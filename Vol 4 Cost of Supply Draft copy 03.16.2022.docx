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FEE481" w14:textId="77777777" w:rsidR="000577CC" w:rsidRPr="00502096" w:rsidRDefault="000577CC" w:rsidP="000577CC">
      <w:pPr>
        <w:spacing w:line="240" w:lineRule="auto"/>
        <w:ind w:left="6030" w:right="90"/>
        <w:jc w:val="both"/>
        <w:rPr>
          <w:rFonts w:ascii="Arial" w:eastAsia="Calibri" w:hAnsi="Arial"/>
          <w:b/>
          <w:sz w:val="24"/>
          <w:u w:val="single"/>
        </w:rPr>
      </w:pPr>
      <w:r w:rsidRPr="00502096">
        <w:rPr>
          <w:rFonts w:ascii="Arial" w:eastAsia="Calibri" w:hAnsi="Arial"/>
          <w:b/>
          <w:sz w:val="24"/>
        </w:rPr>
        <w:t>Application No.</w:t>
      </w:r>
      <w:r w:rsidRPr="00502096">
        <w:rPr>
          <w:rFonts w:ascii="Arial" w:eastAsia="Calibri" w:hAnsi="Arial"/>
          <w:b/>
          <w:sz w:val="24"/>
          <w:u w:val="single"/>
        </w:rPr>
        <w:tab/>
      </w:r>
      <w:r w:rsidRPr="00502096">
        <w:rPr>
          <w:rFonts w:ascii="Arial" w:eastAsia="Calibri" w:hAnsi="Arial"/>
          <w:b/>
          <w:sz w:val="24"/>
          <w:u w:val="single"/>
        </w:rPr>
        <w:tab/>
      </w:r>
    </w:p>
    <w:p w14:paraId="42913069" w14:textId="77777777" w:rsidR="000577CC" w:rsidRPr="00502096" w:rsidRDefault="000577CC" w:rsidP="000577CC">
      <w:pPr>
        <w:spacing w:line="240" w:lineRule="auto"/>
        <w:ind w:left="6030" w:right="90"/>
        <w:jc w:val="both"/>
        <w:rPr>
          <w:rFonts w:ascii="Arial" w:eastAsia="Calibri" w:hAnsi="Arial"/>
          <w:b/>
          <w:sz w:val="24"/>
        </w:rPr>
      </w:pPr>
      <w:r w:rsidRPr="00502096">
        <w:rPr>
          <w:rFonts w:ascii="Arial" w:eastAsia="Calibri" w:hAnsi="Arial"/>
          <w:b/>
          <w:sz w:val="24"/>
        </w:rPr>
        <w:t>Exhibit No. BVES-</w:t>
      </w:r>
      <w:r w:rsidRPr="00502096">
        <w:rPr>
          <w:rFonts w:ascii="Arial" w:eastAsia="Calibri" w:hAnsi="Arial"/>
          <w:b/>
          <w:sz w:val="24"/>
          <w:u w:val="single"/>
        </w:rPr>
        <w:tab/>
      </w:r>
    </w:p>
    <w:p w14:paraId="56FAF63F" w14:textId="77777777" w:rsidR="000577CC" w:rsidRPr="00502096" w:rsidRDefault="000577CC" w:rsidP="000577CC">
      <w:pPr>
        <w:spacing w:line="240" w:lineRule="auto"/>
        <w:ind w:left="6030" w:right="90"/>
        <w:jc w:val="both"/>
        <w:rPr>
          <w:rFonts w:ascii="Arial" w:eastAsia="Calibri" w:hAnsi="Arial"/>
          <w:b/>
          <w:sz w:val="24"/>
        </w:rPr>
      </w:pPr>
      <w:r w:rsidRPr="00502096">
        <w:rPr>
          <w:rFonts w:ascii="Arial" w:eastAsia="Calibri" w:hAnsi="Arial"/>
          <w:b/>
          <w:sz w:val="24"/>
        </w:rPr>
        <w:t>Date:</w:t>
      </w:r>
      <w:r w:rsidRPr="00502096">
        <w:rPr>
          <w:rFonts w:ascii="Arial" w:eastAsia="Calibri" w:hAnsi="Arial"/>
          <w:b/>
          <w:sz w:val="24"/>
          <w:u w:val="single"/>
        </w:rPr>
        <w:tab/>
      </w:r>
      <w:r w:rsidRPr="00502096">
        <w:rPr>
          <w:rFonts w:ascii="Arial" w:eastAsia="Calibri" w:hAnsi="Arial"/>
          <w:b/>
          <w:sz w:val="24"/>
          <w:u w:val="single"/>
        </w:rPr>
        <w:tab/>
      </w:r>
      <w:r w:rsidRPr="00502096">
        <w:rPr>
          <w:rFonts w:ascii="Arial" w:eastAsia="Calibri" w:hAnsi="Arial"/>
          <w:b/>
          <w:sz w:val="24"/>
          <w:u w:val="single"/>
        </w:rPr>
        <w:tab/>
      </w:r>
    </w:p>
    <w:p w14:paraId="74C5C160" w14:textId="77777777" w:rsidR="000577CC" w:rsidRPr="00502096" w:rsidRDefault="000577CC" w:rsidP="000577CC">
      <w:pPr>
        <w:spacing w:line="240" w:lineRule="auto"/>
        <w:ind w:left="6030" w:right="90"/>
        <w:jc w:val="both"/>
        <w:rPr>
          <w:rFonts w:ascii="Arial" w:eastAsia="Calibri" w:hAnsi="Arial"/>
          <w:b/>
          <w:sz w:val="24"/>
        </w:rPr>
      </w:pPr>
      <w:r w:rsidRPr="00502096">
        <w:rPr>
          <w:rFonts w:ascii="Arial" w:eastAsia="Calibri" w:hAnsi="Arial"/>
          <w:b/>
          <w:sz w:val="24"/>
        </w:rPr>
        <w:t xml:space="preserve">Witness: </w:t>
      </w:r>
      <w:r w:rsidRPr="00502096">
        <w:rPr>
          <w:rFonts w:ascii="Arial" w:eastAsia="Calibri" w:hAnsi="Arial"/>
          <w:b/>
          <w:sz w:val="24"/>
          <w:u w:val="single"/>
        </w:rPr>
        <w:tab/>
      </w:r>
      <w:r w:rsidRPr="00502096">
        <w:rPr>
          <w:rFonts w:ascii="Arial" w:eastAsia="Calibri" w:hAnsi="Arial"/>
          <w:b/>
          <w:sz w:val="24"/>
          <w:u w:val="single"/>
        </w:rPr>
        <w:tab/>
      </w:r>
      <w:r w:rsidRPr="00502096">
        <w:rPr>
          <w:rFonts w:ascii="Arial" w:eastAsia="Calibri" w:hAnsi="Arial"/>
          <w:b/>
          <w:sz w:val="24"/>
          <w:u w:val="single"/>
        </w:rPr>
        <w:tab/>
      </w:r>
    </w:p>
    <w:p w14:paraId="61986EB1" w14:textId="77777777" w:rsidR="000577CC" w:rsidRPr="00502096" w:rsidRDefault="000577CC" w:rsidP="000577CC">
      <w:pPr>
        <w:spacing w:before="120" w:after="120" w:line="360" w:lineRule="auto"/>
        <w:ind w:right="90"/>
        <w:jc w:val="center"/>
        <w:rPr>
          <w:rFonts w:ascii="Arial" w:eastAsia="Times New Roman" w:hAnsi="Arial"/>
          <w:b/>
        </w:rPr>
      </w:pPr>
    </w:p>
    <w:p w14:paraId="2FDB6F04" w14:textId="77777777" w:rsidR="000577CC" w:rsidRPr="00502096" w:rsidRDefault="000577CC" w:rsidP="000577CC">
      <w:pPr>
        <w:spacing w:before="120" w:after="120" w:line="360" w:lineRule="auto"/>
        <w:ind w:right="90"/>
        <w:jc w:val="center"/>
        <w:rPr>
          <w:rFonts w:ascii="Arial" w:eastAsia="Times New Roman" w:hAnsi="Arial"/>
          <w:b/>
        </w:rPr>
      </w:pPr>
      <w:r w:rsidRPr="00502096">
        <w:rPr>
          <w:rFonts w:ascii="Arial" w:eastAsia="Times New Roman" w:hAnsi="Arial"/>
          <w:b/>
        </w:rPr>
        <w:t xml:space="preserve">BEFORE THE </w:t>
      </w:r>
    </w:p>
    <w:p w14:paraId="103EC9D1" w14:textId="77777777" w:rsidR="000577CC" w:rsidRPr="00502096" w:rsidRDefault="000577CC" w:rsidP="000577CC">
      <w:pPr>
        <w:spacing w:after="200" w:line="360" w:lineRule="auto"/>
        <w:ind w:right="90"/>
        <w:jc w:val="center"/>
        <w:rPr>
          <w:rFonts w:ascii="Arial" w:eastAsia="Times New Roman" w:hAnsi="Arial"/>
          <w:b/>
        </w:rPr>
      </w:pPr>
      <w:r w:rsidRPr="00502096">
        <w:rPr>
          <w:rFonts w:ascii="Arial" w:eastAsia="Times New Roman" w:hAnsi="Arial"/>
          <w:b/>
        </w:rPr>
        <w:t>PUBLIC UTILITIES COMMISSION</w:t>
      </w:r>
    </w:p>
    <w:p w14:paraId="53D116D7" w14:textId="77777777" w:rsidR="000577CC" w:rsidRPr="00502096" w:rsidRDefault="000577CC" w:rsidP="000577CC">
      <w:pPr>
        <w:spacing w:before="120" w:after="120" w:line="360" w:lineRule="auto"/>
        <w:ind w:right="90"/>
        <w:jc w:val="center"/>
        <w:rPr>
          <w:rFonts w:ascii="Arial" w:eastAsia="Times New Roman" w:hAnsi="Arial"/>
          <w:b/>
        </w:rPr>
      </w:pPr>
      <w:r w:rsidRPr="00502096">
        <w:rPr>
          <w:rFonts w:ascii="Arial" w:eastAsia="Times New Roman" w:hAnsi="Arial"/>
          <w:b/>
        </w:rPr>
        <w:t>OF THE STATE OF CALIFORNIA</w:t>
      </w:r>
    </w:p>
    <w:p w14:paraId="17660DA0" w14:textId="77777777" w:rsidR="000577CC" w:rsidRPr="00502096" w:rsidRDefault="000577CC" w:rsidP="000577CC">
      <w:pPr>
        <w:spacing w:after="200" w:line="276" w:lineRule="auto"/>
        <w:ind w:right="90"/>
        <w:jc w:val="center"/>
        <w:rPr>
          <w:rFonts w:ascii="Arial" w:eastAsia="Times New Roman" w:hAnsi="Arial"/>
          <w:b/>
          <w:sz w:val="36"/>
          <w:szCs w:val="36"/>
        </w:rPr>
      </w:pPr>
    </w:p>
    <w:p w14:paraId="41256C98" w14:textId="77777777" w:rsidR="000577CC" w:rsidRPr="00502096" w:rsidRDefault="000577CC" w:rsidP="000577CC">
      <w:pPr>
        <w:spacing w:after="200" w:line="276" w:lineRule="auto"/>
        <w:ind w:right="90"/>
        <w:jc w:val="center"/>
        <w:rPr>
          <w:rFonts w:ascii="Arial" w:eastAsia="Times New Roman" w:hAnsi="Arial"/>
          <w:b/>
          <w:sz w:val="36"/>
          <w:szCs w:val="36"/>
        </w:rPr>
      </w:pPr>
    </w:p>
    <w:p w14:paraId="53C3E945" w14:textId="77777777" w:rsidR="000577CC" w:rsidRPr="00502096" w:rsidRDefault="000577CC" w:rsidP="000577CC">
      <w:pPr>
        <w:spacing w:after="200" w:line="276" w:lineRule="auto"/>
        <w:ind w:right="90"/>
        <w:jc w:val="center"/>
        <w:rPr>
          <w:rFonts w:ascii="Arial" w:eastAsia="Times New Roman" w:hAnsi="Arial"/>
          <w:b/>
          <w:sz w:val="36"/>
          <w:szCs w:val="36"/>
        </w:rPr>
      </w:pPr>
    </w:p>
    <w:p w14:paraId="1DD8E50B" w14:textId="77777777" w:rsidR="000577CC" w:rsidRPr="00502096" w:rsidRDefault="000577CC" w:rsidP="000577CC">
      <w:pPr>
        <w:spacing w:after="200" w:line="276" w:lineRule="auto"/>
        <w:ind w:right="90"/>
        <w:jc w:val="center"/>
        <w:rPr>
          <w:rFonts w:ascii="Arial" w:eastAsia="Times New Roman" w:hAnsi="Arial"/>
          <w:b/>
          <w:sz w:val="36"/>
          <w:szCs w:val="36"/>
        </w:rPr>
      </w:pPr>
      <w:r w:rsidRPr="00502096">
        <w:rPr>
          <w:rFonts w:ascii="Arial" w:eastAsia="Times New Roman" w:hAnsi="Arial"/>
          <w:b/>
          <w:sz w:val="36"/>
          <w:szCs w:val="36"/>
        </w:rPr>
        <w:t>BEAR VALLEY ELECTRIC SERVICE</w:t>
      </w:r>
      <w:ins w:id="1" w:author="Roberts, Julie" w:date="2022-03-02T15:16:00Z">
        <w:r w:rsidR="00CD3CA4">
          <w:rPr>
            <w:rFonts w:ascii="Arial" w:eastAsia="Times New Roman" w:hAnsi="Arial"/>
            <w:b/>
            <w:sz w:val="36"/>
            <w:szCs w:val="36"/>
          </w:rPr>
          <w:t xml:space="preserve">, </w:t>
        </w:r>
      </w:ins>
      <w:ins w:id="2" w:author="Roberts, Julie" w:date="2022-03-02T15:17:00Z">
        <w:r w:rsidR="00CD3CA4">
          <w:rPr>
            <w:rFonts w:ascii="Arial" w:eastAsia="Times New Roman" w:hAnsi="Arial"/>
            <w:b/>
            <w:sz w:val="36"/>
            <w:szCs w:val="36"/>
          </w:rPr>
          <w:t>INC</w:t>
        </w:r>
      </w:ins>
      <w:ins w:id="3" w:author="Roberts, Julie" w:date="2022-03-02T15:16:00Z">
        <w:r w:rsidR="00CD3CA4">
          <w:rPr>
            <w:rFonts w:ascii="Arial" w:eastAsia="Times New Roman" w:hAnsi="Arial"/>
            <w:b/>
            <w:sz w:val="36"/>
            <w:szCs w:val="36"/>
          </w:rPr>
          <w:t>.</w:t>
        </w:r>
      </w:ins>
    </w:p>
    <w:p w14:paraId="24D79CD5" w14:textId="77777777" w:rsidR="000577CC" w:rsidRPr="00502096" w:rsidRDefault="000577CC" w:rsidP="000577CC">
      <w:pPr>
        <w:spacing w:after="200" w:line="276" w:lineRule="auto"/>
        <w:ind w:right="90"/>
        <w:jc w:val="center"/>
        <w:rPr>
          <w:rFonts w:ascii="Arial" w:eastAsia="Times New Roman" w:hAnsi="Arial"/>
          <w:b/>
          <w:sz w:val="36"/>
        </w:rPr>
      </w:pPr>
      <w:r>
        <w:rPr>
          <w:rFonts w:ascii="Arial" w:eastAsia="Times New Roman" w:hAnsi="Arial"/>
          <w:b/>
          <w:sz w:val="36"/>
        </w:rPr>
        <w:t>VOLUME 4</w:t>
      </w:r>
    </w:p>
    <w:p w14:paraId="7EA855F1" w14:textId="77777777" w:rsidR="000577CC" w:rsidRPr="00502096" w:rsidRDefault="000577CC" w:rsidP="000577CC">
      <w:pPr>
        <w:spacing w:after="200" w:line="276" w:lineRule="auto"/>
        <w:ind w:right="90"/>
        <w:jc w:val="center"/>
        <w:rPr>
          <w:rFonts w:ascii="Arial" w:eastAsia="Times New Roman" w:hAnsi="Arial"/>
          <w:b/>
          <w:sz w:val="36"/>
        </w:rPr>
      </w:pPr>
      <w:r w:rsidRPr="00502096">
        <w:rPr>
          <w:rFonts w:ascii="Arial" w:eastAsia="Times New Roman" w:hAnsi="Arial"/>
          <w:b/>
          <w:sz w:val="36"/>
        </w:rPr>
        <w:t>DIRECT TESTIMONY</w:t>
      </w:r>
    </w:p>
    <w:p w14:paraId="1AF5F218" w14:textId="77777777" w:rsidR="000577CC" w:rsidRPr="00502096" w:rsidRDefault="000577CC" w:rsidP="000577CC">
      <w:pPr>
        <w:spacing w:after="200" w:line="276" w:lineRule="auto"/>
        <w:ind w:right="90"/>
        <w:jc w:val="center"/>
        <w:rPr>
          <w:rFonts w:ascii="Arial" w:eastAsia="Times New Roman" w:hAnsi="Arial"/>
          <w:b/>
          <w:sz w:val="36"/>
        </w:rPr>
      </w:pPr>
      <w:r>
        <w:rPr>
          <w:rFonts w:ascii="Arial" w:eastAsia="Times New Roman" w:hAnsi="Arial"/>
          <w:b/>
          <w:sz w:val="36"/>
        </w:rPr>
        <w:t>SUPPLY COSTS HISTORICAL AND FORECAST</w:t>
      </w:r>
    </w:p>
    <w:p w14:paraId="685539CA" w14:textId="77777777" w:rsidR="000577CC" w:rsidRPr="00502096" w:rsidRDefault="000577CC" w:rsidP="000577CC">
      <w:pPr>
        <w:spacing w:after="200" w:line="276" w:lineRule="auto"/>
        <w:ind w:right="90"/>
        <w:jc w:val="center"/>
        <w:rPr>
          <w:rFonts w:ascii="Arial" w:eastAsia="Times New Roman" w:hAnsi="Arial"/>
          <w:b/>
          <w:sz w:val="24"/>
        </w:rPr>
      </w:pPr>
    </w:p>
    <w:p w14:paraId="2896E7A1" w14:textId="77777777" w:rsidR="000577CC" w:rsidRPr="00502096" w:rsidRDefault="000577CC" w:rsidP="000577CC">
      <w:pPr>
        <w:spacing w:line="240" w:lineRule="auto"/>
        <w:ind w:right="90"/>
        <w:rPr>
          <w:rFonts w:ascii="Arial" w:eastAsia="Calibri" w:hAnsi="Arial" w:cs="Arial"/>
          <w:b/>
          <w:sz w:val="24"/>
        </w:rPr>
      </w:pPr>
    </w:p>
    <w:p w14:paraId="4040DEE2" w14:textId="77777777" w:rsidR="000577CC" w:rsidRDefault="000577CC" w:rsidP="000577CC">
      <w:pPr>
        <w:spacing w:line="240" w:lineRule="auto"/>
        <w:ind w:right="90"/>
        <w:rPr>
          <w:rFonts w:ascii="Arial" w:eastAsia="Calibri" w:hAnsi="Arial" w:cs="Arial"/>
          <w:b/>
          <w:sz w:val="24"/>
        </w:rPr>
      </w:pPr>
    </w:p>
    <w:p w14:paraId="13B36450" w14:textId="77777777" w:rsidR="000577CC" w:rsidRDefault="000577CC" w:rsidP="000577CC">
      <w:pPr>
        <w:spacing w:line="240" w:lineRule="auto"/>
        <w:ind w:right="90"/>
        <w:rPr>
          <w:rFonts w:ascii="Arial" w:eastAsia="Calibri" w:hAnsi="Arial" w:cs="Arial"/>
          <w:b/>
          <w:sz w:val="24"/>
        </w:rPr>
      </w:pPr>
    </w:p>
    <w:p w14:paraId="641C0D3A" w14:textId="77777777" w:rsidR="000577CC" w:rsidRPr="00502096" w:rsidRDefault="000577CC" w:rsidP="000577CC">
      <w:pPr>
        <w:spacing w:line="240" w:lineRule="auto"/>
        <w:ind w:right="90"/>
        <w:rPr>
          <w:rFonts w:ascii="Arial" w:eastAsia="Calibri" w:hAnsi="Arial" w:cs="Arial"/>
          <w:b/>
          <w:sz w:val="24"/>
        </w:rPr>
      </w:pPr>
    </w:p>
    <w:p w14:paraId="233464CE" w14:textId="77777777" w:rsidR="000577CC" w:rsidRDefault="000577CC" w:rsidP="000577CC">
      <w:pPr>
        <w:spacing w:line="240" w:lineRule="auto"/>
        <w:ind w:right="90"/>
        <w:rPr>
          <w:rFonts w:ascii="Arial" w:eastAsia="Calibri" w:hAnsi="Arial" w:cs="Arial"/>
          <w:b/>
          <w:sz w:val="24"/>
        </w:rPr>
      </w:pPr>
    </w:p>
    <w:p w14:paraId="2C0BFA8B" w14:textId="77777777" w:rsidR="000577CC" w:rsidRPr="00502096" w:rsidRDefault="000577CC" w:rsidP="000577CC">
      <w:pPr>
        <w:spacing w:line="240" w:lineRule="auto"/>
        <w:ind w:right="90"/>
        <w:rPr>
          <w:rFonts w:ascii="Arial" w:eastAsia="Calibri" w:hAnsi="Arial" w:cs="Arial"/>
          <w:b/>
          <w:sz w:val="24"/>
        </w:rPr>
      </w:pPr>
    </w:p>
    <w:p w14:paraId="629779D1" w14:textId="77777777" w:rsidR="000577CC" w:rsidRPr="00502096" w:rsidRDefault="000577CC" w:rsidP="000577CC">
      <w:pPr>
        <w:spacing w:line="240" w:lineRule="auto"/>
        <w:ind w:right="90"/>
        <w:rPr>
          <w:rFonts w:ascii="Arial" w:eastAsia="Calibri" w:hAnsi="Arial" w:cs="Arial"/>
          <w:b/>
          <w:sz w:val="24"/>
        </w:rPr>
      </w:pPr>
    </w:p>
    <w:p w14:paraId="6829202A" w14:textId="77777777" w:rsidR="000577CC" w:rsidRPr="00502096" w:rsidRDefault="000577CC" w:rsidP="000577CC">
      <w:pPr>
        <w:spacing w:line="240" w:lineRule="auto"/>
        <w:ind w:right="90"/>
        <w:rPr>
          <w:rFonts w:ascii="Arial" w:eastAsia="Calibri" w:hAnsi="Arial" w:cs="Arial"/>
          <w:b/>
          <w:sz w:val="24"/>
        </w:rPr>
      </w:pPr>
      <w:r w:rsidRPr="00502096">
        <w:rPr>
          <w:rFonts w:ascii="Arial" w:eastAsia="Calibri" w:hAnsi="Arial" w:cs="Arial"/>
          <w:b/>
          <w:sz w:val="24"/>
        </w:rPr>
        <w:t>Prepared by:</w:t>
      </w:r>
    </w:p>
    <w:p w14:paraId="0CC3D1EA" w14:textId="77777777" w:rsidR="000577CC" w:rsidRPr="00502096" w:rsidRDefault="000577CC" w:rsidP="000577CC">
      <w:pPr>
        <w:spacing w:line="240" w:lineRule="auto"/>
        <w:ind w:right="90"/>
        <w:rPr>
          <w:rFonts w:ascii="Arial" w:eastAsia="Calibri" w:hAnsi="Arial" w:cs="Arial"/>
          <w:b/>
          <w:sz w:val="24"/>
        </w:rPr>
      </w:pPr>
      <w:r w:rsidRPr="00502096">
        <w:rPr>
          <w:rFonts w:ascii="Arial" w:eastAsia="Calibri" w:hAnsi="Arial" w:cs="Arial"/>
          <w:b/>
          <w:sz w:val="24"/>
        </w:rPr>
        <w:t>BEAR VALLEY ELECTRIC SERVICE</w:t>
      </w:r>
      <w:ins w:id="4" w:author="Roberts, Julie" w:date="2021-04-13T16:26:00Z">
        <w:r w:rsidR="00C76A56">
          <w:rPr>
            <w:rFonts w:ascii="Arial" w:eastAsia="Calibri" w:hAnsi="Arial" w:cs="Arial"/>
            <w:b/>
            <w:sz w:val="24"/>
          </w:rPr>
          <w:t>, INC.</w:t>
        </w:r>
      </w:ins>
    </w:p>
    <w:p w14:paraId="4F58ABA3" w14:textId="77777777" w:rsidR="000577CC" w:rsidRPr="00502096" w:rsidRDefault="000577CC" w:rsidP="000577CC">
      <w:pPr>
        <w:spacing w:line="240" w:lineRule="auto"/>
        <w:ind w:right="90"/>
        <w:rPr>
          <w:rFonts w:ascii="Arial" w:eastAsia="Calibri" w:hAnsi="Arial" w:cs="Arial"/>
          <w:b/>
          <w:sz w:val="24"/>
        </w:rPr>
      </w:pPr>
      <w:del w:id="5" w:author="Roberts, Julie" w:date="2021-04-13T16:26:00Z">
        <w:r w:rsidRPr="00502096" w:rsidDel="00C76A56">
          <w:rPr>
            <w:rFonts w:ascii="Arial" w:eastAsia="Calibri" w:hAnsi="Arial" w:cs="Arial"/>
            <w:b/>
            <w:sz w:val="24"/>
          </w:rPr>
          <w:delText>A division of GOLDEN STATE WATER COMPANY</w:delText>
        </w:r>
      </w:del>
    </w:p>
    <w:p w14:paraId="17BD7DCF" w14:textId="77777777" w:rsidR="000577CC" w:rsidRPr="00502096" w:rsidRDefault="000577CC" w:rsidP="000577CC">
      <w:pPr>
        <w:spacing w:line="240" w:lineRule="auto"/>
        <w:ind w:right="90"/>
        <w:rPr>
          <w:rFonts w:ascii="Arial" w:eastAsia="Calibri" w:hAnsi="Arial" w:cs="Arial"/>
          <w:b/>
          <w:sz w:val="24"/>
        </w:rPr>
      </w:pPr>
      <w:del w:id="6" w:author="Roberts, Julie" w:date="2021-04-13T16:26:00Z">
        <w:r w:rsidRPr="00502096" w:rsidDel="00C76A56">
          <w:rPr>
            <w:rFonts w:ascii="Arial" w:eastAsia="Calibri" w:hAnsi="Arial" w:cs="Arial"/>
            <w:b/>
            <w:sz w:val="24"/>
          </w:rPr>
          <w:delText>630 East Foothill Boulevard</w:delText>
        </w:r>
      </w:del>
      <w:ins w:id="7" w:author="Roberts, Julie" w:date="2021-04-13T16:26:00Z">
        <w:r w:rsidR="00C76A56">
          <w:rPr>
            <w:rFonts w:ascii="Arial" w:eastAsia="Calibri" w:hAnsi="Arial" w:cs="Arial"/>
            <w:b/>
            <w:sz w:val="24"/>
          </w:rPr>
          <w:t>42020 Garstin Drive</w:t>
        </w:r>
      </w:ins>
    </w:p>
    <w:p w14:paraId="5B902FC3" w14:textId="77777777" w:rsidR="000577CC" w:rsidRPr="00502096" w:rsidRDefault="000577CC" w:rsidP="000577CC">
      <w:pPr>
        <w:spacing w:line="240" w:lineRule="auto"/>
        <w:ind w:right="90"/>
        <w:rPr>
          <w:rFonts w:ascii="Arial" w:eastAsia="Calibri" w:hAnsi="Arial" w:cs="Arial"/>
          <w:b/>
          <w:sz w:val="24"/>
        </w:rPr>
      </w:pPr>
      <w:r w:rsidRPr="00502096">
        <w:rPr>
          <w:rFonts w:ascii="Arial" w:eastAsia="Calibri" w:hAnsi="Arial" w:cs="Arial"/>
          <w:b/>
          <w:sz w:val="24"/>
        </w:rPr>
        <w:t xml:space="preserve">P.O. Box </w:t>
      </w:r>
      <w:del w:id="8" w:author="Roberts, Julie" w:date="2021-04-13T16:28:00Z">
        <w:r w:rsidRPr="00502096" w:rsidDel="00C76A56">
          <w:rPr>
            <w:rFonts w:ascii="Arial" w:eastAsia="Calibri" w:hAnsi="Arial" w:cs="Arial"/>
            <w:b/>
            <w:sz w:val="24"/>
          </w:rPr>
          <w:delText>9016</w:delText>
        </w:r>
      </w:del>
      <w:ins w:id="9" w:author="Roberts, Julie" w:date="2021-04-13T16:28:00Z">
        <w:r w:rsidR="00C76A56">
          <w:rPr>
            <w:rFonts w:ascii="Arial" w:eastAsia="Calibri" w:hAnsi="Arial" w:cs="Arial"/>
            <w:b/>
            <w:sz w:val="24"/>
          </w:rPr>
          <w:t>1547</w:t>
        </w:r>
      </w:ins>
    </w:p>
    <w:p w14:paraId="45852335" w14:textId="77777777" w:rsidR="000577CC" w:rsidRDefault="000577CC" w:rsidP="000577CC">
      <w:pPr>
        <w:tabs>
          <w:tab w:val="right" w:pos="9432"/>
        </w:tabs>
        <w:spacing w:line="240" w:lineRule="auto"/>
        <w:ind w:right="90"/>
        <w:rPr>
          <w:rFonts w:ascii="Arial" w:eastAsia="Calibri" w:hAnsi="Arial" w:cs="Arial"/>
          <w:b/>
          <w:sz w:val="24"/>
        </w:rPr>
      </w:pPr>
      <w:del w:id="10" w:author="Roberts, Julie" w:date="2021-04-13T16:29:00Z">
        <w:r w:rsidRPr="00502096" w:rsidDel="00C76A56">
          <w:rPr>
            <w:rFonts w:ascii="Arial" w:eastAsia="Times New Roman" w:hAnsi="Arial" w:cs="Arial"/>
            <w:b/>
            <w:sz w:val="24"/>
          </w:rPr>
          <w:delText>San Dimas</w:delText>
        </w:r>
      </w:del>
      <w:ins w:id="11" w:author="Roberts, Julie" w:date="2021-04-13T16:29:00Z">
        <w:r w:rsidR="00C76A56">
          <w:rPr>
            <w:rFonts w:ascii="Arial" w:eastAsia="Times New Roman" w:hAnsi="Arial" w:cs="Arial"/>
            <w:b/>
            <w:sz w:val="24"/>
          </w:rPr>
          <w:t>Big Bear Lake</w:t>
        </w:r>
      </w:ins>
      <w:r w:rsidRPr="00502096">
        <w:rPr>
          <w:rFonts w:ascii="Arial" w:eastAsia="Times New Roman" w:hAnsi="Arial" w:cs="Arial"/>
          <w:b/>
          <w:sz w:val="24"/>
        </w:rPr>
        <w:t>, California 9</w:t>
      </w:r>
      <w:del w:id="12" w:author="Roberts, Julie" w:date="2021-04-13T16:29:00Z">
        <w:r w:rsidRPr="00502096" w:rsidDel="00C76A56">
          <w:rPr>
            <w:rFonts w:ascii="Arial" w:eastAsia="Times New Roman" w:hAnsi="Arial" w:cs="Arial"/>
            <w:b/>
            <w:sz w:val="24"/>
          </w:rPr>
          <w:delText>1773-9016</w:delText>
        </w:r>
      </w:del>
      <w:ins w:id="13" w:author="Roberts, Julie" w:date="2021-04-13T16:29:00Z">
        <w:r w:rsidR="00C76A56">
          <w:rPr>
            <w:rFonts w:ascii="Arial" w:eastAsia="Times New Roman" w:hAnsi="Arial" w:cs="Arial"/>
            <w:b/>
            <w:sz w:val="24"/>
          </w:rPr>
          <w:t>2315-1547</w:t>
        </w:r>
      </w:ins>
      <w:r w:rsidRPr="00502096">
        <w:rPr>
          <w:rFonts w:ascii="Arial" w:eastAsia="Times New Roman" w:hAnsi="Arial" w:cs="Arial"/>
          <w:sz w:val="24"/>
        </w:rPr>
        <w:tab/>
      </w:r>
      <w:del w:id="14" w:author="Roberts, Julie" w:date="2021-04-13T16:29:00Z">
        <w:r w:rsidR="00F92BF7" w:rsidDel="00C76A56">
          <w:rPr>
            <w:rFonts w:ascii="Arial" w:eastAsia="Calibri" w:hAnsi="Arial" w:cs="Arial"/>
            <w:b/>
            <w:sz w:val="24"/>
          </w:rPr>
          <w:delText>MAY</w:delText>
        </w:r>
        <w:r w:rsidR="009D7028" w:rsidDel="00C76A56">
          <w:rPr>
            <w:rFonts w:ascii="Arial" w:eastAsia="Calibri" w:hAnsi="Arial" w:cs="Arial"/>
            <w:b/>
            <w:sz w:val="24"/>
          </w:rPr>
          <w:delText xml:space="preserve"> </w:delText>
        </w:r>
        <w:r w:rsidDel="00C76A56">
          <w:rPr>
            <w:rFonts w:ascii="Arial" w:eastAsia="Calibri" w:hAnsi="Arial" w:cs="Arial"/>
            <w:b/>
            <w:sz w:val="24"/>
          </w:rPr>
          <w:delText>2017</w:delText>
        </w:r>
      </w:del>
      <w:ins w:id="15" w:author="Roberts, Julie" w:date="2021-04-13T16:29:00Z">
        <w:r w:rsidR="00C76A56">
          <w:rPr>
            <w:rFonts w:ascii="Arial" w:eastAsia="Calibri" w:hAnsi="Arial" w:cs="Arial"/>
            <w:b/>
            <w:sz w:val="24"/>
          </w:rPr>
          <w:t>MAY 2022</w:t>
        </w:r>
      </w:ins>
    </w:p>
    <w:p w14:paraId="1FA47A27" w14:textId="77777777" w:rsidR="000577CC" w:rsidRDefault="000577CC" w:rsidP="000577CC">
      <w:pPr>
        <w:tabs>
          <w:tab w:val="right" w:pos="9432"/>
        </w:tabs>
        <w:spacing w:line="240" w:lineRule="auto"/>
        <w:ind w:right="90"/>
        <w:rPr>
          <w:rFonts w:ascii="Arial" w:eastAsia="Calibri" w:hAnsi="Arial" w:cs="Arial"/>
          <w:b/>
          <w:sz w:val="24"/>
        </w:rPr>
      </w:pPr>
    </w:p>
    <w:p w14:paraId="03EEF21A" w14:textId="77777777" w:rsidR="000577CC" w:rsidRPr="000577CC" w:rsidRDefault="000577CC" w:rsidP="000577CC">
      <w:pPr>
        <w:tabs>
          <w:tab w:val="right" w:pos="9432"/>
        </w:tabs>
        <w:spacing w:line="240" w:lineRule="auto"/>
        <w:ind w:right="90"/>
        <w:rPr>
          <w:rFonts w:ascii="Arial" w:eastAsia="Calibri" w:hAnsi="Arial" w:cs="Arial"/>
          <w:b/>
          <w:sz w:val="24"/>
        </w:rPr>
        <w:sectPr w:rsidR="000577CC" w:rsidRPr="000577CC" w:rsidSect="007D0C77">
          <w:headerReference w:type="default" r:id="rId8"/>
          <w:footerReference w:type="default" r:id="rId9"/>
          <w:pgSz w:w="12240" w:h="15840"/>
          <w:pgMar w:top="1440" w:right="1440" w:bottom="1440" w:left="1440" w:header="720" w:footer="720" w:gutter="0"/>
          <w:cols w:space="720"/>
          <w:docGrid w:linePitch="360"/>
        </w:sectPr>
      </w:pPr>
    </w:p>
    <w:p w14:paraId="00CA9150" w14:textId="77777777" w:rsidR="000577CC" w:rsidRPr="00322D80" w:rsidRDefault="000577CC" w:rsidP="000577CC">
      <w:pPr>
        <w:spacing w:line="240" w:lineRule="auto"/>
        <w:ind w:right="90"/>
        <w:jc w:val="center"/>
        <w:rPr>
          <w:sz w:val="24"/>
        </w:rPr>
      </w:pPr>
      <w:r w:rsidRPr="00322D80">
        <w:rPr>
          <w:rFonts w:eastAsia="Times New Roman"/>
          <w:b/>
          <w:caps/>
          <w:sz w:val="24"/>
          <w:u w:val="single"/>
        </w:rPr>
        <w:lastRenderedPageBreak/>
        <w:t>TABLE OF CONTENTS</w:t>
      </w:r>
    </w:p>
    <w:p w14:paraId="76355093" w14:textId="77777777" w:rsidR="00C053A5" w:rsidRPr="00322D80" w:rsidRDefault="00C053A5" w:rsidP="000577CC">
      <w:pPr>
        <w:spacing w:line="240" w:lineRule="auto"/>
        <w:rPr>
          <w:sz w:val="24"/>
        </w:rPr>
      </w:pPr>
    </w:p>
    <w:p w14:paraId="67B48542" w14:textId="5DB7F70A" w:rsidR="001D70A0" w:rsidRPr="00DB06B6" w:rsidRDefault="003C4DB4" w:rsidP="001D70A0">
      <w:pPr>
        <w:pStyle w:val="TOC1"/>
        <w:rPr>
          <w:ins w:id="18" w:author="Roberts, Julie" w:date="2022-03-24T17:16:00Z"/>
          <w:rFonts w:asciiTheme="minorHAnsi" w:eastAsiaTheme="minorEastAsia" w:hAnsiTheme="minorHAnsi" w:cstheme="minorBidi"/>
          <w:noProof/>
          <w:sz w:val="22"/>
          <w:szCs w:val="22"/>
          <w:rPrChange w:id="19" w:author="Roberts, Julie" w:date="2022-03-25T07:57:00Z">
            <w:rPr>
              <w:ins w:id="20" w:author="Roberts, Julie" w:date="2022-03-24T17:16:00Z"/>
              <w:rFonts w:asciiTheme="minorHAnsi" w:eastAsiaTheme="minorEastAsia" w:hAnsiTheme="minorHAnsi" w:cstheme="minorBidi"/>
              <w:noProof/>
              <w:sz w:val="22"/>
              <w:szCs w:val="22"/>
            </w:rPr>
          </w:rPrChange>
        </w:rPr>
      </w:pPr>
      <w:r w:rsidRPr="00322D80">
        <w:rPr>
          <w:sz w:val="24"/>
        </w:rPr>
        <w:fldChar w:fldCharType="begin"/>
      </w:r>
      <w:r w:rsidRPr="00322D80">
        <w:rPr>
          <w:sz w:val="24"/>
        </w:rPr>
        <w:instrText xml:space="preserve"> TOC \o "1-6" \h \z \u </w:instrText>
      </w:r>
      <w:r w:rsidRPr="00322D80">
        <w:rPr>
          <w:sz w:val="24"/>
        </w:rPr>
        <w:fldChar w:fldCharType="separate"/>
      </w:r>
      <w:ins w:id="21" w:author="Roberts, Julie" w:date="2022-03-24T17:16:00Z">
        <w:r w:rsidR="001D70A0" w:rsidRPr="00DB06B6">
          <w:rPr>
            <w:rStyle w:val="Hyperlink"/>
            <w:noProof/>
            <w:rPrChange w:id="22" w:author="Roberts, Julie" w:date="2022-03-25T07:57:00Z">
              <w:rPr>
                <w:rStyle w:val="Hyperlink"/>
                <w:noProof/>
              </w:rPr>
            </w:rPrChange>
          </w:rPr>
          <w:fldChar w:fldCharType="begin"/>
        </w:r>
        <w:r w:rsidR="001D70A0" w:rsidRPr="00DB06B6">
          <w:rPr>
            <w:rStyle w:val="Hyperlink"/>
            <w:noProof/>
            <w:rPrChange w:id="23" w:author="Roberts, Julie" w:date="2022-03-25T07:57:00Z">
              <w:rPr>
                <w:rStyle w:val="Hyperlink"/>
                <w:noProof/>
              </w:rPr>
            </w:rPrChange>
          </w:rPr>
          <w:instrText xml:space="preserve"> </w:instrText>
        </w:r>
        <w:r w:rsidR="001D70A0" w:rsidRPr="00DB06B6">
          <w:rPr>
            <w:noProof/>
            <w:rPrChange w:id="24" w:author="Roberts, Julie" w:date="2022-03-25T07:57:00Z">
              <w:rPr>
                <w:noProof/>
              </w:rPr>
            </w:rPrChange>
          </w:rPr>
          <w:instrText>HYPERLINK \l "_Toc99034595"</w:instrText>
        </w:r>
        <w:r w:rsidR="001D70A0" w:rsidRPr="00DB06B6">
          <w:rPr>
            <w:rStyle w:val="Hyperlink"/>
            <w:noProof/>
            <w:rPrChange w:id="25" w:author="Roberts, Julie" w:date="2022-03-25T07:57:00Z">
              <w:rPr>
                <w:rStyle w:val="Hyperlink"/>
                <w:noProof/>
              </w:rPr>
            </w:rPrChange>
          </w:rPr>
          <w:instrText xml:space="preserve"> </w:instrText>
        </w:r>
        <w:r w:rsidR="001D70A0" w:rsidRPr="00DB06B6">
          <w:rPr>
            <w:rStyle w:val="Hyperlink"/>
            <w:noProof/>
            <w:rPrChange w:id="26" w:author="Roberts, Julie" w:date="2022-03-25T07:57:00Z">
              <w:rPr>
                <w:rStyle w:val="Hyperlink"/>
                <w:noProof/>
              </w:rPr>
            </w:rPrChange>
          </w:rPr>
        </w:r>
        <w:r w:rsidR="001D70A0" w:rsidRPr="00DB06B6">
          <w:rPr>
            <w:rStyle w:val="Hyperlink"/>
            <w:noProof/>
            <w:rPrChange w:id="27" w:author="Roberts, Julie" w:date="2022-03-25T07:57:00Z">
              <w:rPr>
                <w:rStyle w:val="Hyperlink"/>
                <w:noProof/>
              </w:rPr>
            </w:rPrChange>
          </w:rPr>
          <w:fldChar w:fldCharType="separate"/>
        </w:r>
        <w:r w:rsidR="001D70A0" w:rsidRPr="00DB06B6">
          <w:rPr>
            <w:rStyle w:val="Hyperlink"/>
            <w:noProof/>
            <w:rPrChange w:id="28" w:author="Roberts, Julie" w:date="2022-03-25T07:57:00Z">
              <w:rPr>
                <w:rStyle w:val="Hyperlink"/>
                <w:noProof/>
              </w:rPr>
            </w:rPrChange>
          </w:rPr>
          <w:t>CHAPTER 1 INTRODUCTION and SUMMARY</w:t>
        </w:r>
        <w:r w:rsidR="001D70A0" w:rsidRPr="00DB06B6">
          <w:rPr>
            <w:noProof/>
            <w:webHidden/>
            <w:rPrChange w:id="29" w:author="Roberts, Julie" w:date="2022-03-25T07:57:00Z">
              <w:rPr>
                <w:noProof/>
                <w:webHidden/>
              </w:rPr>
            </w:rPrChange>
          </w:rPr>
          <w:tab/>
        </w:r>
        <w:r w:rsidR="001D70A0" w:rsidRPr="00DB06B6">
          <w:rPr>
            <w:noProof/>
            <w:webHidden/>
            <w:rPrChange w:id="30" w:author="Roberts, Julie" w:date="2022-03-25T07:57:00Z">
              <w:rPr>
                <w:noProof/>
                <w:webHidden/>
              </w:rPr>
            </w:rPrChange>
          </w:rPr>
          <w:fldChar w:fldCharType="begin"/>
        </w:r>
        <w:r w:rsidR="001D70A0" w:rsidRPr="00DB06B6">
          <w:rPr>
            <w:noProof/>
            <w:webHidden/>
            <w:rPrChange w:id="31" w:author="Roberts, Julie" w:date="2022-03-25T07:57:00Z">
              <w:rPr>
                <w:noProof/>
                <w:webHidden/>
              </w:rPr>
            </w:rPrChange>
          </w:rPr>
          <w:instrText xml:space="preserve"> PAGEREF _Toc99034595 \h </w:instrText>
        </w:r>
        <w:r w:rsidR="001D70A0" w:rsidRPr="00DB06B6">
          <w:rPr>
            <w:noProof/>
            <w:webHidden/>
            <w:rPrChange w:id="32" w:author="Roberts, Julie" w:date="2022-03-25T07:57:00Z">
              <w:rPr>
                <w:noProof/>
                <w:webHidden/>
              </w:rPr>
            </w:rPrChange>
          </w:rPr>
        </w:r>
      </w:ins>
      <w:r w:rsidR="001D70A0" w:rsidRPr="00DB06B6">
        <w:rPr>
          <w:noProof/>
          <w:webHidden/>
          <w:rPrChange w:id="33" w:author="Roberts, Julie" w:date="2022-03-25T07:57:00Z">
            <w:rPr>
              <w:noProof/>
              <w:webHidden/>
            </w:rPr>
          </w:rPrChange>
        </w:rPr>
        <w:fldChar w:fldCharType="separate"/>
      </w:r>
      <w:ins w:id="34" w:author="Roberts, Julie" w:date="2022-03-24T17:16:00Z">
        <w:r w:rsidR="001D70A0" w:rsidRPr="00DB06B6">
          <w:rPr>
            <w:noProof/>
            <w:webHidden/>
            <w:rPrChange w:id="35" w:author="Roberts, Julie" w:date="2022-03-25T07:57:00Z">
              <w:rPr>
                <w:noProof/>
                <w:webHidden/>
              </w:rPr>
            </w:rPrChange>
          </w:rPr>
          <w:t>1</w:t>
        </w:r>
        <w:r w:rsidR="001D70A0" w:rsidRPr="00DB06B6">
          <w:rPr>
            <w:noProof/>
            <w:webHidden/>
            <w:rPrChange w:id="36" w:author="Roberts, Julie" w:date="2022-03-25T07:57:00Z">
              <w:rPr>
                <w:noProof/>
                <w:webHidden/>
              </w:rPr>
            </w:rPrChange>
          </w:rPr>
          <w:fldChar w:fldCharType="end"/>
        </w:r>
        <w:r w:rsidR="001D70A0" w:rsidRPr="00DB06B6">
          <w:rPr>
            <w:rStyle w:val="Hyperlink"/>
            <w:noProof/>
            <w:rPrChange w:id="37" w:author="Roberts, Julie" w:date="2022-03-25T07:57:00Z">
              <w:rPr>
                <w:rStyle w:val="Hyperlink"/>
                <w:noProof/>
              </w:rPr>
            </w:rPrChange>
          </w:rPr>
          <w:fldChar w:fldCharType="end"/>
        </w:r>
      </w:ins>
    </w:p>
    <w:p w14:paraId="13692DD7" w14:textId="53EA6BB1" w:rsidR="001D70A0" w:rsidRPr="00DB06B6" w:rsidRDefault="001D70A0">
      <w:pPr>
        <w:pStyle w:val="TOC2"/>
        <w:rPr>
          <w:ins w:id="38" w:author="Roberts, Julie" w:date="2022-03-24T17:16:00Z"/>
          <w:rFonts w:asciiTheme="minorHAnsi" w:eastAsiaTheme="minorEastAsia" w:hAnsiTheme="minorHAnsi" w:cstheme="minorBidi"/>
          <w:sz w:val="22"/>
          <w:szCs w:val="22"/>
          <w:rPrChange w:id="39" w:author="Roberts, Julie" w:date="2022-03-25T07:57:00Z">
            <w:rPr>
              <w:ins w:id="40" w:author="Roberts, Julie" w:date="2022-03-24T17:16:00Z"/>
              <w:rFonts w:asciiTheme="minorHAnsi" w:eastAsiaTheme="minorEastAsia" w:hAnsiTheme="minorHAnsi" w:cstheme="minorBidi"/>
              <w:sz w:val="22"/>
              <w:szCs w:val="22"/>
            </w:rPr>
          </w:rPrChange>
        </w:rPr>
      </w:pPr>
      <w:ins w:id="41" w:author="Roberts, Julie" w:date="2022-03-24T17:16:00Z">
        <w:r w:rsidRPr="00DB06B6">
          <w:rPr>
            <w:rStyle w:val="Hyperlink"/>
            <w:rPrChange w:id="42" w:author="Roberts, Julie" w:date="2022-03-25T07:57:00Z">
              <w:rPr>
                <w:rStyle w:val="Hyperlink"/>
              </w:rPr>
            </w:rPrChange>
          </w:rPr>
          <w:fldChar w:fldCharType="begin"/>
        </w:r>
        <w:r w:rsidRPr="00DB06B6">
          <w:rPr>
            <w:rStyle w:val="Hyperlink"/>
            <w:rPrChange w:id="43" w:author="Roberts, Julie" w:date="2022-03-25T07:57:00Z">
              <w:rPr>
                <w:rStyle w:val="Hyperlink"/>
              </w:rPr>
            </w:rPrChange>
          </w:rPr>
          <w:instrText xml:space="preserve"> </w:instrText>
        </w:r>
        <w:r w:rsidRPr="00DB06B6">
          <w:rPr>
            <w:rPrChange w:id="44" w:author="Roberts, Julie" w:date="2022-03-25T07:57:00Z">
              <w:rPr/>
            </w:rPrChange>
          </w:rPr>
          <w:instrText>HYPERLINK \l "_Toc99034596"</w:instrText>
        </w:r>
        <w:r w:rsidRPr="00DB06B6">
          <w:rPr>
            <w:rStyle w:val="Hyperlink"/>
            <w:rPrChange w:id="45" w:author="Roberts, Julie" w:date="2022-03-25T07:57:00Z">
              <w:rPr>
                <w:rStyle w:val="Hyperlink"/>
              </w:rPr>
            </w:rPrChange>
          </w:rPr>
          <w:instrText xml:space="preserve"> </w:instrText>
        </w:r>
        <w:r w:rsidRPr="00DB06B6">
          <w:rPr>
            <w:rStyle w:val="Hyperlink"/>
            <w:rPrChange w:id="46" w:author="Roberts, Julie" w:date="2022-03-25T07:57:00Z">
              <w:rPr>
                <w:rStyle w:val="Hyperlink"/>
              </w:rPr>
            </w:rPrChange>
          </w:rPr>
        </w:r>
        <w:r w:rsidRPr="00DB06B6">
          <w:rPr>
            <w:rStyle w:val="Hyperlink"/>
            <w:rPrChange w:id="47" w:author="Roberts, Julie" w:date="2022-03-25T07:57:00Z">
              <w:rPr>
                <w:rStyle w:val="Hyperlink"/>
              </w:rPr>
            </w:rPrChange>
          </w:rPr>
          <w:fldChar w:fldCharType="separate"/>
        </w:r>
        <w:r w:rsidRPr="00DB06B6">
          <w:rPr>
            <w:rStyle w:val="Hyperlink"/>
            <w14:scene3d>
              <w14:camera w14:prst="orthographicFront"/>
              <w14:lightRig w14:rig="threePt" w14:dir="t">
                <w14:rot w14:lat="0" w14:lon="0" w14:rev="0"/>
              </w14:lightRig>
            </w14:scene3d>
            <w:rPrChange w:id="48" w:author="Roberts, Julie" w:date="2022-03-25T07:57:00Z">
              <w:rPr>
                <w:rStyle w:val="Hyperlink"/>
                <w14:scene3d>
                  <w14:camera w14:prst="orthographicFront"/>
                  <w14:lightRig w14:rig="threePt" w14:dir="t">
                    <w14:rot w14:lat="0" w14:lon="0" w14:rev="0"/>
                  </w14:lightRig>
                </w14:scene3d>
              </w:rPr>
            </w:rPrChange>
          </w:rPr>
          <w:t>I.</w:t>
        </w:r>
        <w:r w:rsidRPr="00DB06B6">
          <w:rPr>
            <w:rFonts w:asciiTheme="minorHAnsi" w:eastAsiaTheme="minorEastAsia" w:hAnsiTheme="minorHAnsi" w:cstheme="minorBidi"/>
            <w:sz w:val="22"/>
            <w:szCs w:val="22"/>
            <w:rPrChange w:id="49" w:author="Roberts, Julie" w:date="2022-03-25T07:57:00Z">
              <w:rPr>
                <w:rFonts w:asciiTheme="minorHAnsi" w:eastAsiaTheme="minorEastAsia" w:hAnsiTheme="minorHAnsi" w:cstheme="minorBidi"/>
                <w:sz w:val="22"/>
                <w:szCs w:val="22"/>
              </w:rPr>
            </w:rPrChange>
          </w:rPr>
          <w:tab/>
        </w:r>
        <w:r w:rsidRPr="00DB06B6">
          <w:rPr>
            <w:rStyle w:val="Hyperlink"/>
            <w:rPrChange w:id="50" w:author="Roberts, Julie" w:date="2022-03-25T07:57:00Z">
              <w:rPr>
                <w:rStyle w:val="Hyperlink"/>
              </w:rPr>
            </w:rPrChange>
          </w:rPr>
          <w:t>PURPOSE</w:t>
        </w:r>
        <w:r w:rsidRPr="00DB06B6">
          <w:rPr>
            <w:webHidden/>
            <w:rPrChange w:id="51" w:author="Roberts, Julie" w:date="2022-03-25T07:57:00Z">
              <w:rPr>
                <w:webHidden/>
              </w:rPr>
            </w:rPrChange>
          </w:rPr>
          <w:tab/>
        </w:r>
        <w:r w:rsidRPr="00DB06B6">
          <w:rPr>
            <w:webHidden/>
            <w:rPrChange w:id="52" w:author="Roberts, Julie" w:date="2022-03-25T07:57:00Z">
              <w:rPr>
                <w:webHidden/>
              </w:rPr>
            </w:rPrChange>
          </w:rPr>
          <w:fldChar w:fldCharType="begin"/>
        </w:r>
        <w:r w:rsidRPr="00DB06B6">
          <w:rPr>
            <w:webHidden/>
            <w:rPrChange w:id="53" w:author="Roberts, Julie" w:date="2022-03-25T07:57:00Z">
              <w:rPr>
                <w:webHidden/>
              </w:rPr>
            </w:rPrChange>
          </w:rPr>
          <w:instrText xml:space="preserve"> PAGEREF _Toc99034596 \h </w:instrText>
        </w:r>
        <w:r w:rsidRPr="00DB06B6">
          <w:rPr>
            <w:webHidden/>
            <w:rPrChange w:id="54" w:author="Roberts, Julie" w:date="2022-03-25T07:57:00Z">
              <w:rPr>
                <w:webHidden/>
              </w:rPr>
            </w:rPrChange>
          </w:rPr>
        </w:r>
      </w:ins>
      <w:r w:rsidRPr="00DB06B6">
        <w:rPr>
          <w:webHidden/>
          <w:rPrChange w:id="55" w:author="Roberts, Julie" w:date="2022-03-25T07:57:00Z">
            <w:rPr>
              <w:webHidden/>
            </w:rPr>
          </w:rPrChange>
        </w:rPr>
        <w:fldChar w:fldCharType="separate"/>
      </w:r>
      <w:ins w:id="56" w:author="Roberts, Julie" w:date="2022-03-24T17:16:00Z">
        <w:r w:rsidRPr="00DB06B6">
          <w:rPr>
            <w:webHidden/>
            <w:rPrChange w:id="57" w:author="Roberts, Julie" w:date="2022-03-25T07:57:00Z">
              <w:rPr>
                <w:webHidden/>
              </w:rPr>
            </w:rPrChange>
          </w:rPr>
          <w:t>1</w:t>
        </w:r>
        <w:r w:rsidRPr="00DB06B6">
          <w:rPr>
            <w:webHidden/>
            <w:rPrChange w:id="58" w:author="Roberts, Julie" w:date="2022-03-25T07:57:00Z">
              <w:rPr>
                <w:webHidden/>
              </w:rPr>
            </w:rPrChange>
          </w:rPr>
          <w:fldChar w:fldCharType="end"/>
        </w:r>
        <w:r w:rsidRPr="00DB06B6">
          <w:rPr>
            <w:rStyle w:val="Hyperlink"/>
            <w:rPrChange w:id="59" w:author="Roberts, Julie" w:date="2022-03-25T07:57:00Z">
              <w:rPr>
                <w:rStyle w:val="Hyperlink"/>
              </w:rPr>
            </w:rPrChange>
          </w:rPr>
          <w:fldChar w:fldCharType="end"/>
        </w:r>
      </w:ins>
    </w:p>
    <w:p w14:paraId="4510440F" w14:textId="20620E8C" w:rsidR="001D70A0" w:rsidRPr="00DB06B6" w:rsidRDefault="001D70A0">
      <w:pPr>
        <w:pStyle w:val="TOC2"/>
        <w:rPr>
          <w:ins w:id="60" w:author="Roberts, Julie" w:date="2022-03-24T17:16:00Z"/>
          <w:rFonts w:asciiTheme="minorHAnsi" w:eastAsiaTheme="minorEastAsia" w:hAnsiTheme="minorHAnsi" w:cstheme="minorBidi"/>
          <w:sz w:val="22"/>
          <w:szCs w:val="22"/>
          <w:rPrChange w:id="61" w:author="Roberts, Julie" w:date="2022-03-25T07:57:00Z">
            <w:rPr>
              <w:ins w:id="62" w:author="Roberts, Julie" w:date="2022-03-24T17:16:00Z"/>
              <w:rFonts w:asciiTheme="minorHAnsi" w:eastAsiaTheme="minorEastAsia" w:hAnsiTheme="minorHAnsi" w:cstheme="minorBidi"/>
              <w:sz w:val="22"/>
              <w:szCs w:val="22"/>
            </w:rPr>
          </w:rPrChange>
        </w:rPr>
      </w:pPr>
      <w:ins w:id="63" w:author="Roberts, Julie" w:date="2022-03-24T17:16:00Z">
        <w:r w:rsidRPr="00DB06B6">
          <w:rPr>
            <w:rStyle w:val="Hyperlink"/>
            <w:rPrChange w:id="64" w:author="Roberts, Julie" w:date="2022-03-25T07:57:00Z">
              <w:rPr>
                <w:rStyle w:val="Hyperlink"/>
              </w:rPr>
            </w:rPrChange>
          </w:rPr>
          <w:fldChar w:fldCharType="begin"/>
        </w:r>
        <w:r w:rsidRPr="00DB06B6">
          <w:rPr>
            <w:rStyle w:val="Hyperlink"/>
            <w:rPrChange w:id="65" w:author="Roberts, Julie" w:date="2022-03-25T07:57:00Z">
              <w:rPr>
                <w:rStyle w:val="Hyperlink"/>
              </w:rPr>
            </w:rPrChange>
          </w:rPr>
          <w:instrText xml:space="preserve"> </w:instrText>
        </w:r>
        <w:r w:rsidRPr="00DB06B6">
          <w:rPr>
            <w:rPrChange w:id="66" w:author="Roberts, Julie" w:date="2022-03-25T07:57:00Z">
              <w:rPr/>
            </w:rPrChange>
          </w:rPr>
          <w:instrText>HYPERLINK \l "_Toc99034597"</w:instrText>
        </w:r>
        <w:r w:rsidRPr="00DB06B6">
          <w:rPr>
            <w:rStyle w:val="Hyperlink"/>
            <w:rPrChange w:id="67" w:author="Roberts, Julie" w:date="2022-03-25T07:57:00Z">
              <w:rPr>
                <w:rStyle w:val="Hyperlink"/>
              </w:rPr>
            </w:rPrChange>
          </w:rPr>
          <w:instrText xml:space="preserve"> </w:instrText>
        </w:r>
        <w:r w:rsidRPr="00DB06B6">
          <w:rPr>
            <w:rStyle w:val="Hyperlink"/>
            <w:rPrChange w:id="68" w:author="Roberts, Julie" w:date="2022-03-25T07:57:00Z">
              <w:rPr>
                <w:rStyle w:val="Hyperlink"/>
              </w:rPr>
            </w:rPrChange>
          </w:rPr>
        </w:r>
        <w:r w:rsidRPr="00DB06B6">
          <w:rPr>
            <w:rStyle w:val="Hyperlink"/>
            <w:rPrChange w:id="69" w:author="Roberts, Julie" w:date="2022-03-25T07:57:00Z">
              <w:rPr>
                <w:rStyle w:val="Hyperlink"/>
              </w:rPr>
            </w:rPrChange>
          </w:rPr>
          <w:fldChar w:fldCharType="separate"/>
        </w:r>
        <w:r w:rsidRPr="00DB06B6">
          <w:rPr>
            <w:rStyle w:val="Hyperlink"/>
            <w14:scene3d>
              <w14:camera w14:prst="orthographicFront"/>
              <w14:lightRig w14:rig="threePt" w14:dir="t">
                <w14:rot w14:lat="0" w14:lon="0" w14:rev="0"/>
              </w14:lightRig>
            </w14:scene3d>
            <w:rPrChange w:id="70" w:author="Roberts, Julie" w:date="2022-03-25T07:57:00Z">
              <w:rPr>
                <w:rStyle w:val="Hyperlink"/>
                <w14:scene3d>
                  <w14:camera w14:prst="orthographicFront"/>
                  <w14:lightRig w14:rig="threePt" w14:dir="t">
                    <w14:rot w14:lat="0" w14:lon="0" w14:rev="0"/>
                  </w14:lightRig>
                </w14:scene3d>
              </w:rPr>
            </w:rPrChange>
          </w:rPr>
          <w:t>II.</w:t>
        </w:r>
        <w:r w:rsidRPr="00DB06B6">
          <w:rPr>
            <w:rFonts w:asciiTheme="minorHAnsi" w:eastAsiaTheme="minorEastAsia" w:hAnsiTheme="minorHAnsi" w:cstheme="minorBidi"/>
            <w:sz w:val="22"/>
            <w:szCs w:val="22"/>
            <w:rPrChange w:id="71" w:author="Roberts, Julie" w:date="2022-03-25T07:57:00Z">
              <w:rPr>
                <w:rFonts w:asciiTheme="minorHAnsi" w:eastAsiaTheme="minorEastAsia" w:hAnsiTheme="minorHAnsi" w:cstheme="minorBidi"/>
                <w:sz w:val="22"/>
                <w:szCs w:val="22"/>
              </w:rPr>
            </w:rPrChange>
          </w:rPr>
          <w:tab/>
        </w:r>
        <w:r w:rsidRPr="00DB06B6">
          <w:rPr>
            <w:rStyle w:val="Hyperlink"/>
            <w:rPrChange w:id="72" w:author="Roberts, Julie" w:date="2022-03-25T07:57:00Z">
              <w:rPr>
                <w:rStyle w:val="Hyperlink"/>
              </w:rPr>
            </w:rPrChange>
          </w:rPr>
          <w:t>ORGANIZATION</w:t>
        </w:r>
        <w:r w:rsidRPr="00DB06B6">
          <w:rPr>
            <w:webHidden/>
            <w:rPrChange w:id="73" w:author="Roberts, Julie" w:date="2022-03-25T07:57:00Z">
              <w:rPr>
                <w:webHidden/>
              </w:rPr>
            </w:rPrChange>
          </w:rPr>
          <w:tab/>
        </w:r>
        <w:r w:rsidRPr="00DB06B6">
          <w:rPr>
            <w:webHidden/>
            <w:rPrChange w:id="74" w:author="Roberts, Julie" w:date="2022-03-25T07:57:00Z">
              <w:rPr>
                <w:webHidden/>
              </w:rPr>
            </w:rPrChange>
          </w:rPr>
          <w:fldChar w:fldCharType="begin"/>
        </w:r>
        <w:r w:rsidRPr="00DB06B6">
          <w:rPr>
            <w:webHidden/>
            <w:rPrChange w:id="75" w:author="Roberts, Julie" w:date="2022-03-25T07:57:00Z">
              <w:rPr>
                <w:webHidden/>
              </w:rPr>
            </w:rPrChange>
          </w:rPr>
          <w:instrText xml:space="preserve"> PAGEREF _Toc99034597 \h </w:instrText>
        </w:r>
        <w:r w:rsidRPr="00DB06B6">
          <w:rPr>
            <w:webHidden/>
            <w:rPrChange w:id="76" w:author="Roberts, Julie" w:date="2022-03-25T07:57:00Z">
              <w:rPr>
                <w:webHidden/>
              </w:rPr>
            </w:rPrChange>
          </w:rPr>
        </w:r>
      </w:ins>
      <w:r w:rsidRPr="00DB06B6">
        <w:rPr>
          <w:webHidden/>
          <w:rPrChange w:id="77" w:author="Roberts, Julie" w:date="2022-03-25T07:57:00Z">
            <w:rPr>
              <w:webHidden/>
            </w:rPr>
          </w:rPrChange>
        </w:rPr>
        <w:fldChar w:fldCharType="separate"/>
      </w:r>
      <w:ins w:id="78" w:author="Roberts, Julie" w:date="2022-03-24T17:16:00Z">
        <w:r w:rsidRPr="00DB06B6">
          <w:rPr>
            <w:webHidden/>
            <w:rPrChange w:id="79" w:author="Roberts, Julie" w:date="2022-03-25T07:57:00Z">
              <w:rPr>
                <w:webHidden/>
              </w:rPr>
            </w:rPrChange>
          </w:rPr>
          <w:t>1</w:t>
        </w:r>
        <w:r w:rsidRPr="00DB06B6">
          <w:rPr>
            <w:webHidden/>
            <w:rPrChange w:id="80" w:author="Roberts, Julie" w:date="2022-03-25T07:57:00Z">
              <w:rPr>
                <w:webHidden/>
              </w:rPr>
            </w:rPrChange>
          </w:rPr>
          <w:fldChar w:fldCharType="end"/>
        </w:r>
        <w:r w:rsidRPr="00DB06B6">
          <w:rPr>
            <w:rStyle w:val="Hyperlink"/>
            <w:rPrChange w:id="81" w:author="Roberts, Julie" w:date="2022-03-25T07:57:00Z">
              <w:rPr>
                <w:rStyle w:val="Hyperlink"/>
              </w:rPr>
            </w:rPrChange>
          </w:rPr>
          <w:fldChar w:fldCharType="end"/>
        </w:r>
      </w:ins>
    </w:p>
    <w:p w14:paraId="1C0FBAB5" w14:textId="539A91C6" w:rsidR="001D70A0" w:rsidRPr="00DB06B6" w:rsidRDefault="001D70A0" w:rsidP="001D70A0">
      <w:pPr>
        <w:pStyle w:val="TOC1"/>
        <w:rPr>
          <w:ins w:id="82" w:author="Roberts, Julie" w:date="2022-03-24T17:16:00Z"/>
          <w:rFonts w:asciiTheme="minorHAnsi" w:eastAsiaTheme="minorEastAsia" w:hAnsiTheme="minorHAnsi" w:cstheme="minorBidi"/>
          <w:noProof/>
          <w:sz w:val="22"/>
          <w:szCs w:val="22"/>
          <w:rPrChange w:id="83" w:author="Roberts, Julie" w:date="2022-03-25T07:57:00Z">
            <w:rPr>
              <w:ins w:id="84" w:author="Roberts, Julie" w:date="2022-03-24T17:16:00Z"/>
              <w:rFonts w:asciiTheme="minorHAnsi" w:eastAsiaTheme="minorEastAsia" w:hAnsiTheme="minorHAnsi" w:cstheme="minorBidi"/>
              <w:noProof/>
              <w:sz w:val="22"/>
              <w:szCs w:val="22"/>
            </w:rPr>
          </w:rPrChange>
        </w:rPr>
      </w:pPr>
      <w:ins w:id="85" w:author="Roberts, Julie" w:date="2022-03-24T17:16:00Z">
        <w:r w:rsidRPr="00DB06B6">
          <w:rPr>
            <w:rStyle w:val="Hyperlink"/>
            <w:noProof/>
            <w:rPrChange w:id="86" w:author="Roberts, Julie" w:date="2022-03-25T07:57:00Z">
              <w:rPr>
                <w:rStyle w:val="Hyperlink"/>
                <w:noProof/>
              </w:rPr>
            </w:rPrChange>
          </w:rPr>
          <w:fldChar w:fldCharType="begin"/>
        </w:r>
        <w:r w:rsidRPr="00DB06B6">
          <w:rPr>
            <w:rStyle w:val="Hyperlink"/>
            <w:noProof/>
            <w:rPrChange w:id="87" w:author="Roberts, Julie" w:date="2022-03-25T07:57:00Z">
              <w:rPr>
                <w:rStyle w:val="Hyperlink"/>
                <w:noProof/>
              </w:rPr>
            </w:rPrChange>
          </w:rPr>
          <w:instrText xml:space="preserve"> </w:instrText>
        </w:r>
        <w:r w:rsidRPr="00DB06B6">
          <w:rPr>
            <w:noProof/>
            <w:rPrChange w:id="88" w:author="Roberts, Julie" w:date="2022-03-25T07:57:00Z">
              <w:rPr>
                <w:noProof/>
              </w:rPr>
            </w:rPrChange>
          </w:rPr>
          <w:instrText>HYPERLINK \l "_Toc99034598"</w:instrText>
        </w:r>
        <w:r w:rsidRPr="00DB06B6">
          <w:rPr>
            <w:rStyle w:val="Hyperlink"/>
            <w:noProof/>
            <w:rPrChange w:id="89" w:author="Roberts, Julie" w:date="2022-03-25T07:57:00Z">
              <w:rPr>
                <w:rStyle w:val="Hyperlink"/>
                <w:noProof/>
              </w:rPr>
            </w:rPrChange>
          </w:rPr>
          <w:instrText xml:space="preserve"> </w:instrText>
        </w:r>
        <w:r w:rsidRPr="00DB06B6">
          <w:rPr>
            <w:rStyle w:val="Hyperlink"/>
            <w:noProof/>
            <w:rPrChange w:id="90" w:author="Roberts, Julie" w:date="2022-03-25T07:57:00Z">
              <w:rPr>
                <w:rStyle w:val="Hyperlink"/>
                <w:noProof/>
              </w:rPr>
            </w:rPrChange>
          </w:rPr>
        </w:r>
        <w:r w:rsidRPr="00DB06B6">
          <w:rPr>
            <w:rStyle w:val="Hyperlink"/>
            <w:noProof/>
            <w:rPrChange w:id="91" w:author="Roberts, Julie" w:date="2022-03-25T07:57:00Z">
              <w:rPr>
                <w:rStyle w:val="Hyperlink"/>
                <w:noProof/>
              </w:rPr>
            </w:rPrChange>
          </w:rPr>
          <w:fldChar w:fldCharType="separate"/>
        </w:r>
        <w:r w:rsidRPr="00DB06B6">
          <w:rPr>
            <w:rStyle w:val="Hyperlink"/>
            <w:noProof/>
            <w:rPrChange w:id="92" w:author="Roberts, Julie" w:date="2022-03-25T07:57:00Z">
              <w:rPr>
                <w:rStyle w:val="Hyperlink"/>
                <w:noProof/>
              </w:rPr>
            </w:rPrChange>
          </w:rPr>
          <w:t>CHAPTER 2 SUPPLY ADJUSTMENT BALANCING ACCOUNT COSTS SEPTEMBER 1, 2017 TO OCTOBER 31, 2022</w:t>
        </w:r>
        <w:r w:rsidRPr="00DB06B6">
          <w:rPr>
            <w:noProof/>
            <w:webHidden/>
            <w:rPrChange w:id="93" w:author="Roberts, Julie" w:date="2022-03-25T07:57:00Z">
              <w:rPr>
                <w:noProof/>
                <w:webHidden/>
              </w:rPr>
            </w:rPrChange>
          </w:rPr>
          <w:tab/>
        </w:r>
        <w:r w:rsidRPr="00DB06B6">
          <w:rPr>
            <w:noProof/>
            <w:webHidden/>
            <w:rPrChange w:id="94" w:author="Roberts, Julie" w:date="2022-03-25T07:57:00Z">
              <w:rPr>
                <w:noProof/>
                <w:webHidden/>
              </w:rPr>
            </w:rPrChange>
          </w:rPr>
          <w:fldChar w:fldCharType="begin"/>
        </w:r>
        <w:r w:rsidRPr="00DB06B6">
          <w:rPr>
            <w:noProof/>
            <w:webHidden/>
            <w:rPrChange w:id="95" w:author="Roberts, Julie" w:date="2022-03-25T07:57:00Z">
              <w:rPr>
                <w:noProof/>
                <w:webHidden/>
              </w:rPr>
            </w:rPrChange>
          </w:rPr>
          <w:instrText xml:space="preserve"> PAGEREF _Toc99034598 \h </w:instrText>
        </w:r>
        <w:r w:rsidRPr="00DB06B6">
          <w:rPr>
            <w:noProof/>
            <w:webHidden/>
            <w:rPrChange w:id="96" w:author="Roberts, Julie" w:date="2022-03-25T07:57:00Z">
              <w:rPr>
                <w:noProof/>
                <w:webHidden/>
              </w:rPr>
            </w:rPrChange>
          </w:rPr>
        </w:r>
      </w:ins>
      <w:r w:rsidRPr="00DB06B6">
        <w:rPr>
          <w:noProof/>
          <w:webHidden/>
          <w:rPrChange w:id="97" w:author="Roberts, Julie" w:date="2022-03-25T07:57:00Z">
            <w:rPr>
              <w:noProof/>
              <w:webHidden/>
            </w:rPr>
          </w:rPrChange>
        </w:rPr>
        <w:fldChar w:fldCharType="separate"/>
      </w:r>
      <w:ins w:id="98" w:author="Roberts, Julie" w:date="2022-03-24T17:16:00Z">
        <w:r w:rsidRPr="00DB06B6">
          <w:rPr>
            <w:noProof/>
            <w:webHidden/>
            <w:rPrChange w:id="99" w:author="Roberts, Julie" w:date="2022-03-25T07:57:00Z">
              <w:rPr>
                <w:noProof/>
                <w:webHidden/>
              </w:rPr>
            </w:rPrChange>
          </w:rPr>
          <w:t>2</w:t>
        </w:r>
        <w:r w:rsidRPr="00DB06B6">
          <w:rPr>
            <w:noProof/>
            <w:webHidden/>
            <w:rPrChange w:id="100" w:author="Roberts, Julie" w:date="2022-03-25T07:57:00Z">
              <w:rPr>
                <w:noProof/>
                <w:webHidden/>
              </w:rPr>
            </w:rPrChange>
          </w:rPr>
          <w:fldChar w:fldCharType="end"/>
        </w:r>
        <w:r w:rsidRPr="00DB06B6">
          <w:rPr>
            <w:rStyle w:val="Hyperlink"/>
            <w:noProof/>
            <w:rPrChange w:id="101" w:author="Roberts, Julie" w:date="2022-03-25T07:57:00Z">
              <w:rPr>
                <w:rStyle w:val="Hyperlink"/>
                <w:noProof/>
              </w:rPr>
            </w:rPrChange>
          </w:rPr>
          <w:fldChar w:fldCharType="end"/>
        </w:r>
      </w:ins>
    </w:p>
    <w:p w14:paraId="227A81A1" w14:textId="0FCD869B" w:rsidR="001D70A0" w:rsidRPr="00DB06B6" w:rsidRDefault="001D70A0">
      <w:pPr>
        <w:pStyle w:val="TOC2"/>
        <w:rPr>
          <w:ins w:id="102" w:author="Roberts, Julie" w:date="2022-03-24T17:16:00Z"/>
          <w:rFonts w:asciiTheme="minorHAnsi" w:eastAsiaTheme="minorEastAsia" w:hAnsiTheme="minorHAnsi" w:cstheme="minorBidi"/>
          <w:sz w:val="22"/>
          <w:szCs w:val="22"/>
          <w:rPrChange w:id="103" w:author="Roberts, Julie" w:date="2022-03-25T07:57:00Z">
            <w:rPr>
              <w:ins w:id="104" w:author="Roberts, Julie" w:date="2022-03-24T17:16:00Z"/>
              <w:rFonts w:asciiTheme="minorHAnsi" w:eastAsiaTheme="minorEastAsia" w:hAnsiTheme="minorHAnsi" w:cstheme="minorBidi"/>
              <w:sz w:val="22"/>
              <w:szCs w:val="22"/>
            </w:rPr>
          </w:rPrChange>
        </w:rPr>
      </w:pPr>
      <w:ins w:id="105" w:author="Roberts, Julie" w:date="2022-03-24T17:16:00Z">
        <w:r w:rsidRPr="00DB06B6">
          <w:rPr>
            <w:rStyle w:val="Hyperlink"/>
            <w:rPrChange w:id="106" w:author="Roberts, Julie" w:date="2022-03-25T07:57:00Z">
              <w:rPr>
                <w:rStyle w:val="Hyperlink"/>
              </w:rPr>
            </w:rPrChange>
          </w:rPr>
          <w:fldChar w:fldCharType="begin"/>
        </w:r>
        <w:r w:rsidRPr="00DB06B6">
          <w:rPr>
            <w:rStyle w:val="Hyperlink"/>
            <w:rPrChange w:id="107" w:author="Roberts, Julie" w:date="2022-03-25T07:57:00Z">
              <w:rPr>
                <w:rStyle w:val="Hyperlink"/>
              </w:rPr>
            </w:rPrChange>
          </w:rPr>
          <w:instrText xml:space="preserve"> </w:instrText>
        </w:r>
        <w:r w:rsidRPr="00DB06B6">
          <w:rPr>
            <w:rPrChange w:id="108" w:author="Roberts, Julie" w:date="2022-03-25T07:57:00Z">
              <w:rPr/>
            </w:rPrChange>
          </w:rPr>
          <w:instrText>HYPERLINK \l "_Toc99034599"</w:instrText>
        </w:r>
        <w:r w:rsidRPr="00DB06B6">
          <w:rPr>
            <w:rStyle w:val="Hyperlink"/>
            <w:rPrChange w:id="109" w:author="Roberts, Julie" w:date="2022-03-25T07:57:00Z">
              <w:rPr>
                <w:rStyle w:val="Hyperlink"/>
              </w:rPr>
            </w:rPrChange>
          </w:rPr>
          <w:instrText xml:space="preserve"> </w:instrText>
        </w:r>
        <w:r w:rsidRPr="00DB06B6">
          <w:rPr>
            <w:rStyle w:val="Hyperlink"/>
            <w:rPrChange w:id="110" w:author="Roberts, Julie" w:date="2022-03-25T07:57:00Z">
              <w:rPr>
                <w:rStyle w:val="Hyperlink"/>
              </w:rPr>
            </w:rPrChange>
          </w:rPr>
        </w:r>
        <w:r w:rsidRPr="00DB06B6">
          <w:rPr>
            <w:rStyle w:val="Hyperlink"/>
            <w:rPrChange w:id="111" w:author="Roberts, Julie" w:date="2022-03-25T07:57:00Z">
              <w:rPr>
                <w:rStyle w:val="Hyperlink"/>
              </w:rPr>
            </w:rPrChange>
          </w:rPr>
          <w:fldChar w:fldCharType="separate"/>
        </w:r>
        <w:r w:rsidRPr="00DB06B6">
          <w:rPr>
            <w:rStyle w:val="Hyperlink"/>
            <w14:scene3d>
              <w14:camera w14:prst="orthographicFront"/>
              <w14:lightRig w14:rig="threePt" w14:dir="t">
                <w14:rot w14:lat="0" w14:lon="0" w14:rev="0"/>
              </w14:lightRig>
            </w14:scene3d>
            <w:rPrChange w:id="112" w:author="Roberts, Julie" w:date="2022-03-25T07:57:00Z">
              <w:rPr>
                <w:rStyle w:val="Hyperlink"/>
                <w14:scene3d>
                  <w14:camera w14:prst="orthographicFront"/>
                  <w14:lightRig w14:rig="threePt" w14:dir="t">
                    <w14:rot w14:lat="0" w14:lon="0" w14:rev="0"/>
                  </w14:lightRig>
                </w14:scene3d>
              </w:rPr>
            </w:rPrChange>
          </w:rPr>
          <w:t>I.</w:t>
        </w:r>
        <w:r w:rsidRPr="00DB06B6">
          <w:rPr>
            <w:rFonts w:asciiTheme="minorHAnsi" w:eastAsiaTheme="minorEastAsia" w:hAnsiTheme="minorHAnsi" w:cstheme="minorBidi"/>
            <w:sz w:val="22"/>
            <w:szCs w:val="22"/>
            <w:rPrChange w:id="113" w:author="Roberts, Julie" w:date="2022-03-25T07:57:00Z">
              <w:rPr>
                <w:rFonts w:asciiTheme="minorHAnsi" w:eastAsiaTheme="minorEastAsia" w:hAnsiTheme="minorHAnsi" w:cstheme="minorBidi"/>
                <w:sz w:val="22"/>
                <w:szCs w:val="22"/>
              </w:rPr>
            </w:rPrChange>
          </w:rPr>
          <w:tab/>
        </w:r>
        <w:r w:rsidRPr="00DB06B6">
          <w:rPr>
            <w:rStyle w:val="Hyperlink"/>
            <w:rPrChange w:id="114" w:author="Roberts, Julie" w:date="2022-03-25T07:57:00Z">
              <w:rPr>
                <w:rStyle w:val="Hyperlink"/>
              </w:rPr>
            </w:rPrChange>
          </w:rPr>
          <w:t>PURPOSE</w:t>
        </w:r>
        <w:r w:rsidRPr="00DB06B6">
          <w:rPr>
            <w:webHidden/>
            <w:rPrChange w:id="115" w:author="Roberts, Julie" w:date="2022-03-25T07:57:00Z">
              <w:rPr>
                <w:webHidden/>
              </w:rPr>
            </w:rPrChange>
          </w:rPr>
          <w:tab/>
        </w:r>
        <w:r w:rsidRPr="00DB06B6">
          <w:rPr>
            <w:webHidden/>
            <w:rPrChange w:id="116" w:author="Roberts, Julie" w:date="2022-03-25T07:57:00Z">
              <w:rPr>
                <w:webHidden/>
              </w:rPr>
            </w:rPrChange>
          </w:rPr>
          <w:fldChar w:fldCharType="begin"/>
        </w:r>
        <w:r w:rsidRPr="00DB06B6">
          <w:rPr>
            <w:webHidden/>
            <w:rPrChange w:id="117" w:author="Roberts, Julie" w:date="2022-03-25T07:57:00Z">
              <w:rPr>
                <w:webHidden/>
              </w:rPr>
            </w:rPrChange>
          </w:rPr>
          <w:instrText xml:space="preserve"> PAGEREF _Toc99034599 \h </w:instrText>
        </w:r>
        <w:r w:rsidRPr="00DB06B6">
          <w:rPr>
            <w:webHidden/>
            <w:rPrChange w:id="118" w:author="Roberts, Julie" w:date="2022-03-25T07:57:00Z">
              <w:rPr>
                <w:webHidden/>
              </w:rPr>
            </w:rPrChange>
          </w:rPr>
        </w:r>
      </w:ins>
      <w:r w:rsidRPr="00DB06B6">
        <w:rPr>
          <w:webHidden/>
          <w:rPrChange w:id="119" w:author="Roberts, Julie" w:date="2022-03-25T07:57:00Z">
            <w:rPr>
              <w:webHidden/>
            </w:rPr>
          </w:rPrChange>
        </w:rPr>
        <w:fldChar w:fldCharType="separate"/>
      </w:r>
      <w:ins w:id="120" w:author="Roberts, Julie" w:date="2022-03-24T17:16:00Z">
        <w:r w:rsidRPr="00DB06B6">
          <w:rPr>
            <w:webHidden/>
            <w:rPrChange w:id="121" w:author="Roberts, Julie" w:date="2022-03-25T07:57:00Z">
              <w:rPr>
                <w:webHidden/>
              </w:rPr>
            </w:rPrChange>
          </w:rPr>
          <w:t>2</w:t>
        </w:r>
        <w:r w:rsidRPr="00DB06B6">
          <w:rPr>
            <w:webHidden/>
            <w:rPrChange w:id="122" w:author="Roberts, Julie" w:date="2022-03-25T07:57:00Z">
              <w:rPr>
                <w:webHidden/>
              </w:rPr>
            </w:rPrChange>
          </w:rPr>
          <w:fldChar w:fldCharType="end"/>
        </w:r>
        <w:r w:rsidRPr="00DB06B6">
          <w:rPr>
            <w:rStyle w:val="Hyperlink"/>
            <w:rPrChange w:id="123" w:author="Roberts, Julie" w:date="2022-03-25T07:57:00Z">
              <w:rPr>
                <w:rStyle w:val="Hyperlink"/>
              </w:rPr>
            </w:rPrChange>
          </w:rPr>
          <w:fldChar w:fldCharType="end"/>
        </w:r>
      </w:ins>
    </w:p>
    <w:p w14:paraId="50CBC917" w14:textId="6877BEC8" w:rsidR="001D70A0" w:rsidRPr="00DB06B6" w:rsidRDefault="001D70A0">
      <w:pPr>
        <w:pStyle w:val="TOC2"/>
        <w:rPr>
          <w:ins w:id="124" w:author="Roberts, Julie" w:date="2022-03-24T17:16:00Z"/>
          <w:rFonts w:asciiTheme="minorHAnsi" w:eastAsiaTheme="minorEastAsia" w:hAnsiTheme="minorHAnsi" w:cstheme="minorBidi"/>
          <w:sz w:val="22"/>
          <w:szCs w:val="22"/>
          <w:rPrChange w:id="125" w:author="Roberts, Julie" w:date="2022-03-25T07:57:00Z">
            <w:rPr>
              <w:ins w:id="126" w:author="Roberts, Julie" w:date="2022-03-24T17:16:00Z"/>
              <w:rFonts w:asciiTheme="minorHAnsi" w:eastAsiaTheme="minorEastAsia" w:hAnsiTheme="minorHAnsi" w:cstheme="minorBidi"/>
              <w:sz w:val="22"/>
              <w:szCs w:val="22"/>
            </w:rPr>
          </w:rPrChange>
        </w:rPr>
      </w:pPr>
      <w:ins w:id="127" w:author="Roberts, Julie" w:date="2022-03-24T17:16:00Z">
        <w:r w:rsidRPr="00DB06B6">
          <w:rPr>
            <w:rStyle w:val="Hyperlink"/>
            <w:rPrChange w:id="128" w:author="Roberts, Julie" w:date="2022-03-25T07:57:00Z">
              <w:rPr>
                <w:rStyle w:val="Hyperlink"/>
              </w:rPr>
            </w:rPrChange>
          </w:rPr>
          <w:fldChar w:fldCharType="begin"/>
        </w:r>
        <w:r w:rsidRPr="00DB06B6">
          <w:rPr>
            <w:rStyle w:val="Hyperlink"/>
            <w:rPrChange w:id="129" w:author="Roberts, Julie" w:date="2022-03-25T07:57:00Z">
              <w:rPr>
                <w:rStyle w:val="Hyperlink"/>
              </w:rPr>
            </w:rPrChange>
          </w:rPr>
          <w:instrText xml:space="preserve"> </w:instrText>
        </w:r>
        <w:r w:rsidRPr="00DB06B6">
          <w:rPr>
            <w:rPrChange w:id="130" w:author="Roberts, Julie" w:date="2022-03-25T07:57:00Z">
              <w:rPr/>
            </w:rPrChange>
          </w:rPr>
          <w:instrText>HYPERLINK \l "_Toc99034600"</w:instrText>
        </w:r>
        <w:r w:rsidRPr="00DB06B6">
          <w:rPr>
            <w:rStyle w:val="Hyperlink"/>
            <w:rPrChange w:id="131" w:author="Roberts, Julie" w:date="2022-03-25T07:57:00Z">
              <w:rPr>
                <w:rStyle w:val="Hyperlink"/>
              </w:rPr>
            </w:rPrChange>
          </w:rPr>
          <w:instrText xml:space="preserve"> </w:instrText>
        </w:r>
        <w:r w:rsidRPr="00DB06B6">
          <w:rPr>
            <w:rStyle w:val="Hyperlink"/>
            <w:rPrChange w:id="132" w:author="Roberts, Julie" w:date="2022-03-25T07:57:00Z">
              <w:rPr>
                <w:rStyle w:val="Hyperlink"/>
              </w:rPr>
            </w:rPrChange>
          </w:rPr>
        </w:r>
        <w:r w:rsidRPr="00DB06B6">
          <w:rPr>
            <w:rStyle w:val="Hyperlink"/>
            <w:rPrChange w:id="133" w:author="Roberts, Julie" w:date="2022-03-25T07:57:00Z">
              <w:rPr>
                <w:rStyle w:val="Hyperlink"/>
              </w:rPr>
            </w:rPrChange>
          </w:rPr>
          <w:fldChar w:fldCharType="separate"/>
        </w:r>
        <w:r w:rsidRPr="00DB06B6">
          <w:rPr>
            <w:rStyle w:val="Hyperlink"/>
            <w14:scene3d>
              <w14:camera w14:prst="orthographicFront"/>
              <w14:lightRig w14:rig="threePt" w14:dir="t">
                <w14:rot w14:lat="0" w14:lon="0" w14:rev="0"/>
              </w14:lightRig>
            </w14:scene3d>
            <w:rPrChange w:id="134" w:author="Roberts, Julie" w:date="2022-03-25T07:57:00Z">
              <w:rPr>
                <w:rStyle w:val="Hyperlink"/>
                <w14:scene3d>
                  <w14:camera w14:prst="orthographicFront"/>
                  <w14:lightRig w14:rig="threePt" w14:dir="t">
                    <w14:rot w14:lat="0" w14:lon="0" w14:rev="0"/>
                  </w14:lightRig>
                </w14:scene3d>
              </w:rPr>
            </w:rPrChange>
          </w:rPr>
          <w:t>II.</w:t>
        </w:r>
        <w:r w:rsidRPr="00DB06B6">
          <w:rPr>
            <w:rFonts w:asciiTheme="minorHAnsi" w:eastAsiaTheme="minorEastAsia" w:hAnsiTheme="minorHAnsi" w:cstheme="minorBidi"/>
            <w:sz w:val="22"/>
            <w:szCs w:val="22"/>
            <w:rPrChange w:id="135" w:author="Roberts, Julie" w:date="2022-03-25T07:57:00Z">
              <w:rPr>
                <w:rFonts w:asciiTheme="minorHAnsi" w:eastAsiaTheme="minorEastAsia" w:hAnsiTheme="minorHAnsi" w:cstheme="minorBidi"/>
                <w:sz w:val="22"/>
                <w:szCs w:val="22"/>
              </w:rPr>
            </w:rPrChange>
          </w:rPr>
          <w:tab/>
        </w:r>
        <w:r w:rsidRPr="00DB06B6">
          <w:rPr>
            <w:rStyle w:val="Hyperlink"/>
            <w:rPrChange w:id="136" w:author="Roberts, Julie" w:date="2022-03-25T07:57:00Z">
              <w:rPr>
                <w:rStyle w:val="Hyperlink"/>
              </w:rPr>
            </w:rPrChange>
          </w:rPr>
          <w:t>BACKGROUND</w:t>
        </w:r>
        <w:r w:rsidRPr="00DB06B6">
          <w:rPr>
            <w:webHidden/>
            <w:rPrChange w:id="137" w:author="Roberts, Julie" w:date="2022-03-25T07:57:00Z">
              <w:rPr>
                <w:webHidden/>
              </w:rPr>
            </w:rPrChange>
          </w:rPr>
          <w:tab/>
        </w:r>
        <w:r w:rsidRPr="00DB06B6">
          <w:rPr>
            <w:webHidden/>
            <w:rPrChange w:id="138" w:author="Roberts, Julie" w:date="2022-03-25T07:57:00Z">
              <w:rPr>
                <w:webHidden/>
              </w:rPr>
            </w:rPrChange>
          </w:rPr>
          <w:fldChar w:fldCharType="begin"/>
        </w:r>
        <w:r w:rsidRPr="00DB06B6">
          <w:rPr>
            <w:webHidden/>
            <w:rPrChange w:id="139" w:author="Roberts, Julie" w:date="2022-03-25T07:57:00Z">
              <w:rPr>
                <w:webHidden/>
              </w:rPr>
            </w:rPrChange>
          </w:rPr>
          <w:instrText xml:space="preserve"> PAGEREF _Toc99034600 \h </w:instrText>
        </w:r>
        <w:r w:rsidRPr="00DB06B6">
          <w:rPr>
            <w:webHidden/>
            <w:rPrChange w:id="140" w:author="Roberts, Julie" w:date="2022-03-25T07:57:00Z">
              <w:rPr>
                <w:webHidden/>
              </w:rPr>
            </w:rPrChange>
          </w:rPr>
        </w:r>
      </w:ins>
      <w:r w:rsidRPr="00DB06B6">
        <w:rPr>
          <w:webHidden/>
          <w:rPrChange w:id="141" w:author="Roberts, Julie" w:date="2022-03-25T07:57:00Z">
            <w:rPr>
              <w:webHidden/>
            </w:rPr>
          </w:rPrChange>
        </w:rPr>
        <w:fldChar w:fldCharType="separate"/>
      </w:r>
      <w:ins w:id="142" w:author="Roberts, Julie" w:date="2022-03-24T17:16:00Z">
        <w:r w:rsidRPr="00DB06B6">
          <w:rPr>
            <w:webHidden/>
            <w:rPrChange w:id="143" w:author="Roberts, Julie" w:date="2022-03-25T07:57:00Z">
              <w:rPr>
                <w:webHidden/>
              </w:rPr>
            </w:rPrChange>
          </w:rPr>
          <w:t>2</w:t>
        </w:r>
        <w:r w:rsidRPr="00DB06B6">
          <w:rPr>
            <w:webHidden/>
            <w:rPrChange w:id="144" w:author="Roberts, Julie" w:date="2022-03-25T07:57:00Z">
              <w:rPr>
                <w:webHidden/>
              </w:rPr>
            </w:rPrChange>
          </w:rPr>
          <w:fldChar w:fldCharType="end"/>
        </w:r>
        <w:r w:rsidRPr="00DB06B6">
          <w:rPr>
            <w:rStyle w:val="Hyperlink"/>
            <w:rPrChange w:id="145" w:author="Roberts, Julie" w:date="2022-03-25T07:57:00Z">
              <w:rPr>
                <w:rStyle w:val="Hyperlink"/>
              </w:rPr>
            </w:rPrChange>
          </w:rPr>
          <w:fldChar w:fldCharType="end"/>
        </w:r>
      </w:ins>
    </w:p>
    <w:p w14:paraId="34EE5BC3" w14:textId="51F3BF2C" w:rsidR="001D70A0" w:rsidRPr="00DB06B6" w:rsidRDefault="001D70A0">
      <w:pPr>
        <w:pStyle w:val="TOC2"/>
        <w:rPr>
          <w:ins w:id="146" w:author="Roberts, Julie" w:date="2022-03-24T17:16:00Z"/>
          <w:rFonts w:asciiTheme="minorHAnsi" w:eastAsiaTheme="minorEastAsia" w:hAnsiTheme="minorHAnsi" w:cstheme="minorBidi"/>
          <w:sz w:val="22"/>
          <w:szCs w:val="22"/>
          <w:rPrChange w:id="147" w:author="Roberts, Julie" w:date="2022-03-25T07:57:00Z">
            <w:rPr>
              <w:ins w:id="148" w:author="Roberts, Julie" w:date="2022-03-24T17:16:00Z"/>
              <w:rFonts w:asciiTheme="minorHAnsi" w:eastAsiaTheme="minorEastAsia" w:hAnsiTheme="minorHAnsi" w:cstheme="minorBidi"/>
              <w:sz w:val="22"/>
              <w:szCs w:val="22"/>
            </w:rPr>
          </w:rPrChange>
        </w:rPr>
      </w:pPr>
      <w:ins w:id="149" w:author="Roberts, Julie" w:date="2022-03-24T17:16:00Z">
        <w:r w:rsidRPr="00DB06B6">
          <w:rPr>
            <w:rStyle w:val="Hyperlink"/>
            <w:rPrChange w:id="150" w:author="Roberts, Julie" w:date="2022-03-25T07:57:00Z">
              <w:rPr>
                <w:rStyle w:val="Hyperlink"/>
              </w:rPr>
            </w:rPrChange>
          </w:rPr>
          <w:fldChar w:fldCharType="begin"/>
        </w:r>
        <w:r w:rsidRPr="00DB06B6">
          <w:rPr>
            <w:rStyle w:val="Hyperlink"/>
            <w:rPrChange w:id="151" w:author="Roberts, Julie" w:date="2022-03-25T07:57:00Z">
              <w:rPr>
                <w:rStyle w:val="Hyperlink"/>
              </w:rPr>
            </w:rPrChange>
          </w:rPr>
          <w:instrText xml:space="preserve"> </w:instrText>
        </w:r>
        <w:r w:rsidRPr="00DB06B6">
          <w:rPr>
            <w:rPrChange w:id="152" w:author="Roberts, Julie" w:date="2022-03-25T07:57:00Z">
              <w:rPr/>
            </w:rPrChange>
          </w:rPr>
          <w:instrText>HYPERLINK \l "_Toc99034601"</w:instrText>
        </w:r>
        <w:r w:rsidRPr="00DB06B6">
          <w:rPr>
            <w:rStyle w:val="Hyperlink"/>
            <w:rPrChange w:id="153" w:author="Roberts, Julie" w:date="2022-03-25T07:57:00Z">
              <w:rPr>
                <w:rStyle w:val="Hyperlink"/>
              </w:rPr>
            </w:rPrChange>
          </w:rPr>
          <w:instrText xml:space="preserve"> </w:instrText>
        </w:r>
        <w:r w:rsidRPr="00DB06B6">
          <w:rPr>
            <w:rStyle w:val="Hyperlink"/>
            <w:rPrChange w:id="154" w:author="Roberts, Julie" w:date="2022-03-25T07:57:00Z">
              <w:rPr>
                <w:rStyle w:val="Hyperlink"/>
              </w:rPr>
            </w:rPrChange>
          </w:rPr>
        </w:r>
        <w:r w:rsidRPr="00DB06B6">
          <w:rPr>
            <w:rStyle w:val="Hyperlink"/>
            <w:rPrChange w:id="155" w:author="Roberts, Julie" w:date="2022-03-25T07:57:00Z">
              <w:rPr>
                <w:rStyle w:val="Hyperlink"/>
              </w:rPr>
            </w:rPrChange>
          </w:rPr>
          <w:fldChar w:fldCharType="separate"/>
        </w:r>
        <w:r w:rsidRPr="00DB06B6">
          <w:rPr>
            <w:rStyle w:val="Hyperlink"/>
            <w14:scene3d>
              <w14:camera w14:prst="orthographicFront"/>
              <w14:lightRig w14:rig="threePt" w14:dir="t">
                <w14:rot w14:lat="0" w14:lon="0" w14:rev="0"/>
              </w14:lightRig>
            </w14:scene3d>
            <w:rPrChange w:id="156" w:author="Roberts, Julie" w:date="2022-03-25T07:57:00Z">
              <w:rPr>
                <w:rStyle w:val="Hyperlink"/>
                <w14:scene3d>
                  <w14:camera w14:prst="orthographicFront"/>
                  <w14:lightRig w14:rig="threePt" w14:dir="t">
                    <w14:rot w14:lat="0" w14:lon="0" w14:rev="0"/>
                  </w14:lightRig>
                </w14:scene3d>
              </w:rPr>
            </w:rPrChange>
          </w:rPr>
          <w:t>III.</w:t>
        </w:r>
        <w:r w:rsidRPr="00DB06B6">
          <w:rPr>
            <w:rFonts w:asciiTheme="minorHAnsi" w:eastAsiaTheme="minorEastAsia" w:hAnsiTheme="minorHAnsi" w:cstheme="minorBidi"/>
            <w:sz w:val="22"/>
            <w:szCs w:val="22"/>
            <w:rPrChange w:id="157" w:author="Roberts, Julie" w:date="2022-03-25T07:57:00Z">
              <w:rPr>
                <w:rFonts w:asciiTheme="minorHAnsi" w:eastAsiaTheme="minorEastAsia" w:hAnsiTheme="minorHAnsi" w:cstheme="minorBidi"/>
                <w:sz w:val="22"/>
                <w:szCs w:val="22"/>
              </w:rPr>
            </w:rPrChange>
          </w:rPr>
          <w:tab/>
        </w:r>
        <w:r w:rsidRPr="00DB06B6">
          <w:rPr>
            <w:rStyle w:val="Hyperlink"/>
            <w:rPrChange w:id="158" w:author="Roberts, Julie" w:date="2022-03-25T07:57:00Z">
              <w:rPr>
                <w:rStyle w:val="Hyperlink"/>
              </w:rPr>
            </w:rPrChange>
          </w:rPr>
          <w:t>SUMMARY AND INTRODUCTION</w:t>
        </w:r>
        <w:r w:rsidRPr="00DB06B6">
          <w:rPr>
            <w:webHidden/>
            <w:rPrChange w:id="159" w:author="Roberts, Julie" w:date="2022-03-25T07:57:00Z">
              <w:rPr>
                <w:webHidden/>
              </w:rPr>
            </w:rPrChange>
          </w:rPr>
          <w:tab/>
        </w:r>
        <w:r w:rsidRPr="00DB06B6">
          <w:rPr>
            <w:webHidden/>
            <w:rPrChange w:id="160" w:author="Roberts, Julie" w:date="2022-03-25T07:57:00Z">
              <w:rPr>
                <w:webHidden/>
              </w:rPr>
            </w:rPrChange>
          </w:rPr>
          <w:fldChar w:fldCharType="begin"/>
        </w:r>
        <w:r w:rsidRPr="00DB06B6">
          <w:rPr>
            <w:webHidden/>
            <w:rPrChange w:id="161" w:author="Roberts, Julie" w:date="2022-03-25T07:57:00Z">
              <w:rPr>
                <w:webHidden/>
              </w:rPr>
            </w:rPrChange>
          </w:rPr>
          <w:instrText xml:space="preserve"> PAGEREF _Toc99034601 \h </w:instrText>
        </w:r>
        <w:r w:rsidRPr="00DB06B6">
          <w:rPr>
            <w:webHidden/>
            <w:rPrChange w:id="162" w:author="Roberts, Julie" w:date="2022-03-25T07:57:00Z">
              <w:rPr>
                <w:webHidden/>
              </w:rPr>
            </w:rPrChange>
          </w:rPr>
        </w:r>
      </w:ins>
      <w:r w:rsidRPr="00DB06B6">
        <w:rPr>
          <w:webHidden/>
          <w:rPrChange w:id="163" w:author="Roberts, Julie" w:date="2022-03-25T07:57:00Z">
            <w:rPr>
              <w:webHidden/>
            </w:rPr>
          </w:rPrChange>
        </w:rPr>
        <w:fldChar w:fldCharType="separate"/>
      </w:r>
      <w:ins w:id="164" w:author="Roberts, Julie" w:date="2022-03-24T17:16:00Z">
        <w:r w:rsidRPr="00DB06B6">
          <w:rPr>
            <w:webHidden/>
            <w:rPrChange w:id="165" w:author="Roberts, Julie" w:date="2022-03-25T07:57:00Z">
              <w:rPr>
                <w:webHidden/>
              </w:rPr>
            </w:rPrChange>
          </w:rPr>
          <w:t>3</w:t>
        </w:r>
        <w:r w:rsidRPr="00DB06B6">
          <w:rPr>
            <w:webHidden/>
            <w:rPrChange w:id="166" w:author="Roberts, Julie" w:date="2022-03-25T07:57:00Z">
              <w:rPr>
                <w:webHidden/>
              </w:rPr>
            </w:rPrChange>
          </w:rPr>
          <w:fldChar w:fldCharType="end"/>
        </w:r>
        <w:r w:rsidRPr="00DB06B6">
          <w:rPr>
            <w:rStyle w:val="Hyperlink"/>
            <w:rPrChange w:id="167" w:author="Roberts, Julie" w:date="2022-03-25T07:57:00Z">
              <w:rPr>
                <w:rStyle w:val="Hyperlink"/>
              </w:rPr>
            </w:rPrChange>
          </w:rPr>
          <w:fldChar w:fldCharType="end"/>
        </w:r>
      </w:ins>
    </w:p>
    <w:p w14:paraId="37430A9A" w14:textId="6F2461A3" w:rsidR="001D70A0" w:rsidRPr="00DB06B6" w:rsidRDefault="001D70A0">
      <w:pPr>
        <w:pStyle w:val="TOC3"/>
        <w:tabs>
          <w:tab w:val="left" w:pos="2340"/>
        </w:tabs>
        <w:rPr>
          <w:ins w:id="168" w:author="Roberts, Julie" w:date="2022-03-24T17:16:00Z"/>
          <w:rFonts w:asciiTheme="minorHAnsi" w:eastAsiaTheme="minorEastAsia" w:hAnsiTheme="minorHAnsi" w:cstheme="minorBidi"/>
          <w:noProof/>
          <w:sz w:val="22"/>
          <w:szCs w:val="22"/>
          <w:rPrChange w:id="169" w:author="Roberts, Julie" w:date="2022-03-25T07:57:00Z">
            <w:rPr>
              <w:ins w:id="170" w:author="Roberts, Julie" w:date="2022-03-24T17:16:00Z"/>
              <w:rFonts w:asciiTheme="minorHAnsi" w:eastAsiaTheme="minorEastAsia" w:hAnsiTheme="minorHAnsi" w:cstheme="minorBidi"/>
              <w:noProof/>
              <w:sz w:val="22"/>
              <w:szCs w:val="22"/>
            </w:rPr>
          </w:rPrChange>
        </w:rPr>
      </w:pPr>
      <w:ins w:id="171" w:author="Roberts, Julie" w:date="2022-03-24T17:16:00Z">
        <w:r w:rsidRPr="00DB06B6">
          <w:rPr>
            <w:rStyle w:val="Hyperlink"/>
            <w:noProof/>
            <w:rPrChange w:id="172" w:author="Roberts, Julie" w:date="2022-03-25T07:57:00Z">
              <w:rPr>
                <w:rStyle w:val="Hyperlink"/>
                <w:noProof/>
              </w:rPr>
            </w:rPrChange>
          </w:rPr>
          <w:fldChar w:fldCharType="begin"/>
        </w:r>
        <w:r w:rsidRPr="00DB06B6">
          <w:rPr>
            <w:rStyle w:val="Hyperlink"/>
            <w:noProof/>
            <w:rPrChange w:id="173" w:author="Roberts, Julie" w:date="2022-03-25T07:57:00Z">
              <w:rPr>
                <w:rStyle w:val="Hyperlink"/>
                <w:noProof/>
              </w:rPr>
            </w:rPrChange>
          </w:rPr>
          <w:instrText xml:space="preserve"> </w:instrText>
        </w:r>
        <w:r w:rsidRPr="00DB06B6">
          <w:rPr>
            <w:noProof/>
            <w:rPrChange w:id="174" w:author="Roberts, Julie" w:date="2022-03-25T07:57:00Z">
              <w:rPr>
                <w:noProof/>
              </w:rPr>
            </w:rPrChange>
          </w:rPr>
          <w:instrText>HYPERLINK \l "_Toc99034602"</w:instrText>
        </w:r>
        <w:r w:rsidRPr="00DB06B6">
          <w:rPr>
            <w:rStyle w:val="Hyperlink"/>
            <w:noProof/>
            <w:rPrChange w:id="175" w:author="Roberts, Julie" w:date="2022-03-25T07:57:00Z">
              <w:rPr>
                <w:rStyle w:val="Hyperlink"/>
                <w:noProof/>
              </w:rPr>
            </w:rPrChange>
          </w:rPr>
          <w:instrText xml:space="preserve"> </w:instrText>
        </w:r>
        <w:r w:rsidRPr="00DB06B6">
          <w:rPr>
            <w:rStyle w:val="Hyperlink"/>
            <w:noProof/>
            <w:rPrChange w:id="176" w:author="Roberts, Julie" w:date="2022-03-25T07:57:00Z">
              <w:rPr>
                <w:rStyle w:val="Hyperlink"/>
                <w:noProof/>
              </w:rPr>
            </w:rPrChange>
          </w:rPr>
        </w:r>
        <w:r w:rsidRPr="00DB06B6">
          <w:rPr>
            <w:rStyle w:val="Hyperlink"/>
            <w:noProof/>
            <w:rPrChange w:id="177" w:author="Roberts, Julie" w:date="2022-03-25T07:57:00Z">
              <w:rPr>
                <w:rStyle w:val="Hyperlink"/>
                <w:noProof/>
              </w:rPr>
            </w:rPrChange>
          </w:rPr>
          <w:fldChar w:fldCharType="separate"/>
        </w:r>
        <w:r w:rsidRPr="00DB06B6">
          <w:rPr>
            <w:rStyle w:val="Hyperlink"/>
            <w:noProof/>
            <w:rPrChange w:id="178" w:author="Roberts, Julie" w:date="2022-03-25T07:57:00Z">
              <w:rPr>
                <w:rStyle w:val="Hyperlink"/>
                <w:noProof/>
              </w:rPr>
            </w:rPrChange>
          </w:rPr>
          <w:t>A.</w:t>
        </w:r>
        <w:r w:rsidRPr="00DB06B6">
          <w:rPr>
            <w:rFonts w:asciiTheme="minorHAnsi" w:eastAsiaTheme="minorEastAsia" w:hAnsiTheme="minorHAnsi" w:cstheme="minorBidi"/>
            <w:noProof/>
            <w:sz w:val="22"/>
            <w:szCs w:val="22"/>
            <w:rPrChange w:id="179" w:author="Roberts, Julie" w:date="2022-03-25T07:57:00Z">
              <w:rPr>
                <w:rFonts w:asciiTheme="minorHAnsi" w:eastAsiaTheme="minorEastAsia" w:hAnsiTheme="minorHAnsi" w:cstheme="minorBidi"/>
                <w:noProof/>
                <w:sz w:val="22"/>
                <w:szCs w:val="22"/>
              </w:rPr>
            </w:rPrChange>
          </w:rPr>
          <w:tab/>
        </w:r>
        <w:r w:rsidRPr="00DB06B6">
          <w:rPr>
            <w:rStyle w:val="Hyperlink"/>
            <w:noProof/>
            <w:rPrChange w:id="180" w:author="Roberts, Julie" w:date="2022-03-25T07:57:00Z">
              <w:rPr>
                <w:rStyle w:val="Hyperlink"/>
                <w:noProof/>
              </w:rPr>
            </w:rPrChange>
          </w:rPr>
          <w:t>Supply Adjustment Account Last Reviewed In Application 17-05-004 and Approved in D. 19-08-027.</w:t>
        </w:r>
        <w:r w:rsidRPr="00DB06B6">
          <w:rPr>
            <w:noProof/>
            <w:webHidden/>
            <w:rPrChange w:id="181" w:author="Roberts, Julie" w:date="2022-03-25T07:57:00Z">
              <w:rPr>
                <w:noProof/>
                <w:webHidden/>
              </w:rPr>
            </w:rPrChange>
          </w:rPr>
          <w:tab/>
        </w:r>
        <w:r w:rsidRPr="00DB06B6">
          <w:rPr>
            <w:noProof/>
            <w:webHidden/>
            <w:rPrChange w:id="182" w:author="Roberts, Julie" w:date="2022-03-25T07:57:00Z">
              <w:rPr>
                <w:noProof/>
                <w:webHidden/>
              </w:rPr>
            </w:rPrChange>
          </w:rPr>
          <w:fldChar w:fldCharType="begin"/>
        </w:r>
        <w:r w:rsidRPr="00DB06B6">
          <w:rPr>
            <w:noProof/>
            <w:webHidden/>
            <w:rPrChange w:id="183" w:author="Roberts, Julie" w:date="2022-03-25T07:57:00Z">
              <w:rPr>
                <w:noProof/>
                <w:webHidden/>
              </w:rPr>
            </w:rPrChange>
          </w:rPr>
          <w:instrText xml:space="preserve"> PAGEREF _Toc99034602 \h </w:instrText>
        </w:r>
        <w:r w:rsidRPr="00DB06B6">
          <w:rPr>
            <w:noProof/>
            <w:webHidden/>
            <w:rPrChange w:id="184" w:author="Roberts, Julie" w:date="2022-03-25T07:57:00Z">
              <w:rPr>
                <w:noProof/>
                <w:webHidden/>
              </w:rPr>
            </w:rPrChange>
          </w:rPr>
        </w:r>
      </w:ins>
      <w:r w:rsidRPr="00DB06B6">
        <w:rPr>
          <w:noProof/>
          <w:webHidden/>
          <w:rPrChange w:id="185" w:author="Roberts, Julie" w:date="2022-03-25T07:57:00Z">
            <w:rPr>
              <w:noProof/>
              <w:webHidden/>
            </w:rPr>
          </w:rPrChange>
        </w:rPr>
        <w:fldChar w:fldCharType="separate"/>
      </w:r>
      <w:ins w:id="186" w:author="Roberts, Julie" w:date="2022-03-24T17:16:00Z">
        <w:r w:rsidRPr="00DB06B6">
          <w:rPr>
            <w:noProof/>
            <w:webHidden/>
            <w:rPrChange w:id="187" w:author="Roberts, Julie" w:date="2022-03-25T07:57:00Z">
              <w:rPr>
                <w:noProof/>
                <w:webHidden/>
              </w:rPr>
            </w:rPrChange>
          </w:rPr>
          <w:t>3</w:t>
        </w:r>
        <w:r w:rsidRPr="00DB06B6">
          <w:rPr>
            <w:noProof/>
            <w:webHidden/>
            <w:rPrChange w:id="188" w:author="Roberts, Julie" w:date="2022-03-25T07:57:00Z">
              <w:rPr>
                <w:noProof/>
                <w:webHidden/>
              </w:rPr>
            </w:rPrChange>
          </w:rPr>
          <w:fldChar w:fldCharType="end"/>
        </w:r>
        <w:r w:rsidRPr="00DB06B6">
          <w:rPr>
            <w:rStyle w:val="Hyperlink"/>
            <w:noProof/>
            <w:rPrChange w:id="189" w:author="Roberts, Julie" w:date="2022-03-25T07:57:00Z">
              <w:rPr>
                <w:rStyle w:val="Hyperlink"/>
                <w:noProof/>
              </w:rPr>
            </w:rPrChange>
          </w:rPr>
          <w:fldChar w:fldCharType="end"/>
        </w:r>
      </w:ins>
    </w:p>
    <w:p w14:paraId="21FA89B8" w14:textId="609D61DD" w:rsidR="001D70A0" w:rsidRPr="00DB06B6" w:rsidRDefault="001D70A0">
      <w:pPr>
        <w:pStyle w:val="TOC3"/>
        <w:tabs>
          <w:tab w:val="left" w:pos="2340"/>
        </w:tabs>
        <w:rPr>
          <w:ins w:id="190" w:author="Roberts, Julie" w:date="2022-03-24T17:16:00Z"/>
          <w:rFonts w:asciiTheme="minorHAnsi" w:eastAsiaTheme="minorEastAsia" w:hAnsiTheme="minorHAnsi" w:cstheme="minorBidi"/>
          <w:noProof/>
          <w:sz w:val="22"/>
          <w:szCs w:val="22"/>
          <w:rPrChange w:id="191" w:author="Roberts, Julie" w:date="2022-03-25T07:57:00Z">
            <w:rPr>
              <w:ins w:id="192" w:author="Roberts, Julie" w:date="2022-03-24T17:16:00Z"/>
              <w:rFonts w:asciiTheme="minorHAnsi" w:eastAsiaTheme="minorEastAsia" w:hAnsiTheme="minorHAnsi" w:cstheme="minorBidi"/>
              <w:noProof/>
              <w:sz w:val="22"/>
              <w:szCs w:val="22"/>
            </w:rPr>
          </w:rPrChange>
        </w:rPr>
      </w:pPr>
      <w:ins w:id="193" w:author="Roberts, Julie" w:date="2022-03-24T17:16:00Z">
        <w:r w:rsidRPr="00DB06B6">
          <w:rPr>
            <w:rStyle w:val="Hyperlink"/>
            <w:noProof/>
            <w:rPrChange w:id="194" w:author="Roberts, Julie" w:date="2022-03-25T07:57:00Z">
              <w:rPr>
                <w:rStyle w:val="Hyperlink"/>
                <w:noProof/>
              </w:rPr>
            </w:rPrChange>
          </w:rPr>
          <w:fldChar w:fldCharType="begin"/>
        </w:r>
        <w:r w:rsidRPr="00DB06B6">
          <w:rPr>
            <w:rStyle w:val="Hyperlink"/>
            <w:noProof/>
            <w:rPrChange w:id="195" w:author="Roberts, Julie" w:date="2022-03-25T07:57:00Z">
              <w:rPr>
                <w:rStyle w:val="Hyperlink"/>
                <w:noProof/>
              </w:rPr>
            </w:rPrChange>
          </w:rPr>
          <w:instrText xml:space="preserve"> </w:instrText>
        </w:r>
        <w:r w:rsidRPr="00DB06B6">
          <w:rPr>
            <w:noProof/>
            <w:rPrChange w:id="196" w:author="Roberts, Julie" w:date="2022-03-25T07:57:00Z">
              <w:rPr>
                <w:noProof/>
              </w:rPr>
            </w:rPrChange>
          </w:rPr>
          <w:instrText>HYPERLINK \l "_Toc99034603"</w:instrText>
        </w:r>
        <w:r w:rsidRPr="00DB06B6">
          <w:rPr>
            <w:rStyle w:val="Hyperlink"/>
            <w:noProof/>
            <w:rPrChange w:id="197" w:author="Roberts, Julie" w:date="2022-03-25T07:57:00Z">
              <w:rPr>
                <w:rStyle w:val="Hyperlink"/>
                <w:noProof/>
              </w:rPr>
            </w:rPrChange>
          </w:rPr>
          <w:instrText xml:space="preserve"> </w:instrText>
        </w:r>
        <w:r w:rsidRPr="00DB06B6">
          <w:rPr>
            <w:rStyle w:val="Hyperlink"/>
            <w:noProof/>
            <w:rPrChange w:id="198" w:author="Roberts, Julie" w:date="2022-03-25T07:57:00Z">
              <w:rPr>
                <w:rStyle w:val="Hyperlink"/>
                <w:noProof/>
              </w:rPr>
            </w:rPrChange>
          </w:rPr>
        </w:r>
        <w:r w:rsidRPr="00DB06B6">
          <w:rPr>
            <w:rStyle w:val="Hyperlink"/>
            <w:noProof/>
            <w:rPrChange w:id="199" w:author="Roberts, Julie" w:date="2022-03-25T07:57:00Z">
              <w:rPr>
                <w:rStyle w:val="Hyperlink"/>
                <w:noProof/>
              </w:rPr>
            </w:rPrChange>
          </w:rPr>
          <w:fldChar w:fldCharType="separate"/>
        </w:r>
        <w:r w:rsidRPr="00DB06B6">
          <w:rPr>
            <w:rStyle w:val="Hyperlink"/>
            <w:noProof/>
            <w:rPrChange w:id="200" w:author="Roberts, Julie" w:date="2022-03-25T07:57:00Z">
              <w:rPr>
                <w:rStyle w:val="Hyperlink"/>
                <w:noProof/>
              </w:rPr>
            </w:rPrChange>
          </w:rPr>
          <w:t>B.</w:t>
        </w:r>
        <w:r w:rsidRPr="00DB06B6">
          <w:rPr>
            <w:rFonts w:asciiTheme="minorHAnsi" w:eastAsiaTheme="minorEastAsia" w:hAnsiTheme="minorHAnsi" w:cstheme="minorBidi"/>
            <w:noProof/>
            <w:sz w:val="22"/>
            <w:szCs w:val="22"/>
            <w:rPrChange w:id="201" w:author="Roberts, Julie" w:date="2022-03-25T07:57:00Z">
              <w:rPr>
                <w:rFonts w:asciiTheme="minorHAnsi" w:eastAsiaTheme="minorEastAsia" w:hAnsiTheme="minorHAnsi" w:cstheme="minorBidi"/>
                <w:noProof/>
                <w:sz w:val="22"/>
                <w:szCs w:val="22"/>
              </w:rPr>
            </w:rPrChange>
          </w:rPr>
          <w:tab/>
        </w:r>
        <w:r w:rsidRPr="00DB06B6">
          <w:rPr>
            <w:rStyle w:val="Hyperlink"/>
            <w:noProof/>
            <w:rPrChange w:id="202" w:author="Roberts, Julie" w:date="2022-03-25T07:57:00Z">
              <w:rPr>
                <w:rStyle w:val="Hyperlink"/>
                <w:noProof/>
              </w:rPr>
            </w:rPrChange>
          </w:rPr>
          <w:t>Summary of Supply Adjustment Account Costs.</w:t>
        </w:r>
        <w:r w:rsidRPr="00DB06B6">
          <w:rPr>
            <w:noProof/>
            <w:webHidden/>
            <w:rPrChange w:id="203" w:author="Roberts, Julie" w:date="2022-03-25T07:57:00Z">
              <w:rPr>
                <w:noProof/>
                <w:webHidden/>
              </w:rPr>
            </w:rPrChange>
          </w:rPr>
          <w:tab/>
        </w:r>
        <w:r w:rsidRPr="00DB06B6">
          <w:rPr>
            <w:noProof/>
            <w:webHidden/>
            <w:rPrChange w:id="204" w:author="Roberts, Julie" w:date="2022-03-25T07:57:00Z">
              <w:rPr>
                <w:noProof/>
                <w:webHidden/>
              </w:rPr>
            </w:rPrChange>
          </w:rPr>
          <w:fldChar w:fldCharType="begin"/>
        </w:r>
        <w:r w:rsidRPr="00DB06B6">
          <w:rPr>
            <w:noProof/>
            <w:webHidden/>
            <w:rPrChange w:id="205" w:author="Roberts, Julie" w:date="2022-03-25T07:57:00Z">
              <w:rPr>
                <w:noProof/>
                <w:webHidden/>
              </w:rPr>
            </w:rPrChange>
          </w:rPr>
          <w:instrText xml:space="preserve"> PAGEREF _Toc99034603 \h </w:instrText>
        </w:r>
        <w:r w:rsidRPr="00DB06B6">
          <w:rPr>
            <w:noProof/>
            <w:webHidden/>
            <w:rPrChange w:id="206" w:author="Roberts, Julie" w:date="2022-03-25T07:57:00Z">
              <w:rPr>
                <w:noProof/>
                <w:webHidden/>
              </w:rPr>
            </w:rPrChange>
          </w:rPr>
        </w:r>
      </w:ins>
      <w:r w:rsidRPr="00DB06B6">
        <w:rPr>
          <w:noProof/>
          <w:webHidden/>
          <w:rPrChange w:id="207" w:author="Roberts, Julie" w:date="2022-03-25T07:57:00Z">
            <w:rPr>
              <w:noProof/>
              <w:webHidden/>
            </w:rPr>
          </w:rPrChange>
        </w:rPr>
        <w:fldChar w:fldCharType="separate"/>
      </w:r>
      <w:ins w:id="208" w:author="Roberts, Julie" w:date="2022-03-24T17:16:00Z">
        <w:r w:rsidRPr="00DB06B6">
          <w:rPr>
            <w:noProof/>
            <w:webHidden/>
            <w:rPrChange w:id="209" w:author="Roberts, Julie" w:date="2022-03-25T07:57:00Z">
              <w:rPr>
                <w:noProof/>
                <w:webHidden/>
              </w:rPr>
            </w:rPrChange>
          </w:rPr>
          <w:t>3</w:t>
        </w:r>
        <w:r w:rsidRPr="00DB06B6">
          <w:rPr>
            <w:noProof/>
            <w:webHidden/>
            <w:rPrChange w:id="210" w:author="Roberts, Julie" w:date="2022-03-25T07:57:00Z">
              <w:rPr>
                <w:noProof/>
                <w:webHidden/>
              </w:rPr>
            </w:rPrChange>
          </w:rPr>
          <w:fldChar w:fldCharType="end"/>
        </w:r>
        <w:r w:rsidRPr="00DB06B6">
          <w:rPr>
            <w:rStyle w:val="Hyperlink"/>
            <w:noProof/>
            <w:rPrChange w:id="211" w:author="Roberts, Julie" w:date="2022-03-25T07:57:00Z">
              <w:rPr>
                <w:rStyle w:val="Hyperlink"/>
                <w:noProof/>
              </w:rPr>
            </w:rPrChange>
          </w:rPr>
          <w:fldChar w:fldCharType="end"/>
        </w:r>
      </w:ins>
    </w:p>
    <w:p w14:paraId="23820E2B" w14:textId="69779BC3" w:rsidR="001D70A0" w:rsidRPr="00DB06B6" w:rsidRDefault="001D70A0">
      <w:pPr>
        <w:pStyle w:val="TOC2"/>
        <w:rPr>
          <w:ins w:id="212" w:author="Roberts, Julie" w:date="2022-03-24T17:16:00Z"/>
          <w:rFonts w:asciiTheme="minorHAnsi" w:eastAsiaTheme="minorEastAsia" w:hAnsiTheme="minorHAnsi" w:cstheme="minorBidi"/>
          <w:sz w:val="22"/>
          <w:szCs w:val="22"/>
          <w:rPrChange w:id="213" w:author="Roberts, Julie" w:date="2022-03-25T07:57:00Z">
            <w:rPr>
              <w:ins w:id="214" w:author="Roberts, Julie" w:date="2022-03-24T17:16:00Z"/>
              <w:rFonts w:asciiTheme="minorHAnsi" w:eastAsiaTheme="minorEastAsia" w:hAnsiTheme="minorHAnsi" w:cstheme="minorBidi"/>
              <w:sz w:val="22"/>
              <w:szCs w:val="22"/>
            </w:rPr>
          </w:rPrChange>
        </w:rPr>
      </w:pPr>
      <w:ins w:id="215" w:author="Roberts, Julie" w:date="2022-03-24T17:16:00Z">
        <w:r w:rsidRPr="00DB06B6">
          <w:rPr>
            <w:rStyle w:val="Hyperlink"/>
            <w:rPrChange w:id="216" w:author="Roberts, Julie" w:date="2022-03-25T07:57:00Z">
              <w:rPr>
                <w:rStyle w:val="Hyperlink"/>
              </w:rPr>
            </w:rPrChange>
          </w:rPr>
          <w:fldChar w:fldCharType="begin"/>
        </w:r>
        <w:r w:rsidRPr="00DB06B6">
          <w:rPr>
            <w:rStyle w:val="Hyperlink"/>
            <w:rPrChange w:id="217" w:author="Roberts, Julie" w:date="2022-03-25T07:57:00Z">
              <w:rPr>
                <w:rStyle w:val="Hyperlink"/>
              </w:rPr>
            </w:rPrChange>
          </w:rPr>
          <w:instrText xml:space="preserve"> </w:instrText>
        </w:r>
        <w:r w:rsidRPr="00DB06B6">
          <w:rPr>
            <w:rPrChange w:id="218" w:author="Roberts, Julie" w:date="2022-03-25T07:57:00Z">
              <w:rPr/>
            </w:rPrChange>
          </w:rPr>
          <w:instrText>HYPERLINK \l "_Toc99034604"</w:instrText>
        </w:r>
        <w:r w:rsidRPr="00DB06B6">
          <w:rPr>
            <w:rStyle w:val="Hyperlink"/>
            <w:rPrChange w:id="219" w:author="Roberts, Julie" w:date="2022-03-25T07:57:00Z">
              <w:rPr>
                <w:rStyle w:val="Hyperlink"/>
              </w:rPr>
            </w:rPrChange>
          </w:rPr>
          <w:instrText xml:space="preserve"> </w:instrText>
        </w:r>
        <w:r w:rsidRPr="00DB06B6">
          <w:rPr>
            <w:rStyle w:val="Hyperlink"/>
            <w:rPrChange w:id="220" w:author="Roberts, Julie" w:date="2022-03-25T07:57:00Z">
              <w:rPr>
                <w:rStyle w:val="Hyperlink"/>
              </w:rPr>
            </w:rPrChange>
          </w:rPr>
        </w:r>
        <w:r w:rsidRPr="00DB06B6">
          <w:rPr>
            <w:rStyle w:val="Hyperlink"/>
            <w:rPrChange w:id="221" w:author="Roberts, Julie" w:date="2022-03-25T07:57:00Z">
              <w:rPr>
                <w:rStyle w:val="Hyperlink"/>
              </w:rPr>
            </w:rPrChange>
          </w:rPr>
          <w:fldChar w:fldCharType="separate"/>
        </w:r>
        <w:r w:rsidRPr="00DB06B6">
          <w:rPr>
            <w:rStyle w:val="Hyperlink"/>
            <w14:scene3d>
              <w14:camera w14:prst="orthographicFront"/>
              <w14:lightRig w14:rig="threePt" w14:dir="t">
                <w14:rot w14:lat="0" w14:lon="0" w14:rev="0"/>
              </w14:lightRig>
            </w14:scene3d>
            <w:rPrChange w:id="222" w:author="Roberts, Julie" w:date="2022-03-25T07:57:00Z">
              <w:rPr>
                <w:rStyle w:val="Hyperlink"/>
                <w14:scene3d>
                  <w14:camera w14:prst="orthographicFront"/>
                  <w14:lightRig w14:rig="threePt" w14:dir="t">
                    <w14:rot w14:lat="0" w14:lon="0" w14:rev="0"/>
                  </w14:lightRig>
                </w14:scene3d>
              </w:rPr>
            </w:rPrChange>
          </w:rPr>
          <w:t>IV.</w:t>
        </w:r>
        <w:r w:rsidRPr="00DB06B6">
          <w:rPr>
            <w:rFonts w:asciiTheme="minorHAnsi" w:eastAsiaTheme="minorEastAsia" w:hAnsiTheme="minorHAnsi" w:cstheme="minorBidi"/>
            <w:sz w:val="22"/>
            <w:szCs w:val="22"/>
            <w:rPrChange w:id="223" w:author="Roberts, Julie" w:date="2022-03-25T07:57:00Z">
              <w:rPr>
                <w:rFonts w:asciiTheme="minorHAnsi" w:eastAsiaTheme="minorEastAsia" w:hAnsiTheme="minorHAnsi" w:cstheme="minorBidi"/>
                <w:sz w:val="22"/>
                <w:szCs w:val="22"/>
              </w:rPr>
            </w:rPrChange>
          </w:rPr>
          <w:tab/>
        </w:r>
        <w:r w:rsidRPr="00DB06B6">
          <w:rPr>
            <w:rStyle w:val="Hyperlink"/>
            <w:rPrChange w:id="224" w:author="Roberts, Julie" w:date="2022-03-25T07:57:00Z">
              <w:rPr>
                <w:rStyle w:val="Hyperlink"/>
              </w:rPr>
            </w:rPrChange>
          </w:rPr>
          <w:t>PURCHASED POWER AGREEMENTS</w:t>
        </w:r>
        <w:r w:rsidRPr="00DB06B6">
          <w:rPr>
            <w:webHidden/>
            <w:rPrChange w:id="225" w:author="Roberts, Julie" w:date="2022-03-25T07:57:00Z">
              <w:rPr>
                <w:webHidden/>
              </w:rPr>
            </w:rPrChange>
          </w:rPr>
          <w:tab/>
        </w:r>
        <w:r w:rsidRPr="00DB06B6">
          <w:rPr>
            <w:webHidden/>
            <w:rPrChange w:id="226" w:author="Roberts, Julie" w:date="2022-03-25T07:57:00Z">
              <w:rPr>
                <w:webHidden/>
              </w:rPr>
            </w:rPrChange>
          </w:rPr>
          <w:fldChar w:fldCharType="begin"/>
        </w:r>
        <w:r w:rsidRPr="00DB06B6">
          <w:rPr>
            <w:webHidden/>
            <w:rPrChange w:id="227" w:author="Roberts, Julie" w:date="2022-03-25T07:57:00Z">
              <w:rPr>
                <w:webHidden/>
              </w:rPr>
            </w:rPrChange>
          </w:rPr>
          <w:instrText xml:space="preserve"> PAGEREF _Toc99034604 \h </w:instrText>
        </w:r>
        <w:r w:rsidRPr="00DB06B6">
          <w:rPr>
            <w:webHidden/>
            <w:rPrChange w:id="228" w:author="Roberts, Julie" w:date="2022-03-25T07:57:00Z">
              <w:rPr>
                <w:webHidden/>
              </w:rPr>
            </w:rPrChange>
          </w:rPr>
        </w:r>
      </w:ins>
      <w:r w:rsidRPr="00DB06B6">
        <w:rPr>
          <w:webHidden/>
          <w:rPrChange w:id="229" w:author="Roberts, Julie" w:date="2022-03-25T07:57:00Z">
            <w:rPr>
              <w:webHidden/>
            </w:rPr>
          </w:rPrChange>
        </w:rPr>
        <w:fldChar w:fldCharType="separate"/>
      </w:r>
      <w:ins w:id="230" w:author="Roberts, Julie" w:date="2022-03-24T17:16:00Z">
        <w:r w:rsidRPr="00DB06B6">
          <w:rPr>
            <w:webHidden/>
            <w:rPrChange w:id="231" w:author="Roberts, Julie" w:date="2022-03-25T07:57:00Z">
              <w:rPr>
                <w:webHidden/>
              </w:rPr>
            </w:rPrChange>
          </w:rPr>
          <w:t>7</w:t>
        </w:r>
        <w:r w:rsidRPr="00DB06B6">
          <w:rPr>
            <w:webHidden/>
            <w:rPrChange w:id="232" w:author="Roberts, Julie" w:date="2022-03-25T07:57:00Z">
              <w:rPr>
                <w:webHidden/>
              </w:rPr>
            </w:rPrChange>
          </w:rPr>
          <w:fldChar w:fldCharType="end"/>
        </w:r>
        <w:r w:rsidRPr="00DB06B6">
          <w:rPr>
            <w:rStyle w:val="Hyperlink"/>
            <w:rPrChange w:id="233" w:author="Roberts, Julie" w:date="2022-03-25T07:57:00Z">
              <w:rPr>
                <w:rStyle w:val="Hyperlink"/>
              </w:rPr>
            </w:rPrChange>
          </w:rPr>
          <w:fldChar w:fldCharType="end"/>
        </w:r>
      </w:ins>
    </w:p>
    <w:p w14:paraId="4F66558C" w14:textId="58B02DAE" w:rsidR="001D70A0" w:rsidRPr="00DB06B6" w:rsidRDefault="001D70A0">
      <w:pPr>
        <w:pStyle w:val="TOC3"/>
        <w:tabs>
          <w:tab w:val="left" w:pos="2340"/>
        </w:tabs>
        <w:rPr>
          <w:ins w:id="234" w:author="Roberts, Julie" w:date="2022-03-24T17:16:00Z"/>
          <w:rFonts w:asciiTheme="minorHAnsi" w:eastAsiaTheme="minorEastAsia" w:hAnsiTheme="minorHAnsi" w:cstheme="minorBidi"/>
          <w:noProof/>
          <w:sz w:val="22"/>
          <w:szCs w:val="22"/>
          <w:rPrChange w:id="235" w:author="Roberts, Julie" w:date="2022-03-25T07:57:00Z">
            <w:rPr>
              <w:ins w:id="236" w:author="Roberts, Julie" w:date="2022-03-24T17:16:00Z"/>
              <w:rFonts w:asciiTheme="minorHAnsi" w:eastAsiaTheme="minorEastAsia" w:hAnsiTheme="minorHAnsi" w:cstheme="minorBidi"/>
              <w:noProof/>
              <w:sz w:val="22"/>
              <w:szCs w:val="22"/>
            </w:rPr>
          </w:rPrChange>
        </w:rPr>
      </w:pPr>
      <w:ins w:id="237" w:author="Roberts, Julie" w:date="2022-03-24T17:16:00Z">
        <w:r w:rsidRPr="00DB06B6">
          <w:rPr>
            <w:rStyle w:val="Hyperlink"/>
            <w:noProof/>
            <w:rPrChange w:id="238" w:author="Roberts, Julie" w:date="2022-03-25T07:57:00Z">
              <w:rPr>
                <w:rStyle w:val="Hyperlink"/>
                <w:noProof/>
              </w:rPr>
            </w:rPrChange>
          </w:rPr>
          <w:fldChar w:fldCharType="begin"/>
        </w:r>
        <w:r w:rsidRPr="00DB06B6">
          <w:rPr>
            <w:rStyle w:val="Hyperlink"/>
            <w:noProof/>
            <w:rPrChange w:id="239" w:author="Roberts, Julie" w:date="2022-03-25T07:57:00Z">
              <w:rPr>
                <w:rStyle w:val="Hyperlink"/>
                <w:noProof/>
              </w:rPr>
            </w:rPrChange>
          </w:rPr>
          <w:instrText xml:space="preserve"> </w:instrText>
        </w:r>
        <w:r w:rsidRPr="00DB06B6">
          <w:rPr>
            <w:noProof/>
            <w:rPrChange w:id="240" w:author="Roberts, Julie" w:date="2022-03-25T07:57:00Z">
              <w:rPr>
                <w:noProof/>
              </w:rPr>
            </w:rPrChange>
          </w:rPr>
          <w:instrText>HYPERLINK \l "_Toc99034605"</w:instrText>
        </w:r>
        <w:r w:rsidRPr="00DB06B6">
          <w:rPr>
            <w:rStyle w:val="Hyperlink"/>
            <w:noProof/>
            <w:rPrChange w:id="241" w:author="Roberts, Julie" w:date="2022-03-25T07:57:00Z">
              <w:rPr>
                <w:rStyle w:val="Hyperlink"/>
                <w:noProof/>
              </w:rPr>
            </w:rPrChange>
          </w:rPr>
          <w:instrText xml:space="preserve"> </w:instrText>
        </w:r>
        <w:r w:rsidRPr="00DB06B6">
          <w:rPr>
            <w:rStyle w:val="Hyperlink"/>
            <w:noProof/>
            <w:rPrChange w:id="242" w:author="Roberts, Julie" w:date="2022-03-25T07:57:00Z">
              <w:rPr>
                <w:rStyle w:val="Hyperlink"/>
                <w:noProof/>
              </w:rPr>
            </w:rPrChange>
          </w:rPr>
        </w:r>
        <w:r w:rsidRPr="00DB06B6">
          <w:rPr>
            <w:rStyle w:val="Hyperlink"/>
            <w:noProof/>
            <w:rPrChange w:id="243" w:author="Roberts, Julie" w:date="2022-03-25T07:57:00Z">
              <w:rPr>
                <w:rStyle w:val="Hyperlink"/>
                <w:noProof/>
              </w:rPr>
            </w:rPrChange>
          </w:rPr>
          <w:fldChar w:fldCharType="separate"/>
        </w:r>
        <w:r w:rsidRPr="00DB06B6">
          <w:rPr>
            <w:rStyle w:val="Hyperlink"/>
            <w:noProof/>
            <w:rPrChange w:id="244" w:author="Roberts, Julie" w:date="2022-03-25T07:57:00Z">
              <w:rPr>
                <w:rStyle w:val="Hyperlink"/>
                <w:noProof/>
              </w:rPr>
            </w:rPrChange>
          </w:rPr>
          <w:t>A.</w:t>
        </w:r>
        <w:r w:rsidRPr="00DB06B6">
          <w:rPr>
            <w:rFonts w:asciiTheme="minorHAnsi" w:eastAsiaTheme="minorEastAsia" w:hAnsiTheme="minorHAnsi" w:cstheme="minorBidi"/>
            <w:noProof/>
            <w:sz w:val="22"/>
            <w:szCs w:val="22"/>
            <w:rPrChange w:id="245" w:author="Roberts, Julie" w:date="2022-03-25T07:57:00Z">
              <w:rPr>
                <w:rFonts w:asciiTheme="minorHAnsi" w:eastAsiaTheme="minorEastAsia" w:hAnsiTheme="minorHAnsi" w:cstheme="minorBidi"/>
                <w:noProof/>
                <w:sz w:val="22"/>
                <w:szCs w:val="22"/>
              </w:rPr>
            </w:rPrChange>
          </w:rPr>
          <w:tab/>
        </w:r>
        <w:r w:rsidRPr="00DB06B6">
          <w:rPr>
            <w:rStyle w:val="Hyperlink"/>
            <w:noProof/>
            <w:rPrChange w:id="246" w:author="Roberts, Julie" w:date="2022-03-25T07:57:00Z">
              <w:rPr>
                <w:rStyle w:val="Hyperlink"/>
                <w:noProof/>
              </w:rPr>
            </w:rPrChange>
          </w:rPr>
          <w:t>Powerex Short-term Contract for Seasonal On-Peak Energy</w:t>
        </w:r>
        <w:r w:rsidRPr="00DB06B6">
          <w:rPr>
            <w:noProof/>
            <w:webHidden/>
            <w:rPrChange w:id="247" w:author="Roberts, Julie" w:date="2022-03-25T07:57:00Z">
              <w:rPr>
                <w:noProof/>
                <w:webHidden/>
              </w:rPr>
            </w:rPrChange>
          </w:rPr>
          <w:tab/>
        </w:r>
        <w:r w:rsidRPr="00DB06B6">
          <w:rPr>
            <w:noProof/>
            <w:webHidden/>
            <w:rPrChange w:id="248" w:author="Roberts, Julie" w:date="2022-03-25T07:57:00Z">
              <w:rPr>
                <w:noProof/>
                <w:webHidden/>
              </w:rPr>
            </w:rPrChange>
          </w:rPr>
          <w:fldChar w:fldCharType="begin"/>
        </w:r>
        <w:r w:rsidRPr="00DB06B6">
          <w:rPr>
            <w:noProof/>
            <w:webHidden/>
            <w:rPrChange w:id="249" w:author="Roberts, Julie" w:date="2022-03-25T07:57:00Z">
              <w:rPr>
                <w:noProof/>
                <w:webHidden/>
              </w:rPr>
            </w:rPrChange>
          </w:rPr>
          <w:instrText xml:space="preserve"> PAGEREF _Toc99034605 \h </w:instrText>
        </w:r>
        <w:r w:rsidRPr="00DB06B6">
          <w:rPr>
            <w:noProof/>
            <w:webHidden/>
            <w:rPrChange w:id="250" w:author="Roberts, Julie" w:date="2022-03-25T07:57:00Z">
              <w:rPr>
                <w:noProof/>
                <w:webHidden/>
              </w:rPr>
            </w:rPrChange>
          </w:rPr>
        </w:r>
      </w:ins>
      <w:r w:rsidRPr="00DB06B6">
        <w:rPr>
          <w:noProof/>
          <w:webHidden/>
          <w:rPrChange w:id="251" w:author="Roberts, Julie" w:date="2022-03-25T07:57:00Z">
            <w:rPr>
              <w:noProof/>
              <w:webHidden/>
            </w:rPr>
          </w:rPrChange>
        </w:rPr>
        <w:fldChar w:fldCharType="separate"/>
      </w:r>
      <w:ins w:id="252" w:author="Roberts, Julie" w:date="2022-03-24T17:16:00Z">
        <w:r w:rsidRPr="00DB06B6">
          <w:rPr>
            <w:noProof/>
            <w:webHidden/>
            <w:rPrChange w:id="253" w:author="Roberts, Julie" w:date="2022-03-25T07:57:00Z">
              <w:rPr>
                <w:noProof/>
                <w:webHidden/>
              </w:rPr>
            </w:rPrChange>
          </w:rPr>
          <w:t>10</w:t>
        </w:r>
        <w:r w:rsidRPr="00DB06B6">
          <w:rPr>
            <w:noProof/>
            <w:webHidden/>
            <w:rPrChange w:id="254" w:author="Roberts, Julie" w:date="2022-03-25T07:57:00Z">
              <w:rPr>
                <w:noProof/>
                <w:webHidden/>
              </w:rPr>
            </w:rPrChange>
          </w:rPr>
          <w:fldChar w:fldCharType="end"/>
        </w:r>
        <w:r w:rsidRPr="00DB06B6">
          <w:rPr>
            <w:rStyle w:val="Hyperlink"/>
            <w:noProof/>
            <w:rPrChange w:id="255" w:author="Roberts, Julie" w:date="2022-03-25T07:57:00Z">
              <w:rPr>
                <w:rStyle w:val="Hyperlink"/>
                <w:noProof/>
              </w:rPr>
            </w:rPrChange>
          </w:rPr>
          <w:fldChar w:fldCharType="end"/>
        </w:r>
      </w:ins>
    </w:p>
    <w:p w14:paraId="23ECB21B" w14:textId="481E54DB" w:rsidR="001D70A0" w:rsidRPr="00DB06B6" w:rsidRDefault="001D70A0">
      <w:pPr>
        <w:pStyle w:val="TOC3"/>
        <w:tabs>
          <w:tab w:val="left" w:pos="2340"/>
        </w:tabs>
        <w:rPr>
          <w:ins w:id="256" w:author="Roberts, Julie" w:date="2022-03-24T17:16:00Z"/>
          <w:rFonts w:asciiTheme="minorHAnsi" w:eastAsiaTheme="minorEastAsia" w:hAnsiTheme="minorHAnsi" w:cstheme="minorBidi"/>
          <w:noProof/>
          <w:sz w:val="22"/>
          <w:szCs w:val="22"/>
          <w:rPrChange w:id="257" w:author="Roberts, Julie" w:date="2022-03-25T07:57:00Z">
            <w:rPr>
              <w:ins w:id="258" w:author="Roberts, Julie" w:date="2022-03-24T17:16:00Z"/>
              <w:rFonts w:asciiTheme="minorHAnsi" w:eastAsiaTheme="minorEastAsia" w:hAnsiTheme="minorHAnsi" w:cstheme="minorBidi"/>
              <w:noProof/>
              <w:sz w:val="22"/>
              <w:szCs w:val="22"/>
            </w:rPr>
          </w:rPrChange>
        </w:rPr>
      </w:pPr>
      <w:ins w:id="259" w:author="Roberts, Julie" w:date="2022-03-24T17:16:00Z">
        <w:r w:rsidRPr="00DB06B6">
          <w:rPr>
            <w:rStyle w:val="Hyperlink"/>
            <w:noProof/>
            <w:rPrChange w:id="260" w:author="Roberts, Julie" w:date="2022-03-25T07:57:00Z">
              <w:rPr>
                <w:rStyle w:val="Hyperlink"/>
                <w:noProof/>
              </w:rPr>
            </w:rPrChange>
          </w:rPr>
          <w:fldChar w:fldCharType="begin"/>
        </w:r>
        <w:r w:rsidRPr="00DB06B6">
          <w:rPr>
            <w:rStyle w:val="Hyperlink"/>
            <w:noProof/>
            <w:rPrChange w:id="261" w:author="Roberts, Julie" w:date="2022-03-25T07:57:00Z">
              <w:rPr>
                <w:rStyle w:val="Hyperlink"/>
                <w:noProof/>
              </w:rPr>
            </w:rPrChange>
          </w:rPr>
          <w:instrText xml:space="preserve"> </w:instrText>
        </w:r>
        <w:r w:rsidRPr="00DB06B6">
          <w:rPr>
            <w:noProof/>
            <w:rPrChange w:id="262" w:author="Roberts, Julie" w:date="2022-03-25T07:57:00Z">
              <w:rPr>
                <w:noProof/>
              </w:rPr>
            </w:rPrChange>
          </w:rPr>
          <w:instrText>HYPERLINK \l "_Toc99034606"</w:instrText>
        </w:r>
        <w:r w:rsidRPr="00DB06B6">
          <w:rPr>
            <w:rStyle w:val="Hyperlink"/>
            <w:noProof/>
            <w:rPrChange w:id="263" w:author="Roberts, Julie" w:date="2022-03-25T07:57:00Z">
              <w:rPr>
                <w:rStyle w:val="Hyperlink"/>
                <w:noProof/>
              </w:rPr>
            </w:rPrChange>
          </w:rPr>
          <w:instrText xml:space="preserve"> </w:instrText>
        </w:r>
        <w:r w:rsidRPr="00DB06B6">
          <w:rPr>
            <w:rStyle w:val="Hyperlink"/>
            <w:noProof/>
            <w:rPrChange w:id="264" w:author="Roberts, Julie" w:date="2022-03-25T07:57:00Z">
              <w:rPr>
                <w:rStyle w:val="Hyperlink"/>
                <w:noProof/>
              </w:rPr>
            </w:rPrChange>
          </w:rPr>
        </w:r>
        <w:r w:rsidRPr="00DB06B6">
          <w:rPr>
            <w:rStyle w:val="Hyperlink"/>
            <w:noProof/>
            <w:rPrChange w:id="265" w:author="Roberts, Julie" w:date="2022-03-25T07:57:00Z">
              <w:rPr>
                <w:rStyle w:val="Hyperlink"/>
                <w:noProof/>
              </w:rPr>
            </w:rPrChange>
          </w:rPr>
          <w:fldChar w:fldCharType="separate"/>
        </w:r>
        <w:r w:rsidRPr="00DB06B6">
          <w:rPr>
            <w:rStyle w:val="Hyperlink"/>
            <w:noProof/>
            <w:rPrChange w:id="266" w:author="Roberts, Julie" w:date="2022-03-25T07:57:00Z">
              <w:rPr>
                <w:rStyle w:val="Hyperlink"/>
                <w:noProof/>
              </w:rPr>
            </w:rPrChange>
          </w:rPr>
          <w:t>B.</w:t>
        </w:r>
        <w:r w:rsidRPr="00DB06B6">
          <w:rPr>
            <w:rFonts w:asciiTheme="minorHAnsi" w:eastAsiaTheme="minorEastAsia" w:hAnsiTheme="minorHAnsi" w:cstheme="minorBidi"/>
            <w:noProof/>
            <w:sz w:val="22"/>
            <w:szCs w:val="22"/>
            <w:rPrChange w:id="267" w:author="Roberts, Julie" w:date="2022-03-25T07:57:00Z">
              <w:rPr>
                <w:rFonts w:asciiTheme="minorHAnsi" w:eastAsiaTheme="minorEastAsia" w:hAnsiTheme="minorHAnsi" w:cstheme="minorBidi"/>
                <w:noProof/>
                <w:sz w:val="22"/>
                <w:szCs w:val="22"/>
              </w:rPr>
            </w:rPrChange>
          </w:rPr>
          <w:tab/>
        </w:r>
        <w:r w:rsidRPr="00DB06B6">
          <w:rPr>
            <w:rStyle w:val="Hyperlink"/>
            <w:noProof/>
            <w:rPrChange w:id="268" w:author="Roberts, Julie" w:date="2022-03-25T07:57:00Z">
              <w:rPr>
                <w:rStyle w:val="Hyperlink"/>
                <w:noProof/>
              </w:rPr>
            </w:rPrChange>
          </w:rPr>
          <w:t>Anahau Short-term Contract for Seasonal On-Peak Energy</w:t>
        </w:r>
        <w:r w:rsidRPr="00DB06B6">
          <w:rPr>
            <w:noProof/>
            <w:webHidden/>
            <w:rPrChange w:id="269" w:author="Roberts, Julie" w:date="2022-03-25T07:57:00Z">
              <w:rPr>
                <w:noProof/>
                <w:webHidden/>
              </w:rPr>
            </w:rPrChange>
          </w:rPr>
          <w:tab/>
        </w:r>
        <w:r w:rsidRPr="00DB06B6">
          <w:rPr>
            <w:noProof/>
            <w:webHidden/>
            <w:rPrChange w:id="270" w:author="Roberts, Julie" w:date="2022-03-25T07:57:00Z">
              <w:rPr>
                <w:noProof/>
                <w:webHidden/>
              </w:rPr>
            </w:rPrChange>
          </w:rPr>
          <w:fldChar w:fldCharType="begin"/>
        </w:r>
        <w:r w:rsidRPr="00DB06B6">
          <w:rPr>
            <w:noProof/>
            <w:webHidden/>
            <w:rPrChange w:id="271" w:author="Roberts, Julie" w:date="2022-03-25T07:57:00Z">
              <w:rPr>
                <w:noProof/>
                <w:webHidden/>
              </w:rPr>
            </w:rPrChange>
          </w:rPr>
          <w:instrText xml:space="preserve"> PAGEREF _Toc99034606 \h </w:instrText>
        </w:r>
        <w:r w:rsidRPr="00DB06B6">
          <w:rPr>
            <w:noProof/>
            <w:webHidden/>
            <w:rPrChange w:id="272" w:author="Roberts, Julie" w:date="2022-03-25T07:57:00Z">
              <w:rPr>
                <w:noProof/>
                <w:webHidden/>
              </w:rPr>
            </w:rPrChange>
          </w:rPr>
        </w:r>
      </w:ins>
      <w:r w:rsidRPr="00DB06B6">
        <w:rPr>
          <w:noProof/>
          <w:webHidden/>
          <w:rPrChange w:id="273" w:author="Roberts, Julie" w:date="2022-03-25T07:57:00Z">
            <w:rPr>
              <w:noProof/>
              <w:webHidden/>
            </w:rPr>
          </w:rPrChange>
        </w:rPr>
        <w:fldChar w:fldCharType="separate"/>
      </w:r>
      <w:ins w:id="274" w:author="Roberts, Julie" w:date="2022-03-24T17:16:00Z">
        <w:r w:rsidRPr="00DB06B6">
          <w:rPr>
            <w:noProof/>
            <w:webHidden/>
            <w:rPrChange w:id="275" w:author="Roberts, Julie" w:date="2022-03-25T07:57:00Z">
              <w:rPr>
                <w:noProof/>
                <w:webHidden/>
              </w:rPr>
            </w:rPrChange>
          </w:rPr>
          <w:t>10</w:t>
        </w:r>
        <w:r w:rsidRPr="00DB06B6">
          <w:rPr>
            <w:noProof/>
            <w:webHidden/>
            <w:rPrChange w:id="276" w:author="Roberts, Julie" w:date="2022-03-25T07:57:00Z">
              <w:rPr>
                <w:noProof/>
                <w:webHidden/>
              </w:rPr>
            </w:rPrChange>
          </w:rPr>
          <w:fldChar w:fldCharType="end"/>
        </w:r>
        <w:r w:rsidRPr="00DB06B6">
          <w:rPr>
            <w:rStyle w:val="Hyperlink"/>
            <w:noProof/>
            <w:rPrChange w:id="277" w:author="Roberts, Julie" w:date="2022-03-25T07:57:00Z">
              <w:rPr>
                <w:rStyle w:val="Hyperlink"/>
                <w:noProof/>
              </w:rPr>
            </w:rPrChange>
          </w:rPr>
          <w:fldChar w:fldCharType="end"/>
        </w:r>
      </w:ins>
    </w:p>
    <w:p w14:paraId="4A796BE8" w14:textId="015F28EF" w:rsidR="001D70A0" w:rsidRPr="00DB06B6" w:rsidRDefault="001D70A0">
      <w:pPr>
        <w:pStyle w:val="TOC3"/>
        <w:tabs>
          <w:tab w:val="left" w:pos="2340"/>
        </w:tabs>
        <w:rPr>
          <w:ins w:id="278" w:author="Roberts, Julie" w:date="2022-03-24T17:16:00Z"/>
          <w:rFonts w:asciiTheme="minorHAnsi" w:eastAsiaTheme="minorEastAsia" w:hAnsiTheme="minorHAnsi" w:cstheme="minorBidi"/>
          <w:noProof/>
          <w:sz w:val="22"/>
          <w:szCs w:val="22"/>
          <w:rPrChange w:id="279" w:author="Roberts, Julie" w:date="2022-03-25T07:57:00Z">
            <w:rPr>
              <w:ins w:id="280" w:author="Roberts, Julie" w:date="2022-03-24T17:16:00Z"/>
              <w:rFonts w:asciiTheme="minorHAnsi" w:eastAsiaTheme="minorEastAsia" w:hAnsiTheme="minorHAnsi" w:cstheme="minorBidi"/>
              <w:noProof/>
              <w:sz w:val="22"/>
              <w:szCs w:val="22"/>
            </w:rPr>
          </w:rPrChange>
        </w:rPr>
      </w:pPr>
      <w:ins w:id="281" w:author="Roberts, Julie" w:date="2022-03-24T17:16:00Z">
        <w:r w:rsidRPr="00DB06B6">
          <w:rPr>
            <w:rStyle w:val="Hyperlink"/>
            <w:noProof/>
            <w:rPrChange w:id="282" w:author="Roberts, Julie" w:date="2022-03-25T07:57:00Z">
              <w:rPr>
                <w:rStyle w:val="Hyperlink"/>
                <w:noProof/>
              </w:rPr>
            </w:rPrChange>
          </w:rPr>
          <w:fldChar w:fldCharType="begin"/>
        </w:r>
        <w:r w:rsidRPr="00DB06B6">
          <w:rPr>
            <w:rStyle w:val="Hyperlink"/>
            <w:noProof/>
            <w:rPrChange w:id="283" w:author="Roberts, Julie" w:date="2022-03-25T07:57:00Z">
              <w:rPr>
                <w:rStyle w:val="Hyperlink"/>
                <w:noProof/>
              </w:rPr>
            </w:rPrChange>
          </w:rPr>
          <w:instrText xml:space="preserve"> </w:instrText>
        </w:r>
        <w:r w:rsidRPr="00DB06B6">
          <w:rPr>
            <w:noProof/>
            <w:rPrChange w:id="284" w:author="Roberts, Julie" w:date="2022-03-25T07:57:00Z">
              <w:rPr>
                <w:noProof/>
              </w:rPr>
            </w:rPrChange>
          </w:rPr>
          <w:instrText>HYPERLINK \l "_Toc99034607"</w:instrText>
        </w:r>
        <w:r w:rsidRPr="00DB06B6">
          <w:rPr>
            <w:rStyle w:val="Hyperlink"/>
            <w:noProof/>
            <w:rPrChange w:id="285" w:author="Roberts, Julie" w:date="2022-03-25T07:57:00Z">
              <w:rPr>
                <w:rStyle w:val="Hyperlink"/>
                <w:noProof/>
              </w:rPr>
            </w:rPrChange>
          </w:rPr>
          <w:instrText xml:space="preserve"> </w:instrText>
        </w:r>
        <w:r w:rsidRPr="00DB06B6">
          <w:rPr>
            <w:rStyle w:val="Hyperlink"/>
            <w:noProof/>
            <w:rPrChange w:id="286" w:author="Roberts, Julie" w:date="2022-03-25T07:57:00Z">
              <w:rPr>
                <w:rStyle w:val="Hyperlink"/>
                <w:noProof/>
              </w:rPr>
            </w:rPrChange>
          </w:rPr>
        </w:r>
        <w:r w:rsidRPr="00DB06B6">
          <w:rPr>
            <w:rStyle w:val="Hyperlink"/>
            <w:noProof/>
            <w:rPrChange w:id="287" w:author="Roberts, Julie" w:date="2022-03-25T07:57:00Z">
              <w:rPr>
                <w:rStyle w:val="Hyperlink"/>
                <w:noProof/>
              </w:rPr>
            </w:rPrChange>
          </w:rPr>
          <w:fldChar w:fldCharType="separate"/>
        </w:r>
        <w:r w:rsidRPr="00DB06B6">
          <w:rPr>
            <w:rStyle w:val="Hyperlink"/>
            <w:noProof/>
            <w:rPrChange w:id="288" w:author="Roberts, Julie" w:date="2022-03-25T07:57:00Z">
              <w:rPr>
                <w:rStyle w:val="Hyperlink"/>
                <w:noProof/>
              </w:rPr>
            </w:rPrChange>
          </w:rPr>
          <w:t>C.</w:t>
        </w:r>
        <w:r w:rsidRPr="00DB06B6">
          <w:rPr>
            <w:rFonts w:asciiTheme="minorHAnsi" w:eastAsiaTheme="minorEastAsia" w:hAnsiTheme="minorHAnsi" w:cstheme="minorBidi"/>
            <w:noProof/>
            <w:sz w:val="22"/>
            <w:szCs w:val="22"/>
            <w:rPrChange w:id="289" w:author="Roberts, Julie" w:date="2022-03-25T07:57:00Z">
              <w:rPr>
                <w:rFonts w:asciiTheme="minorHAnsi" w:eastAsiaTheme="minorEastAsia" w:hAnsiTheme="minorHAnsi" w:cstheme="minorBidi"/>
                <w:noProof/>
                <w:sz w:val="22"/>
                <w:szCs w:val="22"/>
              </w:rPr>
            </w:rPrChange>
          </w:rPr>
          <w:tab/>
        </w:r>
        <w:r w:rsidRPr="00DB06B6">
          <w:rPr>
            <w:rStyle w:val="Hyperlink"/>
            <w:noProof/>
            <w:rPrChange w:id="290" w:author="Roberts, Julie" w:date="2022-03-25T07:57:00Z">
              <w:rPr>
                <w:rStyle w:val="Hyperlink"/>
                <w:noProof/>
              </w:rPr>
            </w:rPrChange>
          </w:rPr>
          <w:t>Exelon Generation Company Short-term Contract for Seasonal Energy</w:t>
        </w:r>
        <w:r w:rsidRPr="00DB06B6">
          <w:rPr>
            <w:noProof/>
            <w:webHidden/>
            <w:rPrChange w:id="291" w:author="Roberts, Julie" w:date="2022-03-25T07:57:00Z">
              <w:rPr>
                <w:noProof/>
                <w:webHidden/>
              </w:rPr>
            </w:rPrChange>
          </w:rPr>
          <w:tab/>
        </w:r>
        <w:r w:rsidRPr="00DB06B6">
          <w:rPr>
            <w:noProof/>
            <w:webHidden/>
            <w:rPrChange w:id="292" w:author="Roberts, Julie" w:date="2022-03-25T07:57:00Z">
              <w:rPr>
                <w:noProof/>
                <w:webHidden/>
              </w:rPr>
            </w:rPrChange>
          </w:rPr>
          <w:fldChar w:fldCharType="begin"/>
        </w:r>
        <w:r w:rsidRPr="00DB06B6">
          <w:rPr>
            <w:noProof/>
            <w:webHidden/>
            <w:rPrChange w:id="293" w:author="Roberts, Julie" w:date="2022-03-25T07:57:00Z">
              <w:rPr>
                <w:noProof/>
                <w:webHidden/>
              </w:rPr>
            </w:rPrChange>
          </w:rPr>
          <w:instrText xml:space="preserve"> PAGEREF _Toc99034607 \h </w:instrText>
        </w:r>
        <w:r w:rsidRPr="00DB06B6">
          <w:rPr>
            <w:noProof/>
            <w:webHidden/>
            <w:rPrChange w:id="294" w:author="Roberts, Julie" w:date="2022-03-25T07:57:00Z">
              <w:rPr>
                <w:noProof/>
                <w:webHidden/>
              </w:rPr>
            </w:rPrChange>
          </w:rPr>
        </w:r>
      </w:ins>
      <w:r w:rsidRPr="00DB06B6">
        <w:rPr>
          <w:noProof/>
          <w:webHidden/>
          <w:rPrChange w:id="295" w:author="Roberts, Julie" w:date="2022-03-25T07:57:00Z">
            <w:rPr>
              <w:noProof/>
              <w:webHidden/>
            </w:rPr>
          </w:rPrChange>
        </w:rPr>
        <w:fldChar w:fldCharType="separate"/>
      </w:r>
      <w:ins w:id="296" w:author="Roberts, Julie" w:date="2022-03-24T17:16:00Z">
        <w:r w:rsidRPr="00DB06B6">
          <w:rPr>
            <w:noProof/>
            <w:webHidden/>
            <w:rPrChange w:id="297" w:author="Roberts, Julie" w:date="2022-03-25T07:57:00Z">
              <w:rPr>
                <w:noProof/>
                <w:webHidden/>
              </w:rPr>
            </w:rPrChange>
          </w:rPr>
          <w:t>11</w:t>
        </w:r>
        <w:r w:rsidRPr="00DB06B6">
          <w:rPr>
            <w:noProof/>
            <w:webHidden/>
            <w:rPrChange w:id="298" w:author="Roberts, Julie" w:date="2022-03-25T07:57:00Z">
              <w:rPr>
                <w:noProof/>
                <w:webHidden/>
              </w:rPr>
            </w:rPrChange>
          </w:rPr>
          <w:fldChar w:fldCharType="end"/>
        </w:r>
        <w:r w:rsidRPr="00DB06B6">
          <w:rPr>
            <w:rStyle w:val="Hyperlink"/>
            <w:noProof/>
            <w:rPrChange w:id="299" w:author="Roberts, Julie" w:date="2022-03-25T07:57:00Z">
              <w:rPr>
                <w:rStyle w:val="Hyperlink"/>
                <w:noProof/>
              </w:rPr>
            </w:rPrChange>
          </w:rPr>
          <w:fldChar w:fldCharType="end"/>
        </w:r>
      </w:ins>
    </w:p>
    <w:p w14:paraId="2F2D82AB" w14:textId="5631FAE4" w:rsidR="001D70A0" w:rsidRPr="00DB06B6" w:rsidRDefault="001D70A0">
      <w:pPr>
        <w:pStyle w:val="TOC3"/>
        <w:tabs>
          <w:tab w:val="left" w:pos="2340"/>
        </w:tabs>
        <w:rPr>
          <w:ins w:id="300" w:author="Roberts, Julie" w:date="2022-03-24T17:16:00Z"/>
          <w:rFonts w:asciiTheme="minorHAnsi" w:eastAsiaTheme="minorEastAsia" w:hAnsiTheme="minorHAnsi" w:cstheme="minorBidi"/>
          <w:noProof/>
          <w:sz w:val="22"/>
          <w:szCs w:val="22"/>
          <w:rPrChange w:id="301" w:author="Roberts, Julie" w:date="2022-03-25T07:57:00Z">
            <w:rPr>
              <w:ins w:id="302" w:author="Roberts, Julie" w:date="2022-03-24T17:16:00Z"/>
              <w:rFonts w:asciiTheme="minorHAnsi" w:eastAsiaTheme="minorEastAsia" w:hAnsiTheme="minorHAnsi" w:cstheme="minorBidi"/>
              <w:noProof/>
              <w:sz w:val="22"/>
              <w:szCs w:val="22"/>
            </w:rPr>
          </w:rPrChange>
        </w:rPr>
      </w:pPr>
      <w:ins w:id="303" w:author="Roberts, Julie" w:date="2022-03-24T17:16:00Z">
        <w:r w:rsidRPr="00DB06B6">
          <w:rPr>
            <w:rStyle w:val="Hyperlink"/>
            <w:noProof/>
            <w:rPrChange w:id="304" w:author="Roberts, Julie" w:date="2022-03-25T07:57:00Z">
              <w:rPr>
                <w:rStyle w:val="Hyperlink"/>
                <w:noProof/>
              </w:rPr>
            </w:rPrChange>
          </w:rPr>
          <w:fldChar w:fldCharType="begin"/>
        </w:r>
        <w:r w:rsidRPr="00DB06B6">
          <w:rPr>
            <w:rStyle w:val="Hyperlink"/>
            <w:noProof/>
            <w:rPrChange w:id="305" w:author="Roberts, Julie" w:date="2022-03-25T07:57:00Z">
              <w:rPr>
                <w:rStyle w:val="Hyperlink"/>
                <w:noProof/>
              </w:rPr>
            </w:rPrChange>
          </w:rPr>
          <w:instrText xml:space="preserve"> </w:instrText>
        </w:r>
        <w:r w:rsidRPr="00DB06B6">
          <w:rPr>
            <w:noProof/>
            <w:rPrChange w:id="306" w:author="Roberts, Julie" w:date="2022-03-25T07:57:00Z">
              <w:rPr>
                <w:noProof/>
              </w:rPr>
            </w:rPrChange>
          </w:rPr>
          <w:instrText>HYPERLINK \l "_Toc99034608"</w:instrText>
        </w:r>
        <w:r w:rsidRPr="00DB06B6">
          <w:rPr>
            <w:rStyle w:val="Hyperlink"/>
            <w:noProof/>
            <w:rPrChange w:id="307" w:author="Roberts, Julie" w:date="2022-03-25T07:57:00Z">
              <w:rPr>
                <w:rStyle w:val="Hyperlink"/>
                <w:noProof/>
              </w:rPr>
            </w:rPrChange>
          </w:rPr>
          <w:instrText xml:space="preserve"> </w:instrText>
        </w:r>
        <w:r w:rsidRPr="00DB06B6">
          <w:rPr>
            <w:rStyle w:val="Hyperlink"/>
            <w:noProof/>
            <w:rPrChange w:id="308" w:author="Roberts, Julie" w:date="2022-03-25T07:57:00Z">
              <w:rPr>
                <w:rStyle w:val="Hyperlink"/>
                <w:noProof/>
              </w:rPr>
            </w:rPrChange>
          </w:rPr>
        </w:r>
        <w:r w:rsidRPr="00DB06B6">
          <w:rPr>
            <w:rStyle w:val="Hyperlink"/>
            <w:noProof/>
            <w:rPrChange w:id="309" w:author="Roberts, Julie" w:date="2022-03-25T07:57:00Z">
              <w:rPr>
                <w:rStyle w:val="Hyperlink"/>
                <w:noProof/>
              </w:rPr>
            </w:rPrChange>
          </w:rPr>
          <w:fldChar w:fldCharType="separate"/>
        </w:r>
        <w:r w:rsidRPr="00DB06B6">
          <w:rPr>
            <w:rStyle w:val="Hyperlink"/>
            <w:noProof/>
            <w:rPrChange w:id="310" w:author="Roberts, Julie" w:date="2022-03-25T07:57:00Z">
              <w:rPr>
                <w:rStyle w:val="Hyperlink"/>
                <w:noProof/>
              </w:rPr>
            </w:rPrChange>
          </w:rPr>
          <w:t>D.</w:t>
        </w:r>
        <w:r w:rsidRPr="00DB06B6">
          <w:rPr>
            <w:rFonts w:asciiTheme="minorHAnsi" w:eastAsiaTheme="minorEastAsia" w:hAnsiTheme="minorHAnsi" w:cstheme="minorBidi"/>
            <w:noProof/>
            <w:sz w:val="22"/>
            <w:szCs w:val="22"/>
            <w:rPrChange w:id="311" w:author="Roberts, Julie" w:date="2022-03-25T07:57:00Z">
              <w:rPr>
                <w:rFonts w:asciiTheme="minorHAnsi" w:eastAsiaTheme="minorEastAsia" w:hAnsiTheme="minorHAnsi" w:cstheme="minorBidi"/>
                <w:noProof/>
                <w:sz w:val="22"/>
                <w:szCs w:val="22"/>
              </w:rPr>
            </w:rPrChange>
          </w:rPr>
          <w:tab/>
        </w:r>
        <w:r w:rsidRPr="00DB06B6">
          <w:rPr>
            <w:rStyle w:val="Hyperlink"/>
            <w:noProof/>
            <w:rPrChange w:id="312" w:author="Roberts, Julie" w:date="2022-03-25T07:57:00Z">
              <w:rPr>
                <w:rStyle w:val="Hyperlink"/>
                <w:noProof/>
              </w:rPr>
            </w:rPrChange>
          </w:rPr>
          <w:t>Exelon Generation Seasonal Baseload (November 1, 2019 – December 31, 2022) Contract</w:t>
        </w:r>
        <w:r w:rsidRPr="00DB06B6">
          <w:rPr>
            <w:noProof/>
            <w:webHidden/>
            <w:rPrChange w:id="313" w:author="Roberts, Julie" w:date="2022-03-25T07:57:00Z">
              <w:rPr>
                <w:noProof/>
                <w:webHidden/>
              </w:rPr>
            </w:rPrChange>
          </w:rPr>
          <w:tab/>
        </w:r>
        <w:r w:rsidRPr="00DB06B6">
          <w:rPr>
            <w:noProof/>
            <w:webHidden/>
            <w:rPrChange w:id="314" w:author="Roberts, Julie" w:date="2022-03-25T07:57:00Z">
              <w:rPr>
                <w:noProof/>
                <w:webHidden/>
              </w:rPr>
            </w:rPrChange>
          </w:rPr>
          <w:fldChar w:fldCharType="begin"/>
        </w:r>
        <w:r w:rsidRPr="00DB06B6">
          <w:rPr>
            <w:noProof/>
            <w:webHidden/>
            <w:rPrChange w:id="315" w:author="Roberts, Julie" w:date="2022-03-25T07:57:00Z">
              <w:rPr>
                <w:noProof/>
                <w:webHidden/>
              </w:rPr>
            </w:rPrChange>
          </w:rPr>
          <w:instrText xml:space="preserve"> PAGEREF _Toc99034608 \h </w:instrText>
        </w:r>
        <w:r w:rsidRPr="00DB06B6">
          <w:rPr>
            <w:noProof/>
            <w:webHidden/>
            <w:rPrChange w:id="316" w:author="Roberts, Julie" w:date="2022-03-25T07:57:00Z">
              <w:rPr>
                <w:noProof/>
                <w:webHidden/>
              </w:rPr>
            </w:rPrChange>
          </w:rPr>
        </w:r>
      </w:ins>
      <w:r w:rsidRPr="00DB06B6">
        <w:rPr>
          <w:noProof/>
          <w:webHidden/>
          <w:rPrChange w:id="317" w:author="Roberts, Julie" w:date="2022-03-25T07:57:00Z">
            <w:rPr>
              <w:noProof/>
              <w:webHidden/>
            </w:rPr>
          </w:rPrChange>
        </w:rPr>
        <w:fldChar w:fldCharType="separate"/>
      </w:r>
      <w:ins w:id="318" w:author="Roberts, Julie" w:date="2022-03-24T17:16:00Z">
        <w:r w:rsidRPr="00DB06B6">
          <w:rPr>
            <w:noProof/>
            <w:webHidden/>
            <w:rPrChange w:id="319" w:author="Roberts, Julie" w:date="2022-03-25T07:57:00Z">
              <w:rPr>
                <w:noProof/>
                <w:webHidden/>
              </w:rPr>
            </w:rPrChange>
          </w:rPr>
          <w:t>11</w:t>
        </w:r>
        <w:r w:rsidRPr="00DB06B6">
          <w:rPr>
            <w:noProof/>
            <w:webHidden/>
            <w:rPrChange w:id="320" w:author="Roberts, Julie" w:date="2022-03-25T07:57:00Z">
              <w:rPr>
                <w:noProof/>
                <w:webHidden/>
              </w:rPr>
            </w:rPrChange>
          </w:rPr>
          <w:fldChar w:fldCharType="end"/>
        </w:r>
        <w:r w:rsidRPr="00DB06B6">
          <w:rPr>
            <w:rStyle w:val="Hyperlink"/>
            <w:noProof/>
            <w:rPrChange w:id="321" w:author="Roberts, Julie" w:date="2022-03-25T07:57:00Z">
              <w:rPr>
                <w:rStyle w:val="Hyperlink"/>
                <w:noProof/>
              </w:rPr>
            </w:rPrChange>
          </w:rPr>
          <w:fldChar w:fldCharType="end"/>
        </w:r>
      </w:ins>
    </w:p>
    <w:p w14:paraId="7FFA965C" w14:textId="0270386B" w:rsidR="001D70A0" w:rsidRPr="00DB06B6" w:rsidRDefault="001D70A0">
      <w:pPr>
        <w:pStyle w:val="TOC3"/>
        <w:tabs>
          <w:tab w:val="left" w:pos="2340"/>
        </w:tabs>
        <w:rPr>
          <w:ins w:id="322" w:author="Roberts, Julie" w:date="2022-03-24T17:16:00Z"/>
          <w:rFonts w:asciiTheme="minorHAnsi" w:eastAsiaTheme="minorEastAsia" w:hAnsiTheme="minorHAnsi" w:cstheme="minorBidi"/>
          <w:noProof/>
          <w:sz w:val="22"/>
          <w:szCs w:val="22"/>
          <w:rPrChange w:id="323" w:author="Roberts, Julie" w:date="2022-03-25T07:57:00Z">
            <w:rPr>
              <w:ins w:id="324" w:author="Roberts, Julie" w:date="2022-03-24T17:16:00Z"/>
              <w:rFonts w:asciiTheme="minorHAnsi" w:eastAsiaTheme="minorEastAsia" w:hAnsiTheme="minorHAnsi" w:cstheme="minorBidi"/>
              <w:noProof/>
              <w:sz w:val="22"/>
              <w:szCs w:val="22"/>
            </w:rPr>
          </w:rPrChange>
        </w:rPr>
      </w:pPr>
      <w:ins w:id="325" w:author="Roberts, Julie" w:date="2022-03-24T17:16:00Z">
        <w:r w:rsidRPr="00DB06B6">
          <w:rPr>
            <w:rStyle w:val="Hyperlink"/>
            <w:noProof/>
            <w:rPrChange w:id="326" w:author="Roberts, Julie" w:date="2022-03-25T07:57:00Z">
              <w:rPr>
                <w:rStyle w:val="Hyperlink"/>
                <w:noProof/>
              </w:rPr>
            </w:rPrChange>
          </w:rPr>
          <w:fldChar w:fldCharType="begin"/>
        </w:r>
        <w:r w:rsidRPr="00DB06B6">
          <w:rPr>
            <w:rStyle w:val="Hyperlink"/>
            <w:noProof/>
            <w:rPrChange w:id="327" w:author="Roberts, Julie" w:date="2022-03-25T07:57:00Z">
              <w:rPr>
                <w:rStyle w:val="Hyperlink"/>
                <w:noProof/>
              </w:rPr>
            </w:rPrChange>
          </w:rPr>
          <w:instrText xml:space="preserve"> </w:instrText>
        </w:r>
        <w:r w:rsidRPr="00DB06B6">
          <w:rPr>
            <w:noProof/>
            <w:rPrChange w:id="328" w:author="Roberts, Julie" w:date="2022-03-25T07:57:00Z">
              <w:rPr>
                <w:noProof/>
              </w:rPr>
            </w:rPrChange>
          </w:rPr>
          <w:instrText>HYPERLINK \l "_Toc99034609"</w:instrText>
        </w:r>
        <w:r w:rsidRPr="00DB06B6">
          <w:rPr>
            <w:rStyle w:val="Hyperlink"/>
            <w:noProof/>
            <w:rPrChange w:id="329" w:author="Roberts, Julie" w:date="2022-03-25T07:57:00Z">
              <w:rPr>
                <w:rStyle w:val="Hyperlink"/>
                <w:noProof/>
              </w:rPr>
            </w:rPrChange>
          </w:rPr>
          <w:instrText xml:space="preserve"> </w:instrText>
        </w:r>
        <w:r w:rsidRPr="00DB06B6">
          <w:rPr>
            <w:rStyle w:val="Hyperlink"/>
            <w:noProof/>
            <w:rPrChange w:id="330" w:author="Roberts, Julie" w:date="2022-03-25T07:57:00Z">
              <w:rPr>
                <w:rStyle w:val="Hyperlink"/>
                <w:noProof/>
              </w:rPr>
            </w:rPrChange>
          </w:rPr>
        </w:r>
        <w:r w:rsidRPr="00DB06B6">
          <w:rPr>
            <w:rStyle w:val="Hyperlink"/>
            <w:noProof/>
            <w:rPrChange w:id="331" w:author="Roberts, Julie" w:date="2022-03-25T07:57:00Z">
              <w:rPr>
                <w:rStyle w:val="Hyperlink"/>
                <w:noProof/>
              </w:rPr>
            </w:rPrChange>
          </w:rPr>
          <w:fldChar w:fldCharType="separate"/>
        </w:r>
        <w:r w:rsidRPr="00DB06B6">
          <w:rPr>
            <w:rStyle w:val="Hyperlink"/>
            <w:noProof/>
            <w:rPrChange w:id="332" w:author="Roberts, Julie" w:date="2022-03-25T07:57:00Z">
              <w:rPr>
                <w:rStyle w:val="Hyperlink"/>
                <w:noProof/>
              </w:rPr>
            </w:rPrChange>
          </w:rPr>
          <w:t>E.</w:t>
        </w:r>
        <w:r w:rsidRPr="00DB06B6">
          <w:rPr>
            <w:rFonts w:asciiTheme="minorHAnsi" w:eastAsiaTheme="minorEastAsia" w:hAnsiTheme="minorHAnsi" w:cstheme="minorBidi"/>
            <w:noProof/>
            <w:sz w:val="22"/>
            <w:szCs w:val="22"/>
            <w:rPrChange w:id="333" w:author="Roberts, Julie" w:date="2022-03-25T07:57:00Z">
              <w:rPr>
                <w:rFonts w:asciiTheme="minorHAnsi" w:eastAsiaTheme="minorEastAsia" w:hAnsiTheme="minorHAnsi" w:cstheme="minorBidi"/>
                <w:noProof/>
                <w:sz w:val="22"/>
                <w:szCs w:val="22"/>
              </w:rPr>
            </w:rPrChange>
          </w:rPr>
          <w:tab/>
        </w:r>
        <w:r w:rsidRPr="00DB06B6">
          <w:rPr>
            <w:rStyle w:val="Hyperlink"/>
            <w:noProof/>
            <w:rPrChange w:id="334" w:author="Roberts, Julie" w:date="2022-03-25T07:57:00Z">
              <w:rPr>
                <w:rStyle w:val="Hyperlink"/>
                <w:noProof/>
              </w:rPr>
            </w:rPrChange>
          </w:rPr>
          <w:t>Morgan Stanley Contract</w:t>
        </w:r>
        <w:r w:rsidRPr="00DB06B6">
          <w:rPr>
            <w:noProof/>
            <w:webHidden/>
            <w:rPrChange w:id="335" w:author="Roberts, Julie" w:date="2022-03-25T07:57:00Z">
              <w:rPr>
                <w:noProof/>
                <w:webHidden/>
              </w:rPr>
            </w:rPrChange>
          </w:rPr>
          <w:tab/>
        </w:r>
        <w:r w:rsidRPr="00DB06B6">
          <w:rPr>
            <w:noProof/>
            <w:webHidden/>
            <w:rPrChange w:id="336" w:author="Roberts, Julie" w:date="2022-03-25T07:57:00Z">
              <w:rPr>
                <w:noProof/>
                <w:webHidden/>
              </w:rPr>
            </w:rPrChange>
          </w:rPr>
          <w:fldChar w:fldCharType="begin"/>
        </w:r>
        <w:r w:rsidRPr="00DB06B6">
          <w:rPr>
            <w:noProof/>
            <w:webHidden/>
            <w:rPrChange w:id="337" w:author="Roberts, Julie" w:date="2022-03-25T07:57:00Z">
              <w:rPr>
                <w:noProof/>
                <w:webHidden/>
              </w:rPr>
            </w:rPrChange>
          </w:rPr>
          <w:instrText xml:space="preserve"> PAGEREF _Toc99034609 \h </w:instrText>
        </w:r>
        <w:r w:rsidRPr="00DB06B6">
          <w:rPr>
            <w:noProof/>
            <w:webHidden/>
            <w:rPrChange w:id="338" w:author="Roberts, Julie" w:date="2022-03-25T07:57:00Z">
              <w:rPr>
                <w:noProof/>
                <w:webHidden/>
              </w:rPr>
            </w:rPrChange>
          </w:rPr>
        </w:r>
      </w:ins>
      <w:r w:rsidRPr="00DB06B6">
        <w:rPr>
          <w:noProof/>
          <w:webHidden/>
          <w:rPrChange w:id="339" w:author="Roberts, Julie" w:date="2022-03-25T07:57:00Z">
            <w:rPr>
              <w:noProof/>
              <w:webHidden/>
            </w:rPr>
          </w:rPrChange>
        </w:rPr>
        <w:fldChar w:fldCharType="separate"/>
      </w:r>
      <w:ins w:id="340" w:author="Roberts, Julie" w:date="2022-03-24T17:16:00Z">
        <w:r w:rsidRPr="00DB06B6">
          <w:rPr>
            <w:noProof/>
            <w:webHidden/>
            <w:rPrChange w:id="341" w:author="Roberts, Julie" w:date="2022-03-25T07:57:00Z">
              <w:rPr>
                <w:noProof/>
                <w:webHidden/>
              </w:rPr>
            </w:rPrChange>
          </w:rPr>
          <w:t>12</w:t>
        </w:r>
        <w:r w:rsidRPr="00DB06B6">
          <w:rPr>
            <w:noProof/>
            <w:webHidden/>
            <w:rPrChange w:id="342" w:author="Roberts, Julie" w:date="2022-03-25T07:57:00Z">
              <w:rPr>
                <w:noProof/>
                <w:webHidden/>
              </w:rPr>
            </w:rPrChange>
          </w:rPr>
          <w:fldChar w:fldCharType="end"/>
        </w:r>
        <w:r w:rsidRPr="00DB06B6">
          <w:rPr>
            <w:rStyle w:val="Hyperlink"/>
            <w:noProof/>
            <w:rPrChange w:id="343" w:author="Roberts, Julie" w:date="2022-03-25T07:57:00Z">
              <w:rPr>
                <w:rStyle w:val="Hyperlink"/>
                <w:noProof/>
              </w:rPr>
            </w:rPrChange>
          </w:rPr>
          <w:fldChar w:fldCharType="end"/>
        </w:r>
      </w:ins>
    </w:p>
    <w:p w14:paraId="4B67491F" w14:textId="4624F819" w:rsidR="001D70A0" w:rsidRPr="00DB06B6" w:rsidRDefault="001D70A0">
      <w:pPr>
        <w:pStyle w:val="TOC3"/>
        <w:rPr>
          <w:ins w:id="344" w:author="Roberts, Julie" w:date="2022-03-24T17:16:00Z"/>
          <w:rFonts w:asciiTheme="minorHAnsi" w:eastAsiaTheme="minorEastAsia" w:hAnsiTheme="minorHAnsi" w:cstheme="minorBidi"/>
          <w:noProof/>
          <w:sz w:val="22"/>
          <w:szCs w:val="22"/>
          <w:rPrChange w:id="345" w:author="Roberts, Julie" w:date="2022-03-25T07:57:00Z">
            <w:rPr>
              <w:ins w:id="346" w:author="Roberts, Julie" w:date="2022-03-24T17:16:00Z"/>
              <w:rFonts w:asciiTheme="minorHAnsi" w:eastAsiaTheme="minorEastAsia" w:hAnsiTheme="minorHAnsi" w:cstheme="minorBidi"/>
              <w:noProof/>
              <w:sz w:val="22"/>
              <w:szCs w:val="22"/>
            </w:rPr>
          </w:rPrChange>
        </w:rPr>
      </w:pPr>
      <w:ins w:id="347" w:author="Roberts, Julie" w:date="2022-03-24T17:16:00Z">
        <w:r w:rsidRPr="00DB06B6">
          <w:rPr>
            <w:rStyle w:val="Hyperlink"/>
            <w:noProof/>
            <w:rPrChange w:id="348" w:author="Roberts, Julie" w:date="2022-03-25T07:57:00Z">
              <w:rPr>
                <w:rStyle w:val="Hyperlink"/>
                <w:noProof/>
              </w:rPr>
            </w:rPrChange>
          </w:rPr>
          <w:fldChar w:fldCharType="begin"/>
        </w:r>
        <w:r w:rsidRPr="00DB06B6">
          <w:rPr>
            <w:rStyle w:val="Hyperlink"/>
            <w:noProof/>
            <w:rPrChange w:id="349" w:author="Roberts, Julie" w:date="2022-03-25T07:57:00Z">
              <w:rPr>
                <w:rStyle w:val="Hyperlink"/>
                <w:noProof/>
              </w:rPr>
            </w:rPrChange>
          </w:rPr>
          <w:instrText xml:space="preserve"> </w:instrText>
        </w:r>
        <w:r w:rsidRPr="00DB06B6">
          <w:rPr>
            <w:noProof/>
            <w:rPrChange w:id="350" w:author="Roberts, Julie" w:date="2022-03-25T07:57:00Z">
              <w:rPr>
                <w:noProof/>
              </w:rPr>
            </w:rPrChange>
          </w:rPr>
          <w:instrText>HYPERLINK \l "_Toc99034611"</w:instrText>
        </w:r>
        <w:r w:rsidRPr="00DB06B6">
          <w:rPr>
            <w:rStyle w:val="Hyperlink"/>
            <w:noProof/>
            <w:rPrChange w:id="351" w:author="Roberts, Julie" w:date="2022-03-25T07:57:00Z">
              <w:rPr>
                <w:rStyle w:val="Hyperlink"/>
                <w:noProof/>
              </w:rPr>
            </w:rPrChange>
          </w:rPr>
          <w:instrText xml:space="preserve"> </w:instrText>
        </w:r>
        <w:r w:rsidRPr="00DB06B6">
          <w:rPr>
            <w:rStyle w:val="Hyperlink"/>
            <w:noProof/>
            <w:rPrChange w:id="352" w:author="Roberts, Julie" w:date="2022-03-25T07:57:00Z">
              <w:rPr>
                <w:rStyle w:val="Hyperlink"/>
                <w:noProof/>
              </w:rPr>
            </w:rPrChange>
          </w:rPr>
        </w:r>
        <w:r w:rsidRPr="00DB06B6">
          <w:rPr>
            <w:rStyle w:val="Hyperlink"/>
            <w:noProof/>
            <w:rPrChange w:id="353" w:author="Roberts, Julie" w:date="2022-03-25T07:57:00Z">
              <w:rPr>
                <w:rStyle w:val="Hyperlink"/>
                <w:noProof/>
              </w:rPr>
            </w:rPrChange>
          </w:rPr>
          <w:fldChar w:fldCharType="separate"/>
        </w:r>
        <w:r w:rsidRPr="00DB06B6">
          <w:rPr>
            <w:rStyle w:val="Hyperlink"/>
            <w:noProof/>
            <w:rPrChange w:id="354" w:author="Roberts, Julie" w:date="2022-03-25T07:57:00Z">
              <w:rPr>
                <w:rStyle w:val="Hyperlink"/>
                <w:noProof/>
              </w:rPr>
            </w:rPrChange>
          </w:rPr>
          <w:t>F.   Avangrid RECs Contract</w:t>
        </w:r>
        <w:r w:rsidRPr="00DB06B6">
          <w:rPr>
            <w:noProof/>
            <w:webHidden/>
            <w:rPrChange w:id="355" w:author="Roberts, Julie" w:date="2022-03-25T07:57:00Z">
              <w:rPr>
                <w:noProof/>
                <w:webHidden/>
              </w:rPr>
            </w:rPrChange>
          </w:rPr>
          <w:tab/>
        </w:r>
        <w:r w:rsidRPr="00DB06B6">
          <w:rPr>
            <w:noProof/>
            <w:webHidden/>
            <w:rPrChange w:id="356" w:author="Roberts, Julie" w:date="2022-03-25T07:57:00Z">
              <w:rPr>
                <w:noProof/>
                <w:webHidden/>
              </w:rPr>
            </w:rPrChange>
          </w:rPr>
          <w:fldChar w:fldCharType="begin"/>
        </w:r>
        <w:r w:rsidRPr="00DB06B6">
          <w:rPr>
            <w:noProof/>
            <w:webHidden/>
            <w:rPrChange w:id="357" w:author="Roberts, Julie" w:date="2022-03-25T07:57:00Z">
              <w:rPr>
                <w:noProof/>
                <w:webHidden/>
              </w:rPr>
            </w:rPrChange>
          </w:rPr>
          <w:instrText xml:space="preserve"> PAGEREF _Toc99034611 \h </w:instrText>
        </w:r>
        <w:r w:rsidRPr="00DB06B6">
          <w:rPr>
            <w:noProof/>
            <w:webHidden/>
            <w:rPrChange w:id="358" w:author="Roberts, Julie" w:date="2022-03-25T07:57:00Z">
              <w:rPr>
                <w:noProof/>
                <w:webHidden/>
              </w:rPr>
            </w:rPrChange>
          </w:rPr>
        </w:r>
      </w:ins>
      <w:r w:rsidRPr="00DB06B6">
        <w:rPr>
          <w:noProof/>
          <w:webHidden/>
          <w:rPrChange w:id="359" w:author="Roberts, Julie" w:date="2022-03-25T07:57:00Z">
            <w:rPr>
              <w:noProof/>
              <w:webHidden/>
            </w:rPr>
          </w:rPrChange>
        </w:rPr>
        <w:fldChar w:fldCharType="separate"/>
      </w:r>
      <w:ins w:id="360" w:author="Roberts, Julie" w:date="2022-03-24T17:16:00Z">
        <w:r w:rsidRPr="00DB06B6">
          <w:rPr>
            <w:noProof/>
            <w:webHidden/>
            <w:rPrChange w:id="361" w:author="Roberts, Julie" w:date="2022-03-25T07:57:00Z">
              <w:rPr>
                <w:noProof/>
                <w:webHidden/>
              </w:rPr>
            </w:rPrChange>
          </w:rPr>
          <w:t>13</w:t>
        </w:r>
        <w:r w:rsidRPr="00DB06B6">
          <w:rPr>
            <w:noProof/>
            <w:webHidden/>
            <w:rPrChange w:id="362" w:author="Roberts, Julie" w:date="2022-03-25T07:57:00Z">
              <w:rPr>
                <w:noProof/>
                <w:webHidden/>
              </w:rPr>
            </w:rPrChange>
          </w:rPr>
          <w:fldChar w:fldCharType="end"/>
        </w:r>
        <w:r w:rsidRPr="00DB06B6">
          <w:rPr>
            <w:rStyle w:val="Hyperlink"/>
            <w:noProof/>
            <w:rPrChange w:id="363" w:author="Roberts, Julie" w:date="2022-03-25T07:57:00Z">
              <w:rPr>
                <w:rStyle w:val="Hyperlink"/>
                <w:noProof/>
              </w:rPr>
            </w:rPrChange>
          </w:rPr>
          <w:fldChar w:fldCharType="end"/>
        </w:r>
      </w:ins>
    </w:p>
    <w:p w14:paraId="546D1449" w14:textId="4D1296B5" w:rsidR="001D70A0" w:rsidRPr="00DB06B6" w:rsidRDefault="001D70A0">
      <w:pPr>
        <w:pStyle w:val="TOC3"/>
        <w:rPr>
          <w:ins w:id="364" w:author="Roberts, Julie" w:date="2022-03-24T17:16:00Z"/>
          <w:rFonts w:asciiTheme="minorHAnsi" w:eastAsiaTheme="minorEastAsia" w:hAnsiTheme="minorHAnsi" w:cstheme="minorBidi"/>
          <w:noProof/>
          <w:sz w:val="22"/>
          <w:szCs w:val="22"/>
          <w:rPrChange w:id="365" w:author="Roberts, Julie" w:date="2022-03-25T07:57:00Z">
            <w:rPr>
              <w:ins w:id="366" w:author="Roberts, Julie" w:date="2022-03-24T17:16:00Z"/>
              <w:rFonts w:asciiTheme="minorHAnsi" w:eastAsiaTheme="minorEastAsia" w:hAnsiTheme="minorHAnsi" w:cstheme="minorBidi"/>
              <w:noProof/>
              <w:sz w:val="22"/>
              <w:szCs w:val="22"/>
            </w:rPr>
          </w:rPrChange>
        </w:rPr>
      </w:pPr>
      <w:ins w:id="367" w:author="Roberts, Julie" w:date="2022-03-24T17:16:00Z">
        <w:r w:rsidRPr="00DB06B6">
          <w:rPr>
            <w:rStyle w:val="Hyperlink"/>
            <w:noProof/>
            <w:rPrChange w:id="368" w:author="Roberts, Julie" w:date="2022-03-25T07:57:00Z">
              <w:rPr>
                <w:rStyle w:val="Hyperlink"/>
                <w:noProof/>
              </w:rPr>
            </w:rPrChange>
          </w:rPr>
          <w:fldChar w:fldCharType="begin"/>
        </w:r>
        <w:r w:rsidRPr="00DB06B6">
          <w:rPr>
            <w:rStyle w:val="Hyperlink"/>
            <w:noProof/>
            <w:rPrChange w:id="369" w:author="Roberts, Julie" w:date="2022-03-25T07:57:00Z">
              <w:rPr>
                <w:rStyle w:val="Hyperlink"/>
                <w:noProof/>
              </w:rPr>
            </w:rPrChange>
          </w:rPr>
          <w:instrText xml:space="preserve"> </w:instrText>
        </w:r>
        <w:r w:rsidRPr="00DB06B6">
          <w:rPr>
            <w:noProof/>
            <w:rPrChange w:id="370" w:author="Roberts, Julie" w:date="2022-03-25T07:57:00Z">
              <w:rPr>
                <w:noProof/>
              </w:rPr>
            </w:rPrChange>
          </w:rPr>
          <w:instrText>HYPERLINK \l "_Toc99034612"</w:instrText>
        </w:r>
        <w:r w:rsidRPr="00DB06B6">
          <w:rPr>
            <w:rStyle w:val="Hyperlink"/>
            <w:noProof/>
            <w:rPrChange w:id="371" w:author="Roberts, Julie" w:date="2022-03-25T07:57:00Z">
              <w:rPr>
                <w:rStyle w:val="Hyperlink"/>
                <w:noProof/>
              </w:rPr>
            </w:rPrChange>
          </w:rPr>
          <w:instrText xml:space="preserve"> </w:instrText>
        </w:r>
        <w:r w:rsidRPr="00DB06B6">
          <w:rPr>
            <w:rStyle w:val="Hyperlink"/>
            <w:noProof/>
            <w:rPrChange w:id="372" w:author="Roberts, Julie" w:date="2022-03-25T07:57:00Z">
              <w:rPr>
                <w:rStyle w:val="Hyperlink"/>
                <w:noProof/>
              </w:rPr>
            </w:rPrChange>
          </w:rPr>
        </w:r>
        <w:r w:rsidRPr="00DB06B6">
          <w:rPr>
            <w:rStyle w:val="Hyperlink"/>
            <w:noProof/>
            <w:rPrChange w:id="373" w:author="Roberts, Julie" w:date="2022-03-25T07:57:00Z">
              <w:rPr>
                <w:rStyle w:val="Hyperlink"/>
                <w:noProof/>
              </w:rPr>
            </w:rPrChange>
          </w:rPr>
          <w:fldChar w:fldCharType="separate"/>
        </w:r>
        <w:r w:rsidRPr="00DB06B6">
          <w:rPr>
            <w:rStyle w:val="Hyperlink"/>
            <w:noProof/>
            <w:rPrChange w:id="374" w:author="Roberts, Julie" w:date="2022-03-25T07:57:00Z">
              <w:rPr>
                <w:rStyle w:val="Hyperlink"/>
                <w:noProof/>
              </w:rPr>
            </w:rPrChange>
          </w:rPr>
          <w:t>Monthly Firm Baseload Energy and Resource Adequacy</w:t>
        </w:r>
        <w:r w:rsidRPr="00DB06B6">
          <w:rPr>
            <w:noProof/>
            <w:webHidden/>
            <w:rPrChange w:id="375" w:author="Roberts, Julie" w:date="2022-03-25T07:57:00Z">
              <w:rPr>
                <w:noProof/>
                <w:webHidden/>
              </w:rPr>
            </w:rPrChange>
          </w:rPr>
          <w:tab/>
        </w:r>
        <w:r w:rsidRPr="00DB06B6">
          <w:rPr>
            <w:noProof/>
            <w:webHidden/>
            <w:rPrChange w:id="376" w:author="Roberts, Julie" w:date="2022-03-25T07:57:00Z">
              <w:rPr>
                <w:noProof/>
                <w:webHidden/>
              </w:rPr>
            </w:rPrChange>
          </w:rPr>
          <w:fldChar w:fldCharType="begin"/>
        </w:r>
        <w:r w:rsidRPr="00DB06B6">
          <w:rPr>
            <w:noProof/>
            <w:webHidden/>
            <w:rPrChange w:id="377" w:author="Roberts, Julie" w:date="2022-03-25T07:57:00Z">
              <w:rPr>
                <w:noProof/>
                <w:webHidden/>
              </w:rPr>
            </w:rPrChange>
          </w:rPr>
          <w:instrText xml:space="preserve"> PAGEREF _Toc99034612 \h </w:instrText>
        </w:r>
        <w:r w:rsidRPr="00DB06B6">
          <w:rPr>
            <w:noProof/>
            <w:webHidden/>
            <w:rPrChange w:id="378" w:author="Roberts, Julie" w:date="2022-03-25T07:57:00Z">
              <w:rPr>
                <w:noProof/>
                <w:webHidden/>
              </w:rPr>
            </w:rPrChange>
          </w:rPr>
        </w:r>
      </w:ins>
      <w:r w:rsidRPr="00DB06B6">
        <w:rPr>
          <w:noProof/>
          <w:webHidden/>
          <w:rPrChange w:id="379" w:author="Roberts, Julie" w:date="2022-03-25T07:57:00Z">
            <w:rPr>
              <w:noProof/>
              <w:webHidden/>
            </w:rPr>
          </w:rPrChange>
        </w:rPr>
        <w:fldChar w:fldCharType="separate"/>
      </w:r>
      <w:ins w:id="380" w:author="Roberts, Julie" w:date="2022-03-24T17:16:00Z">
        <w:r w:rsidRPr="00DB06B6">
          <w:rPr>
            <w:noProof/>
            <w:webHidden/>
            <w:rPrChange w:id="381" w:author="Roberts, Julie" w:date="2022-03-25T07:57:00Z">
              <w:rPr>
                <w:noProof/>
                <w:webHidden/>
              </w:rPr>
            </w:rPrChange>
          </w:rPr>
          <w:t>14</w:t>
        </w:r>
        <w:r w:rsidRPr="00DB06B6">
          <w:rPr>
            <w:noProof/>
            <w:webHidden/>
            <w:rPrChange w:id="382" w:author="Roberts, Julie" w:date="2022-03-25T07:57:00Z">
              <w:rPr>
                <w:noProof/>
                <w:webHidden/>
              </w:rPr>
            </w:rPrChange>
          </w:rPr>
          <w:fldChar w:fldCharType="end"/>
        </w:r>
        <w:r w:rsidRPr="00DB06B6">
          <w:rPr>
            <w:rStyle w:val="Hyperlink"/>
            <w:noProof/>
            <w:rPrChange w:id="383" w:author="Roberts, Julie" w:date="2022-03-25T07:57:00Z">
              <w:rPr>
                <w:rStyle w:val="Hyperlink"/>
                <w:noProof/>
              </w:rPr>
            </w:rPrChange>
          </w:rPr>
          <w:fldChar w:fldCharType="end"/>
        </w:r>
      </w:ins>
    </w:p>
    <w:p w14:paraId="77B00F2E" w14:textId="53A61D49" w:rsidR="001D70A0" w:rsidRPr="00DB06B6" w:rsidRDefault="001D70A0">
      <w:pPr>
        <w:pStyle w:val="TOC3"/>
        <w:tabs>
          <w:tab w:val="left" w:pos="2340"/>
        </w:tabs>
        <w:rPr>
          <w:ins w:id="384" w:author="Roberts, Julie" w:date="2022-03-24T17:16:00Z"/>
          <w:rFonts w:asciiTheme="minorHAnsi" w:eastAsiaTheme="minorEastAsia" w:hAnsiTheme="minorHAnsi" w:cstheme="minorBidi"/>
          <w:noProof/>
          <w:sz w:val="22"/>
          <w:szCs w:val="22"/>
          <w:rPrChange w:id="385" w:author="Roberts, Julie" w:date="2022-03-25T07:57:00Z">
            <w:rPr>
              <w:ins w:id="386" w:author="Roberts, Julie" w:date="2022-03-24T17:16:00Z"/>
              <w:rFonts w:asciiTheme="minorHAnsi" w:eastAsiaTheme="minorEastAsia" w:hAnsiTheme="minorHAnsi" w:cstheme="minorBidi"/>
              <w:noProof/>
              <w:sz w:val="22"/>
              <w:szCs w:val="22"/>
            </w:rPr>
          </w:rPrChange>
        </w:rPr>
      </w:pPr>
      <w:ins w:id="387" w:author="Roberts, Julie" w:date="2022-03-24T17:16:00Z">
        <w:r w:rsidRPr="00DB06B6">
          <w:rPr>
            <w:rStyle w:val="Hyperlink"/>
            <w:noProof/>
            <w:rPrChange w:id="388" w:author="Roberts, Julie" w:date="2022-03-25T07:57:00Z">
              <w:rPr>
                <w:rStyle w:val="Hyperlink"/>
                <w:noProof/>
              </w:rPr>
            </w:rPrChange>
          </w:rPr>
          <w:fldChar w:fldCharType="begin"/>
        </w:r>
        <w:r w:rsidRPr="00DB06B6">
          <w:rPr>
            <w:rStyle w:val="Hyperlink"/>
            <w:noProof/>
            <w:rPrChange w:id="389" w:author="Roberts, Julie" w:date="2022-03-25T07:57:00Z">
              <w:rPr>
                <w:rStyle w:val="Hyperlink"/>
                <w:noProof/>
              </w:rPr>
            </w:rPrChange>
          </w:rPr>
          <w:instrText xml:space="preserve"> </w:instrText>
        </w:r>
        <w:r w:rsidRPr="00DB06B6">
          <w:rPr>
            <w:noProof/>
            <w:rPrChange w:id="390" w:author="Roberts, Julie" w:date="2022-03-25T07:57:00Z">
              <w:rPr>
                <w:noProof/>
              </w:rPr>
            </w:rPrChange>
          </w:rPr>
          <w:instrText>HYPERLINK \l "_Toc99034613"</w:instrText>
        </w:r>
        <w:r w:rsidRPr="00DB06B6">
          <w:rPr>
            <w:rStyle w:val="Hyperlink"/>
            <w:noProof/>
            <w:rPrChange w:id="391" w:author="Roberts, Julie" w:date="2022-03-25T07:57:00Z">
              <w:rPr>
                <w:rStyle w:val="Hyperlink"/>
                <w:noProof/>
              </w:rPr>
            </w:rPrChange>
          </w:rPr>
          <w:instrText xml:space="preserve"> </w:instrText>
        </w:r>
        <w:r w:rsidRPr="00DB06B6">
          <w:rPr>
            <w:rStyle w:val="Hyperlink"/>
            <w:noProof/>
            <w:rPrChange w:id="392" w:author="Roberts, Julie" w:date="2022-03-25T07:57:00Z">
              <w:rPr>
                <w:rStyle w:val="Hyperlink"/>
                <w:noProof/>
              </w:rPr>
            </w:rPrChange>
          </w:rPr>
        </w:r>
        <w:r w:rsidRPr="00DB06B6">
          <w:rPr>
            <w:rStyle w:val="Hyperlink"/>
            <w:noProof/>
            <w:rPrChange w:id="393" w:author="Roberts, Julie" w:date="2022-03-25T07:57:00Z">
              <w:rPr>
                <w:rStyle w:val="Hyperlink"/>
                <w:noProof/>
              </w:rPr>
            </w:rPrChange>
          </w:rPr>
          <w:fldChar w:fldCharType="separate"/>
        </w:r>
        <w:r w:rsidRPr="00DB06B6">
          <w:rPr>
            <w:rStyle w:val="Hyperlink"/>
            <w:noProof/>
            <w:rPrChange w:id="394" w:author="Roberts, Julie" w:date="2022-03-25T07:57:00Z">
              <w:rPr>
                <w:rStyle w:val="Hyperlink"/>
                <w:noProof/>
              </w:rPr>
            </w:rPrChange>
          </w:rPr>
          <w:t>H.</w:t>
        </w:r>
        <w:r w:rsidRPr="00DB06B6">
          <w:rPr>
            <w:rFonts w:asciiTheme="minorHAnsi" w:eastAsiaTheme="minorEastAsia" w:hAnsiTheme="minorHAnsi" w:cstheme="minorBidi"/>
            <w:noProof/>
            <w:sz w:val="22"/>
            <w:szCs w:val="22"/>
            <w:rPrChange w:id="395" w:author="Roberts, Julie" w:date="2022-03-25T07:57:00Z">
              <w:rPr>
                <w:rFonts w:asciiTheme="minorHAnsi" w:eastAsiaTheme="minorEastAsia" w:hAnsiTheme="minorHAnsi" w:cstheme="minorBidi"/>
                <w:noProof/>
                <w:sz w:val="22"/>
                <w:szCs w:val="22"/>
              </w:rPr>
            </w:rPrChange>
          </w:rPr>
          <w:tab/>
        </w:r>
        <w:r w:rsidRPr="00DB06B6">
          <w:rPr>
            <w:rStyle w:val="Hyperlink"/>
            <w:noProof/>
            <w:rPrChange w:id="396" w:author="Roberts, Julie" w:date="2022-03-25T07:57:00Z">
              <w:rPr>
                <w:rStyle w:val="Hyperlink"/>
                <w:noProof/>
              </w:rPr>
            </w:rPrChange>
          </w:rPr>
          <w:t>Exelon Generation – Resource Adequacy</w:t>
        </w:r>
        <w:r w:rsidRPr="00DB06B6">
          <w:rPr>
            <w:noProof/>
            <w:webHidden/>
            <w:rPrChange w:id="397" w:author="Roberts, Julie" w:date="2022-03-25T07:57:00Z">
              <w:rPr>
                <w:noProof/>
                <w:webHidden/>
              </w:rPr>
            </w:rPrChange>
          </w:rPr>
          <w:tab/>
        </w:r>
        <w:r w:rsidRPr="00DB06B6">
          <w:rPr>
            <w:noProof/>
            <w:webHidden/>
            <w:rPrChange w:id="398" w:author="Roberts, Julie" w:date="2022-03-25T07:57:00Z">
              <w:rPr>
                <w:noProof/>
                <w:webHidden/>
              </w:rPr>
            </w:rPrChange>
          </w:rPr>
          <w:fldChar w:fldCharType="begin"/>
        </w:r>
        <w:r w:rsidRPr="00DB06B6">
          <w:rPr>
            <w:noProof/>
            <w:webHidden/>
            <w:rPrChange w:id="399" w:author="Roberts, Julie" w:date="2022-03-25T07:57:00Z">
              <w:rPr>
                <w:noProof/>
                <w:webHidden/>
              </w:rPr>
            </w:rPrChange>
          </w:rPr>
          <w:instrText xml:space="preserve"> PAGEREF _Toc99034613 \h </w:instrText>
        </w:r>
        <w:r w:rsidRPr="00DB06B6">
          <w:rPr>
            <w:noProof/>
            <w:webHidden/>
            <w:rPrChange w:id="400" w:author="Roberts, Julie" w:date="2022-03-25T07:57:00Z">
              <w:rPr>
                <w:noProof/>
                <w:webHidden/>
              </w:rPr>
            </w:rPrChange>
          </w:rPr>
        </w:r>
      </w:ins>
      <w:r w:rsidRPr="00DB06B6">
        <w:rPr>
          <w:noProof/>
          <w:webHidden/>
          <w:rPrChange w:id="401" w:author="Roberts, Julie" w:date="2022-03-25T07:57:00Z">
            <w:rPr>
              <w:noProof/>
              <w:webHidden/>
            </w:rPr>
          </w:rPrChange>
        </w:rPr>
        <w:fldChar w:fldCharType="separate"/>
      </w:r>
      <w:ins w:id="402" w:author="Roberts, Julie" w:date="2022-03-24T17:16:00Z">
        <w:r w:rsidRPr="00DB06B6">
          <w:rPr>
            <w:noProof/>
            <w:webHidden/>
            <w:rPrChange w:id="403" w:author="Roberts, Julie" w:date="2022-03-25T07:57:00Z">
              <w:rPr>
                <w:noProof/>
                <w:webHidden/>
              </w:rPr>
            </w:rPrChange>
          </w:rPr>
          <w:t>15</w:t>
        </w:r>
        <w:r w:rsidRPr="00DB06B6">
          <w:rPr>
            <w:noProof/>
            <w:webHidden/>
            <w:rPrChange w:id="404" w:author="Roberts, Julie" w:date="2022-03-25T07:57:00Z">
              <w:rPr>
                <w:noProof/>
                <w:webHidden/>
              </w:rPr>
            </w:rPrChange>
          </w:rPr>
          <w:fldChar w:fldCharType="end"/>
        </w:r>
        <w:r w:rsidRPr="00DB06B6">
          <w:rPr>
            <w:rStyle w:val="Hyperlink"/>
            <w:noProof/>
            <w:rPrChange w:id="405" w:author="Roberts, Julie" w:date="2022-03-25T07:57:00Z">
              <w:rPr>
                <w:rStyle w:val="Hyperlink"/>
                <w:noProof/>
              </w:rPr>
            </w:rPrChange>
          </w:rPr>
          <w:fldChar w:fldCharType="end"/>
        </w:r>
      </w:ins>
    </w:p>
    <w:p w14:paraId="38434FAC" w14:textId="71E308D4" w:rsidR="001D70A0" w:rsidRPr="00DB06B6" w:rsidRDefault="001D70A0">
      <w:pPr>
        <w:pStyle w:val="TOC3"/>
        <w:tabs>
          <w:tab w:val="left" w:pos="2340"/>
        </w:tabs>
        <w:rPr>
          <w:ins w:id="406" w:author="Roberts, Julie" w:date="2022-03-24T17:16:00Z"/>
          <w:rFonts w:asciiTheme="minorHAnsi" w:eastAsiaTheme="minorEastAsia" w:hAnsiTheme="minorHAnsi" w:cstheme="minorBidi"/>
          <w:noProof/>
          <w:sz w:val="22"/>
          <w:szCs w:val="22"/>
          <w:rPrChange w:id="407" w:author="Roberts, Julie" w:date="2022-03-25T07:57:00Z">
            <w:rPr>
              <w:ins w:id="408" w:author="Roberts, Julie" w:date="2022-03-24T17:16:00Z"/>
              <w:rFonts w:asciiTheme="minorHAnsi" w:eastAsiaTheme="minorEastAsia" w:hAnsiTheme="minorHAnsi" w:cstheme="minorBidi"/>
              <w:noProof/>
              <w:sz w:val="22"/>
              <w:szCs w:val="22"/>
            </w:rPr>
          </w:rPrChange>
        </w:rPr>
      </w:pPr>
      <w:ins w:id="409" w:author="Roberts, Julie" w:date="2022-03-24T17:16:00Z">
        <w:r w:rsidRPr="00DB06B6">
          <w:rPr>
            <w:rStyle w:val="Hyperlink"/>
            <w:noProof/>
            <w:rPrChange w:id="410" w:author="Roberts, Julie" w:date="2022-03-25T07:57:00Z">
              <w:rPr>
                <w:rStyle w:val="Hyperlink"/>
                <w:noProof/>
              </w:rPr>
            </w:rPrChange>
          </w:rPr>
          <w:fldChar w:fldCharType="begin"/>
        </w:r>
        <w:r w:rsidRPr="00DB06B6">
          <w:rPr>
            <w:rStyle w:val="Hyperlink"/>
            <w:noProof/>
            <w:rPrChange w:id="411" w:author="Roberts, Julie" w:date="2022-03-25T07:57:00Z">
              <w:rPr>
                <w:rStyle w:val="Hyperlink"/>
                <w:noProof/>
              </w:rPr>
            </w:rPrChange>
          </w:rPr>
          <w:instrText xml:space="preserve"> </w:instrText>
        </w:r>
        <w:r w:rsidRPr="00DB06B6">
          <w:rPr>
            <w:noProof/>
            <w:rPrChange w:id="412" w:author="Roberts, Julie" w:date="2022-03-25T07:57:00Z">
              <w:rPr>
                <w:noProof/>
              </w:rPr>
            </w:rPrChange>
          </w:rPr>
          <w:instrText>HYPERLINK \l "_Toc99034614"</w:instrText>
        </w:r>
        <w:r w:rsidRPr="00DB06B6">
          <w:rPr>
            <w:rStyle w:val="Hyperlink"/>
            <w:noProof/>
            <w:rPrChange w:id="413" w:author="Roberts, Julie" w:date="2022-03-25T07:57:00Z">
              <w:rPr>
                <w:rStyle w:val="Hyperlink"/>
                <w:noProof/>
              </w:rPr>
            </w:rPrChange>
          </w:rPr>
          <w:instrText xml:space="preserve"> </w:instrText>
        </w:r>
        <w:r w:rsidRPr="00DB06B6">
          <w:rPr>
            <w:rStyle w:val="Hyperlink"/>
            <w:noProof/>
            <w:rPrChange w:id="414" w:author="Roberts, Julie" w:date="2022-03-25T07:57:00Z">
              <w:rPr>
                <w:rStyle w:val="Hyperlink"/>
                <w:noProof/>
              </w:rPr>
            </w:rPrChange>
          </w:rPr>
        </w:r>
        <w:r w:rsidRPr="00DB06B6">
          <w:rPr>
            <w:rStyle w:val="Hyperlink"/>
            <w:noProof/>
            <w:rPrChange w:id="415" w:author="Roberts, Julie" w:date="2022-03-25T07:57:00Z">
              <w:rPr>
                <w:rStyle w:val="Hyperlink"/>
                <w:noProof/>
              </w:rPr>
            </w:rPrChange>
          </w:rPr>
          <w:fldChar w:fldCharType="separate"/>
        </w:r>
        <w:r w:rsidRPr="00DB06B6">
          <w:rPr>
            <w:rStyle w:val="Hyperlink"/>
            <w:noProof/>
            <w:rPrChange w:id="416" w:author="Roberts, Julie" w:date="2022-03-25T07:57:00Z">
              <w:rPr>
                <w:rStyle w:val="Hyperlink"/>
                <w:noProof/>
              </w:rPr>
            </w:rPrChange>
          </w:rPr>
          <w:t>I.</w:t>
        </w:r>
        <w:r w:rsidRPr="00DB06B6">
          <w:rPr>
            <w:rFonts w:asciiTheme="minorHAnsi" w:eastAsiaTheme="minorEastAsia" w:hAnsiTheme="minorHAnsi" w:cstheme="minorBidi"/>
            <w:noProof/>
            <w:sz w:val="22"/>
            <w:szCs w:val="22"/>
            <w:rPrChange w:id="417" w:author="Roberts, Julie" w:date="2022-03-25T07:57:00Z">
              <w:rPr>
                <w:rFonts w:asciiTheme="minorHAnsi" w:eastAsiaTheme="minorEastAsia" w:hAnsiTheme="minorHAnsi" w:cstheme="minorBidi"/>
                <w:noProof/>
                <w:sz w:val="22"/>
                <w:szCs w:val="22"/>
              </w:rPr>
            </w:rPrChange>
          </w:rPr>
          <w:tab/>
        </w:r>
        <w:r w:rsidRPr="00DB06B6">
          <w:rPr>
            <w:rStyle w:val="Hyperlink"/>
            <w:noProof/>
            <w:rPrChange w:id="418" w:author="Roberts, Julie" w:date="2022-03-25T07:57:00Z">
              <w:rPr>
                <w:rStyle w:val="Hyperlink"/>
                <w:noProof/>
              </w:rPr>
            </w:rPrChange>
          </w:rPr>
          <w:t>Marin Clean Energy – Resource Adequacy</w:t>
        </w:r>
        <w:r w:rsidRPr="00DB06B6">
          <w:rPr>
            <w:noProof/>
            <w:webHidden/>
            <w:rPrChange w:id="419" w:author="Roberts, Julie" w:date="2022-03-25T07:57:00Z">
              <w:rPr>
                <w:noProof/>
                <w:webHidden/>
              </w:rPr>
            </w:rPrChange>
          </w:rPr>
          <w:tab/>
        </w:r>
        <w:r w:rsidRPr="00DB06B6">
          <w:rPr>
            <w:noProof/>
            <w:webHidden/>
            <w:rPrChange w:id="420" w:author="Roberts, Julie" w:date="2022-03-25T07:57:00Z">
              <w:rPr>
                <w:noProof/>
                <w:webHidden/>
              </w:rPr>
            </w:rPrChange>
          </w:rPr>
          <w:fldChar w:fldCharType="begin"/>
        </w:r>
        <w:r w:rsidRPr="00DB06B6">
          <w:rPr>
            <w:noProof/>
            <w:webHidden/>
            <w:rPrChange w:id="421" w:author="Roberts, Julie" w:date="2022-03-25T07:57:00Z">
              <w:rPr>
                <w:noProof/>
                <w:webHidden/>
              </w:rPr>
            </w:rPrChange>
          </w:rPr>
          <w:instrText xml:space="preserve"> PAGEREF _Toc99034614 \h </w:instrText>
        </w:r>
        <w:r w:rsidRPr="00DB06B6">
          <w:rPr>
            <w:noProof/>
            <w:webHidden/>
            <w:rPrChange w:id="422" w:author="Roberts, Julie" w:date="2022-03-25T07:57:00Z">
              <w:rPr>
                <w:noProof/>
                <w:webHidden/>
              </w:rPr>
            </w:rPrChange>
          </w:rPr>
        </w:r>
      </w:ins>
      <w:r w:rsidRPr="00DB06B6">
        <w:rPr>
          <w:noProof/>
          <w:webHidden/>
          <w:rPrChange w:id="423" w:author="Roberts, Julie" w:date="2022-03-25T07:57:00Z">
            <w:rPr>
              <w:noProof/>
              <w:webHidden/>
            </w:rPr>
          </w:rPrChange>
        </w:rPr>
        <w:fldChar w:fldCharType="separate"/>
      </w:r>
      <w:ins w:id="424" w:author="Roberts, Julie" w:date="2022-03-24T17:16:00Z">
        <w:r w:rsidRPr="00DB06B6">
          <w:rPr>
            <w:noProof/>
            <w:webHidden/>
            <w:rPrChange w:id="425" w:author="Roberts, Julie" w:date="2022-03-25T07:57:00Z">
              <w:rPr>
                <w:noProof/>
                <w:webHidden/>
              </w:rPr>
            </w:rPrChange>
          </w:rPr>
          <w:t>15</w:t>
        </w:r>
        <w:r w:rsidRPr="00DB06B6">
          <w:rPr>
            <w:noProof/>
            <w:webHidden/>
            <w:rPrChange w:id="426" w:author="Roberts, Julie" w:date="2022-03-25T07:57:00Z">
              <w:rPr>
                <w:noProof/>
                <w:webHidden/>
              </w:rPr>
            </w:rPrChange>
          </w:rPr>
          <w:fldChar w:fldCharType="end"/>
        </w:r>
        <w:r w:rsidRPr="00DB06B6">
          <w:rPr>
            <w:rStyle w:val="Hyperlink"/>
            <w:noProof/>
            <w:rPrChange w:id="427" w:author="Roberts, Julie" w:date="2022-03-25T07:57:00Z">
              <w:rPr>
                <w:rStyle w:val="Hyperlink"/>
                <w:noProof/>
              </w:rPr>
            </w:rPrChange>
          </w:rPr>
          <w:fldChar w:fldCharType="end"/>
        </w:r>
      </w:ins>
    </w:p>
    <w:p w14:paraId="09544BFC" w14:textId="71432F69" w:rsidR="001D70A0" w:rsidRPr="00DB06B6" w:rsidRDefault="001D70A0">
      <w:pPr>
        <w:pStyle w:val="TOC3"/>
        <w:tabs>
          <w:tab w:val="left" w:pos="2340"/>
        </w:tabs>
        <w:rPr>
          <w:ins w:id="428" w:author="Roberts, Julie" w:date="2022-03-24T17:16:00Z"/>
          <w:rFonts w:asciiTheme="minorHAnsi" w:eastAsiaTheme="minorEastAsia" w:hAnsiTheme="minorHAnsi" w:cstheme="minorBidi"/>
          <w:noProof/>
          <w:sz w:val="22"/>
          <w:szCs w:val="22"/>
          <w:rPrChange w:id="429" w:author="Roberts, Julie" w:date="2022-03-25T07:57:00Z">
            <w:rPr>
              <w:ins w:id="430" w:author="Roberts, Julie" w:date="2022-03-24T17:16:00Z"/>
              <w:rFonts w:asciiTheme="minorHAnsi" w:eastAsiaTheme="minorEastAsia" w:hAnsiTheme="minorHAnsi" w:cstheme="minorBidi"/>
              <w:noProof/>
              <w:sz w:val="22"/>
              <w:szCs w:val="22"/>
            </w:rPr>
          </w:rPrChange>
        </w:rPr>
      </w:pPr>
      <w:ins w:id="431" w:author="Roberts, Julie" w:date="2022-03-24T17:16:00Z">
        <w:r w:rsidRPr="00DB06B6">
          <w:rPr>
            <w:rStyle w:val="Hyperlink"/>
            <w:noProof/>
            <w:rPrChange w:id="432" w:author="Roberts, Julie" w:date="2022-03-25T07:57:00Z">
              <w:rPr>
                <w:rStyle w:val="Hyperlink"/>
                <w:noProof/>
              </w:rPr>
            </w:rPrChange>
          </w:rPr>
          <w:fldChar w:fldCharType="begin"/>
        </w:r>
        <w:r w:rsidRPr="00DB06B6">
          <w:rPr>
            <w:rStyle w:val="Hyperlink"/>
            <w:noProof/>
            <w:rPrChange w:id="433" w:author="Roberts, Julie" w:date="2022-03-25T07:57:00Z">
              <w:rPr>
                <w:rStyle w:val="Hyperlink"/>
                <w:noProof/>
              </w:rPr>
            </w:rPrChange>
          </w:rPr>
          <w:instrText xml:space="preserve"> </w:instrText>
        </w:r>
        <w:r w:rsidRPr="00DB06B6">
          <w:rPr>
            <w:noProof/>
            <w:rPrChange w:id="434" w:author="Roberts, Julie" w:date="2022-03-25T07:57:00Z">
              <w:rPr>
                <w:noProof/>
              </w:rPr>
            </w:rPrChange>
          </w:rPr>
          <w:instrText>HYPERLINK \l "_Toc99034615"</w:instrText>
        </w:r>
        <w:r w:rsidRPr="00DB06B6">
          <w:rPr>
            <w:rStyle w:val="Hyperlink"/>
            <w:noProof/>
            <w:rPrChange w:id="435" w:author="Roberts, Julie" w:date="2022-03-25T07:57:00Z">
              <w:rPr>
                <w:rStyle w:val="Hyperlink"/>
                <w:noProof/>
              </w:rPr>
            </w:rPrChange>
          </w:rPr>
          <w:instrText xml:space="preserve"> </w:instrText>
        </w:r>
        <w:r w:rsidRPr="00DB06B6">
          <w:rPr>
            <w:rStyle w:val="Hyperlink"/>
            <w:noProof/>
            <w:rPrChange w:id="436" w:author="Roberts, Julie" w:date="2022-03-25T07:57:00Z">
              <w:rPr>
                <w:rStyle w:val="Hyperlink"/>
                <w:noProof/>
              </w:rPr>
            </w:rPrChange>
          </w:rPr>
        </w:r>
        <w:r w:rsidRPr="00DB06B6">
          <w:rPr>
            <w:rStyle w:val="Hyperlink"/>
            <w:noProof/>
            <w:rPrChange w:id="437" w:author="Roberts, Julie" w:date="2022-03-25T07:57:00Z">
              <w:rPr>
                <w:rStyle w:val="Hyperlink"/>
                <w:noProof/>
              </w:rPr>
            </w:rPrChange>
          </w:rPr>
          <w:fldChar w:fldCharType="separate"/>
        </w:r>
        <w:r w:rsidRPr="00DB06B6">
          <w:rPr>
            <w:rStyle w:val="Hyperlink"/>
            <w:noProof/>
            <w:rPrChange w:id="438" w:author="Roberts, Julie" w:date="2022-03-25T07:57:00Z">
              <w:rPr>
                <w:rStyle w:val="Hyperlink"/>
                <w:noProof/>
              </w:rPr>
            </w:rPrChange>
          </w:rPr>
          <w:t>J.</w:t>
        </w:r>
        <w:r w:rsidRPr="00DB06B6">
          <w:rPr>
            <w:rFonts w:asciiTheme="minorHAnsi" w:eastAsiaTheme="minorEastAsia" w:hAnsiTheme="minorHAnsi" w:cstheme="minorBidi"/>
            <w:noProof/>
            <w:sz w:val="22"/>
            <w:szCs w:val="22"/>
            <w:rPrChange w:id="439" w:author="Roberts, Julie" w:date="2022-03-25T07:57:00Z">
              <w:rPr>
                <w:rFonts w:asciiTheme="minorHAnsi" w:eastAsiaTheme="minorEastAsia" w:hAnsiTheme="minorHAnsi" w:cstheme="minorBidi"/>
                <w:noProof/>
                <w:sz w:val="22"/>
                <w:szCs w:val="22"/>
              </w:rPr>
            </w:rPrChange>
          </w:rPr>
          <w:tab/>
        </w:r>
        <w:r w:rsidRPr="00DB06B6">
          <w:rPr>
            <w:rStyle w:val="Hyperlink"/>
            <w:noProof/>
            <w:rPrChange w:id="440" w:author="Roberts, Julie" w:date="2022-03-25T07:57:00Z">
              <w:rPr>
                <w:rStyle w:val="Hyperlink"/>
                <w:noProof/>
              </w:rPr>
            </w:rPrChange>
          </w:rPr>
          <w:t>Energy Costs Were Appropriately Recorded Into the Supply Adjustment Account</w:t>
        </w:r>
        <w:r w:rsidRPr="00DB06B6">
          <w:rPr>
            <w:noProof/>
            <w:webHidden/>
            <w:rPrChange w:id="441" w:author="Roberts, Julie" w:date="2022-03-25T07:57:00Z">
              <w:rPr>
                <w:noProof/>
                <w:webHidden/>
              </w:rPr>
            </w:rPrChange>
          </w:rPr>
          <w:tab/>
        </w:r>
        <w:r w:rsidRPr="00DB06B6">
          <w:rPr>
            <w:noProof/>
            <w:webHidden/>
            <w:rPrChange w:id="442" w:author="Roberts, Julie" w:date="2022-03-25T07:57:00Z">
              <w:rPr>
                <w:noProof/>
                <w:webHidden/>
              </w:rPr>
            </w:rPrChange>
          </w:rPr>
          <w:fldChar w:fldCharType="begin"/>
        </w:r>
        <w:r w:rsidRPr="00DB06B6">
          <w:rPr>
            <w:noProof/>
            <w:webHidden/>
            <w:rPrChange w:id="443" w:author="Roberts, Julie" w:date="2022-03-25T07:57:00Z">
              <w:rPr>
                <w:noProof/>
                <w:webHidden/>
              </w:rPr>
            </w:rPrChange>
          </w:rPr>
          <w:instrText xml:space="preserve"> PAGEREF _Toc99034615 \h </w:instrText>
        </w:r>
        <w:r w:rsidRPr="00DB06B6">
          <w:rPr>
            <w:noProof/>
            <w:webHidden/>
            <w:rPrChange w:id="444" w:author="Roberts, Julie" w:date="2022-03-25T07:57:00Z">
              <w:rPr>
                <w:noProof/>
                <w:webHidden/>
              </w:rPr>
            </w:rPrChange>
          </w:rPr>
        </w:r>
      </w:ins>
      <w:r w:rsidRPr="00DB06B6">
        <w:rPr>
          <w:noProof/>
          <w:webHidden/>
          <w:rPrChange w:id="445" w:author="Roberts, Julie" w:date="2022-03-25T07:57:00Z">
            <w:rPr>
              <w:noProof/>
              <w:webHidden/>
            </w:rPr>
          </w:rPrChange>
        </w:rPr>
        <w:fldChar w:fldCharType="separate"/>
      </w:r>
      <w:ins w:id="446" w:author="Roberts, Julie" w:date="2022-03-24T17:16:00Z">
        <w:r w:rsidRPr="00DB06B6">
          <w:rPr>
            <w:noProof/>
            <w:webHidden/>
            <w:rPrChange w:id="447" w:author="Roberts, Julie" w:date="2022-03-25T07:57:00Z">
              <w:rPr>
                <w:noProof/>
                <w:webHidden/>
              </w:rPr>
            </w:rPrChange>
          </w:rPr>
          <w:t>16</w:t>
        </w:r>
        <w:r w:rsidRPr="00DB06B6">
          <w:rPr>
            <w:noProof/>
            <w:webHidden/>
            <w:rPrChange w:id="448" w:author="Roberts, Julie" w:date="2022-03-25T07:57:00Z">
              <w:rPr>
                <w:noProof/>
                <w:webHidden/>
              </w:rPr>
            </w:rPrChange>
          </w:rPr>
          <w:fldChar w:fldCharType="end"/>
        </w:r>
        <w:r w:rsidRPr="00DB06B6">
          <w:rPr>
            <w:rStyle w:val="Hyperlink"/>
            <w:noProof/>
            <w:rPrChange w:id="449" w:author="Roberts, Julie" w:date="2022-03-25T07:57:00Z">
              <w:rPr>
                <w:rStyle w:val="Hyperlink"/>
                <w:noProof/>
              </w:rPr>
            </w:rPrChange>
          </w:rPr>
          <w:fldChar w:fldCharType="end"/>
        </w:r>
      </w:ins>
    </w:p>
    <w:p w14:paraId="01F3B581" w14:textId="1676644D" w:rsidR="001D70A0" w:rsidRPr="00DB06B6" w:rsidRDefault="001D70A0">
      <w:pPr>
        <w:pStyle w:val="TOC3"/>
        <w:tabs>
          <w:tab w:val="left" w:pos="2340"/>
        </w:tabs>
        <w:rPr>
          <w:ins w:id="450" w:author="Roberts, Julie" w:date="2022-03-24T17:16:00Z"/>
          <w:rFonts w:asciiTheme="minorHAnsi" w:eastAsiaTheme="minorEastAsia" w:hAnsiTheme="minorHAnsi" w:cstheme="minorBidi"/>
          <w:noProof/>
          <w:sz w:val="22"/>
          <w:szCs w:val="22"/>
          <w:rPrChange w:id="451" w:author="Roberts, Julie" w:date="2022-03-25T07:57:00Z">
            <w:rPr>
              <w:ins w:id="452" w:author="Roberts, Julie" w:date="2022-03-24T17:16:00Z"/>
              <w:rFonts w:asciiTheme="minorHAnsi" w:eastAsiaTheme="minorEastAsia" w:hAnsiTheme="minorHAnsi" w:cstheme="minorBidi"/>
              <w:noProof/>
              <w:sz w:val="22"/>
              <w:szCs w:val="22"/>
            </w:rPr>
          </w:rPrChange>
        </w:rPr>
      </w:pPr>
      <w:ins w:id="453" w:author="Roberts, Julie" w:date="2022-03-24T17:16:00Z">
        <w:r w:rsidRPr="00DB06B6">
          <w:rPr>
            <w:rStyle w:val="Hyperlink"/>
            <w:noProof/>
            <w:rPrChange w:id="454" w:author="Roberts, Julie" w:date="2022-03-25T07:57:00Z">
              <w:rPr>
                <w:rStyle w:val="Hyperlink"/>
                <w:noProof/>
              </w:rPr>
            </w:rPrChange>
          </w:rPr>
          <w:fldChar w:fldCharType="begin"/>
        </w:r>
        <w:r w:rsidRPr="00DB06B6">
          <w:rPr>
            <w:rStyle w:val="Hyperlink"/>
            <w:noProof/>
            <w:rPrChange w:id="455" w:author="Roberts, Julie" w:date="2022-03-25T07:57:00Z">
              <w:rPr>
                <w:rStyle w:val="Hyperlink"/>
                <w:noProof/>
              </w:rPr>
            </w:rPrChange>
          </w:rPr>
          <w:instrText xml:space="preserve"> </w:instrText>
        </w:r>
        <w:r w:rsidRPr="00DB06B6">
          <w:rPr>
            <w:noProof/>
            <w:rPrChange w:id="456" w:author="Roberts, Julie" w:date="2022-03-25T07:57:00Z">
              <w:rPr>
                <w:noProof/>
              </w:rPr>
            </w:rPrChange>
          </w:rPr>
          <w:instrText>HYPERLINK \l "_Toc99034616"</w:instrText>
        </w:r>
        <w:r w:rsidRPr="00DB06B6">
          <w:rPr>
            <w:rStyle w:val="Hyperlink"/>
            <w:noProof/>
            <w:rPrChange w:id="457" w:author="Roberts, Julie" w:date="2022-03-25T07:57:00Z">
              <w:rPr>
                <w:rStyle w:val="Hyperlink"/>
                <w:noProof/>
              </w:rPr>
            </w:rPrChange>
          </w:rPr>
          <w:instrText xml:space="preserve"> </w:instrText>
        </w:r>
        <w:r w:rsidRPr="00DB06B6">
          <w:rPr>
            <w:rStyle w:val="Hyperlink"/>
            <w:noProof/>
            <w:rPrChange w:id="458" w:author="Roberts, Julie" w:date="2022-03-25T07:57:00Z">
              <w:rPr>
                <w:rStyle w:val="Hyperlink"/>
                <w:noProof/>
              </w:rPr>
            </w:rPrChange>
          </w:rPr>
        </w:r>
        <w:r w:rsidRPr="00DB06B6">
          <w:rPr>
            <w:rStyle w:val="Hyperlink"/>
            <w:noProof/>
            <w:rPrChange w:id="459" w:author="Roberts, Julie" w:date="2022-03-25T07:57:00Z">
              <w:rPr>
                <w:rStyle w:val="Hyperlink"/>
                <w:noProof/>
              </w:rPr>
            </w:rPrChange>
          </w:rPr>
          <w:fldChar w:fldCharType="separate"/>
        </w:r>
        <w:r w:rsidRPr="00DB06B6">
          <w:rPr>
            <w:rStyle w:val="Hyperlink"/>
            <w:noProof/>
            <w:rPrChange w:id="460" w:author="Roberts, Julie" w:date="2022-03-25T07:57:00Z">
              <w:rPr>
                <w:rStyle w:val="Hyperlink"/>
                <w:noProof/>
              </w:rPr>
            </w:rPrChange>
          </w:rPr>
          <w:t>A.</w:t>
        </w:r>
        <w:r w:rsidRPr="00DB06B6">
          <w:rPr>
            <w:rFonts w:asciiTheme="minorHAnsi" w:eastAsiaTheme="minorEastAsia" w:hAnsiTheme="minorHAnsi" w:cstheme="minorBidi"/>
            <w:noProof/>
            <w:sz w:val="22"/>
            <w:szCs w:val="22"/>
            <w:rPrChange w:id="461" w:author="Roberts, Julie" w:date="2022-03-25T07:57:00Z">
              <w:rPr>
                <w:rFonts w:asciiTheme="minorHAnsi" w:eastAsiaTheme="minorEastAsia" w:hAnsiTheme="minorHAnsi" w:cstheme="minorBidi"/>
                <w:noProof/>
                <w:sz w:val="22"/>
                <w:szCs w:val="22"/>
              </w:rPr>
            </w:rPrChange>
          </w:rPr>
          <w:tab/>
        </w:r>
        <w:r w:rsidRPr="00DB06B6">
          <w:rPr>
            <w:rStyle w:val="Hyperlink"/>
            <w:noProof/>
            <w:rPrChange w:id="462" w:author="Roberts, Julie" w:date="2022-03-25T07:57:00Z">
              <w:rPr>
                <w:rStyle w:val="Hyperlink"/>
                <w:noProof/>
              </w:rPr>
            </w:rPrChange>
          </w:rPr>
          <w:t>Compliance with Contract Terms, and Billing and Payments.</w:t>
        </w:r>
        <w:r w:rsidRPr="00DB06B6">
          <w:rPr>
            <w:noProof/>
            <w:webHidden/>
            <w:rPrChange w:id="463" w:author="Roberts, Julie" w:date="2022-03-25T07:57:00Z">
              <w:rPr>
                <w:noProof/>
                <w:webHidden/>
              </w:rPr>
            </w:rPrChange>
          </w:rPr>
          <w:tab/>
        </w:r>
        <w:r w:rsidRPr="00DB06B6">
          <w:rPr>
            <w:noProof/>
            <w:webHidden/>
            <w:rPrChange w:id="464" w:author="Roberts, Julie" w:date="2022-03-25T07:57:00Z">
              <w:rPr>
                <w:noProof/>
                <w:webHidden/>
              </w:rPr>
            </w:rPrChange>
          </w:rPr>
          <w:fldChar w:fldCharType="begin"/>
        </w:r>
        <w:r w:rsidRPr="00DB06B6">
          <w:rPr>
            <w:noProof/>
            <w:webHidden/>
            <w:rPrChange w:id="465" w:author="Roberts, Julie" w:date="2022-03-25T07:57:00Z">
              <w:rPr>
                <w:noProof/>
                <w:webHidden/>
              </w:rPr>
            </w:rPrChange>
          </w:rPr>
          <w:instrText xml:space="preserve"> PAGEREF _Toc99034616 \h </w:instrText>
        </w:r>
        <w:r w:rsidRPr="00DB06B6">
          <w:rPr>
            <w:noProof/>
            <w:webHidden/>
            <w:rPrChange w:id="466" w:author="Roberts, Julie" w:date="2022-03-25T07:57:00Z">
              <w:rPr>
                <w:noProof/>
                <w:webHidden/>
              </w:rPr>
            </w:rPrChange>
          </w:rPr>
        </w:r>
      </w:ins>
      <w:r w:rsidRPr="00DB06B6">
        <w:rPr>
          <w:noProof/>
          <w:webHidden/>
          <w:rPrChange w:id="467" w:author="Roberts, Julie" w:date="2022-03-25T07:57:00Z">
            <w:rPr>
              <w:noProof/>
              <w:webHidden/>
            </w:rPr>
          </w:rPrChange>
        </w:rPr>
        <w:fldChar w:fldCharType="separate"/>
      </w:r>
      <w:ins w:id="468" w:author="Roberts, Julie" w:date="2022-03-24T17:16:00Z">
        <w:r w:rsidRPr="00DB06B6">
          <w:rPr>
            <w:noProof/>
            <w:webHidden/>
            <w:rPrChange w:id="469" w:author="Roberts, Julie" w:date="2022-03-25T07:57:00Z">
              <w:rPr>
                <w:noProof/>
                <w:webHidden/>
              </w:rPr>
            </w:rPrChange>
          </w:rPr>
          <w:t>18</w:t>
        </w:r>
        <w:r w:rsidRPr="00DB06B6">
          <w:rPr>
            <w:noProof/>
            <w:webHidden/>
            <w:rPrChange w:id="470" w:author="Roberts, Julie" w:date="2022-03-25T07:57:00Z">
              <w:rPr>
                <w:noProof/>
                <w:webHidden/>
              </w:rPr>
            </w:rPrChange>
          </w:rPr>
          <w:fldChar w:fldCharType="end"/>
        </w:r>
        <w:r w:rsidRPr="00DB06B6">
          <w:rPr>
            <w:rStyle w:val="Hyperlink"/>
            <w:noProof/>
            <w:rPrChange w:id="471" w:author="Roberts, Julie" w:date="2022-03-25T07:57:00Z">
              <w:rPr>
                <w:rStyle w:val="Hyperlink"/>
                <w:noProof/>
              </w:rPr>
            </w:rPrChange>
          </w:rPr>
          <w:fldChar w:fldCharType="end"/>
        </w:r>
      </w:ins>
    </w:p>
    <w:p w14:paraId="7D86B6C1" w14:textId="28CDE9E2" w:rsidR="001D70A0" w:rsidRPr="00DB06B6" w:rsidRDefault="001D70A0">
      <w:pPr>
        <w:pStyle w:val="TOC3"/>
        <w:tabs>
          <w:tab w:val="left" w:pos="2340"/>
        </w:tabs>
        <w:rPr>
          <w:ins w:id="472" w:author="Roberts, Julie" w:date="2022-03-24T17:16:00Z"/>
          <w:rFonts w:asciiTheme="minorHAnsi" w:eastAsiaTheme="minorEastAsia" w:hAnsiTheme="minorHAnsi" w:cstheme="minorBidi"/>
          <w:noProof/>
          <w:sz w:val="22"/>
          <w:szCs w:val="22"/>
          <w:rPrChange w:id="473" w:author="Roberts, Julie" w:date="2022-03-25T07:57:00Z">
            <w:rPr>
              <w:ins w:id="474" w:author="Roberts, Julie" w:date="2022-03-24T17:16:00Z"/>
              <w:rFonts w:asciiTheme="minorHAnsi" w:eastAsiaTheme="minorEastAsia" w:hAnsiTheme="minorHAnsi" w:cstheme="minorBidi"/>
              <w:noProof/>
              <w:sz w:val="22"/>
              <w:szCs w:val="22"/>
            </w:rPr>
          </w:rPrChange>
        </w:rPr>
      </w:pPr>
      <w:ins w:id="475" w:author="Roberts, Julie" w:date="2022-03-24T17:16:00Z">
        <w:r w:rsidRPr="00DB06B6">
          <w:rPr>
            <w:rStyle w:val="Hyperlink"/>
            <w:noProof/>
            <w:rPrChange w:id="476" w:author="Roberts, Julie" w:date="2022-03-25T07:57:00Z">
              <w:rPr>
                <w:rStyle w:val="Hyperlink"/>
                <w:noProof/>
              </w:rPr>
            </w:rPrChange>
          </w:rPr>
          <w:fldChar w:fldCharType="begin"/>
        </w:r>
        <w:r w:rsidRPr="00DB06B6">
          <w:rPr>
            <w:rStyle w:val="Hyperlink"/>
            <w:noProof/>
            <w:rPrChange w:id="477" w:author="Roberts, Julie" w:date="2022-03-25T07:57:00Z">
              <w:rPr>
                <w:rStyle w:val="Hyperlink"/>
                <w:noProof/>
              </w:rPr>
            </w:rPrChange>
          </w:rPr>
          <w:instrText xml:space="preserve"> </w:instrText>
        </w:r>
        <w:r w:rsidRPr="00DB06B6">
          <w:rPr>
            <w:noProof/>
            <w:rPrChange w:id="478" w:author="Roberts, Julie" w:date="2022-03-25T07:57:00Z">
              <w:rPr>
                <w:noProof/>
              </w:rPr>
            </w:rPrChange>
          </w:rPr>
          <w:instrText>HYPERLINK \l "_Toc99034617"</w:instrText>
        </w:r>
        <w:r w:rsidRPr="00DB06B6">
          <w:rPr>
            <w:rStyle w:val="Hyperlink"/>
            <w:noProof/>
            <w:rPrChange w:id="479" w:author="Roberts, Julie" w:date="2022-03-25T07:57:00Z">
              <w:rPr>
                <w:rStyle w:val="Hyperlink"/>
                <w:noProof/>
              </w:rPr>
            </w:rPrChange>
          </w:rPr>
          <w:instrText xml:space="preserve"> </w:instrText>
        </w:r>
        <w:r w:rsidRPr="00DB06B6">
          <w:rPr>
            <w:rStyle w:val="Hyperlink"/>
            <w:noProof/>
            <w:rPrChange w:id="480" w:author="Roberts, Julie" w:date="2022-03-25T07:57:00Z">
              <w:rPr>
                <w:rStyle w:val="Hyperlink"/>
                <w:noProof/>
              </w:rPr>
            </w:rPrChange>
          </w:rPr>
        </w:r>
        <w:r w:rsidRPr="00DB06B6">
          <w:rPr>
            <w:rStyle w:val="Hyperlink"/>
            <w:noProof/>
            <w:rPrChange w:id="481" w:author="Roberts, Julie" w:date="2022-03-25T07:57:00Z">
              <w:rPr>
                <w:rStyle w:val="Hyperlink"/>
                <w:noProof/>
              </w:rPr>
            </w:rPrChange>
          </w:rPr>
          <w:fldChar w:fldCharType="separate"/>
        </w:r>
        <w:r w:rsidRPr="00DB06B6">
          <w:rPr>
            <w:rStyle w:val="Hyperlink"/>
            <w:noProof/>
            <w:rPrChange w:id="482" w:author="Roberts, Julie" w:date="2022-03-25T07:57:00Z">
              <w:rPr>
                <w:rStyle w:val="Hyperlink"/>
                <w:noProof/>
              </w:rPr>
            </w:rPrChange>
          </w:rPr>
          <w:t>B.</w:t>
        </w:r>
        <w:r w:rsidRPr="00DB06B6">
          <w:rPr>
            <w:rFonts w:asciiTheme="minorHAnsi" w:eastAsiaTheme="minorEastAsia" w:hAnsiTheme="minorHAnsi" w:cstheme="minorBidi"/>
            <w:noProof/>
            <w:sz w:val="22"/>
            <w:szCs w:val="22"/>
            <w:rPrChange w:id="483" w:author="Roberts, Julie" w:date="2022-03-25T07:57:00Z">
              <w:rPr>
                <w:rFonts w:asciiTheme="minorHAnsi" w:eastAsiaTheme="minorEastAsia" w:hAnsiTheme="minorHAnsi" w:cstheme="minorBidi"/>
                <w:noProof/>
                <w:sz w:val="22"/>
                <w:szCs w:val="22"/>
              </w:rPr>
            </w:rPrChange>
          </w:rPr>
          <w:tab/>
        </w:r>
        <w:r w:rsidRPr="00DB06B6">
          <w:rPr>
            <w:rStyle w:val="Hyperlink"/>
            <w:noProof/>
            <w:rPrChange w:id="484" w:author="Roberts, Julie" w:date="2022-03-25T07:57:00Z">
              <w:rPr>
                <w:rStyle w:val="Hyperlink"/>
                <w:noProof/>
              </w:rPr>
            </w:rPrChange>
          </w:rPr>
          <w:t>Review Interruptions or Changes of Service or Force Majeure Events.</w:t>
        </w:r>
        <w:r w:rsidRPr="00DB06B6">
          <w:rPr>
            <w:noProof/>
            <w:webHidden/>
            <w:rPrChange w:id="485" w:author="Roberts, Julie" w:date="2022-03-25T07:57:00Z">
              <w:rPr>
                <w:noProof/>
                <w:webHidden/>
              </w:rPr>
            </w:rPrChange>
          </w:rPr>
          <w:tab/>
        </w:r>
        <w:r w:rsidRPr="00DB06B6">
          <w:rPr>
            <w:noProof/>
            <w:webHidden/>
            <w:rPrChange w:id="486" w:author="Roberts, Julie" w:date="2022-03-25T07:57:00Z">
              <w:rPr>
                <w:noProof/>
                <w:webHidden/>
              </w:rPr>
            </w:rPrChange>
          </w:rPr>
          <w:fldChar w:fldCharType="begin"/>
        </w:r>
        <w:r w:rsidRPr="00DB06B6">
          <w:rPr>
            <w:noProof/>
            <w:webHidden/>
            <w:rPrChange w:id="487" w:author="Roberts, Julie" w:date="2022-03-25T07:57:00Z">
              <w:rPr>
                <w:noProof/>
                <w:webHidden/>
              </w:rPr>
            </w:rPrChange>
          </w:rPr>
          <w:instrText xml:space="preserve"> PAGEREF _Toc99034617 \h </w:instrText>
        </w:r>
        <w:r w:rsidRPr="00DB06B6">
          <w:rPr>
            <w:noProof/>
            <w:webHidden/>
            <w:rPrChange w:id="488" w:author="Roberts, Julie" w:date="2022-03-25T07:57:00Z">
              <w:rPr>
                <w:noProof/>
                <w:webHidden/>
              </w:rPr>
            </w:rPrChange>
          </w:rPr>
        </w:r>
      </w:ins>
      <w:r w:rsidRPr="00DB06B6">
        <w:rPr>
          <w:noProof/>
          <w:webHidden/>
          <w:rPrChange w:id="489" w:author="Roberts, Julie" w:date="2022-03-25T07:57:00Z">
            <w:rPr>
              <w:noProof/>
              <w:webHidden/>
            </w:rPr>
          </w:rPrChange>
        </w:rPr>
        <w:fldChar w:fldCharType="separate"/>
      </w:r>
      <w:ins w:id="490" w:author="Roberts, Julie" w:date="2022-03-24T17:16:00Z">
        <w:r w:rsidRPr="00DB06B6">
          <w:rPr>
            <w:noProof/>
            <w:webHidden/>
            <w:rPrChange w:id="491" w:author="Roberts, Julie" w:date="2022-03-25T07:57:00Z">
              <w:rPr>
                <w:noProof/>
                <w:webHidden/>
              </w:rPr>
            </w:rPrChange>
          </w:rPr>
          <w:t>18</w:t>
        </w:r>
        <w:r w:rsidRPr="00DB06B6">
          <w:rPr>
            <w:noProof/>
            <w:webHidden/>
            <w:rPrChange w:id="492" w:author="Roberts, Julie" w:date="2022-03-25T07:57:00Z">
              <w:rPr>
                <w:noProof/>
                <w:webHidden/>
              </w:rPr>
            </w:rPrChange>
          </w:rPr>
          <w:fldChar w:fldCharType="end"/>
        </w:r>
        <w:r w:rsidRPr="00DB06B6">
          <w:rPr>
            <w:rStyle w:val="Hyperlink"/>
            <w:noProof/>
            <w:rPrChange w:id="493" w:author="Roberts, Julie" w:date="2022-03-25T07:57:00Z">
              <w:rPr>
                <w:rStyle w:val="Hyperlink"/>
                <w:noProof/>
              </w:rPr>
            </w:rPrChange>
          </w:rPr>
          <w:fldChar w:fldCharType="end"/>
        </w:r>
      </w:ins>
    </w:p>
    <w:p w14:paraId="341E005B" w14:textId="0684C440" w:rsidR="001D70A0" w:rsidRPr="00DB06B6" w:rsidRDefault="001D70A0">
      <w:pPr>
        <w:pStyle w:val="TOC3"/>
        <w:tabs>
          <w:tab w:val="left" w:pos="2340"/>
        </w:tabs>
        <w:rPr>
          <w:ins w:id="494" w:author="Roberts, Julie" w:date="2022-03-24T17:16:00Z"/>
          <w:rFonts w:asciiTheme="minorHAnsi" w:eastAsiaTheme="minorEastAsia" w:hAnsiTheme="minorHAnsi" w:cstheme="minorBidi"/>
          <w:noProof/>
          <w:sz w:val="22"/>
          <w:szCs w:val="22"/>
          <w:rPrChange w:id="495" w:author="Roberts, Julie" w:date="2022-03-25T07:57:00Z">
            <w:rPr>
              <w:ins w:id="496" w:author="Roberts, Julie" w:date="2022-03-24T17:16:00Z"/>
              <w:rFonts w:asciiTheme="minorHAnsi" w:eastAsiaTheme="minorEastAsia" w:hAnsiTheme="minorHAnsi" w:cstheme="minorBidi"/>
              <w:noProof/>
              <w:sz w:val="22"/>
              <w:szCs w:val="22"/>
            </w:rPr>
          </w:rPrChange>
        </w:rPr>
      </w:pPr>
      <w:ins w:id="497" w:author="Roberts, Julie" w:date="2022-03-24T17:16:00Z">
        <w:r w:rsidRPr="00DB06B6">
          <w:rPr>
            <w:rStyle w:val="Hyperlink"/>
            <w:noProof/>
            <w:rPrChange w:id="498" w:author="Roberts, Julie" w:date="2022-03-25T07:57:00Z">
              <w:rPr>
                <w:rStyle w:val="Hyperlink"/>
                <w:noProof/>
              </w:rPr>
            </w:rPrChange>
          </w:rPr>
          <w:fldChar w:fldCharType="begin"/>
        </w:r>
        <w:r w:rsidRPr="00DB06B6">
          <w:rPr>
            <w:rStyle w:val="Hyperlink"/>
            <w:noProof/>
            <w:rPrChange w:id="499" w:author="Roberts, Julie" w:date="2022-03-25T07:57:00Z">
              <w:rPr>
                <w:rStyle w:val="Hyperlink"/>
                <w:noProof/>
              </w:rPr>
            </w:rPrChange>
          </w:rPr>
          <w:instrText xml:space="preserve"> </w:instrText>
        </w:r>
        <w:r w:rsidRPr="00DB06B6">
          <w:rPr>
            <w:noProof/>
            <w:rPrChange w:id="500" w:author="Roberts, Julie" w:date="2022-03-25T07:57:00Z">
              <w:rPr>
                <w:noProof/>
              </w:rPr>
            </w:rPrChange>
          </w:rPr>
          <w:instrText>HYPERLINK \l "_Toc99034618"</w:instrText>
        </w:r>
        <w:r w:rsidRPr="00DB06B6">
          <w:rPr>
            <w:rStyle w:val="Hyperlink"/>
            <w:noProof/>
            <w:rPrChange w:id="501" w:author="Roberts, Julie" w:date="2022-03-25T07:57:00Z">
              <w:rPr>
                <w:rStyle w:val="Hyperlink"/>
                <w:noProof/>
              </w:rPr>
            </w:rPrChange>
          </w:rPr>
          <w:instrText xml:space="preserve"> </w:instrText>
        </w:r>
        <w:r w:rsidRPr="00DB06B6">
          <w:rPr>
            <w:rStyle w:val="Hyperlink"/>
            <w:noProof/>
            <w:rPrChange w:id="502" w:author="Roberts, Julie" w:date="2022-03-25T07:57:00Z">
              <w:rPr>
                <w:rStyle w:val="Hyperlink"/>
                <w:noProof/>
              </w:rPr>
            </w:rPrChange>
          </w:rPr>
        </w:r>
        <w:r w:rsidRPr="00DB06B6">
          <w:rPr>
            <w:rStyle w:val="Hyperlink"/>
            <w:noProof/>
            <w:rPrChange w:id="503" w:author="Roberts, Julie" w:date="2022-03-25T07:57:00Z">
              <w:rPr>
                <w:rStyle w:val="Hyperlink"/>
                <w:noProof/>
              </w:rPr>
            </w:rPrChange>
          </w:rPr>
          <w:fldChar w:fldCharType="separate"/>
        </w:r>
        <w:r w:rsidRPr="00DB06B6">
          <w:rPr>
            <w:rStyle w:val="Hyperlink"/>
            <w:noProof/>
            <w:rPrChange w:id="504" w:author="Roberts, Julie" w:date="2022-03-25T07:57:00Z">
              <w:rPr>
                <w:rStyle w:val="Hyperlink"/>
                <w:noProof/>
              </w:rPr>
            </w:rPrChange>
          </w:rPr>
          <w:t>C.</w:t>
        </w:r>
        <w:r w:rsidRPr="00DB06B6">
          <w:rPr>
            <w:rFonts w:asciiTheme="minorHAnsi" w:eastAsiaTheme="minorEastAsia" w:hAnsiTheme="minorHAnsi" w:cstheme="minorBidi"/>
            <w:noProof/>
            <w:sz w:val="22"/>
            <w:szCs w:val="22"/>
            <w:rPrChange w:id="505" w:author="Roberts, Julie" w:date="2022-03-25T07:57:00Z">
              <w:rPr>
                <w:rFonts w:asciiTheme="minorHAnsi" w:eastAsiaTheme="minorEastAsia" w:hAnsiTheme="minorHAnsi" w:cstheme="minorBidi"/>
                <w:noProof/>
                <w:sz w:val="22"/>
                <w:szCs w:val="22"/>
              </w:rPr>
            </w:rPrChange>
          </w:rPr>
          <w:tab/>
        </w:r>
        <w:r w:rsidRPr="00DB06B6">
          <w:rPr>
            <w:rStyle w:val="Hyperlink"/>
            <w:noProof/>
            <w:rPrChange w:id="506" w:author="Roberts, Julie" w:date="2022-03-25T07:57:00Z">
              <w:rPr>
                <w:rStyle w:val="Hyperlink"/>
                <w:noProof/>
              </w:rPr>
            </w:rPrChange>
          </w:rPr>
          <w:t>Resolving Disputes and/or Renegotiation of Contracts</w:t>
        </w:r>
        <w:r w:rsidRPr="00DB06B6">
          <w:rPr>
            <w:noProof/>
            <w:webHidden/>
            <w:rPrChange w:id="507" w:author="Roberts, Julie" w:date="2022-03-25T07:57:00Z">
              <w:rPr>
                <w:noProof/>
                <w:webHidden/>
              </w:rPr>
            </w:rPrChange>
          </w:rPr>
          <w:tab/>
        </w:r>
        <w:r w:rsidRPr="00DB06B6">
          <w:rPr>
            <w:noProof/>
            <w:webHidden/>
            <w:rPrChange w:id="508" w:author="Roberts, Julie" w:date="2022-03-25T07:57:00Z">
              <w:rPr>
                <w:noProof/>
                <w:webHidden/>
              </w:rPr>
            </w:rPrChange>
          </w:rPr>
          <w:fldChar w:fldCharType="begin"/>
        </w:r>
        <w:r w:rsidRPr="00DB06B6">
          <w:rPr>
            <w:noProof/>
            <w:webHidden/>
            <w:rPrChange w:id="509" w:author="Roberts, Julie" w:date="2022-03-25T07:57:00Z">
              <w:rPr>
                <w:noProof/>
                <w:webHidden/>
              </w:rPr>
            </w:rPrChange>
          </w:rPr>
          <w:instrText xml:space="preserve"> PAGEREF _Toc99034618 \h </w:instrText>
        </w:r>
        <w:r w:rsidRPr="00DB06B6">
          <w:rPr>
            <w:noProof/>
            <w:webHidden/>
            <w:rPrChange w:id="510" w:author="Roberts, Julie" w:date="2022-03-25T07:57:00Z">
              <w:rPr>
                <w:noProof/>
                <w:webHidden/>
              </w:rPr>
            </w:rPrChange>
          </w:rPr>
        </w:r>
      </w:ins>
      <w:r w:rsidRPr="00DB06B6">
        <w:rPr>
          <w:noProof/>
          <w:webHidden/>
          <w:rPrChange w:id="511" w:author="Roberts, Julie" w:date="2022-03-25T07:57:00Z">
            <w:rPr>
              <w:noProof/>
              <w:webHidden/>
            </w:rPr>
          </w:rPrChange>
        </w:rPr>
        <w:fldChar w:fldCharType="separate"/>
      </w:r>
      <w:ins w:id="512" w:author="Roberts, Julie" w:date="2022-03-24T17:16:00Z">
        <w:r w:rsidRPr="00DB06B6">
          <w:rPr>
            <w:noProof/>
            <w:webHidden/>
            <w:rPrChange w:id="513" w:author="Roberts, Julie" w:date="2022-03-25T07:57:00Z">
              <w:rPr>
                <w:noProof/>
                <w:webHidden/>
              </w:rPr>
            </w:rPrChange>
          </w:rPr>
          <w:t>19</w:t>
        </w:r>
        <w:r w:rsidRPr="00DB06B6">
          <w:rPr>
            <w:noProof/>
            <w:webHidden/>
            <w:rPrChange w:id="514" w:author="Roberts, Julie" w:date="2022-03-25T07:57:00Z">
              <w:rPr>
                <w:noProof/>
                <w:webHidden/>
              </w:rPr>
            </w:rPrChange>
          </w:rPr>
          <w:fldChar w:fldCharType="end"/>
        </w:r>
        <w:r w:rsidRPr="00DB06B6">
          <w:rPr>
            <w:rStyle w:val="Hyperlink"/>
            <w:noProof/>
            <w:rPrChange w:id="515" w:author="Roberts, Julie" w:date="2022-03-25T07:57:00Z">
              <w:rPr>
                <w:rStyle w:val="Hyperlink"/>
                <w:noProof/>
              </w:rPr>
            </w:rPrChange>
          </w:rPr>
          <w:fldChar w:fldCharType="end"/>
        </w:r>
      </w:ins>
    </w:p>
    <w:p w14:paraId="7E005F5F" w14:textId="5F7AD3B4" w:rsidR="001D70A0" w:rsidRPr="00DB06B6" w:rsidRDefault="001D70A0">
      <w:pPr>
        <w:pStyle w:val="TOC3"/>
        <w:tabs>
          <w:tab w:val="left" w:pos="2340"/>
        </w:tabs>
        <w:rPr>
          <w:ins w:id="516" w:author="Roberts, Julie" w:date="2022-03-24T17:16:00Z"/>
          <w:rFonts w:asciiTheme="minorHAnsi" w:eastAsiaTheme="minorEastAsia" w:hAnsiTheme="minorHAnsi" w:cstheme="minorBidi"/>
          <w:noProof/>
          <w:sz w:val="22"/>
          <w:szCs w:val="22"/>
          <w:rPrChange w:id="517" w:author="Roberts, Julie" w:date="2022-03-25T07:57:00Z">
            <w:rPr>
              <w:ins w:id="518" w:author="Roberts, Julie" w:date="2022-03-24T17:16:00Z"/>
              <w:rFonts w:asciiTheme="minorHAnsi" w:eastAsiaTheme="minorEastAsia" w:hAnsiTheme="minorHAnsi" w:cstheme="minorBidi"/>
              <w:noProof/>
              <w:sz w:val="22"/>
              <w:szCs w:val="22"/>
            </w:rPr>
          </w:rPrChange>
        </w:rPr>
      </w:pPr>
      <w:ins w:id="519" w:author="Roberts, Julie" w:date="2022-03-24T17:16:00Z">
        <w:r w:rsidRPr="00DB06B6">
          <w:rPr>
            <w:rStyle w:val="Hyperlink"/>
            <w:noProof/>
            <w:rPrChange w:id="520" w:author="Roberts, Julie" w:date="2022-03-25T07:57:00Z">
              <w:rPr>
                <w:rStyle w:val="Hyperlink"/>
                <w:noProof/>
              </w:rPr>
            </w:rPrChange>
          </w:rPr>
          <w:lastRenderedPageBreak/>
          <w:fldChar w:fldCharType="begin"/>
        </w:r>
        <w:r w:rsidRPr="00DB06B6">
          <w:rPr>
            <w:rStyle w:val="Hyperlink"/>
            <w:noProof/>
            <w:rPrChange w:id="521" w:author="Roberts, Julie" w:date="2022-03-25T07:57:00Z">
              <w:rPr>
                <w:rStyle w:val="Hyperlink"/>
                <w:noProof/>
              </w:rPr>
            </w:rPrChange>
          </w:rPr>
          <w:instrText xml:space="preserve"> </w:instrText>
        </w:r>
        <w:r w:rsidRPr="00DB06B6">
          <w:rPr>
            <w:noProof/>
            <w:rPrChange w:id="522" w:author="Roberts, Julie" w:date="2022-03-25T07:57:00Z">
              <w:rPr>
                <w:noProof/>
              </w:rPr>
            </w:rPrChange>
          </w:rPr>
          <w:instrText>HYPERLINK \l "_Toc99034619"</w:instrText>
        </w:r>
        <w:r w:rsidRPr="00DB06B6">
          <w:rPr>
            <w:rStyle w:val="Hyperlink"/>
            <w:noProof/>
            <w:rPrChange w:id="523" w:author="Roberts, Julie" w:date="2022-03-25T07:57:00Z">
              <w:rPr>
                <w:rStyle w:val="Hyperlink"/>
                <w:noProof/>
              </w:rPr>
            </w:rPrChange>
          </w:rPr>
          <w:instrText xml:space="preserve"> </w:instrText>
        </w:r>
        <w:r w:rsidRPr="00DB06B6">
          <w:rPr>
            <w:rStyle w:val="Hyperlink"/>
            <w:noProof/>
            <w:rPrChange w:id="524" w:author="Roberts, Julie" w:date="2022-03-25T07:57:00Z">
              <w:rPr>
                <w:rStyle w:val="Hyperlink"/>
                <w:noProof/>
              </w:rPr>
            </w:rPrChange>
          </w:rPr>
        </w:r>
        <w:r w:rsidRPr="00DB06B6">
          <w:rPr>
            <w:rStyle w:val="Hyperlink"/>
            <w:noProof/>
            <w:rPrChange w:id="525" w:author="Roberts, Julie" w:date="2022-03-25T07:57:00Z">
              <w:rPr>
                <w:rStyle w:val="Hyperlink"/>
                <w:noProof/>
              </w:rPr>
            </w:rPrChange>
          </w:rPr>
          <w:fldChar w:fldCharType="separate"/>
        </w:r>
        <w:r w:rsidRPr="00DB06B6">
          <w:rPr>
            <w:rStyle w:val="Hyperlink"/>
            <w:noProof/>
            <w:rPrChange w:id="526" w:author="Roberts, Julie" w:date="2022-03-25T07:57:00Z">
              <w:rPr>
                <w:rStyle w:val="Hyperlink"/>
                <w:noProof/>
              </w:rPr>
            </w:rPrChange>
          </w:rPr>
          <w:t>D.</w:t>
        </w:r>
        <w:r w:rsidRPr="00DB06B6">
          <w:rPr>
            <w:rFonts w:asciiTheme="minorHAnsi" w:eastAsiaTheme="minorEastAsia" w:hAnsiTheme="minorHAnsi" w:cstheme="minorBidi"/>
            <w:noProof/>
            <w:sz w:val="22"/>
            <w:szCs w:val="22"/>
            <w:rPrChange w:id="527" w:author="Roberts, Julie" w:date="2022-03-25T07:57:00Z">
              <w:rPr>
                <w:rFonts w:asciiTheme="minorHAnsi" w:eastAsiaTheme="minorEastAsia" w:hAnsiTheme="minorHAnsi" w:cstheme="minorBidi"/>
                <w:noProof/>
                <w:sz w:val="22"/>
                <w:szCs w:val="22"/>
              </w:rPr>
            </w:rPrChange>
          </w:rPr>
          <w:tab/>
        </w:r>
        <w:r w:rsidRPr="00DB06B6">
          <w:rPr>
            <w:rStyle w:val="Hyperlink"/>
            <w:noProof/>
            <w:rPrChange w:id="528" w:author="Roberts, Julie" w:date="2022-03-25T07:57:00Z">
              <w:rPr>
                <w:rStyle w:val="Hyperlink"/>
                <w:noProof/>
              </w:rPr>
            </w:rPrChange>
          </w:rPr>
          <w:t>Purchase of Short Term Energy</w:t>
        </w:r>
        <w:r w:rsidRPr="00DB06B6">
          <w:rPr>
            <w:noProof/>
            <w:webHidden/>
            <w:rPrChange w:id="529" w:author="Roberts, Julie" w:date="2022-03-25T07:57:00Z">
              <w:rPr>
                <w:noProof/>
                <w:webHidden/>
              </w:rPr>
            </w:rPrChange>
          </w:rPr>
          <w:tab/>
        </w:r>
        <w:r w:rsidRPr="00DB06B6">
          <w:rPr>
            <w:noProof/>
            <w:webHidden/>
            <w:rPrChange w:id="530" w:author="Roberts, Julie" w:date="2022-03-25T07:57:00Z">
              <w:rPr>
                <w:noProof/>
                <w:webHidden/>
              </w:rPr>
            </w:rPrChange>
          </w:rPr>
          <w:fldChar w:fldCharType="begin"/>
        </w:r>
        <w:r w:rsidRPr="00DB06B6">
          <w:rPr>
            <w:noProof/>
            <w:webHidden/>
            <w:rPrChange w:id="531" w:author="Roberts, Julie" w:date="2022-03-25T07:57:00Z">
              <w:rPr>
                <w:noProof/>
                <w:webHidden/>
              </w:rPr>
            </w:rPrChange>
          </w:rPr>
          <w:instrText xml:space="preserve"> PAGEREF _Toc99034619 \h </w:instrText>
        </w:r>
        <w:r w:rsidRPr="00DB06B6">
          <w:rPr>
            <w:noProof/>
            <w:webHidden/>
            <w:rPrChange w:id="532" w:author="Roberts, Julie" w:date="2022-03-25T07:57:00Z">
              <w:rPr>
                <w:noProof/>
                <w:webHidden/>
              </w:rPr>
            </w:rPrChange>
          </w:rPr>
        </w:r>
      </w:ins>
      <w:r w:rsidRPr="00DB06B6">
        <w:rPr>
          <w:noProof/>
          <w:webHidden/>
          <w:rPrChange w:id="533" w:author="Roberts, Julie" w:date="2022-03-25T07:57:00Z">
            <w:rPr>
              <w:noProof/>
              <w:webHidden/>
            </w:rPr>
          </w:rPrChange>
        </w:rPr>
        <w:fldChar w:fldCharType="separate"/>
      </w:r>
      <w:ins w:id="534" w:author="Roberts, Julie" w:date="2022-03-24T17:16:00Z">
        <w:r w:rsidRPr="00DB06B6">
          <w:rPr>
            <w:noProof/>
            <w:webHidden/>
            <w:rPrChange w:id="535" w:author="Roberts, Julie" w:date="2022-03-25T07:57:00Z">
              <w:rPr>
                <w:noProof/>
                <w:webHidden/>
              </w:rPr>
            </w:rPrChange>
          </w:rPr>
          <w:t>19</w:t>
        </w:r>
        <w:r w:rsidRPr="00DB06B6">
          <w:rPr>
            <w:noProof/>
            <w:webHidden/>
            <w:rPrChange w:id="536" w:author="Roberts, Julie" w:date="2022-03-25T07:57:00Z">
              <w:rPr>
                <w:noProof/>
                <w:webHidden/>
              </w:rPr>
            </w:rPrChange>
          </w:rPr>
          <w:fldChar w:fldCharType="end"/>
        </w:r>
        <w:r w:rsidRPr="00DB06B6">
          <w:rPr>
            <w:rStyle w:val="Hyperlink"/>
            <w:noProof/>
            <w:rPrChange w:id="537" w:author="Roberts, Julie" w:date="2022-03-25T07:57:00Z">
              <w:rPr>
                <w:rStyle w:val="Hyperlink"/>
                <w:noProof/>
              </w:rPr>
            </w:rPrChange>
          </w:rPr>
          <w:fldChar w:fldCharType="end"/>
        </w:r>
      </w:ins>
    </w:p>
    <w:p w14:paraId="6F57C82E" w14:textId="0E79C2F1" w:rsidR="001D70A0" w:rsidRPr="00DB06B6" w:rsidRDefault="001D70A0">
      <w:pPr>
        <w:pStyle w:val="TOC5"/>
        <w:rPr>
          <w:ins w:id="538" w:author="Roberts, Julie" w:date="2022-03-24T17:16:00Z"/>
          <w:rFonts w:asciiTheme="minorHAnsi" w:eastAsiaTheme="minorEastAsia" w:hAnsiTheme="minorHAnsi" w:cstheme="minorBidi"/>
          <w:noProof/>
          <w:sz w:val="22"/>
          <w:szCs w:val="22"/>
          <w:rPrChange w:id="539" w:author="Roberts, Julie" w:date="2022-03-25T07:57:00Z">
            <w:rPr>
              <w:ins w:id="540" w:author="Roberts, Julie" w:date="2022-03-24T17:16:00Z"/>
              <w:rFonts w:asciiTheme="minorHAnsi" w:eastAsiaTheme="minorEastAsia" w:hAnsiTheme="minorHAnsi" w:cstheme="minorBidi"/>
              <w:noProof/>
              <w:sz w:val="22"/>
              <w:szCs w:val="22"/>
            </w:rPr>
          </w:rPrChange>
        </w:rPr>
      </w:pPr>
      <w:ins w:id="541" w:author="Roberts, Julie" w:date="2022-03-24T17:16:00Z">
        <w:r w:rsidRPr="00DB06B6">
          <w:rPr>
            <w:rStyle w:val="Hyperlink"/>
            <w:noProof/>
            <w:rPrChange w:id="542" w:author="Roberts, Julie" w:date="2022-03-25T07:57:00Z">
              <w:rPr>
                <w:rStyle w:val="Hyperlink"/>
                <w:noProof/>
              </w:rPr>
            </w:rPrChange>
          </w:rPr>
          <w:fldChar w:fldCharType="begin"/>
        </w:r>
        <w:r w:rsidRPr="00DB06B6">
          <w:rPr>
            <w:rStyle w:val="Hyperlink"/>
            <w:noProof/>
            <w:rPrChange w:id="543" w:author="Roberts, Julie" w:date="2022-03-25T07:57:00Z">
              <w:rPr>
                <w:rStyle w:val="Hyperlink"/>
                <w:noProof/>
              </w:rPr>
            </w:rPrChange>
          </w:rPr>
          <w:instrText xml:space="preserve"> </w:instrText>
        </w:r>
        <w:r w:rsidRPr="00DB06B6">
          <w:rPr>
            <w:noProof/>
            <w:rPrChange w:id="544" w:author="Roberts, Julie" w:date="2022-03-25T07:57:00Z">
              <w:rPr>
                <w:noProof/>
              </w:rPr>
            </w:rPrChange>
          </w:rPr>
          <w:instrText>HYPERLINK \l "_Toc99034620"</w:instrText>
        </w:r>
        <w:r w:rsidRPr="00DB06B6">
          <w:rPr>
            <w:rStyle w:val="Hyperlink"/>
            <w:noProof/>
            <w:rPrChange w:id="545" w:author="Roberts, Julie" w:date="2022-03-25T07:57:00Z">
              <w:rPr>
                <w:rStyle w:val="Hyperlink"/>
                <w:noProof/>
              </w:rPr>
            </w:rPrChange>
          </w:rPr>
          <w:instrText xml:space="preserve"> </w:instrText>
        </w:r>
        <w:r w:rsidRPr="00DB06B6">
          <w:rPr>
            <w:rStyle w:val="Hyperlink"/>
            <w:noProof/>
            <w:rPrChange w:id="546" w:author="Roberts, Julie" w:date="2022-03-25T07:57:00Z">
              <w:rPr>
                <w:rStyle w:val="Hyperlink"/>
                <w:noProof/>
              </w:rPr>
            </w:rPrChange>
          </w:rPr>
        </w:r>
        <w:r w:rsidRPr="00DB06B6">
          <w:rPr>
            <w:rStyle w:val="Hyperlink"/>
            <w:noProof/>
            <w:rPrChange w:id="547" w:author="Roberts, Julie" w:date="2022-03-25T07:57:00Z">
              <w:rPr>
                <w:rStyle w:val="Hyperlink"/>
                <w:noProof/>
              </w:rPr>
            </w:rPrChange>
          </w:rPr>
          <w:fldChar w:fldCharType="separate"/>
        </w:r>
        <w:r w:rsidRPr="00DB06B6">
          <w:rPr>
            <w:rStyle w:val="Hyperlink"/>
            <w:noProof/>
            <w:rPrChange w:id="548" w:author="Roberts, Julie" w:date="2022-03-25T07:57:00Z">
              <w:rPr>
                <w:rStyle w:val="Hyperlink"/>
                <w:b/>
                <w:noProof/>
              </w:rPr>
            </w:rPrChange>
          </w:rPr>
          <w:t>1.</w:t>
        </w:r>
        <w:r w:rsidRPr="00DB06B6">
          <w:rPr>
            <w:rFonts w:asciiTheme="minorHAnsi" w:eastAsiaTheme="minorEastAsia" w:hAnsiTheme="minorHAnsi" w:cstheme="minorBidi"/>
            <w:noProof/>
            <w:sz w:val="22"/>
            <w:szCs w:val="22"/>
            <w:rPrChange w:id="549" w:author="Roberts, Julie" w:date="2022-03-25T07:57:00Z">
              <w:rPr>
                <w:rFonts w:asciiTheme="minorHAnsi" w:eastAsiaTheme="minorEastAsia" w:hAnsiTheme="minorHAnsi" w:cstheme="minorBidi"/>
                <w:noProof/>
                <w:sz w:val="22"/>
                <w:szCs w:val="22"/>
              </w:rPr>
            </w:rPrChange>
          </w:rPr>
          <w:tab/>
        </w:r>
        <w:r w:rsidRPr="00DB06B6">
          <w:rPr>
            <w:rStyle w:val="Hyperlink"/>
            <w:noProof/>
            <w:rPrChange w:id="550" w:author="Roberts, Julie" w:date="2022-03-25T07:57:00Z">
              <w:rPr>
                <w:rStyle w:val="Hyperlink"/>
                <w:b/>
                <w:noProof/>
              </w:rPr>
            </w:rPrChange>
          </w:rPr>
          <w:t>Scheduling Protocols</w:t>
        </w:r>
        <w:r w:rsidRPr="00DB06B6">
          <w:rPr>
            <w:noProof/>
            <w:webHidden/>
            <w:rPrChange w:id="551" w:author="Roberts, Julie" w:date="2022-03-25T07:57:00Z">
              <w:rPr>
                <w:noProof/>
                <w:webHidden/>
              </w:rPr>
            </w:rPrChange>
          </w:rPr>
          <w:tab/>
        </w:r>
        <w:r w:rsidRPr="00DB06B6">
          <w:rPr>
            <w:noProof/>
            <w:webHidden/>
            <w:rPrChange w:id="552" w:author="Roberts, Julie" w:date="2022-03-25T07:57:00Z">
              <w:rPr>
                <w:noProof/>
                <w:webHidden/>
              </w:rPr>
            </w:rPrChange>
          </w:rPr>
          <w:fldChar w:fldCharType="begin"/>
        </w:r>
        <w:r w:rsidRPr="00DB06B6">
          <w:rPr>
            <w:noProof/>
            <w:webHidden/>
            <w:rPrChange w:id="553" w:author="Roberts, Julie" w:date="2022-03-25T07:57:00Z">
              <w:rPr>
                <w:noProof/>
                <w:webHidden/>
              </w:rPr>
            </w:rPrChange>
          </w:rPr>
          <w:instrText xml:space="preserve"> PAGEREF _Toc99034620 \h </w:instrText>
        </w:r>
        <w:r w:rsidRPr="00DB06B6">
          <w:rPr>
            <w:noProof/>
            <w:webHidden/>
            <w:rPrChange w:id="554" w:author="Roberts, Julie" w:date="2022-03-25T07:57:00Z">
              <w:rPr>
                <w:noProof/>
                <w:webHidden/>
              </w:rPr>
            </w:rPrChange>
          </w:rPr>
        </w:r>
      </w:ins>
      <w:r w:rsidRPr="00DB06B6">
        <w:rPr>
          <w:noProof/>
          <w:webHidden/>
          <w:rPrChange w:id="555" w:author="Roberts, Julie" w:date="2022-03-25T07:57:00Z">
            <w:rPr>
              <w:noProof/>
              <w:webHidden/>
            </w:rPr>
          </w:rPrChange>
        </w:rPr>
        <w:fldChar w:fldCharType="separate"/>
      </w:r>
      <w:ins w:id="556" w:author="Roberts, Julie" w:date="2022-03-24T17:16:00Z">
        <w:r w:rsidRPr="00DB06B6">
          <w:rPr>
            <w:noProof/>
            <w:webHidden/>
            <w:rPrChange w:id="557" w:author="Roberts, Julie" w:date="2022-03-25T07:57:00Z">
              <w:rPr>
                <w:noProof/>
                <w:webHidden/>
              </w:rPr>
            </w:rPrChange>
          </w:rPr>
          <w:t>19</w:t>
        </w:r>
        <w:r w:rsidRPr="00DB06B6">
          <w:rPr>
            <w:noProof/>
            <w:webHidden/>
            <w:rPrChange w:id="558" w:author="Roberts, Julie" w:date="2022-03-25T07:57:00Z">
              <w:rPr>
                <w:noProof/>
                <w:webHidden/>
              </w:rPr>
            </w:rPrChange>
          </w:rPr>
          <w:fldChar w:fldCharType="end"/>
        </w:r>
        <w:r w:rsidRPr="00DB06B6">
          <w:rPr>
            <w:rStyle w:val="Hyperlink"/>
            <w:noProof/>
            <w:rPrChange w:id="559" w:author="Roberts, Julie" w:date="2022-03-25T07:57:00Z">
              <w:rPr>
                <w:rStyle w:val="Hyperlink"/>
                <w:noProof/>
              </w:rPr>
            </w:rPrChange>
          </w:rPr>
          <w:fldChar w:fldCharType="end"/>
        </w:r>
      </w:ins>
    </w:p>
    <w:p w14:paraId="15A7728B" w14:textId="5F06DE4B" w:rsidR="001D70A0" w:rsidRPr="00DB06B6" w:rsidRDefault="001D70A0">
      <w:pPr>
        <w:pStyle w:val="TOC5"/>
        <w:rPr>
          <w:ins w:id="560" w:author="Roberts, Julie" w:date="2022-03-24T17:16:00Z"/>
          <w:rFonts w:asciiTheme="minorHAnsi" w:eastAsiaTheme="minorEastAsia" w:hAnsiTheme="minorHAnsi" w:cstheme="minorBidi"/>
          <w:noProof/>
          <w:sz w:val="22"/>
          <w:szCs w:val="22"/>
          <w:rPrChange w:id="561" w:author="Roberts, Julie" w:date="2022-03-25T07:57:00Z">
            <w:rPr>
              <w:ins w:id="562" w:author="Roberts, Julie" w:date="2022-03-24T17:16:00Z"/>
              <w:rFonts w:asciiTheme="minorHAnsi" w:eastAsiaTheme="minorEastAsia" w:hAnsiTheme="minorHAnsi" w:cstheme="minorBidi"/>
              <w:noProof/>
              <w:sz w:val="22"/>
              <w:szCs w:val="22"/>
            </w:rPr>
          </w:rPrChange>
        </w:rPr>
      </w:pPr>
      <w:ins w:id="563" w:author="Roberts, Julie" w:date="2022-03-24T17:16:00Z">
        <w:r w:rsidRPr="00DB06B6">
          <w:rPr>
            <w:rStyle w:val="Hyperlink"/>
            <w:noProof/>
            <w:rPrChange w:id="564" w:author="Roberts, Julie" w:date="2022-03-25T07:57:00Z">
              <w:rPr>
                <w:rStyle w:val="Hyperlink"/>
                <w:noProof/>
              </w:rPr>
            </w:rPrChange>
          </w:rPr>
          <w:fldChar w:fldCharType="begin"/>
        </w:r>
        <w:r w:rsidRPr="00DB06B6">
          <w:rPr>
            <w:rStyle w:val="Hyperlink"/>
            <w:noProof/>
            <w:rPrChange w:id="565" w:author="Roberts, Julie" w:date="2022-03-25T07:57:00Z">
              <w:rPr>
                <w:rStyle w:val="Hyperlink"/>
                <w:noProof/>
              </w:rPr>
            </w:rPrChange>
          </w:rPr>
          <w:instrText xml:space="preserve"> </w:instrText>
        </w:r>
        <w:r w:rsidRPr="00DB06B6">
          <w:rPr>
            <w:noProof/>
            <w:rPrChange w:id="566" w:author="Roberts, Julie" w:date="2022-03-25T07:57:00Z">
              <w:rPr>
                <w:noProof/>
              </w:rPr>
            </w:rPrChange>
          </w:rPr>
          <w:instrText>HYPERLINK \l "_Toc99034621"</w:instrText>
        </w:r>
        <w:r w:rsidRPr="00DB06B6">
          <w:rPr>
            <w:rStyle w:val="Hyperlink"/>
            <w:noProof/>
            <w:rPrChange w:id="567" w:author="Roberts, Julie" w:date="2022-03-25T07:57:00Z">
              <w:rPr>
                <w:rStyle w:val="Hyperlink"/>
                <w:noProof/>
              </w:rPr>
            </w:rPrChange>
          </w:rPr>
          <w:instrText xml:space="preserve"> </w:instrText>
        </w:r>
        <w:r w:rsidRPr="00DB06B6">
          <w:rPr>
            <w:rStyle w:val="Hyperlink"/>
            <w:noProof/>
            <w:rPrChange w:id="568" w:author="Roberts, Julie" w:date="2022-03-25T07:57:00Z">
              <w:rPr>
                <w:rStyle w:val="Hyperlink"/>
                <w:noProof/>
              </w:rPr>
            </w:rPrChange>
          </w:rPr>
        </w:r>
        <w:r w:rsidRPr="00DB06B6">
          <w:rPr>
            <w:rStyle w:val="Hyperlink"/>
            <w:noProof/>
            <w:rPrChange w:id="569" w:author="Roberts, Julie" w:date="2022-03-25T07:57:00Z">
              <w:rPr>
                <w:rStyle w:val="Hyperlink"/>
                <w:noProof/>
              </w:rPr>
            </w:rPrChange>
          </w:rPr>
          <w:fldChar w:fldCharType="separate"/>
        </w:r>
        <w:r w:rsidRPr="00DB06B6">
          <w:rPr>
            <w:rStyle w:val="Hyperlink"/>
            <w:noProof/>
            <w:rPrChange w:id="570" w:author="Roberts, Julie" w:date="2022-03-25T07:57:00Z">
              <w:rPr>
                <w:rStyle w:val="Hyperlink"/>
                <w:b/>
                <w:noProof/>
              </w:rPr>
            </w:rPrChange>
          </w:rPr>
          <w:t>2.</w:t>
        </w:r>
        <w:r w:rsidRPr="00DB06B6">
          <w:rPr>
            <w:rFonts w:asciiTheme="minorHAnsi" w:eastAsiaTheme="minorEastAsia" w:hAnsiTheme="minorHAnsi" w:cstheme="minorBidi"/>
            <w:noProof/>
            <w:sz w:val="22"/>
            <w:szCs w:val="22"/>
            <w:rPrChange w:id="571" w:author="Roberts, Julie" w:date="2022-03-25T07:57:00Z">
              <w:rPr>
                <w:rFonts w:asciiTheme="minorHAnsi" w:eastAsiaTheme="minorEastAsia" w:hAnsiTheme="minorHAnsi" w:cstheme="minorBidi"/>
                <w:noProof/>
                <w:sz w:val="22"/>
                <w:szCs w:val="22"/>
              </w:rPr>
            </w:rPrChange>
          </w:rPr>
          <w:tab/>
        </w:r>
        <w:r w:rsidRPr="00DB06B6">
          <w:rPr>
            <w:rStyle w:val="Hyperlink"/>
            <w:noProof/>
            <w:rPrChange w:id="572" w:author="Roberts, Julie" w:date="2022-03-25T07:57:00Z">
              <w:rPr>
                <w:rStyle w:val="Hyperlink"/>
                <w:b/>
                <w:noProof/>
              </w:rPr>
            </w:rPrChange>
          </w:rPr>
          <w:t>BVES’ Winter Loads Very Unpredictable</w:t>
        </w:r>
        <w:r w:rsidRPr="00DB06B6">
          <w:rPr>
            <w:noProof/>
            <w:webHidden/>
            <w:rPrChange w:id="573" w:author="Roberts, Julie" w:date="2022-03-25T07:57:00Z">
              <w:rPr>
                <w:noProof/>
                <w:webHidden/>
              </w:rPr>
            </w:rPrChange>
          </w:rPr>
          <w:tab/>
        </w:r>
        <w:r w:rsidRPr="00DB06B6">
          <w:rPr>
            <w:noProof/>
            <w:webHidden/>
            <w:rPrChange w:id="574" w:author="Roberts, Julie" w:date="2022-03-25T07:57:00Z">
              <w:rPr>
                <w:noProof/>
                <w:webHidden/>
              </w:rPr>
            </w:rPrChange>
          </w:rPr>
          <w:fldChar w:fldCharType="begin"/>
        </w:r>
        <w:r w:rsidRPr="00DB06B6">
          <w:rPr>
            <w:noProof/>
            <w:webHidden/>
            <w:rPrChange w:id="575" w:author="Roberts, Julie" w:date="2022-03-25T07:57:00Z">
              <w:rPr>
                <w:noProof/>
                <w:webHidden/>
              </w:rPr>
            </w:rPrChange>
          </w:rPr>
          <w:instrText xml:space="preserve"> PAGEREF _Toc99034621 \h </w:instrText>
        </w:r>
        <w:r w:rsidRPr="00DB06B6">
          <w:rPr>
            <w:noProof/>
            <w:webHidden/>
            <w:rPrChange w:id="576" w:author="Roberts, Julie" w:date="2022-03-25T07:57:00Z">
              <w:rPr>
                <w:noProof/>
                <w:webHidden/>
              </w:rPr>
            </w:rPrChange>
          </w:rPr>
        </w:r>
      </w:ins>
      <w:r w:rsidRPr="00DB06B6">
        <w:rPr>
          <w:noProof/>
          <w:webHidden/>
          <w:rPrChange w:id="577" w:author="Roberts, Julie" w:date="2022-03-25T07:57:00Z">
            <w:rPr>
              <w:noProof/>
              <w:webHidden/>
            </w:rPr>
          </w:rPrChange>
        </w:rPr>
        <w:fldChar w:fldCharType="separate"/>
      </w:r>
      <w:ins w:id="578" w:author="Roberts, Julie" w:date="2022-03-24T17:16:00Z">
        <w:r w:rsidRPr="00DB06B6">
          <w:rPr>
            <w:noProof/>
            <w:webHidden/>
            <w:rPrChange w:id="579" w:author="Roberts, Julie" w:date="2022-03-25T07:57:00Z">
              <w:rPr>
                <w:noProof/>
                <w:webHidden/>
              </w:rPr>
            </w:rPrChange>
          </w:rPr>
          <w:t>20</w:t>
        </w:r>
        <w:r w:rsidRPr="00DB06B6">
          <w:rPr>
            <w:noProof/>
            <w:webHidden/>
            <w:rPrChange w:id="580" w:author="Roberts, Julie" w:date="2022-03-25T07:57:00Z">
              <w:rPr>
                <w:noProof/>
                <w:webHidden/>
              </w:rPr>
            </w:rPrChange>
          </w:rPr>
          <w:fldChar w:fldCharType="end"/>
        </w:r>
        <w:r w:rsidRPr="00DB06B6">
          <w:rPr>
            <w:rStyle w:val="Hyperlink"/>
            <w:noProof/>
            <w:rPrChange w:id="581" w:author="Roberts, Julie" w:date="2022-03-25T07:57:00Z">
              <w:rPr>
                <w:rStyle w:val="Hyperlink"/>
                <w:noProof/>
              </w:rPr>
            </w:rPrChange>
          </w:rPr>
          <w:fldChar w:fldCharType="end"/>
        </w:r>
      </w:ins>
    </w:p>
    <w:p w14:paraId="53E1EC47" w14:textId="5ED08CA2" w:rsidR="001D70A0" w:rsidRDefault="001D70A0">
      <w:pPr>
        <w:pStyle w:val="TOC5"/>
        <w:rPr>
          <w:ins w:id="582" w:author="Roberts, Julie" w:date="2022-03-24T17:16:00Z"/>
          <w:rFonts w:asciiTheme="minorHAnsi" w:eastAsiaTheme="minorEastAsia" w:hAnsiTheme="minorHAnsi" w:cstheme="minorBidi"/>
          <w:noProof/>
          <w:sz w:val="22"/>
          <w:szCs w:val="22"/>
        </w:rPr>
      </w:pPr>
      <w:ins w:id="583" w:author="Roberts, Julie" w:date="2022-03-24T17:16:00Z">
        <w:r w:rsidRPr="00DB06B6">
          <w:rPr>
            <w:rStyle w:val="Hyperlink"/>
            <w:noProof/>
            <w:rPrChange w:id="584" w:author="Roberts, Julie" w:date="2022-03-25T07:57:00Z">
              <w:rPr>
                <w:rStyle w:val="Hyperlink"/>
                <w:noProof/>
              </w:rPr>
            </w:rPrChange>
          </w:rPr>
          <w:fldChar w:fldCharType="begin"/>
        </w:r>
        <w:r w:rsidRPr="00DB06B6">
          <w:rPr>
            <w:rStyle w:val="Hyperlink"/>
            <w:noProof/>
            <w:rPrChange w:id="585" w:author="Roberts, Julie" w:date="2022-03-25T07:57:00Z">
              <w:rPr>
                <w:rStyle w:val="Hyperlink"/>
                <w:noProof/>
              </w:rPr>
            </w:rPrChange>
          </w:rPr>
          <w:instrText xml:space="preserve"> </w:instrText>
        </w:r>
        <w:r w:rsidRPr="00DB06B6">
          <w:rPr>
            <w:noProof/>
            <w:rPrChange w:id="586" w:author="Roberts, Julie" w:date="2022-03-25T07:57:00Z">
              <w:rPr>
                <w:noProof/>
              </w:rPr>
            </w:rPrChange>
          </w:rPr>
          <w:instrText>HYPERLINK \l "_Toc99034622"</w:instrText>
        </w:r>
        <w:r w:rsidRPr="00DB06B6">
          <w:rPr>
            <w:rStyle w:val="Hyperlink"/>
            <w:noProof/>
            <w:rPrChange w:id="587" w:author="Roberts, Julie" w:date="2022-03-25T07:57:00Z">
              <w:rPr>
                <w:rStyle w:val="Hyperlink"/>
                <w:noProof/>
              </w:rPr>
            </w:rPrChange>
          </w:rPr>
          <w:instrText xml:space="preserve"> </w:instrText>
        </w:r>
        <w:r w:rsidRPr="00DB06B6">
          <w:rPr>
            <w:rStyle w:val="Hyperlink"/>
            <w:noProof/>
            <w:rPrChange w:id="588" w:author="Roberts, Julie" w:date="2022-03-25T07:57:00Z">
              <w:rPr>
                <w:rStyle w:val="Hyperlink"/>
                <w:noProof/>
              </w:rPr>
            </w:rPrChange>
          </w:rPr>
        </w:r>
        <w:r w:rsidRPr="00DB06B6">
          <w:rPr>
            <w:rStyle w:val="Hyperlink"/>
            <w:noProof/>
            <w:rPrChange w:id="589" w:author="Roberts, Julie" w:date="2022-03-25T07:57:00Z">
              <w:rPr>
                <w:rStyle w:val="Hyperlink"/>
                <w:noProof/>
              </w:rPr>
            </w:rPrChange>
          </w:rPr>
          <w:fldChar w:fldCharType="separate"/>
        </w:r>
        <w:r w:rsidRPr="00DB06B6">
          <w:rPr>
            <w:rStyle w:val="Hyperlink"/>
            <w:noProof/>
            <w:rPrChange w:id="590" w:author="Roberts, Julie" w:date="2022-03-25T07:57:00Z">
              <w:rPr>
                <w:rStyle w:val="Hyperlink"/>
                <w:b/>
                <w:noProof/>
              </w:rPr>
            </w:rPrChange>
          </w:rPr>
          <w:t>3.</w:t>
        </w:r>
        <w:r w:rsidRPr="00DB06B6">
          <w:rPr>
            <w:rFonts w:asciiTheme="minorHAnsi" w:eastAsiaTheme="minorEastAsia" w:hAnsiTheme="minorHAnsi" w:cstheme="minorBidi"/>
            <w:noProof/>
            <w:sz w:val="22"/>
            <w:szCs w:val="22"/>
            <w:rPrChange w:id="591" w:author="Roberts, Julie" w:date="2022-03-25T07:57:00Z">
              <w:rPr>
                <w:rFonts w:asciiTheme="minorHAnsi" w:eastAsiaTheme="minorEastAsia" w:hAnsiTheme="minorHAnsi" w:cstheme="minorBidi"/>
                <w:noProof/>
                <w:sz w:val="22"/>
                <w:szCs w:val="22"/>
              </w:rPr>
            </w:rPrChange>
          </w:rPr>
          <w:tab/>
        </w:r>
        <w:r w:rsidRPr="00DB06B6">
          <w:rPr>
            <w:rStyle w:val="Hyperlink"/>
            <w:noProof/>
            <w:rPrChange w:id="592" w:author="Roberts, Julie" w:date="2022-03-25T07:57:00Z">
              <w:rPr>
                <w:rStyle w:val="Hyperlink"/>
                <w:b/>
                <w:noProof/>
              </w:rPr>
            </w:rPrChange>
          </w:rPr>
          <w:t>Monthly Spot Market and Imbalance Purchases and Sales and Costs</w:t>
        </w:r>
        <w:r w:rsidRPr="00DB06B6">
          <w:rPr>
            <w:noProof/>
            <w:webHidden/>
            <w:rPrChange w:id="593" w:author="Roberts, Julie" w:date="2022-03-25T07:57:00Z">
              <w:rPr>
                <w:noProof/>
                <w:webHidden/>
              </w:rPr>
            </w:rPrChange>
          </w:rPr>
          <w:tab/>
        </w:r>
        <w:r w:rsidRPr="00DB06B6">
          <w:rPr>
            <w:noProof/>
            <w:webHidden/>
            <w:rPrChange w:id="594" w:author="Roberts, Julie" w:date="2022-03-25T07:57:00Z">
              <w:rPr>
                <w:noProof/>
                <w:webHidden/>
              </w:rPr>
            </w:rPrChange>
          </w:rPr>
          <w:fldChar w:fldCharType="begin"/>
        </w:r>
        <w:r w:rsidRPr="00DB06B6">
          <w:rPr>
            <w:noProof/>
            <w:webHidden/>
            <w:rPrChange w:id="595" w:author="Roberts, Julie" w:date="2022-03-25T07:57:00Z">
              <w:rPr>
                <w:noProof/>
                <w:webHidden/>
              </w:rPr>
            </w:rPrChange>
          </w:rPr>
          <w:instrText xml:space="preserve"> PAGEREF _Toc99034622 \h </w:instrText>
        </w:r>
        <w:r w:rsidRPr="00DB06B6">
          <w:rPr>
            <w:noProof/>
            <w:webHidden/>
            <w:rPrChange w:id="596" w:author="Roberts, Julie" w:date="2022-03-25T07:57:00Z">
              <w:rPr>
                <w:noProof/>
                <w:webHidden/>
              </w:rPr>
            </w:rPrChange>
          </w:rPr>
        </w:r>
      </w:ins>
      <w:r w:rsidRPr="00DB06B6">
        <w:rPr>
          <w:noProof/>
          <w:webHidden/>
          <w:rPrChange w:id="597" w:author="Roberts, Julie" w:date="2022-03-25T07:57:00Z">
            <w:rPr>
              <w:noProof/>
              <w:webHidden/>
            </w:rPr>
          </w:rPrChange>
        </w:rPr>
        <w:fldChar w:fldCharType="separate"/>
      </w:r>
      <w:ins w:id="598" w:author="Roberts, Julie" w:date="2022-03-24T17:16:00Z">
        <w:r w:rsidRPr="00DB06B6">
          <w:rPr>
            <w:noProof/>
            <w:webHidden/>
            <w:rPrChange w:id="599" w:author="Roberts, Julie" w:date="2022-03-25T07:57:00Z">
              <w:rPr>
                <w:noProof/>
                <w:webHidden/>
              </w:rPr>
            </w:rPrChange>
          </w:rPr>
          <w:t>20</w:t>
        </w:r>
        <w:r w:rsidRPr="00DB06B6">
          <w:rPr>
            <w:noProof/>
            <w:webHidden/>
            <w:rPrChange w:id="600" w:author="Roberts, Julie" w:date="2022-03-25T07:57:00Z">
              <w:rPr>
                <w:noProof/>
                <w:webHidden/>
              </w:rPr>
            </w:rPrChange>
          </w:rPr>
          <w:fldChar w:fldCharType="end"/>
        </w:r>
        <w:r w:rsidRPr="00DB06B6">
          <w:rPr>
            <w:rStyle w:val="Hyperlink"/>
            <w:noProof/>
            <w:rPrChange w:id="601" w:author="Roberts, Julie" w:date="2022-03-25T07:57:00Z">
              <w:rPr>
                <w:rStyle w:val="Hyperlink"/>
                <w:noProof/>
              </w:rPr>
            </w:rPrChange>
          </w:rPr>
          <w:fldChar w:fldCharType="end"/>
        </w:r>
      </w:ins>
    </w:p>
    <w:p w14:paraId="1D3238F6" w14:textId="60134B7C" w:rsidR="001D70A0" w:rsidRDefault="001D70A0">
      <w:pPr>
        <w:pStyle w:val="TOC3"/>
        <w:tabs>
          <w:tab w:val="left" w:pos="2340"/>
        </w:tabs>
        <w:rPr>
          <w:ins w:id="602" w:author="Roberts, Julie" w:date="2022-03-24T17:16:00Z"/>
          <w:rFonts w:asciiTheme="minorHAnsi" w:eastAsiaTheme="minorEastAsia" w:hAnsiTheme="minorHAnsi" w:cstheme="minorBidi"/>
          <w:noProof/>
          <w:sz w:val="22"/>
          <w:szCs w:val="22"/>
        </w:rPr>
      </w:pPr>
      <w:ins w:id="603" w:author="Roberts, Julie" w:date="2022-03-24T17:16:00Z">
        <w:r w:rsidRPr="00F2311A">
          <w:rPr>
            <w:rStyle w:val="Hyperlink"/>
            <w:noProof/>
          </w:rPr>
          <w:fldChar w:fldCharType="begin"/>
        </w:r>
        <w:r w:rsidRPr="00F2311A">
          <w:rPr>
            <w:rStyle w:val="Hyperlink"/>
            <w:noProof/>
          </w:rPr>
          <w:instrText xml:space="preserve"> </w:instrText>
        </w:r>
        <w:r>
          <w:rPr>
            <w:noProof/>
          </w:rPr>
          <w:instrText>HYPERLINK \l "_Toc99034623"</w:instrText>
        </w:r>
        <w:r w:rsidRPr="00F2311A">
          <w:rPr>
            <w:rStyle w:val="Hyperlink"/>
            <w:noProof/>
          </w:rPr>
          <w:instrText xml:space="preserve"> </w:instrText>
        </w:r>
        <w:r w:rsidRPr="00F2311A">
          <w:rPr>
            <w:rStyle w:val="Hyperlink"/>
            <w:noProof/>
          </w:rPr>
        </w:r>
        <w:r w:rsidRPr="00F2311A">
          <w:rPr>
            <w:rStyle w:val="Hyperlink"/>
            <w:noProof/>
          </w:rPr>
          <w:fldChar w:fldCharType="separate"/>
        </w:r>
        <w:r w:rsidRPr="00F2311A">
          <w:rPr>
            <w:rStyle w:val="Hyperlink"/>
            <w:noProof/>
          </w:rPr>
          <w:t>E.</w:t>
        </w:r>
        <w:r>
          <w:rPr>
            <w:rFonts w:asciiTheme="minorHAnsi" w:eastAsiaTheme="minorEastAsia" w:hAnsiTheme="minorHAnsi" w:cstheme="minorBidi"/>
            <w:noProof/>
            <w:sz w:val="22"/>
            <w:szCs w:val="22"/>
          </w:rPr>
          <w:tab/>
        </w:r>
        <w:r w:rsidRPr="00F2311A">
          <w:rPr>
            <w:rStyle w:val="Hyperlink"/>
            <w:noProof/>
          </w:rPr>
          <w:t>Least-Cost Dispatch of Resources</w:t>
        </w:r>
        <w:r>
          <w:rPr>
            <w:noProof/>
            <w:webHidden/>
          </w:rPr>
          <w:tab/>
        </w:r>
        <w:r>
          <w:rPr>
            <w:noProof/>
            <w:webHidden/>
          </w:rPr>
          <w:fldChar w:fldCharType="begin"/>
        </w:r>
        <w:r>
          <w:rPr>
            <w:noProof/>
            <w:webHidden/>
          </w:rPr>
          <w:instrText xml:space="preserve"> PAGEREF _Toc99034623 \h </w:instrText>
        </w:r>
        <w:r>
          <w:rPr>
            <w:noProof/>
            <w:webHidden/>
          </w:rPr>
        </w:r>
      </w:ins>
      <w:r>
        <w:rPr>
          <w:noProof/>
          <w:webHidden/>
        </w:rPr>
        <w:fldChar w:fldCharType="separate"/>
      </w:r>
      <w:ins w:id="604" w:author="Roberts, Julie" w:date="2022-03-24T17:16:00Z">
        <w:r>
          <w:rPr>
            <w:noProof/>
            <w:webHidden/>
          </w:rPr>
          <w:t>23</w:t>
        </w:r>
        <w:r>
          <w:rPr>
            <w:noProof/>
            <w:webHidden/>
          </w:rPr>
          <w:fldChar w:fldCharType="end"/>
        </w:r>
        <w:r w:rsidRPr="00F2311A">
          <w:rPr>
            <w:rStyle w:val="Hyperlink"/>
            <w:noProof/>
          </w:rPr>
          <w:fldChar w:fldCharType="end"/>
        </w:r>
      </w:ins>
    </w:p>
    <w:p w14:paraId="2ABFEEB0" w14:textId="2EB08653" w:rsidR="001D70A0" w:rsidRDefault="001D70A0">
      <w:pPr>
        <w:pStyle w:val="TOC2"/>
        <w:rPr>
          <w:ins w:id="605" w:author="Roberts, Julie" w:date="2022-03-24T17:16:00Z"/>
          <w:rFonts w:asciiTheme="minorHAnsi" w:eastAsiaTheme="minorEastAsia" w:hAnsiTheme="minorHAnsi" w:cstheme="minorBidi"/>
          <w:sz w:val="22"/>
          <w:szCs w:val="22"/>
        </w:rPr>
      </w:pPr>
      <w:ins w:id="606" w:author="Roberts, Julie" w:date="2022-03-24T17:16:00Z">
        <w:r w:rsidRPr="00F2311A">
          <w:rPr>
            <w:rStyle w:val="Hyperlink"/>
          </w:rPr>
          <w:fldChar w:fldCharType="begin"/>
        </w:r>
        <w:r w:rsidRPr="00F2311A">
          <w:rPr>
            <w:rStyle w:val="Hyperlink"/>
          </w:rPr>
          <w:instrText xml:space="preserve"> </w:instrText>
        </w:r>
        <w:r>
          <w:instrText>HYPERLINK \l "_Toc99034624"</w:instrText>
        </w:r>
        <w:r w:rsidRPr="00F2311A">
          <w:rPr>
            <w:rStyle w:val="Hyperlink"/>
          </w:rPr>
          <w:instrText xml:space="preserve"> </w:instrText>
        </w:r>
        <w:r w:rsidRPr="00F2311A">
          <w:rPr>
            <w:rStyle w:val="Hyperlink"/>
          </w:rPr>
        </w:r>
        <w:r w:rsidRPr="00F2311A">
          <w:rPr>
            <w:rStyle w:val="Hyperlink"/>
          </w:rPr>
          <w:fldChar w:fldCharType="separate"/>
        </w:r>
        <w:r w:rsidRPr="00F2311A">
          <w:rPr>
            <w:rStyle w:val="Hyperlink"/>
          </w:rPr>
          <w:t>VI.</w:t>
        </w:r>
        <w:r>
          <w:rPr>
            <w:rFonts w:asciiTheme="minorHAnsi" w:eastAsiaTheme="minorEastAsia" w:hAnsiTheme="minorHAnsi" w:cstheme="minorBidi"/>
            <w:sz w:val="22"/>
            <w:szCs w:val="22"/>
          </w:rPr>
          <w:tab/>
        </w:r>
        <w:r w:rsidRPr="00F2311A">
          <w:rPr>
            <w:rStyle w:val="Hyperlink"/>
          </w:rPr>
          <w:t xml:space="preserve">NATURAL GAS PROCUREMENT, TRANSPORTATION </w:t>
        </w:r>
        <w:r w:rsidRPr="00F2311A">
          <w:rPr>
            <w:rStyle w:val="Hyperlink"/>
            <w:rFonts w:ascii="Times New Roman Bold" w:hAnsi="Times New Roman Bold"/>
          </w:rPr>
          <w:t>AND</w:t>
        </w:r>
        <w:r w:rsidRPr="00F2311A">
          <w:rPr>
            <w:rStyle w:val="Hyperlink"/>
          </w:rPr>
          <w:t xml:space="preserve"> STORAGE</w:t>
        </w:r>
        <w:r>
          <w:rPr>
            <w:webHidden/>
          </w:rPr>
          <w:tab/>
        </w:r>
        <w:r>
          <w:rPr>
            <w:webHidden/>
          </w:rPr>
          <w:fldChar w:fldCharType="begin"/>
        </w:r>
        <w:r>
          <w:rPr>
            <w:webHidden/>
          </w:rPr>
          <w:instrText xml:space="preserve"> PAGEREF _Toc99034624 \h </w:instrText>
        </w:r>
        <w:r>
          <w:rPr>
            <w:webHidden/>
          </w:rPr>
        </w:r>
      </w:ins>
      <w:r>
        <w:rPr>
          <w:webHidden/>
        </w:rPr>
        <w:fldChar w:fldCharType="separate"/>
      </w:r>
      <w:ins w:id="607" w:author="Roberts, Julie" w:date="2022-03-24T17:16:00Z">
        <w:r>
          <w:rPr>
            <w:webHidden/>
          </w:rPr>
          <w:t>25</w:t>
        </w:r>
        <w:r>
          <w:rPr>
            <w:webHidden/>
          </w:rPr>
          <w:fldChar w:fldCharType="end"/>
        </w:r>
        <w:r w:rsidRPr="00F2311A">
          <w:rPr>
            <w:rStyle w:val="Hyperlink"/>
          </w:rPr>
          <w:fldChar w:fldCharType="end"/>
        </w:r>
      </w:ins>
    </w:p>
    <w:p w14:paraId="2034AE0E" w14:textId="711237A1" w:rsidR="001D70A0" w:rsidRDefault="001D70A0">
      <w:pPr>
        <w:pStyle w:val="TOC3"/>
        <w:tabs>
          <w:tab w:val="left" w:pos="2340"/>
        </w:tabs>
        <w:rPr>
          <w:ins w:id="608" w:author="Roberts, Julie" w:date="2022-03-24T17:16:00Z"/>
          <w:rFonts w:asciiTheme="minorHAnsi" w:eastAsiaTheme="minorEastAsia" w:hAnsiTheme="minorHAnsi" w:cstheme="minorBidi"/>
          <w:noProof/>
          <w:sz w:val="22"/>
          <w:szCs w:val="22"/>
        </w:rPr>
      </w:pPr>
      <w:ins w:id="609" w:author="Roberts, Julie" w:date="2022-03-24T17:16:00Z">
        <w:r w:rsidRPr="00F2311A">
          <w:rPr>
            <w:rStyle w:val="Hyperlink"/>
            <w:noProof/>
          </w:rPr>
          <w:fldChar w:fldCharType="begin"/>
        </w:r>
        <w:r w:rsidRPr="00F2311A">
          <w:rPr>
            <w:rStyle w:val="Hyperlink"/>
            <w:noProof/>
          </w:rPr>
          <w:instrText xml:space="preserve"> </w:instrText>
        </w:r>
        <w:r>
          <w:rPr>
            <w:noProof/>
          </w:rPr>
          <w:instrText>HYPERLINK \l "_Toc99034625"</w:instrText>
        </w:r>
        <w:r w:rsidRPr="00F2311A">
          <w:rPr>
            <w:rStyle w:val="Hyperlink"/>
            <w:noProof/>
          </w:rPr>
          <w:instrText xml:space="preserve"> </w:instrText>
        </w:r>
        <w:r w:rsidRPr="00F2311A">
          <w:rPr>
            <w:rStyle w:val="Hyperlink"/>
            <w:noProof/>
          </w:rPr>
        </w:r>
        <w:r w:rsidRPr="00F2311A">
          <w:rPr>
            <w:rStyle w:val="Hyperlink"/>
            <w:noProof/>
          </w:rPr>
          <w:fldChar w:fldCharType="separate"/>
        </w:r>
        <w:r w:rsidRPr="00F2311A">
          <w:rPr>
            <w:rStyle w:val="Hyperlink"/>
            <w:noProof/>
          </w:rPr>
          <w:t>A.</w:t>
        </w:r>
        <w:r>
          <w:rPr>
            <w:rFonts w:asciiTheme="minorHAnsi" w:eastAsiaTheme="minorEastAsia" w:hAnsiTheme="minorHAnsi" w:cstheme="minorBidi"/>
            <w:noProof/>
            <w:sz w:val="22"/>
            <w:szCs w:val="22"/>
          </w:rPr>
          <w:tab/>
        </w:r>
        <w:r w:rsidRPr="00F2311A">
          <w:rPr>
            <w:rStyle w:val="Hyperlink"/>
            <w:noProof/>
          </w:rPr>
          <w:t>Procurement of Natural Gas</w:t>
        </w:r>
        <w:r>
          <w:rPr>
            <w:noProof/>
            <w:webHidden/>
          </w:rPr>
          <w:tab/>
        </w:r>
        <w:r>
          <w:rPr>
            <w:noProof/>
            <w:webHidden/>
          </w:rPr>
          <w:fldChar w:fldCharType="begin"/>
        </w:r>
        <w:r>
          <w:rPr>
            <w:noProof/>
            <w:webHidden/>
          </w:rPr>
          <w:instrText xml:space="preserve"> PAGEREF _Toc99034625 \h </w:instrText>
        </w:r>
        <w:r>
          <w:rPr>
            <w:noProof/>
            <w:webHidden/>
          </w:rPr>
        </w:r>
      </w:ins>
      <w:r>
        <w:rPr>
          <w:noProof/>
          <w:webHidden/>
        </w:rPr>
        <w:fldChar w:fldCharType="separate"/>
      </w:r>
      <w:ins w:id="610" w:author="Roberts, Julie" w:date="2022-03-24T17:16:00Z">
        <w:r>
          <w:rPr>
            <w:noProof/>
            <w:webHidden/>
          </w:rPr>
          <w:t>25</w:t>
        </w:r>
        <w:r>
          <w:rPr>
            <w:noProof/>
            <w:webHidden/>
          </w:rPr>
          <w:fldChar w:fldCharType="end"/>
        </w:r>
        <w:r w:rsidRPr="00F2311A">
          <w:rPr>
            <w:rStyle w:val="Hyperlink"/>
            <w:noProof/>
          </w:rPr>
          <w:fldChar w:fldCharType="end"/>
        </w:r>
      </w:ins>
    </w:p>
    <w:p w14:paraId="200619F1" w14:textId="54F8B13B" w:rsidR="001D70A0" w:rsidRDefault="001D70A0">
      <w:pPr>
        <w:pStyle w:val="TOC3"/>
        <w:tabs>
          <w:tab w:val="left" w:pos="2340"/>
        </w:tabs>
        <w:rPr>
          <w:ins w:id="611" w:author="Roberts, Julie" w:date="2022-03-24T17:16:00Z"/>
          <w:rFonts w:asciiTheme="minorHAnsi" w:eastAsiaTheme="minorEastAsia" w:hAnsiTheme="minorHAnsi" w:cstheme="minorBidi"/>
          <w:noProof/>
          <w:sz w:val="22"/>
          <w:szCs w:val="22"/>
        </w:rPr>
      </w:pPr>
      <w:ins w:id="612" w:author="Roberts, Julie" w:date="2022-03-24T17:16:00Z">
        <w:r w:rsidRPr="00F2311A">
          <w:rPr>
            <w:rStyle w:val="Hyperlink"/>
            <w:noProof/>
          </w:rPr>
          <w:fldChar w:fldCharType="begin"/>
        </w:r>
        <w:r w:rsidRPr="00F2311A">
          <w:rPr>
            <w:rStyle w:val="Hyperlink"/>
            <w:noProof/>
          </w:rPr>
          <w:instrText xml:space="preserve"> </w:instrText>
        </w:r>
        <w:r>
          <w:rPr>
            <w:noProof/>
          </w:rPr>
          <w:instrText>HYPERLINK \l "_Toc99034626"</w:instrText>
        </w:r>
        <w:r w:rsidRPr="00F2311A">
          <w:rPr>
            <w:rStyle w:val="Hyperlink"/>
            <w:noProof/>
          </w:rPr>
          <w:instrText xml:space="preserve"> </w:instrText>
        </w:r>
        <w:r w:rsidRPr="00F2311A">
          <w:rPr>
            <w:rStyle w:val="Hyperlink"/>
            <w:noProof/>
          </w:rPr>
        </w:r>
        <w:r w:rsidRPr="00F2311A">
          <w:rPr>
            <w:rStyle w:val="Hyperlink"/>
            <w:noProof/>
          </w:rPr>
          <w:fldChar w:fldCharType="separate"/>
        </w:r>
        <w:r w:rsidRPr="00F2311A">
          <w:rPr>
            <w:rStyle w:val="Hyperlink"/>
            <w:noProof/>
          </w:rPr>
          <w:t>B.</w:t>
        </w:r>
        <w:r>
          <w:rPr>
            <w:rFonts w:asciiTheme="minorHAnsi" w:eastAsiaTheme="minorEastAsia" w:hAnsiTheme="minorHAnsi" w:cstheme="minorBidi"/>
            <w:noProof/>
            <w:sz w:val="22"/>
            <w:szCs w:val="22"/>
          </w:rPr>
          <w:tab/>
        </w:r>
        <w:r w:rsidRPr="00F2311A">
          <w:rPr>
            <w:rStyle w:val="Hyperlink"/>
            <w:noProof/>
          </w:rPr>
          <w:t>Natural Gas Transportation</w:t>
        </w:r>
        <w:r>
          <w:rPr>
            <w:noProof/>
            <w:webHidden/>
          </w:rPr>
          <w:tab/>
        </w:r>
        <w:r>
          <w:rPr>
            <w:noProof/>
            <w:webHidden/>
          </w:rPr>
          <w:fldChar w:fldCharType="begin"/>
        </w:r>
        <w:r>
          <w:rPr>
            <w:noProof/>
            <w:webHidden/>
          </w:rPr>
          <w:instrText xml:space="preserve"> PAGEREF _Toc99034626 \h </w:instrText>
        </w:r>
        <w:r>
          <w:rPr>
            <w:noProof/>
            <w:webHidden/>
          </w:rPr>
        </w:r>
      </w:ins>
      <w:r>
        <w:rPr>
          <w:noProof/>
          <w:webHidden/>
        </w:rPr>
        <w:fldChar w:fldCharType="separate"/>
      </w:r>
      <w:ins w:id="613" w:author="Roberts, Julie" w:date="2022-03-24T17:16:00Z">
        <w:r>
          <w:rPr>
            <w:noProof/>
            <w:webHidden/>
          </w:rPr>
          <w:t>27</w:t>
        </w:r>
        <w:r>
          <w:rPr>
            <w:noProof/>
            <w:webHidden/>
          </w:rPr>
          <w:fldChar w:fldCharType="end"/>
        </w:r>
        <w:r w:rsidRPr="00F2311A">
          <w:rPr>
            <w:rStyle w:val="Hyperlink"/>
            <w:noProof/>
          </w:rPr>
          <w:fldChar w:fldCharType="end"/>
        </w:r>
      </w:ins>
    </w:p>
    <w:p w14:paraId="251DF7A3" w14:textId="260B0760" w:rsidR="001D70A0" w:rsidRDefault="001D70A0">
      <w:pPr>
        <w:pStyle w:val="TOC3"/>
        <w:tabs>
          <w:tab w:val="left" w:pos="2340"/>
        </w:tabs>
        <w:rPr>
          <w:ins w:id="614" w:author="Roberts, Julie" w:date="2022-03-24T17:16:00Z"/>
          <w:rFonts w:asciiTheme="minorHAnsi" w:eastAsiaTheme="minorEastAsia" w:hAnsiTheme="minorHAnsi" w:cstheme="minorBidi"/>
          <w:noProof/>
          <w:sz w:val="22"/>
          <w:szCs w:val="22"/>
        </w:rPr>
      </w:pPr>
      <w:ins w:id="615" w:author="Roberts, Julie" w:date="2022-03-24T17:16:00Z">
        <w:r w:rsidRPr="00F2311A">
          <w:rPr>
            <w:rStyle w:val="Hyperlink"/>
            <w:noProof/>
          </w:rPr>
          <w:fldChar w:fldCharType="begin"/>
        </w:r>
        <w:r w:rsidRPr="00F2311A">
          <w:rPr>
            <w:rStyle w:val="Hyperlink"/>
            <w:noProof/>
          </w:rPr>
          <w:instrText xml:space="preserve"> </w:instrText>
        </w:r>
        <w:r>
          <w:rPr>
            <w:noProof/>
          </w:rPr>
          <w:instrText>HYPERLINK \l "_Toc99034627"</w:instrText>
        </w:r>
        <w:r w:rsidRPr="00F2311A">
          <w:rPr>
            <w:rStyle w:val="Hyperlink"/>
            <w:noProof/>
          </w:rPr>
          <w:instrText xml:space="preserve"> </w:instrText>
        </w:r>
        <w:r w:rsidRPr="00F2311A">
          <w:rPr>
            <w:rStyle w:val="Hyperlink"/>
            <w:noProof/>
          </w:rPr>
        </w:r>
        <w:r w:rsidRPr="00F2311A">
          <w:rPr>
            <w:rStyle w:val="Hyperlink"/>
            <w:noProof/>
          </w:rPr>
          <w:fldChar w:fldCharType="separate"/>
        </w:r>
        <w:r w:rsidRPr="00F2311A">
          <w:rPr>
            <w:rStyle w:val="Hyperlink"/>
            <w:noProof/>
          </w:rPr>
          <w:t>C.</w:t>
        </w:r>
        <w:r>
          <w:rPr>
            <w:rFonts w:asciiTheme="minorHAnsi" w:eastAsiaTheme="minorEastAsia" w:hAnsiTheme="minorHAnsi" w:cstheme="minorBidi"/>
            <w:noProof/>
            <w:sz w:val="22"/>
            <w:szCs w:val="22"/>
          </w:rPr>
          <w:tab/>
        </w:r>
        <w:r w:rsidRPr="00F2311A">
          <w:rPr>
            <w:rStyle w:val="Hyperlink"/>
            <w:noProof/>
          </w:rPr>
          <w:t>Gas Contracts Prudently Administered</w:t>
        </w:r>
        <w:r>
          <w:rPr>
            <w:noProof/>
            <w:webHidden/>
          </w:rPr>
          <w:tab/>
        </w:r>
        <w:r>
          <w:rPr>
            <w:noProof/>
            <w:webHidden/>
          </w:rPr>
          <w:fldChar w:fldCharType="begin"/>
        </w:r>
        <w:r>
          <w:rPr>
            <w:noProof/>
            <w:webHidden/>
          </w:rPr>
          <w:instrText xml:space="preserve"> PAGEREF _Toc99034627 \h </w:instrText>
        </w:r>
        <w:r>
          <w:rPr>
            <w:noProof/>
            <w:webHidden/>
          </w:rPr>
        </w:r>
      </w:ins>
      <w:r>
        <w:rPr>
          <w:noProof/>
          <w:webHidden/>
        </w:rPr>
        <w:fldChar w:fldCharType="separate"/>
      </w:r>
      <w:ins w:id="616" w:author="Roberts, Julie" w:date="2022-03-24T17:16:00Z">
        <w:r>
          <w:rPr>
            <w:noProof/>
            <w:webHidden/>
          </w:rPr>
          <w:t>28</w:t>
        </w:r>
        <w:r>
          <w:rPr>
            <w:noProof/>
            <w:webHidden/>
          </w:rPr>
          <w:fldChar w:fldCharType="end"/>
        </w:r>
        <w:r w:rsidRPr="00F2311A">
          <w:rPr>
            <w:rStyle w:val="Hyperlink"/>
            <w:noProof/>
          </w:rPr>
          <w:fldChar w:fldCharType="end"/>
        </w:r>
      </w:ins>
    </w:p>
    <w:p w14:paraId="09B1EDD4" w14:textId="1FEEC306" w:rsidR="001D70A0" w:rsidRDefault="001D70A0">
      <w:pPr>
        <w:pStyle w:val="TOC2"/>
        <w:rPr>
          <w:ins w:id="617" w:author="Roberts, Julie" w:date="2022-03-24T17:16:00Z"/>
          <w:rFonts w:asciiTheme="minorHAnsi" w:eastAsiaTheme="minorEastAsia" w:hAnsiTheme="minorHAnsi" w:cstheme="minorBidi"/>
          <w:sz w:val="22"/>
          <w:szCs w:val="22"/>
        </w:rPr>
      </w:pPr>
      <w:ins w:id="618" w:author="Roberts, Julie" w:date="2022-03-24T17:16:00Z">
        <w:r w:rsidRPr="00F2311A">
          <w:rPr>
            <w:rStyle w:val="Hyperlink"/>
          </w:rPr>
          <w:fldChar w:fldCharType="begin"/>
        </w:r>
        <w:r w:rsidRPr="00F2311A">
          <w:rPr>
            <w:rStyle w:val="Hyperlink"/>
          </w:rPr>
          <w:instrText xml:space="preserve"> </w:instrText>
        </w:r>
        <w:r>
          <w:instrText>HYPERLINK \l "_Toc99034628"</w:instrText>
        </w:r>
        <w:r w:rsidRPr="00F2311A">
          <w:rPr>
            <w:rStyle w:val="Hyperlink"/>
          </w:rPr>
          <w:instrText xml:space="preserve"> </w:instrText>
        </w:r>
        <w:r w:rsidRPr="00F2311A">
          <w:rPr>
            <w:rStyle w:val="Hyperlink"/>
          </w:rPr>
        </w:r>
        <w:r w:rsidRPr="00F2311A">
          <w:rPr>
            <w:rStyle w:val="Hyperlink"/>
          </w:rPr>
          <w:fldChar w:fldCharType="separate"/>
        </w:r>
        <w:r w:rsidRPr="00F2311A">
          <w:rPr>
            <w:rStyle w:val="Hyperlink"/>
          </w:rPr>
          <w:t>VII.</w:t>
        </w:r>
        <w:r>
          <w:rPr>
            <w:rFonts w:asciiTheme="minorHAnsi" w:eastAsiaTheme="minorEastAsia" w:hAnsiTheme="minorHAnsi" w:cstheme="minorBidi"/>
            <w:sz w:val="22"/>
            <w:szCs w:val="22"/>
          </w:rPr>
          <w:tab/>
        </w:r>
        <w:r w:rsidRPr="00F2311A">
          <w:rPr>
            <w:rStyle w:val="Hyperlink"/>
          </w:rPr>
          <w:t>Capacity Costs</w:t>
        </w:r>
        <w:r>
          <w:rPr>
            <w:webHidden/>
          </w:rPr>
          <w:tab/>
        </w:r>
        <w:r>
          <w:rPr>
            <w:webHidden/>
          </w:rPr>
          <w:fldChar w:fldCharType="begin"/>
        </w:r>
        <w:r>
          <w:rPr>
            <w:webHidden/>
          </w:rPr>
          <w:instrText xml:space="preserve"> PAGEREF _Toc99034628 \h </w:instrText>
        </w:r>
        <w:r>
          <w:rPr>
            <w:webHidden/>
          </w:rPr>
        </w:r>
      </w:ins>
      <w:r>
        <w:rPr>
          <w:webHidden/>
        </w:rPr>
        <w:fldChar w:fldCharType="separate"/>
      </w:r>
      <w:ins w:id="619" w:author="Roberts, Julie" w:date="2022-03-24T17:16:00Z">
        <w:r>
          <w:rPr>
            <w:webHidden/>
          </w:rPr>
          <w:t>29</w:t>
        </w:r>
        <w:r>
          <w:rPr>
            <w:webHidden/>
          </w:rPr>
          <w:fldChar w:fldCharType="end"/>
        </w:r>
        <w:r w:rsidRPr="00F2311A">
          <w:rPr>
            <w:rStyle w:val="Hyperlink"/>
          </w:rPr>
          <w:fldChar w:fldCharType="end"/>
        </w:r>
      </w:ins>
    </w:p>
    <w:p w14:paraId="09FD87AE" w14:textId="11F0E4CD" w:rsidR="001D70A0" w:rsidRDefault="001D70A0">
      <w:pPr>
        <w:pStyle w:val="TOC3"/>
        <w:tabs>
          <w:tab w:val="left" w:pos="2340"/>
        </w:tabs>
        <w:rPr>
          <w:ins w:id="620" w:author="Roberts, Julie" w:date="2022-03-24T17:16:00Z"/>
          <w:rFonts w:asciiTheme="minorHAnsi" w:eastAsiaTheme="minorEastAsia" w:hAnsiTheme="minorHAnsi" w:cstheme="minorBidi"/>
          <w:noProof/>
          <w:sz w:val="22"/>
          <w:szCs w:val="22"/>
        </w:rPr>
      </w:pPr>
      <w:ins w:id="621" w:author="Roberts, Julie" w:date="2022-03-24T17:16:00Z">
        <w:r w:rsidRPr="00F2311A">
          <w:rPr>
            <w:rStyle w:val="Hyperlink"/>
            <w:noProof/>
          </w:rPr>
          <w:fldChar w:fldCharType="begin"/>
        </w:r>
        <w:r w:rsidRPr="00F2311A">
          <w:rPr>
            <w:rStyle w:val="Hyperlink"/>
            <w:noProof/>
          </w:rPr>
          <w:instrText xml:space="preserve"> </w:instrText>
        </w:r>
        <w:r>
          <w:rPr>
            <w:noProof/>
          </w:rPr>
          <w:instrText>HYPERLINK \l "_Toc99034629"</w:instrText>
        </w:r>
        <w:r w:rsidRPr="00F2311A">
          <w:rPr>
            <w:rStyle w:val="Hyperlink"/>
            <w:noProof/>
          </w:rPr>
          <w:instrText xml:space="preserve"> </w:instrText>
        </w:r>
        <w:r w:rsidRPr="00F2311A">
          <w:rPr>
            <w:rStyle w:val="Hyperlink"/>
            <w:noProof/>
          </w:rPr>
        </w:r>
        <w:r w:rsidRPr="00F2311A">
          <w:rPr>
            <w:rStyle w:val="Hyperlink"/>
            <w:noProof/>
          </w:rPr>
          <w:fldChar w:fldCharType="separate"/>
        </w:r>
        <w:r w:rsidRPr="00F2311A">
          <w:rPr>
            <w:rStyle w:val="Hyperlink"/>
            <w:noProof/>
          </w:rPr>
          <w:t>A.</w:t>
        </w:r>
        <w:r>
          <w:rPr>
            <w:rFonts w:asciiTheme="minorHAnsi" w:eastAsiaTheme="minorEastAsia" w:hAnsiTheme="minorHAnsi" w:cstheme="minorBidi"/>
            <w:noProof/>
            <w:sz w:val="22"/>
            <w:szCs w:val="22"/>
          </w:rPr>
          <w:tab/>
        </w:r>
        <w:r w:rsidRPr="00F2311A">
          <w:rPr>
            <w:rStyle w:val="Hyperlink"/>
            <w:noProof/>
          </w:rPr>
          <w:t>Physical Call Option Costs</w:t>
        </w:r>
        <w:r>
          <w:rPr>
            <w:noProof/>
            <w:webHidden/>
          </w:rPr>
          <w:tab/>
        </w:r>
        <w:r>
          <w:rPr>
            <w:noProof/>
            <w:webHidden/>
          </w:rPr>
          <w:fldChar w:fldCharType="begin"/>
        </w:r>
        <w:r>
          <w:rPr>
            <w:noProof/>
            <w:webHidden/>
          </w:rPr>
          <w:instrText xml:space="preserve"> PAGEREF _Toc99034629 \h </w:instrText>
        </w:r>
        <w:r>
          <w:rPr>
            <w:noProof/>
            <w:webHidden/>
          </w:rPr>
        </w:r>
      </w:ins>
      <w:r>
        <w:rPr>
          <w:noProof/>
          <w:webHidden/>
        </w:rPr>
        <w:fldChar w:fldCharType="separate"/>
      </w:r>
      <w:ins w:id="622" w:author="Roberts, Julie" w:date="2022-03-24T17:16:00Z">
        <w:r>
          <w:rPr>
            <w:noProof/>
            <w:webHidden/>
          </w:rPr>
          <w:t>29</w:t>
        </w:r>
        <w:r>
          <w:rPr>
            <w:noProof/>
            <w:webHidden/>
          </w:rPr>
          <w:fldChar w:fldCharType="end"/>
        </w:r>
        <w:r w:rsidRPr="00F2311A">
          <w:rPr>
            <w:rStyle w:val="Hyperlink"/>
            <w:noProof/>
          </w:rPr>
          <w:fldChar w:fldCharType="end"/>
        </w:r>
      </w:ins>
    </w:p>
    <w:p w14:paraId="5E4AD163" w14:textId="7F97AE4A" w:rsidR="001D70A0" w:rsidRDefault="001D70A0">
      <w:pPr>
        <w:pStyle w:val="TOC3"/>
        <w:tabs>
          <w:tab w:val="left" w:pos="2340"/>
        </w:tabs>
        <w:rPr>
          <w:ins w:id="623" w:author="Roberts, Julie" w:date="2022-03-24T17:16:00Z"/>
          <w:rFonts w:asciiTheme="minorHAnsi" w:eastAsiaTheme="minorEastAsia" w:hAnsiTheme="minorHAnsi" w:cstheme="minorBidi"/>
          <w:noProof/>
          <w:sz w:val="22"/>
          <w:szCs w:val="22"/>
        </w:rPr>
      </w:pPr>
      <w:ins w:id="624" w:author="Roberts, Julie" w:date="2022-03-24T17:16:00Z">
        <w:r w:rsidRPr="00F2311A">
          <w:rPr>
            <w:rStyle w:val="Hyperlink"/>
            <w:noProof/>
          </w:rPr>
          <w:fldChar w:fldCharType="begin"/>
        </w:r>
        <w:r w:rsidRPr="00F2311A">
          <w:rPr>
            <w:rStyle w:val="Hyperlink"/>
            <w:noProof/>
          </w:rPr>
          <w:instrText xml:space="preserve"> </w:instrText>
        </w:r>
        <w:r>
          <w:rPr>
            <w:noProof/>
          </w:rPr>
          <w:instrText>HYPERLINK \l "_Toc99034630"</w:instrText>
        </w:r>
        <w:r w:rsidRPr="00F2311A">
          <w:rPr>
            <w:rStyle w:val="Hyperlink"/>
            <w:noProof/>
          </w:rPr>
          <w:instrText xml:space="preserve"> </w:instrText>
        </w:r>
        <w:r w:rsidRPr="00F2311A">
          <w:rPr>
            <w:rStyle w:val="Hyperlink"/>
            <w:noProof/>
          </w:rPr>
        </w:r>
        <w:r w:rsidRPr="00F2311A">
          <w:rPr>
            <w:rStyle w:val="Hyperlink"/>
            <w:noProof/>
          </w:rPr>
          <w:fldChar w:fldCharType="separate"/>
        </w:r>
        <w:r w:rsidRPr="00F2311A">
          <w:rPr>
            <w:rStyle w:val="Hyperlink"/>
            <w:noProof/>
          </w:rPr>
          <w:t>B.</w:t>
        </w:r>
        <w:r>
          <w:rPr>
            <w:rFonts w:asciiTheme="minorHAnsi" w:eastAsiaTheme="minorEastAsia" w:hAnsiTheme="minorHAnsi" w:cstheme="minorBidi"/>
            <w:noProof/>
            <w:sz w:val="22"/>
            <w:szCs w:val="22"/>
          </w:rPr>
          <w:tab/>
        </w:r>
        <w:r w:rsidRPr="00F2311A">
          <w:rPr>
            <w:rStyle w:val="Hyperlink"/>
            <w:noProof/>
          </w:rPr>
          <w:t>Resource Adequacy Capacity Costs</w:t>
        </w:r>
        <w:r>
          <w:rPr>
            <w:noProof/>
            <w:webHidden/>
          </w:rPr>
          <w:tab/>
        </w:r>
        <w:r>
          <w:rPr>
            <w:noProof/>
            <w:webHidden/>
          </w:rPr>
          <w:fldChar w:fldCharType="begin"/>
        </w:r>
        <w:r>
          <w:rPr>
            <w:noProof/>
            <w:webHidden/>
          </w:rPr>
          <w:instrText xml:space="preserve"> PAGEREF _Toc99034630 \h </w:instrText>
        </w:r>
        <w:r>
          <w:rPr>
            <w:noProof/>
            <w:webHidden/>
          </w:rPr>
        </w:r>
      </w:ins>
      <w:r>
        <w:rPr>
          <w:noProof/>
          <w:webHidden/>
        </w:rPr>
        <w:fldChar w:fldCharType="separate"/>
      </w:r>
      <w:ins w:id="625" w:author="Roberts, Julie" w:date="2022-03-24T17:16:00Z">
        <w:r>
          <w:rPr>
            <w:noProof/>
            <w:webHidden/>
          </w:rPr>
          <w:t>29</w:t>
        </w:r>
        <w:r>
          <w:rPr>
            <w:noProof/>
            <w:webHidden/>
          </w:rPr>
          <w:fldChar w:fldCharType="end"/>
        </w:r>
        <w:r w:rsidRPr="00F2311A">
          <w:rPr>
            <w:rStyle w:val="Hyperlink"/>
            <w:noProof/>
          </w:rPr>
          <w:fldChar w:fldCharType="end"/>
        </w:r>
      </w:ins>
    </w:p>
    <w:p w14:paraId="774F9F20" w14:textId="3BE0D36A" w:rsidR="001D70A0" w:rsidRDefault="001D70A0">
      <w:pPr>
        <w:pStyle w:val="TOC3"/>
        <w:tabs>
          <w:tab w:val="left" w:pos="2340"/>
        </w:tabs>
        <w:rPr>
          <w:ins w:id="626" w:author="Roberts, Julie" w:date="2022-03-24T17:16:00Z"/>
          <w:rFonts w:asciiTheme="minorHAnsi" w:eastAsiaTheme="minorEastAsia" w:hAnsiTheme="minorHAnsi" w:cstheme="minorBidi"/>
          <w:noProof/>
          <w:sz w:val="22"/>
          <w:szCs w:val="22"/>
        </w:rPr>
      </w:pPr>
      <w:ins w:id="627" w:author="Roberts, Julie" w:date="2022-03-24T17:16:00Z">
        <w:r w:rsidRPr="00F2311A">
          <w:rPr>
            <w:rStyle w:val="Hyperlink"/>
            <w:noProof/>
          </w:rPr>
          <w:fldChar w:fldCharType="begin"/>
        </w:r>
        <w:r w:rsidRPr="00F2311A">
          <w:rPr>
            <w:rStyle w:val="Hyperlink"/>
            <w:noProof/>
          </w:rPr>
          <w:instrText xml:space="preserve"> </w:instrText>
        </w:r>
        <w:r>
          <w:rPr>
            <w:noProof/>
          </w:rPr>
          <w:instrText>HYPERLINK \l "_Toc99034631"</w:instrText>
        </w:r>
        <w:r w:rsidRPr="00F2311A">
          <w:rPr>
            <w:rStyle w:val="Hyperlink"/>
            <w:noProof/>
          </w:rPr>
          <w:instrText xml:space="preserve"> </w:instrText>
        </w:r>
        <w:r w:rsidRPr="00F2311A">
          <w:rPr>
            <w:rStyle w:val="Hyperlink"/>
            <w:noProof/>
          </w:rPr>
        </w:r>
        <w:r w:rsidRPr="00F2311A">
          <w:rPr>
            <w:rStyle w:val="Hyperlink"/>
            <w:noProof/>
          </w:rPr>
          <w:fldChar w:fldCharType="separate"/>
        </w:r>
        <w:r w:rsidRPr="00F2311A">
          <w:rPr>
            <w:rStyle w:val="Hyperlink"/>
            <w:noProof/>
          </w:rPr>
          <w:t>C.</w:t>
        </w:r>
        <w:r>
          <w:rPr>
            <w:rFonts w:asciiTheme="minorHAnsi" w:eastAsiaTheme="minorEastAsia" w:hAnsiTheme="minorHAnsi" w:cstheme="minorBidi"/>
            <w:noProof/>
            <w:sz w:val="22"/>
            <w:szCs w:val="22"/>
          </w:rPr>
          <w:tab/>
        </w:r>
        <w:r w:rsidRPr="00F2311A">
          <w:rPr>
            <w:rStyle w:val="Hyperlink"/>
            <w:noProof/>
          </w:rPr>
          <w:t>Capacity Contracts Prudently Administered</w:t>
        </w:r>
        <w:r>
          <w:rPr>
            <w:noProof/>
            <w:webHidden/>
          </w:rPr>
          <w:tab/>
        </w:r>
        <w:r>
          <w:rPr>
            <w:noProof/>
            <w:webHidden/>
          </w:rPr>
          <w:fldChar w:fldCharType="begin"/>
        </w:r>
        <w:r>
          <w:rPr>
            <w:noProof/>
            <w:webHidden/>
          </w:rPr>
          <w:instrText xml:space="preserve"> PAGEREF _Toc99034631 \h </w:instrText>
        </w:r>
        <w:r>
          <w:rPr>
            <w:noProof/>
            <w:webHidden/>
          </w:rPr>
        </w:r>
      </w:ins>
      <w:r>
        <w:rPr>
          <w:noProof/>
          <w:webHidden/>
        </w:rPr>
        <w:fldChar w:fldCharType="separate"/>
      </w:r>
      <w:ins w:id="628" w:author="Roberts, Julie" w:date="2022-03-24T17:16:00Z">
        <w:r>
          <w:rPr>
            <w:noProof/>
            <w:webHidden/>
          </w:rPr>
          <w:t>32</w:t>
        </w:r>
        <w:r>
          <w:rPr>
            <w:noProof/>
            <w:webHidden/>
          </w:rPr>
          <w:fldChar w:fldCharType="end"/>
        </w:r>
        <w:r w:rsidRPr="00F2311A">
          <w:rPr>
            <w:rStyle w:val="Hyperlink"/>
            <w:noProof/>
          </w:rPr>
          <w:fldChar w:fldCharType="end"/>
        </w:r>
      </w:ins>
    </w:p>
    <w:p w14:paraId="44987880" w14:textId="2CC0FF8A" w:rsidR="001D70A0" w:rsidRDefault="001D70A0">
      <w:pPr>
        <w:pStyle w:val="TOC2"/>
        <w:rPr>
          <w:ins w:id="629" w:author="Roberts, Julie" w:date="2022-03-24T17:16:00Z"/>
          <w:rFonts w:asciiTheme="minorHAnsi" w:eastAsiaTheme="minorEastAsia" w:hAnsiTheme="minorHAnsi" w:cstheme="minorBidi"/>
          <w:sz w:val="22"/>
          <w:szCs w:val="22"/>
        </w:rPr>
      </w:pPr>
      <w:ins w:id="630" w:author="Roberts, Julie" w:date="2022-03-24T17:16:00Z">
        <w:r w:rsidRPr="00F2311A">
          <w:rPr>
            <w:rStyle w:val="Hyperlink"/>
          </w:rPr>
          <w:fldChar w:fldCharType="begin"/>
        </w:r>
        <w:r w:rsidRPr="00F2311A">
          <w:rPr>
            <w:rStyle w:val="Hyperlink"/>
          </w:rPr>
          <w:instrText xml:space="preserve"> </w:instrText>
        </w:r>
        <w:r>
          <w:instrText>HYPERLINK \l "_Toc99034632"</w:instrText>
        </w:r>
        <w:r w:rsidRPr="00F2311A">
          <w:rPr>
            <w:rStyle w:val="Hyperlink"/>
          </w:rPr>
          <w:instrText xml:space="preserve"> </w:instrText>
        </w:r>
        <w:r w:rsidRPr="00F2311A">
          <w:rPr>
            <w:rStyle w:val="Hyperlink"/>
          </w:rPr>
        </w:r>
        <w:r w:rsidRPr="00F2311A">
          <w:rPr>
            <w:rStyle w:val="Hyperlink"/>
          </w:rPr>
          <w:fldChar w:fldCharType="separate"/>
        </w:r>
        <w:r w:rsidRPr="00F2311A">
          <w:rPr>
            <w:rStyle w:val="Hyperlink"/>
          </w:rPr>
          <w:t>VIII.</w:t>
        </w:r>
        <w:r>
          <w:rPr>
            <w:rFonts w:asciiTheme="minorHAnsi" w:eastAsiaTheme="minorEastAsia" w:hAnsiTheme="minorHAnsi" w:cstheme="minorBidi"/>
            <w:sz w:val="22"/>
            <w:szCs w:val="22"/>
          </w:rPr>
          <w:tab/>
        </w:r>
        <w:r w:rsidRPr="00F2311A">
          <w:rPr>
            <w:rStyle w:val="Hyperlink"/>
          </w:rPr>
          <w:t>transmission costs</w:t>
        </w:r>
        <w:r>
          <w:rPr>
            <w:webHidden/>
          </w:rPr>
          <w:tab/>
        </w:r>
        <w:r>
          <w:rPr>
            <w:webHidden/>
          </w:rPr>
          <w:fldChar w:fldCharType="begin"/>
        </w:r>
        <w:r>
          <w:rPr>
            <w:webHidden/>
          </w:rPr>
          <w:instrText xml:space="preserve"> PAGEREF _Toc99034632 \h </w:instrText>
        </w:r>
        <w:r>
          <w:rPr>
            <w:webHidden/>
          </w:rPr>
        </w:r>
      </w:ins>
      <w:r>
        <w:rPr>
          <w:webHidden/>
        </w:rPr>
        <w:fldChar w:fldCharType="separate"/>
      </w:r>
      <w:ins w:id="631" w:author="Roberts, Julie" w:date="2022-03-24T17:16:00Z">
        <w:r>
          <w:rPr>
            <w:webHidden/>
          </w:rPr>
          <w:t>32</w:t>
        </w:r>
        <w:r>
          <w:rPr>
            <w:webHidden/>
          </w:rPr>
          <w:fldChar w:fldCharType="end"/>
        </w:r>
        <w:r w:rsidRPr="00F2311A">
          <w:rPr>
            <w:rStyle w:val="Hyperlink"/>
          </w:rPr>
          <w:fldChar w:fldCharType="end"/>
        </w:r>
      </w:ins>
    </w:p>
    <w:p w14:paraId="2853934E" w14:textId="13280E49" w:rsidR="001D70A0" w:rsidRDefault="001D70A0">
      <w:pPr>
        <w:pStyle w:val="TOC2"/>
        <w:rPr>
          <w:ins w:id="632" w:author="Roberts, Julie" w:date="2022-03-24T17:16:00Z"/>
          <w:rFonts w:asciiTheme="minorHAnsi" w:eastAsiaTheme="minorEastAsia" w:hAnsiTheme="minorHAnsi" w:cstheme="minorBidi"/>
          <w:sz w:val="22"/>
          <w:szCs w:val="22"/>
        </w:rPr>
      </w:pPr>
      <w:ins w:id="633" w:author="Roberts, Julie" w:date="2022-03-24T17:16:00Z">
        <w:r w:rsidRPr="00F2311A">
          <w:rPr>
            <w:rStyle w:val="Hyperlink"/>
          </w:rPr>
          <w:fldChar w:fldCharType="begin"/>
        </w:r>
        <w:r w:rsidRPr="00F2311A">
          <w:rPr>
            <w:rStyle w:val="Hyperlink"/>
          </w:rPr>
          <w:instrText xml:space="preserve"> </w:instrText>
        </w:r>
        <w:r>
          <w:instrText>HYPERLINK \l "_Toc99034633"</w:instrText>
        </w:r>
        <w:r w:rsidRPr="00F2311A">
          <w:rPr>
            <w:rStyle w:val="Hyperlink"/>
          </w:rPr>
          <w:instrText xml:space="preserve"> </w:instrText>
        </w:r>
        <w:r w:rsidRPr="00F2311A">
          <w:rPr>
            <w:rStyle w:val="Hyperlink"/>
          </w:rPr>
        </w:r>
        <w:r w:rsidRPr="00F2311A">
          <w:rPr>
            <w:rStyle w:val="Hyperlink"/>
          </w:rPr>
          <w:fldChar w:fldCharType="separate"/>
        </w:r>
        <w:r w:rsidRPr="00F2311A">
          <w:rPr>
            <w:rStyle w:val="Hyperlink"/>
          </w:rPr>
          <w:t>A.</w:t>
        </w:r>
        <w:r>
          <w:rPr>
            <w:rFonts w:asciiTheme="minorHAnsi" w:eastAsiaTheme="minorEastAsia" w:hAnsiTheme="minorHAnsi" w:cstheme="minorBidi"/>
            <w:sz w:val="22"/>
            <w:szCs w:val="22"/>
          </w:rPr>
          <w:tab/>
        </w:r>
        <w:r w:rsidRPr="00F2311A">
          <w:rPr>
            <w:rStyle w:val="Hyperlink"/>
          </w:rPr>
          <w:t>SCE Provides Transmission Pursuant to FERC-Approved Tariffs</w:t>
        </w:r>
        <w:r>
          <w:rPr>
            <w:webHidden/>
          </w:rPr>
          <w:tab/>
        </w:r>
        <w:r>
          <w:rPr>
            <w:webHidden/>
          </w:rPr>
          <w:fldChar w:fldCharType="begin"/>
        </w:r>
        <w:r>
          <w:rPr>
            <w:webHidden/>
          </w:rPr>
          <w:instrText xml:space="preserve"> PAGEREF _Toc99034633 \h </w:instrText>
        </w:r>
        <w:r>
          <w:rPr>
            <w:webHidden/>
          </w:rPr>
        </w:r>
      </w:ins>
      <w:r>
        <w:rPr>
          <w:webHidden/>
        </w:rPr>
        <w:fldChar w:fldCharType="separate"/>
      </w:r>
      <w:ins w:id="634" w:author="Roberts, Julie" w:date="2022-03-24T17:16:00Z">
        <w:r>
          <w:rPr>
            <w:webHidden/>
          </w:rPr>
          <w:t>32</w:t>
        </w:r>
        <w:r>
          <w:rPr>
            <w:webHidden/>
          </w:rPr>
          <w:fldChar w:fldCharType="end"/>
        </w:r>
        <w:r w:rsidRPr="00F2311A">
          <w:rPr>
            <w:rStyle w:val="Hyperlink"/>
          </w:rPr>
          <w:fldChar w:fldCharType="end"/>
        </w:r>
      </w:ins>
    </w:p>
    <w:p w14:paraId="2946D1C8" w14:textId="36893F47" w:rsidR="001D70A0" w:rsidRDefault="001D70A0">
      <w:pPr>
        <w:pStyle w:val="TOC3"/>
        <w:tabs>
          <w:tab w:val="left" w:pos="2340"/>
        </w:tabs>
        <w:rPr>
          <w:ins w:id="635" w:author="Roberts, Julie" w:date="2022-03-24T17:16:00Z"/>
          <w:rFonts w:asciiTheme="minorHAnsi" w:eastAsiaTheme="minorEastAsia" w:hAnsiTheme="minorHAnsi" w:cstheme="minorBidi"/>
          <w:noProof/>
          <w:sz w:val="22"/>
          <w:szCs w:val="22"/>
        </w:rPr>
      </w:pPr>
      <w:ins w:id="636" w:author="Roberts, Julie" w:date="2022-03-24T17:16:00Z">
        <w:r w:rsidRPr="00F2311A">
          <w:rPr>
            <w:rStyle w:val="Hyperlink"/>
            <w:noProof/>
          </w:rPr>
          <w:fldChar w:fldCharType="begin"/>
        </w:r>
        <w:r w:rsidRPr="00F2311A">
          <w:rPr>
            <w:rStyle w:val="Hyperlink"/>
            <w:noProof/>
          </w:rPr>
          <w:instrText xml:space="preserve"> </w:instrText>
        </w:r>
        <w:r>
          <w:rPr>
            <w:noProof/>
          </w:rPr>
          <w:instrText>HYPERLINK \l "_Toc99034634"</w:instrText>
        </w:r>
        <w:r w:rsidRPr="00F2311A">
          <w:rPr>
            <w:rStyle w:val="Hyperlink"/>
            <w:noProof/>
          </w:rPr>
          <w:instrText xml:space="preserve"> </w:instrText>
        </w:r>
        <w:r w:rsidRPr="00F2311A">
          <w:rPr>
            <w:rStyle w:val="Hyperlink"/>
            <w:noProof/>
          </w:rPr>
        </w:r>
        <w:r w:rsidRPr="00F2311A">
          <w:rPr>
            <w:rStyle w:val="Hyperlink"/>
            <w:noProof/>
          </w:rPr>
          <w:fldChar w:fldCharType="separate"/>
        </w:r>
        <w:r w:rsidRPr="00F2311A">
          <w:rPr>
            <w:rStyle w:val="Hyperlink"/>
            <w:noProof/>
          </w:rPr>
          <w:t>B.</w:t>
        </w:r>
        <w:r>
          <w:rPr>
            <w:rFonts w:asciiTheme="minorHAnsi" w:eastAsiaTheme="minorEastAsia" w:hAnsiTheme="minorHAnsi" w:cstheme="minorBidi"/>
            <w:noProof/>
            <w:sz w:val="22"/>
            <w:szCs w:val="22"/>
          </w:rPr>
          <w:tab/>
        </w:r>
        <w:r w:rsidRPr="00F2311A">
          <w:rPr>
            <w:rStyle w:val="Hyperlink"/>
            <w:noProof/>
          </w:rPr>
          <w:t>Transmission Tariffs Prudently Administered</w:t>
        </w:r>
        <w:r>
          <w:rPr>
            <w:noProof/>
            <w:webHidden/>
          </w:rPr>
          <w:tab/>
        </w:r>
        <w:r>
          <w:rPr>
            <w:noProof/>
            <w:webHidden/>
          </w:rPr>
          <w:fldChar w:fldCharType="begin"/>
        </w:r>
        <w:r>
          <w:rPr>
            <w:noProof/>
            <w:webHidden/>
          </w:rPr>
          <w:instrText xml:space="preserve"> PAGEREF _Toc99034634 \h </w:instrText>
        </w:r>
        <w:r>
          <w:rPr>
            <w:noProof/>
            <w:webHidden/>
          </w:rPr>
        </w:r>
      </w:ins>
      <w:r>
        <w:rPr>
          <w:noProof/>
          <w:webHidden/>
        </w:rPr>
        <w:fldChar w:fldCharType="separate"/>
      </w:r>
      <w:ins w:id="637" w:author="Roberts, Julie" w:date="2022-03-24T17:16:00Z">
        <w:r>
          <w:rPr>
            <w:noProof/>
            <w:webHidden/>
          </w:rPr>
          <w:t>34</w:t>
        </w:r>
        <w:r>
          <w:rPr>
            <w:noProof/>
            <w:webHidden/>
          </w:rPr>
          <w:fldChar w:fldCharType="end"/>
        </w:r>
        <w:r w:rsidRPr="00F2311A">
          <w:rPr>
            <w:rStyle w:val="Hyperlink"/>
            <w:noProof/>
          </w:rPr>
          <w:fldChar w:fldCharType="end"/>
        </w:r>
      </w:ins>
    </w:p>
    <w:p w14:paraId="1CEAB336" w14:textId="61693B14" w:rsidR="001D70A0" w:rsidRDefault="001D70A0">
      <w:pPr>
        <w:pStyle w:val="TOC2"/>
        <w:rPr>
          <w:ins w:id="638" w:author="Roberts, Julie" w:date="2022-03-24T17:16:00Z"/>
          <w:rFonts w:asciiTheme="minorHAnsi" w:eastAsiaTheme="minorEastAsia" w:hAnsiTheme="minorHAnsi" w:cstheme="minorBidi"/>
          <w:sz w:val="22"/>
          <w:szCs w:val="22"/>
        </w:rPr>
      </w:pPr>
      <w:ins w:id="639" w:author="Roberts, Julie" w:date="2022-03-24T17:16:00Z">
        <w:r w:rsidRPr="00F2311A">
          <w:rPr>
            <w:rStyle w:val="Hyperlink"/>
          </w:rPr>
          <w:fldChar w:fldCharType="begin"/>
        </w:r>
        <w:r w:rsidRPr="00F2311A">
          <w:rPr>
            <w:rStyle w:val="Hyperlink"/>
          </w:rPr>
          <w:instrText xml:space="preserve"> </w:instrText>
        </w:r>
        <w:r>
          <w:instrText>HYPERLINK \l "_Toc99034635"</w:instrText>
        </w:r>
        <w:r w:rsidRPr="00F2311A">
          <w:rPr>
            <w:rStyle w:val="Hyperlink"/>
          </w:rPr>
          <w:instrText xml:space="preserve"> </w:instrText>
        </w:r>
        <w:r w:rsidRPr="00F2311A">
          <w:rPr>
            <w:rStyle w:val="Hyperlink"/>
          </w:rPr>
        </w:r>
        <w:r w:rsidRPr="00F2311A">
          <w:rPr>
            <w:rStyle w:val="Hyperlink"/>
          </w:rPr>
          <w:fldChar w:fldCharType="separate"/>
        </w:r>
        <w:r w:rsidRPr="00F2311A">
          <w:rPr>
            <w:rStyle w:val="Hyperlink"/>
          </w:rPr>
          <w:t>IX.</w:t>
        </w:r>
        <w:r>
          <w:rPr>
            <w:rFonts w:asciiTheme="minorHAnsi" w:eastAsiaTheme="minorEastAsia" w:hAnsiTheme="minorHAnsi" w:cstheme="minorBidi"/>
            <w:sz w:val="22"/>
            <w:szCs w:val="22"/>
          </w:rPr>
          <w:tab/>
        </w:r>
        <w:r w:rsidRPr="00F2311A">
          <w:rPr>
            <w:rStyle w:val="Hyperlink"/>
          </w:rPr>
          <w:t>Schedule Coordinator costs</w:t>
        </w:r>
        <w:r>
          <w:rPr>
            <w:webHidden/>
          </w:rPr>
          <w:tab/>
        </w:r>
        <w:r>
          <w:rPr>
            <w:webHidden/>
          </w:rPr>
          <w:fldChar w:fldCharType="begin"/>
        </w:r>
        <w:r>
          <w:rPr>
            <w:webHidden/>
          </w:rPr>
          <w:instrText xml:space="preserve"> PAGEREF _Toc99034635 \h </w:instrText>
        </w:r>
        <w:r>
          <w:rPr>
            <w:webHidden/>
          </w:rPr>
        </w:r>
      </w:ins>
      <w:r>
        <w:rPr>
          <w:webHidden/>
        </w:rPr>
        <w:fldChar w:fldCharType="separate"/>
      </w:r>
      <w:ins w:id="640" w:author="Roberts, Julie" w:date="2022-03-24T17:16:00Z">
        <w:r>
          <w:rPr>
            <w:webHidden/>
          </w:rPr>
          <w:t>35</w:t>
        </w:r>
        <w:r>
          <w:rPr>
            <w:webHidden/>
          </w:rPr>
          <w:fldChar w:fldCharType="end"/>
        </w:r>
        <w:r w:rsidRPr="00F2311A">
          <w:rPr>
            <w:rStyle w:val="Hyperlink"/>
          </w:rPr>
          <w:fldChar w:fldCharType="end"/>
        </w:r>
      </w:ins>
    </w:p>
    <w:p w14:paraId="72E9D204" w14:textId="74D69969" w:rsidR="001D70A0" w:rsidRDefault="001D70A0">
      <w:pPr>
        <w:pStyle w:val="TOC3"/>
        <w:tabs>
          <w:tab w:val="left" w:pos="2340"/>
        </w:tabs>
        <w:rPr>
          <w:ins w:id="641" w:author="Roberts, Julie" w:date="2022-03-24T17:16:00Z"/>
          <w:rFonts w:asciiTheme="minorHAnsi" w:eastAsiaTheme="minorEastAsia" w:hAnsiTheme="minorHAnsi" w:cstheme="minorBidi"/>
          <w:noProof/>
          <w:sz w:val="22"/>
          <w:szCs w:val="22"/>
        </w:rPr>
      </w:pPr>
      <w:ins w:id="642" w:author="Roberts, Julie" w:date="2022-03-24T17:16:00Z">
        <w:r w:rsidRPr="00F2311A">
          <w:rPr>
            <w:rStyle w:val="Hyperlink"/>
            <w:noProof/>
          </w:rPr>
          <w:fldChar w:fldCharType="begin"/>
        </w:r>
        <w:r w:rsidRPr="00F2311A">
          <w:rPr>
            <w:rStyle w:val="Hyperlink"/>
            <w:noProof/>
          </w:rPr>
          <w:instrText xml:space="preserve"> </w:instrText>
        </w:r>
        <w:r>
          <w:rPr>
            <w:noProof/>
          </w:rPr>
          <w:instrText>HYPERLINK \l "_Toc99034636"</w:instrText>
        </w:r>
        <w:r w:rsidRPr="00F2311A">
          <w:rPr>
            <w:rStyle w:val="Hyperlink"/>
            <w:noProof/>
          </w:rPr>
          <w:instrText xml:space="preserve"> </w:instrText>
        </w:r>
        <w:r w:rsidRPr="00F2311A">
          <w:rPr>
            <w:rStyle w:val="Hyperlink"/>
            <w:noProof/>
          </w:rPr>
        </w:r>
        <w:r w:rsidRPr="00F2311A">
          <w:rPr>
            <w:rStyle w:val="Hyperlink"/>
            <w:noProof/>
          </w:rPr>
          <w:fldChar w:fldCharType="separate"/>
        </w:r>
        <w:r w:rsidRPr="00F2311A">
          <w:rPr>
            <w:rStyle w:val="Hyperlink"/>
            <w:noProof/>
          </w:rPr>
          <w:t>A.</w:t>
        </w:r>
        <w:r>
          <w:rPr>
            <w:rFonts w:asciiTheme="minorHAnsi" w:eastAsiaTheme="minorEastAsia" w:hAnsiTheme="minorHAnsi" w:cstheme="minorBidi"/>
            <w:noProof/>
            <w:sz w:val="22"/>
            <w:szCs w:val="22"/>
          </w:rPr>
          <w:tab/>
        </w:r>
        <w:r w:rsidRPr="00F2311A">
          <w:rPr>
            <w:rStyle w:val="Hyperlink"/>
            <w:noProof/>
          </w:rPr>
          <w:t>CAISO Requires Schedule Coordinator</w:t>
        </w:r>
        <w:r>
          <w:rPr>
            <w:noProof/>
            <w:webHidden/>
          </w:rPr>
          <w:tab/>
        </w:r>
        <w:r>
          <w:rPr>
            <w:noProof/>
            <w:webHidden/>
          </w:rPr>
          <w:fldChar w:fldCharType="begin"/>
        </w:r>
        <w:r>
          <w:rPr>
            <w:noProof/>
            <w:webHidden/>
          </w:rPr>
          <w:instrText xml:space="preserve"> PAGEREF _Toc99034636 \h </w:instrText>
        </w:r>
        <w:r>
          <w:rPr>
            <w:noProof/>
            <w:webHidden/>
          </w:rPr>
        </w:r>
      </w:ins>
      <w:r>
        <w:rPr>
          <w:noProof/>
          <w:webHidden/>
        </w:rPr>
        <w:fldChar w:fldCharType="separate"/>
      </w:r>
      <w:ins w:id="643" w:author="Roberts, Julie" w:date="2022-03-24T17:16:00Z">
        <w:r>
          <w:rPr>
            <w:noProof/>
            <w:webHidden/>
          </w:rPr>
          <w:t>35</w:t>
        </w:r>
        <w:r>
          <w:rPr>
            <w:noProof/>
            <w:webHidden/>
          </w:rPr>
          <w:fldChar w:fldCharType="end"/>
        </w:r>
        <w:r w:rsidRPr="00F2311A">
          <w:rPr>
            <w:rStyle w:val="Hyperlink"/>
            <w:noProof/>
          </w:rPr>
          <w:fldChar w:fldCharType="end"/>
        </w:r>
      </w:ins>
    </w:p>
    <w:p w14:paraId="0F2AD486" w14:textId="39D39D3F" w:rsidR="001D70A0" w:rsidRDefault="001D70A0">
      <w:pPr>
        <w:pStyle w:val="TOC3"/>
        <w:tabs>
          <w:tab w:val="left" w:pos="2340"/>
        </w:tabs>
        <w:rPr>
          <w:ins w:id="644" w:author="Roberts, Julie" w:date="2022-03-24T17:16:00Z"/>
          <w:rFonts w:asciiTheme="minorHAnsi" w:eastAsiaTheme="minorEastAsia" w:hAnsiTheme="minorHAnsi" w:cstheme="minorBidi"/>
          <w:noProof/>
          <w:sz w:val="22"/>
          <w:szCs w:val="22"/>
        </w:rPr>
      </w:pPr>
      <w:ins w:id="645" w:author="Roberts, Julie" w:date="2022-03-24T17:16:00Z">
        <w:r w:rsidRPr="00F2311A">
          <w:rPr>
            <w:rStyle w:val="Hyperlink"/>
            <w:noProof/>
          </w:rPr>
          <w:fldChar w:fldCharType="begin"/>
        </w:r>
        <w:r w:rsidRPr="00F2311A">
          <w:rPr>
            <w:rStyle w:val="Hyperlink"/>
            <w:noProof/>
          </w:rPr>
          <w:instrText xml:space="preserve"> </w:instrText>
        </w:r>
        <w:r>
          <w:rPr>
            <w:noProof/>
          </w:rPr>
          <w:instrText>HYPERLINK \l "_Toc99034637"</w:instrText>
        </w:r>
        <w:r w:rsidRPr="00F2311A">
          <w:rPr>
            <w:rStyle w:val="Hyperlink"/>
            <w:noProof/>
          </w:rPr>
          <w:instrText xml:space="preserve"> </w:instrText>
        </w:r>
        <w:r w:rsidRPr="00F2311A">
          <w:rPr>
            <w:rStyle w:val="Hyperlink"/>
            <w:noProof/>
          </w:rPr>
        </w:r>
        <w:r w:rsidRPr="00F2311A">
          <w:rPr>
            <w:rStyle w:val="Hyperlink"/>
            <w:noProof/>
          </w:rPr>
          <w:fldChar w:fldCharType="separate"/>
        </w:r>
        <w:r w:rsidRPr="00F2311A">
          <w:rPr>
            <w:rStyle w:val="Hyperlink"/>
            <w:noProof/>
          </w:rPr>
          <w:t>F.</w:t>
        </w:r>
        <w:r>
          <w:rPr>
            <w:rFonts w:asciiTheme="minorHAnsi" w:eastAsiaTheme="minorEastAsia" w:hAnsiTheme="minorHAnsi" w:cstheme="minorBidi"/>
            <w:noProof/>
            <w:sz w:val="22"/>
            <w:szCs w:val="22"/>
          </w:rPr>
          <w:tab/>
        </w:r>
        <w:r w:rsidRPr="00F2311A">
          <w:rPr>
            <w:rStyle w:val="Hyperlink"/>
            <w:noProof/>
          </w:rPr>
          <w:t>Contracts for Schedule Coordinator Services</w:t>
        </w:r>
        <w:r>
          <w:rPr>
            <w:noProof/>
            <w:webHidden/>
          </w:rPr>
          <w:tab/>
        </w:r>
        <w:r>
          <w:rPr>
            <w:noProof/>
            <w:webHidden/>
          </w:rPr>
          <w:fldChar w:fldCharType="begin"/>
        </w:r>
        <w:r>
          <w:rPr>
            <w:noProof/>
            <w:webHidden/>
          </w:rPr>
          <w:instrText xml:space="preserve"> PAGEREF _Toc99034637 \h </w:instrText>
        </w:r>
        <w:r>
          <w:rPr>
            <w:noProof/>
            <w:webHidden/>
          </w:rPr>
        </w:r>
      </w:ins>
      <w:r>
        <w:rPr>
          <w:noProof/>
          <w:webHidden/>
        </w:rPr>
        <w:fldChar w:fldCharType="separate"/>
      </w:r>
      <w:ins w:id="646" w:author="Roberts, Julie" w:date="2022-03-24T17:16:00Z">
        <w:r>
          <w:rPr>
            <w:noProof/>
            <w:webHidden/>
          </w:rPr>
          <w:t>35</w:t>
        </w:r>
        <w:r>
          <w:rPr>
            <w:noProof/>
            <w:webHidden/>
          </w:rPr>
          <w:fldChar w:fldCharType="end"/>
        </w:r>
        <w:r w:rsidRPr="00F2311A">
          <w:rPr>
            <w:rStyle w:val="Hyperlink"/>
            <w:noProof/>
          </w:rPr>
          <w:fldChar w:fldCharType="end"/>
        </w:r>
      </w:ins>
    </w:p>
    <w:p w14:paraId="7927CFE6" w14:textId="39A40DE2" w:rsidR="001D70A0" w:rsidRDefault="001D70A0">
      <w:pPr>
        <w:pStyle w:val="TOC3"/>
        <w:tabs>
          <w:tab w:val="left" w:pos="2340"/>
        </w:tabs>
        <w:rPr>
          <w:ins w:id="647" w:author="Roberts, Julie" w:date="2022-03-24T17:16:00Z"/>
          <w:rFonts w:asciiTheme="minorHAnsi" w:eastAsiaTheme="minorEastAsia" w:hAnsiTheme="minorHAnsi" w:cstheme="minorBidi"/>
          <w:noProof/>
          <w:sz w:val="22"/>
          <w:szCs w:val="22"/>
        </w:rPr>
      </w:pPr>
      <w:ins w:id="648" w:author="Roberts, Julie" w:date="2022-03-24T17:16:00Z">
        <w:r w:rsidRPr="00F2311A">
          <w:rPr>
            <w:rStyle w:val="Hyperlink"/>
            <w:noProof/>
          </w:rPr>
          <w:fldChar w:fldCharType="begin"/>
        </w:r>
        <w:r w:rsidRPr="00F2311A">
          <w:rPr>
            <w:rStyle w:val="Hyperlink"/>
            <w:noProof/>
          </w:rPr>
          <w:instrText xml:space="preserve"> </w:instrText>
        </w:r>
        <w:r>
          <w:rPr>
            <w:noProof/>
          </w:rPr>
          <w:instrText>HYPERLINK \l "_Toc99034638"</w:instrText>
        </w:r>
        <w:r w:rsidRPr="00F2311A">
          <w:rPr>
            <w:rStyle w:val="Hyperlink"/>
            <w:noProof/>
          </w:rPr>
          <w:instrText xml:space="preserve"> </w:instrText>
        </w:r>
        <w:r w:rsidRPr="00F2311A">
          <w:rPr>
            <w:rStyle w:val="Hyperlink"/>
            <w:noProof/>
          </w:rPr>
        </w:r>
        <w:r w:rsidRPr="00F2311A">
          <w:rPr>
            <w:rStyle w:val="Hyperlink"/>
            <w:noProof/>
          </w:rPr>
          <w:fldChar w:fldCharType="separate"/>
        </w:r>
        <w:r w:rsidRPr="00F2311A">
          <w:rPr>
            <w:rStyle w:val="Hyperlink"/>
            <w:noProof/>
          </w:rPr>
          <w:t>G.</w:t>
        </w:r>
        <w:r>
          <w:rPr>
            <w:rFonts w:asciiTheme="minorHAnsi" w:eastAsiaTheme="minorEastAsia" w:hAnsiTheme="minorHAnsi" w:cstheme="minorBidi"/>
            <w:noProof/>
            <w:sz w:val="22"/>
            <w:szCs w:val="22"/>
          </w:rPr>
          <w:tab/>
        </w:r>
        <w:r w:rsidRPr="00F2311A">
          <w:rPr>
            <w:rStyle w:val="Hyperlink"/>
            <w:noProof/>
          </w:rPr>
          <w:t>Schedule Coordinator Contracts Prudently Administered</w:t>
        </w:r>
        <w:r>
          <w:rPr>
            <w:noProof/>
            <w:webHidden/>
          </w:rPr>
          <w:tab/>
        </w:r>
        <w:r>
          <w:rPr>
            <w:noProof/>
            <w:webHidden/>
          </w:rPr>
          <w:fldChar w:fldCharType="begin"/>
        </w:r>
        <w:r>
          <w:rPr>
            <w:noProof/>
            <w:webHidden/>
          </w:rPr>
          <w:instrText xml:space="preserve"> PAGEREF _Toc99034638 \h </w:instrText>
        </w:r>
        <w:r>
          <w:rPr>
            <w:noProof/>
            <w:webHidden/>
          </w:rPr>
        </w:r>
      </w:ins>
      <w:r>
        <w:rPr>
          <w:noProof/>
          <w:webHidden/>
        </w:rPr>
        <w:fldChar w:fldCharType="separate"/>
      </w:r>
      <w:ins w:id="649" w:author="Roberts, Julie" w:date="2022-03-24T17:16:00Z">
        <w:r>
          <w:rPr>
            <w:noProof/>
            <w:webHidden/>
          </w:rPr>
          <w:t>36</w:t>
        </w:r>
        <w:r>
          <w:rPr>
            <w:noProof/>
            <w:webHidden/>
          </w:rPr>
          <w:fldChar w:fldCharType="end"/>
        </w:r>
        <w:r w:rsidRPr="00F2311A">
          <w:rPr>
            <w:rStyle w:val="Hyperlink"/>
            <w:noProof/>
          </w:rPr>
          <w:fldChar w:fldCharType="end"/>
        </w:r>
      </w:ins>
    </w:p>
    <w:p w14:paraId="075FA5BE" w14:textId="105DBB0D" w:rsidR="001D70A0" w:rsidRDefault="001D70A0">
      <w:pPr>
        <w:pStyle w:val="TOC2"/>
        <w:rPr>
          <w:ins w:id="650" w:author="Roberts, Julie" w:date="2022-03-24T17:16:00Z"/>
          <w:rFonts w:asciiTheme="minorHAnsi" w:eastAsiaTheme="minorEastAsia" w:hAnsiTheme="minorHAnsi" w:cstheme="minorBidi"/>
          <w:sz w:val="22"/>
          <w:szCs w:val="22"/>
        </w:rPr>
      </w:pPr>
      <w:ins w:id="651" w:author="Roberts, Julie" w:date="2022-03-24T17:16:00Z">
        <w:r w:rsidRPr="00F2311A">
          <w:rPr>
            <w:rStyle w:val="Hyperlink"/>
          </w:rPr>
          <w:fldChar w:fldCharType="begin"/>
        </w:r>
        <w:r w:rsidRPr="00F2311A">
          <w:rPr>
            <w:rStyle w:val="Hyperlink"/>
          </w:rPr>
          <w:instrText xml:space="preserve"> </w:instrText>
        </w:r>
        <w:r>
          <w:instrText>HYPERLINK \l "_Toc99034639"</w:instrText>
        </w:r>
        <w:r w:rsidRPr="00F2311A">
          <w:rPr>
            <w:rStyle w:val="Hyperlink"/>
          </w:rPr>
          <w:instrText xml:space="preserve"> </w:instrText>
        </w:r>
        <w:r w:rsidRPr="00F2311A">
          <w:rPr>
            <w:rStyle w:val="Hyperlink"/>
          </w:rPr>
        </w:r>
        <w:r w:rsidRPr="00F2311A">
          <w:rPr>
            <w:rStyle w:val="Hyperlink"/>
          </w:rPr>
          <w:fldChar w:fldCharType="separate"/>
        </w:r>
        <w:r w:rsidRPr="00F2311A">
          <w:rPr>
            <w:rStyle w:val="Hyperlink"/>
          </w:rPr>
          <w:t>X.</w:t>
        </w:r>
        <w:r>
          <w:rPr>
            <w:rFonts w:asciiTheme="minorHAnsi" w:eastAsiaTheme="minorEastAsia" w:hAnsiTheme="minorHAnsi" w:cstheme="minorBidi"/>
            <w:sz w:val="22"/>
            <w:szCs w:val="22"/>
          </w:rPr>
          <w:tab/>
        </w:r>
        <w:r w:rsidRPr="00F2311A">
          <w:rPr>
            <w:rStyle w:val="Hyperlink"/>
          </w:rPr>
          <w:t>CAISO Charges</w:t>
        </w:r>
        <w:r>
          <w:rPr>
            <w:webHidden/>
          </w:rPr>
          <w:tab/>
        </w:r>
        <w:r>
          <w:rPr>
            <w:webHidden/>
          </w:rPr>
          <w:fldChar w:fldCharType="begin"/>
        </w:r>
        <w:r>
          <w:rPr>
            <w:webHidden/>
          </w:rPr>
          <w:instrText xml:space="preserve"> PAGEREF _Toc99034639 \h </w:instrText>
        </w:r>
        <w:r>
          <w:rPr>
            <w:webHidden/>
          </w:rPr>
        </w:r>
      </w:ins>
      <w:r>
        <w:rPr>
          <w:webHidden/>
        </w:rPr>
        <w:fldChar w:fldCharType="separate"/>
      </w:r>
      <w:ins w:id="652" w:author="Roberts, Julie" w:date="2022-03-24T17:16:00Z">
        <w:r>
          <w:rPr>
            <w:webHidden/>
          </w:rPr>
          <w:t>37</w:t>
        </w:r>
        <w:r>
          <w:rPr>
            <w:webHidden/>
          </w:rPr>
          <w:fldChar w:fldCharType="end"/>
        </w:r>
        <w:r w:rsidRPr="00F2311A">
          <w:rPr>
            <w:rStyle w:val="Hyperlink"/>
          </w:rPr>
          <w:fldChar w:fldCharType="end"/>
        </w:r>
      </w:ins>
    </w:p>
    <w:p w14:paraId="7B660ECF" w14:textId="0F5B3575" w:rsidR="001D70A0" w:rsidRDefault="001D70A0">
      <w:pPr>
        <w:pStyle w:val="TOC2"/>
        <w:rPr>
          <w:ins w:id="653" w:author="Roberts, Julie" w:date="2022-03-24T17:16:00Z"/>
          <w:rFonts w:asciiTheme="minorHAnsi" w:eastAsiaTheme="minorEastAsia" w:hAnsiTheme="minorHAnsi" w:cstheme="minorBidi"/>
          <w:sz w:val="22"/>
          <w:szCs w:val="22"/>
        </w:rPr>
      </w:pPr>
      <w:ins w:id="654" w:author="Roberts, Julie" w:date="2022-03-24T17:16:00Z">
        <w:r w:rsidRPr="00F2311A">
          <w:rPr>
            <w:rStyle w:val="Hyperlink"/>
          </w:rPr>
          <w:fldChar w:fldCharType="begin"/>
        </w:r>
        <w:r w:rsidRPr="00F2311A">
          <w:rPr>
            <w:rStyle w:val="Hyperlink"/>
          </w:rPr>
          <w:instrText xml:space="preserve"> </w:instrText>
        </w:r>
        <w:r>
          <w:instrText>HYPERLINK \l "_Toc99034640"</w:instrText>
        </w:r>
        <w:r w:rsidRPr="00F2311A">
          <w:rPr>
            <w:rStyle w:val="Hyperlink"/>
          </w:rPr>
          <w:instrText xml:space="preserve"> </w:instrText>
        </w:r>
        <w:r w:rsidRPr="00F2311A">
          <w:rPr>
            <w:rStyle w:val="Hyperlink"/>
          </w:rPr>
        </w:r>
        <w:r w:rsidRPr="00F2311A">
          <w:rPr>
            <w:rStyle w:val="Hyperlink"/>
          </w:rPr>
          <w:fldChar w:fldCharType="separate"/>
        </w:r>
        <w:r w:rsidRPr="00F2311A">
          <w:rPr>
            <w:rStyle w:val="Hyperlink"/>
          </w:rPr>
          <w:t>E.</w:t>
        </w:r>
        <w:r>
          <w:rPr>
            <w:rFonts w:asciiTheme="minorHAnsi" w:eastAsiaTheme="minorEastAsia" w:hAnsiTheme="minorHAnsi" w:cstheme="minorBidi"/>
            <w:sz w:val="22"/>
            <w:szCs w:val="22"/>
          </w:rPr>
          <w:tab/>
        </w:r>
        <w:r w:rsidRPr="00F2311A">
          <w:rPr>
            <w:rStyle w:val="Hyperlink"/>
          </w:rPr>
          <w:t>Annual CAISO Charges</w:t>
        </w:r>
        <w:r>
          <w:rPr>
            <w:webHidden/>
          </w:rPr>
          <w:tab/>
        </w:r>
        <w:r>
          <w:rPr>
            <w:webHidden/>
          </w:rPr>
          <w:fldChar w:fldCharType="begin"/>
        </w:r>
        <w:r>
          <w:rPr>
            <w:webHidden/>
          </w:rPr>
          <w:instrText xml:space="preserve"> PAGEREF _Toc99034640 \h </w:instrText>
        </w:r>
        <w:r>
          <w:rPr>
            <w:webHidden/>
          </w:rPr>
        </w:r>
      </w:ins>
      <w:r>
        <w:rPr>
          <w:webHidden/>
        </w:rPr>
        <w:fldChar w:fldCharType="separate"/>
      </w:r>
      <w:ins w:id="655" w:author="Roberts, Julie" w:date="2022-03-24T17:16:00Z">
        <w:r>
          <w:rPr>
            <w:webHidden/>
          </w:rPr>
          <w:t>37</w:t>
        </w:r>
        <w:r>
          <w:rPr>
            <w:webHidden/>
          </w:rPr>
          <w:fldChar w:fldCharType="end"/>
        </w:r>
        <w:r w:rsidRPr="00F2311A">
          <w:rPr>
            <w:rStyle w:val="Hyperlink"/>
          </w:rPr>
          <w:fldChar w:fldCharType="end"/>
        </w:r>
      </w:ins>
    </w:p>
    <w:p w14:paraId="15532286" w14:textId="62E8DEF5" w:rsidR="001D70A0" w:rsidRDefault="001D70A0">
      <w:pPr>
        <w:pStyle w:val="TOC3"/>
        <w:tabs>
          <w:tab w:val="left" w:pos="2340"/>
        </w:tabs>
        <w:rPr>
          <w:ins w:id="656" w:author="Roberts, Julie" w:date="2022-03-24T17:16:00Z"/>
          <w:rFonts w:asciiTheme="minorHAnsi" w:eastAsiaTheme="minorEastAsia" w:hAnsiTheme="minorHAnsi" w:cstheme="minorBidi"/>
          <w:noProof/>
          <w:sz w:val="22"/>
          <w:szCs w:val="22"/>
        </w:rPr>
      </w:pPr>
      <w:ins w:id="657" w:author="Roberts, Julie" w:date="2022-03-24T17:16:00Z">
        <w:r w:rsidRPr="00F2311A">
          <w:rPr>
            <w:rStyle w:val="Hyperlink"/>
            <w:noProof/>
          </w:rPr>
          <w:fldChar w:fldCharType="begin"/>
        </w:r>
        <w:r w:rsidRPr="00F2311A">
          <w:rPr>
            <w:rStyle w:val="Hyperlink"/>
            <w:noProof/>
          </w:rPr>
          <w:instrText xml:space="preserve"> </w:instrText>
        </w:r>
        <w:r>
          <w:rPr>
            <w:noProof/>
          </w:rPr>
          <w:instrText>HYPERLINK \l "_Toc99034641"</w:instrText>
        </w:r>
        <w:r w:rsidRPr="00F2311A">
          <w:rPr>
            <w:rStyle w:val="Hyperlink"/>
            <w:noProof/>
          </w:rPr>
          <w:instrText xml:space="preserve"> </w:instrText>
        </w:r>
        <w:r w:rsidRPr="00F2311A">
          <w:rPr>
            <w:rStyle w:val="Hyperlink"/>
            <w:noProof/>
          </w:rPr>
        </w:r>
        <w:r w:rsidRPr="00F2311A">
          <w:rPr>
            <w:rStyle w:val="Hyperlink"/>
            <w:noProof/>
          </w:rPr>
          <w:fldChar w:fldCharType="separate"/>
        </w:r>
        <w:r w:rsidRPr="00F2311A">
          <w:rPr>
            <w:rStyle w:val="Hyperlink"/>
            <w:noProof/>
          </w:rPr>
          <w:t>B.</w:t>
        </w:r>
        <w:r>
          <w:rPr>
            <w:rFonts w:asciiTheme="minorHAnsi" w:eastAsiaTheme="minorEastAsia" w:hAnsiTheme="minorHAnsi" w:cstheme="minorBidi"/>
            <w:noProof/>
            <w:sz w:val="22"/>
            <w:szCs w:val="22"/>
          </w:rPr>
          <w:tab/>
        </w:r>
        <w:r w:rsidRPr="00F2311A">
          <w:rPr>
            <w:rStyle w:val="Hyperlink"/>
            <w:noProof/>
          </w:rPr>
          <w:t>CAISO Tariffs Administered Prudently</w:t>
        </w:r>
        <w:r>
          <w:rPr>
            <w:noProof/>
            <w:webHidden/>
          </w:rPr>
          <w:tab/>
        </w:r>
        <w:r>
          <w:rPr>
            <w:noProof/>
            <w:webHidden/>
          </w:rPr>
          <w:fldChar w:fldCharType="begin"/>
        </w:r>
        <w:r>
          <w:rPr>
            <w:noProof/>
            <w:webHidden/>
          </w:rPr>
          <w:instrText xml:space="preserve"> PAGEREF _Toc99034641 \h </w:instrText>
        </w:r>
        <w:r>
          <w:rPr>
            <w:noProof/>
            <w:webHidden/>
          </w:rPr>
        </w:r>
      </w:ins>
      <w:r>
        <w:rPr>
          <w:noProof/>
          <w:webHidden/>
        </w:rPr>
        <w:fldChar w:fldCharType="separate"/>
      </w:r>
      <w:ins w:id="658" w:author="Roberts, Julie" w:date="2022-03-24T17:16:00Z">
        <w:r>
          <w:rPr>
            <w:noProof/>
            <w:webHidden/>
          </w:rPr>
          <w:t>37</w:t>
        </w:r>
        <w:r>
          <w:rPr>
            <w:noProof/>
            <w:webHidden/>
          </w:rPr>
          <w:fldChar w:fldCharType="end"/>
        </w:r>
        <w:r w:rsidRPr="00F2311A">
          <w:rPr>
            <w:rStyle w:val="Hyperlink"/>
            <w:noProof/>
          </w:rPr>
          <w:fldChar w:fldCharType="end"/>
        </w:r>
      </w:ins>
    </w:p>
    <w:p w14:paraId="316023F4" w14:textId="3F99ED94" w:rsidR="001D70A0" w:rsidRDefault="001D70A0">
      <w:pPr>
        <w:pStyle w:val="TOC2"/>
        <w:rPr>
          <w:ins w:id="659" w:author="Roberts, Julie" w:date="2022-03-24T17:16:00Z"/>
          <w:rFonts w:asciiTheme="minorHAnsi" w:eastAsiaTheme="minorEastAsia" w:hAnsiTheme="minorHAnsi" w:cstheme="minorBidi"/>
          <w:sz w:val="22"/>
          <w:szCs w:val="22"/>
        </w:rPr>
      </w:pPr>
      <w:ins w:id="660" w:author="Roberts, Julie" w:date="2022-03-24T17:16:00Z">
        <w:r w:rsidRPr="00F2311A">
          <w:rPr>
            <w:rStyle w:val="Hyperlink"/>
          </w:rPr>
          <w:fldChar w:fldCharType="begin"/>
        </w:r>
        <w:r w:rsidRPr="00F2311A">
          <w:rPr>
            <w:rStyle w:val="Hyperlink"/>
          </w:rPr>
          <w:instrText xml:space="preserve"> </w:instrText>
        </w:r>
        <w:r>
          <w:instrText>HYPERLINK \l "_Toc99034642"</w:instrText>
        </w:r>
        <w:r w:rsidRPr="00F2311A">
          <w:rPr>
            <w:rStyle w:val="Hyperlink"/>
          </w:rPr>
          <w:instrText xml:space="preserve"> </w:instrText>
        </w:r>
        <w:r w:rsidRPr="00F2311A">
          <w:rPr>
            <w:rStyle w:val="Hyperlink"/>
          </w:rPr>
        </w:r>
        <w:r w:rsidRPr="00F2311A">
          <w:rPr>
            <w:rStyle w:val="Hyperlink"/>
          </w:rPr>
          <w:fldChar w:fldCharType="separate"/>
        </w:r>
        <w:r w:rsidRPr="00F2311A">
          <w:rPr>
            <w:rStyle w:val="Hyperlink"/>
          </w:rPr>
          <w:t>XI.</w:t>
        </w:r>
        <w:r>
          <w:rPr>
            <w:rFonts w:asciiTheme="minorHAnsi" w:eastAsiaTheme="minorEastAsia" w:hAnsiTheme="minorHAnsi" w:cstheme="minorBidi"/>
            <w:sz w:val="22"/>
            <w:szCs w:val="22"/>
          </w:rPr>
          <w:tab/>
        </w:r>
        <w:r w:rsidRPr="00F2311A">
          <w:rPr>
            <w:rStyle w:val="Hyperlink"/>
          </w:rPr>
          <w:t>summary and conclusion of testimony on SUPPLY ADJUSTMENT ACCOUNT costs</w:t>
        </w:r>
        <w:r>
          <w:rPr>
            <w:webHidden/>
          </w:rPr>
          <w:tab/>
        </w:r>
        <w:r>
          <w:rPr>
            <w:webHidden/>
          </w:rPr>
          <w:fldChar w:fldCharType="begin"/>
        </w:r>
        <w:r>
          <w:rPr>
            <w:webHidden/>
          </w:rPr>
          <w:instrText xml:space="preserve"> PAGEREF _Toc99034642 \h </w:instrText>
        </w:r>
        <w:r>
          <w:rPr>
            <w:webHidden/>
          </w:rPr>
        </w:r>
      </w:ins>
      <w:r>
        <w:rPr>
          <w:webHidden/>
        </w:rPr>
        <w:fldChar w:fldCharType="separate"/>
      </w:r>
      <w:ins w:id="661" w:author="Roberts, Julie" w:date="2022-03-24T17:16:00Z">
        <w:r>
          <w:rPr>
            <w:webHidden/>
          </w:rPr>
          <w:t>38</w:t>
        </w:r>
        <w:r>
          <w:rPr>
            <w:webHidden/>
          </w:rPr>
          <w:fldChar w:fldCharType="end"/>
        </w:r>
        <w:r w:rsidRPr="00F2311A">
          <w:rPr>
            <w:rStyle w:val="Hyperlink"/>
          </w:rPr>
          <w:fldChar w:fldCharType="end"/>
        </w:r>
      </w:ins>
    </w:p>
    <w:p w14:paraId="50502719" w14:textId="0E46B441" w:rsidR="001D70A0" w:rsidRDefault="001D70A0" w:rsidP="001D70A0">
      <w:pPr>
        <w:pStyle w:val="TOC1"/>
        <w:rPr>
          <w:ins w:id="662" w:author="Roberts, Julie" w:date="2022-03-24T17:16:00Z"/>
          <w:rFonts w:asciiTheme="minorHAnsi" w:eastAsiaTheme="minorEastAsia" w:hAnsiTheme="minorHAnsi" w:cstheme="minorBidi"/>
          <w:noProof/>
          <w:sz w:val="22"/>
          <w:szCs w:val="22"/>
        </w:rPr>
      </w:pPr>
      <w:ins w:id="663" w:author="Roberts, Julie" w:date="2022-03-24T17:16:00Z">
        <w:r w:rsidRPr="00F2311A">
          <w:rPr>
            <w:rStyle w:val="Hyperlink"/>
            <w:noProof/>
          </w:rPr>
          <w:fldChar w:fldCharType="begin"/>
        </w:r>
        <w:r w:rsidRPr="00F2311A">
          <w:rPr>
            <w:rStyle w:val="Hyperlink"/>
            <w:noProof/>
          </w:rPr>
          <w:instrText xml:space="preserve"> </w:instrText>
        </w:r>
        <w:r>
          <w:rPr>
            <w:noProof/>
          </w:rPr>
          <w:instrText>HYPERLINK \l "_Toc99034643"</w:instrText>
        </w:r>
        <w:r w:rsidRPr="00F2311A">
          <w:rPr>
            <w:rStyle w:val="Hyperlink"/>
            <w:noProof/>
          </w:rPr>
          <w:instrText xml:space="preserve"> </w:instrText>
        </w:r>
        <w:r w:rsidRPr="00F2311A">
          <w:rPr>
            <w:rStyle w:val="Hyperlink"/>
            <w:noProof/>
          </w:rPr>
        </w:r>
        <w:r w:rsidRPr="00F2311A">
          <w:rPr>
            <w:rStyle w:val="Hyperlink"/>
            <w:noProof/>
          </w:rPr>
          <w:fldChar w:fldCharType="separate"/>
        </w:r>
        <w:r w:rsidRPr="00F2311A">
          <w:rPr>
            <w:rStyle w:val="Hyperlink"/>
            <w:noProof/>
          </w:rPr>
          <w:t>CHAPTER 3 SUPPLY ADJUSTMENT BALANCING ACCOUNT REVENUES SEPTEMBER 1, 2017 TO OCTOBER 31, 2022</w:t>
        </w:r>
        <w:r>
          <w:rPr>
            <w:noProof/>
            <w:webHidden/>
          </w:rPr>
          <w:tab/>
        </w:r>
        <w:r>
          <w:rPr>
            <w:noProof/>
            <w:webHidden/>
          </w:rPr>
          <w:fldChar w:fldCharType="begin"/>
        </w:r>
        <w:r>
          <w:rPr>
            <w:noProof/>
            <w:webHidden/>
          </w:rPr>
          <w:instrText xml:space="preserve"> PAGEREF _Toc99034643 \h </w:instrText>
        </w:r>
        <w:r>
          <w:rPr>
            <w:noProof/>
            <w:webHidden/>
          </w:rPr>
        </w:r>
      </w:ins>
      <w:r>
        <w:rPr>
          <w:noProof/>
          <w:webHidden/>
        </w:rPr>
        <w:fldChar w:fldCharType="separate"/>
      </w:r>
      <w:ins w:id="664" w:author="Roberts, Julie" w:date="2022-03-24T17:16:00Z">
        <w:r>
          <w:rPr>
            <w:noProof/>
            <w:webHidden/>
          </w:rPr>
          <w:t>40</w:t>
        </w:r>
        <w:r>
          <w:rPr>
            <w:noProof/>
            <w:webHidden/>
          </w:rPr>
          <w:fldChar w:fldCharType="end"/>
        </w:r>
        <w:r w:rsidRPr="00F2311A">
          <w:rPr>
            <w:rStyle w:val="Hyperlink"/>
            <w:noProof/>
          </w:rPr>
          <w:fldChar w:fldCharType="end"/>
        </w:r>
      </w:ins>
    </w:p>
    <w:p w14:paraId="2DF8D3A8" w14:textId="31D899B7" w:rsidR="001D70A0" w:rsidRDefault="001D70A0">
      <w:pPr>
        <w:pStyle w:val="TOC2"/>
        <w:rPr>
          <w:ins w:id="665" w:author="Roberts, Julie" w:date="2022-03-24T17:16:00Z"/>
          <w:rFonts w:asciiTheme="minorHAnsi" w:eastAsiaTheme="minorEastAsia" w:hAnsiTheme="minorHAnsi" w:cstheme="minorBidi"/>
          <w:sz w:val="22"/>
          <w:szCs w:val="22"/>
        </w:rPr>
      </w:pPr>
      <w:ins w:id="666" w:author="Roberts, Julie" w:date="2022-03-24T17:16:00Z">
        <w:r w:rsidRPr="00F2311A">
          <w:rPr>
            <w:rStyle w:val="Hyperlink"/>
          </w:rPr>
          <w:fldChar w:fldCharType="begin"/>
        </w:r>
        <w:r w:rsidRPr="00F2311A">
          <w:rPr>
            <w:rStyle w:val="Hyperlink"/>
          </w:rPr>
          <w:instrText xml:space="preserve"> </w:instrText>
        </w:r>
        <w:r>
          <w:instrText>HYPERLINK \l "_Toc99034644"</w:instrText>
        </w:r>
        <w:r w:rsidRPr="00F2311A">
          <w:rPr>
            <w:rStyle w:val="Hyperlink"/>
          </w:rPr>
          <w:instrText xml:space="preserve"> </w:instrText>
        </w:r>
        <w:r w:rsidRPr="00F2311A">
          <w:rPr>
            <w:rStyle w:val="Hyperlink"/>
          </w:rPr>
        </w:r>
        <w:r w:rsidRPr="00F2311A">
          <w:rPr>
            <w:rStyle w:val="Hyperlink"/>
          </w:rPr>
          <w:fldChar w:fldCharType="separate"/>
        </w:r>
        <w:r w:rsidRPr="00F2311A">
          <w:rPr>
            <w:rStyle w:val="Hyperlink"/>
            <w14:scene3d>
              <w14:camera w14:prst="orthographicFront"/>
              <w14:lightRig w14:rig="threePt" w14:dir="t">
                <w14:rot w14:lat="0" w14:lon="0" w14:rev="0"/>
              </w14:lightRig>
            </w14:scene3d>
          </w:rPr>
          <w:t>I.</w:t>
        </w:r>
        <w:r>
          <w:rPr>
            <w:rFonts w:asciiTheme="minorHAnsi" w:eastAsiaTheme="minorEastAsia" w:hAnsiTheme="minorHAnsi" w:cstheme="minorBidi"/>
            <w:sz w:val="22"/>
            <w:szCs w:val="22"/>
          </w:rPr>
          <w:tab/>
        </w:r>
        <w:r w:rsidRPr="00F2311A">
          <w:rPr>
            <w:rStyle w:val="Hyperlink"/>
          </w:rPr>
          <w:t>PURPOSE</w:t>
        </w:r>
        <w:r>
          <w:rPr>
            <w:webHidden/>
          </w:rPr>
          <w:tab/>
        </w:r>
        <w:r>
          <w:rPr>
            <w:webHidden/>
          </w:rPr>
          <w:fldChar w:fldCharType="begin"/>
        </w:r>
        <w:r>
          <w:rPr>
            <w:webHidden/>
          </w:rPr>
          <w:instrText xml:space="preserve"> PAGEREF _Toc99034644 \h </w:instrText>
        </w:r>
        <w:r>
          <w:rPr>
            <w:webHidden/>
          </w:rPr>
        </w:r>
      </w:ins>
      <w:r>
        <w:rPr>
          <w:webHidden/>
        </w:rPr>
        <w:fldChar w:fldCharType="separate"/>
      </w:r>
      <w:ins w:id="667" w:author="Roberts, Julie" w:date="2022-03-24T17:16:00Z">
        <w:r>
          <w:rPr>
            <w:webHidden/>
          </w:rPr>
          <w:t>40</w:t>
        </w:r>
        <w:r>
          <w:rPr>
            <w:webHidden/>
          </w:rPr>
          <w:fldChar w:fldCharType="end"/>
        </w:r>
        <w:r w:rsidRPr="00F2311A">
          <w:rPr>
            <w:rStyle w:val="Hyperlink"/>
          </w:rPr>
          <w:fldChar w:fldCharType="end"/>
        </w:r>
      </w:ins>
    </w:p>
    <w:p w14:paraId="3DDCAB40" w14:textId="2D388A05" w:rsidR="001D70A0" w:rsidRDefault="001D70A0">
      <w:pPr>
        <w:pStyle w:val="TOC2"/>
        <w:rPr>
          <w:ins w:id="668" w:author="Roberts, Julie" w:date="2022-03-24T17:16:00Z"/>
          <w:rFonts w:asciiTheme="minorHAnsi" w:eastAsiaTheme="minorEastAsia" w:hAnsiTheme="minorHAnsi" w:cstheme="minorBidi"/>
          <w:sz w:val="22"/>
          <w:szCs w:val="22"/>
        </w:rPr>
      </w:pPr>
      <w:ins w:id="669" w:author="Roberts, Julie" w:date="2022-03-24T17:16:00Z">
        <w:r w:rsidRPr="00F2311A">
          <w:rPr>
            <w:rStyle w:val="Hyperlink"/>
          </w:rPr>
          <w:lastRenderedPageBreak/>
          <w:fldChar w:fldCharType="begin"/>
        </w:r>
        <w:r w:rsidRPr="00F2311A">
          <w:rPr>
            <w:rStyle w:val="Hyperlink"/>
          </w:rPr>
          <w:instrText xml:space="preserve"> </w:instrText>
        </w:r>
        <w:r>
          <w:instrText>HYPERLINK \l "_Toc99034645"</w:instrText>
        </w:r>
        <w:r w:rsidRPr="00F2311A">
          <w:rPr>
            <w:rStyle w:val="Hyperlink"/>
          </w:rPr>
          <w:instrText xml:space="preserve"> </w:instrText>
        </w:r>
        <w:r w:rsidRPr="00F2311A">
          <w:rPr>
            <w:rStyle w:val="Hyperlink"/>
          </w:rPr>
        </w:r>
        <w:r w:rsidRPr="00F2311A">
          <w:rPr>
            <w:rStyle w:val="Hyperlink"/>
          </w:rPr>
          <w:fldChar w:fldCharType="separate"/>
        </w:r>
        <w:r w:rsidRPr="00F2311A">
          <w:rPr>
            <w:rStyle w:val="Hyperlink"/>
            <w14:scene3d>
              <w14:camera w14:prst="orthographicFront"/>
              <w14:lightRig w14:rig="threePt" w14:dir="t">
                <w14:rot w14:lat="0" w14:lon="0" w14:rev="0"/>
              </w14:lightRig>
            </w14:scene3d>
          </w:rPr>
          <w:t>II.</w:t>
        </w:r>
        <w:r>
          <w:rPr>
            <w:rFonts w:asciiTheme="minorHAnsi" w:eastAsiaTheme="minorEastAsia" w:hAnsiTheme="minorHAnsi" w:cstheme="minorBidi"/>
            <w:sz w:val="22"/>
            <w:szCs w:val="22"/>
          </w:rPr>
          <w:tab/>
        </w:r>
        <w:r w:rsidRPr="00F2311A">
          <w:rPr>
            <w:rStyle w:val="Hyperlink"/>
          </w:rPr>
          <w:t>BACKGROUND</w:t>
        </w:r>
        <w:r>
          <w:rPr>
            <w:webHidden/>
          </w:rPr>
          <w:tab/>
        </w:r>
        <w:r>
          <w:rPr>
            <w:webHidden/>
          </w:rPr>
          <w:fldChar w:fldCharType="begin"/>
        </w:r>
        <w:r>
          <w:rPr>
            <w:webHidden/>
          </w:rPr>
          <w:instrText xml:space="preserve"> PAGEREF _Toc99034645 \h </w:instrText>
        </w:r>
        <w:r>
          <w:rPr>
            <w:webHidden/>
          </w:rPr>
        </w:r>
      </w:ins>
      <w:r>
        <w:rPr>
          <w:webHidden/>
        </w:rPr>
        <w:fldChar w:fldCharType="separate"/>
      </w:r>
      <w:ins w:id="670" w:author="Roberts, Julie" w:date="2022-03-24T17:16:00Z">
        <w:r>
          <w:rPr>
            <w:webHidden/>
          </w:rPr>
          <w:t>40</w:t>
        </w:r>
        <w:r>
          <w:rPr>
            <w:webHidden/>
          </w:rPr>
          <w:fldChar w:fldCharType="end"/>
        </w:r>
        <w:r w:rsidRPr="00F2311A">
          <w:rPr>
            <w:rStyle w:val="Hyperlink"/>
          </w:rPr>
          <w:fldChar w:fldCharType="end"/>
        </w:r>
      </w:ins>
    </w:p>
    <w:p w14:paraId="55A27A35" w14:textId="1AF6C550" w:rsidR="001D70A0" w:rsidRDefault="001D70A0">
      <w:pPr>
        <w:pStyle w:val="TOC2"/>
        <w:rPr>
          <w:ins w:id="671" w:author="Roberts, Julie" w:date="2022-03-24T17:16:00Z"/>
          <w:rFonts w:asciiTheme="minorHAnsi" w:eastAsiaTheme="minorEastAsia" w:hAnsiTheme="minorHAnsi" w:cstheme="minorBidi"/>
          <w:sz w:val="22"/>
          <w:szCs w:val="22"/>
        </w:rPr>
      </w:pPr>
      <w:ins w:id="672" w:author="Roberts, Julie" w:date="2022-03-24T17:16:00Z">
        <w:r w:rsidRPr="00F2311A">
          <w:rPr>
            <w:rStyle w:val="Hyperlink"/>
          </w:rPr>
          <w:fldChar w:fldCharType="begin"/>
        </w:r>
        <w:r w:rsidRPr="00F2311A">
          <w:rPr>
            <w:rStyle w:val="Hyperlink"/>
          </w:rPr>
          <w:instrText xml:space="preserve"> </w:instrText>
        </w:r>
        <w:r>
          <w:instrText>HYPERLINK \l "_Toc99034646"</w:instrText>
        </w:r>
        <w:r w:rsidRPr="00F2311A">
          <w:rPr>
            <w:rStyle w:val="Hyperlink"/>
          </w:rPr>
          <w:instrText xml:space="preserve"> </w:instrText>
        </w:r>
        <w:r w:rsidRPr="00F2311A">
          <w:rPr>
            <w:rStyle w:val="Hyperlink"/>
          </w:rPr>
        </w:r>
        <w:r w:rsidRPr="00F2311A">
          <w:rPr>
            <w:rStyle w:val="Hyperlink"/>
          </w:rPr>
          <w:fldChar w:fldCharType="separate"/>
        </w:r>
        <w:r w:rsidRPr="00F2311A">
          <w:rPr>
            <w:rStyle w:val="Hyperlink"/>
            <w14:scene3d>
              <w14:camera w14:prst="orthographicFront"/>
              <w14:lightRig w14:rig="threePt" w14:dir="t">
                <w14:rot w14:lat="0" w14:lon="0" w14:rev="0"/>
              </w14:lightRig>
            </w14:scene3d>
          </w:rPr>
          <w:t>III.</w:t>
        </w:r>
        <w:r>
          <w:rPr>
            <w:rFonts w:asciiTheme="minorHAnsi" w:eastAsiaTheme="minorEastAsia" w:hAnsiTheme="minorHAnsi" w:cstheme="minorBidi"/>
            <w:sz w:val="22"/>
            <w:szCs w:val="22"/>
          </w:rPr>
          <w:tab/>
        </w:r>
        <w:r w:rsidRPr="00F2311A">
          <w:rPr>
            <w:rStyle w:val="Hyperlink"/>
          </w:rPr>
          <w:t>SUMMARY</w:t>
        </w:r>
        <w:r>
          <w:rPr>
            <w:webHidden/>
          </w:rPr>
          <w:tab/>
        </w:r>
        <w:r>
          <w:rPr>
            <w:webHidden/>
          </w:rPr>
          <w:fldChar w:fldCharType="begin"/>
        </w:r>
        <w:r>
          <w:rPr>
            <w:webHidden/>
          </w:rPr>
          <w:instrText xml:space="preserve"> PAGEREF _Toc99034646 \h </w:instrText>
        </w:r>
        <w:r>
          <w:rPr>
            <w:webHidden/>
          </w:rPr>
        </w:r>
      </w:ins>
      <w:r>
        <w:rPr>
          <w:webHidden/>
        </w:rPr>
        <w:fldChar w:fldCharType="separate"/>
      </w:r>
      <w:ins w:id="673" w:author="Roberts, Julie" w:date="2022-03-24T17:16:00Z">
        <w:r>
          <w:rPr>
            <w:webHidden/>
          </w:rPr>
          <w:t>40</w:t>
        </w:r>
        <w:r>
          <w:rPr>
            <w:webHidden/>
          </w:rPr>
          <w:fldChar w:fldCharType="end"/>
        </w:r>
        <w:r w:rsidRPr="00F2311A">
          <w:rPr>
            <w:rStyle w:val="Hyperlink"/>
          </w:rPr>
          <w:fldChar w:fldCharType="end"/>
        </w:r>
      </w:ins>
    </w:p>
    <w:p w14:paraId="553739CA" w14:textId="145B3F33" w:rsidR="001D70A0" w:rsidRDefault="001D70A0">
      <w:pPr>
        <w:pStyle w:val="TOC3"/>
        <w:tabs>
          <w:tab w:val="left" w:pos="2340"/>
        </w:tabs>
        <w:rPr>
          <w:ins w:id="674" w:author="Roberts, Julie" w:date="2022-03-24T17:16:00Z"/>
          <w:rFonts w:asciiTheme="minorHAnsi" w:eastAsiaTheme="minorEastAsia" w:hAnsiTheme="minorHAnsi" w:cstheme="minorBidi"/>
          <w:noProof/>
          <w:sz w:val="22"/>
          <w:szCs w:val="22"/>
        </w:rPr>
      </w:pPr>
      <w:ins w:id="675" w:author="Roberts, Julie" w:date="2022-03-24T17:16:00Z">
        <w:r w:rsidRPr="00F2311A">
          <w:rPr>
            <w:rStyle w:val="Hyperlink"/>
            <w:noProof/>
          </w:rPr>
          <w:fldChar w:fldCharType="begin"/>
        </w:r>
        <w:r w:rsidRPr="00F2311A">
          <w:rPr>
            <w:rStyle w:val="Hyperlink"/>
            <w:noProof/>
          </w:rPr>
          <w:instrText xml:space="preserve"> </w:instrText>
        </w:r>
        <w:r>
          <w:rPr>
            <w:noProof/>
          </w:rPr>
          <w:instrText>HYPERLINK \l "_Toc99034647"</w:instrText>
        </w:r>
        <w:r w:rsidRPr="00F2311A">
          <w:rPr>
            <w:rStyle w:val="Hyperlink"/>
            <w:noProof/>
          </w:rPr>
          <w:instrText xml:space="preserve"> </w:instrText>
        </w:r>
        <w:r w:rsidRPr="00F2311A">
          <w:rPr>
            <w:rStyle w:val="Hyperlink"/>
            <w:noProof/>
          </w:rPr>
        </w:r>
        <w:r w:rsidRPr="00F2311A">
          <w:rPr>
            <w:rStyle w:val="Hyperlink"/>
            <w:noProof/>
          </w:rPr>
          <w:fldChar w:fldCharType="separate"/>
        </w:r>
        <w:r w:rsidRPr="00F2311A">
          <w:rPr>
            <w:rStyle w:val="Hyperlink"/>
            <w:noProof/>
          </w:rPr>
          <w:t>A.</w:t>
        </w:r>
        <w:r>
          <w:rPr>
            <w:rFonts w:asciiTheme="minorHAnsi" w:eastAsiaTheme="minorEastAsia" w:hAnsiTheme="minorHAnsi" w:cstheme="minorBidi"/>
            <w:noProof/>
            <w:sz w:val="22"/>
            <w:szCs w:val="22"/>
          </w:rPr>
          <w:tab/>
        </w:r>
        <w:r w:rsidRPr="00F2311A">
          <w:rPr>
            <w:rStyle w:val="Hyperlink"/>
            <w:noProof/>
          </w:rPr>
          <w:t>Supply Adjustment Account Last Reviewed In Application 17-05-004 and Approved in D. 19-08-027.</w:t>
        </w:r>
        <w:r>
          <w:rPr>
            <w:noProof/>
            <w:webHidden/>
          </w:rPr>
          <w:tab/>
        </w:r>
        <w:r>
          <w:rPr>
            <w:noProof/>
            <w:webHidden/>
          </w:rPr>
          <w:fldChar w:fldCharType="begin"/>
        </w:r>
        <w:r>
          <w:rPr>
            <w:noProof/>
            <w:webHidden/>
          </w:rPr>
          <w:instrText xml:space="preserve"> PAGEREF _Toc99034647 \h </w:instrText>
        </w:r>
        <w:r>
          <w:rPr>
            <w:noProof/>
            <w:webHidden/>
          </w:rPr>
        </w:r>
      </w:ins>
      <w:r>
        <w:rPr>
          <w:noProof/>
          <w:webHidden/>
        </w:rPr>
        <w:fldChar w:fldCharType="separate"/>
      </w:r>
      <w:ins w:id="676" w:author="Roberts, Julie" w:date="2022-03-24T17:16:00Z">
        <w:r>
          <w:rPr>
            <w:noProof/>
            <w:webHidden/>
          </w:rPr>
          <w:t>40</w:t>
        </w:r>
        <w:r>
          <w:rPr>
            <w:noProof/>
            <w:webHidden/>
          </w:rPr>
          <w:fldChar w:fldCharType="end"/>
        </w:r>
        <w:r w:rsidRPr="00F2311A">
          <w:rPr>
            <w:rStyle w:val="Hyperlink"/>
            <w:noProof/>
          </w:rPr>
          <w:fldChar w:fldCharType="end"/>
        </w:r>
      </w:ins>
    </w:p>
    <w:p w14:paraId="42B0E1DC" w14:textId="0273F31B" w:rsidR="001D70A0" w:rsidRDefault="001D70A0">
      <w:pPr>
        <w:pStyle w:val="TOC3"/>
        <w:tabs>
          <w:tab w:val="left" w:pos="2340"/>
        </w:tabs>
        <w:rPr>
          <w:ins w:id="677" w:author="Roberts, Julie" w:date="2022-03-24T17:16:00Z"/>
          <w:rFonts w:asciiTheme="minorHAnsi" w:eastAsiaTheme="minorEastAsia" w:hAnsiTheme="minorHAnsi" w:cstheme="minorBidi"/>
          <w:noProof/>
          <w:sz w:val="22"/>
          <w:szCs w:val="22"/>
        </w:rPr>
      </w:pPr>
      <w:ins w:id="678" w:author="Roberts, Julie" w:date="2022-03-24T17:16:00Z">
        <w:r w:rsidRPr="00F2311A">
          <w:rPr>
            <w:rStyle w:val="Hyperlink"/>
            <w:noProof/>
          </w:rPr>
          <w:fldChar w:fldCharType="begin"/>
        </w:r>
        <w:r w:rsidRPr="00F2311A">
          <w:rPr>
            <w:rStyle w:val="Hyperlink"/>
            <w:noProof/>
          </w:rPr>
          <w:instrText xml:space="preserve"> </w:instrText>
        </w:r>
        <w:r>
          <w:rPr>
            <w:noProof/>
          </w:rPr>
          <w:instrText>HYPERLINK \l "_Toc99034648"</w:instrText>
        </w:r>
        <w:r w:rsidRPr="00F2311A">
          <w:rPr>
            <w:rStyle w:val="Hyperlink"/>
            <w:noProof/>
          </w:rPr>
          <w:instrText xml:space="preserve"> </w:instrText>
        </w:r>
        <w:r w:rsidRPr="00F2311A">
          <w:rPr>
            <w:rStyle w:val="Hyperlink"/>
            <w:noProof/>
          </w:rPr>
        </w:r>
        <w:r w:rsidRPr="00F2311A">
          <w:rPr>
            <w:rStyle w:val="Hyperlink"/>
            <w:noProof/>
          </w:rPr>
          <w:fldChar w:fldCharType="separate"/>
        </w:r>
        <w:r w:rsidRPr="00F2311A">
          <w:rPr>
            <w:rStyle w:val="Hyperlink"/>
            <w:noProof/>
          </w:rPr>
          <w:t>B.</w:t>
        </w:r>
        <w:r>
          <w:rPr>
            <w:rFonts w:asciiTheme="minorHAnsi" w:eastAsiaTheme="minorEastAsia" w:hAnsiTheme="minorHAnsi" w:cstheme="minorBidi"/>
            <w:noProof/>
            <w:sz w:val="22"/>
            <w:szCs w:val="22"/>
          </w:rPr>
          <w:tab/>
        </w:r>
        <w:r w:rsidRPr="00F2311A">
          <w:rPr>
            <w:rStyle w:val="Hyperlink"/>
            <w:noProof/>
          </w:rPr>
          <w:t>Summary of Supply Adjustment Account Revenues</w:t>
        </w:r>
        <w:r>
          <w:rPr>
            <w:noProof/>
            <w:webHidden/>
          </w:rPr>
          <w:tab/>
        </w:r>
        <w:r>
          <w:rPr>
            <w:noProof/>
            <w:webHidden/>
          </w:rPr>
          <w:fldChar w:fldCharType="begin"/>
        </w:r>
        <w:r>
          <w:rPr>
            <w:noProof/>
            <w:webHidden/>
          </w:rPr>
          <w:instrText xml:space="preserve"> PAGEREF _Toc99034648 \h </w:instrText>
        </w:r>
        <w:r>
          <w:rPr>
            <w:noProof/>
            <w:webHidden/>
          </w:rPr>
        </w:r>
      </w:ins>
      <w:r>
        <w:rPr>
          <w:noProof/>
          <w:webHidden/>
        </w:rPr>
        <w:fldChar w:fldCharType="separate"/>
      </w:r>
      <w:ins w:id="679" w:author="Roberts, Julie" w:date="2022-03-24T17:16:00Z">
        <w:r>
          <w:rPr>
            <w:noProof/>
            <w:webHidden/>
          </w:rPr>
          <w:t>41</w:t>
        </w:r>
        <w:r>
          <w:rPr>
            <w:noProof/>
            <w:webHidden/>
          </w:rPr>
          <w:fldChar w:fldCharType="end"/>
        </w:r>
        <w:r w:rsidRPr="00F2311A">
          <w:rPr>
            <w:rStyle w:val="Hyperlink"/>
            <w:noProof/>
          </w:rPr>
          <w:fldChar w:fldCharType="end"/>
        </w:r>
      </w:ins>
    </w:p>
    <w:p w14:paraId="16D588D8" w14:textId="7E7C4D5A" w:rsidR="001D70A0" w:rsidRDefault="001D70A0">
      <w:pPr>
        <w:pStyle w:val="TOC2"/>
        <w:rPr>
          <w:ins w:id="680" w:author="Roberts, Julie" w:date="2022-03-24T17:16:00Z"/>
          <w:rFonts w:asciiTheme="minorHAnsi" w:eastAsiaTheme="minorEastAsia" w:hAnsiTheme="minorHAnsi" w:cstheme="minorBidi"/>
          <w:sz w:val="22"/>
          <w:szCs w:val="22"/>
        </w:rPr>
      </w:pPr>
      <w:ins w:id="681" w:author="Roberts, Julie" w:date="2022-03-24T17:16:00Z">
        <w:r w:rsidRPr="00F2311A">
          <w:rPr>
            <w:rStyle w:val="Hyperlink"/>
          </w:rPr>
          <w:fldChar w:fldCharType="begin"/>
        </w:r>
        <w:r w:rsidRPr="00F2311A">
          <w:rPr>
            <w:rStyle w:val="Hyperlink"/>
          </w:rPr>
          <w:instrText xml:space="preserve"> </w:instrText>
        </w:r>
        <w:r>
          <w:instrText>HYPERLINK \l "_Toc99034649"</w:instrText>
        </w:r>
        <w:r w:rsidRPr="00F2311A">
          <w:rPr>
            <w:rStyle w:val="Hyperlink"/>
          </w:rPr>
          <w:instrText xml:space="preserve"> </w:instrText>
        </w:r>
        <w:r w:rsidRPr="00F2311A">
          <w:rPr>
            <w:rStyle w:val="Hyperlink"/>
          </w:rPr>
        </w:r>
        <w:r w:rsidRPr="00F2311A">
          <w:rPr>
            <w:rStyle w:val="Hyperlink"/>
          </w:rPr>
          <w:fldChar w:fldCharType="separate"/>
        </w:r>
        <w:r w:rsidRPr="00F2311A">
          <w:rPr>
            <w:rStyle w:val="Hyperlink"/>
            <w14:scene3d>
              <w14:camera w14:prst="orthographicFront"/>
              <w14:lightRig w14:rig="threePt" w14:dir="t">
                <w14:rot w14:lat="0" w14:lon="0" w14:rev="0"/>
              </w14:lightRig>
            </w14:scene3d>
          </w:rPr>
          <w:t>IV.</w:t>
        </w:r>
        <w:r>
          <w:rPr>
            <w:rFonts w:asciiTheme="minorHAnsi" w:eastAsiaTheme="minorEastAsia" w:hAnsiTheme="minorHAnsi" w:cstheme="minorBidi"/>
            <w:sz w:val="22"/>
            <w:szCs w:val="22"/>
          </w:rPr>
          <w:tab/>
        </w:r>
        <w:r w:rsidRPr="00F2311A">
          <w:rPr>
            <w:rStyle w:val="Hyperlink"/>
          </w:rPr>
          <w:t>SUPPLY ADJUSTMENT ACCOUNT REVENUES FROM CUSTOMER BILLS</w:t>
        </w:r>
        <w:r>
          <w:rPr>
            <w:webHidden/>
          </w:rPr>
          <w:tab/>
        </w:r>
        <w:r>
          <w:rPr>
            <w:webHidden/>
          </w:rPr>
          <w:fldChar w:fldCharType="begin"/>
        </w:r>
        <w:r>
          <w:rPr>
            <w:webHidden/>
          </w:rPr>
          <w:instrText xml:space="preserve"> PAGEREF _Toc99034649 \h </w:instrText>
        </w:r>
        <w:r>
          <w:rPr>
            <w:webHidden/>
          </w:rPr>
        </w:r>
      </w:ins>
      <w:r>
        <w:rPr>
          <w:webHidden/>
        </w:rPr>
        <w:fldChar w:fldCharType="separate"/>
      </w:r>
      <w:ins w:id="682" w:author="Roberts, Julie" w:date="2022-03-24T17:16:00Z">
        <w:r>
          <w:rPr>
            <w:webHidden/>
          </w:rPr>
          <w:t>41</w:t>
        </w:r>
        <w:r>
          <w:rPr>
            <w:webHidden/>
          </w:rPr>
          <w:fldChar w:fldCharType="end"/>
        </w:r>
        <w:r w:rsidRPr="00F2311A">
          <w:rPr>
            <w:rStyle w:val="Hyperlink"/>
          </w:rPr>
          <w:fldChar w:fldCharType="end"/>
        </w:r>
      </w:ins>
    </w:p>
    <w:p w14:paraId="18EF8ABB" w14:textId="1939D4C6" w:rsidR="001D70A0" w:rsidRDefault="001D70A0">
      <w:pPr>
        <w:pStyle w:val="TOC2"/>
        <w:rPr>
          <w:ins w:id="683" w:author="Roberts, Julie" w:date="2022-03-24T17:16:00Z"/>
          <w:rFonts w:asciiTheme="minorHAnsi" w:eastAsiaTheme="minorEastAsia" w:hAnsiTheme="minorHAnsi" w:cstheme="minorBidi"/>
          <w:sz w:val="22"/>
          <w:szCs w:val="22"/>
        </w:rPr>
      </w:pPr>
      <w:ins w:id="684" w:author="Roberts, Julie" w:date="2022-03-24T17:16:00Z">
        <w:r w:rsidRPr="00F2311A">
          <w:rPr>
            <w:rStyle w:val="Hyperlink"/>
          </w:rPr>
          <w:fldChar w:fldCharType="begin"/>
        </w:r>
        <w:r w:rsidRPr="00F2311A">
          <w:rPr>
            <w:rStyle w:val="Hyperlink"/>
          </w:rPr>
          <w:instrText xml:space="preserve"> </w:instrText>
        </w:r>
        <w:r>
          <w:instrText>HYPERLINK \l "_Toc99034650"</w:instrText>
        </w:r>
        <w:r w:rsidRPr="00F2311A">
          <w:rPr>
            <w:rStyle w:val="Hyperlink"/>
          </w:rPr>
          <w:instrText xml:space="preserve"> </w:instrText>
        </w:r>
        <w:r w:rsidRPr="00F2311A">
          <w:rPr>
            <w:rStyle w:val="Hyperlink"/>
          </w:rPr>
        </w:r>
        <w:r w:rsidRPr="00F2311A">
          <w:rPr>
            <w:rStyle w:val="Hyperlink"/>
          </w:rPr>
          <w:fldChar w:fldCharType="separate"/>
        </w:r>
        <w:r w:rsidRPr="00F2311A">
          <w:rPr>
            <w:rStyle w:val="Hyperlink"/>
            <w14:scene3d>
              <w14:camera w14:prst="orthographicFront"/>
              <w14:lightRig w14:rig="threePt" w14:dir="t">
                <w14:rot w14:lat="0" w14:lon="0" w14:rev="0"/>
              </w14:lightRig>
            </w14:scene3d>
          </w:rPr>
          <w:t>V.</w:t>
        </w:r>
        <w:r>
          <w:rPr>
            <w:rFonts w:asciiTheme="minorHAnsi" w:eastAsiaTheme="minorEastAsia" w:hAnsiTheme="minorHAnsi" w:cstheme="minorBidi"/>
            <w:sz w:val="22"/>
            <w:szCs w:val="22"/>
          </w:rPr>
          <w:tab/>
        </w:r>
        <w:r w:rsidRPr="00F2311A">
          <w:rPr>
            <w:rStyle w:val="Hyperlink"/>
          </w:rPr>
          <w:t>SUMMARY AND CONCLUSION OF TESTIMONY ON SUPPLY ADJUSTMENT ACCOUNT REVENUES</w:t>
        </w:r>
        <w:r>
          <w:rPr>
            <w:webHidden/>
          </w:rPr>
          <w:tab/>
        </w:r>
        <w:r>
          <w:rPr>
            <w:webHidden/>
          </w:rPr>
          <w:fldChar w:fldCharType="begin"/>
        </w:r>
        <w:r>
          <w:rPr>
            <w:webHidden/>
          </w:rPr>
          <w:instrText xml:space="preserve"> PAGEREF _Toc99034650 \h </w:instrText>
        </w:r>
        <w:r>
          <w:rPr>
            <w:webHidden/>
          </w:rPr>
        </w:r>
      </w:ins>
      <w:r>
        <w:rPr>
          <w:webHidden/>
        </w:rPr>
        <w:fldChar w:fldCharType="separate"/>
      </w:r>
      <w:ins w:id="685" w:author="Roberts, Julie" w:date="2022-03-24T17:16:00Z">
        <w:r>
          <w:rPr>
            <w:webHidden/>
          </w:rPr>
          <w:t>42</w:t>
        </w:r>
        <w:r>
          <w:rPr>
            <w:webHidden/>
          </w:rPr>
          <w:fldChar w:fldCharType="end"/>
        </w:r>
        <w:r w:rsidRPr="00F2311A">
          <w:rPr>
            <w:rStyle w:val="Hyperlink"/>
          </w:rPr>
          <w:fldChar w:fldCharType="end"/>
        </w:r>
      </w:ins>
    </w:p>
    <w:p w14:paraId="38A9ED9E" w14:textId="096B784A" w:rsidR="001D70A0" w:rsidRDefault="001D70A0" w:rsidP="001D70A0">
      <w:pPr>
        <w:pStyle w:val="TOC1"/>
        <w:rPr>
          <w:ins w:id="686" w:author="Roberts, Julie" w:date="2022-03-24T17:16:00Z"/>
          <w:rFonts w:asciiTheme="minorHAnsi" w:eastAsiaTheme="minorEastAsia" w:hAnsiTheme="minorHAnsi" w:cstheme="minorBidi"/>
          <w:noProof/>
          <w:sz w:val="22"/>
          <w:szCs w:val="22"/>
        </w:rPr>
      </w:pPr>
      <w:ins w:id="687" w:author="Roberts, Julie" w:date="2022-03-24T17:16:00Z">
        <w:r w:rsidRPr="00F2311A">
          <w:rPr>
            <w:rStyle w:val="Hyperlink"/>
            <w:noProof/>
          </w:rPr>
          <w:fldChar w:fldCharType="begin"/>
        </w:r>
        <w:r w:rsidRPr="00F2311A">
          <w:rPr>
            <w:rStyle w:val="Hyperlink"/>
            <w:noProof/>
          </w:rPr>
          <w:instrText xml:space="preserve"> </w:instrText>
        </w:r>
        <w:r>
          <w:rPr>
            <w:noProof/>
          </w:rPr>
          <w:instrText>HYPERLINK \l "_Toc99034651"</w:instrText>
        </w:r>
        <w:r w:rsidRPr="00F2311A">
          <w:rPr>
            <w:rStyle w:val="Hyperlink"/>
            <w:noProof/>
          </w:rPr>
          <w:instrText xml:space="preserve"> </w:instrText>
        </w:r>
        <w:r w:rsidRPr="00F2311A">
          <w:rPr>
            <w:rStyle w:val="Hyperlink"/>
            <w:noProof/>
          </w:rPr>
        </w:r>
        <w:r w:rsidRPr="00F2311A">
          <w:rPr>
            <w:rStyle w:val="Hyperlink"/>
            <w:noProof/>
          </w:rPr>
          <w:fldChar w:fldCharType="separate"/>
        </w:r>
        <w:r w:rsidRPr="00F2311A">
          <w:rPr>
            <w:rStyle w:val="Hyperlink"/>
            <w:noProof/>
          </w:rPr>
          <w:t>CHAPTER 4 SUPPLY ADJUSTMENT BALANCING ACCOUNT CUMULATIVE NET BALANCES SEPTEMBER 1, 2017 TO OCTOBER 31, 2022</w:t>
        </w:r>
        <w:r>
          <w:rPr>
            <w:noProof/>
            <w:webHidden/>
          </w:rPr>
          <w:tab/>
        </w:r>
        <w:r>
          <w:rPr>
            <w:noProof/>
            <w:webHidden/>
          </w:rPr>
          <w:fldChar w:fldCharType="begin"/>
        </w:r>
        <w:r>
          <w:rPr>
            <w:noProof/>
            <w:webHidden/>
          </w:rPr>
          <w:instrText xml:space="preserve"> PAGEREF _Toc99034651 \h </w:instrText>
        </w:r>
        <w:r>
          <w:rPr>
            <w:noProof/>
            <w:webHidden/>
          </w:rPr>
        </w:r>
      </w:ins>
      <w:r>
        <w:rPr>
          <w:noProof/>
          <w:webHidden/>
        </w:rPr>
        <w:fldChar w:fldCharType="separate"/>
      </w:r>
      <w:ins w:id="688" w:author="Roberts, Julie" w:date="2022-03-24T17:16:00Z">
        <w:r>
          <w:rPr>
            <w:noProof/>
            <w:webHidden/>
          </w:rPr>
          <w:t>43</w:t>
        </w:r>
        <w:r>
          <w:rPr>
            <w:noProof/>
            <w:webHidden/>
          </w:rPr>
          <w:fldChar w:fldCharType="end"/>
        </w:r>
        <w:r w:rsidRPr="00F2311A">
          <w:rPr>
            <w:rStyle w:val="Hyperlink"/>
            <w:noProof/>
          </w:rPr>
          <w:fldChar w:fldCharType="end"/>
        </w:r>
      </w:ins>
    </w:p>
    <w:p w14:paraId="6A0D9D63" w14:textId="17E01DA5" w:rsidR="001D70A0" w:rsidRDefault="001D70A0">
      <w:pPr>
        <w:pStyle w:val="TOC2"/>
        <w:rPr>
          <w:ins w:id="689" w:author="Roberts, Julie" w:date="2022-03-24T17:16:00Z"/>
          <w:rFonts w:asciiTheme="minorHAnsi" w:eastAsiaTheme="minorEastAsia" w:hAnsiTheme="minorHAnsi" w:cstheme="minorBidi"/>
          <w:sz w:val="22"/>
          <w:szCs w:val="22"/>
        </w:rPr>
      </w:pPr>
      <w:ins w:id="690" w:author="Roberts, Julie" w:date="2022-03-24T17:16:00Z">
        <w:r w:rsidRPr="00F2311A">
          <w:rPr>
            <w:rStyle w:val="Hyperlink"/>
          </w:rPr>
          <w:fldChar w:fldCharType="begin"/>
        </w:r>
        <w:r w:rsidRPr="00F2311A">
          <w:rPr>
            <w:rStyle w:val="Hyperlink"/>
          </w:rPr>
          <w:instrText xml:space="preserve"> </w:instrText>
        </w:r>
        <w:r>
          <w:instrText>HYPERLINK \l "_Toc99034652"</w:instrText>
        </w:r>
        <w:r w:rsidRPr="00F2311A">
          <w:rPr>
            <w:rStyle w:val="Hyperlink"/>
          </w:rPr>
          <w:instrText xml:space="preserve"> </w:instrText>
        </w:r>
        <w:r w:rsidRPr="00F2311A">
          <w:rPr>
            <w:rStyle w:val="Hyperlink"/>
          </w:rPr>
        </w:r>
        <w:r w:rsidRPr="00F2311A">
          <w:rPr>
            <w:rStyle w:val="Hyperlink"/>
          </w:rPr>
          <w:fldChar w:fldCharType="separate"/>
        </w:r>
        <w:r w:rsidRPr="00F2311A">
          <w:rPr>
            <w:rStyle w:val="Hyperlink"/>
            <w14:scene3d>
              <w14:camera w14:prst="orthographicFront"/>
              <w14:lightRig w14:rig="threePt" w14:dir="t">
                <w14:rot w14:lat="0" w14:lon="0" w14:rev="0"/>
              </w14:lightRig>
            </w14:scene3d>
          </w:rPr>
          <w:t>I.</w:t>
        </w:r>
        <w:r>
          <w:rPr>
            <w:rFonts w:asciiTheme="minorHAnsi" w:eastAsiaTheme="minorEastAsia" w:hAnsiTheme="minorHAnsi" w:cstheme="minorBidi"/>
            <w:sz w:val="22"/>
            <w:szCs w:val="22"/>
          </w:rPr>
          <w:tab/>
        </w:r>
        <w:r w:rsidRPr="00F2311A">
          <w:rPr>
            <w:rStyle w:val="Hyperlink"/>
          </w:rPr>
          <w:t>PURPOSE</w:t>
        </w:r>
        <w:r>
          <w:rPr>
            <w:webHidden/>
          </w:rPr>
          <w:tab/>
        </w:r>
        <w:r>
          <w:rPr>
            <w:webHidden/>
          </w:rPr>
          <w:fldChar w:fldCharType="begin"/>
        </w:r>
        <w:r>
          <w:rPr>
            <w:webHidden/>
          </w:rPr>
          <w:instrText xml:space="preserve"> PAGEREF _Toc99034652 \h </w:instrText>
        </w:r>
        <w:r>
          <w:rPr>
            <w:webHidden/>
          </w:rPr>
        </w:r>
      </w:ins>
      <w:r>
        <w:rPr>
          <w:webHidden/>
        </w:rPr>
        <w:fldChar w:fldCharType="separate"/>
      </w:r>
      <w:ins w:id="691" w:author="Roberts, Julie" w:date="2022-03-24T17:16:00Z">
        <w:r>
          <w:rPr>
            <w:webHidden/>
          </w:rPr>
          <w:t>43</w:t>
        </w:r>
        <w:r>
          <w:rPr>
            <w:webHidden/>
          </w:rPr>
          <w:fldChar w:fldCharType="end"/>
        </w:r>
        <w:r w:rsidRPr="00F2311A">
          <w:rPr>
            <w:rStyle w:val="Hyperlink"/>
          </w:rPr>
          <w:fldChar w:fldCharType="end"/>
        </w:r>
      </w:ins>
    </w:p>
    <w:p w14:paraId="275BDAC0" w14:textId="1851C75C" w:rsidR="001D70A0" w:rsidRDefault="001D70A0">
      <w:pPr>
        <w:pStyle w:val="TOC2"/>
        <w:rPr>
          <w:ins w:id="692" w:author="Roberts, Julie" w:date="2022-03-24T17:16:00Z"/>
          <w:rFonts w:asciiTheme="minorHAnsi" w:eastAsiaTheme="minorEastAsia" w:hAnsiTheme="minorHAnsi" w:cstheme="minorBidi"/>
          <w:sz w:val="22"/>
          <w:szCs w:val="22"/>
        </w:rPr>
      </w:pPr>
      <w:ins w:id="693" w:author="Roberts, Julie" w:date="2022-03-24T17:16:00Z">
        <w:r w:rsidRPr="00F2311A">
          <w:rPr>
            <w:rStyle w:val="Hyperlink"/>
          </w:rPr>
          <w:fldChar w:fldCharType="begin"/>
        </w:r>
        <w:r w:rsidRPr="00F2311A">
          <w:rPr>
            <w:rStyle w:val="Hyperlink"/>
          </w:rPr>
          <w:instrText xml:space="preserve"> </w:instrText>
        </w:r>
        <w:r>
          <w:instrText>HYPERLINK \l "_Toc99034653"</w:instrText>
        </w:r>
        <w:r w:rsidRPr="00F2311A">
          <w:rPr>
            <w:rStyle w:val="Hyperlink"/>
          </w:rPr>
          <w:instrText xml:space="preserve"> </w:instrText>
        </w:r>
        <w:r w:rsidRPr="00F2311A">
          <w:rPr>
            <w:rStyle w:val="Hyperlink"/>
          </w:rPr>
        </w:r>
        <w:r w:rsidRPr="00F2311A">
          <w:rPr>
            <w:rStyle w:val="Hyperlink"/>
          </w:rPr>
          <w:fldChar w:fldCharType="separate"/>
        </w:r>
        <w:r w:rsidRPr="00F2311A">
          <w:rPr>
            <w:rStyle w:val="Hyperlink"/>
            <w14:scene3d>
              <w14:camera w14:prst="orthographicFront"/>
              <w14:lightRig w14:rig="threePt" w14:dir="t">
                <w14:rot w14:lat="0" w14:lon="0" w14:rev="0"/>
              </w14:lightRig>
            </w14:scene3d>
          </w:rPr>
          <w:t>II.</w:t>
        </w:r>
        <w:r>
          <w:rPr>
            <w:rFonts w:asciiTheme="minorHAnsi" w:eastAsiaTheme="minorEastAsia" w:hAnsiTheme="minorHAnsi" w:cstheme="minorBidi"/>
            <w:sz w:val="22"/>
            <w:szCs w:val="22"/>
          </w:rPr>
          <w:tab/>
        </w:r>
        <w:r w:rsidRPr="00F2311A">
          <w:rPr>
            <w:rStyle w:val="Hyperlink"/>
          </w:rPr>
          <w:t>BACKGROUND</w:t>
        </w:r>
        <w:r>
          <w:rPr>
            <w:webHidden/>
          </w:rPr>
          <w:tab/>
        </w:r>
        <w:r>
          <w:rPr>
            <w:webHidden/>
          </w:rPr>
          <w:fldChar w:fldCharType="begin"/>
        </w:r>
        <w:r>
          <w:rPr>
            <w:webHidden/>
          </w:rPr>
          <w:instrText xml:space="preserve"> PAGEREF _Toc99034653 \h </w:instrText>
        </w:r>
        <w:r>
          <w:rPr>
            <w:webHidden/>
          </w:rPr>
        </w:r>
      </w:ins>
      <w:r>
        <w:rPr>
          <w:webHidden/>
        </w:rPr>
        <w:fldChar w:fldCharType="separate"/>
      </w:r>
      <w:ins w:id="694" w:author="Roberts, Julie" w:date="2022-03-24T17:16:00Z">
        <w:r>
          <w:rPr>
            <w:webHidden/>
          </w:rPr>
          <w:t>43</w:t>
        </w:r>
        <w:r>
          <w:rPr>
            <w:webHidden/>
          </w:rPr>
          <w:fldChar w:fldCharType="end"/>
        </w:r>
        <w:r w:rsidRPr="00F2311A">
          <w:rPr>
            <w:rStyle w:val="Hyperlink"/>
          </w:rPr>
          <w:fldChar w:fldCharType="end"/>
        </w:r>
      </w:ins>
    </w:p>
    <w:p w14:paraId="09E3ADED" w14:textId="50DEBEF0" w:rsidR="001D70A0" w:rsidRDefault="001D70A0">
      <w:pPr>
        <w:pStyle w:val="TOC2"/>
        <w:rPr>
          <w:ins w:id="695" w:author="Roberts, Julie" w:date="2022-03-24T17:16:00Z"/>
          <w:rFonts w:asciiTheme="minorHAnsi" w:eastAsiaTheme="minorEastAsia" w:hAnsiTheme="minorHAnsi" w:cstheme="minorBidi"/>
          <w:sz w:val="22"/>
          <w:szCs w:val="22"/>
        </w:rPr>
      </w:pPr>
      <w:ins w:id="696" w:author="Roberts, Julie" w:date="2022-03-24T17:16:00Z">
        <w:r w:rsidRPr="00F2311A">
          <w:rPr>
            <w:rStyle w:val="Hyperlink"/>
          </w:rPr>
          <w:fldChar w:fldCharType="begin"/>
        </w:r>
        <w:r w:rsidRPr="00F2311A">
          <w:rPr>
            <w:rStyle w:val="Hyperlink"/>
          </w:rPr>
          <w:instrText xml:space="preserve"> </w:instrText>
        </w:r>
        <w:r>
          <w:instrText>HYPERLINK \l "_Toc99034654"</w:instrText>
        </w:r>
        <w:r w:rsidRPr="00F2311A">
          <w:rPr>
            <w:rStyle w:val="Hyperlink"/>
          </w:rPr>
          <w:instrText xml:space="preserve"> </w:instrText>
        </w:r>
        <w:r w:rsidRPr="00F2311A">
          <w:rPr>
            <w:rStyle w:val="Hyperlink"/>
          </w:rPr>
        </w:r>
        <w:r w:rsidRPr="00F2311A">
          <w:rPr>
            <w:rStyle w:val="Hyperlink"/>
          </w:rPr>
          <w:fldChar w:fldCharType="separate"/>
        </w:r>
        <w:r w:rsidRPr="00F2311A">
          <w:rPr>
            <w:rStyle w:val="Hyperlink"/>
            <w14:scene3d>
              <w14:camera w14:prst="orthographicFront"/>
              <w14:lightRig w14:rig="threePt" w14:dir="t">
                <w14:rot w14:lat="0" w14:lon="0" w14:rev="0"/>
              </w14:lightRig>
            </w14:scene3d>
          </w:rPr>
          <w:t>III.</w:t>
        </w:r>
        <w:r>
          <w:rPr>
            <w:rFonts w:asciiTheme="minorHAnsi" w:eastAsiaTheme="minorEastAsia" w:hAnsiTheme="minorHAnsi" w:cstheme="minorBidi"/>
            <w:sz w:val="22"/>
            <w:szCs w:val="22"/>
          </w:rPr>
          <w:tab/>
        </w:r>
        <w:r w:rsidRPr="00F2311A">
          <w:rPr>
            <w:rStyle w:val="Hyperlink"/>
          </w:rPr>
          <w:t>NET BALANCE OF SUPPLY ADJUSTMENT ACCOUNT</w:t>
        </w:r>
        <w:r>
          <w:rPr>
            <w:webHidden/>
          </w:rPr>
          <w:tab/>
        </w:r>
        <w:r>
          <w:rPr>
            <w:webHidden/>
          </w:rPr>
          <w:fldChar w:fldCharType="begin"/>
        </w:r>
        <w:r>
          <w:rPr>
            <w:webHidden/>
          </w:rPr>
          <w:instrText xml:space="preserve"> PAGEREF _Toc99034654 \h </w:instrText>
        </w:r>
        <w:r>
          <w:rPr>
            <w:webHidden/>
          </w:rPr>
        </w:r>
      </w:ins>
      <w:r>
        <w:rPr>
          <w:webHidden/>
        </w:rPr>
        <w:fldChar w:fldCharType="separate"/>
      </w:r>
      <w:ins w:id="697" w:author="Roberts, Julie" w:date="2022-03-24T17:16:00Z">
        <w:r>
          <w:rPr>
            <w:webHidden/>
          </w:rPr>
          <w:t>44</w:t>
        </w:r>
        <w:r>
          <w:rPr>
            <w:webHidden/>
          </w:rPr>
          <w:fldChar w:fldCharType="end"/>
        </w:r>
        <w:r w:rsidRPr="00F2311A">
          <w:rPr>
            <w:rStyle w:val="Hyperlink"/>
          </w:rPr>
          <w:fldChar w:fldCharType="end"/>
        </w:r>
      </w:ins>
    </w:p>
    <w:p w14:paraId="7E941D15" w14:textId="3DB4E1D4" w:rsidR="001D70A0" w:rsidRDefault="001D70A0" w:rsidP="001D70A0">
      <w:pPr>
        <w:pStyle w:val="TOC1"/>
        <w:rPr>
          <w:ins w:id="698" w:author="Roberts, Julie" w:date="2022-03-24T17:16:00Z"/>
          <w:rFonts w:asciiTheme="minorHAnsi" w:eastAsiaTheme="minorEastAsia" w:hAnsiTheme="minorHAnsi" w:cstheme="minorBidi"/>
          <w:noProof/>
          <w:sz w:val="22"/>
          <w:szCs w:val="22"/>
        </w:rPr>
      </w:pPr>
      <w:ins w:id="699" w:author="Roberts, Julie" w:date="2022-03-24T17:16:00Z">
        <w:r w:rsidRPr="00F2311A">
          <w:rPr>
            <w:rStyle w:val="Hyperlink"/>
            <w:noProof/>
          </w:rPr>
          <w:fldChar w:fldCharType="begin"/>
        </w:r>
        <w:r w:rsidRPr="00F2311A">
          <w:rPr>
            <w:rStyle w:val="Hyperlink"/>
            <w:noProof/>
          </w:rPr>
          <w:instrText xml:space="preserve"> </w:instrText>
        </w:r>
        <w:r>
          <w:rPr>
            <w:noProof/>
          </w:rPr>
          <w:instrText>HYPERLINK \l "_Toc99034655"</w:instrText>
        </w:r>
        <w:r w:rsidRPr="00F2311A">
          <w:rPr>
            <w:rStyle w:val="Hyperlink"/>
            <w:noProof/>
          </w:rPr>
          <w:instrText xml:space="preserve"> </w:instrText>
        </w:r>
        <w:r w:rsidRPr="00F2311A">
          <w:rPr>
            <w:rStyle w:val="Hyperlink"/>
            <w:noProof/>
          </w:rPr>
        </w:r>
        <w:r w:rsidRPr="00F2311A">
          <w:rPr>
            <w:rStyle w:val="Hyperlink"/>
            <w:noProof/>
          </w:rPr>
          <w:fldChar w:fldCharType="separate"/>
        </w:r>
        <w:r w:rsidRPr="00F2311A">
          <w:rPr>
            <w:rStyle w:val="Hyperlink"/>
            <w:noProof/>
          </w:rPr>
          <w:t>CHAPTER 5 Forecast of Power Supply Costs – 2018 to 2021</w:t>
        </w:r>
        <w:r>
          <w:rPr>
            <w:noProof/>
            <w:webHidden/>
          </w:rPr>
          <w:tab/>
        </w:r>
        <w:r>
          <w:rPr>
            <w:noProof/>
            <w:webHidden/>
          </w:rPr>
          <w:fldChar w:fldCharType="begin"/>
        </w:r>
        <w:r>
          <w:rPr>
            <w:noProof/>
            <w:webHidden/>
          </w:rPr>
          <w:instrText xml:space="preserve"> PAGEREF _Toc99034655 \h </w:instrText>
        </w:r>
        <w:r>
          <w:rPr>
            <w:noProof/>
            <w:webHidden/>
          </w:rPr>
        </w:r>
      </w:ins>
      <w:r>
        <w:rPr>
          <w:noProof/>
          <w:webHidden/>
        </w:rPr>
        <w:fldChar w:fldCharType="separate"/>
      </w:r>
      <w:ins w:id="700" w:author="Roberts, Julie" w:date="2022-03-24T17:16:00Z">
        <w:r>
          <w:rPr>
            <w:noProof/>
            <w:webHidden/>
          </w:rPr>
          <w:t>46</w:t>
        </w:r>
        <w:r>
          <w:rPr>
            <w:noProof/>
            <w:webHidden/>
          </w:rPr>
          <w:fldChar w:fldCharType="end"/>
        </w:r>
        <w:r w:rsidRPr="00F2311A">
          <w:rPr>
            <w:rStyle w:val="Hyperlink"/>
            <w:noProof/>
          </w:rPr>
          <w:fldChar w:fldCharType="end"/>
        </w:r>
      </w:ins>
    </w:p>
    <w:p w14:paraId="132CB37B" w14:textId="4C336047" w:rsidR="001D70A0" w:rsidRDefault="001D70A0">
      <w:pPr>
        <w:pStyle w:val="TOC2"/>
        <w:rPr>
          <w:ins w:id="701" w:author="Roberts, Julie" w:date="2022-03-24T17:16:00Z"/>
          <w:rFonts w:asciiTheme="minorHAnsi" w:eastAsiaTheme="minorEastAsia" w:hAnsiTheme="minorHAnsi" w:cstheme="minorBidi"/>
          <w:sz w:val="22"/>
          <w:szCs w:val="22"/>
        </w:rPr>
      </w:pPr>
      <w:ins w:id="702" w:author="Roberts, Julie" w:date="2022-03-24T17:16:00Z">
        <w:r w:rsidRPr="00F2311A">
          <w:rPr>
            <w:rStyle w:val="Hyperlink"/>
          </w:rPr>
          <w:fldChar w:fldCharType="begin"/>
        </w:r>
        <w:r w:rsidRPr="00F2311A">
          <w:rPr>
            <w:rStyle w:val="Hyperlink"/>
          </w:rPr>
          <w:instrText xml:space="preserve"> </w:instrText>
        </w:r>
        <w:r>
          <w:instrText>HYPERLINK \l "_Toc99034656"</w:instrText>
        </w:r>
        <w:r w:rsidRPr="00F2311A">
          <w:rPr>
            <w:rStyle w:val="Hyperlink"/>
          </w:rPr>
          <w:instrText xml:space="preserve"> </w:instrText>
        </w:r>
        <w:r w:rsidRPr="00F2311A">
          <w:rPr>
            <w:rStyle w:val="Hyperlink"/>
          </w:rPr>
        </w:r>
        <w:r w:rsidRPr="00F2311A">
          <w:rPr>
            <w:rStyle w:val="Hyperlink"/>
          </w:rPr>
          <w:fldChar w:fldCharType="separate"/>
        </w:r>
        <w:r w:rsidRPr="00F2311A">
          <w:rPr>
            <w:rStyle w:val="Hyperlink"/>
            <w14:scene3d>
              <w14:camera w14:prst="orthographicFront"/>
              <w14:lightRig w14:rig="threePt" w14:dir="t">
                <w14:rot w14:lat="0" w14:lon="0" w14:rev="0"/>
              </w14:lightRig>
            </w14:scene3d>
          </w:rPr>
          <w:t>I.</w:t>
        </w:r>
        <w:r>
          <w:rPr>
            <w:rFonts w:asciiTheme="minorHAnsi" w:eastAsiaTheme="minorEastAsia" w:hAnsiTheme="minorHAnsi" w:cstheme="minorBidi"/>
            <w:sz w:val="22"/>
            <w:szCs w:val="22"/>
          </w:rPr>
          <w:tab/>
        </w:r>
        <w:r w:rsidRPr="00F2311A">
          <w:rPr>
            <w:rStyle w:val="Hyperlink"/>
          </w:rPr>
          <w:t>Forecast of Hourly Requirements</w:t>
        </w:r>
        <w:r>
          <w:rPr>
            <w:webHidden/>
          </w:rPr>
          <w:tab/>
        </w:r>
        <w:r>
          <w:rPr>
            <w:webHidden/>
          </w:rPr>
          <w:fldChar w:fldCharType="begin"/>
        </w:r>
        <w:r>
          <w:rPr>
            <w:webHidden/>
          </w:rPr>
          <w:instrText xml:space="preserve"> PAGEREF _Toc99034656 \h </w:instrText>
        </w:r>
        <w:r>
          <w:rPr>
            <w:webHidden/>
          </w:rPr>
        </w:r>
      </w:ins>
      <w:r>
        <w:rPr>
          <w:webHidden/>
        </w:rPr>
        <w:fldChar w:fldCharType="separate"/>
      </w:r>
      <w:ins w:id="703" w:author="Roberts, Julie" w:date="2022-03-24T17:16:00Z">
        <w:r>
          <w:rPr>
            <w:webHidden/>
          </w:rPr>
          <w:t>47</w:t>
        </w:r>
        <w:r>
          <w:rPr>
            <w:webHidden/>
          </w:rPr>
          <w:fldChar w:fldCharType="end"/>
        </w:r>
        <w:r w:rsidRPr="00F2311A">
          <w:rPr>
            <w:rStyle w:val="Hyperlink"/>
          </w:rPr>
          <w:fldChar w:fldCharType="end"/>
        </w:r>
      </w:ins>
    </w:p>
    <w:p w14:paraId="34EE2B1C" w14:textId="77D1F6EB" w:rsidR="001D70A0" w:rsidRDefault="001D70A0">
      <w:pPr>
        <w:pStyle w:val="TOC2"/>
        <w:rPr>
          <w:ins w:id="704" w:author="Roberts, Julie" w:date="2022-03-24T17:16:00Z"/>
          <w:rFonts w:asciiTheme="minorHAnsi" w:eastAsiaTheme="minorEastAsia" w:hAnsiTheme="minorHAnsi" w:cstheme="minorBidi"/>
          <w:sz w:val="22"/>
          <w:szCs w:val="22"/>
        </w:rPr>
      </w:pPr>
      <w:ins w:id="705" w:author="Roberts, Julie" w:date="2022-03-24T17:16:00Z">
        <w:r w:rsidRPr="00F2311A">
          <w:rPr>
            <w:rStyle w:val="Hyperlink"/>
          </w:rPr>
          <w:fldChar w:fldCharType="begin"/>
        </w:r>
        <w:r w:rsidRPr="00F2311A">
          <w:rPr>
            <w:rStyle w:val="Hyperlink"/>
          </w:rPr>
          <w:instrText xml:space="preserve"> </w:instrText>
        </w:r>
        <w:r>
          <w:instrText>HYPERLINK \l "_Toc99034657"</w:instrText>
        </w:r>
        <w:r w:rsidRPr="00F2311A">
          <w:rPr>
            <w:rStyle w:val="Hyperlink"/>
          </w:rPr>
          <w:instrText xml:space="preserve"> </w:instrText>
        </w:r>
        <w:r w:rsidRPr="00F2311A">
          <w:rPr>
            <w:rStyle w:val="Hyperlink"/>
          </w:rPr>
        </w:r>
        <w:r w:rsidRPr="00F2311A">
          <w:rPr>
            <w:rStyle w:val="Hyperlink"/>
          </w:rPr>
          <w:fldChar w:fldCharType="separate"/>
        </w:r>
        <w:r w:rsidRPr="00F2311A">
          <w:rPr>
            <w:rStyle w:val="Hyperlink"/>
            <w14:scene3d>
              <w14:camera w14:prst="orthographicFront"/>
              <w14:lightRig w14:rig="threePt" w14:dir="t">
                <w14:rot w14:lat="0" w14:lon="0" w14:rev="0"/>
              </w14:lightRig>
            </w14:scene3d>
          </w:rPr>
          <w:t>II.</w:t>
        </w:r>
        <w:r>
          <w:rPr>
            <w:rFonts w:asciiTheme="minorHAnsi" w:eastAsiaTheme="minorEastAsia" w:hAnsiTheme="minorHAnsi" w:cstheme="minorBidi"/>
            <w:sz w:val="22"/>
            <w:szCs w:val="22"/>
          </w:rPr>
          <w:tab/>
        </w:r>
        <w:r w:rsidRPr="00F2311A">
          <w:rPr>
            <w:rStyle w:val="Hyperlink"/>
          </w:rPr>
          <w:t>Existing Resources</w:t>
        </w:r>
        <w:r>
          <w:rPr>
            <w:webHidden/>
          </w:rPr>
          <w:tab/>
        </w:r>
        <w:r>
          <w:rPr>
            <w:webHidden/>
          </w:rPr>
          <w:fldChar w:fldCharType="begin"/>
        </w:r>
        <w:r>
          <w:rPr>
            <w:webHidden/>
          </w:rPr>
          <w:instrText xml:space="preserve"> PAGEREF _Toc99034657 \h </w:instrText>
        </w:r>
        <w:r>
          <w:rPr>
            <w:webHidden/>
          </w:rPr>
        </w:r>
      </w:ins>
      <w:r>
        <w:rPr>
          <w:webHidden/>
        </w:rPr>
        <w:fldChar w:fldCharType="separate"/>
      </w:r>
      <w:ins w:id="706" w:author="Roberts, Julie" w:date="2022-03-24T17:16:00Z">
        <w:r>
          <w:rPr>
            <w:webHidden/>
          </w:rPr>
          <w:t>47</w:t>
        </w:r>
        <w:r>
          <w:rPr>
            <w:webHidden/>
          </w:rPr>
          <w:fldChar w:fldCharType="end"/>
        </w:r>
        <w:r w:rsidRPr="00F2311A">
          <w:rPr>
            <w:rStyle w:val="Hyperlink"/>
          </w:rPr>
          <w:fldChar w:fldCharType="end"/>
        </w:r>
      </w:ins>
    </w:p>
    <w:p w14:paraId="2FF89835" w14:textId="15815217" w:rsidR="001D70A0" w:rsidRDefault="001D70A0">
      <w:pPr>
        <w:pStyle w:val="TOC2"/>
        <w:rPr>
          <w:ins w:id="707" w:author="Roberts, Julie" w:date="2022-03-24T17:16:00Z"/>
          <w:rFonts w:asciiTheme="minorHAnsi" w:eastAsiaTheme="minorEastAsia" w:hAnsiTheme="minorHAnsi" w:cstheme="minorBidi"/>
          <w:sz w:val="22"/>
          <w:szCs w:val="22"/>
        </w:rPr>
      </w:pPr>
      <w:ins w:id="708" w:author="Roberts, Julie" w:date="2022-03-24T17:16:00Z">
        <w:r w:rsidRPr="00F2311A">
          <w:rPr>
            <w:rStyle w:val="Hyperlink"/>
          </w:rPr>
          <w:fldChar w:fldCharType="begin"/>
        </w:r>
        <w:r w:rsidRPr="00F2311A">
          <w:rPr>
            <w:rStyle w:val="Hyperlink"/>
          </w:rPr>
          <w:instrText xml:space="preserve"> </w:instrText>
        </w:r>
        <w:r>
          <w:instrText>HYPERLINK \l "_Toc99034658"</w:instrText>
        </w:r>
        <w:r w:rsidRPr="00F2311A">
          <w:rPr>
            <w:rStyle w:val="Hyperlink"/>
          </w:rPr>
          <w:instrText xml:space="preserve"> </w:instrText>
        </w:r>
        <w:r w:rsidRPr="00F2311A">
          <w:rPr>
            <w:rStyle w:val="Hyperlink"/>
          </w:rPr>
        </w:r>
        <w:r w:rsidRPr="00F2311A">
          <w:rPr>
            <w:rStyle w:val="Hyperlink"/>
          </w:rPr>
          <w:fldChar w:fldCharType="separate"/>
        </w:r>
        <w:r w:rsidRPr="00F2311A">
          <w:rPr>
            <w:rStyle w:val="Hyperlink"/>
            <w14:scene3d>
              <w14:camera w14:prst="orthographicFront"/>
              <w14:lightRig w14:rig="threePt" w14:dir="t">
                <w14:rot w14:lat="0" w14:lon="0" w14:rev="0"/>
              </w14:lightRig>
            </w14:scene3d>
          </w:rPr>
          <w:t>III.</w:t>
        </w:r>
        <w:r>
          <w:rPr>
            <w:rFonts w:asciiTheme="minorHAnsi" w:eastAsiaTheme="minorEastAsia" w:hAnsiTheme="minorHAnsi" w:cstheme="minorBidi"/>
            <w:sz w:val="22"/>
            <w:szCs w:val="22"/>
          </w:rPr>
          <w:tab/>
        </w:r>
        <w:r w:rsidRPr="00F2311A">
          <w:rPr>
            <w:rStyle w:val="Hyperlink"/>
          </w:rPr>
          <w:t>Power Supply Cost Forecast 2018-2021</w:t>
        </w:r>
        <w:r>
          <w:rPr>
            <w:webHidden/>
          </w:rPr>
          <w:tab/>
        </w:r>
        <w:r>
          <w:rPr>
            <w:webHidden/>
          </w:rPr>
          <w:fldChar w:fldCharType="begin"/>
        </w:r>
        <w:r>
          <w:rPr>
            <w:webHidden/>
          </w:rPr>
          <w:instrText xml:space="preserve"> PAGEREF _Toc99034658 \h </w:instrText>
        </w:r>
        <w:r>
          <w:rPr>
            <w:webHidden/>
          </w:rPr>
        </w:r>
      </w:ins>
      <w:r>
        <w:rPr>
          <w:webHidden/>
        </w:rPr>
        <w:fldChar w:fldCharType="separate"/>
      </w:r>
      <w:ins w:id="709" w:author="Roberts, Julie" w:date="2022-03-24T17:16:00Z">
        <w:r>
          <w:rPr>
            <w:webHidden/>
          </w:rPr>
          <w:t>49</w:t>
        </w:r>
        <w:r>
          <w:rPr>
            <w:webHidden/>
          </w:rPr>
          <w:fldChar w:fldCharType="end"/>
        </w:r>
        <w:r w:rsidRPr="00F2311A">
          <w:rPr>
            <w:rStyle w:val="Hyperlink"/>
          </w:rPr>
          <w:fldChar w:fldCharType="end"/>
        </w:r>
      </w:ins>
    </w:p>
    <w:p w14:paraId="6EF3E438" w14:textId="69FD8A09" w:rsidR="001D70A0" w:rsidRDefault="001D70A0">
      <w:pPr>
        <w:pStyle w:val="TOC3"/>
        <w:tabs>
          <w:tab w:val="left" w:pos="2340"/>
        </w:tabs>
        <w:rPr>
          <w:ins w:id="710" w:author="Roberts, Julie" w:date="2022-03-24T17:16:00Z"/>
          <w:rFonts w:asciiTheme="minorHAnsi" w:eastAsiaTheme="minorEastAsia" w:hAnsiTheme="minorHAnsi" w:cstheme="minorBidi"/>
          <w:noProof/>
          <w:sz w:val="22"/>
          <w:szCs w:val="22"/>
        </w:rPr>
      </w:pPr>
      <w:ins w:id="711" w:author="Roberts, Julie" w:date="2022-03-24T17:16:00Z">
        <w:r w:rsidRPr="00F2311A">
          <w:rPr>
            <w:rStyle w:val="Hyperlink"/>
            <w:noProof/>
          </w:rPr>
          <w:fldChar w:fldCharType="begin"/>
        </w:r>
        <w:r w:rsidRPr="00F2311A">
          <w:rPr>
            <w:rStyle w:val="Hyperlink"/>
            <w:noProof/>
          </w:rPr>
          <w:instrText xml:space="preserve"> </w:instrText>
        </w:r>
        <w:r>
          <w:rPr>
            <w:noProof/>
          </w:rPr>
          <w:instrText>HYPERLINK \l "_Toc99034659"</w:instrText>
        </w:r>
        <w:r w:rsidRPr="00F2311A">
          <w:rPr>
            <w:rStyle w:val="Hyperlink"/>
            <w:noProof/>
          </w:rPr>
          <w:instrText xml:space="preserve"> </w:instrText>
        </w:r>
        <w:r w:rsidRPr="00F2311A">
          <w:rPr>
            <w:rStyle w:val="Hyperlink"/>
            <w:noProof/>
          </w:rPr>
        </w:r>
        <w:r w:rsidRPr="00F2311A">
          <w:rPr>
            <w:rStyle w:val="Hyperlink"/>
            <w:noProof/>
          </w:rPr>
          <w:fldChar w:fldCharType="separate"/>
        </w:r>
        <w:r w:rsidRPr="00F2311A">
          <w:rPr>
            <w:rStyle w:val="Hyperlink"/>
            <w:noProof/>
          </w:rPr>
          <w:t>A.</w:t>
        </w:r>
        <w:r>
          <w:rPr>
            <w:rFonts w:asciiTheme="minorHAnsi" w:eastAsiaTheme="minorEastAsia" w:hAnsiTheme="minorHAnsi" w:cstheme="minorBidi"/>
            <w:noProof/>
            <w:sz w:val="22"/>
            <w:szCs w:val="22"/>
          </w:rPr>
          <w:tab/>
        </w:r>
        <w:r w:rsidRPr="00F2311A">
          <w:rPr>
            <w:rStyle w:val="Hyperlink"/>
            <w:noProof/>
          </w:rPr>
          <w:t>Natural Gas Costs</w:t>
        </w:r>
        <w:r>
          <w:rPr>
            <w:noProof/>
            <w:webHidden/>
          </w:rPr>
          <w:tab/>
        </w:r>
        <w:r>
          <w:rPr>
            <w:noProof/>
            <w:webHidden/>
          </w:rPr>
          <w:fldChar w:fldCharType="begin"/>
        </w:r>
        <w:r>
          <w:rPr>
            <w:noProof/>
            <w:webHidden/>
          </w:rPr>
          <w:instrText xml:space="preserve"> PAGEREF _Toc99034659 \h </w:instrText>
        </w:r>
        <w:r>
          <w:rPr>
            <w:noProof/>
            <w:webHidden/>
          </w:rPr>
        </w:r>
      </w:ins>
      <w:r>
        <w:rPr>
          <w:noProof/>
          <w:webHidden/>
        </w:rPr>
        <w:fldChar w:fldCharType="separate"/>
      </w:r>
      <w:ins w:id="712" w:author="Roberts, Julie" w:date="2022-03-24T17:16:00Z">
        <w:r>
          <w:rPr>
            <w:noProof/>
            <w:webHidden/>
          </w:rPr>
          <w:t>49</w:t>
        </w:r>
        <w:r>
          <w:rPr>
            <w:noProof/>
            <w:webHidden/>
          </w:rPr>
          <w:fldChar w:fldCharType="end"/>
        </w:r>
        <w:r w:rsidRPr="00F2311A">
          <w:rPr>
            <w:rStyle w:val="Hyperlink"/>
            <w:noProof/>
          </w:rPr>
          <w:fldChar w:fldCharType="end"/>
        </w:r>
      </w:ins>
    </w:p>
    <w:p w14:paraId="1D8736AD" w14:textId="7051AF20" w:rsidR="001D70A0" w:rsidRDefault="001D70A0">
      <w:pPr>
        <w:pStyle w:val="TOC3"/>
        <w:tabs>
          <w:tab w:val="left" w:pos="2340"/>
        </w:tabs>
        <w:rPr>
          <w:ins w:id="713" w:author="Roberts, Julie" w:date="2022-03-24T17:16:00Z"/>
          <w:rFonts w:asciiTheme="minorHAnsi" w:eastAsiaTheme="minorEastAsia" w:hAnsiTheme="minorHAnsi" w:cstheme="minorBidi"/>
          <w:noProof/>
          <w:sz w:val="22"/>
          <w:szCs w:val="22"/>
        </w:rPr>
      </w:pPr>
      <w:ins w:id="714" w:author="Roberts, Julie" w:date="2022-03-24T17:16:00Z">
        <w:r w:rsidRPr="00F2311A">
          <w:rPr>
            <w:rStyle w:val="Hyperlink"/>
            <w:noProof/>
          </w:rPr>
          <w:fldChar w:fldCharType="begin"/>
        </w:r>
        <w:r w:rsidRPr="00F2311A">
          <w:rPr>
            <w:rStyle w:val="Hyperlink"/>
            <w:noProof/>
          </w:rPr>
          <w:instrText xml:space="preserve"> </w:instrText>
        </w:r>
        <w:r>
          <w:rPr>
            <w:noProof/>
          </w:rPr>
          <w:instrText>HYPERLINK \l "_Toc99034660"</w:instrText>
        </w:r>
        <w:r w:rsidRPr="00F2311A">
          <w:rPr>
            <w:rStyle w:val="Hyperlink"/>
            <w:noProof/>
          </w:rPr>
          <w:instrText xml:space="preserve"> </w:instrText>
        </w:r>
        <w:r w:rsidRPr="00F2311A">
          <w:rPr>
            <w:rStyle w:val="Hyperlink"/>
            <w:noProof/>
          </w:rPr>
        </w:r>
        <w:r w:rsidRPr="00F2311A">
          <w:rPr>
            <w:rStyle w:val="Hyperlink"/>
            <w:noProof/>
          </w:rPr>
          <w:fldChar w:fldCharType="separate"/>
        </w:r>
        <w:r w:rsidRPr="00F2311A">
          <w:rPr>
            <w:rStyle w:val="Hyperlink"/>
            <w:noProof/>
          </w:rPr>
          <w:t>B.</w:t>
        </w:r>
        <w:r>
          <w:rPr>
            <w:rFonts w:asciiTheme="minorHAnsi" w:eastAsiaTheme="minorEastAsia" w:hAnsiTheme="minorHAnsi" w:cstheme="minorBidi"/>
            <w:noProof/>
            <w:sz w:val="22"/>
            <w:szCs w:val="22"/>
          </w:rPr>
          <w:tab/>
        </w:r>
        <w:r w:rsidRPr="00F2311A">
          <w:rPr>
            <w:rStyle w:val="Hyperlink"/>
            <w:noProof/>
          </w:rPr>
          <w:t>Annual Baseload Energy Costs</w:t>
        </w:r>
        <w:r>
          <w:rPr>
            <w:noProof/>
            <w:webHidden/>
          </w:rPr>
          <w:tab/>
        </w:r>
        <w:r>
          <w:rPr>
            <w:noProof/>
            <w:webHidden/>
          </w:rPr>
          <w:fldChar w:fldCharType="begin"/>
        </w:r>
        <w:r>
          <w:rPr>
            <w:noProof/>
            <w:webHidden/>
          </w:rPr>
          <w:instrText xml:space="preserve"> PAGEREF _Toc99034660 \h </w:instrText>
        </w:r>
        <w:r>
          <w:rPr>
            <w:noProof/>
            <w:webHidden/>
          </w:rPr>
        </w:r>
      </w:ins>
      <w:r>
        <w:rPr>
          <w:noProof/>
          <w:webHidden/>
        </w:rPr>
        <w:fldChar w:fldCharType="separate"/>
      </w:r>
      <w:ins w:id="715" w:author="Roberts, Julie" w:date="2022-03-24T17:16:00Z">
        <w:r>
          <w:rPr>
            <w:noProof/>
            <w:webHidden/>
          </w:rPr>
          <w:t>49</w:t>
        </w:r>
        <w:r>
          <w:rPr>
            <w:noProof/>
            <w:webHidden/>
          </w:rPr>
          <w:fldChar w:fldCharType="end"/>
        </w:r>
        <w:r w:rsidRPr="00F2311A">
          <w:rPr>
            <w:rStyle w:val="Hyperlink"/>
            <w:noProof/>
          </w:rPr>
          <w:fldChar w:fldCharType="end"/>
        </w:r>
      </w:ins>
    </w:p>
    <w:p w14:paraId="674947EA" w14:textId="65D2B1F9" w:rsidR="001D70A0" w:rsidRDefault="001D70A0">
      <w:pPr>
        <w:pStyle w:val="TOC3"/>
        <w:tabs>
          <w:tab w:val="left" w:pos="2340"/>
        </w:tabs>
        <w:rPr>
          <w:ins w:id="716" w:author="Roberts, Julie" w:date="2022-03-24T17:16:00Z"/>
          <w:rFonts w:asciiTheme="minorHAnsi" w:eastAsiaTheme="minorEastAsia" w:hAnsiTheme="minorHAnsi" w:cstheme="minorBidi"/>
          <w:noProof/>
          <w:sz w:val="22"/>
          <w:szCs w:val="22"/>
        </w:rPr>
      </w:pPr>
      <w:ins w:id="717" w:author="Roberts, Julie" w:date="2022-03-24T17:16:00Z">
        <w:r w:rsidRPr="00F2311A">
          <w:rPr>
            <w:rStyle w:val="Hyperlink"/>
            <w:noProof/>
          </w:rPr>
          <w:fldChar w:fldCharType="begin"/>
        </w:r>
        <w:r w:rsidRPr="00F2311A">
          <w:rPr>
            <w:rStyle w:val="Hyperlink"/>
            <w:noProof/>
          </w:rPr>
          <w:instrText xml:space="preserve"> </w:instrText>
        </w:r>
        <w:r>
          <w:rPr>
            <w:noProof/>
          </w:rPr>
          <w:instrText>HYPERLINK \l "_Toc99034661"</w:instrText>
        </w:r>
        <w:r w:rsidRPr="00F2311A">
          <w:rPr>
            <w:rStyle w:val="Hyperlink"/>
            <w:noProof/>
          </w:rPr>
          <w:instrText xml:space="preserve"> </w:instrText>
        </w:r>
        <w:r w:rsidRPr="00F2311A">
          <w:rPr>
            <w:rStyle w:val="Hyperlink"/>
            <w:noProof/>
          </w:rPr>
        </w:r>
        <w:r w:rsidRPr="00F2311A">
          <w:rPr>
            <w:rStyle w:val="Hyperlink"/>
            <w:noProof/>
          </w:rPr>
          <w:fldChar w:fldCharType="separate"/>
        </w:r>
        <w:r w:rsidRPr="00F2311A">
          <w:rPr>
            <w:rStyle w:val="Hyperlink"/>
            <w:noProof/>
          </w:rPr>
          <w:t>C.</w:t>
        </w:r>
        <w:r>
          <w:rPr>
            <w:rFonts w:asciiTheme="minorHAnsi" w:eastAsiaTheme="minorEastAsia" w:hAnsiTheme="minorHAnsi" w:cstheme="minorBidi"/>
            <w:noProof/>
            <w:sz w:val="22"/>
            <w:szCs w:val="22"/>
          </w:rPr>
          <w:tab/>
        </w:r>
        <w:r w:rsidRPr="00F2311A">
          <w:rPr>
            <w:rStyle w:val="Hyperlink"/>
            <w:noProof/>
          </w:rPr>
          <w:t>Seasonal Baseload Energy Purchase</w:t>
        </w:r>
        <w:r>
          <w:rPr>
            <w:noProof/>
            <w:webHidden/>
          </w:rPr>
          <w:tab/>
        </w:r>
        <w:r>
          <w:rPr>
            <w:noProof/>
            <w:webHidden/>
          </w:rPr>
          <w:fldChar w:fldCharType="begin"/>
        </w:r>
        <w:r>
          <w:rPr>
            <w:noProof/>
            <w:webHidden/>
          </w:rPr>
          <w:instrText xml:space="preserve"> PAGEREF _Toc99034661 \h </w:instrText>
        </w:r>
        <w:r>
          <w:rPr>
            <w:noProof/>
            <w:webHidden/>
          </w:rPr>
        </w:r>
      </w:ins>
      <w:r>
        <w:rPr>
          <w:noProof/>
          <w:webHidden/>
        </w:rPr>
        <w:fldChar w:fldCharType="separate"/>
      </w:r>
      <w:ins w:id="718" w:author="Roberts, Julie" w:date="2022-03-24T17:16:00Z">
        <w:r>
          <w:rPr>
            <w:noProof/>
            <w:webHidden/>
          </w:rPr>
          <w:t>50</w:t>
        </w:r>
        <w:r>
          <w:rPr>
            <w:noProof/>
            <w:webHidden/>
          </w:rPr>
          <w:fldChar w:fldCharType="end"/>
        </w:r>
        <w:r w:rsidRPr="00F2311A">
          <w:rPr>
            <w:rStyle w:val="Hyperlink"/>
            <w:noProof/>
          </w:rPr>
          <w:fldChar w:fldCharType="end"/>
        </w:r>
      </w:ins>
    </w:p>
    <w:p w14:paraId="0158B746" w14:textId="03D18E0F" w:rsidR="001D70A0" w:rsidRDefault="001D70A0">
      <w:pPr>
        <w:pStyle w:val="TOC3"/>
        <w:tabs>
          <w:tab w:val="left" w:pos="2340"/>
        </w:tabs>
        <w:rPr>
          <w:ins w:id="719" w:author="Roberts, Julie" w:date="2022-03-24T17:16:00Z"/>
          <w:rFonts w:asciiTheme="minorHAnsi" w:eastAsiaTheme="minorEastAsia" w:hAnsiTheme="minorHAnsi" w:cstheme="minorBidi"/>
          <w:noProof/>
          <w:sz w:val="22"/>
          <w:szCs w:val="22"/>
        </w:rPr>
      </w:pPr>
      <w:ins w:id="720" w:author="Roberts, Julie" w:date="2022-03-24T17:16:00Z">
        <w:r w:rsidRPr="00F2311A">
          <w:rPr>
            <w:rStyle w:val="Hyperlink"/>
            <w:noProof/>
          </w:rPr>
          <w:fldChar w:fldCharType="begin"/>
        </w:r>
        <w:r w:rsidRPr="00F2311A">
          <w:rPr>
            <w:rStyle w:val="Hyperlink"/>
            <w:noProof/>
          </w:rPr>
          <w:instrText xml:space="preserve"> </w:instrText>
        </w:r>
        <w:r>
          <w:rPr>
            <w:noProof/>
          </w:rPr>
          <w:instrText>HYPERLINK \l "_Toc99034662"</w:instrText>
        </w:r>
        <w:r w:rsidRPr="00F2311A">
          <w:rPr>
            <w:rStyle w:val="Hyperlink"/>
            <w:noProof/>
          </w:rPr>
          <w:instrText xml:space="preserve"> </w:instrText>
        </w:r>
        <w:r w:rsidRPr="00F2311A">
          <w:rPr>
            <w:rStyle w:val="Hyperlink"/>
            <w:noProof/>
          </w:rPr>
        </w:r>
        <w:r w:rsidRPr="00F2311A">
          <w:rPr>
            <w:rStyle w:val="Hyperlink"/>
            <w:noProof/>
          </w:rPr>
          <w:fldChar w:fldCharType="separate"/>
        </w:r>
        <w:r w:rsidRPr="00F2311A">
          <w:rPr>
            <w:rStyle w:val="Hyperlink"/>
            <w:noProof/>
          </w:rPr>
          <w:t>D.</w:t>
        </w:r>
        <w:r>
          <w:rPr>
            <w:rFonts w:asciiTheme="minorHAnsi" w:eastAsiaTheme="minorEastAsia" w:hAnsiTheme="minorHAnsi" w:cstheme="minorBidi"/>
            <w:noProof/>
            <w:sz w:val="22"/>
            <w:szCs w:val="22"/>
          </w:rPr>
          <w:tab/>
        </w:r>
        <w:r w:rsidRPr="00F2311A">
          <w:rPr>
            <w:rStyle w:val="Hyperlink"/>
            <w:noProof/>
          </w:rPr>
          <w:t>Resource Adequacy Capacity</w:t>
        </w:r>
        <w:r>
          <w:rPr>
            <w:noProof/>
            <w:webHidden/>
          </w:rPr>
          <w:tab/>
        </w:r>
        <w:r>
          <w:rPr>
            <w:noProof/>
            <w:webHidden/>
          </w:rPr>
          <w:fldChar w:fldCharType="begin"/>
        </w:r>
        <w:r>
          <w:rPr>
            <w:noProof/>
            <w:webHidden/>
          </w:rPr>
          <w:instrText xml:space="preserve"> PAGEREF _Toc99034662 \h </w:instrText>
        </w:r>
        <w:r>
          <w:rPr>
            <w:noProof/>
            <w:webHidden/>
          </w:rPr>
        </w:r>
      </w:ins>
      <w:r>
        <w:rPr>
          <w:noProof/>
          <w:webHidden/>
        </w:rPr>
        <w:fldChar w:fldCharType="separate"/>
      </w:r>
      <w:ins w:id="721" w:author="Roberts, Julie" w:date="2022-03-24T17:16:00Z">
        <w:r>
          <w:rPr>
            <w:noProof/>
            <w:webHidden/>
          </w:rPr>
          <w:t>51</w:t>
        </w:r>
        <w:r>
          <w:rPr>
            <w:noProof/>
            <w:webHidden/>
          </w:rPr>
          <w:fldChar w:fldCharType="end"/>
        </w:r>
        <w:r w:rsidRPr="00F2311A">
          <w:rPr>
            <w:rStyle w:val="Hyperlink"/>
            <w:noProof/>
          </w:rPr>
          <w:fldChar w:fldCharType="end"/>
        </w:r>
      </w:ins>
    </w:p>
    <w:p w14:paraId="437BB50C" w14:textId="12AC9495" w:rsidR="001D70A0" w:rsidRDefault="001D70A0">
      <w:pPr>
        <w:pStyle w:val="TOC3"/>
        <w:tabs>
          <w:tab w:val="left" w:pos="2340"/>
        </w:tabs>
        <w:rPr>
          <w:ins w:id="722" w:author="Roberts, Julie" w:date="2022-03-24T17:16:00Z"/>
          <w:rFonts w:asciiTheme="minorHAnsi" w:eastAsiaTheme="minorEastAsia" w:hAnsiTheme="minorHAnsi" w:cstheme="minorBidi"/>
          <w:noProof/>
          <w:sz w:val="22"/>
          <w:szCs w:val="22"/>
        </w:rPr>
      </w:pPr>
      <w:ins w:id="723" w:author="Roberts, Julie" w:date="2022-03-24T17:16:00Z">
        <w:r w:rsidRPr="00F2311A">
          <w:rPr>
            <w:rStyle w:val="Hyperlink"/>
            <w:noProof/>
          </w:rPr>
          <w:fldChar w:fldCharType="begin"/>
        </w:r>
        <w:r w:rsidRPr="00F2311A">
          <w:rPr>
            <w:rStyle w:val="Hyperlink"/>
            <w:noProof/>
          </w:rPr>
          <w:instrText xml:space="preserve"> </w:instrText>
        </w:r>
        <w:r>
          <w:rPr>
            <w:noProof/>
          </w:rPr>
          <w:instrText>HYPERLINK \l "_Toc99034663"</w:instrText>
        </w:r>
        <w:r w:rsidRPr="00F2311A">
          <w:rPr>
            <w:rStyle w:val="Hyperlink"/>
            <w:noProof/>
          </w:rPr>
          <w:instrText xml:space="preserve"> </w:instrText>
        </w:r>
        <w:r w:rsidRPr="00F2311A">
          <w:rPr>
            <w:rStyle w:val="Hyperlink"/>
            <w:noProof/>
          </w:rPr>
        </w:r>
        <w:r w:rsidRPr="00F2311A">
          <w:rPr>
            <w:rStyle w:val="Hyperlink"/>
            <w:noProof/>
          </w:rPr>
          <w:fldChar w:fldCharType="separate"/>
        </w:r>
        <w:r w:rsidRPr="00F2311A">
          <w:rPr>
            <w:rStyle w:val="Hyperlink"/>
            <w:noProof/>
          </w:rPr>
          <w:t>E.</w:t>
        </w:r>
        <w:r>
          <w:rPr>
            <w:rFonts w:asciiTheme="minorHAnsi" w:eastAsiaTheme="minorEastAsia" w:hAnsiTheme="minorHAnsi" w:cstheme="minorBidi"/>
            <w:noProof/>
            <w:sz w:val="22"/>
            <w:szCs w:val="22"/>
          </w:rPr>
          <w:tab/>
        </w:r>
        <w:r w:rsidRPr="00F2311A">
          <w:rPr>
            <w:rStyle w:val="Hyperlink"/>
            <w:noProof/>
          </w:rPr>
          <w:t>Fixed Price Option</w:t>
        </w:r>
        <w:r>
          <w:rPr>
            <w:noProof/>
            <w:webHidden/>
          </w:rPr>
          <w:tab/>
        </w:r>
        <w:r>
          <w:rPr>
            <w:noProof/>
            <w:webHidden/>
          </w:rPr>
          <w:fldChar w:fldCharType="begin"/>
        </w:r>
        <w:r>
          <w:rPr>
            <w:noProof/>
            <w:webHidden/>
          </w:rPr>
          <w:instrText xml:space="preserve"> PAGEREF _Toc99034663 \h </w:instrText>
        </w:r>
        <w:r>
          <w:rPr>
            <w:noProof/>
            <w:webHidden/>
          </w:rPr>
        </w:r>
      </w:ins>
      <w:r>
        <w:rPr>
          <w:noProof/>
          <w:webHidden/>
        </w:rPr>
        <w:fldChar w:fldCharType="separate"/>
      </w:r>
      <w:ins w:id="724" w:author="Roberts, Julie" w:date="2022-03-24T17:16:00Z">
        <w:r>
          <w:rPr>
            <w:noProof/>
            <w:webHidden/>
          </w:rPr>
          <w:t>51</w:t>
        </w:r>
        <w:r>
          <w:rPr>
            <w:noProof/>
            <w:webHidden/>
          </w:rPr>
          <w:fldChar w:fldCharType="end"/>
        </w:r>
        <w:r w:rsidRPr="00F2311A">
          <w:rPr>
            <w:rStyle w:val="Hyperlink"/>
            <w:noProof/>
          </w:rPr>
          <w:fldChar w:fldCharType="end"/>
        </w:r>
      </w:ins>
    </w:p>
    <w:p w14:paraId="7BDD652C" w14:textId="2871BB82" w:rsidR="001D70A0" w:rsidRDefault="001D70A0">
      <w:pPr>
        <w:pStyle w:val="TOC3"/>
        <w:tabs>
          <w:tab w:val="left" w:pos="2340"/>
        </w:tabs>
        <w:rPr>
          <w:ins w:id="725" w:author="Roberts, Julie" w:date="2022-03-24T17:16:00Z"/>
          <w:rFonts w:asciiTheme="minorHAnsi" w:eastAsiaTheme="minorEastAsia" w:hAnsiTheme="minorHAnsi" w:cstheme="minorBidi"/>
          <w:noProof/>
          <w:sz w:val="22"/>
          <w:szCs w:val="22"/>
        </w:rPr>
      </w:pPr>
      <w:ins w:id="726" w:author="Roberts, Julie" w:date="2022-03-24T17:16:00Z">
        <w:r w:rsidRPr="00F2311A">
          <w:rPr>
            <w:rStyle w:val="Hyperlink"/>
            <w:noProof/>
          </w:rPr>
          <w:fldChar w:fldCharType="begin"/>
        </w:r>
        <w:r w:rsidRPr="00F2311A">
          <w:rPr>
            <w:rStyle w:val="Hyperlink"/>
            <w:noProof/>
          </w:rPr>
          <w:instrText xml:space="preserve"> </w:instrText>
        </w:r>
        <w:r>
          <w:rPr>
            <w:noProof/>
          </w:rPr>
          <w:instrText>HYPERLINK \l "_Toc99034664"</w:instrText>
        </w:r>
        <w:r w:rsidRPr="00F2311A">
          <w:rPr>
            <w:rStyle w:val="Hyperlink"/>
            <w:noProof/>
          </w:rPr>
          <w:instrText xml:space="preserve"> </w:instrText>
        </w:r>
        <w:r w:rsidRPr="00F2311A">
          <w:rPr>
            <w:rStyle w:val="Hyperlink"/>
            <w:noProof/>
          </w:rPr>
        </w:r>
        <w:r w:rsidRPr="00F2311A">
          <w:rPr>
            <w:rStyle w:val="Hyperlink"/>
            <w:noProof/>
          </w:rPr>
          <w:fldChar w:fldCharType="separate"/>
        </w:r>
        <w:r w:rsidRPr="00F2311A">
          <w:rPr>
            <w:rStyle w:val="Hyperlink"/>
            <w:noProof/>
          </w:rPr>
          <w:t>F.</w:t>
        </w:r>
        <w:r>
          <w:rPr>
            <w:rFonts w:asciiTheme="minorHAnsi" w:eastAsiaTheme="minorEastAsia" w:hAnsiTheme="minorHAnsi" w:cstheme="minorBidi"/>
            <w:noProof/>
            <w:sz w:val="22"/>
            <w:szCs w:val="22"/>
          </w:rPr>
          <w:tab/>
        </w:r>
        <w:r w:rsidRPr="00F2311A">
          <w:rPr>
            <w:rStyle w:val="Hyperlink"/>
            <w:noProof/>
          </w:rPr>
          <w:t>Imbalance Purchases</w:t>
        </w:r>
        <w:r>
          <w:rPr>
            <w:noProof/>
            <w:webHidden/>
          </w:rPr>
          <w:tab/>
        </w:r>
        <w:r>
          <w:rPr>
            <w:noProof/>
            <w:webHidden/>
          </w:rPr>
          <w:fldChar w:fldCharType="begin"/>
        </w:r>
        <w:r>
          <w:rPr>
            <w:noProof/>
            <w:webHidden/>
          </w:rPr>
          <w:instrText xml:space="preserve"> PAGEREF _Toc99034664 \h </w:instrText>
        </w:r>
        <w:r>
          <w:rPr>
            <w:noProof/>
            <w:webHidden/>
          </w:rPr>
        </w:r>
      </w:ins>
      <w:r>
        <w:rPr>
          <w:noProof/>
          <w:webHidden/>
        </w:rPr>
        <w:fldChar w:fldCharType="separate"/>
      </w:r>
      <w:ins w:id="727" w:author="Roberts, Julie" w:date="2022-03-24T17:16:00Z">
        <w:r>
          <w:rPr>
            <w:noProof/>
            <w:webHidden/>
          </w:rPr>
          <w:t>53</w:t>
        </w:r>
        <w:r>
          <w:rPr>
            <w:noProof/>
            <w:webHidden/>
          </w:rPr>
          <w:fldChar w:fldCharType="end"/>
        </w:r>
        <w:r w:rsidRPr="00F2311A">
          <w:rPr>
            <w:rStyle w:val="Hyperlink"/>
            <w:noProof/>
          </w:rPr>
          <w:fldChar w:fldCharType="end"/>
        </w:r>
      </w:ins>
    </w:p>
    <w:p w14:paraId="777F5027" w14:textId="6E6DEC73" w:rsidR="001D70A0" w:rsidRDefault="001D70A0">
      <w:pPr>
        <w:pStyle w:val="TOC2"/>
        <w:rPr>
          <w:ins w:id="728" w:author="Roberts, Julie" w:date="2022-03-24T17:16:00Z"/>
          <w:rFonts w:asciiTheme="minorHAnsi" w:eastAsiaTheme="minorEastAsia" w:hAnsiTheme="minorHAnsi" w:cstheme="minorBidi"/>
          <w:sz w:val="22"/>
          <w:szCs w:val="22"/>
        </w:rPr>
      </w:pPr>
      <w:ins w:id="729" w:author="Roberts, Julie" w:date="2022-03-24T17:16:00Z">
        <w:r w:rsidRPr="00F2311A">
          <w:rPr>
            <w:rStyle w:val="Hyperlink"/>
          </w:rPr>
          <w:fldChar w:fldCharType="begin"/>
        </w:r>
        <w:r w:rsidRPr="00F2311A">
          <w:rPr>
            <w:rStyle w:val="Hyperlink"/>
          </w:rPr>
          <w:instrText xml:space="preserve"> </w:instrText>
        </w:r>
        <w:r>
          <w:instrText>HYPERLINK \l "_Toc99034665"</w:instrText>
        </w:r>
        <w:r w:rsidRPr="00F2311A">
          <w:rPr>
            <w:rStyle w:val="Hyperlink"/>
          </w:rPr>
          <w:instrText xml:space="preserve"> </w:instrText>
        </w:r>
        <w:r w:rsidRPr="00F2311A">
          <w:rPr>
            <w:rStyle w:val="Hyperlink"/>
          </w:rPr>
        </w:r>
        <w:r w:rsidRPr="00F2311A">
          <w:rPr>
            <w:rStyle w:val="Hyperlink"/>
          </w:rPr>
          <w:fldChar w:fldCharType="separate"/>
        </w:r>
        <w:r w:rsidRPr="00F2311A">
          <w:rPr>
            <w:rStyle w:val="Hyperlink"/>
            <w14:scene3d>
              <w14:camera w14:prst="orthographicFront"/>
              <w14:lightRig w14:rig="threePt" w14:dir="t">
                <w14:rot w14:lat="0" w14:lon="0" w14:rev="0"/>
              </w14:lightRig>
            </w14:scene3d>
          </w:rPr>
          <w:t>IV.</w:t>
        </w:r>
        <w:r>
          <w:rPr>
            <w:rFonts w:asciiTheme="minorHAnsi" w:eastAsiaTheme="minorEastAsia" w:hAnsiTheme="minorHAnsi" w:cstheme="minorBidi"/>
            <w:sz w:val="22"/>
            <w:szCs w:val="22"/>
          </w:rPr>
          <w:tab/>
        </w:r>
        <w:r w:rsidRPr="00F2311A">
          <w:rPr>
            <w:rStyle w:val="Hyperlink"/>
          </w:rPr>
          <w:t>Bear Valley Power Plant (BVPP)</w:t>
        </w:r>
        <w:r>
          <w:rPr>
            <w:webHidden/>
          </w:rPr>
          <w:tab/>
        </w:r>
        <w:r>
          <w:rPr>
            <w:webHidden/>
          </w:rPr>
          <w:fldChar w:fldCharType="begin"/>
        </w:r>
        <w:r>
          <w:rPr>
            <w:webHidden/>
          </w:rPr>
          <w:instrText xml:space="preserve"> PAGEREF _Toc99034665 \h </w:instrText>
        </w:r>
        <w:r>
          <w:rPr>
            <w:webHidden/>
          </w:rPr>
        </w:r>
      </w:ins>
      <w:r>
        <w:rPr>
          <w:webHidden/>
        </w:rPr>
        <w:fldChar w:fldCharType="separate"/>
      </w:r>
      <w:ins w:id="730" w:author="Roberts, Julie" w:date="2022-03-24T17:16:00Z">
        <w:r>
          <w:rPr>
            <w:webHidden/>
          </w:rPr>
          <w:t>53</w:t>
        </w:r>
        <w:r>
          <w:rPr>
            <w:webHidden/>
          </w:rPr>
          <w:fldChar w:fldCharType="end"/>
        </w:r>
        <w:r w:rsidRPr="00F2311A">
          <w:rPr>
            <w:rStyle w:val="Hyperlink"/>
          </w:rPr>
          <w:fldChar w:fldCharType="end"/>
        </w:r>
      </w:ins>
    </w:p>
    <w:p w14:paraId="6A32DC14" w14:textId="2A4DA167" w:rsidR="001D70A0" w:rsidRDefault="001D70A0">
      <w:pPr>
        <w:pStyle w:val="TOC2"/>
        <w:rPr>
          <w:ins w:id="731" w:author="Roberts, Julie" w:date="2022-03-24T17:16:00Z"/>
          <w:rFonts w:asciiTheme="minorHAnsi" w:eastAsiaTheme="minorEastAsia" w:hAnsiTheme="minorHAnsi" w:cstheme="minorBidi"/>
          <w:sz w:val="22"/>
          <w:szCs w:val="22"/>
        </w:rPr>
      </w:pPr>
      <w:ins w:id="732" w:author="Roberts, Julie" w:date="2022-03-24T17:16:00Z">
        <w:r w:rsidRPr="00F2311A">
          <w:rPr>
            <w:rStyle w:val="Hyperlink"/>
          </w:rPr>
          <w:fldChar w:fldCharType="begin"/>
        </w:r>
        <w:r w:rsidRPr="00F2311A">
          <w:rPr>
            <w:rStyle w:val="Hyperlink"/>
          </w:rPr>
          <w:instrText xml:space="preserve"> </w:instrText>
        </w:r>
        <w:r>
          <w:instrText>HYPERLINK \l "_Toc99034666"</w:instrText>
        </w:r>
        <w:r w:rsidRPr="00F2311A">
          <w:rPr>
            <w:rStyle w:val="Hyperlink"/>
          </w:rPr>
          <w:instrText xml:space="preserve"> </w:instrText>
        </w:r>
        <w:r w:rsidRPr="00F2311A">
          <w:rPr>
            <w:rStyle w:val="Hyperlink"/>
          </w:rPr>
        </w:r>
        <w:r w:rsidRPr="00F2311A">
          <w:rPr>
            <w:rStyle w:val="Hyperlink"/>
          </w:rPr>
          <w:fldChar w:fldCharType="separate"/>
        </w:r>
        <w:r w:rsidRPr="00F2311A">
          <w:rPr>
            <w:rStyle w:val="Hyperlink"/>
            <w14:scene3d>
              <w14:camera w14:prst="orthographicFront"/>
              <w14:lightRig w14:rig="threePt" w14:dir="t">
                <w14:rot w14:lat="0" w14:lon="0" w14:rev="0"/>
              </w14:lightRig>
            </w14:scene3d>
          </w:rPr>
          <w:t>V.</w:t>
        </w:r>
        <w:r>
          <w:rPr>
            <w:rFonts w:asciiTheme="minorHAnsi" w:eastAsiaTheme="minorEastAsia" w:hAnsiTheme="minorHAnsi" w:cstheme="minorBidi"/>
            <w:sz w:val="22"/>
            <w:szCs w:val="22"/>
          </w:rPr>
          <w:tab/>
        </w:r>
        <w:r w:rsidRPr="00F2311A">
          <w:rPr>
            <w:rStyle w:val="Hyperlink"/>
          </w:rPr>
          <w:t>Transmission and Distribution Charges</w:t>
        </w:r>
        <w:r>
          <w:rPr>
            <w:webHidden/>
          </w:rPr>
          <w:tab/>
        </w:r>
        <w:r>
          <w:rPr>
            <w:webHidden/>
          </w:rPr>
          <w:fldChar w:fldCharType="begin"/>
        </w:r>
        <w:r>
          <w:rPr>
            <w:webHidden/>
          </w:rPr>
          <w:instrText xml:space="preserve"> PAGEREF _Toc99034666 \h </w:instrText>
        </w:r>
        <w:r>
          <w:rPr>
            <w:webHidden/>
          </w:rPr>
        </w:r>
      </w:ins>
      <w:r>
        <w:rPr>
          <w:webHidden/>
        </w:rPr>
        <w:fldChar w:fldCharType="separate"/>
      </w:r>
      <w:ins w:id="733" w:author="Roberts, Julie" w:date="2022-03-24T17:16:00Z">
        <w:r>
          <w:rPr>
            <w:webHidden/>
          </w:rPr>
          <w:t>55</w:t>
        </w:r>
        <w:r>
          <w:rPr>
            <w:webHidden/>
          </w:rPr>
          <w:fldChar w:fldCharType="end"/>
        </w:r>
        <w:r w:rsidRPr="00F2311A">
          <w:rPr>
            <w:rStyle w:val="Hyperlink"/>
          </w:rPr>
          <w:fldChar w:fldCharType="end"/>
        </w:r>
      </w:ins>
    </w:p>
    <w:p w14:paraId="3C31EB78" w14:textId="52FF663D" w:rsidR="001D70A0" w:rsidRDefault="001D70A0">
      <w:pPr>
        <w:pStyle w:val="TOC3"/>
        <w:tabs>
          <w:tab w:val="left" w:pos="2340"/>
        </w:tabs>
        <w:rPr>
          <w:ins w:id="734" w:author="Roberts, Julie" w:date="2022-03-24T17:16:00Z"/>
          <w:rFonts w:asciiTheme="minorHAnsi" w:eastAsiaTheme="minorEastAsia" w:hAnsiTheme="minorHAnsi" w:cstheme="minorBidi"/>
          <w:noProof/>
          <w:sz w:val="22"/>
          <w:szCs w:val="22"/>
        </w:rPr>
      </w:pPr>
      <w:ins w:id="735" w:author="Roberts, Julie" w:date="2022-03-24T17:16:00Z">
        <w:r w:rsidRPr="00F2311A">
          <w:rPr>
            <w:rStyle w:val="Hyperlink"/>
            <w:noProof/>
          </w:rPr>
          <w:fldChar w:fldCharType="begin"/>
        </w:r>
        <w:r w:rsidRPr="00F2311A">
          <w:rPr>
            <w:rStyle w:val="Hyperlink"/>
            <w:noProof/>
          </w:rPr>
          <w:instrText xml:space="preserve"> </w:instrText>
        </w:r>
        <w:r>
          <w:rPr>
            <w:noProof/>
          </w:rPr>
          <w:instrText>HYPERLINK \l "_Toc99034667"</w:instrText>
        </w:r>
        <w:r w:rsidRPr="00F2311A">
          <w:rPr>
            <w:rStyle w:val="Hyperlink"/>
            <w:noProof/>
          </w:rPr>
          <w:instrText xml:space="preserve"> </w:instrText>
        </w:r>
        <w:r w:rsidRPr="00F2311A">
          <w:rPr>
            <w:rStyle w:val="Hyperlink"/>
            <w:noProof/>
          </w:rPr>
        </w:r>
        <w:r w:rsidRPr="00F2311A">
          <w:rPr>
            <w:rStyle w:val="Hyperlink"/>
            <w:noProof/>
          </w:rPr>
          <w:fldChar w:fldCharType="separate"/>
        </w:r>
        <w:r w:rsidRPr="00F2311A">
          <w:rPr>
            <w:rStyle w:val="Hyperlink"/>
            <w:noProof/>
          </w:rPr>
          <w:t>A.</w:t>
        </w:r>
        <w:r>
          <w:rPr>
            <w:rFonts w:asciiTheme="minorHAnsi" w:eastAsiaTheme="minorEastAsia" w:hAnsiTheme="minorHAnsi" w:cstheme="minorBidi"/>
            <w:noProof/>
            <w:sz w:val="22"/>
            <w:szCs w:val="22"/>
          </w:rPr>
          <w:tab/>
        </w:r>
        <w:r w:rsidRPr="00F2311A">
          <w:rPr>
            <w:rStyle w:val="Hyperlink"/>
            <w:noProof/>
          </w:rPr>
          <w:t>SCE’s Wholesale Distribution Charge</w:t>
        </w:r>
        <w:r>
          <w:rPr>
            <w:noProof/>
            <w:webHidden/>
          </w:rPr>
          <w:tab/>
        </w:r>
        <w:r>
          <w:rPr>
            <w:noProof/>
            <w:webHidden/>
          </w:rPr>
          <w:fldChar w:fldCharType="begin"/>
        </w:r>
        <w:r>
          <w:rPr>
            <w:noProof/>
            <w:webHidden/>
          </w:rPr>
          <w:instrText xml:space="preserve"> PAGEREF _Toc99034667 \h </w:instrText>
        </w:r>
        <w:r>
          <w:rPr>
            <w:noProof/>
            <w:webHidden/>
          </w:rPr>
        </w:r>
      </w:ins>
      <w:r>
        <w:rPr>
          <w:noProof/>
          <w:webHidden/>
        </w:rPr>
        <w:fldChar w:fldCharType="separate"/>
      </w:r>
      <w:ins w:id="736" w:author="Roberts, Julie" w:date="2022-03-24T17:16:00Z">
        <w:r>
          <w:rPr>
            <w:noProof/>
            <w:webHidden/>
          </w:rPr>
          <w:t>56</w:t>
        </w:r>
        <w:r>
          <w:rPr>
            <w:noProof/>
            <w:webHidden/>
          </w:rPr>
          <w:fldChar w:fldCharType="end"/>
        </w:r>
        <w:r w:rsidRPr="00F2311A">
          <w:rPr>
            <w:rStyle w:val="Hyperlink"/>
            <w:noProof/>
          </w:rPr>
          <w:fldChar w:fldCharType="end"/>
        </w:r>
      </w:ins>
    </w:p>
    <w:p w14:paraId="62232C44" w14:textId="3F8C607D" w:rsidR="001D70A0" w:rsidRDefault="001D70A0">
      <w:pPr>
        <w:pStyle w:val="TOC3"/>
        <w:tabs>
          <w:tab w:val="left" w:pos="2340"/>
        </w:tabs>
        <w:rPr>
          <w:ins w:id="737" w:author="Roberts, Julie" w:date="2022-03-24T17:16:00Z"/>
          <w:rFonts w:asciiTheme="minorHAnsi" w:eastAsiaTheme="minorEastAsia" w:hAnsiTheme="minorHAnsi" w:cstheme="minorBidi"/>
          <w:noProof/>
          <w:sz w:val="22"/>
          <w:szCs w:val="22"/>
        </w:rPr>
      </w:pPr>
      <w:ins w:id="738" w:author="Roberts, Julie" w:date="2022-03-24T17:16:00Z">
        <w:r w:rsidRPr="00F2311A">
          <w:rPr>
            <w:rStyle w:val="Hyperlink"/>
            <w:noProof/>
          </w:rPr>
          <w:fldChar w:fldCharType="begin"/>
        </w:r>
        <w:r w:rsidRPr="00F2311A">
          <w:rPr>
            <w:rStyle w:val="Hyperlink"/>
            <w:noProof/>
          </w:rPr>
          <w:instrText xml:space="preserve"> </w:instrText>
        </w:r>
        <w:r>
          <w:rPr>
            <w:noProof/>
          </w:rPr>
          <w:instrText>HYPERLINK \l "_Toc99034668"</w:instrText>
        </w:r>
        <w:r w:rsidRPr="00F2311A">
          <w:rPr>
            <w:rStyle w:val="Hyperlink"/>
            <w:noProof/>
          </w:rPr>
          <w:instrText xml:space="preserve"> </w:instrText>
        </w:r>
        <w:r w:rsidRPr="00F2311A">
          <w:rPr>
            <w:rStyle w:val="Hyperlink"/>
            <w:noProof/>
          </w:rPr>
        </w:r>
        <w:r w:rsidRPr="00F2311A">
          <w:rPr>
            <w:rStyle w:val="Hyperlink"/>
            <w:noProof/>
          </w:rPr>
          <w:fldChar w:fldCharType="separate"/>
        </w:r>
        <w:r w:rsidRPr="00F2311A">
          <w:rPr>
            <w:rStyle w:val="Hyperlink"/>
            <w:noProof/>
          </w:rPr>
          <w:t>B.</w:t>
        </w:r>
        <w:r>
          <w:rPr>
            <w:rFonts w:asciiTheme="minorHAnsi" w:eastAsiaTheme="minorEastAsia" w:hAnsiTheme="minorHAnsi" w:cstheme="minorBidi"/>
            <w:noProof/>
            <w:sz w:val="22"/>
            <w:szCs w:val="22"/>
          </w:rPr>
          <w:tab/>
        </w:r>
        <w:r w:rsidRPr="00F2311A">
          <w:rPr>
            <w:rStyle w:val="Hyperlink"/>
            <w:noProof/>
          </w:rPr>
          <w:t>SCE’s Non-CAISO Low-Voltage Transmission Charges</w:t>
        </w:r>
        <w:r>
          <w:rPr>
            <w:noProof/>
            <w:webHidden/>
          </w:rPr>
          <w:tab/>
        </w:r>
        <w:r>
          <w:rPr>
            <w:noProof/>
            <w:webHidden/>
          </w:rPr>
          <w:fldChar w:fldCharType="begin"/>
        </w:r>
        <w:r>
          <w:rPr>
            <w:noProof/>
            <w:webHidden/>
          </w:rPr>
          <w:instrText xml:space="preserve"> PAGEREF _Toc99034668 \h </w:instrText>
        </w:r>
        <w:r>
          <w:rPr>
            <w:noProof/>
            <w:webHidden/>
          </w:rPr>
        </w:r>
      </w:ins>
      <w:r>
        <w:rPr>
          <w:noProof/>
          <w:webHidden/>
        </w:rPr>
        <w:fldChar w:fldCharType="separate"/>
      </w:r>
      <w:ins w:id="739" w:author="Roberts, Julie" w:date="2022-03-24T17:16:00Z">
        <w:r>
          <w:rPr>
            <w:noProof/>
            <w:webHidden/>
          </w:rPr>
          <w:t>56</w:t>
        </w:r>
        <w:r>
          <w:rPr>
            <w:noProof/>
            <w:webHidden/>
          </w:rPr>
          <w:fldChar w:fldCharType="end"/>
        </w:r>
        <w:r w:rsidRPr="00F2311A">
          <w:rPr>
            <w:rStyle w:val="Hyperlink"/>
            <w:noProof/>
          </w:rPr>
          <w:fldChar w:fldCharType="end"/>
        </w:r>
      </w:ins>
    </w:p>
    <w:p w14:paraId="7A660617" w14:textId="43A5C2BA" w:rsidR="001D70A0" w:rsidRDefault="001D70A0">
      <w:pPr>
        <w:pStyle w:val="TOC3"/>
        <w:tabs>
          <w:tab w:val="left" w:pos="2340"/>
        </w:tabs>
        <w:rPr>
          <w:ins w:id="740" w:author="Roberts, Julie" w:date="2022-03-24T17:16:00Z"/>
          <w:rFonts w:asciiTheme="minorHAnsi" w:eastAsiaTheme="minorEastAsia" w:hAnsiTheme="minorHAnsi" w:cstheme="minorBidi"/>
          <w:noProof/>
          <w:sz w:val="22"/>
          <w:szCs w:val="22"/>
        </w:rPr>
      </w:pPr>
      <w:ins w:id="741" w:author="Roberts, Julie" w:date="2022-03-24T17:16:00Z">
        <w:r w:rsidRPr="00F2311A">
          <w:rPr>
            <w:rStyle w:val="Hyperlink"/>
            <w:noProof/>
          </w:rPr>
          <w:lastRenderedPageBreak/>
          <w:fldChar w:fldCharType="begin"/>
        </w:r>
        <w:r w:rsidRPr="00F2311A">
          <w:rPr>
            <w:rStyle w:val="Hyperlink"/>
            <w:noProof/>
          </w:rPr>
          <w:instrText xml:space="preserve"> </w:instrText>
        </w:r>
        <w:r>
          <w:rPr>
            <w:noProof/>
          </w:rPr>
          <w:instrText>HYPERLINK \l "_Toc99034669"</w:instrText>
        </w:r>
        <w:r w:rsidRPr="00F2311A">
          <w:rPr>
            <w:rStyle w:val="Hyperlink"/>
            <w:noProof/>
          </w:rPr>
          <w:instrText xml:space="preserve"> </w:instrText>
        </w:r>
        <w:r w:rsidRPr="00F2311A">
          <w:rPr>
            <w:rStyle w:val="Hyperlink"/>
            <w:noProof/>
          </w:rPr>
        </w:r>
        <w:r w:rsidRPr="00F2311A">
          <w:rPr>
            <w:rStyle w:val="Hyperlink"/>
            <w:noProof/>
          </w:rPr>
          <w:fldChar w:fldCharType="separate"/>
        </w:r>
        <w:r w:rsidRPr="00F2311A">
          <w:rPr>
            <w:rStyle w:val="Hyperlink"/>
            <w:noProof/>
          </w:rPr>
          <w:t>C.</w:t>
        </w:r>
        <w:r>
          <w:rPr>
            <w:rFonts w:asciiTheme="minorHAnsi" w:eastAsiaTheme="minorEastAsia" w:hAnsiTheme="minorHAnsi" w:cstheme="minorBidi"/>
            <w:noProof/>
            <w:sz w:val="22"/>
            <w:szCs w:val="22"/>
          </w:rPr>
          <w:tab/>
        </w:r>
        <w:r w:rsidRPr="00F2311A">
          <w:rPr>
            <w:rStyle w:val="Hyperlink"/>
            <w:noProof/>
          </w:rPr>
          <w:t>SCE’s Reliability Services Charges</w:t>
        </w:r>
        <w:r>
          <w:rPr>
            <w:noProof/>
            <w:webHidden/>
          </w:rPr>
          <w:tab/>
        </w:r>
        <w:r>
          <w:rPr>
            <w:noProof/>
            <w:webHidden/>
          </w:rPr>
          <w:fldChar w:fldCharType="begin"/>
        </w:r>
        <w:r>
          <w:rPr>
            <w:noProof/>
            <w:webHidden/>
          </w:rPr>
          <w:instrText xml:space="preserve"> PAGEREF _Toc99034669 \h </w:instrText>
        </w:r>
        <w:r>
          <w:rPr>
            <w:noProof/>
            <w:webHidden/>
          </w:rPr>
        </w:r>
      </w:ins>
      <w:r>
        <w:rPr>
          <w:noProof/>
          <w:webHidden/>
        </w:rPr>
        <w:fldChar w:fldCharType="separate"/>
      </w:r>
      <w:ins w:id="742" w:author="Roberts, Julie" w:date="2022-03-24T17:16:00Z">
        <w:r>
          <w:rPr>
            <w:noProof/>
            <w:webHidden/>
          </w:rPr>
          <w:t>56</w:t>
        </w:r>
        <w:r>
          <w:rPr>
            <w:noProof/>
            <w:webHidden/>
          </w:rPr>
          <w:fldChar w:fldCharType="end"/>
        </w:r>
        <w:r w:rsidRPr="00F2311A">
          <w:rPr>
            <w:rStyle w:val="Hyperlink"/>
            <w:noProof/>
          </w:rPr>
          <w:fldChar w:fldCharType="end"/>
        </w:r>
      </w:ins>
    </w:p>
    <w:p w14:paraId="370494F2" w14:textId="20772835" w:rsidR="001D70A0" w:rsidRDefault="001D70A0">
      <w:pPr>
        <w:pStyle w:val="TOC3"/>
        <w:tabs>
          <w:tab w:val="left" w:pos="2340"/>
        </w:tabs>
        <w:rPr>
          <w:ins w:id="743" w:author="Roberts, Julie" w:date="2022-03-24T17:16:00Z"/>
          <w:rFonts w:asciiTheme="minorHAnsi" w:eastAsiaTheme="minorEastAsia" w:hAnsiTheme="minorHAnsi" w:cstheme="minorBidi"/>
          <w:noProof/>
          <w:sz w:val="22"/>
          <w:szCs w:val="22"/>
        </w:rPr>
      </w:pPr>
      <w:ins w:id="744" w:author="Roberts, Julie" w:date="2022-03-24T17:16:00Z">
        <w:r w:rsidRPr="00F2311A">
          <w:rPr>
            <w:rStyle w:val="Hyperlink"/>
            <w:noProof/>
          </w:rPr>
          <w:fldChar w:fldCharType="begin"/>
        </w:r>
        <w:r w:rsidRPr="00F2311A">
          <w:rPr>
            <w:rStyle w:val="Hyperlink"/>
            <w:noProof/>
          </w:rPr>
          <w:instrText xml:space="preserve"> </w:instrText>
        </w:r>
        <w:r>
          <w:rPr>
            <w:noProof/>
          </w:rPr>
          <w:instrText>HYPERLINK \l "_Toc99034670"</w:instrText>
        </w:r>
        <w:r w:rsidRPr="00F2311A">
          <w:rPr>
            <w:rStyle w:val="Hyperlink"/>
            <w:noProof/>
          </w:rPr>
          <w:instrText xml:space="preserve"> </w:instrText>
        </w:r>
        <w:r w:rsidRPr="00F2311A">
          <w:rPr>
            <w:rStyle w:val="Hyperlink"/>
            <w:noProof/>
          </w:rPr>
        </w:r>
        <w:r w:rsidRPr="00F2311A">
          <w:rPr>
            <w:rStyle w:val="Hyperlink"/>
            <w:noProof/>
          </w:rPr>
          <w:fldChar w:fldCharType="separate"/>
        </w:r>
        <w:r w:rsidRPr="00F2311A">
          <w:rPr>
            <w:rStyle w:val="Hyperlink"/>
            <w:noProof/>
          </w:rPr>
          <w:t>D.</w:t>
        </w:r>
        <w:r>
          <w:rPr>
            <w:rFonts w:asciiTheme="minorHAnsi" w:eastAsiaTheme="minorEastAsia" w:hAnsiTheme="minorHAnsi" w:cstheme="minorBidi"/>
            <w:noProof/>
            <w:sz w:val="22"/>
            <w:szCs w:val="22"/>
          </w:rPr>
          <w:tab/>
        </w:r>
        <w:r w:rsidRPr="00F2311A">
          <w:rPr>
            <w:rStyle w:val="Hyperlink"/>
            <w:noProof/>
          </w:rPr>
          <w:t>SCE’s Added Facilities Charges</w:t>
        </w:r>
        <w:r>
          <w:rPr>
            <w:noProof/>
            <w:webHidden/>
          </w:rPr>
          <w:tab/>
        </w:r>
        <w:r>
          <w:rPr>
            <w:noProof/>
            <w:webHidden/>
          </w:rPr>
          <w:fldChar w:fldCharType="begin"/>
        </w:r>
        <w:r>
          <w:rPr>
            <w:noProof/>
            <w:webHidden/>
          </w:rPr>
          <w:instrText xml:space="preserve"> PAGEREF _Toc99034670 \h </w:instrText>
        </w:r>
        <w:r>
          <w:rPr>
            <w:noProof/>
            <w:webHidden/>
          </w:rPr>
        </w:r>
      </w:ins>
      <w:r>
        <w:rPr>
          <w:noProof/>
          <w:webHidden/>
        </w:rPr>
        <w:fldChar w:fldCharType="separate"/>
      </w:r>
      <w:ins w:id="745" w:author="Roberts, Julie" w:date="2022-03-24T17:16:00Z">
        <w:r>
          <w:rPr>
            <w:noProof/>
            <w:webHidden/>
          </w:rPr>
          <w:t>57</w:t>
        </w:r>
        <w:r>
          <w:rPr>
            <w:noProof/>
            <w:webHidden/>
          </w:rPr>
          <w:fldChar w:fldCharType="end"/>
        </w:r>
        <w:r w:rsidRPr="00F2311A">
          <w:rPr>
            <w:rStyle w:val="Hyperlink"/>
            <w:noProof/>
          </w:rPr>
          <w:fldChar w:fldCharType="end"/>
        </w:r>
      </w:ins>
    </w:p>
    <w:p w14:paraId="45D2D3AB" w14:textId="43C79F57" w:rsidR="001D70A0" w:rsidRDefault="001D70A0">
      <w:pPr>
        <w:pStyle w:val="TOC3"/>
        <w:tabs>
          <w:tab w:val="left" w:pos="2340"/>
        </w:tabs>
        <w:rPr>
          <w:ins w:id="746" w:author="Roberts, Julie" w:date="2022-03-24T17:16:00Z"/>
          <w:rFonts w:asciiTheme="minorHAnsi" w:eastAsiaTheme="minorEastAsia" w:hAnsiTheme="minorHAnsi" w:cstheme="minorBidi"/>
          <w:noProof/>
          <w:sz w:val="22"/>
          <w:szCs w:val="22"/>
        </w:rPr>
      </w:pPr>
      <w:ins w:id="747" w:author="Roberts, Julie" w:date="2022-03-24T17:16:00Z">
        <w:r w:rsidRPr="00F2311A">
          <w:rPr>
            <w:rStyle w:val="Hyperlink"/>
            <w:noProof/>
          </w:rPr>
          <w:fldChar w:fldCharType="begin"/>
        </w:r>
        <w:r w:rsidRPr="00F2311A">
          <w:rPr>
            <w:rStyle w:val="Hyperlink"/>
            <w:noProof/>
          </w:rPr>
          <w:instrText xml:space="preserve"> </w:instrText>
        </w:r>
        <w:r>
          <w:rPr>
            <w:noProof/>
          </w:rPr>
          <w:instrText>HYPERLINK \l "_Toc99034671"</w:instrText>
        </w:r>
        <w:r w:rsidRPr="00F2311A">
          <w:rPr>
            <w:rStyle w:val="Hyperlink"/>
            <w:noProof/>
          </w:rPr>
          <w:instrText xml:space="preserve"> </w:instrText>
        </w:r>
        <w:r w:rsidRPr="00F2311A">
          <w:rPr>
            <w:rStyle w:val="Hyperlink"/>
            <w:noProof/>
          </w:rPr>
        </w:r>
        <w:r w:rsidRPr="00F2311A">
          <w:rPr>
            <w:rStyle w:val="Hyperlink"/>
            <w:noProof/>
          </w:rPr>
          <w:fldChar w:fldCharType="separate"/>
        </w:r>
        <w:r w:rsidRPr="00F2311A">
          <w:rPr>
            <w:rStyle w:val="Hyperlink"/>
            <w:noProof/>
          </w:rPr>
          <w:t>E.</w:t>
        </w:r>
        <w:r>
          <w:rPr>
            <w:rFonts w:asciiTheme="minorHAnsi" w:eastAsiaTheme="minorEastAsia" w:hAnsiTheme="minorHAnsi" w:cstheme="minorBidi"/>
            <w:noProof/>
            <w:sz w:val="22"/>
            <w:szCs w:val="22"/>
          </w:rPr>
          <w:tab/>
        </w:r>
        <w:r w:rsidRPr="00F2311A">
          <w:rPr>
            <w:rStyle w:val="Hyperlink"/>
            <w:noProof/>
          </w:rPr>
          <w:t>Total Monthly SCE Transmission Charges</w:t>
        </w:r>
        <w:r>
          <w:rPr>
            <w:noProof/>
            <w:webHidden/>
          </w:rPr>
          <w:tab/>
        </w:r>
        <w:r>
          <w:rPr>
            <w:noProof/>
            <w:webHidden/>
          </w:rPr>
          <w:fldChar w:fldCharType="begin"/>
        </w:r>
        <w:r>
          <w:rPr>
            <w:noProof/>
            <w:webHidden/>
          </w:rPr>
          <w:instrText xml:space="preserve"> PAGEREF _Toc99034671 \h </w:instrText>
        </w:r>
        <w:r>
          <w:rPr>
            <w:noProof/>
            <w:webHidden/>
          </w:rPr>
        </w:r>
      </w:ins>
      <w:r>
        <w:rPr>
          <w:noProof/>
          <w:webHidden/>
        </w:rPr>
        <w:fldChar w:fldCharType="separate"/>
      </w:r>
      <w:ins w:id="748" w:author="Roberts, Julie" w:date="2022-03-24T17:16:00Z">
        <w:r>
          <w:rPr>
            <w:noProof/>
            <w:webHidden/>
          </w:rPr>
          <w:t>57</w:t>
        </w:r>
        <w:r>
          <w:rPr>
            <w:noProof/>
            <w:webHidden/>
          </w:rPr>
          <w:fldChar w:fldCharType="end"/>
        </w:r>
        <w:r w:rsidRPr="00F2311A">
          <w:rPr>
            <w:rStyle w:val="Hyperlink"/>
            <w:noProof/>
          </w:rPr>
          <w:fldChar w:fldCharType="end"/>
        </w:r>
      </w:ins>
    </w:p>
    <w:p w14:paraId="440F1319" w14:textId="41C89261" w:rsidR="001D70A0" w:rsidRDefault="001D70A0">
      <w:pPr>
        <w:pStyle w:val="TOC3"/>
        <w:tabs>
          <w:tab w:val="left" w:pos="2340"/>
        </w:tabs>
        <w:rPr>
          <w:ins w:id="749" w:author="Roberts, Julie" w:date="2022-03-24T17:16:00Z"/>
          <w:rFonts w:asciiTheme="minorHAnsi" w:eastAsiaTheme="minorEastAsia" w:hAnsiTheme="minorHAnsi" w:cstheme="minorBidi"/>
          <w:noProof/>
          <w:sz w:val="22"/>
          <w:szCs w:val="22"/>
        </w:rPr>
      </w:pPr>
      <w:ins w:id="750" w:author="Roberts, Julie" w:date="2022-03-24T17:16:00Z">
        <w:r w:rsidRPr="00F2311A">
          <w:rPr>
            <w:rStyle w:val="Hyperlink"/>
            <w:noProof/>
          </w:rPr>
          <w:fldChar w:fldCharType="begin"/>
        </w:r>
        <w:r w:rsidRPr="00F2311A">
          <w:rPr>
            <w:rStyle w:val="Hyperlink"/>
            <w:noProof/>
          </w:rPr>
          <w:instrText xml:space="preserve"> </w:instrText>
        </w:r>
        <w:r>
          <w:rPr>
            <w:noProof/>
          </w:rPr>
          <w:instrText>HYPERLINK \l "_Toc99034672"</w:instrText>
        </w:r>
        <w:r w:rsidRPr="00F2311A">
          <w:rPr>
            <w:rStyle w:val="Hyperlink"/>
            <w:noProof/>
          </w:rPr>
          <w:instrText xml:space="preserve"> </w:instrText>
        </w:r>
        <w:r w:rsidRPr="00F2311A">
          <w:rPr>
            <w:rStyle w:val="Hyperlink"/>
            <w:noProof/>
          </w:rPr>
        </w:r>
        <w:r w:rsidRPr="00F2311A">
          <w:rPr>
            <w:rStyle w:val="Hyperlink"/>
            <w:noProof/>
          </w:rPr>
          <w:fldChar w:fldCharType="separate"/>
        </w:r>
        <w:r w:rsidRPr="00F2311A">
          <w:rPr>
            <w:rStyle w:val="Hyperlink"/>
            <w:noProof/>
          </w:rPr>
          <w:t>G.</w:t>
        </w:r>
        <w:r>
          <w:rPr>
            <w:rFonts w:asciiTheme="minorHAnsi" w:eastAsiaTheme="minorEastAsia" w:hAnsiTheme="minorHAnsi" w:cstheme="minorBidi"/>
            <w:noProof/>
            <w:sz w:val="22"/>
            <w:szCs w:val="22"/>
          </w:rPr>
          <w:tab/>
        </w:r>
        <w:r w:rsidRPr="00F2311A">
          <w:rPr>
            <w:rStyle w:val="Hyperlink"/>
            <w:noProof/>
          </w:rPr>
          <w:t>California Independent System Operator Charges</w:t>
        </w:r>
        <w:r>
          <w:rPr>
            <w:noProof/>
            <w:webHidden/>
          </w:rPr>
          <w:tab/>
        </w:r>
        <w:r>
          <w:rPr>
            <w:noProof/>
            <w:webHidden/>
          </w:rPr>
          <w:fldChar w:fldCharType="begin"/>
        </w:r>
        <w:r>
          <w:rPr>
            <w:noProof/>
            <w:webHidden/>
          </w:rPr>
          <w:instrText xml:space="preserve"> PAGEREF _Toc99034672 \h </w:instrText>
        </w:r>
        <w:r>
          <w:rPr>
            <w:noProof/>
            <w:webHidden/>
          </w:rPr>
        </w:r>
      </w:ins>
      <w:r>
        <w:rPr>
          <w:noProof/>
          <w:webHidden/>
        </w:rPr>
        <w:fldChar w:fldCharType="separate"/>
      </w:r>
      <w:ins w:id="751" w:author="Roberts, Julie" w:date="2022-03-24T17:16:00Z">
        <w:r>
          <w:rPr>
            <w:noProof/>
            <w:webHidden/>
          </w:rPr>
          <w:t>58</w:t>
        </w:r>
        <w:r>
          <w:rPr>
            <w:noProof/>
            <w:webHidden/>
          </w:rPr>
          <w:fldChar w:fldCharType="end"/>
        </w:r>
        <w:r w:rsidRPr="00F2311A">
          <w:rPr>
            <w:rStyle w:val="Hyperlink"/>
            <w:noProof/>
          </w:rPr>
          <w:fldChar w:fldCharType="end"/>
        </w:r>
      </w:ins>
    </w:p>
    <w:p w14:paraId="115C86F8" w14:textId="721380B3" w:rsidR="001D70A0" w:rsidRDefault="001D70A0">
      <w:pPr>
        <w:pStyle w:val="TOC3"/>
        <w:tabs>
          <w:tab w:val="left" w:pos="2340"/>
        </w:tabs>
        <w:rPr>
          <w:ins w:id="752" w:author="Roberts, Julie" w:date="2022-03-24T17:16:00Z"/>
          <w:rFonts w:asciiTheme="minorHAnsi" w:eastAsiaTheme="minorEastAsia" w:hAnsiTheme="minorHAnsi" w:cstheme="minorBidi"/>
          <w:noProof/>
          <w:sz w:val="22"/>
          <w:szCs w:val="22"/>
        </w:rPr>
      </w:pPr>
      <w:ins w:id="753" w:author="Roberts, Julie" w:date="2022-03-24T17:16:00Z">
        <w:r w:rsidRPr="00F2311A">
          <w:rPr>
            <w:rStyle w:val="Hyperlink"/>
            <w:noProof/>
          </w:rPr>
          <w:fldChar w:fldCharType="begin"/>
        </w:r>
        <w:r w:rsidRPr="00F2311A">
          <w:rPr>
            <w:rStyle w:val="Hyperlink"/>
            <w:noProof/>
          </w:rPr>
          <w:instrText xml:space="preserve"> </w:instrText>
        </w:r>
        <w:r>
          <w:rPr>
            <w:noProof/>
          </w:rPr>
          <w:instrText>HYPERLINK \l "_Toc99034673"</w:instrText>
        </w:r>
        <w:r w:rsidRPr="00F2311A">
          <w:rPr>
            <w:rStyle w:val="Hyperlink"/>
            <w:noProof/>
          </w:rPr>
          <w:instrText xml:space="preserve"> </w:instrText>
        </w:r>
        <w:r w:rsidRPr="00F2311A">
          <w:rPr>
            <w:rStyle w:val="Hyperlink"/>
            <w:noProof/>
          </w:rPr>
        </w:r>
        <w:r w:rsidRPr="00F2311A">
          <w:rPr>
            <w:rStyle w:val="Hyperlink"/>
            <w:noProof/>
          </w:rPr>
          <w:fldChar w:fldCharType="separate"/>
        </w:r>
        <w:r w:rsidRPr="00F2311A">
          <w:rPr>
            <w:rStyle w:val="Hyperlink"/>
            <w:noProof/>
          </w:rPr>
          <w:t>H.</w:t>
        </w:r>
        <w:r>
          <w:rPr>
            <w:rFonts w:asciiTheme="minorHAnsi" w:eastAsiaTheme="minorEastAsia" w:hAnsiTheme="minorHAnsi" w:cstheme="minorBidi"/>
            <w:noProof/>
            <w:sz w:val="22"/>
            <w:szCs w:val="22"/>
          </w:rPr>
          <w:tab/>
        </w:r>
        <w:r w:rsidRPr="00F2311A">
          <w:rPr>
            <w:rStyle w:val="Hyperlink"/>
            <w:noProof/>
          </w:rPr>
          <w:t>Congestion Costs</w:t>
        </w:r>
        <w:r>
          <w:rPr>
            <w:noProof/>
            <w:webHidden/>
          </w:rPr>
          <w:tab/>
        </w:r>
        <w:r>
          <w:rPr>
            <w:noProof/>
            <w:webHidden/>
          </w:rPr>
          <w:fldChar w:fldCharType="begin"/>
        </w:r>
        <w:r>
          <w:rPr>
            <w:noProof/>
            <w:webHidden/>
          </w:rPr>
          <w:instrText xml:space="preserve"> PAGEREF _Toc99034673 \h </w:instrText>
        </w:r>
        <w:r>
          <w:rPr>
            <w:noProof/>
            <w:webHidden/>
          </w:rPr>
        </w:r>
      </w:ins>
      <w:r>
        <w:rPr>
          <w:noProof/>
          <w:webHidden/>
        </w:rPr>
        <w:fldChar w:fldCharType="separate"/>
      </w:r>
      <w:ins w:id="754" w:author="Roberts, Julie" w:date="2022-03-24T17:16:00Z">
        <w:r>
          <w:rPr>
            <w:noProof/>
            <w:webHidden/>
          </w:rPr>
          <w:t>59</w:t>
        </w:r>
        <w:r>
          <w:rPr>
            <w:noProof/>
            <w:webHidden/>
          </w:rPr>
          <w:fldChar w:fldCharType="end"/>
        </w:r>
        <w:r w:rsidRPr="00F2311A">
          <w:rPr>
            <w:rStyle w:val="Hyperlink"/>
            <w:noProof/>
          </w:rPr>
          <w:fldChar w:fldCharType="end"/>
        </w:r>
      </w:ins>
    </w:p>
    <w:p w14:paraId="25B28640" w14:textId="4040C814" w:rsidR="001D70A0" w:rsidRDefault="001D70A0">
      <w:pPr>
        <w:pStyle w:val="TOC3"/>
        <w:tabs>
          <w:tab w:val="left" w:pos="2340"/>
        </w:tabs>
        <w:rPr>
          <w:ins w:id="755" w:author="Roberts, Julie" w:date="2022-03-24T17:16:00Z"/>
          <w:rFonts w:asciiTheme="minorHAnsi" w:eastAsiaTheme="minorEastAsia" w:hAnsiTheme="minorHAnsi" w:cstheme="minorBidi"/>
          <w:noProof/>
          <w:sz w:val="22"/>
          <w:szCs w:val="22"/>
        </w:rPr>
      </w:pPr>
      <w:ins w:id="756" w:author="Roberts, Julie" w:date="2022-03-24T17:16:00Z">
        <w:r w:rsidRPr="00F2311A">
          <w:rPr>
            <w:rStyle w:val="Hyperlink"/>
            <w:noProof/>
          </w:rPr>
          <w:fldChar w:fldCharType="begin"/>
        </w:r>
        <w:r w:rsidRPr="00F2311A">
          <w:rPr>
            <w:rStyle w:val="Hyperlink"/>
            <w:noProof/>
          </w:rPr>
          <w:instrText xml:space="preserve"> </w:instrText>
        </w:r>
        <w:r>
          <w:rPr>
            <w:noProof/>
          </w:rPr>
          <w:instrText>HYPERLINK \l "_Toc99034674"</w:instrText>
        </w:r>
        <w:r w:rsidRPr="00F2311A">
          <w:rPr>
            <w:rStyle w:val="Hyperlink"/>
            <w:noProof/>
          </w:rPr>
          <w:instrText xml:space="preserve"> </w:instrText>
        </w:r>
        <w:r w:rsidRPr="00F2311A">
          <w:rPr>
            <w:rStyle w:val="Hyperlink"/>
            <w:noProof/>
          </w:rPr>
        </w:r>
        <w:r w:rsidRPr="00F2311A">
          <w:rPr>
            <w:rStyle w:val="Hyperlink"/>
            <w:noProof/>
          </w:rPr>
          <w:fldChar w:fldCharType="separate"/>
        </w:r>
        <w:r w:rsidRPr="00F2311A">
          <w:rPr>
            <w:rStyle w:val="Hyperlink"/>
            <w:noProof/>
          </w:rPr>
          <w:t>I.</w:t>
        </w:r>
        <w:r>
          <w:rPr>
            <w:rFonts w:asciiTheme="minorHAnsi" w:eastAsiaTheme="minorEastAsia" w:hAnsiTheme="minorHAnsi" w:cstheme="minorBidi"/>
            <w:noProof/>
            <w:sz w:val="22"/>
            <w:szCs w:val="22"/>
          </w:rPr>
          <w:tab/>
        </w:r>
        <w:r w:rsidRPr="00F2311A">
          <w:rPr>
            <w:rStyle w:val="Hyperlink"/>
            <w:noProof/>
          </w:rPr>
          <w:t xml:space="preserve"> Grid Management Charges</w:t>
        </w:r>
        <w:r>
          <w:rPr>
            <w:noProof/>
            <w:webHidden/>
          </w:rPr>
          <w:tab/>
        </w:r>
        <w:r>
          <w:rPr>
            <w:noProof/>
            <w:webHidden/>
          </w:rPr>
          <w:fldChar w:fldCharType="begin"/>
        </w:r>
        <w:r>
          <w:rPr>
            <w:noProof/>
            <w:webHidden/>
          </w:rPr>
          <w:instrText xml:space="preserve"> PAGEREF _Toc99034674 \h </w:instrText>
        </w:r>
        <w:r>
          <w:rPr>
            <w:noProof/>
            <w:webHidden/>
          </w:rPr>
        </w:r>
      </w:ins>
      <w:r>
        <w:rPr>
          <w:noProof/>
          <w:webHidden/>
        </w:rPr>
        <w:fldChar w:fldCharType="separate"/>
      </w:r>
      <w:ins w:id="757" w:author="Roberts, Julie" w:date="2022-03-24T17:16:00Z">
        <w:r>
          <w:rPr>
            <w:noProof/>
            <w:webHidden/>
          </w:rPr>
          <w:t>59</w:t>
        </w:r>
        <w:r>
          <w:rPr>
            <w:noProof/>
            <w:webHidden/>
          </w:rPr>
          <w:fldChar w:fldCharType="end"/>
        </w:r>
        <w:r w:rsidRPr="00F2311A">
          <w:rPr>
            <w:rStyle w:val="Hyperlink"/>
            <w:noProof/>
          </w:rPr>
          <w:fldChar w:fldCharType="end"/>
        </w:r>
      </w:ins>
    </w:p>
    <w:p w14:paraId="4CD51AE5" w14:textId="07DF1D16" w:rsidR="001D70A0" w:rsidRDefault="001D70A0">
      <w:pPr>
        <w:pStyle w:val="TOC2"/>
        <w:rPr>
          <w:ins w:id="758" w:author="Roberts, Julie" w:date="2022-03-24T17:16:00Z"/>
          <w:rFonts w:asciiTheme="minorHAnsi" w:eastAsiaTheme="minorEastAsia" w:hAnsiTheme="minorHAnsi" w:cstheme="minorBidi"/>
          <w:sz w:val="22"/>
          <w:szCs w:val="22"/>
        </w:rPr>
      </w:pPr>
      <w:ins w:id="759" w:author="Roberts, Julie" w:date="2022-03-24T17:16:00Z">
        <w:r w:rsidRPr="00F2311A">
          <w:rPr>
            <w:rStyle w:val="Hyperlink"/>
          </w:rPr>
          <w:fldChar w:fldCharType="begin"/>
        </w:r>
        <w:r w:rsidRPr="00F2311A">
          <w:rPr>
            <w:rStyle w:val="Hyperlink"/>
          </w:rPr>
          <w:instrText xml:space="preserve"> </w:instrText>
        </w:r>
        <w:r>
          <w:instrText>HYPERLINK \l "_Toc99034675"</w:instrText>
        </w:r>
        <w:r w:rsidRPr="00F2311A">
          <w:rPr>
            <w:rStyle w:val="Hyperlink"/>
          </w:rPr>
          <w:instrText xml:space="preserve"> </w:instrText>
        </w:r>
        <w:r w:rsidRPr="00F2311A">
          <w:rPr>
            <w:rStyle w:val="Hyperlink"/>
          </w:rPr>
        </w:r>
        <w:r w:rsidRPr="00F2311A">
          <w:rPr>
            <w:rStyle w:val="Hyperlink"/>
          </w:rPr>
          <w:fldChar w:fldCharType="separate"/>
        </w:r>
        <w:r w:rsidRPr="00F2311A">
          <w:rPr>
            <w:rStyle w:val="Hyperlink"/>
            <w14:scene3d>
              <w14:camera w14:prst="orthographicFront"/>
              <w14:lightRig w14:rig="threePt" w14:dir="t">
                <w14:rot w14:lat="0" w14:lon="0" w14:rev="0"/>
              </w14:lightRig>
            </w14:scene3d>
          </w:rPr>
          <w:t>VI.</w:t>
        </w:r>
        <w:r>
          <w:rPr>
            <w:rFonts w:asciiTheme="minorHAnsi" w:eastAsiaTheme="minorEastAsia" w:hAnsiTheme="minorHAnsi" w:cstheme="minorBidi"/>
            <w:sz w:val="22"/>
            <w:szCs w:val="22"/>
          </w:rPr>
          <w:tab/>
        </w:r>
        <w:r w:rsidRPr="00F2311A">
          <w:rPr>
            <w:rStyle w:val="Hyperlink"/>
          </w:rPr>
          <w:t>Renewable Resources</w:t>
        </w:r>
        <w:r>
          <w:rPr>
            <w:webHidden/>
          </w:rPr>
          <w:tab/>
        </w:r>
        <w:r>
          <w:rPr>
            <w:webHidden/>
          </w:rPr>
          <w:fldChar w:fldCharType="begin"/>
        </w:r>
        <w:r>
          <w:rPr>
            <w:webHidden/>
          </w:rPr>
          <w:instrText xml:space="preserve"> PAGEREF _Toc99034675 \h </w:instrText>
        </w:r>
        <w:r>
          <w:rPr>
            <w:webHidden/>
          </w:rPr>
        </w:r>
      </w:ins>
      <w:r>
        <w:rPr>
          <w:webHidden/>
        </w:rPr>
        <w:fldChar w:fldCharType="separate"/>
      </w:r>
      <w:ins w:id="760" w:author="Roberts, Julie" w:date="2022-03-24T17:16:00Z">
        <w:r>
          <w:rPr>
            <w:webHidden/>
          </w:rPr>
          <w:t>60</w:t>
        </w:r>
        <w:r>
          <w:rPr>
            <w:webHidden/>
          </w:rPr>
          <w:fldChar w:fldCharType="end"/>
        </w:r>
        <w:r w:rsidRPr="00F2311A">
          <w:rPr>
            <w:rStyle w:val="Hyperlink"/>
          </w:rPr>
          <w:fldChar w:fldCharType="end"/>
        </w:r>
      </w:ins>
    </w:p>
    <w:p w14:paraId="26758E45" w14:textId="26F0F135" w:rsidR="001D70A0" w:rsidRDefault="001D70A0">
      <w:pPr>
        <w:pStyle w:val="TOC2"/>
        <w:rPr>
          <w:ins w:id="761" w:author="Roberts, Julie" w:date="2022-03-24T17:16:00Z"/>
          <w:rFonts w:asciiTheme="minorHAnsi" w:eastAsiaTheme="minorEastAsia" w:hAnsiTheme="minorHAnsi" w:cstheme="minorBidi"/>
          <w:sz w:val="22"/>
          <w:szCs w:val="22"/>
        </w:rPr>
      </w:pPr>
      <w:ins w:id="762" w:author="Roberts, Julie" w:date="2022-03-24T17:16:00Z">
        <w:r w:rsidRPr="00F2311A">
          <w:rPr>
            <w:rStyle w:val="Hyperlink"/>
          </w:rPr>
          <w:fldChar w:fldCharType="begin"/>
        </w:r>
        <w:r w:rsidRPr="00F2311A">
          <w:rPr>
            <w:rStyle w:val="Hyperlink"/>
          </w:rPr>
          <w:instrText xml:space="preserve"> </w:instrText>
        </w:r>
        <w:r>
          <w:instrText>HYPERLINK \l "_Toc99034676"</w:instrText>
        </w:r>
        <w:r w:rsidRPr="00F2311A">
          <w:rPr>
            <w:rStyle w:val="Hyperlink"/>
          </w:rPr>
          <w:instrText xml:space="preserve"> </w:instrText>
        </w:r>
        <w:r w:rsidRPr="00F2311A">
          <w:rPr>
            <w:rStyle w:val="Hyperlink"/>
          </w:rPr>
        </w:r>
        <w:r w:rsidRPr="00F2311A">
          <w:rPr>
            <w:rStyle w:val="Hyperlink"/>
          </w:rPr>
          <w:fldChar w:fldCharType="separate"/>
        </w:r>
        <w:r w:rsidRPr="00F2311A">
          <w:rPr>
            <w:rStyle w:val="Hyperlink"/>
            <w14:scene3d>
              <w14:camera w14:prst="orthographicFront"/>
              <w14:lightRig w14:rig="threePt" w14:dir="t">
                <w14:rot w14:lat="0" w14:lon="0" w14:rev="0"/>
              </w14:lightRig>
            </w14:scene3d>
          </w:rPr>
          <w:t>VII.</w:t>
        </w:r>
        <w:r>
          <w:rPr>
            <w:rFonts w:asciiTheme="minorHAnsi" w:eastAsiaTheme="minorEastAsia" w:hAnsiTheme="minorHAnsi" w:cstheme="minorBidi"/>
            <w:sz w:val="22"/>
            <w:szCs w:val="22"/>
          </w:rPr>
          <w:tab/>
        </w:r>
        <w:r w:rsidRPr="00F2311A">
          <w:rPr>
            <w:rStyle w:val="Hyperlink"/>
          </w:rPr>
          <w:t>Long-Term Risks to BVES’ Power Supply Costs</w:t>
        </w:r>
        <w:r>
          <w:rPr>
            <w:webHidden/>
          </w:rPr>
          <w:tab/>
        </w:r>
        <w:r>
          <w:rPr>
            <w:webHidden/>
          </w:rPr>
          <w:fldChar w:fldCharType="begin"/>
        </w:r>
        <w:r>
          <w:rPr>
            <w:webHidden/>
          </w:rPr>
          <w:instrText xml:space="preserve"> PAGEREF _Toc99034676 \h </w:instrText>
        </w:r>
        <w:r>
          <w:rPr>
            <w:webHidden/>
          </w:rPr>
        </w:r>
      </w:ins>
      <w:r>
        <w:rPr>
          <w:webHidden/>
        </w:rPr>
        <w:fldChar w:fldCharType="separate"/>
      </w:r>
      <w:ins w:id="763" w:author="Roberts, Julie" w:date="2022-03-24T17:16:00Z">
        <w:r>
          <w:rPr>
            <w:webHidden/>
          </w:rPr>
          <w:t>60</w:t>
        </w:r>
        <w:r>
          <w:rPr>
            <w:webHidden/>
          </w:rPr>
          <w:fldChar w:fldCharType="end"/>
        </w:r>
        <w:r w:rsidRPr="00F2311A">
          <w:rPr>
            <w:rStyle w:val="Hyperlink"/>
          </w:rPr>
          <w:fldChar w:fldCharType="end"/>
        </w:r>
      </w:ins>
    </w:p>
    <w:p w14:paraId="06DFC70F" w14:textId="3DDF66AC" w:rsidR="001D70A0" w:rsidRDefault="001D70A0">
      <w:pPr>
        <w:pStyle w:val="TOC2"/>
        <w:rPr>
          <w:ins w:id="764" w:author="Roberts, Julie" w:date="2022-03-24T17:16:00Z"/>
          <w:rFonts w:asciiTheme="minorHAnsi" w:eastAsiaTheme="minorEastAsia" w:hAnsiTheme="minorHAnsi" w:cstheme="minorBidi"/>
          <w:sz w:val="22"/>
          <w:szCs w:val="22"/>
        </w:rPr>
      </w:pPr>
      <w:ins w:id="765" w:author="Roberts, Julie" w:date="2022-03-24T17:16:00Z">
        <w:r w:rsidRPr="00F2311A">
          <w:rPr>
            <w:rStyle w:val="Hyperlink"/>
          </w:rPr>
          <w:fldChar w:fldCharType="begin"/>
        </w:r>
        <w:r w:rsidRPr="00F2311A">
          <w:rPr>
            <w:rStyle w:val="Hyperlink"/>
          </w:rPr>
          <w:instrText xml:space="preserve"> </w:instrText>
        </w:r>
        <w:r>
          <w:instrText>HYPERLINK \l "_Toc99034677"</w:instrText>
        </w:r>
        <w:r w:rsidRPr="00F2311A">
          <w:rPr>
            <w:rStyle w:val="Hyperlink"/>
          </w:rPr>
          <w:instrText xml:space="preserve"> </w:instrText>
        </w:r>
        <w:r w:rsidRPr="00F2311A">
          <w:rPr>
            <w:rStyle w:val="Hyperlink"/>
          </w:rPr>
        </w:r>
        <w:r w:rsidRPr="00F2311A">
          <w:rPr>
            <w:rStyle w:val="Hyperlink"/>
          </w:rPr>
          <w:fldChar w:fldCharType="separate"/>
        </w:r>
        <w:r w:rsidRPr="00F2311A">
          <w:rPr>
            <w:rStyle w:val="Hyperlink"/>
            <w14:scene3d>
              <w14:camera w14:prst="orthographicFront"/>
              <w14:lightRig w14:rig="threePt" w14:dir="t">
                <w14:rot w14:lat="0" w14:lon="0" w14:rev="0"/>
              </w14:lightRig>
            </w14:scene3d>
          </w:rPr>
          <w:t>VIII.</w:t>
        </w:r>
        <w:r>
          <w:rPr>
            <w:rFonts w:asciiTheme="minorHAnsi" w:eastAsiaTheme="minorEastAsia" w:hAnsiTheme="minorHAnsi" w:cstheme="minorBidi"/>
            <w:sz w:val="22"/>
            <w:szCs w:val="22"/>
          </w:rPr>
          <w:tab/>
        </w:r>
        <w:r w:rsidRPr="00F2311A">
          <w:rPr>
            <w:rStyle w:val="Hyperlink"/>
          </w:rPr>
          <w:t>Summary of PROJECTED Power Supply Costs</w:t>
        </w:r>
        <w:r>
          <w:rPr>
            <w:webHidden/>
          </w:rPr>
          <w:tab/>
        </w:r>
        <w:r>
          <w:rPr>
            <w:webHidden/>
          </w:rPr>
          <w:fldChar w:fldCharType="begin"/>
        </w:r>
        <w:r>
          <w:rPr>
            <w:webHidden/>
          </w:rPr>
          <w:instrText xml:space="preserve"> PAGEREF _Toc99034677 \h </w:instrText>
        </w:r>
        <w:r>
          <w:rPr>
            <w:webHidden/>
          </w:rPr>
        </w:r>
      </w:ins>
      <w:r>
        <w:rPr>
          <w:webHidden/>
        </w:rPr>
        <w:fldChar w:fldCharType="separate"/>
      </w:r>
      <w:ins w:id="766" w:author="Roberts, Julie" w:date="2022-03-24T17:16:00Z">
        <w:r>
          <w:rPr>
            <w:webHidden/>
          </w:rPr>
          <w:t>61</w:t>
        </w:r>
        <w:r>
          <w:rPr>
            <w:webHidden/>
          </w:rPr>
          <w:fldChar w:fldCharType="end"/>
        </w:r>
        <w:r w:rsidRPr="00F2311A">
          <w:rPr>
            <w:rStyle w:val="Hyperlink"/>
          </w:rPr>
          <w:fldChar w:fldCharType="end"/>
        </w:r>
      </w:ins>
    </w:p>
    <w:p w14:paraId="51E443B2" w14:textId="0F69C02B" w:rsidR="001D70A0" w:rsidRDefault="001D70A0" w:rsidP="001D70A0">
      <w:pPr>
        <w:pStyle w:val="TOC1"/>
        <w:rPr>
          <w:ins w:id="767" w:author="Roberts, Julie" w:date="2022-03-24T17:16:00Z"/>
          <w:rFonts w:asciiTheme="minorHAnsi" w:eastAsiaTheme="minorEastAsia" w:hAnsiTheme="minorHAnsi" w:cstheme="minorBidi"/>
          <w:noProof/>
          <w:sz w:val="22"/>
          <w:szCs w:val="22"/>
        </w:rPr>
      </w:pPr>
      <w:ins w:id="768" w:author="Roberts, Julie" w:date="2022-03-24T17:16:00Z">
        <w:r w:rsidRPr="00F2311A">
          <w:rPr>
            <w:rStyle w:val="Hyperlink"/>
            <w:noProof/>
          </w:rPr>
          <w:fldChar w:fldCharType="begin"/>
        </w:r>
        <w:r w:rsidRPr="00F2311A">
          <w:rPr>
            <w:rStyle w:val="Hyperlink"/>
            <w:noProof/>
          </w:rPr>
          <w:instrText xml:space="preserve"> </w:instrText>
        </w:r>
        <w:r>
          <w:rPr>
            <w:noProof/>
          </w:rPr>
          <w:instrText>HYPERLINK \l "_Toc99034678"</w:instrText>
        </w:r>
        <w:r w:rsidRPr="00F2311A">
          <w:rPr>
            <w:rStyle w:val="Hyperlink"/>
            <w:noProof/>
          </w:rPr>
          <w:instrText xml:space="preserve"> </w:instrText>
        </w:r>
        <w:r w:rsidRPr="00F2311A">
          <w:rPr>
            <w:rStyle w:val="Hyperlink"/>
            <w:noProof/>
          </w:rPr>
        </w:r>
        <w:r w:rsidRPr="00F2311A">
          <w:rPr>
            <w:rStyle w:val="Hyperlink"/>
            <w:noProof/>
          </w:rPr>
          <w:fldChar w:fldCharType="separate"/>
        </w:r>
        <w:r w:rsidRPr="00F2311A">
          <w:rPr>
            <w:rStyle w:val="Hyperlink"/>
            <w:noProof/>
          </w:rPr>
          <w:t>APPENDIX a TO VOLUME 4</w:t>
        </w:r>
        <w:r>
          <w:rPr>
            <w:noProof/>
            <w:webHidden/>
          </w:rPr>
          <w:tab/>
        </w:r>
        <w:r>
          <w:rPr>
            <w:noProof/>
            <w:webHidden/>
          </w:rPr>
          <w:fldChar w:fldCharType="begin"/>
        </w:r>
        <w:r>
          <w:rPr>
            <w:noProof/>
            <w:webHidden/>
          </w:rPr>
          <w:instrText xml:space="preserve"> PAGEREF _Toc99034678 \h </w:instrText>
        </w:r>
        <w:r>
          <w:rPr>
            <w:noProof/>
            <w:webHidden/>
          </w:rPr>
        </w:r>
      </w:ins>
      <w:r>
        <w:rPr>
          <w:noProof/>
          <w:webHidden/>
        </w:rPr>
        <w:fldChar w:fldCharType="separate"/>
      </w:r>
      <w:ins w:id="769" w:author="Roberts, Julie" w:date="2022-03-24T17:16:00Z">
        <w:r>
          <w:rPr>
            <w:noProof/>
            <w:webHidden/>
          </w:rPr>
          <w:t>63</w:t>
        </w:r>
        <w:r>
          <w:rPr>
            <w:noProof/>
            <w:webHidden/>
          </w:rPr>
          <w:fldChar w:fldCharType="end"/>
        </w:r>
        <w:r w:rsidRPr="00F2311A">
          <w:rPr>
            <w:rStyle w:val="Hyperlink"/>
            <w:noProof/>
          </w:rPr>
          <w:fldChar w:fldCharType="end"/>
        </w:r>
      </w:ins>
    </w:p>
    <w:p w14:paraId="7660FF2D" w14:textId="4C2CA4A1" w:rsidR="00F16A93" w:rsidRPr="00322D80" w:rsidDel="000B2493" w:rsidRDefault="005114D8" w:rsidP="001D70A0">
      <w:pPr>
        <w:pStyle w:val="TOC1"/>
        <w:rPr>
          <w:del w:id="770" w:author="Roberts, Julie" w:date="2022-03-23T12:43:00Z"/>
          <w:rFonts w:eastAsiaTheme="minorEastAsia"/>
          <w:noProof/>
        </w:rPr>
      </w:pPr>
      <w:del w:id="771" w:author="Roberts, Julie" w:date="2022-03-23T12:43:00Z">
        <w:r w:rsidRPr="000B2493" w:rsidDel="000B2493">
          <w:rPr>
            <w:noProof/>
            <w:rPrChange w:id="772" w:author="Roberts, Julie" w:date="2022-03-23T12:43:00Z">
              <w:rPr>
                <w:rStyle w:val="Hyperlink"/>
                <w:noProof/>
                <w:color w:val="auto"/>
                <w:sz w:val="24"/>
              </w:rPr>
            </w:rPrChange>
          </w:rPr>
          <w:delText>CHAPTER 1</w:delText>
        </w:r>
        <w:r w:rsidRPr="000B2493" w:rsidDel="000B2493">
          <w:rPr>
            <w:noProof/>
            <w:rPrChange w:id="773" w:author="Roberts, Julie" w:date="2022-03-23T12:43:00Z">
              <w:rPr>
                <w:rStyle w:val="Hyperlink"/>
                <w:noProof/>
                <w:color w:val="auto"/>
                <w:sz w:val="24"/>
              </w:rPr>
            </w:rPrChange>
          </w:rPr>
          <w:tab/>
        </w:r>
        <w:r w:rsidR="00F16A93" w:rsidRPr="000B2493" w:rsidDel="000B2493">
          <w:rPr>
            <w:noProof/>
            <w:rPrChange w:id="774" w:author="Roberts, Julie" w:date="2022-03-23T12:43:00Z">
              <w:rPr>
                <w:rStyle w:val="Hyperlink"/>
                <w:noProof/>
                <w:color w:val="auto"/>
                <w:sz w:val="24"/>
              </w:rPr>
            </w:rPrChange>
          </w:rPr>
          <w:delText>INTRODUCTION and SUMMARY</w:delText>
        </w:r>
        <w:r w:rsidR="00F16A93" w:rsidRPr="00322D80" w:rsidDel="000B2493">
          <w:rPr>
            <w:noProof/>
            <w:webHidden/>
          </w:rPr>
          <w:tab/>
        </w:r>
        <w:r w:rsidR="0087782C" w:rsidDel="000B2493">
          <w:rPr>
            <w:noProof/>
            <w:webHidden/>
          </w:rPr>
          <w:delText>1</w:delText>
        </w:r>
      </w:del>
    </w:p>
    <w:p w14:paraId="022A5CC2" w14:textId="117CB215" w:rsidR="00F16A93" w:rsidRPr="00322D80" w:rsidDel="000B2493" w:rsidRDefault="00F16A93" w:rsidP="00322D80">
      <w:pPr>
        <w:pStyle w:val="TOC2"/>
        <w:rPr>
          <w:del w:id="775" w:author="Roberts, Julie" w:date="2022-03-23T12:43:00Z"/>
          <w:rFonts w:eastAsiaTheme="minorEastAsia"/>
          <w:sz w:val="24"/>
        </w:rPr>
      </w:pPr>
      <w:del w:id="776" w:author="Roberts, Julie" w:date="2022-03-23T12:43:00Z">
        <w:r w:rsidRPr="000B2493" w:rsidDel="000B2493">
          <w:rPr>
            <w:sz w:val="24"/>
            <w:rPrChange w:id="777" w:author="Roberts, Julie" w:date="2022-03-23T12:43:00Z">
              <w:rPr>
                <w:rStyle w:val="Hyperlink"/>
                <w:color w:val="auto"/>
                <w:sz w:val="24"/>
              </w:rPr>
            </w:rPrChange>
          </w:rPr>
          <w:delText>I.</w:delText>
        </w:r>
        <w:r w:rsidRPr="00322D80" w:rsidDel="000B2493">
          <w:rPr>
            <w:rFonts w:eastAsiaTheme="minorEastAsia"/>
            <w:sz w:val="24"/>
          </w:rPr>
          <w:tab/>
        </w:r>
        <w:r w:rsidRPr="000B2493" w:rsidDel="000B2493">
          <w:rPr>
            <w:sz w:val="24"/>
            <w:rPrChange w:id="778" w:author="Roberts, Julie" w:date="2022-03-23T12:43:00Z">
              <w:rPr>
                <w:rStyle w:val="Hyperlink"/>
                <w:color w:val="auto"/>
                <w:sz w:val="24"/>
              </w:rPr>
            </w:rPrChange>
          </w:rPr>
          <w:delText>PURPOSE</w:delText>
        </w:r>
        <w:r w:rsidRPr="00322D80" w:rsidDel="000B2493">
          <w:rPr>
            <w:webHidden/>
            <w:sz w:val="24"/>
          </w:rPr>
          <w:tab/>
        </w:r>
        <w:r w:rsidR="0087782C" w:rsidDel="000B2493">
          <w:rPr>
            <w:webHidden/>
            <w:sz w:val="24"/>
          </w:rPr>
          <w:delText>1</w:delText>
        </w:r>
      </w:del>
    </w:p>
    <w:p w14:paraId="2E35383F" w14:textId="39F2A902" w:rsidR="00F16A93" w:rsidRPr="00322D80" w:rsidDel="000B2493" w:rsidRDefault="00F16A93" w:rsidP="00322D80">
      <w:pPr>
        <w:pStyle w:val="TOC2"/>
        <w:rPr>
          <w:del w:id="779" w:author="Roberts, Julie" w:date="2022-03-23T12:43:00Z"/>
          <w:rFonts w:eastAsiaTheme="minorEastAsia"/>
          <w:sz w:val="24"/>
        </w:rPr>
      </w:pPr>
      <w:del w:id="780" w:author="Roberts, Julie" w:date="2022-03-23T12:43:00Z">
        <w:r w:rsidRPr="000B2493" w:rsidDel="000B2493">
          <w:rPr>
            <w:sz w:val="24"/>
            <w:rPrChange w:id="781" w:author="Roberts, Julie" w:date="2022-03-23T12:43:00Z">
              <w:rPr>
                <w:rStyle w:val="Hyperlink"/>
                <w:color w:val="auto"/>
                <w:sz w:val="24"/>
              </w:rPr>
            </w:rPrChange>
          </w:rPr>
          <w:delText>II.</w:delText>
        </w:r>
        <w:r w:rsidRPr="00322D80" w:rsidDel="000B2493">
          <w:rPr>
            <w:rFonts w:eastAsiaTheme="minorEastAsia"/>
            <w:sz w:val="24"/>
          </w:rPr>
          <w:tab/>
        </w:r>
        <w:r w:rsidRPr="000B2493" w:rsidDel="000B2493">
          <w:rPr>
            <w:sz w:val="24"/>
            <w:rPrChange w:id="782" w:author="Roberts, Julie" w:date="2022-03-23T12:43:00Z">
              <w:rPr>
                <w:rStyle w:val="Hyperlink"/>
                <w:color w:val="auto"/>
                <w:sz w:val="24"/>
              </w:rPr>
            </w:rPrChange>
          </w:rPr>
          <w:delText>ORGANIZATION</w:delText>
        </w:r>
        <w:r w:rsidRPr="00322D80" w:rsidDel="000B2493">
          <w:rPr>
            <w:webHidden/>
            <w:sz w:val="24"/>
          </w:rPr>
          <w:tab/>
        </w:r>
        <w:r w:rsidR="0087782C" w:rsidDel="000B2493">
          <w:rPr>
            <w:webHidden/>
            <w:sz w:val="24"/>
          </w:rPr>
          <w:delText>1</w:delText>
        </w:r>
      </w:del>
    </w:p>
    <w:p w14:paraId="4ABBA473" w14:textId="338F9AC3" w:rsidR="00F16A93" w:rsidRPr="00322D80" w:rsidDel="000B2493" w:rsidRDefault="00F16A93" w:rsidP="001D70A0">
      <w:pPr>
        <w:pStyle w:val="TOC1"/>
        <w:rPr>
          <w:del w:id="783" w:author="Roberts, Julie" w:date="2022-03-23T12:43:00Z"/>
          <w:rFonts w:eastAsiaTheme="minorEastAsia"/>
          <w:noProof/>
        </w:rPr>
      </w:pPr>
      <w:del w:id="784" w:author="Roberts, Julie" w:date="2022-03-23T12:43:00Z">
        <w:r w:rsidRPr="000B2493" w:rsidDel="000B2493">
          <w:rPr>
            <w:noProof/>
            <w:rPrChange w:id="785" w:author="Roberts, Julie" w:date="2022-03-23T12:43:00Z">
              <w:rPr>
                <w:rStyle w:val="Hyperlink"/>
                <w:noProof/>
                <w:color w:val="auto"/>
                <w:sz w:val="24"/>
              </w:rPr>
            </w:rPrChange>
          </w:rPr>
          <w:delText>CHAPTER 2</w:delText>
        </w:r>
        <w:r w:rsidR="005114D8" w:rsidRPr="000B2493" w:rsidDel="000B2493">
          <w:rPr>
            <w:noProof/>
            <w:rPrChange w:id="786" w:author="Roberts, Julie" w:date="2022-03-23T12:43:00Z">
              <w:rPr>
                <w:rStyle w:val="Hyperlink"/>
                <w:noProof/>
                <w:color w:val="auto"/>
                <w:sz w:val="24"/>
              </w:rPr>
            </w:rPrChange>
          </w:rPr>
          <w:tab/>
        </w:r>
        <w:r w:rsidRPr="000B2493" w:rsidDel="000B2493">
          <w:rPr>
            <w:noProof/>
            <w:rPrChange w:id="787" w:author="Roberts, Julie" w:date="2022-03-23T12:43:00Z">
              <w:rPr>
                <w:rStyle w:val="Hyperlink"/>
                <w:noProof/>
                <w:color w:val="auto"/>
                <w:sz w:val="24"/>
              </w:rPr>
            </w:rPrChange>
          </w:rPr>
          <w:delText xml:space="preserve">SUPPLY ADJUSTMENT BALANCING ACCOUNT COSTS </w:delText>
        </w:r>
        <w:r w:rsidR="00322D80" w:rsidRPr="000B2493" w:rsidDel="000B2493">
          <w:rPr>
            <w:noProof/>
            <w:rPrChange w:id="788" w:author="Roberts, Julie" w:date="2022-03-23T12:43:00Z">
              <w:rPr>
                <w:rStyle w:val="Hyperlink"/>
                <w:noProof/>
                <w:color w:val="auto"/>
                <w:sz w:val="24"/>
              </w:rPr>
            </w:rPrChange>
          </w:rPr>
          <w:br/>
        </w:r>
        <w:r w:rsidRPr="000B2493" w:rsidDel="000B2493">
          <w:rPr>
            <w:noProof/>
            <w:rPrChange w:id="789" w:author="Roberts, Julie" w:date="2022-03-23T12:43:00Z">
              <w:rPr>
                <w:rStyle w:val="Hyperlink"/>
                <w:noProof/>
                <w:color w:val="auto"/>
                <w:sz w:val="24"/>
              </w:rPr>
            </w:rPrChange>
          </w:rPr>
          <w:delText>SEPTEMBER 1, 2011 TO OCTOBER 31, 2016</w:delText>
        </w:r>
        <w:r w:rsidRPr="00322D80" w:rsidDel="000B2493">
          <w:rPr>
            <w:noProof/>
            <w:webHidden/>
          </w:rPr>
          <w:tab/>
        </w:r>
        <w:r w:rsidR="0087782C" w:rsidDel="000B2493">
          <w:rPr>
            <w:noProof/>
            <w:webHidden/>
          </w:rPr>
          <w:delText>2</w:delText>
        </w:r>
      </w:del>
    </w:p>
    <w:p w14:paraId="1BA0BF46" w14:textId="16E7778C" w:rsidR="00F16A93" w:rsidRPr="00322D80" w:rsidDel="000B2493" w:rsidRDefault="00F16A93" w:rsidP="00322D80">
      <w:pPr>
        <w:pStyle w:val="TOC2"/>
        <w:rPr>
          <w:del w:id="790" w:author="Roberts, Julie" w:date="2022-03-23T12:43:00Z"/>
          <w:rFonts w:eastAsiaTheme="minorEastAsia"/>
          <w:sz w:val="24"/>
        </w:rPr>
      </w:pPr>
      <w:del w:id="791" w:author="Roberts, Julie" w:date="2022-03-23T12:43:00Z">
        <w:r w:rsidRPr="000B2493" w:rsidDel="000B2493">
          <w:rPr>
            <w:sz w:val="24"/>
            <w:rPrChange w:id="792" w:author="Roberts, Julie" w:date="2022-03-23T12:43:00Z">
              <w:rPr>
                <w:rStyle w:val="Hyperlink"/>
                <w:color w:val="auto"/>
                <w:sz w:val="24"/>
              </w:rPr>
            </w:rPrChange>
          </w:rPr>
          <w:delText>I.</w:delText>
        </w:r>
        <w:r w:rsidRPr="00322D80" w:rsidDel="000B2493">
          <w:rPr>
            <w:rFonts w:eastAsiaTheme="minorEastAsia"/>
            <w:sz w:val="24"/>
          </w:rPr>
          <w:tab/>
        </w:r>
        <w:r w:rsidRPr="000B2493" w:rsidDel="000B2493">
          <w:rPr>
            <w:sz w:val="24"/>
            <w:rPrChange w:id="793" w:author="Roberts, Julie" w:date="2022-03-23T12:43:00Z">
              <w:rPr>
                <w:rStyle w:val="Hyperlink"/>
                <w:color w:val="auto"/>
                <w:sz w:val="24"/>
              </w:rPr>
            </w:rPrChange>
          </w:rPr>
          <w:delText>PURPOSE</w:delText>
        </w:r>
        <w:r w:rsidRPr="00322D80" w:rsidDel="000B2493">
          <w:rPr>
            <w:webHidden/>
            <w:sz w:val="24"/>
          </w:rPr>
          <w:tab/>
        </w:r>
        <w:r w:rsidR="0087782C" w:rsidDel="000B2493">
          <w:rPr>
            <w:webHidden/>
            <w:sz w:val="24"/>
          </w:rPr>
          <w:delText>2</w:delText>
        </w:r>
      </w:del>
    </w:p>
    <w:p w14:paraId="00D69EB3" w14:textId="451DEB9B" w:rsidR="00F16A93" w:rsidRPr="00322D80" w:rsidDel="000B2493" w:rsidRDefault="00F16A93" w:rsidP="00322D80">
      <w:pPr>
        <w:pStyle w:val="TOC2"/>
        <w:rPr>
          <w:del w:id="794" w:author="Roberts, Julie" w:date="2022-03-23T12:43:00Z"/>
          <w:rFonts w:eastAsiaTheme="minorEastAsia"/>
          <w:sz w:val="24"/>
        </w:rPr>
      </w:pPr>
      <w:del w:id="795" w:author="Roberts, Julie" w:date="2022-03-23T12:43:00Z">
        <w:r w:rsidRPr="000B2493" w:rsidDel="000B2493">
          <w:rPr>
            <w:sz w:val="24"/>
            <w:rPrChange w:id="796" w:author="Roberts, Julie" w:date="2022-03-23T12:43:00Z">
              <w:rPr>
                <w:rStyle w:val="Hyperlink"/>
                <w:color w:val="auto"/>
                <w:sz w:val="24"/>
              </w:rPr>
            </w:rPrChange>
          </w:rPr>
          <w:delText>II.</w:delText>
        </w:r>
        <w:r w:rsidRPr="00322D80" w:rsidDel="000B2493">
          <w:rPr>
            <w:rFonts w:eastAsiaTheme="minorEastAsia"/>
            <w:sz w:val="24"/>
          </w:rPr>
          <w:tab/>
        </w:r>
        <w:r w:rsidRPr="000B2493" w:rsidDel="000B2493">
          <w:rPr>
            <w:sz w:val="24"/>
            <w:rPrChange w:id="797" w:author="Roberts, Julie" w:date="2022-03-23T12:43:00Z">
              <w:rPr>
                <w:rStyle w:val="Hyperlink"/>
                <w:color w:val="auto"/>
                <w:sz w:val="24"/>
              </w:rPr>
            </w:rPrChange>
          </w:rPr>
          <w:delText>BACKGROUND</w:delText>
        </w:r>
        <w:r w:rsidRPr="00322D80" w:rsidDel="000B2493">
          <w:rPr>
            <w:webHidden/>
            <w:sz w:val="24"/>
          </w:rPr>
          <w:tab/>
        </w:r>
        <w:r w:rsidR="0087782C" w:rsidDel="000B2493">
          <w:rPr>
            <w:webHidden/>
            <w:sz w:val="24"/>
          </w:rPr>
          <w:delText>2</w:delText>
        </w:r>
      </w:del>
    </w:p>
    <w:p w14:paraId="4492EA55" w14:textId="62408CCF" w:rsidR="00F16A93" w:rsidRPr="00322D80" w:rsidDel="000B2493" w:rsidRDefault="00F16A93" w:rsidP="00322D80">
      <w:pPr>
        <w:pStyle w:val="TOC2"/>
        <w:rPr>
          <w:del w:id="798" w:author="Roberts, Julie" w:date="2022-03-23T12:43:00Z"/>
          <w:rFonts w:eastAsiaTheme="minorEastAsia"/>
          <w:sz w:val="24"/>
        </w:rPr>
      </w:pPr>
      <w:del w:id="799" w:author="Roberts, Julie" w:date="2022-03-23T12:43:00Z">
        <w:r w:rsidRPr="000B2493" w:rsidDel="000B2493">
          <w:rPr>
            <w:sz w:val="24"/>
            <w:rPrChange w:id="800" w:author="Roberts, Julie" w:date="2022-03-23T12:43:00Z">
              <w:rPr>
                <w:rStyle w:val="Hyperlink"/>
                <w:color w:val="auto"/>
                <w:sz w:val="24"/>
              </w:rPr>
            </w:rPrChange>
          </w:rPr>
          <w:delText>III.</w:delText>
        </w:r>
        <w:r w:rsidRPr="00322D80" w:rsidDel="000B2493">
          <w:rPr>
            <w:rFonts w:eastAsiaTheme="minorEastAsia"/>
            <w:sz w:val="24"/>
          </w:rPr>
          <w:tab/>
        </w:r>
        <w:r w:rsidRPr="000B2493" w:rsidDel="000B2493">
          <w:rPr>
            <w:sz w:val="24"/>
            <w:rPrChange w:id="801" w:author="Roberts, Julie" w:date="2022-03-23T12:43:00Z">
              <w:rPr>
                <w:rStyle w:val="Hyperlink"/>
                <w:color w:val="auto"/>
                <w:sz w:val="24"/>
              </w:rPr>
            </w:rPrChange>
          </w:rPr>
          <w:delText>SUMMARY AND INTRODUCTION</w:delText>
        </w:r>
        <w:r w:rsidRPr="00322D80" w:rsidDel="000B2493">
          <w:rPr>
            <w:webHidden/>
            <w:sz w:val="24"/>
          </w:rPr>
          <w:tab/>
        </w:r>
        <w:r w:rsidR="0087782C" w:rsidDel="000B2493">
          <w:rPr>
            <w:webHidden/>
            <w:sz w:val="24"/>
          </w:rPr>
          <w:delText>3</w:delText>
        </w:r>
      </w:del>
    </w:p>
    <w:p w14:paraId="53348649" w14:textId="288ABB31" w:rsidR="00F16A93" w:rsidRPr="00322D80" w:rsidDel="000B2493" w:rsidRDefault="00F16A93" w:rsidP="00DD4BC6">
      <w:pPr>
        <w:pStyle w:val="TOC3"/>
        <w:rPr>
          <w:del w:id="802" w:author="Roberts, Julie" w:date="2022-03-23T12:43:00Z"/>
          <w:rFonts w:eastAsiaTheme="minorEastAsia"/>
          <w:noProof/>
          <w:sz w:val="24"/>
        </w:rPr>
      </w:pPr>
      <w:del w:id="803" w:author="Roberts, Julie" w:date="2022-03-23T12:43:00Z">
        <w:r w:rsidRPr="000B2493" w:rsidDel="000B2493">
          <w:rPr>
            <w:noProof/>
            <w:sz w:val="24"/>
            <w:rPrChange w:id="804" w:author="Roberts, Julie" w:date="2022-03-23T12:43:00Z">
              <w:rPr>
                <w:rStyle w:val="Hyperlink"/>
                <w:noProof/>
                <w:color w:val="auto"/>
                <w:sz w:val="24"/>
              </w:rPr>
            </w:rPrChange>
          </w:rPr>
          <w:delText>A.</w:delText>
        </w:r>
        <w:r w:rsidRPr="00322D80" w:rsidDel="000B2493">
          <w:rPr>
            <w:rFonts w:eastAsiaTheme="minorEastAsia"/>
            <w:noProof/>
            <w:sz w:val="24"/>
          </w:rPr>
          <w:tab/>
        </w:r>
        <w:r w:rsidRPr="000B2493" w:rsidDel="000B2493">
          <w:rPr>
            <w:noProof/>
            <w:sz w:val="24"/>
            <w:rPrChange w:id="805" w:author="Roberts, Julie" w:date="2022-03-23T12:43:00Z">
              <w:rPr>
                <w:rStyle w:val="Hyperlink"/>
                <w:noProof/>
                <w:color w:val="auto"/>
                <w:sz w:val="24"/>
              </w:rPr>
            </w:rPrChange>
          </w:rPr>
          <w:delText xml:space="preserve">Supply Adjustment Account Last Reviewed In Application </w:delText>
        </w:r>
        <w:r w:rsidR="005114D8" w:rsidRPr="000B2493" w:rsidDel="000B2493">
          <w:rPr>
            <w:noProof/>
            <w:sz w:val="24"/>
            <w:rPrChange w:id="806" w:author="Roberts, Julie" w:date="2022-03-23T12:43:00Z">
              <w:rPr>
                <w:rStyle w:val="Hyperlink"/>
                <w:noProof/>
                <w:color w:val="auto"/>
                <w:sz w:val="24"/>
              </w:rPr>
            </w:rPrChange>
          </w:rPr>
          <w:br/>
        </w:r>
        <w:r w:rsidRPr="000B2493" w:rsidDel="000B2493">
          <w:rPr>
            <w:noProof/>
            <w:sz w:val="24"/>
            <w:rPrChange w:id="807" w:author="Roberts, Julie" w:date="2022-03-23T12:43:00Z">
              <w:rPr>
                <w:rStyle w:val="Hyperlink"/>
                <w:noProof/>
                <w:color w:val="auto"/>
                <w:sz w:val="24"/>
              </w:rPr>
            </w:rPrChange>
          </w:rPr>
          <w:delText>12-02-013 and Approved in D. 14-11-002.</w:delText>
        </w:r>
        <w:r w:rsidRPr="00322D80" w:rsidDel="000B2493">
          <w:rPr>
            <w:noProof/>
            <w:webHidden/>
            <w:sz w:val="24"/>
          </w:rPr>
          <w:tab/>
        </w:r>
        <w:r w:rsidR="0087782C" w:rsidDel="000B2493">
          <w:rPr>
            <w:noProof/>
            <w:webHidden/>
            <w:sz w:val="24"/>
          </w:rPr>
          <w:delText>3</w:delText>
        </w:r>
      </w:del>
    </w:p>
    <w:p w14:paraId="211087CC" w14:textId="2F41BFF9" w:rsidR="00F16A93" w:rsidRPr="00322D80" w:rsidDel="000B2493" w:rsidRDefault="00F16A93" w:rsidP="00DD4BC6">
      <w:pPr>
        <w:pStyle w:val="TOC3"/>
        <w:rPr>
          <w:del w:id="808" w:author="Roberts, Julie" w:date="2022-03-23T12:43:00Z"/>
          <w:rFonts w:eastAsiaTheme="minorEastAsia"/>
          <w:noProof/>
          <w:sz w:val="24"/>
        </w:rPr>
      </w:pPr>
      <w:del w:id="809" w:author="Roberts, Julie" w:date="2022-03-23T12:43:00Z">
        <w:r w:rsidRPr="000B2493" w:rsidDel="000B2493">
          <w:rPr>
            <w:noProof/>
            <w:sz w:val="24"/>
            <w:rPrChange w:id="810" w:author="Roberts, Julie" w:date="2022-03-23T12:43:00Z">
              <w:rPr>
                <w:rStyle w:val="Hyperlink"/>
                <w:noProof/>
                <w:color w:val="auto"/>
                <w:sz w:val="24"/>
              </w:rPr>
            </w:rPrChange>
          </w:rPr>
          <w:delText>B.</w:delText>
        </w:r>
        <w:r w:rsidRPr="00322D80" w:rsidDel="000B2493">
          <w:rPr>
            <w:rFonts w:eastAsiaTheme="minorEastAsia"/>
            <w:noProof/>
            <w:sz w:val="24"/>
          </w:rPr>
          <w:tab/>
        </w:r>
        <w:r w:rsidRPr="000B2493" w:rsidDel="000B2493">
          <w:rPr>
            <w:noProof/>
            <w:sz w:val="24"/>
            <w:rPrChange w:id="811" w:author="Roberts, Julie" w:date="2022-03-23T12:43:00Z">
              <w:rPr>
                <w:rStyle w:val="Hyperlink"/>
                <w:noProof/>
                <w:color w:val="auto"/>
                <w:sz w:val="24"/>
              </w:rPr>
            </w:rPrChange>
          </w:rPr>
          <w:delText>Summary of Supply Adjustment Account Costs.</w:delText>
        </w:r>
        <w:r w:rsidRPr="00322D80" w:rsidDel="000B2493">
          <w:rPr>
            <w:noProof/>
            <w:webHidden/>
            <w:sz w:val="24"/>
          </w:rPr>
          <w:tab/>
        </w:r>
        <w:r w:rsidR="0087782C" w:rsidDel="000B2493">
          <w:rPr>
            <w:noProof/>
            <w:webHidden/>
            <w:sz w:val="24"/>
          </w:rPr>
          <w:delText>3</w:delText>
        </w:r>
      </w:del>
    </w:p>
    <w:p w14:paraId="12365875" w14:textId="79D075FF" w:rsidR="00F16A93" w:rsidRPr="00322D80" w:rsidDel="000B2493" w:rsidRDefault="00F16A93" w:rsidP="00322D80">
      <w:pPr>
        <w:pStyle w:val="TOC2"/>
        <w:rPr>
          <w:del w:id="812" w:author="Roberts, Julie" w:date="2022-03-23T12:43:00Z"/>
          <w:rFonts w:eastAsiaTheme="minorEastAsia"/>
          <w:sz w:val="24"/>
        </w:rPr>
      </w:pPr>
      <w:del w:id="813" w:author="Roberts, Julie" w:date="2022-03-23T12:43:00Z">
        <w:r w:rsidRPr="000B2493" w:rsidDel="000B2493">
          <w:rPr>
            <w:sz w:val="24"/>
            <w:rPrChange w:id="814" w:author="Roberts, Julie" w:date="2022-03-23T12:43:00Z">
              <w:rPr>
                <w:rStyle w:val="Hyperlink"/>
                <w:color w:val="auto"/>
                <w:sz w:val="24"/>
              </w:rPr>
            </w:rPrChange>
          </w:rPr>
          <w:delText>IV.</w:delText>
        </w:r>
        <w:r w:rsidRPr="00322D80" w:rsidDel="000B2493">
          <w:rPr>
            <w:rFonts w:eastAsiaTheme="minorEastAsia"/>
            <w:sz w:val="24"/>
          </w:rPr>
          <w:tab/>
        </w:r>
        <w:r w:rsidRPr="000B2493" w:rsidDel="000B2493">
          <w:rPr>
            <w:sz w:val="24"/>
            <w:rPrChange w:id="815" w:author="Roberts, Julie" w:date="2022-03-23T12:43:00Z">
              <w:rPr>
                <w:rStyle w:val="Hyperlink"/>
                <w:color w:val="auto"/>
                <w:sz w:val="24"/>
              </w:rPr>
            </w:rPrChange>
          </w:rPr>
          <w:delText>PURCHASED POWER AGREEMENTS</w:delText>
        </w:r>
        <w:r w:rsidRPr="00322D80" w:rsidDel="000B2493">
          <w:rPr>
            <w:webHidden/>
            <w:sz w:val="24"/>
          </w:rPr>
          <w:tab/>
        </w:r>
        <w:r w:rsidR="0087782C" w:rsidDel="000B2493">
          <w:rPr>
            <w:webHidden/>
            <w:sz w:val="24"/>
          </w:rPr>
          <w:delText>6</w:delText>
        </w:r>
      </w:del>
    </w:p>
    <w:p w14:paraId="49EC2E96" w14:textId="6273E658" w:rsidR="00F16A93" w:rsidRPr="00322D80" w:rsidDel="000B2493" w:rsidRDefault="00F16A93" w:rsidP="00DD4BC6">
      <w:pPr>
        <w:pStyle w:val="TOC3"/>
        <w:rPr>
          <w:del w:id="816" w:author="Roberts, Julie" w:date="2022-03-23T12:43:00Z"/>
          <w:rFonts w:eastAsiaTheme="minorEastAsia"/>
          <w:noProof/>
          <w:sz w:val="24"/>
        </w:rPr>
      </w:pPr>
      <w:del w:id="817" w:author="Roberts, Julie" w:date="2022-03-23T12:43:00Z">
        <w:r w:rsidRPr="000B2493" w:rsidDel="000B2493">
          <w:rPr>
            <w:noProof/>
            <w:sz w:val="24"/>
            <w:rPrChange w:id="818" w:author="Roberts, Julie" w:date="2022-03-23T12:43:00Z">
              <w:rPr>
                <w:rStyle w:val="Hyperlink"/>
                <w:noProof/>
                <w:color w:val="auto"/>
                <w:sz w:val="24"/>
              </w:rPr>
            </w:rPrChange>
          </w:rPr>
          <w:delText>A.</w:delText>
        </w:r>
        <w:r w:rsidRPr="00322D80" w:rsidDel="000B2493">
          <w:rPr>
            <w:rFonts w:eastAsiaTheme="minorEastAsia"/>
            <w:noProof/>
            <w:sz w:val="24"/>
          </w:rPr>
          <w:tab/>
        </w:r>
        <w:r w:rsidRPr="000B2493" w:rsidDel="000B2493">
          <w:rPr>
            <w:noProof/>
            <w:sz w:val="24"/>
            <w:rPrChange w:id="819" w:author="Roberts, Julie" w:date="2022-03-23T12:43:00Z">
              <w:rPr>
                <w:rStyle w:val="Hyperlink"/>
                <w:noProof/>
                <w:color w:val="auto"/>
                <w:sz w:val="24"/>
              </w:rPr>
            </w:rPrChange>
          </w:rPr>
          <w:delText>Shell Energy North America Contracts</w:delText>
        </w:r>
        <w:r w:rsidRPr="00322D80" w:rsidDel="000B2493">
          <w:rPr>
            <w:noProof/>
            <w:webHidden/>
            <w:sz w:val="24"/>
          </w:rPr>
          <w:tab/>
        </w:r>
        <w:r w:rsidR="0087782C" w:rsidDel="000B2493">
          <w:rPr>
            <w:noProof/>
            <w:webHidden/>
            <w:sz w:val="24"/>
          </w:rPr>
          <w:delText>8</w:delText>
        </w:r>
      </w:del>
    </w:p>
    <w:p w14:paraId="04C3FF2C" w14:textId="37F04B4D" w:rsidR="00F16A93" w:rsidRPr="00322D80" w:rsidDel="000B2493" w:rsidRDefault="00F16A93" w:rsidP="00DD4BC6">
      <w:pPr>
        <w:pStyle w:val="TOC3"/>
        <w:rPr>
          <w:del w:id="820" w:author="Roberts, Julie" w:date="2022-03-23T12:43:00Z"/>
          <w:rFonts w:eastAsiaTheme="minorEastAsia"/>
          <w:noProof/>
          <w:sz w:val="24"/>
        </w:rPr>
      </w:pPr>
      <w:del w:id="821" w:author="Roberts, Julie" w:date="2022-03-23T12:43:00Z">
        <w:r w:rsidRPr="000B2493" w:rsidDel="000B2493">
          <w:rPr>
            <w:noProof/>
            <w:sz w:val="24"/>
            <w:rPrChange w:id="822" w:author="Roberts, Julie" w:date="2022-03-23T12:43:00Z">
              <w:rPr>
                <w:rStyle w:val="Hyperlink"/>
                <w:noProof/>
                <w:color w:val="auto"/>
                <w:sz w:val="24"/>
              </w:rPr>
            </w:rPrChange>
          </w:rPr>
          <w:delText>B.</w:delText>
        </w:r>
        <w:r w:rsidRPr="00322D80" w:rsidDel="000B2493">
          <w:rPr>
            <w:rFonts w:eastAsiaTheme="minorEastAsia"/>
            <w:noProof/>
            <w:sz w:val="24"/>
          </w:rPr>
          <w:tab/>
        </w:r>
        <w:r w:rsidRPr="000B2493" w:rsidDel="000B2493">
          <w:rPr>
            <w:noProof/>
            <w:sz w:val="24"/>
            <w:rPrChange w:id="823" w:author="Roberts, Julie" w:date="2022-03-23T12:43:00Z">
              <w:rPr>
                <w:rStyle w:val="Hyperlink"/>
                <w:noProof/>
                <w:color w:val="auto"/>
                <w:sz w:val="24"/>
              </w:rPr>
            </w:rPrChange>
          </w:rPr>
          <w:delText>LACSD Contract</w:delText>
        </w:r>
        <w:r w:rsidRPr="00322D80" w:rsidDel="000B2493">
          <w:rPr>
            <w:noProof/>
            <w:webHidden/>
            <w:sz w:val="24"/>
          </w:rPr>
          <w:tab/>
        </w:r>
        <w:r w:rsidR="0087782C" w:rsidDel="000B2493">
          <w:rPr>
            <w:noProof/>
            <w:webHidden/>
            <w:sz w:val="24"/>
          </w:rPr>
          <w:delText>9</w:delText>
        </w:r>
      </w:del>
    </w:p>
    <w:p w14:paraId="6E20E3D1" w14:textId="09681235" w:rsidR="00F16A93" w:rsidRPr="00322D80" w:rsidDel="000B2493" w:rsidRDefault="00F16A93" w:rsidP="00DD4BC6">
      <w:pPr>
        <w:pStyle w:val="TOC3"/>
        <w:rPr>
          <w:del w:id="824" w:author="Roberts, Julie" w:date="2022-03-23T12:43:00Z"/>
          <w:rFonts w:eastAsiaTheme="minorEastAsia"/>
          <w:noProof/>
          <w:sz w:val="24"/>
        </w:rPr>
      </w:pPr>
      <w:del w:id="825" w:author="Roberts, Julie" w:date="2022-03-23T12:43:00Z">
        <w:r w:rsidRPr="000B2493" w:rsidDel="000B2493">
          <w:rPr>
            <w:noProof/>
            <w:sz w:val="24"/>
            <w:rPrChange w:id="826" w:author="Roberts, Julie" w:date="2022-03-23T12:43:00Z">
              <w:rPr>
                <w:rStyle w:val="Hyperlink"/>
                <w:noProof/>
                <w:color w:val="auto"/>
                <w:sz w:val="24"/>
              </w:rPr>
            </w:rPrChange>
          </w:rPr>
          <w:delText>C.</w:delText>
        </w:r>
        <w:r w:rsidRPr="00322D80" w:rsidDel="000B2493">
          <w:rPr>
            <w:rFonts w:eastAsiaTheme="minorEastAsia"/>
            <w:noProof/>
            <w:sz w:val="24"/>
          </w:rPr>
          <w:tab/>
        </w:r>
        <w:r w:rsidRPr="000B2493" w:rsidDel="000B2493">
          <w:rPr>
            <w:noProof/>
            <w:sz w:val="24"/>
            <w:rPrChange w:id="827" w:author="Roberts, Julie" w:date="2022-03-23T12:43:00Z">
              <w:rPr>
                <w:rStyle w:val="Hyperlink"/>
                <w:noProof/>
                <w:color w:val="auto"/>
                <w:sz w:val="24"/>
              </w:rPr>
            </w:rPrChange>
          </w:rPr>
          <w:delText>Iberdrola RECs Contract</w:delText>
        </w:r>
        <w:r w:rsidRPr="00322D80" w:rsidDel="000B2493">
          <w:rPr>
            <w:noProof/>
            <w:webHidden/>
            <w:sz w:val="24"/>
          </w:rPr>
          <w:tab/>
        </w:r>
        <w:r w:rsidR="0087782C" w:rsidDel="000B2493">
          <w:rPr>
            <w:noProof/>
            <w:webHidden/>
            <w:sz w:val="24"/>
          </w:rPr>
          <w:delText>11</w:delText>
        </w:r>
      </w:del>
    </w:p>
    <w:p w14:paraId="7ED0C8E6" w14:textId="021DBBD0" w:rsidR="00F16A93" w:rsidRPr="00322D80" w:rsidDel="000B2493" w:rsidRDefault="00F16A93" w:rsidP="00DD4BC6">
      <w:pPr>
        <w:pStyle w:val="TOC3"/>
        <w:rPr>
          <w:del w:id="828" w:author="Roberts, Julie" w:date="2022-03-23T12:43:00Z"/>
          <w:rFonts w:eastAsiaTheme="minorEastAsia"/>
          <w:noProof/>
          <w:sz w:val="24"/>
        </w:rPr>
      </w:pPr>
      <w:del w:id="829" w:author="Roberts, Julie" w:date="2022-03-23T12:43:00Z">
        <w:r w:rsidRPr="000B2493" w:rsidDel="000B2493">
          <w:rPr>
            <w:noProof/>
            <w:sz w:val="24"/>
            <w:rPrChange w:id="830" w:author="Roberts, Julie" w:date="2022-03-23T12:43:00Z">
              <w:rPr>
                <w:rStyle w:val="Hyperlink"/>
                <w:noProof/>
                <w:color w:val="auto"/>
                <w:sz w:val="24"/>
              </w:rPr>
            </w:rPrChange>
          </w:rPr>
          <w:delText>D.</w:delText>
        </w:r>
        <w:r w:rsidRPr="00322D80" w:rsidDel="000B2493">
          <w:rPr>
            <w:rFonts w:eastAsiaTheme="minorEastAsia"/>
            <w:noProof/>
            <w:sz w:val="24"/>
          </w:rPr>
          <w:tab/>
        </w:r>
        <w:r w:rsidRPr="000B2493" w:rsidDel="000B2493">
          <w:rPr>
            <w:noProof/>
            <w:sz w:val="24"/>
            <w:rPrChange w:id="831" w:author="Roberts, Julie" w:date="2022-03-23T12:43:00Z">
              <w:rPr>
                <w:rStyle w:val="Hyperlink"/>
                <w:noProof/>
                <w:color w:val="auto"/>
                <w:sz w:val="24"/>
              </w:rPr>
            </w:rPrChange>
          </w:rPr>
          <w:delText>Monthly Firm Baseload Energy and Resource Adequacy</w:delText>
        </w:r>
        <w:r w:rsidRPr="00322D80" w:rsidDel="000B2493">
          <w:rPr>
            <w:noProof/>
            <w:webHidden/>
            <w:sz w:val="24"/>
          </w:rPr>
          <w:tab/>
        </w:r>
        <w:r w:rsidR="0087782C" w:rsidDel="000B2493">
          <w:rPr>
            <w:noProof/>
            <w:webHidden/>
            <w:sz w:val="24"/>
          </w:rPr>
          <w:delText>11</w:delText>
        </w:r>
      </w:del>
    </w:p>
    <w:p w14:paraId="2AB8290D" w14:textId="3359B38A" w:rsidR="00F16A93" w:rsidRPr="00322D80" w:rsidDel="000B2493" w:rsidRDefault="00F16A93" w:rsidP="00DD4BC6">
      <w:pPr>
        <w:pStyle w:val="TOC3"/>
        <w:rPr>
          <w:del w:id="832" w:author="Roberts, Julie" w:date="2022-03-23T12:43:00Z"/>
          <w:rFonts w:eastAsiaTheme="minorEastAsia"/>
          <w:noProof/>
          <w:sz w:val="24"/>
        </w:rPr>
      </w:pPr>
      <w:del w:id="833" w:author="Roberts, Julie" w:date="2022-03-23T12:43:00Z">
        <w:r w:rsidRPr="000B2493" w:rsidDel="000B2493">
          <w:rPr>
            <w:noProof/>
            <w:sz w:val="24"/>
            <w:rPrChange w:id="834" w:author="Roberts, Julie" w:date="2022-03-23T12:43:00Z">
              <w:rPr>
                <w:rStyle w:val="Hyperlink"/>
                <w:noProof/>
                <w:color w:val="auto"/>
                <w:sz w:val="24"/>
              </w:rPr>
            </w:rPrChange>
          </w:rPr>
          <w:delText>E.</w:delText>
        </w:r>
        <w:r w:rsidRPr="00322D80" w:rsidDel="000B2493">
          <w:rPr>
            <w:rFonts w:eastAsiaTheme="minorEastAsia"/>
            <w:noProof/>
            <w:sz w:val="24"/>
          </w:rPr>
          <w:tab/>
        </w:r>
        <w:r w:rsidRPr="000B2493" w:rsidDel="000B2493">
          <w:rPr>
            <w:noProof/>
            <w:sz w:val="24"/>
            <w:rPrChange w:id="835" w:author="Roberts, Julie" w:date="2022-03-23T12:43:00Z">
              <w:rPr>
                <w:rStyle w:val="Hyperlink"/>
                <w:noProof/>
                <w:color w:val="auto"/>
                <w:sz w:val="24"/>
              </w:rPr>
            </w:rPrChange>
          </w:rPr>
          <w:delText>EDF and Shell</w:delText>
        </w:r>
        <w:r w:rsidRPr="00322D80" w:rsidDel="000B2493">
          <w:rPr>
            <w:noProof/>
            <w:webHidden/>
            <w:sz w:val="24"/>
          </w:rPr>
          <w:tab/>
        </w:r>
        <w:r w:rsidR="0087782C" w:rsidDel="000B2493">
          <w:rPr>
            <w:noProof/>
            <w:webHidden/>
            <w:sz w:val="24"/>
          </w:rPr>
          <w:delText>12</w:delText>
        </w:r>
      </w:del>
    </w:p>
    <w:p w14:paraId="760B972F" w14:textId="49246E66" w:rsidR="00F16A93" w:rsidRPr="00322D80" w:rsidDel="000B2493" w:rsidRDefault="00F16A93" w:rsidP="00DD4BC6">
      <w:pPr>
        <w:pStyle w:val="TOC3"/>
        <w:rPr>
          <w:del w:id="836" w:author="Roberts, Julie" w:date="2022-03-23T12:43:00Z"/>
          <w:rFonts w:eastAsiaTheme="minorEastAsia"/>
          <w:noProof/>
          <w:sz w:val="24"/>
        </w:rPr>
      </w:pPr>
      <w:del w:id="837" w:author="Roberts, Julie" w:date="2022-03-23T12:43:00Z">
        <w:r w:rsidRPr="000B2493" w:rsidDel="000B2493">
          <w:rPr>
            <w:noProof/>
            <w:sz w:val="24"/>
            <w:rPrChange w:id="838" w:author="Roberts, Julie" w:date="2022-03-23T12:43:00Z">
              <w:rPr>
                <w:rStyle w:val="Hyperlink"/>
                <w:noProof/>
                <w:color w:val="auto"/>
                <w:sz w:val="24"/>
              </w:rPr>
            </w:rPrChange>
          </w:rPr>
          <w:delText>F.</w:delText>
        </w:r>
        <w:r w:rsidRPr="00322D80" w:rsidDel="000B2493">
          <w:rPr>
            <w:rFonts w:eastAsiaTheme="minorEastAsia"/>
            <w:noProof/>
            <w:sz w:val="24"/>
          </w:rPr>
          <w:tab/>
        </w:r>
        <w:r w:rsidRPr="000B2493" w:rsidDel="000B2493">
          <w:rPr>
            <w:noProof/>
            <w:sz w:val="24"/>
            <w:rPrChange w:id="839" w:author="Roberts, Julie" w:date="2022-03-23T12:43:00Z">
              <w:rPr>
                <w:rStyle w:val="Hyperlink"/>
                <w:noProof/>
                <w:color w:val="auto"/>
                <w:sz w:val="24"/>
              </w:rPr>
            </w:rPrChange>
          </w:rPr>
          <w:delText xml:space="preserve">Energy Costs Were Appropriately Recorded Into the Supply </w:delText>
        </w:r>
        <w:r w:rsidR="004738CC" w:rsidRPr="000B2493" w:rsidDel="000B2493">
          <w:rPr>
            <w:noProof/>
            <w:sz w:val="24"/>
            <w:rPrChange w:id="840" w:author="Roberts, Julie" w:date="2022-03-23T12:43:00Z">
              <w:rPr>
                <w:rStyle w:val="Hyperlink"/>
                <w:noProof/>
                <w:color w:val="auto"/>
                <w:sz w:val="24"/>
              </w:rPr>
            </w:rPrChange>
          </w:rPr>
          <w:br/>
        </w:r>
        <w:r w:rsidRPr="000B2493" w:rsidDel="000B2493">
          <w:rPr>
            <w:noProof/>
            <w:sz w:val="24"/>
            <w:rPrChange w:id="841" w:author="Roberts, Julie" w:date="2022-03-23T12:43:00Z">
              <w:rPr>
                <w:rStyle w:val="Hyperlink"/>
                <w:noProof/>
                <w:color w:val="auto"/>
                <w:sz w:val="24"/>
              </w:rPr>
            </w:rPrChange>
          </w:rPr>
          <w:delText>Adjustment Account</w:delText>
        </w:r>
        <w:r w:rsidRPr="00322D80" w:rsidDel="000B2493">
          <w:rPr>
            <w:noProof/>
            <w:webHidden/>
            <w:sz w:val="24"/>
          </w:rPr>
          <w:tab/>
        </w:r>
        <w:r w:rsidR="0087782C" w:rsidDel="000B2493">
          <w:rPr>
            <w:noProof/>
            <w:webHidden/>
            <w:sz w:val="24"/>
          </w:rPr>
          <w:delText>14</w:delText>
        </w:r>
      </w:del>
    </w:p>
    <w:p w14:paraId="35B3E082" w14:textId="55050652" w:rsidR="00F16A93" w:rsidRPr="00322D80" w:rsidDel="000B2493" w:rsidRDefault="00F16A93" w:rsidP="00322D80">
      <w:pPr>
        <w:pStyle w:val="TOC2"/>
        <w:rPr>
          <w:del w:id="842" w:author="Roberts, Julie" w:date="2022-03-23T12:43:00Z"/>
          <w:rFonts w:eastAsiaTheme="minorEastAsia"/>
          <w:sz w:val="24"/>
        </w:rPr>
      </w:pPr>
      <w:del w:id="843" w:author="Roberts, Julie" w:date="2022-03-23T12:43:00Z">
        <w:r w:rsidRPr="000B2493" w:rsidDel="000B2493">
          <w:rPr>
            <w:sz w:val="24"/>
            <w:rPrChange w:id="844" w:author="Roberts, Julie" w:date="2022-03-23T12:43:00Z">
              <w:rPr>
                <w:rStyle w:val="Hyperlink"/>
                <w:color w:val="auto"/>
                <w:sz w:val="24"/>
              </w:rPr>
            </w:rPrChange>
          </w:rPr>
          <w:delText>V.</w:delText>
        </w:r>
        <w:r w:rsidRPr="00322D80" w:rsidDel="000B2493">
          <w:rPr>
            <w:rFonts w:eastAsiaTheme="minorEastAsia"/>
            <w:sz w:val="24"/>
          </w:rPr>
          <w:tab/>
        </w:r>
        <w:r w:rsidRPr="000B2493" w:rsidDel="000B2493">
          <w:rPr>
            <w:caps/>
            <w:sz w:val="24"/>
            <w:rPrChange w:id="845" w:author="Roberts, Julie" w:date="2022-03-23T12:43:00Z">
              <w:rPr>
                <w:rStyle w:val="Hyperlink"/>
                <w:caps/>
                <w:color w:val="auto"/>
                <w:sz w:val="24"/>
              </w:rPr>
            </w:rPrChange>
          </w:rPr>
          <w:delText>CONTRACT ADMINISTRATION</w:delText>
        </w:r>
        <w:r w:rsidRPr="00322D80" w:rsidDel="000B2493">
          <w:rPr>
            <w:webHidden/>
            <w:sz w:val="24"/>
          </w:rPr>
          <w:tab/>
        </w:r>
        <w:r w:rsidR="0087782C" w:rsidDel="000B2493">
          <w:rPr>
            <w:webHidden/>
            <w:sz w:val="24"/>
          </w:rPr>
          <w:delText>14</w:delText>
        </w:r>
      </w:del>
    </w:p>
    <w:p w14:paraId="50B8AD92" w14:textId="2CD5BFDC" w:rsidR="00F16A93" w:rsidRPr="00322D80" w:rsidDel="000B2493" w:rsidRDefault="00F16A93" w:rsidP="00DD4BC6">
      <w:pPr>
        <w:pStyle w:val="TOC3"/>
        <w:rPr>
          <w:del w:id="846" w:author="Roberts, Julie" w:date="2022-03-23T12:43:00Z"/>
          <w:rFonts w:eastAsiaTheme="minorEastAsia"/>
          <w:noProof/>
          <w:sz w:val="24"/>
        </w:rPr>
      </w:pPr>
      <w:del w:id="847" w:author="Roberts, Julie" w:date="2022-03-23T12:43:00Z">
        <w:r w:rsidRPr="000B2493" w:rsidDel="000B2493">
          <w:rPr>
            <w:noProof/>
            <w:sz w:val="24"/>
            <w:rPrChange w:id="848" w:author="Roberts, Julie" w:date="2022-03-23T12:43:00Z">
              <w:rPr>
                <w:rStyle w:val="Hyperlink"/>
                <w:noProof/>
                <w:color w:val="auto"/>
                <w:sz w:val="24"/>
              </w:rPr>
            </w:rPrChange>
          </w:rPr>
          <w:delText>A.</w:delText>
        </w:r>
        <w:r w:rsidRPr="00322D80" w:rsidDel="000B2493">
          <w:rPr>
            <w:rFonts w:eastAsiaTheme="minorEastAsia"/>
            <w:noProof/>
            <w:sz w:val="24"/>
          </w:rPr>
          <w:tab/>
        </w:r>
        <w:r w:rsidRPr="000B2493" w:rsidDel="000B2493">
          <w:rPr>
            <w:noProof/>
            <w:sz w:val="24"/>
            <w:rPrChange w:id="849" w:author="Roberts, Julie" w:date="2022-03-23T12:43:00Z">
              <w:rPr>
                <w:rStyle w:val="Hyperlink"/>
                <w:noProof/>
                <w:color w:val="auto"/>
                <w:sz w:val="24"/>
              </w:rPr>
            </w:rPrChange>
          </w:rPr>
          <w:delText>Compliance with Contract Terms, and Billing and Payments.</w:delText>
        </w:r>
        <w:r w:rsidRPr="00322D80" w:rsidDel="000B2493">
          <w:rPr>
            <w:noProof/>
            <w:webHidden/>
            <w:sz w:val="24"/>
          </w:rPr>
          <w:tab/>
        </w:r>
        <w:r w:rsidR="0087782C" w:rsidDel="000B2493">
          <w:rPr>
            <w:noProof/>
            <w:webHidden/>
            <w:sz w:val="24"/>
          </w:rPr>
          <w:delText>15</w:delText>
        </w:r>
      </w:del>
    </w:p>
    <w:p w14:paraId="57E7ABC7" w14:textId="2AB8A831" w:rsidR="00F16A93" w:rsidRPr="00322D80" w:rsidDel="000B2493" w:rsidRDefault="00F16A93" w:rsidP="00DD4BC6">
      <w:pPr>
        <w:pStyle w:val="TOC3"/>
        <w:rPr>
          <w:del w:id="850" w:author="Roberts, Julie" w:date="2022-03-23T12:43:00Z"/>
          <w:rFonts w:eastAsiaTheme="minorEastAsia"/>
          <w:noProof/>
          <w:sz w:val="24"/>
        </w:rPr>
      </w:pPr>
      <w:del w:id="851" w:author="Roberts, Julie" w:date="2022-03-23T12:43:00Z">
        <w:r w:rsidRPr="000B2493" w:rsidDel="000B2493">
          <w:rPr>
            <w:noProof/>
            <w:sz w:val="24"/>
            <w:rPrChange w:id="852" w:author="Roberts, Julie" w:date="2022-03-23T12:43:00Z">
              <w:rPr>
                <w:rStyle w:val="Hyperlink"/>
                <w:noProof/>
                <w:color w:val="auto"/>
                <w:sz w:val="24"/>
              </w:rPr>
            </w:rPrChange>
          </w:rPr>
          <w:delText>B.</w:delText>
        </w:r>
        <w:r w:rsidRPr="00322D80" w:rsidDel="000B2493">
          <w:rPr>
            <w:rFonts w:eastAsiaTheme="minorEastAsia"/>
            <w:noProof/>
            <w:sz w:val="24"/>
          </w:rPr>
          <w:tab/>
        </w:r>
        <w:r w:rsidRPr="000B2493" w:rsidDel="000B2493">
          <w:rPr>
            <w:noProof/>
            <w:sz w:val="24"/>
            <w:rPrChange w:id="853" w:author="Roberts, Julie" w:date="2022-03-23T12:43:00Z">
              <w:rPr>
                <w:rStyle w:val="Hyperlink"/>
                <w:noProof/>
                <w:color w:val="auto"/>
                <w:sz w:val="24"/>
              </w:rPr>
            </w:rPrChange>
          </w:rPr>
          <w:delText>Review Interruptions or Changes of Service or Force</w:delText>
        </w:r>
        <w:r w:rsidR="004738CC" w:rsidRPr="000B2493" w:rsidDel="000B2493">
          <w:rPr>
            <w:noProof/>
            <w:sz w:val="24"/>
            <w:rPrChange w:id="854" w:author="Roberts, Julie" w:date="2022-03-23T12:43:00Z">
              <w:rPr>
                <w:rStyle w:val="Hyperlink"/>
                <w:noProof/>
                <w:color w:val="auto"/>
                <w:sz w:val="24"/>
              </w:rPr>
            </w:rPrChange>
          </w:rPr>
          <w:delText xml:space="preserve"> </w:delText>
        </w:r>
        <w:r w:rsidR="00322D80" w:rsidRPr="000B2493" w:rsidDel="000B2493">
          <w:rPr>
            <w:noProof/>
            <w:sz w:val="24"/>
            <w:rPrChange w:id="855" w:author="Roberts, Julie" w:date="2022-03-23T12:43:00Z">
              <w:rPr>
                <w:rStyle w:val="Hyperlink"/>
                <w:noProof/>
                <w:color w:val="auto"/>
                <w:sz w:val="24"/>
              </w:rPr>
            </w:rPrChange>
          </w:rPr>
          <w:br/>
        </w:r>
        <w:r w:rsidRPr="000B2493" w:rsidDel="000B2493">
          <w:rPr>
            <w:noProof/>
            <w:sz w:val="24"/>
            <w:rPrChange w:id="856" w:author="Roberts, Julie" w:date="2022-03-23T12:43:00Z">
              <w:rPr>
                <w:rStyle w:val="Hyperlink"/>
                <w:noProof/>
                <w:color w:val="auto"/>
                <w:sz w:val="24"/>
              </w:rPr>
            </w:rPrChange>
          </w:rPr>
          <w:delText>Majeure Events.</w:delText>
        </w:r>
        <w:r w:rsidRPr="00322D80" w:rsidDel="000B2493">
          <w:rPr>
            <w:noProof/>
            <w:webHidden/>
            <w:sz w:val="24"/>
          </w:rPr>
          <w:tab/>
        </w:r>
        <w:r w:rsidR="0087782C" w:rsidDel="000B2493">
          <w:rPr>
            <w:noProof/>
            <w:webHidden/>
            <w:sz w:val="24"/>
          </w:rPr>
          <w:delText>15</w:delText>
        </w:r>
      </w:del>
    </w:p>
    <w:p w14:paraId="6DB5E727" w14:textId="03286AE9" w:rsidR="00F16A93" w:rsidRPr="00322D80" w:rsidDel="000B2493" w:rsidRDefault="00F16A93" w:rsidP="00DD4BC6">
      <w:pPr>
        <w:pStyle w:val="TOC3"/>
        <w:rPr>
          <w:del w:id="857" w:author="Roberts, Julie" w:date="2022-03-23T12:43:00Z"/>
          <w:rFonts w:eastAsiaTheme="minorEastAsia"/>
          <w:noProof/>
          <w:sz w:val="24"/>
        </w:rPr>
      </w:pPr>
      <w:del w:id="858" w:author="Roberts, Julie" w:date="2022-03-23T12:43:00Z">
        <w:r w:rsidRPr="000B2493" w:rsidDel="000B2493">
          <w:rPr>
            <w:noProof/>
            <w:sz w:val="24"/>
            <w:rPrChange w:id="859" w:author="Roberts, Julie" w:date="2022-03-23T12:43:00Z">
              <w:rPr>
                <w:rStyle w:val="Hyperlink"/>
                <w:noProof/>
                <w:color w:val="auto"/>
                <w:sz w:val="24"/>
              </w:rPr>
            </w:rPrChange>
          </w:rPr>
          <w:delText>C.</w:delText>
        </w:r>
        <w:r w:rsidRPr="00322D80" w:rsidDel="000B2493">
          <w:rPr>
            <w:rFonts w:eastAsiaTheme="minorEastAsia"/>
            <w:noProof/>
            <w:sz w:val="24"/>
          </w:rPr>
          <w:tab/>
        </w:r>
        <w:r w:rsidRPr="000B2493" w:rsidDel="000B2493">
          <w:rPr>
            <w:noProof/>
            <w:sz w:val="24"/>
            <w:rPrChange w:id="860" w:author="Roberts, Julie" w:date="2022-03-23T12:43:00Z">
              <w:rPr>
                <w:rStyle w:val="Hyperlink"/>
                <w:noProof/>
                <w:color w:val="auto"/>
                <w:sz w:val="24"/>
              </w:rPr>
            </w:rPrChange>
          </w:rPr>
          <w:delText>Resolving Disputes and/or Renegotiation of Contracts</w:delText>
        </w:r>
        <w:r w:rsidRPr="00322D80" w:rsidDel="000B2493">
          <w:rPr>
            <w:noProof/>
            <w:webHidden/>
            <w:sz w:val="24"/>
          </w:rPr>
          <w:tab/>
        </w:r>
        <w:r w:rsidR="0087782C" w:rsidDel="000B2493">
          <w:rPr>
            <w:noProof/>
            <w:webHidden/>
            <w:sz w:val="24"/>
          </w:rPr>
          <w:delText>15</w:delText>
        </w:r>
      </w:del>
    </w:p>
    <w:p w14:paraId="7671B8A7" w14:textId="26F7B97E" w:rsidR="00F16A93" w:rsidRPr="00322D80" w:rsidDel="000B2493" w:rsidRDefault="00F16A93" w:rsidP="00DD4BC6">
      <w:pPr>
        <w:pStyle w:val="TOC3"/>
        <w:rPr>
          <w:del w:id="861" w:author="Roberts, Julie" w:date="2022-03-23T12:43:00Z"/>
          <w:rFonts w:eastAsiaTheme="minorEastAsia"/>
          <w:noProof/>
          <w:sz w:val="24"/>
        </w:rPr>
      </w:pPr>
      <w:del w:id="862" w:author="Roberts, Julie" w:date="2022-03-23T12:43:00Z">
        <w:r w:rsidRPr="000B2493" w:rsidDel="000B2493">
          <w:rPr>
            <w:noProof/>
            <w:sz w:val="24"/>
            <w:rPrChange w:id="863" w:author="Roberts, Julie" w:date="2022-03-23T12:43:00Z">
              <w:rPr>
                <w:rStyle w:val="Hyperlink"/>
                <w:noProof/>
                <w:color w:val="auto"/>
                <w:sz w:val="24"/>
              </w:rPr>
            </w:rPrChange>
          </w:rPr>
          <w:delText>D.</w:delText>
        </w:r>
        <w:r w:rsidRPr="00322D80" w:rsidDel="000B2493">
          <w:rPr>
            <w:rFonts w:eastAsiaTheme="minorEastAsia"/>
            <w:noProof/>
            <w:sz w:val="24"/>
          </w:rPr>
          <w:tab/>
        </w:r>
        <w:r w:rsidRPr="000B2493" w:rsidDel="000B2493">
          <w:rPr>
            <w:noProof/>
            <w:sz w:val="24"/>
            <w:rPrChange w:id="864" w:author="Roberts, Julie" w:date="2022-03-23T12:43:00Z">
              <w:rPr>
                <w:rStyle w:val="Hyperlink"/>
                <w:noProof/>
                <w:color w:val="auto"/>
                <w:sz w:val="24"/>
              </w:rPr>
            </w:rPrChange>
          </w:rPr>
          <w:delText>Purchase of Short Energy</w:delText>
        </w:r>
        <w:r w:rsidRPr="00322D80" w:rsidDel="000B2493">
          <w:rPr>
            <w:noProof/>
            <w:webHidden/>
            <w:sz w:val="24"/>
          </w:rPr>
          <w:tab/>
        </w:r>
        <w:r w:rsidR="0087782C" w:rsidDel="000B2493">
          <w:rPr>
            <w:noProof/>
            <w:webHidden/>
            <w:sz w:val="24"/>
          </w:rPr>
          <w:delText>16</w:delText>
        </w:r>
      </w:del>
    </w:p>
    <w:p w14:paraId="03C5D7AE" w14:textId="5932FE7E" w:rsidR="00F16A93" w:rsidRPr="00322D80" w:rsidDel="000B2493" w:rsidRDefault="00F16A93" w:rsidP="00DD4BC6">
      <w:pPr>
        <w:pStyle w:val="TOC5"/>
        <w:rPr>
          <w:del w:id="865" w:author="Roberts, Julie" w:date="2022-03-23T12:43:00Z"/>
          <w:rFonts w:eastAsiaTheme="minorEastAsia"/>
          <w:noProof/>
          <w:sz w:val="24"/>
        </w:rPr>
      </w:pPr>
      <w:del w:id="866" w:author="Roberts, Julie" w:date="2022-03-23T12:43:00Z">
        <w:r w:rsidRPr="000B2493" w:rsidDel="000B2493">
          <w:rPr>
            <w:noProof/>
            <w:sz w:val="24"/>
            <w:rPrChange w:id="867" w:author="Roberts, Julie" w:date="2022-03-23T12:43:00Z">
              <w:rPr>
                <w:rStyle w:val="Hyperlink"/>
                <w:noProof/>
                <w:color w:val="auto"/>
                <w:sz w:val="24"/>
              </w:rPr>
            </w:rPrChange>
          </w:rPr>
          <w:delText>1.</w:delText>
        </w:r>
        <w:r w:rsidRPr="00322D80" w:rsidDel="000B2493">
          <w:rPr>
            <w:rFonts w:eastAsiaTheme="minorEastAsia"/>
            <w:noProof/>
            <w:sz w:val="24"/>
          </w:rPr>
          <w:tab/>
        </w:r>
        <w:r w:rsidRPr="000B2493" w:rsidDel="000B2493">
          <w:rPr>
            <w:noProof/>
            <w:sz w:val="24"/>
            <w:rPrChange w:id="868" w:author="Roberts, Julie" w:date="2022-03-23T12:43:00Z">
              <w:rPr>
                <w:rStyle w:val="Hyperlink"/>
                <w:noProof/>
                <w:color w:val="auto"/>
                <w:sz w:val="24"/>
              </w:rPr>
            </w:rPrChange>
          </w:rPr>
          <w:delText>Scheduling Protocols</w:delText>
        </w:r>
        <w:r w:rsidRPr="00322D80" w:rsidDel="000B2493">
          <w:rPr>
            <w:noProof/>
            <w:webHidden/>
            <w:sz w:val="24"/>
          </w:rPr>
          <w:tab/>
        </w:r>
        <w:r w:rsidR="0087782C" w:rsidDel="000B2493">
          <w:rPr>
            <w:noProof/>
            <w:webHidden/>
            <w:sz w:val="24"/>
          </w:rPr>
          <w:delText>17</w:delText>
        </w:r>
      </w:del>
    </w:p>
    <w:p w14:paraId="57EFEF2C" w14:textId="64F00A87" w:rsidR="00F16A93" w:rsidRPr="00322D80" w:rsidDel="000B2493" w:rsidRDefault="00F16A93" w:rsidP="00DD4BC6">
      <w:pPr>
        <w:pStyle w:val="TOC5"/>
        <w:rPr>
          <w:del w:id="869" w:author="Roberts, Julie" w:date="2022-03-23T12:43:00Z"/>
          <w:rFonts w:eastAsiaTheme="minorEastAsia"/>
          <w:noProof/>
          <w:sz w:val="24"/>
        </w:rPr>
      </w:pPr>
      <w:del w:id="870" w:author="Roberts, Julie" w:date="2022-03-23T12:43:00Z">
        <w:r w:rsidRPr="000B2493" w:rsidDel="000B2493">
          <w:rPr>
            <w:noProof/>
            <w:sz w:val="24"/>
            <w:rPrChange w:id="871" w:author="Roberts, Julie" w:date="2022-03-23T12:43:00Z">
              <w:rPr>
                <w:rStyle w:val="Hyperlink"/>
                <w:noProof/>
                <w:color w:val="auto"/>
                <w:sz w:val="24"/>
              </w:rPr>
            </w:rPrChange>
          </w:rPr>
          <w:delText>2.</w:delText>
        </w:r>
        <w:r w:rsidRPr="00322D80" w:rsidDel="000B2493">
          <w:rPr>
            <w:rFonts w:eastAsiaTheme="minorEastAsia"/>
            <w:noProof/>
            <w:sz w:val="24"/>
          </w:rPr>
          <w:tab/>
        </w:r>
        <w:r w:rsidRPr="000B2493" w:rsidDel="000B2493">
          <w:rPr>
            <w:noProof/>
            <w:sz w:val="24"/>
            <w:rPrChange w:id="872" w:author="Roberts, Julie" w:date="2022-03-23T12:43:00Z">
              <w:rPr>
                <w:rStyle w:val="Hyperlink"/>
                <w:noProof/>
                <w:color w:val="auto"/>
                <w:sz w:val="24"/>
              </w:rPr>
            </w:rPrChange>
          </w:rPr>
          <w:delText>BVES’ Winter Loads Very Unpredictable</w:delText>
        </w:r>
        <w:r w:rsidRPr="00322D80" w:rsidDel="000B2493">
          <w:rPr>
            <w:noProof/>
            <w:webHidden/>
            <w:sz w:val="24"/>
          </w:rPr>
          <w:tab/>
        </w:r>
        <w:r w:rsidR="0087782C" w:rsidDel="000B2493">
          <w:rPr>
            <w:noProof/>
            <w:webHidden/>
            <w:sz w:val="24"/>
          </w:rPr>
          <w:delText>17</w:delText>
        </w:r>
      </w:del>
    </w:p>
    <w:p w14:paraId="2AB75755" w14:textId="2037C9D8" w:rsidR="00F16A93" w:rsidRPr="00322D80" w:rsidDel="000B2493" w:rsidRDefault="00F16A93" w:rsidP="00DD4BC6">
      <w:pPr>
        <w:pStyle w:val="TOC5"/>
        <w:rPr>
          <w:del w:id="873" w:author="Roberts, Julie" w:date="2022-03-23T12:43:00Z"/>
          <w:rFonts w:eastAsiaTheme="minorEastAsia"/>
          <w:noProof/>
          <w:sz w:val="24"/>
        </w:rPr>
      </w:pPr>
      <w:del w:id="874" w:author="Roberts, Julie" w:date="2022-03-23T12:43:00Z">
        <w:r w:rsidRPr="000B2493" w:rsidDel="000B2493">
          <w:rPr>
            <w:noProof/>
            <w:sz w:val="24"/>
            <w:rPrChange w:id="875" w:author="Roberts, Julie" w:date="2022-03-23T12:43:00Z">
              <w:rPr>
                <w:rStyle w:val="Hyperlink"/>
                <w:noProof/>
                <w:color w:val="auto"/>
                <w:sz w:val="24"/>
              </w:rPr>
            </w:rPrChange>
          </w:rPr>
          <w:delText>3.</w:delText>
        </w:r>
        <w:r w:rsidRPr="00322D80" w:rsidDel="000B2493">
          <w:rPr>
            <w:rFonts w:eastAsiaTheme="minorEastAsia"/>
            <w:noProof/>
            <w:sz w:val="24"/>
          </w:rPr>
          <w:tab/>
        </w:r>
        <w:r w:rsidRPr="000B2493" w:rsidDel="000B2493">
          <w:rPr>
            <w:noProof/>
            <w:sz w:val="24"/>
            <w:rPrChange w:id="876" w:author="Roberts, Julie" w:date="2022-03-23T12:43:00Z">
              <w:rPr>
                <w:rStyle w:val="Hyperlink"/>
                <w:noProof/>
                <w:color w:val="auto"/>
                <w:sz w:val="24"/>
              </w:rPr>
            </w:rPrChange>
          </w:rPr>
          <w:delText xml:space="preserve">Monthly Spot Market and Imbalance Purchases </w:delText>
        </w:r>
        <w:r w:rsidR="00DD4BC6" w:rsidRPr="000B2493" w:rsidDel="000B2493">
          <w:rPr>
            <w:noProof/>
            <w:sz w:val="24"/>
            <w:rPrChange w:id="877" w:author="Roberts, Julie" w:date="2022-03-23T12:43:00Z">
              <w:rPr>
                <w:rStyle w:val="Hyperlink"/>
                <w:noProof/>
                <w:color w:val="auto"/>
                <w:sz w:val="24"/>
              </w:rPr>
            </w:rPrChange>
          </w:rPr>
          <w:br/>
        </w:r>
        <w:r w:rsidRPr="000B2493" w:rsidDel="000B2493">
          <w:rPr>
            <w:noProof/>
            <w:sz w:val="24"/>
            <w:rPrChange w:id="878" w:author="Roberts, Julie" w:date="2022-03-23T12:43:00Z">
              <w:rPr>
                <w:rStyle w:val="Hyperlink"/>
                <w:noProof/>
                <w:color w:val="auto"/>
                <w:sz w:val="24"/>
              </w:rPr>
            </w:rPrChange>
          </w:rPr>
          <w:delText>and Costs</w:delText>
        </w:r>
        <w:r w:rsidRPr="00322D80" w:rsidDel="000B2493">
          <w:rPr>
            <w:noProof/>
            <w:webHidden/>
            <w:sz w:val="24"/>
          </w:rPr>
          <w:tab/>
        </w:r>
        <w:r w:rsidR="0087782C" w:rsidDel="000B2493">
          <w:rPr>
            <w:noProof/>
            <w:webHidden/>
            <w:sz w:val="24"/>
          </w:rPr>
          <w:delText>18</w:delText>
        </w:r>
      </w:del>
    </w:p>
    <w:p w14:paraId="569E2461" w14:textId="3FD584D6" w:rsidR="00F16A93" w:rsidRPr="00322D80" w:rsidDel="000B2493" w:rsidRDefault="00F16A93" w:rsidP="00DD4BC6">
      <w:pPr>
        <w:pStyle w:val="TOC3"/>
        <w:rPr>
          <w:del w:id="879" w:author="Roberts, Julie" w:date="2022-03-23T12:43:00Z"/>
          <w:rFonts w:eastAsiaTheme="minorEastAsia"/>
          <w:noProof/>
          <w:sz w:val="24"/>
        </w:rPr>
      </w:pPr>
      <w:del w:id="880" w:author="Roberts, Julie" w:date="2022-03-23T12:43:00Z">
        <w:r w:rsidRPr="000B2493" w:rsidDel="000B2493">
          <w:rPr>
            <w:noProof/>
            <w:sz w:val="24"/>
            <w:rPrChange w:id="881" w:author="Roberts, Julie" w:date="2022-03-23T12:43:00Z">
              <w:rPr>
                <w:rStyle w:val="Hyperlink"/>
                <w:noProof/>
                <w:color w:val="auto"/>
                <w:sz w:val="24"/>
              </w:rPr>
            </w:rPrChange>
          </w:rPr>
          <w:delText>E.</w:delText>
        </w:r>
        <w:r w:rsidRPr="00322D80" w:rsidDel="000B2493">
          <w:rPr>
            <w:rFonts w:eastAsiaTheme="minorEastAsia"/>
            <w:noProof/>
            <w:sz w:val="24"/>
          </w:rPr>
          <w:tab/>
        </w:r>
        <w:r w:rsidRPr="000B2493" w:rsidDel="000B2493">
          <w:rPr>
            <w:noProof/>
            <w:sz w:val="24"/>
            <w:rPrChange w:id="882" w:author="Roberts, Julie" w:date="2022-03-23T12:43:00Z">
              <w:rPr>
                <w:rStyle w:val="Hyperlink"/>
                <w:noProof/>
                <w:color w:val="auto"/>
                <w:sz w:val="24"/>
              </w:rPr>
            </w:rPrChange>
          </w:rPr>
          <w:delText>Least-Cost Dispatch of Resources</w:delText>
        </w:r>
        <w:r w:rsidRPr="00322D80" w:rsidDel="000B2493">
          <w:rPr>
            <w:noProof/>
            <w:webHidden/>
            <w:sz w:val="24"/>
          </w:rPr>
          <w:tab/>
        </w:r>
        <w:r w:rsidR="0087782C" w:rsidDel="000B2493">
          <w:rPr>
            <w:noProof/>
            <w:webHidden/>
            <w:sz w:val="24"/>
          </w:rPr>
          <w:delText>20</w:delText>
        </w:r>
      </w:del>
    </w:p>
    <w:p w14:paraId="0BE6888A" w14:textId="5BEEB0C4" w:rsidR="00F16A93" w:rsidRPr="00322D80" w:rsidDel="000B2493" w:rsidRDefault="00F16A93" w:rsidP="00322D80">
      <w:pPr>
        <w:pStyle w:val="TOC2"/>
        <w:rPr>
          <w:del w:id="883" w:author="Roberts, Julie" w:date="2022-03-23T12:43:00Z"/>
          <w:rFonts w:eastAsiaTheme="minorEastAsia"/>
          <w:sz w:val="24"/>
        </w:rPr>
      </w:pPr>
      <w:del w:id="884" w:author="Roberts, Julie" w:date="2022-03-23T12:43:00Z">
        <w:r w:rsidRPr="000B2493" w:rsidDel="000B2493">
          <w:rPr>
            <w:sz w:val="24"/>
            <w:rPrChange w:id="885" w:author="Roberts, Julie" w:date="2022-03-23T12:43:00Z">
              <w:rPr>
                <w:rStyle w:val="Hyperlink"/>
                <w:color w:val="auto"/>
                <w:sz w:val="24"/>
              </w:rPr>
            </w:rPrChange>
          </w:rPr>
          <w:delText>VI.</w:delText>
        </w:r>
        <w:r w:rsidRPr="00322D80" w:rsidDel="000B2493">
          <w:rPr>
            <w:rFonts w:eastAsiaTheme="minorEastAsia"/>
            <w:sz w:val="24"/>
          </w:rPr>
          <w:tab/>
        </w:r>
        <w:r w:rsidRPr="000B2493" w:rsidDel="000B2493">
          <w:rPr>
            <w:sz w:val="24"/>
            <w:rPrChange w:id="886" w:author="Roberts, Julie" w:date="2022-03-23T12:43:00Z">
              <w:rPr>
                <w:rStyle w:val="Hyperlink"/>
                <w:color w:val="auto"/>
                <w:sz w:val="24"/>
              </w:rPr>
            </w:rPrChange>
          </w:rPr>
          <w:delText xml:space="preserve">NATURAL GAS PROCUREMENT, TRANSPORTATION </w:delText>
        </w:r>
        <w:r w:rsidR="00322D80" w:rsidRPr="000B2493" w:rsidDel="000B2493">
          <w:rPr>
            <w:sz w:val="24"/>
            <w:rPrChange w:id="887" w:author="Roberts, Julie" w:date="2022-03-23T12:43:00Z">
              <w:rPr>
                <w:rStyle w:val="Hyperlink"/>
                <w:color w:val="auto"/>
                <w:sz w:val="24"/>
              </w:rPr>
            </w:rPrChange>
          </w:rPr>
          <w:br/>
        </w:r>
        <w:r w:rsidRPr="000B2493" w:rsidDel="000B2493">
          <w:rPr>
            <w:sz w:val="24"/>
            <w:rPrChange w:id="888" w:author="Roberts, Julie" w:date="2022-03-23T12:43:00Z">
              <w:rPr>
                <w:rStyle w:val="Hyperlink"/>
                <w:color w:val="auto"/>
                <w:sz w:val="24"/>
              </w:rPr>
            </w:rPrChange>
          </w:rPr>
          <w:delText>AND STORAGE</w:delText>
        </w:r>
        <w:r w:rsidRPr="00322D80" w:rsidDel="000B2493">
          <w:rPr>
            <w:webHidden/>
            <w:sz w:val="24"/>
          </w:rPr>
          <w:tab/>
        </w:r>
        <w:r w:rsidR="0087782C" w:rsidDel="000B2493">
          <w:rPr>
            <w:webHidden/>
            <w:sz w:val="24"/>
          </w:rPr>
          <w:delText>22</w:delText>
        </w:r>
      </w:del>
    </w:p>
    <w:p w14:paraId="2610CDCE" w14:textId="5968DC67" w:rsidR="00F16A93" w:rsidRPr="00322D80" w:rsidDel="000B2493" w:rsidRDefault="00F16A93" w:rsidP="00DD4BC6">
      <w:pPr>
        <w:pStyle w:val="TOC3"/>
        <w:rPr>
          <w:del w:id="889" w:author="Roberts, Julie" w:date="2022-03-23T12:43:00Z"/>
          <w:rFonts w:eastAsiaTheme="minorEastAsia"/>
          <w:noProof/>
          <w:sz w:val="24"/>
        </w:rPr>
      </w:pPr>
      <w:del w:id="890" w:author="Roberts, Julie" w:date="2022-03-23T12:43:00Z">
        <w:r w:rsidRPr="000B2493" w:rsidDel="000B2493">
          <w:rPr>
            <w:noProof/>
            <w:sz w:val="24"/>
            <w:rPrChange w:id="891" w:author="Roberts, Julie" w:date="2022-03-23T12:43:00Z">
              <w:rPr>
                <w:rStyle w:val="Hyperlink"/>
                <w:noProof/>
                <w:color w:val="auto"/>
                <w:sz w:val="24"/>
              </w:rPr>
            </w:rPrChange>
          </w:rPr>
          <w:delText>A.</w:delText>
        </w:r>
        <w:r w:rsidRPr="00322D80" w:rsidDel="000B2493">
          <w:rPr>
            <w:rFonts w:eastAsiaTheme="minorEastAsia"/>
            <w:noProof/>
            <w:sz w:val="24"/>
          </w:rPr>
          <w:tab/>
        </w:r>
        <w:r w:rsidRPr="000B2493" w:rsidDel="000B2493">
          <w:rPr>
            <w:noProof/>
            <w:sz w:val="24"/>
            <w:rPrChange w:id="892" w:author="Roberts, Julie" w:date="2022-03-23T12:43:00Z">
              <w:rPr>
                <w:rStyle w:val="Hyperlink"/>
                <w:noProof/>
                <w:color w:val="auto"/>
                <w:sz w:val="24"/>
              </w:rPr>
            </w:rPrChange>
          </w:rPr>
          <w:delText>Procurement of Natural Gas</w:delText>
        </w:r>
        <w:r w:rsidRPr="00322D80" w:rsidDel="000B2493">
          <w:rPr>
            <w:noProof/>
            <w:webHidden/>
            <w:sz w:val="24"/>
          </w:rPr>
          <w:tab/>
        </w:r>
        <w:r w:rsidR="0087782C" w:rsidDel="000B2493">
          <w:rPr>
            <w:noProof/>
            <w:webHidden/>
            <w:sz w:val="24"/>
          </w:rPr>
          <w:delText>22</w:delText>
        </w:r>
      </w:del>
    </w:p>
    <w:p w14:paraId="6DB43019" w14:textId="1D51A747" w:rsidR="00F16A93" w:rsidRPr="00322D80" w:rsidDel="000B2493" w:rsidRDefault="00F16A93" w:rsidP="00DD4BC6">
      <w:pPr>
        <w:pStyle w:val="TOC3"/>
        <w:rPr>
          <w:del w:id="893" w:author="Roberts, Julie" w:date="2022-03-23T12:43:00Z"/>
          <w:rFonts w:eastAsiaTheme="minorEastAsia"/>
          <w:noProof/>
          <w:sz w:val="24"/>
        </w:rPr>
      </w:pPr>
      <w:del w:id="894" w:author="Roberts, Julie" w:date="2022-03-23T12:43:00Z">
        <w:r w:rsidRPr="000B2493" w:rsidDel="000B2493">
          <w:rPr>
            <w:noProof/>
            <w:sz w:val="24"/>
            <w:rPrChange w:id="895" w:author="Roberts, Julie" w:date="2022-03-23T12:43:00Z">
              <w:rPr>
                <w:rStyle w:val="Hyperlink"/>
                <w:noProof/>
                <w:color w:val="auto"/>
                <w:sz w:val="24"/>
              </w:rPr>
            </w:rPrChange>
          </w:rPr>
          <w:delText>B.</w:delText>
        </w:r>
        <w:r w:rsidRPr="00322D80" w:rsidDel="000B2493">
          <w:rPr>
            <w:rFonts w:eastAsiaTheme="minorEastAsia"/>
            <w:noProof/>
            <w:sz w:val="24"/>
          </w:rPr>
          <w:tab/>
        </w:r>
        <w:r w:rsidRPr="000B2493" w:rsidDel="000B2493">
          <w:rPr>
            <w:noProof/>
            <w:sz w:val="24"/>
            <w:rPrChange w:id="896" w:author="Roberts, Julie" w:date="2022-03-23T12:43:00Z">
              <w:rPr>
                <w:rStyle w:val="Hyperlink"/>
                <w:noProof/>
                <w:color w:val="auto"/>
                <w:sz w:val="24"/>
              </w:rPr>
            </w:rPrChange>
          </w:rPr>
          <w:delText>Natural Gas Transportation</w:delText>
        </w:r>
        <w:r w:rsidRPr="00322D80" w:rsidDel="000B2493">
          <w:rPr>
            <w:noProof/>
            <w:webHidden/>
            <w:sz w:val="24"/>
          </w:rPr>
          <w:tab/>
        </w:r>
        <w:r w:rsidR="0087782C" w:rsidDel="000B2493">
          <w:rPr>
            <w:noProof/>
            <w:webHidden/>
            <w:sz w:val="24"/>
          </w:rPr>
          <w:delText>24</w:delText>
        </w:r>
      </w:del>
    </w:p>
    <w:p w14:paraId="34A62E3D" w14:textId="733230F4" w:rsidR="00F16A93" w:rsidRPr="00322D80" w:rsidDel="000B2493" w:rsidRDefault="00F16A93" w:rsidP="00DD4BC6">
      <w:pPr>
        <w:pStyle w:val="TOC3"/>
        <w:rPr>
          <w:del w:id="897" w:author="Roberts, Julie" w:date="2022-03-23T12:43:00Z"/>
          <w:rFonts w:eastAsiaTheme="minorEastAsia"/>
          <w:noProof/>
          <w:sz w:val="24"/>
        </w:rPr>
      </w:pPr>
      <w:del w:id="898" w:author="Roberts, Julie" w:date="2022-03-23T12:43:00Z">
        <w:r w:rsidRPr="000B2493" w:rsidDel="000B2493">
          <w:rPr>
            <w:noProof/>
            <w:sz w:val="24"/>
            <w:rPrChange w:id="899" w:author="Roberts, Julie" w:date="2022-03-23T12:43:00Z">
              <w:rPr>
                <w:rStyle w:val="Hyperlink"/>
                <w:noProof/>
                <w:color w:val="auto"/>
                <w:sz w:val="24"/>
              </w:rPr>
            </w:rPrChange>
          </w:rPr>
          <w:delText>C.</w:delText>
        </w:r>
        <w:r w:rsidRPr="00322D80" w:rsidDel="000B2493">
          <w:rPr>
            <w:rFonts w:eastAsiaTheme="minorEastAsia"/>
            <w:noProof/>
            <w:sz w:val="24"/>
          </w:rPr>
          <w:tab/>
        </w:r>
        <w:r w:rsidRPr="000B2493" w:rsidDel="000B2493">
          <w:rPr>
            <w:noProof/>
            <w:sz w:val="24"/>
            <w:rPrChange w:id="900" w:author="Roberts, Julie" w:date="2022-03-23T12:43:00Z">
              <w:rPr>
                <w:rStyle w:val="Hyperlink"/>
                <w:noProof/>
                <w:color w:val="auto"/>
                <w:sz w:val="24"/>
              </w:rPr>
            </w:rPrChange>
          </w:rPr>
          <w:delText>Gas Contracts Prudently Administered</w:delText>
        </w:r>
        <w:r w:rsidRPr="00322D80" w:rsidDel="000B2493">
          <w:rPr>
            <w:noProof/>
            <w:webHidden/>
            <w:sz w:val="24"/>
          </w:rPr>
          <w:tab/>
        </w:r>
        <w:r w:rsidR="0087782C" w:rsidDel="000B2493">
          <w:rPr>
            <w:noProof/>
            <w:webHidden/>
            <w:sz w:val="24"/>
          </w:rPr>
          <w:delText>25</w:delText>
        </w:r>
      </w:del>
    </w:p>
    <w:p w14:paraId="66489713" w14:textId="4CACCF91" w:rsidR="00F16A93" w:rsidRPr="00322D80" w:rsidDel="000B2493" w:rsidRDefault="00F16A93" w:rsidP="00322D80">
      <w:pPr>
        <w:pStyle w:val="TOC2"/>
        <w:rPr>
          <w:del w:id="901" w:author="Roberts, Julie" w:date="2022-03-23T12:43:00Z"/>
          <w:rFonts w:eastAsiaTheme="minorEastAsia"/>
          <w:sz w:val="24"/>
        </w:rPr>
      </w:pPr>
      <w:del w:id="902" w:author="Roberts, Julie" w:date="2022-03-23T12:43:00Z">
        <w:r w:rsidRPr="000B2493" w:rsidDel="000B2493">
          <w:rPr>
            <w:sz w:val="24"/>
            <w:rPrChange w:id="903" w:author="Roberts, Julie" w:date="2022-03-23T12:43:00Z">
              <w:rPr>
                <w:rStyle w:val="Hyperlink"/>
                <w:color w:val="auto"/>
                <w:sz w:val="24"/>
              </w:rPr>
            </w:rPrChange>
          </w:rPr>
          <w:delText>VII.</w:delText>
        </w:r>
        <w:r w:rsidRPr="00322D80" w:rsidDel="000B2493">
          <w:rPr>
            <w:rFonts w:eastAsiaTheme="minorEastAsia"/>
            <w:sz w:val="24"/>
          </w:rPr>
          <w:tab/>
        </w:r>
        <w:r w:rsidR="00B21AAA" w:rsidRPr="000B2493" w:rsidDel="000B2493">
          <w:rPr>
            <w:sz w:val="24"/>
            <w:rPrChange w:id="904" w:author="Roberts, Julie" w:date="2022-03-23T12:43:00Z">
              <w:rPr>
                <w:rStyle w:val="Hyperlink"/>
                <w:color w:val="auto"/>
                <w:sz w:val="24"/>
              </w:rPr>
            </w:rPrChange>
          </w:rPr>
          <w:delText>CAPACITY COSTS</w:delText>
        </w:r>
        <w:r w:rsidRPr="00322D80" w:rsidDel="000B2493">
          <w:rPr>
            <w:webHidden/>
            <w:sz w:val="24"/>
          </w:rPr>
          <w:tab/>
        </w:r>
        <w:r w:rsidR="0087782C" w:rsidDel="000B2493">
          <w:rPr>
            <w:webHidden/>
            <w:sz w:val="24"/>
          </w:rPr>
          <w:delText>26</w:delText>
        </w:r>
      </w:del>
    </w:p>
    <w:p w14:paraId="09D8A798" w14:textId="5F0616A4" w:rsidR="00F16A93" w:rsidRPr="00322D80" w:rsidDel="000B2493" w:rsidRDefault="00F16A93" w:rsidP="00DD4BC6">
      <w:pPr>
        <w:pStyle w:val="TOC3"/>
        <w:rPr>
          <w:del w:id="905" w:author="Roberts, Julie" w:date="2022-03-23T12:43:00Z"/>
          <w:rFonts w:eastAsiaTheme="minorEastAsia"/>
          <w:noProof/>
          <w:sz w:val="24"/>
        </w:rPr>
      </w:pPr>
      <w:del w:id="906" w:author="Roberts, Julie" w:date="2022-03-23T12:43:00Z">
        <w:r w:rsidRPr="000B2493" w:rsidDel="000B2493">
          <w:rPr>
            <w:noProof/>
            <w:sz w:val="24"/>
            <w:rPrChange w:id="907" w:author="Roberts, Julie" w:date="2022-03-23T12:43:00Z">
              <w:rPr>
                <w:rStyle w:val="Hyperlink"/>
                <w:noProof/>
                <w:color w:val="auto"/>
                <w:sz w:val="24"/>
              </w:rPr>
            </w:rPrChange>
          </w:rPr>
          <w:delText>A.</w:delText>
        </w:r>
        <w:r w:rsidRPr="00322D80" w:rsidDel="000B2493">
          <w:rPr>
            <w:rFonts w:eastAsiaTheme="minorEastAsia"/>
            <w:noProof/>
            <w:sz w:val="24"/>
          </w:rPr>
          <w:tab/>
        </w:r>
        <w:r w:rsidRPr="000B2493" w:rsidDel="000B2493">
          <w:rPr>
            <w:noProof/>
            <w:sz w:val="24"/>
            <w:rPrChange w:id="908" w:author="Roberts, Julie" w:date="2022-03-23T12:43:00Z">
              <w:rPr>
                <w:rStyle w:val="Hyperlink"/>
                <w:noProof/>
                <w:color w:val="auto"/>
                <w:sz w:val="24"/>
              </w:rPr>
            </w:rPrChange>
          </w:rPr>
          <w:delText>Heat Rate Call Option Costs</w:delText>
        </w:r>
        <w:r w:rsidRPr="00322D80" w:rsidDel="000B2493">
          <w:rPr>
            <w:noProof/>
            <w:webHidden/>
            <w:sz w:val="24"/>
          </w:rPr>
          <w:tab/>
        </w:r>
        <w:r w:rsidR="0087782C" w:rsidDel="000B2493">
          <w:rPr>
            <w:noProof/>
            <w:webHidden/>
            <w:sz w:val="24"/>
          </w:rPr>
          <w:delText>26</w:delText>
        </w:r>
      </w:del>
    </w:p>
    <w:p w14:paraId="57A23714" w14:textId="5852563D" w:rsidR="00F16A93" w:rsidRPr="00322D80" w:rsidDel="000B2493" w:rsidRDefault="00F16A93" w:rsidP="00DD4BC6">
      <w:pPr>
        <w:pStyle w:val="TOC3"/>
        <w:rPr>
          <w:del w:id="909" w:author="Roberts, Julie" w:date="2022-03-23T12:43:00Z"/>
          <w:rFonts w:eastAsiaTheme="minorEastAsia"/>
          <w:noProof/>
          <w:sz w:val="24"/>
        </w:rPr>
      </w:pPr>
      <w:del w:id="910" w:author="Roberts, Julie" w:date="2022-03-23T12:43:00Z">
        <w:r w:rsidRPr="000B2493" w:rsidDel="000B2493">
          <w:rPr>
            <w:noProof/>
            <w:sz w:val="24"/>
            <w:rPrChange w:id="911" w:author="Roberts, Julie" w:date="2022-03-23T12:43:00Z">
              <w:rPr>
                <w:rStyle w:val="Hyperlink"/>
                <w:noProof/>
                <w:color w:val="auto"/>
                <w:sz w:val="24"/>
              </w:rPr>
            </w:rPrChange>
          </w:rPr>
          <w:delText>B.</w:delText>
        </w:r>
        <w:r w:rsidRPr="00322D80" w:rsidDel="000B2493">
          <w:rPr>
            <w:rFonts w:eastAsiaTheme="minorEastAsia"/>
            <w:noProof/>
            <w:sz w:val="24"/>
          </w:rPr>
          <w:tab/>
        </w:r>
        <w:r w:rsidRPr="000B2493" w:rsidDel="000B2493">
          <w:rPr>
            <w:noProof/>
            <w:sz w:val="24"/>
            <w:rPrChange w:id="912" w:author="Roberts, Julie" w:date="2022-03-23T12:43:00Z">
              <w:rPr>
                <w:rStyle w:val="Hyperlink"/>
                <w:noProof/>
                <w:color w:val="auto"/>
                <w:sz w:val="24"/>
              </w:rPr>
            </w:rPrChange>
          </w:rPr>
          <w:delText>Physical Call Option Costs</w:delText>
        </w:r>
        <w:r w:rsidRPr="00322D80" w:rsidDel="000B2493">
          <w:rPr>
            <w:noProof/>
            <w:webHidden/>
            <w:sz w:val="24"/>
          </w:rPr>
          <w:tab/>
        </w:r>
        <w:r w:rsidR="0087782C" w:rsidDel="000B2493">
          <w:rPr>
            <w:noProof/>
            <w:webHidden/>
            <w:sz w:val="24"/>
          </w:rPr>
          <w:delText>26</w:delText>
        </w:r>
      </w:del>
    </w:p>
    <w:p w14:paraId="0527D156" w14:textId="5D8FC194" w:rsidR="00F16A93" w:rsidRPr="00322D80" w:rsidDel="000B2493" w:rsidRDefault="00F16A93" w:rsidP="00DD4BC6">
      <w:pPr>
        <w:pStyle w:val="TOC3"/>
        <w:rPr>
          <w:del w:id="913" w:author="Roberts, Julie" w:date="2022-03-23T12:43:00Z"/>
          <w:rFonts w:eastAsiaTheme="minorEastAsia"/>
          <w:noProof/>
          <w:sz w:val="24"/>
        </w:rPr>
      </w:pPr>
      <w:del w:id="914" w:author="Roberts, Julie" w:date="2022-03-23T12:43:00Z">
        <w:r w:rsidRPr="000B2493" w:rsidDel="000B2493">
          <w:rPr>
            <w:noProof/>
            <w:sz w:val="24"/>
            <w:rPrChange w:id="915" w:author="Roberts, Julie" w:date="2022-03-23T12:43:00Z">
              <w:rPr>
                <w:rStyle w:val="Hyperlink"/>
                <w:noProof/>
                <w:color w:val="auto"/>
                <w:sz w:val="24"/>
              </w:rPr>
            </w:rPrChange>
          </w:rPr>
          <w:delText>C.</w:delText>
        </w:r>
        <w:r w:rsidRPr="00322D80" w:rsidDel="000B2493">
          <w:rPr>
            <w:rFonts w:eastAsiaTheme="minorEastAsia"/>
            <w:noProof/>
            <w:sz w:val="24"/>
          </w:rPr>
          <w:tab/>
        </w:r>
        <w:r w:rsidRPr="000B2493" w:rsidDel="000B2493">
          <w:rPr>
            <w:noProof/>
            <w:sz w:val="24"/>
            <w:rPrChange w:id="916" w:author="Roberts, Julie" w:date="2022-03-23T12:43:00Z">
              <w:rPr>
                <w:rStyle w:val="Hyperlink"/>
                <w:noProof/>
                <w:color w:val="auto"/>
                <w:sz w:val="24"/>
              </w:rPr>
            </w:rPrChange>
          </w:rPr>
          <w:delText>Resource Adequacy Capacity Costs</w:delText>
        </w:r>
        <w:r w:rsidRPr="00322D80" w:rsidDel="000B2493">
          <w:rPr>
            <w:noProof/>
            <w:webHidden/>
            <w:sz w:val="24"/>
          </w:rPr>
          <w:tab/>
        </w:r>
        <w:r w:rsidR="0087782C" w:rsidDel="000B2493">
          <w:rPr>
            <w:noProof/>
            <w:webHidden/>
            <w:sz w:val="24"/>
          </w:rPr>
          <w:delText>27</w:delText>
        </w:r>
      </w:del>
    </w:p>
    <w:p w14:paraId="63968643" w14:textId="43B03E13" w:rsidR="00F16A93" w:rsidRPr="00322D80" w:rsidDel="000B2493" w:rsidRDefault="00F16A93" w:rsidP="00DD4BC6">
      <w:pPr>
        <w:pStyle w:val="TOC3"/>
        <w:rPr>
          <w:del w:id="917" w:author="Roberts, Julie" w:date="2022-03-23T12:43:00Z"/>
          <w:rFonts w:eastAsiaTheme="minorEastAsia"/>
          <w:noProof/>
          <w:sz w:val="24"/>
        </w:rPr>
      </w:pPr>
      <w:del w:id="918" w:author="Roberts, Julie" w:date="2022-03-23T12:43:00Z">
        <w:r w:rsidRPr="000B2493" w:rsidDel="000B2493">
          <w:rPr>
            <w:noProof/>
            <w:sz w:val="24"/>
            <w:rPrChange w:id="919" w:author="Roberts, Julie" w:date="2022-03-23T12:43:00Z">
              <w:rPr>
                <w:rStyle w:val="Hyperlink"/>
                <w:noProof/>
                <w:color w:val="auto"/>
                <w:sz w:val="24"/>
              </w:rPr>
            </w:rPrChange>
          </w:rPr>
          <w:delText>D.</w:delText>
        </w:r>
        <w:r w:rsidRPr="00322D80" w:rsidDel="000B2493">
          <w:rPr>
            <w:rFonts w:eastAsiaTheme="minorEastAsia"/>
            <w:noProof/>
            <w:sz w:val="24"/>
          </w:rPr>
          <w:tab/>
        </w:r>
        <w:r w:rsidRPr="000B2493" w:rsidDel="000B2493">
          <w:rPr>
            <w:noProof/>
            <w:sz w:val="24"/>
            <w:rPrChange w:id="920" w:author="Roberts, Julie" w:date="2022-03-23T12:43:00Z">
              <w:rPr>
                <w:rStyle w:val="Hyperlink"/>
                <w:noProof/>
                <w:color w:val="auto"/>
                <w:sz w:val="24"/>
              </w:rPr>
            </w:rPrChange>
          </w:rPr>
          <w:delText>Capacity Contracts Prudently Administered</w:delText>
        </w:r>
        <w:r w:rsidRPr="00322D80" w:rsidDel="000B2493">
          <w:rPr>
            <w:noProof/>
            <w:webHidden/>
            <w:sz w:val="24"/>
          </w:rPr>
          <w:tab/>
        </w:r>
        <w:r w:rsidR="0087782C" w:rsidDel="000B2493">
          <w:rPr>
            <w:noProof/>
            <w:webHidden/>
            <w:sz w:val="24"/>
          </w:rPr>
          <w:delText>29</w:delText>
        </w:r>
      </w:del>
    </w:p>
    <w:p w14:paraId="20A9B71F" w14:textId="29244052" w:rsidR="00F16A93" w:rsidRPr="00322D80" w:rsidDel="000B2493" w:rsidRDefault="00F16A93" w:rsidP="00322D80">
      <w:pPr>
        <w:pStyle w:val="TOC2"/>
        <w:rPr>
          <w:del w:id="921" w:author="Roberts, Julie" w:date="2022-03-23T12:43:00Z"/>
          <w:rFonts w:eastAsiaTheme="minorEastAsia"/>
          <w:sz w:val="24"/>
        </w:rPr>
      </w:pPr>
      <w:del w:id="922" w:author="Roberts, Julie" w:date="2022-03-23T12:43:00Z">
        <w:r w:rsidRPr="000B2493" w:rsidDel="000B2493">
          <w:rPr>
            <w:sz w:val="24"/>
            <w:rPrChange w:id="923" w:author="Roberts, Julie" w:date="2022-03-23T12:43:00Z">
              <w:rPr>
                <w:rStyle w:val="Hyperlink"/>
                <w:color w:val="auto"/>
                <w:sz w:val="24"/>
              </w:rPr>
            </w:rPrChange>
          </w:rPr>
          <w:delText>VIII.</w:delText>
        </w:r>
        <w:r w:rsidRPr="00322D80" w:rsidDel="000B2493">
          <w:rPr>
            <w:rFonts w:eastAsiaTheme="minorEastAsia"/>
            <w:sz w:val="24"/>
          </w:rPr>
          <w:tab/>
        </w:r>
        <w:r w:rsidR="00B21AAA" w:rsidRPr="000B2493" w:rsidDel="000B2493">
          <w:rPr>
            <w:sz w:val="24"/>
            <w:rPrChange w:id="924" w:author="Roberts, Julie" w:date="2022-03-23T12:43:00Z">
              <w:rPr>
                <w:rStyle w:val="Hyperlink"/>
                <w:color w:val="auto"/>
                <w:sz w:val="24"/>
              </w:rPr>
            </w:rPrChange>
          </w:rPr>
          <w:delText>TRANSMISSION COSTS</w:delText>
        </w:r>
        <w:r w:rsidRPr="00322D80" w:rsidDel="000B2493">
          <w:rPr>
            <w:webHidden/>
            <w:sz w:val="24"/>
          </w:rPr>
          <w:tab/>
        </w:r>
        <w:r w:rsidR="0087782C" w:rsidDel="000B2493">
          <w:rPr>
            <w:webHidden/>
            <w:sz w:val="24"/>
          </w:rPr>
          <w:delText>30</w:delText>
        </w:r>
      </w:del>
    </w:p>
    <w:p w14:paraId="29E2E0A0" w14:textId="0FA503B2" w:rsidR="00F16A93" w:rsidRPr="00322D80" w:rsidDel="000B2493" w:rsidRDefault="00F16A93" w:rsidP="00DD4BC6">
      <w:pPr>
        <w:pStyle w:val="TOC3"/>
        <w:rPr>
          <w:del w:id="925" w:author="Roberts, Julie" w:date="2022-03-23T12:43:00Z"/>
          <w:rFonts w:eastAsiaTheme="minorEastAsia"/>
          <w:noProof/>
          <w:sz w:val="24"/>
        </w:rPr>
      </w:pPr>
      <w:del w:id="926" w:author="Roberts, Julie" w:date="2022-03-23T12:43:00Z">
        <w:r w:rsidRPr="000B2493" w:rsidDel="000B2493">
          <w:rPr>
            <w:noProof/>
            <w:sz w:val="24"/>
            <w:rPrChange w:id="927" w:author="Roberts, Julie" w:date="2022-03-23T12:43:00Z">
              <w:rPr>
                <w:rStyle w:val="Hyperlink"/>
                <w:noProof/>
                <w:color w:val="auto"/>
                <w:sz w:val="24"/>
              </w:rPr>
            </w:rPrChange>
          </w:rPr>
          <w:delText>A.</w:delText>
        </w:r>
        <w:r w:rsidRPr="00322D80" w:rsidDel="000B2493">
          <w:rPr>
            <w:rFonts w:eastAsiaTheme="minorEastAsia"/>
            <w:noProof/>
            <w:sz w:val="24"/>
          </w:rPr>
          <w:tab/>
        </w:r>
        <w:r w:rsidRPr="000B2493" w:rsidDel="000B2493">
          <w:rPr>
            <w:noProof/>
            <w:sz w:val="24"/>
            <w:rPrChange w:id="928" w:author="Roberts, Julie" w:date="2022-03-23T12:43:00Z">
              <w:rPr>
                <w:rStyle w:val="Hyperlink"/>
                <w:noProof/>
                <w:color w:val="auto"/>
                <w:sz w:val="24"/>
              </w:rPr>
            </w:rPrChange>
          </w:rPr>
          <w:delText>SCE Provides Transmission Pursuant to FERC-Approved Tariffs</w:delText>
        </w:r>
        <w:r w:rsidRPr="00322D80" w:rsidDel="000B2493">
          <w:rPr>
            <w:noProof/>
            <w:webHidden/>
            <w:sz w:val="24"/>
          </w:rPr>
          <w:tab/>
        </w:r>
        <w:r w:rsidR="0087782C" w:rsidDel="000B2493">
          <w:rPr>
            <w:noProof/>
            <w:webHidden/>
            <w:sz w:val="24"/>
          </w:rPr>
          <w:delText>30</w:delText>
        </w:r>
      </w:del>
    </w:p>
    <w:p w14:paraId="7FD03516" w14:textId="7C113DBE" w:rsidR="00F16A93" w:rsidRPr="00322D80" w:rsidDel="000B2493" w:rsidRDefault="00F16A93" w:rsidP="00DD4BC6">
      <w:pPr>
        <w:pStyle w:val="TOC3"/>
        <w:rPr>
          <w:del w:id="929" w:author="Roberts, Julie" w:date="2022-03-23T12:43:00Z"/>
          <w:rFonts w:eastAsiaTheme="minorEastAsia"/>
          <w:noProof/>
          <w:sz w:val="24"/>
        </w:rPr>
      </w:pPr>
      <w:del w:id="930" w:author="Roberts, Julie" w:date="2022-03-23T12:43:00Z">
        <w:r w:rsidRPr="000B2493" w:rsidDel="000B2493">
          <w:rPr>
            <w:noProof/>
            <w:sz w:val="24"/>
            <w:rPrChange w:id="931" w:author="Roberts, Julie" w:date="2022-03-23T12:43:00Z">
              <w:rPr>
                <w:rStyle w:val="Hyperlink"/>
                <w:noProof/>
                <w:color w:val="auto"/>
                <w:sz w:val="24"/>
              </w:rPr>
            </w:rPrChange>
          </w:rPr>
          <w:delText>B.</w:delText>
        </w:r>
        <w:r w:rsidRPr="00322D80" w:rsidDel="000B2493">
          <w:rPr>
            <w:rFonts w:eastAsiaTheme="minorEastAsia"/>
            <w:noProof/>
            <w:sz w:val="24"/>
          </w:rPr>
          <w:tab/>
        </w:r>
        <w:r w:rsidRPr="000B2493" w:rsidDel="000B2493">
          <w:rPr>
            <w:noProof/>
            <w:sz w:val="24"/>
            <w:rPrChange w:id="932" w:author="Roberts, Julie" w:date="2022-03-23T12:43:00Z">
              <w:rPr>
                <w:rStyle w:val="Hyperlink"/>
                <w:noProof/>
                <w:color w:val="auto"/>
                <w:sz w:val="24"/>
              </w:rPr>
            </w:rPrChange>
          </w:rPr>
          <w:delText>Transmission Tariffs Prudently Administered</w:delText>
        </w:r>
        <w:r w:rsidRPr="00322D80" w:rsidDel="000B2493">
          <w:rPr>
            <w:noProof/>
            <w:webHidden/>
            <w:sz w:val="24"/>
          </w:rPr>
          <w:tab/>
        </w:r>
        <w:r w:rsidR="0087782C" w:rsidDel="000B2493">
          <w:rPr>
            <w:noProof/>
            <w:webHidden/>
            <w:sz w:val="24"/>
          </w:rPr>
          <w:delText>31</w:delText>
        </w:r>
      </w:del>
    </w:p>
    <w:p w14:paraId="71917A76" w14:textId="76F2C562" w:rsidR="00F16A93" w:rsidRPr="00322D80" w:rsidDel="000B2493" w:rsidRDefault="00F16A93" w:rsidP="00322D80">
      <w:pPr>
        <w:pStyle w:val="TOC2"/>
        <w:rPr>
          <w:del w:id="933" w:author="Roberts, Julie" w:date="2022-03-23T12:43:00Z"/>
          <w:rFonts w:eastAsiaTheme="minorEastAsia"/>
          <w:sz w:val="24"/>
        </w:rPr>
      </w:pPr>
      <w:del w:id="934" w:author="Roberts, Julie" w:date="2022-03-23T12:43:00Z">
        <w:r w:rsidRPr="000B2493" w:rsidDel="000B2493">
          <w:rPr>
            <w:sz w:val="24"/>
            <w:rPrChange w:id="935" w:author="Roberts, Julie" w:date="2022-03-23T12:43:00Z">
              <w:rPr>
                <w:rStyle w:val="Hyperlink"/>
                <w:color w:val="auto"/>
                <w:sz w:val="24"/>
              </w:rPr>
            </w:rPrChange>
          </w:rPr>
          <w:delText>IX.</w:delText>
        </w:r>
        <w:r w:rsidRPr="00322D80" w:rsidDel="000B2493">
          <w:rPr>
            <w:rFonts w:eastAsiaTheme="minorEastAsia"/>
            <w:sz w:val="24"/>
          </w:rPr>
          <w:tab/>
        </w:r>
        <w:r w:rsidR="00B21AAA" w:rsidRPr="000B2493" w:rsidDel="000B2493">
          <w:rPr>
            <w:sz w:val="24"/>
            <w:rPrChange w:id="936" w:author="Roberts, Julie" w:date="2022-03-23T12:43:00Z">
              <w:rPr>
                <w:rStyle w:val="Hyperlink"/>
                <w:color w:val="auto"/>
                <w:sz w:val="24"/>
              </w:rPr>
            </w:rPrChange>
          </w:rPr>
          <w:delText>SCHEDULE COORDINATOR COSTS</w:delText>
        </w:r>
        <w:r w:rsidRPr="00322D80" w:rsidDel="000B2493">
          <w:rPr>
            <w:webHidden/>
            <w:sz w:val="24"/>
          </w:rPr>
          <w:tab/>
        </w:r>
        <w:r w:rsidR="0087782C" w:rsidDel="000B2493">
          <w:rPr>
            <w:webHidden/>
            <w:sz w:val="24"/>
          </w:rPr>
          <w:delText>32</w:delText>
        </w:r>
      </w:del>
    </w:p>
    <w:p w14:paraId="7513E93D" w14:textId="568DAD57" w:rsidR="00F16A93" w:rsidRPr="00322D80" w:rsidDel="000B2493" w:rsidRDefault="00F16A93" w:rsidP="00DD4BC6">
      <w:pPr>
        <w:pStyle w:val="TOC3"/>
        <w:rPr>
          <w:del w:id="937" w:author="Roberts, Julie" w:date="2022-03-23T12:43:00Z"/>
          <w:rFonts w:eastAsiaTheme="minorEastAsia"/>
          <w:noProof/>
          <w:sz w:val="24"/>
        </w:rPr>
      </w:pPr>
      <w:del w:id="938" w:author="Roberts, Julie" w:date="2022-03-23T12:43:00Z">
        <w:r w:rsidRPr="000B2493" w:rsidDel="000B2493">
          <w:rPr>
            <w:noProof/>
            <w:sz w:val="24"/>
            <w:rPrChange w:id="939" w:author="Roberts, Julie" w:date="2022-03-23T12:43:00Z">
              <w:rPr>
                <w:rStyle w:val="Hyperlink"/>
                <w:noProof/>
                <w:color w:val="auto"/>
                <w:sz w:val="24"/>
              </w:rPr>
            </w:rPrChange>
          </w:rPr>
          <w:delText>A.</w:delText>
        </w:r>
        <w:r w:rsidRPr="00322D80" w:rsidDel="000B2493">
          <w:rPr>
            <w:rFonts w:eastAsiaTheme="minorEastAsia"/>
            <w:noProof/>
            <w:sz w:val="24"/>
          </w:rPr>
          <w:tab/>
        </w:r>
        <w:r w:rsidRPr="000B2493" w:rsidDel="000B2493">
          <w:rPr>
            <w:noProof/>
            <w:sz w:val="24"/>
            <w:rPrChange w:id="940" w:author="Roberts, Julie" w:date="2022-03-23T12:43:00Z">
              <w:rPr>
                <w:rStyle w:val="Hyperlink"/>
                <w:noProof/>
                <w:color w:val="auto"/>
                <w:sz w:val="24"/>
              </w:rPr>
            </w:rPrChange>
          </w:rPr>
          <w:delText>CAISO Requires Schedule Coordinator</w:delText>
        </w:r>
        <w:r w:rsidRPr="00322D80" w:rsidDel="000B2493">
          <w:rPr>
            <w:noProof/>
            <w:webHidden/>
            <w:sz w:val="24"/>
          </w:rPr>
          <w:tab/>
        </w:r>
        <w:r w:rsidR="0087782C" w:rsidDel="000B2493">
          <w:rPr>
            <w:noProof/>
            <w:webHidden/>
            <w:sz w:val="24"/>
          </w:rPr>
          <w:delText>32</w:delText>
        </w:r>
      </w:del>
    </w:p>
    <w:p w14:paraId="17E7CA6A" w14:textId="0122B75B" w:rsidR="00F16A93" w:rsidRPr="00322D80" w:rsidDel="000B2493" w:rsidRDefault="00F16A93" w:rsidP="00DD4BC6">
      <w:pPr>
        <w:pStyle w:val="TOC3"/>
        <w:rPr>
          <w:del w:id="941" w:author="Roberts, Julie" w:date="2022-03-23T12:43:00Z"/>
          <w:rFonts w:eastAsiaTheme="minorEastAsia"/>
          <w:noProof/>
          <w:sz w:val="24"/>
        </w:rPr>
      </w:pPr>
      <w:del w:id="942" w:author="Roberts, Julie" w:date="2022-03-23T12:43:00Z">
        <w:r w:rsidRPr="000B2493" w:rsidDel="000B2493">
          <w:rPr>
            <w:noProof/>
            <w:sz w:val="24"/>
            <w:rPrChange w:id="943" w:author="Roberts, Julie" w:date="2022-03-23T12:43:00Z">
              <w:rPr>
                <w:rStyle w:val="Hyperlink"/>
                <w:noProof/>
                <w:color w:val="auto"/>
                <w:sz w:val="24"/>
              </w:rPr>
            </w:rPrChange>
          </w:rPr>
          <w:delText>B.</w:delText>
        </w:r>
        <w:r w:rsidRPr="00322D80" w:rsidDel="000B2493">
          <w:rPr>
            <w:rFonts w:eastAsiaTheme="minorEastAsia"/>
            <w:noProof/>
            <w:sz w:val="24"/>
          </w:rPr>
          <w:tab/>
        </w:r>
        <w:r w:rsidRPr="000B2493" w:rsidDel="000B2493">
          <w:rPr>
            <w:noProof/>
            <w:sz w:val="24"/>
            <w:rPrChange w:id="944" w:author="Roberts, Julie" w:date="2022-03-23T12:43:00Z">
              <w:rPr>
                <w:rStyle w:val="Hyperlink"/>
                <w:noProof/>
                <w:color w:val="auto"/>
                <w:sz w:val="24"/>
              </w:rPr>
            </w:rPrChange>
          </w:rPr>
          <w:delText>Contracts for Schedule Coordinator Services</w:delText>
        </w:r>
        <w:r w:rsidRPr="00322D80" w:rsidDel="000B2493">
          <w:rPr>
            <w:noProof/>
            <w:webHidden/>
            <w:sz w:val="24"/>
          </w:rPr>
          <w:tab/>
        </w:r>
        <w:r w:rsidR="0087782C" w:rsidDel="000B2493">
          <w:rPr>
            <w:noProof/>
            <w:webHidden/>
            <w:sz w:val="24"/>
          </w:rPr>
          <w:delText>32</w:delText>
        </w:r>
      </w:del>
    </w:p>
    <w:p w14:paraId="324D04B9" w14:textId="6B0041E6" w:rsidR="00F16A93" w:rsidRPr="00322D80" w:rsidDel="000B2493" w:rsidRDefault="00F16A93" w:rsidP="00DD4BC6">
      <w:pPr>
        <w:pStyle w:val="TOC3"/>
        <w:rPr>
          <w:del w:id="945" w:author="Roberts, Julie" w:date="2022-03-23T12:43:00Z"/>
          <w:rFonts w:eastAsiaTheme="minorEastAsia"/>
          <w:noProof/>
          <w:sz w:val="24"/>
        </w:rPr>
      </w:pPr>
      <w:del w:id="946" w:author="Roberts, Julie" w:date="2022-03-23T12:43:00Z">
        <w:r w:rsidRPr="000B2493" w:rsidDel="000B2493">
          <w:rPr>
            <w:noProof/>
            <w:sz w:val="24"/>
            <w:rPrChange w:id="947" w:author="Roberts, Julie" w:date="2022-03-23T12:43:00Z">
              <w:rPr>
                <w:rStyle w:val="Hyperlink"/>
                <w:noProof/>
                <w:color w:val="auto"/>
                <w:sz w:val="24"/>
              </w:rPr>
            </w:rPrChange>
          </w:rPr>
          <w:delText>C.</w:delText>
        </w:r>
        <w:r w:rsidRPr="00322D80" w:rsidDel="000B2493">
          <w:rPr>
            <w:rFonts w:eastAsiaTheme="minorEastAsia"/>
            <w:noProof/>
            <w:sz w:val="24"/>
          </w:rPr>
          <w:tab/>
        </w:r>
        <w:r w:rsidRPr="000B2493" w:rsidDel="000B2493">
          <w:rPr>
            <w:noProof/>
            <w:sz w:val="24"/>
            <w:rPrChange w:id="948" w:author="Roberts, Julie" w:date="2022-03-23T12:43:00Z">
              <w:rPr>
                <w:rStyle w:val="Hyperlink"/>
                <w:noProof/>
                <w:color w:val="auto"/>
                <w:sz w:val="24"/>
              </w:rPr>
            </w:rPrChange>
          </w:rPr>
          <w:delText>Schedule Coordinator Contracts Prudently Administered</w:delText>
        </w:r>
        <w:r w:rsidRPr="00322D80" w:rsidDel="000B2493">
          <w:rPr>
            <w:noProof/>
            <w:webHidden/>
            <w:sz w:val="24"/>
          </w:rPr>
          <w:tab/>
        </w:r>
        <w:r w:rsidR="0087782C" w:rsidDel="000B2493">
          <w:rPr>
            <w:noProof/>
            <w:webHidden/>
            <w:sz w:val="24"/>
          </w:rPr>
          <w:delText>33</w:delText>
        </w:r>
      </w:del>
    </w:p>
    <w:p w14:paraId="4FBAFA3C" w14:textId="72C4E3F4" w:rsidR="00F16A93" w:rsidRPr="00322D80" w:rsidDel="000B2493" w:rsidRDefault="00F16A93" w:rsidP="00322D80">
      <w:pPr>
        <w:pStyle w:val="TOC2"/>
        <w:rPr>
          <w:del w:id="949" w:author="Roberts, Julie" w:date="2022-03-23T12:43:00Z"/>
          <w:rFonts w:eastAsiaTheme="minorEastAsia"/>
          <w:sz w:val="24"/>
        </w:rPr>
      </w:pPr>
      <w:del w:id="950" w:author="Roberts, Julie" w:date="2022-03-23T12:43:00Z">
        <w:r w:rsidRPr="000B2493" w:rsidDel="000B2493">
          <w:rPr>
            <w:sz w:val="24"/>
            <w:rPrChange w:id="951" w:author="Roberts, Julie" w:date="2022-03-23T12:43:00Z">
              <w:rPr>
                <w:rStyle w:val="Hyperlink"/>
                <w:color w:val="auto"/>
                <w:sz w:val="24"/>
              </w:rPr>
            </w:rPrChange>
          </w:rPr>
          <w:delText>X.</w:delText>
        </w:r>
        <w:r w:rsidRPr="00322D80" w:rsidDel="000B2493">
          <w:rPr>
            <w:rFonts w:eastAsiaTheme="minorEastAsia"/>
            <w:sz w:val="24"/>
          </w:rPr>
          <w:tab/>
        </w:r>
        <w:r w:rsidRPr="000B2493" w:rsidDel="000B2493">
          <w:rPr>
            <w:sz w:val="24"/>
            <w:rPrChange w:id="952" w:author="Roberts, Julie" w:date="2022-03-23T12:43:00Z">
              <w:rPr>
                <w:rStyle w:val="Hyperlink"/>
                <w:color w:val="auto"/>
                <w:sz w:val="24"/>
              </w:rPr>
            </w:rPrChange>
          </w:rPr>
          <w:delText xml:space="preserve">CAISO </w:delText>
        </w:r>
        <w:r w:rsidR="00B21AAA" w:rsidRPr="000B2493" w:rsidDel="000B2493">
          <w:rPr>
            <w:sz w:val="24"/>
            <w:rPrChange w:id="953" w:author="Roberts, Julie" w:date="2022-03-23T12:43:00Z">
              <w:rPr>
                <w:rStyle w:val="Hyperlink"/>
                <w:color w:val="auto"/>
                <w:sz w:val="24"/>
              </w:rPr>
            </w:rPrChange>
          </w:rPr>
          <w:delText>CHARGES</w:delText>
        </w:r>
        <w:r w:rsidRPr="00322D80" w:rsidDel="000B2493">
          <w:rPr>
            <w:webHidden/>
            <w:sz w:val="24"/>
          </w:rPr>
          <w:tab/>
        </w:r>
        <w:r w:rsidR="0087782C" w:rsidDel="000B2493">
          <w:rPr>
            <w:webHidden/>
            <w:sz w:val="24"/>
          </w:rPr>
          <w:delText>34</w:delText>
        </w:r>
      </w:del>
    </w:p>
    <w:p w14:paraId="531E9F25" w14:textId="77648954" w:rsidR="00F16A93" w:rsidRPr="00322D80" w:rsidDel="000B2493" w:rsidRDefault="00F16A93" w:rsidP="00DD4BC6">
      <w:pPr>
        <w:pStyle w:val="TOC3"/>
        <w:rPr>
          <w:del w:id="954" w:author="Roberts, Julie" w:date="2022-03-23T12:43:00Z"/>
          <w:rFonts w:eastAsiaTheme="minorEastAsia"/>
          <w:noProof/>
          <w:sz w:val="24"/>
        </w:rPr>
      </w:pPr>
      <w:del w:id="955" w:author="Roberts, Julie" w:date="2022-03-23T12:43:00Z">
        <w:r w:rsidRPr="000B2493" w:rsidDel="000B2493">
          <w:rPr>
            <w:noProof/>
            <w:sz w:val="24"/>
            <w:rPrChange w:id="956" w:author="Roberts, Julie" w:date="2022-03-23T12:43:00Z">
              <w:rPr>
                <w:rStyle w:val="Hyperlink"/>
                <w:noProof/>
                <w:color w:val="auto"/>
                <w:sz w:val="24"/>
              </w:rPr>
            </w:rPrChange>
          </w:rPr>
          <w:delText>A.</w:delText>
        </w:r>
        <w:r w:rsidRPr="00322D80" w:rsidDel="000B2493">
          <w:rPr>
            <w:rFonts w:eastAsiaTheme="minorEastAsia"/>
            <w:noProof/>
            <w:sz w:val="24"/>
          </w:rPr>
          <w:tab/>
        </w:r>
        <w:r w:rsidRPr="000B2493" w:rsidDel="000B2493">
          <w:rPr>
            <w:noProof/>
            <w:sz w:val="24"/>
            <w:rPrChange w:id="957" w:author="Roberts, Julie" w:date="2022-03-23T12:43:00Z">
              <w:rPr>
                <w:rStyle w:val="Hyperlink"/>
                <w:noProof/>
                <w:color w:val="auto"/>
                <w:sz w:val="24"/>
              </w:rPr>
            </w:rPrChange>
          </w:rPr>
          <w:delText>Annual CAISO Charges</w:delText>
        </w:r>
        <w:r w:rsidRPr="00322D80" w:rsidDel="000B2493">
          <w:rPr>
            <w:noProof/>
            <w:webHidden/>
            <w:sz w:val="24"/>
          </w:rPr>
          <w:tab/>
        </w:r>
        <w:r w:rsidR="0087782C" w:rsidDel="000B2493">
          <w:rPr>
            <w:noProof/>
            <w:webHidden/>
            <w:sz w:val="24"/>
          </w:rPr>
          <w:delText>34</w:delText>
        </w:r>
      </w:del>
    </w:p>
    <w:p w14:paraId="58CC35FE" w14:textId="303C91F0" w:rsidR="00F16A93" w:rsidRPr="00322D80" w:rsidDel="000B2493" w:rsidRDefault="00F16A93" w:rsidP="00DD4BC6">
      <w:pPr>
        <w:pStyle w:val="TOC3"/>
        <w:rPr>
          <w:del w:id="958" w:author="Roberts, Julie" w:date="2022-03-23T12:43:00Z"/>
          <w:rFonts w:eastAsiaTheme="minorEastAsia"/>
          <w:noProof/>
          <w:sz w:val="24"/>
        </w:rPr>
      </w:pPr>
      <w:del w:id="959" w:author="Roberts, Julie" w:date="2022-03-23T12:43:00Z">
        <w:r w:rsidRPr="000B2493" w:rsidDel="000B2493">
          <w:rPr>
            <w:noProof/>
            <w:sz w:val="24"/>
            <w:rPrChange w:id="960" w:author="Roberts, Julie" w:date="2022-03-23T12:43:00Z">
              <w:rPr>
                <w:rStyle w:val="Hyperlink"/>
                <w:noProof/>
                <w:color w:val="auto"/>
                <w:sz w:val="24"/>
              </w:rPr>
            </w:rPrChange>
          </w:rPr>
          <w:delText>B.</w:delText>
        </w:r>
        <w:r w:rsidRPr="00322D80" w:rsidDel="000B2493">
          <w:rPr>
            <w:rFonts w:eastAsiaTheme="minorEastAsia"/>
            <w:noProof/>
            <w:sz w:val="24"/>
          </w:rPr>
          <w:tab/>
        </w:r>
        <w:r w:rsidRPr="000B2493" w:rsidDel="000B2493">
          <w:rPr>
            <w:noProof/>
            <w:sz w:val="24"/>
            <w:rPrChange w:id="961" w:author="Roberts, Julie" w:date="2022-03-23T12:43:00Z">
              <w:rPr>
                <w:rStyle w:val="Hyperlink"/>
                <w:noProof/>
                <w:color w:val="auto"/>
                <w:sz w:val="24"/>
              </w:rPr>
            </w:rPrChange>
          </w:rPr>
          <w:delText>CAISO Tariffs Administered Prudently</w:delText>
        </w:r>
        <w:r w:rsidRPr="00322D80" w:rsidDel="000B2493">
          <w:rPr>
            <w:noProof/>
            <w:webHidden/>
            <w:sz w:val="24"/>
          </w:rPr>
          <w:tab/>
        </w:r>
        <w:r w:rsidR="0087782C" w:rsidDel="000B2493">
          <w:rPr>
            <w:noProof/>
            <w:webHidden/>
            <w:sz w:val="24"/>
          </w:rPr>
          <w:delText>34</w:delText>
        </w:r>
      </w:del>
    </w:p>
    <w:p w14:paraId="2D402C2A" w14:textId="7952BA41" w:rsidR="00F16A93" w:rsidRPr="00322D80" w:rsidDel="000B2493" w:rsidRDefault="00F16A93" w:rsidP="00322D80">
      <w:pPr>
        <w:pStyle w:val="TOC2"/>
        <w:rPr>
          <w:del w:id="962" w:author="Roberts, Julie" w:date="2022-03-23T12:43:00Z"/>
          <w:rFonts w:eastAsiaTheme="minorEastAsia"/>
          <w:sz w:val="24"/>
        </w:rPr>
      </w:pPr>
      <w:del w:id="963" w:author="Roberts, Julie" w:date="2022-03-23T12:43:00Z">
        <w:r w:rsidRPr="000B2493" w:rsidDel="000B2493">
          <w:rPr>
            <w:sz w:val="24"/>
            <w:rPrChange w:id="964" w:author="Roberts, Julie" w:date="2022-03-23T12:43:00Z">
              <w:rPr>
                <w:rStyle w:val="Hyperlink"/>
                <w:color w:val="auto"/>
                <w:sz w:val="24"/>
              </w:rPr>
            </w:rPrChange>
          </w:rPr>
          <w:delText>XI.</w:delText>
        </w:r>
        <w:r w:rsidRPr="00322D80" w:rsidDel="000B2493">
          <w:rPr>
            <w:rFonts w:eastAsiaTheme="minorEastAsia"/>
            <w:sz w:val="24"/>
          </w:rPr>
          <w:tab/>
        </w:r>
        <w:r w:rsidR="00B21AAA" w:rsidRPr="000B2493" w:rsidDel="000B2493">
          <w:rPr>
            <w:sz w:val="24"/>
            <w:rPrChange w:id="965" w:author="Roberts, Julie" w:date="2022-03-23T12:43:00Z">
              <w:rPr>
                <w:rStyle w:val="Hyperlink"/>
                <w:color w:val="auto"/>
                <w:sz w:val="24"/>
              </w:rPr>
            </w:rPrChange>
          </w:rPr>
          <w:delText>SUMMARY AND CONCLUSION OF TESTIMONY ON SUPPLY ADJUSTMENT ACCOUNT COSTS</w:delText>
        </w:r>
        <w:r w:rsidRPr="00322D80" w:rsidDel="000B2493">
          <w:rPr>
            <w:webHidden/>
            <w:sz w:val="24"/>
          </w:rPr>
          <w:tab/>
        </w:r>
        <w:r w:rsidR="0087782C" w:rsidDel="000B2493">
          <w:rPr>
            <w:webHidden/>
            <w:sz w:val="24"/>
          </w:rPr>
          <w:delText>35</w:delText>
        </w:r>
      </w:del>
    </w:p>
    <w:p w14:paraId="11EB0766" w14:textId="555AAA3F" w:rsidR="00F16A93" w:rsidRPr="00322D80" w:rsidDel="000B2493" w:rsidRDefault="005114D8" w:rsidP="001D70A0">
      <w:pPr>
        <w:pStyle w:val="TOC1"/>
        <w:rPr>
          <w:del w:id="966" w:author="Roberts, Julie" w:date="2022-03-23T12:43:00Z"/>
          <w:rFonts w:eastAsiaTheme="minorEastAsia"/>
          <w:noProof/>
        </w:rPr>
      </w:pPr>
      <w:del w:id="967" w:author="Roberts, Julie" w:date="2022-03-23T12:43:00Z">
        <w:r w:rsidRPr="000B2493" w:rsidDel="000B2493">
          <w:rPr>
            <w:noProof/>
            <w:rPrChange w:id="968" w:author="Roberts, Julie" w:date="2022-03-23T12:43:00Z">
              <w:rPr>
                <w:rStyle w:val="Hyperlink"/>
                <w:noProof/>
                <w:color w:val="auto"/>
                <w:sz w:val="24"/>
              </w:rPr>
            </w:rPrChange>
          </w:rPr>
          <w:delText>CHAPTER 3</w:delText>
        </w:r>
        <w:r w:rsidRPr="000B2493" w:rsidDel="000B2493">
          <w:rPr>
            <w:noProof/>
            <w:rPrChange w:id="969" w:author="Roberts, Julie" w:date="2022-03-23T12:43:00Z">
              <w:rPr>
                <w:rStyle w:val="Hyperlink"/>
                <w:noProof/>
                <w:color w:val="auto"/>
                <w:sz w:val="24"/>
              </w:rPr>
            </w:rPrChange>
          </w:rPr>
          <w:tab/>
        </w:r>
        <w:r w:rsidR="00F16A93" w:rsidRPr="000B2493" w:rsidDel="000B2493">
          <w:rPr>
            <w:noProof/>
            <w:rPrChange w:id="970" w:author="Roberts, Julie" w:date="2022-03-23T12:43:00Z">
              <w:rPr>
                <w:rStyle w:val="Hyperlink"/>
                <w:noProof/>
                <w:color w:val="auto"/>
                <w:sz w:val="24"/>
              </w:rPr>
            </w:rPrChange>
          </w:rPr>
          <w:delText>SUPPLY ADJUSTMENT BALANCING ACCOUNT REVENUES SEPTEMBER 1, 2011 TO OCTOBER 31, 2016</w:delText>
        </w:r>
        <w:r w:rsidR="00F16A93" w:rsidRPr="00322D80" w:rsidDel="000B2493">
          <w:rPr>
            <w:noProof/>
            <w:webHidden/>
          </w:rPr>
          <w:tab/>
        </w:r>
        <w:r w:rsidR="0087782C" w:rsidDel="000B2493">
          <w:rPr>
            <w:noProof/>
            <w:webHidden/>
          </w:rPr>
          <w:delText>37</w:delText>
        </w:r>
      </w:del>
    </w:p>
    <w:p w14:paraId="00879A1E" w14:textId="097E0266" w:rsidR="00F16A93" w:rsidRPr="00322D80" w:rsidDel="000B2493" w:rsidRDefault="00F16A93" w:rsidP="00322D80">
      <w:pPr>
        <w:pStyle w:val="TOC2"/>
        <w:rPr>
          <w:del w:id="971" w:author="Roberts, Julie" w:date="2022-03-23T12:43:00Z"/>
          <w:rFonts w:eastAsiaTheme="minorEastAsia"/>
          <w:sz w:val="24"/>
        </w:rPr>
      </w:pPr>
      <w:del w:id="972" w:author="Roberts, Julie" w:date="2022-03-23T12:43:00Z">
        <w:r w:rsidRPr="000B2493" w:rsidDel="000B2493">
          <w:rPr>
            <w:sz w:val="24"/>
            <w:rPrChange w:id="973" w:author="Roberts, Julie" w:date="2022-03-23T12:43:00Z">
              <w:rPr>
                <w:rStyle w:val="Hyperlink"/>
                <w:color w:val="auto"/>
                <w:sz w:val="24"/>
              </w:rPr>
            </w:rPrChange>
          </w:rPr>
          <w:delText>I.</w:delText>
        </w:r>
        <w:r w:rsidRPr="00322D80" w:rsidDel="000B2493">
          <w:rPr>
            <w:rFonts w:eastAsiaTheme="minorEastAsia"/>
            <w:sz w:val="24"/>
          </w:rPr>
          <w:tab/>
        </w:r>
        <w:r w:rsidRPr="000B2493" w:rsidDel="000B2493">
          <w:rPr>
            <w:sz w:val="24"/>
            <w:rPrChange w:id="974" w:author="Roberts, Julie" w:date="2022-03-23T12:43:00Z">
              <w:rPr>
                <w:rStyle w:val="Hyperlink"/>
                <w:color w:val="auto"/>
                <w:sz w:val="24"/>
              </w:rPr>
            </w:rPrChange>
          </w:rPr>
          <w:delText>PURPOSE</w:delText>
        </w:r>
        <w:r w:rsidRPr="00322D80" w:rsidDel="000B2493">
          <w:rPr>
            <w:webHidden/>
            <w:sz w:val="24"/>
          </w:rPr>
          <w:tab/>
        </w:r>
        <w:r w:rsidR="0087782C" w:rsidDel="000B2493">
          <w:rPr>
            <w:webHidden/>
            <w:sz w:val="24"/>
          </w:rPr>
          <w:delText>37</w:delText>
        </w:r>
      </w:del>
    </w:p>
    <w:p w14:paraId="6D301E01" w14:textId="476D5C59" w:rsidR="00F16A93" w:rsidRPr="00322D80" w:rsidDel="000B2493" w:rsidRDefault="00F16A93" w:rsidP="00322D80">
      <w:pPr>
        <w:pStyle w:val="TOC2"/>
        <w:rPr>
          <w:del w:id="975" w:author="Roberts, Julie" w:date="2022-03-23T12:43:00Z"/>
          <w:rFonts w:eastAsiaTheme="minorEastAsia"/>
          <w:sz w:val="24"/>
        </w:rPr>
      </w:pPr>
      <w:del w:id="976" w:author="Roberts, Julie" w:date="2022-03-23T12:43:00Z">
        <w:r w:rsidRPr="000B2493" w:rsidDel="000B2493">
          <w:rPr>
            <w:sz w:val="24"/>
            <w:rPrChange w:id="977" w:author="Roberts, Julie" w:date="2022-03-23T12:43:00Z">
              <w:rPr>
                <w:rStyle w:val="Hyperlink"/>
                <w:color w:val="auto"/>
                <w:sz w:val="24"/>
              </w:rPr>
            </w:rPrChange>
          </w:rPr>
          <w:delText>II.</w:delText>
        </w:r>
        <w:r w:rsidRPr="00322D80" w:rsidDel="000B2493">
          <w:rPr>
            <w:rFonts w:eastAsiaTheme="minorEastAsia"/>
            <w:sz w:val="24"/>
          </w:rPr>
          <w:tab/>
        </w:r>
        <w:r w:rsidRPr="000B2493" w:rsidDel="000B2493">
          <w:rPr>
            <w:sz w:val="24"/>
            <w:rPrChange w:id="978" w:author="Roberts, Julie" w:date="2022-03-23T12:43:00Z">
              <w:rPr>
                <w:rStyle w:val="Hyperlink"/>
                <w:color w:val="auto"/>
                <w:sz w:val="24"/>
              </w:rPr>
            </w:rPrChange>
          </w:rPr>
          <w:delText>BACKGROUND</w:delText>
        </w:r>
        <w:r w:rsidRPr="00322D80" w:rsidDel="000B2493">
          <w:rPr>
            <w:webHidden/>
            <w:sz w:val="24"/>
          </w:rPr>
          <w:tab/>
        </w:r>
        <w:r w:rsidR="0087782C" w:rsidDel="000B2493">
          <w:rPr>
            <w:webHidden/>
            <w:sz w:val="24"/>
          </w:rPr>
          <w:delText>37</w:delText>
        </w:r>
      </w:del>
    </w:p>
    <w:p w14:paraId="69FBF38A" w14:textId="679785FE" w:rsidR="00F16A93" w:rsidRPr="00322D80" w:rsidDel="000B2493" w:rsidRDefault="00F16A93" w:rsidP="00322D80">
      <w:pPr>
        <w:pStyle w:val="TOC2"/>
        <w:rPr>
          <w:del w:id="979" w:author="Roberts, Julie" w:date="2022-03-23T12:43:00Z"/>
          <w:rFonts w:eastAsiaTheme="minorEastAsia"/>
          <w:sz w:val="24"/>
        </w:rPr>
      </w:pPr>
      <w:del w:id="980" w:author="Roberts, Julie" w:date="2022-03-23T12:43:00Z">
        <w:r w:rsidRPr="000B2493" w:rsidDel="000B2493">
          <w:rPr>
            <w:sz w:val="24"/>
            <w:rPrChange w:id="981" w:author="Roberts, Julie" w:date="2022-03-23T12:43:00Z">
              <w:rPr>
                <w:rStyle w:val="Hyperlink"/>
                <w:color w:val="auto"/>
                <w:sz w:val="24"/>
              </w:rPr>
            </w:rPrChange>
          </w:rPr>
          <w:delText>III.</w:delText>
        </w:r>
        <w:r w:rsidRPr="00322D80" w:rsidDel="000B2493">
          <w:rPr>
            <w:rFonts w:eastAsiaTheme="minorEastAsia"/>
            <w:sz w:val="24"/>
          </w:rPr>
          <w:tab/>
        </w:r>
        <w:r w:rsidRPr="000B2493" w:rsidDel="000B2493">
          <w:rPr>
            <w:sz w:val="24"/>
            <w:rPrChange w:id="982" w:author="Roberts, Julie" w:date="2022-03-23T12:43:00Z">
              <w:rPr>
                <w:rStyle w:val="Hyperlink"/>
                <w:color w:val="auto"/>
                <w:sz w:val="24"/>
              </w:rPr>
            </w:rPrChange>
          </w:rPr>
          <w:delText>SUMMARY AND INTRODUCTION</w:delText>
        </w:r>
        <w:r w:rsidRPr="00322D80" w:rsidDel="000B2493">
          <w:rPr>
            <w:webHidden/>
            <w:sz w:val="24"/>
          </w:rPr>
          <w:tab/>
        </w:r>
        <w:r w:rsidR="0087782C" w:rsidDel="000B2493">
          <w:rPr>
            <w:webHidden/>
            <w:sz w:val="24"/>
          </w:rPr>
          <w:delText>37</w:delText>
        </w:r>
      </w:del>
    </w:p>
    <w:p w14:paraId="01BADF29" w14:textId="4AE59A9F" w:rsidR="00F16A93" w:rsidRPr="00322D80" w:rsidDel="000B2493" w:rsidRDefault="00F16A93" w:rsidP="00DD4BC6">
      <w:pPr>
        <w:pStyle w:val="TOC3"/>
        <w:rPr>
          <w:del w:id="983" w:author="Roberts, Julie" w:date="2022-03-23T12:43:00Z"/>
          <w:rFonts w:eastAsiaTheme="minorEastAsia"/>
          <w:noProof/>
          <w:sz w:val="24"/>
        </w:rPr>
      </w:pPr>
      <w:del w:id="984" w:author="Roberts, Julie" w:date="2022-03-23T12:43:00Z">
        <w:r w:rsidRPr="000B2493" w:rsidDel="000B2493">
          <w:rPr>
            <w:noProof/>
            <w:sz w:val="24"/>
            <w:rPrChange w:id="985" w:author="Roberts, Julie" w:date="2022-03-23T12:43:00Z">
              <w:rPr>
                <w:rStyle w:val="Hyperlink"/>
                <w:noProof/>
                <w:color w:val="auto"/>
                <w:sz w:val="24"/>
              </w:rPr>
            </w:rPrChange>
          </w:rPr>
          <w:delText>A.</w:delText>
        </w:r>
        <w:r w:rsidRPr="00322D80" w:rsidDel="000B2493">
          <w:rPr>
            <w:rFonts w:eastAsiaTheme="minorEastAsia"/>
            <w:noProof/>
            <w:sz w:val="24"/>
          </w:rPr>
          <w:tab/>
        </w:r>
        <w:r w:rsidRPr="000B2493" w:rsidDel="000B2493">
          <w:rPr>
            <w:noProof/>
            <w:sz w:val="24"/>
            <w:rPrChange w:id="986" w:author="Roberts, Julie" w:date="2022-03-23T12:43:00Z">
              <w:rPr>
                <w:rStyle w:val="Hyperlink"/>
                <w:noProof/>
                <w:color w:val="auto"/>
                <w:sz w:val="24"/>
              </w:rPr>
            </w:rPrChange>
          </w:rPr>
          <w:delText xml:space="preserve">Supply Adjustment Account Last Reviewed In Application </w:delText>
        </w:r>
        <w:r w:rsidR="00B21AAA" w:rsidRPr="000B2493" w:rsidDel="000B2493">
          <w:rPr>
            <w:noProof/>
            <w:sz w:val="24"/>
            <w:rPrChange w:id="987" w:author="Roberts, Julie" w:date="2022-03-23T12:43:00Z">
              <w:rPr>
                <w:rStyle w:val="Hyperlink"/>
                <w:noProof/>
                <w:color w:val="auto"/>
                <w:sz w:val="24"/>
              </w:rPr>
            </w:rPrChange>
          </w:rPr>
          <w:br/>
        </w:r>
        <w:r w:rsidRPr="000B2493" w:rsidDel="000B2493">
          <w:rPr>
            <w:noProof/>
            <w:sz w:val="24"/>
            <w:rPrChange w:id="988" w:author="Roberts, Julie" w:date="2022-03-23T12:43:00Z">
              <w:rPr>
                <w:rStyle w:val="Hyperlink"/>
                <w:noProof/>
                <w:color w:val="auto"/>
                <w:sz w:val="24"/>
              </w:rPr>
            </w:rPrChange>
          </w:rPr>
          <w:delText>12-02-013 and Approved in D. 14-11-002.</w:delText>
        </w:r>
        <w:r w:rsidRPr="00322D80" w:rsidDel="000B2493">
          <w:rPr>
            <w:noProof/>
            <w:webHidden/>
            <w:sz w:val="24"/>
          </w:rPr>
          <w:tab/>
        </w:r>
        <w:r w:rsidR="0087782C" w:rsidDel="000B2493">
          <w:rPr>
            <w:noProof/>
            <w:webHidden/>
            <w:sz w:val="24"/>
          </w:rPr>
          <w:delText>37</w:delText>
        </w:r>
      </w:del>
    </w:p>
    <w:p w14:paraId="790FDC31" w14:textId="2DBDCF36" w:rsidR="00F16A93" w:rsidRPr="00322D80" w:rsidDel="000B2493" w:rsidRDefault="00F16A93" w:rsidP="00DD4BC6">
      <w:pPr>
        <w:pStyle w:val="TOC3"/>
        <w:rPr>
          <w:del w:id="989" w:author="Roberts, Julie" w:date="2022-03-23T12:43:00Z"/>
          <w:rFonts w:eastAsiaTheme="minorEastAsia"/>
          <w:noProof/>
          <w:sz w:val="24"/>
        </w:rPr>
      </w:pPr>
      <w:del w:id="990" w:author="Roberts, Julie" w:date="2022-03-23T12:43:00Z">
        <w:r w:rsidRPr="000B2493" w:rsidDel="000B2493">
          <w:rPr>
            <w:noProof/>
            <w:sz w:val="24"/>
            <w:rPrChange w:id="991" w:author="Roberts, Julie" w:date="2022-03-23T12:43:00Z">
              <w:rPr>
                <w:rStyle w:val="Hyperlink"/>
                <w:noProof/>
                <w:color w:val="auto"/>
                <w:sz w:val="24"/>
              </w:rPr>
            </w:rPrChange>
          </w:rPr>
          <w:delText>B.</w:delText>
        </w:r>
        <w:r w:rsidRPr="00322D80" w:rsidDel="000B2493">
          <w:rPr>
            <w:rFonts w:eastAsiaTheme="minorEastAsia"/>
            <w:noProof/>
            <w:sz w:val="24"/>
          </w:rPr>
          <w:tab/>
        </w:r>
        <w:r w:rsidRPr="000B2493" w:rsidDel="000B2493">
          <w:rPr>
            <w:noProof/>
            <w:sz w:val="24"/>
            <w:rPrChange w:id="992" w:author="Roberts, Julie" w:date="2022-03-23T12:43:00Z">
              <w:rPr>
                <w:rStyle w:val="Hyperlink"/>
                <w:noProof/>
                <w:color w:val="auto"/>
                <w:sz w:val="24"/>
              </w:rPr>
            </w:rPrChange>
          </w:rPr>
          <w:delText>Summary of Supply Adjustment Account Revenues</w:delText>
        </w:r>
        <w:r w:rsidRPr="00322D80" w:rsidDel="000B2493">
          <w:rPr>
            <w:noProof/>
            <w:webHidden/>
            <w:sz w:val="24"/>
          </w:rPr>
          <w:tab/>
        </w:r>
        <w:r w:rsidR="0087782C" w:rsidDel="000B2493">
          <w:rPr>
            <w:noProof/>
            <w:webHidden/>
            <w:sz w:val="24"/>
          </w:rPr>
          <w:delText>38</w:delText>
        </w:r>
      </w:del>
    </w:p>
    <w:p w14:paraId="707F3BC3" w14:textId="23A3B970" w:rsidR="00F16A93" w:rsidRPr="00322D80" w:rsidDel="000B2493" w:rsidRDefault="00F16A93" w:rsidP="00322D80">
      <w:pPr>
        <w:pStyle w:val="TOC2"/>
        <w:rPr>
          <w:del w:id="993" w:author="Roberts, Julie" w:date="2022-03-23T12:43:00Z"/>
          <w:rFonts w:eastAsiaTheme="minorEastAsia"/>
          <w:sz w:val="24"/>
        </w:rPr>
      </w:pPr>
      <w:del w:id="994" w:author="Roberts, Julie" w:date="2022-03-23T12:43:00Z">
        <w:r w:rsidRPr="000B2493" w:rsidDel="000B2493">
          <w:rPr>
            <w:sz w:val="24"/>
            <w:rPrChange w:id="995" w:author="Roberts, Julie" w:date="2022-03-23T12:43:00Z">
              <w:rPr>
                <w:rStyle w:val="Hyperlink"/>
                <w:color w:val="auto"/>
                <w:sz w:val="24"/>
              </w:rPr>
            </w:rPrChange>
          </w:rPr>
          <w:delText>IV.</w:delText>
        </w:r>
        <w:r w:rsidRPr="00322D80" w:rsidDel="000B2493">
          <w:rPr>
            <w:rFonts w:eastAsiaTheme="minorEastAsia"/>
            <w:sz w:val="24"/>
          </w:rPr>
          <w:tab/>
        </w:r>
        <w:r w:rsidRPr="000B2493" w:rsidDel="000B2493">
          <w:rPr>
            <w:sz w:val="24"/>
            <w:rPrChange w:id="996" w:author="Roberts, Julie" w:date="2022-03-23T12:43:00Z">
              <w:rPr>
                <w:rStyle w:val="Hyperlink"/>
                <w:color w:val="auto"/>
                <w:sz w:val="24"/>
              </w:rPr>
            </w:rPrChange>
          </w:rPr>
          <w:delText xml:space="preserve">SUPPLY ADJUSTMENT ACCOUNT REVENUES FROM </w:delText>
        </w:r>
        <w:r w:rsidR="00B21AAA" w:rsidRPr="000B2493" w:rsidDel="000B2493">
          <w:rPr>
            <w:sz w:val="24"/>
            <w:rPrChange w:id="997" w:author="Roberts, Julie" w:date="2022-03-23T12:43:00Z">
              <w:rPr>
                <w:rStyle w:val="Hyperlink"/>
                <w:color w:val="auto"/>
                <w:sz w:val="24"/>
              </w:rPr>
            </w:rPrChange>
          </w:rPr>
          <w:br/>
        </w:r>
        <w:r w:rsidRPr="000B2493" w:rsidDel="000B2493">
          <w:rPr>
            <w:sz w:val="24"/>
            <w:rPrChange w:id="998" w:author="Roberts, Julie" w:date="2022-03-23T12:43:00Z">
              <w:rPr>
                <w:rStyle w:val="Hyperlink"/>
                <w:color w:val="auto"/>
                <w:sz w:val="24"/>
              </w:rPr>
            </w:rPrChange>
          </w:rPr>
          <w:delText>CUSTOMER BILLS</w:delText>
        </w:r>
        <w:r w:rsidRPr="00322D80" w:rsidDel="000B2493">
          <w:rPr>
            <w:webHidden/>
            <w:sz w:val="24"/>
          </w:rPr>
          <w:tab/>
        </w:r>
        <w:r w:rsidR="0087782C" w:rsidDel="000B2493">
          <w:rPr>
            <w:webHidden/>
            <w:sz w:val="24"/>
          </w:rPr>
          <w:delText>38</w:delText>
        </w:r>
      </w:del>
    </w:p>
    <w:p w14:paraId="5C249143" w14:textId="0FBE6B10" w:rsidR="00F16A93" w:rsidRPr="00322D80" w:rsidDel="000B2493" w:rsidRDefault="00F16A93" w:rsidP="00322D80">
      <w:pPr>
        <w:pStyle w:val="TOC2"/>
        <w:rPr>
          <w:del w:id="999" w:author="Roberts, Julie" w:date="2022-03-23T12:43:00Z"/>
          <w:rFonts w:eastAsiaTheme="minorEastAsia"/>
          <w:sz w:val="24"/>
        </w:rPr>
      </w:pPr>
      <w:del w:id="1000" w:author="Roberts, Julie" w:date="2022-03-23T12:43:00Z">
        <w:r w:rsidRPr="000B2493" w:rsidDel="000B2493">
          <w:rPr>
            <w:sz w:val="24"/>
            <w:rPrChange w:id="1001" w:author="Roberts, Julie" w:date="2022-03-23T12:43:00Z">
              <w:rPr>
                <w:rStyle w:val="Hyperlink"/>
                <w:color w:val="auto"/>
                <w:sz w:val="24"/>
              </w:rPr>
            </w:rPrChange>
          </w:rPr>
          <w:delText>V.</w:delText>
        </w:r>
        <w:r w:rsidRPr="00322D80" w:rsidDel="000B2493">
          <w:rPr>
            <w:rFonts w:eastAsiaTheme="minorEastAsia"/>
            <w:sz w:val="24"/>
          </w:rPr>
          <w:tab/>
        </w:r>
        <w:r w:rsidR="00B21AAA" w:rsidRPr="000B2493" w:rsidDel="000B2493">
          <w:rPr>
            <w:sz w:val="24"/>
            <w:rPrChange w:id="1002" w:author="Roberts, Julie" w:date="2022-03-23T12:43:00Z">
              <w:rPr>
                <w:rStyle w:val="Hyperlink"/>
                <w:color w:val="auto"/>
                <w:sz w:val="24"/>
              </w:rPr>
            </w:rPrChange>
          </w:rPr>
          <w:delText>IMBALANCE ENERGY SALES</w:delText>
        </w:r>
        <w:r w:rsidRPr="00322D80" w:rsidDel="000B2493">
          <w:rPr>
            <w:webHidden/>
            <w:sz w:val="24"/>
          </w:rPr>
          <w:tab/>
        </w:r>
        <w:r w:rsidR="0087782C" w:rsidDel="000B2493">
          <w:rPr>
            <w:webHidden/>
            <w:sz w:val="24"/>
          </w:rPr>
          <w:delText>39</w:delText>
        </w:r>
      </w:del>
    </w:p>
    <w:p w14:paraId="01E5A710" w14:textId="01F6B61C" w:rsidR="00F16A93" w:rsidRPr="00322D80" w:rsidDel="000B2493" w:rsidRDefault="00F16A93" w:rsidP="00322D80">
      <w:pPr>
        <w:pStyle w:val="TOC2"/>
        <w:rPr>
          <w:del w:id="1003" w:author="Roberts, Julie" w:date="2022-03-23T12:43:00Z"/>
          <w:rFonts w:eastAsiaTheme="minorEastAsia"/>
          <w:sz w:val="24"/>
        </w:rPr>
      </w:pPr>
      <w:del w:id="1004" w:author="Roberts, Julie" w:date="2022-03-23T12:43:00Z">
        <w:r w:rsidRPr="000B2493" w:rsidDel="000B2493">
          <w:rPr>
            <w:sz w:val="24"/>
            <w:rPrChange w:id="1005" w:author="Roberts, Julie" w:date="2022-03-23T12:43:00Z">
              <w:rPr>
                <w:rStyle w:val="Hyperlink"/>
                <w:color w:val="auto"/>
                <w:sz w:val="24"/>
              </w:rPr>
            </w:rPrChange>
          </w:rPr>
          <w:delText>VI.</w:delText>
        </w:r>
        <w:r w:rsidRPr="00322D80" w:rsidDel="000B2493">
          <w:rPr>
            <w:rFonts w:eastAsiaTheme="minorEastAsia"/>
            <w:sz w:val="24"/>
          </w:rPr>
          <w:tab/>
        </w:r>
        <w:r w:rsidRPr="000B2493" w:rsidDel="000B2493">
          <w:rPr>
            <w:sz w:val="24"/>
            <w:rPrChange w:id="1006" w:author="Roberts, Julie" w:date="2022-03-23T12:43:00Z">
              <w:rPr>
                <w:rStyle w:val="Hyperlink"/>
                <w:color w:val="auto"/>
                <w:sz w:val="24"/>
              </w:rPr>
            </w:rPrChange>
          </w:rPr>
          <w:delText>SUMMARY AND CONCLUSION OF TESTIMONY ON SUPPLY ADJUSTMENT ACCOUNT REVENUES</w:delText>
        </w:r>
        <w:r w:rsidRPr="00322D80" w:rsidDel="000B2493">
          <w:rPr>
            <w:webHidden/>
            <w:sz w:val="24"/>
          </w:rPr>
          <w:tab/>
        </w:r>
        <w:r w:rsidR="0087782C" w:rsidDel="000B2493">
          <w:rPr>
            <w:webHidden/>
            <w:sz w:val="24"/>
          </w:rPr>
          <w:delText>39</w:delText>
        </w:r>
      </w:del>
    </w:p>
    <w:p w14:paraId="6246BD9E" w14:textId="0600F142" w:rsidR="00F16A93" w:rsidRPr="00322D80" w:rsidDel="000B2493" w:rsidRDefault="005114D8" w:rsidP="001D70A0">
      <w:pPr>
        <w:pStyle w:val="TOC1"/>
        <w:rPr>
          <w:del w:id="1007" w:author="Roberts, Julie" w:date="2022-03-23T12:43:00Z"/>
          <w:rFonts w:eastAsiaTheme="minorEastAsia"/>
          <w:noProof/>
        </w:rPr>
      </w:pPr>
      <w:del w:id="1008" w:author="Roberts, Julie" w:date="2022-03-23T12:43:00Z">
        <w:r w:rsidRPr="000B2493" w:rsidDel="000B2493">
          <w:rPr>
            <w:noProof/>
            <w:rPrChange w:id="1009" w:author="Roberts, Julie" w:date="2022-03-23T12:43:00Z">
              <w:rPr>
                <w:rStyle w:val="Hyperlink"/>
                <w:noProof/>
                <w:color w:val="auto"/>
                <w:sz w:val="24"/>
              </w:rPr>
            </w:rPrChange>
          </w:rPr>
          <w:delText>CHAPTER 4</w:delText>
        </w:r>
        <w:r w:rsidRPr="000B2493" w:rsidDel="000B2493">
          <w:rPr>
            <w:noProof/>
            <w:rPrChange w:id="1010" w:author="Roberts, Julie" w:date="2022-03-23T12:43:00Z">
              <w:rPr>
                <w:rStyle w:val="Hyperlink"/>
                <w:noProof/>
                <w:color w:val="auto"/>
                <w:sz w:val="24"/>
              </w:rPr>
            </w:rPrChange>
          </w:rPr>
          <w:tab/>
        </w:r>
        <w:r w:rsidR="00F16A93" w:rsidRPr="000B2493" w:rsidDel="000B2493">
          <w:rPr>
            <w:noProof/>
            <w:rPrChange w:id="1011" w:author="Roberts, Julie" w:date="2022-03-23T12:43:00Z">
              <w:rPr>
                <w:rStyle w:val="Hyperlink"/>
                <w:noProof/>
                <w:color w:val="auto"/>
                <w:sz w:val="24"/>
              </w:rPr>
            </w:rPrChange>
          </w:rPr>
          <w:delText xml:space="preserve">SUPPLY ADJUSTMENT BALANCING ACCOUNT CUMULATIVE </w:delText>
        </w:r>
        <w:r w:rsidR="00B21AAA" w:rsidRPr="000B2493" w:rsidDel="000B2493">
          <w:rPr>
            <w:noProof/>
            <w:rPrChange w:id="1012" w:author="Roberts, Julie" w:date="2022-03-23T12:43:00Z">
              <w:rPr>
                <w:rStyle w:val="Hyperlink"/>
                <w:noProof/>
                <w:color w:val="auto"/>
                <w:sz w:val="24"/>
              </w:rPr>
            </w:rPrChange>
          </w:rPr>
          <w:br/>
        </w:r>
        <w:r w:rsidR="00F16A93" w:rsidRPr="000B2493" w:rsidDel="000B2493">
          <w:rPr>
            <w:noProof/>
            <w:rPrChange w:id="1013" w:author="Roberts, Julie" w:date="2022-03-23T12:43:00Z">
              <w:rPr>
                <w:rStyle w:val="Hyperlink"/>
                <w:noProof/>
                <w:color w:val="auto"/>
                <w:sz w:val="24"/>
              </w:rPr>
            </w:rPrChange>
          </w:rPr>
          <w:delText>NET BALANCES SEPTEMBER 1, 2011 TO OCTOBER 31, 2016</w:delText>
        </w:r>
        <w:r w:rsidR="00F16A93" w:rsidRPr="00322D80" w:rsidDel="000B2493">
          <w:rPr>
            <w:noProof/>
            <w:webHidden/>
          </w:rPr>
          <w:tab/>
        </w:r>
        <w:r w:rsidR="0087782C" w:rsidDel="000B2493">
          <w:rPr>
            <w:noProof/>
            <w:webHidden/>
          </w:rPr>
          <w:delText>40</w:delText>
        </w:r>
      </w:del>
    </w:p>
    <w:p w14:paraId="4EE54811" w14:textId="4CF857C8" w:rsidR="00F16A93" w:rsidRPr="00322D80" w:rsidDel="000B2493" w:rsidRDefault="00F16A93" w:rsidP="00322D80">
      <w:pPr>
        <w:pStyle w:val="TOC2"/>
        <w:rPr>
          <w:del w:id="1014" w:author="Roberts, Julie" w:date="2022-03-23T12:43:00Z"/>
          <w:rFonts w:eastAsiaTheme="minorEastAsia"/>
          <w:sz w:val="24"/>
        </w:rPr>
      </w:pPr>
      <w:del w:id="1015" w:author="Roberts, Julie" w:date="2022-03-23T12:43:00Z">
        <w:r w:rsidRPr="000B2493" w:rsidDel="000B2493">
          <w:rPr>
            <w:sz w:val="24"/>
            <w:rPrChange w:id="1016" w:author="Roberts, Julie" w:date="2022-03-23T12:43:00Z">
              <w:rPr>
                <w:rStyle w:val="Hyperlink"/>
                <w:color w:val="auto"/>
                <w:sz w:val="24"/>
              </w:rPr>
            </w:rPrChange>
          </w:rPr>
          <w:delText>I.</w:delText>
        </w:r>
        <w:r w:rsidRPr="00322D80" w:rsidDel="000B2493">
          <w:rPr>
            <w:rFonts w:eastAsiaTheme="minorEastAsia"/>
            <w:sz w:val="24"/>
          </w:rPr>
          <w:tab/>
        </w:r>
        <w:r w:rsidRPr="000B2493" w:rsidDel="000B2493">
          <w:rPr>
            <w:sz w:val="24"/>
            <w:rPrChange w:id="1017" w:author="Roberts, Julie" w:date="2022-03-23T12:43:00Z">
              <w:rPr>
                <w:rStyle w:val="Hyperlink"/>
                <w:color w:val="auto"/>
                <w:sz w:val="24"/>
              </w:rPr>
            </w:rPrChange>
          </w:rPr>
          <w:delText>PURPOSE</w:delText>
        </w:r>
        <w:r w:rsidRPr="00322D80" w:rsidDel="000B2493">
          <w:rPr>
            <w:webHidden/>
            <w:sz w:val="24"/>
          </w:rPr>
          <w:tab/>
        </w:r>
        <w:r w:rsidR="0087782C" w:rsidDel="000B2493">
          <w:rPr>
            <w:webHidden/>
            <w:sz w:val="24"/>
          </w:rPr>
          <w:delText>40</w:delText>
        </w:r>
      </w:del>
    </w:p>
    <w:p w14:paraId="4D0A93B5" w14:textId="31ABE364" w:rsidR="00F16A93" w:rsidRPr="00322D80" w:rsidDel="000B2493" w:rsidRDefault="00F16A93" w:rsidP="00322D80">
      <w:pPr>
        <w:pStyle w:val="TOC2"/>
        <w:rPr>
          <w:del w:id="1018" w:author="Roberts, Julie" w:date="2022-03-23T12:43:00Z"/>
          <w:rFonts w:eastAsiaTheme="minorEastAsia"/>
          <w:sz w:val="24"/>
        </w:rPr>
      </w:pPr>
      <w:del w:id="1019" w:author="Roberts, Julie" w:date="2022-03-23T12:43:00Z">
        <w:r w:rsidRPr="000B2493" w:rsidDel="000B2493">
          <w:rPr>
            <w:sz w:val="24"/>
            <w:rPrChange w:id="1020" w:author="Roberts, Julie" w:date="2022-03-23T12:43:00Z">
              <w:rPr>
                <w:rStyle w:val="Hyperlink"/>
                <w:color w:val="auto"/>
                <w:sz w:val="24"/>
              </w:rPr>
            </w:rPrChange>
          </w:rPr>
          <w:delText>II.</w:delText>
        </w:r>
        <w:r w:rsidRPr="00322D80" w:rsidDel="000B2493">
          <w:rPr>
            <w:rFonts w:eastAsiaTheme="minorEastAsia"/>
            <w:sz w:val="24"/>
          </w:rPr>
          <w:tab/>
        </w:r>
        <w:r w:rsidRPr="000B2493" w:rsidDel="000B2493">
          <w:rPr>
            <w:sz w:val="24"/>
            <w:rPrChange w:id="1021" w:author="Roberts, Julie" w:date="2022-03-23T12:43:00Z">
              <w:rPr>
                <w:rStyle w:val="Hyperlink"/>
                <w:color w:val="auto"/>
                <w:sz w:val="24"/>
              </w:rPr>
            </w:rPrChange>
          </w:rPr>
          <w:delText>BACKGROUND</w:delText>
        </w:r>
        <w:r w:rsidRPr="00322D80" w:rsidDel="000B2493">
          <w:rPr>
            <w:webHidden/>
            <w:sz w:val="24"/>
          </w:rPr>
          <w:tab/>
        </w:r>
        <w:r w:rsidR="0087782C" w:rsidDel="000B2493">
          <w:rPr>
            <w:webHidden/>
            <w:sz w:val="24"/>
          </w:rPr>
          <w:delText>40</w:delText>
        </w:r>
      </w:del>
    </w:p>
    <w:p w14:paraId="29D1774C" w14:textId="0D900D99" w:rsidR="00F16A93" w:rsidRPr="00322D80" w:rsidDel="000B2493" w:rsidRDefault="00F16A93" w:rsidP="00322D80">
      <w:pPr>
        <w:pStyle w:val="TOC2"/>
        <w:rPr>
          <w:del w:id="1022" w:author="Roberts, Julie" w:date="2022-03-23T12:43:00Z"/>
          <w:rFonts w:eastAsiaTheme="minorEastAsia"/>
          <w:sz w:val="24"/>
        </w:rPr>
      </w:pPr>
      <w:del w:id="1023" w:author="Roberts, Julie" w:date="2022-03-23T12:43:00Z">
        <w:r w:rsidRPr="000B2493" w:rsidDel="000B2493">
          <w:rPr>
            <w:sz w:val="24"/>
            <w:rPrChange w:id="1024" w:author="Roberts, Julie" w:date="2022-03-23T12:43:00Z">
              <w:rPr>
                <w:rStyle w:val="Hyperlink"/>
                <w:color w:val="auto"/>
                <w:sz w:val="24"/>
              </w:rPr>
            </w:rPrChange>
          </w:rPr>
          <w:delText>III.</w:delText>
        </w:r>
        <w:r w:rsidRPr="00322D80" w:rsidDel="000B2493">
          <w:rPr>
            <w:rFonts w:eastAsiaTheme="minorEastAsia"/>
            <w:sz w:val="24"/>
          </w:rPr>
          <w:tab/>
        </w:r>
        <w:r w:rsidRPr="000B2493" w:rsidDel="000B2493">
          <w:rPr>
            <w:sz w:val="24"/>
            <w:rPrChange w:id="1025" w:author="Roberts, Julie" w:date="2022-03-23T12:43:00Z">
              <w:rPr>
                <w:rStyle w:val="Hyperlink"/>
                <w:color w:val="auto"/>
                <w:sz w:val="24"/>
              </w:rPr>
            </w:rPrChange>
          </w:rPr>
          <w:delText>NET BALANCE OF SUPPLY ADJUSTMENT ACCOUNT</w:delText>
        </w:r>
        <w:r w:rsidRPr="00322D80" w:rsidDel="000B2493">
          <w:rPr>
            <w:webHidden/>
            <w:sz w:val="24"/>
          </w:rPr>
          <w:tab/>
        </w:r>
        <w:r w:rsidR="0087782C" w:rsidDel="000B2493">
          <w:rPr>
            <w:webHidden/>
            <w:sz w:val="24"/>
          </w:rPr>
          <w:delText>41</w:delText>
        </w:r>
      </w:del>
    </w:p>
    <w:p w14:paraId="63DA71B4" w14:textId="4AD42530" w:rsidR="00F16A93" w:rsidRPr="00322D80" w:rsidDel="000B2493" w:rsidRDefault="005114D8" w:rsidP="001D70A0">
      <w:pPr>
        <w:pStyle w:val="TOC1"/>
        <w:rPr>
          <w:del w:id="1026" w:author="Roberts, Julie" w:date="2022-03-23T12:43:00Z"/>
          <w:rFonts w:eastAsiaTheme="minorEastAsia"/>
          <w:noProof/>
        </w:rPr>
      </w:pPr>
      <w:del w:id="1027" w:author="Roberts, Julie" w:date="2022-03-23T12:43:00Z">
        <w:r w:rsidRPr="000B2493" w:rsidDel="000B2493">
          <w:rPr>
            <w:noProof/>
            <w:rPrChange w:id="1028" w:author="Roberts, Julie" w:date="2022-03-23T12:43:00Z">
              <w:rPr>
                <w:rStyle w:val="Hyperlink"/>
                <w:noProof/>
                <w:color w:val="auto"/>
                <w:sz w:val="24"/>
              </w:rPr>
            </w:rPrChange>
          </w:rPr>
          <w:delText>CHAPTER 5</w:delText>
        </w:r>
        <w:r w:rsidR="00B21AAA" w:rsidRPr="000B2493" w:rsidDel="000B2493">
          <w:rPr>
            <w:noProof/>
            <w:rPrChange w:id="1029" w:author="Roberts, Julie" w:date="2022-03-23T12:43:00Z">
              <w:rPr>
                <w:rStyle w:val="Hyperlink"/>
                <w:noProof/>
                <w:color w:val="auto"/>
                <w:sz w:val="24"/>
              </w:rPr>
            </w:rPrChange>
          </w:rPr>
          <w:tab/>
          <w:delText>FORECAST OF POWER SUPPLY COSTS – 2018 TO 2021</w:delText>
        </w:r>
        <w:r w:rsidR="00F16A93" w:rsidRPr="00322D80" w:rsidDel="000B2493">
          <w:rPr>
            <w:noProof/>
            <w:webHidden/>
          </w:rPr>
          <w:tab/>
        </w:r>
        <w:r w:rsidR="0087782C" w:rsidDel="000B2493">
          <w:rPr>
            <w:noProof/>
            <w:webHidden/>
          </w:rPr>
          <w:delText>43</w:delText>
        </w:r>
      </w:del>
    </w:p>
    <w:p w14:paraId="4E48F117" w14:textId="24B62D30" w:rsidR="00F16A93" w:rsidRPr="00322D80" w:rsidDel="000B2493" w:rsidRDefault="00B21AAA" w:rsidP="00322D80">
      <w:pPr>
        <w:pStyle w:val="TOC2"/>
        <w:rPr>
          <w:del w:id="1030" w:author="Roberts, Julie" w:date="2022-03-23T12:43:00Z"/>
          <w:rFonts w:eastAsiaTheme="minorEastAsia"/>
          <w:sz w:val="24"/>
        </w:rPr>
      </w:pPr>
      <w:del w:id="1031" w:author="Roberts, Julie" w:date="2022-03-23T12:43:00Z">
        <w:r w:rsidRPr="000B2493" w:rsidDel="000B2493">
          <w:rPr>
            <w:sz w:val="24"/>
            <w:rPrChange w:id="1032" w:author="Roberts, Julie" w:date="2022-03-23T12:43:00Z">
              <w:rPr>
                <w:rStyle w:val="Hyperlink"/>
                <w:color w:val="auto"/>
                <w:sz w:val="24"/>
              </w:rPr>
            </w:rPrChange>
          </w:rPr>
          <w:delText>I.</w:delText>
        </w:r>
        <w:r w:rsidRPr="00322D80" w:rsidDel="000B2493">
          <w:rPr>
            <w:rFonts w:eastAsiaTheme="minorEastAsia"/>
            <w:sz w:val="24"/>
          </w:rPr>
          <w:tab/>
        </w:r>
        <w:r w:rsidRPr="000B2493" w:rsidDel="000B2493">
          <w:rPr>
            <w:sz w:val="24"/>
            <w:rPrChange w:id="1033" w:author="Roberts, Julie" w:date="2022-03-23T12:43:00Z">
              <w:rPr>
                <w:rStyle w:val="Hyperlink"/>
                <w:color w:val="auto"/>
                <w:sz w:val="24"/>
              </w:rPr>
            </w:rPrChange>
          </w:rPr>
          <w:delText>FORECAST OF HOURLY REQUIREMENTS</w:delText>
        </w:r>
        <w:r w:rsidRPr="00322D80" w:rsidDel="000B2493">
          <w:rPr>
            <w:webHidden/>
            <w:sz w:val="24"/>
          </w:rPr>
          <w:tab/>
        </w:r>
        <w:r w:rsidR="0087782C" w:rsidDel="000B2493">
          <w:rPr>
            <w:webHidden/>
            <w:sz w:val="24"/>
          </w:rPr>
          <w:delText>44</w:delText>
        </w:r>
      </w:del>
    </w:p>
    <w:p w14:paraId="5F55CC01" w14:textId="32C4B4E2" w:rsidR="00F16A93" w:rsidRPr="00322D80" w:rsidDel="000B2493" w:rsidRDefault="00B21AAA" w:rsidP="00322D80">
      <w:pPr>
        <w:pStyle w:val="TOC2"/>
        <w:rPr>
          <w:del w:id="1034" w:author="Roberts, Julie" w:date="2022-03-23T12:43:00Z"/>
          <w:rFonts w:eastAsiaTheme="minorEastAsia"/>
          <w:sz w:val="24"/>
        </w:rPr>
      </w:pPr>
      <w:del w:id="1035" w:author="Roberts, Julie" w:date="2022-03-23T12:43:00Z">
        <w:r w:rsidRPr="000B2493" w:rsidDel="000B2493">
          <w:rPr>
            <w:sz w:val="24"/>
            <w:rPrChange w:id="1036" w:author="Roberts, Julie" w:date="2022-03-23T12:43:00Z">
              <w:rPr>
                <w:rStyle w:val="Hyperlink"/>
                <w:color w:val="auto"/>
                <w:sz w:val="24"/>
              </w:rPr>
            </w:rPrChange>
          </w:rPr>
          <w:delText>II.</w:delText>
        </w:r>
        <w:r w:rsidRPr="00322D80" w:rsidDel="000B2493">
          <w:rPr>
            <w:rFonts w:eastAsiaTheme="minorEastAsia"/>
            <w:sz w:val="24"/>
          </w:rPr>
          <w:tab/>
        </w:r>
        <w:r w:rsidRPr="000B2493" w:rsidDel="000B2493">
          <w:rPr>
            <w:sz w:val="24"/>
            <w:rPrChange w:id="1037" w:author="Roberts, Julie" w:date="2022-03-23T12:43:00Z">
              <w:rPr>
                <w:rStyle w:val="Hyperlink"/>
                <w:color w:val="auto"/>
                <w:sz w:val="24"/>
              </w:rPr>
            </w:rPrChange>
          </w:rPr>
          <w:delText>EXISTING RESOURCES</w:delText>
        </w:r>
        <w:r w:rsidRPr="00322D80" w:rsidDel="000B2493">
          <w:rPr>
            <w:webHidden/>
            <w:sz w:val="24"/>
          </w:rPr>
          <w:tab/>
        </w:r>
        <w:r w:rsidR="0087782C" w:rsidDel="000B2493">
          <w:rPr>
            <w:webHidden/>
            <w:sz w:val="24"/>
          </w:rPr>
          <w:delText>44</w:delText>
        </w:r>
      </w:del>
    </w:p>
    <w:p w14:paraId="79803B98" w14:textId="6C802196" w:rsidR="00F16A93" w:rsidRPr="00322D80" w:rsidDel="000B2493" w:rsidRDefault="00B21AAA" w:rsidP="00322D80">
      <w:pPr>
        <w:pStyle w:val="TOC2"/>
        <w:rPr>
          <w:del w:id="1038" w:author="Roberts, Julie" w:date="2022-03-23T12:43:00Z"/>
          <w:rFonts w:eastAsiaTheme="minorEastAsia"/>
          <w:sz w:val="24"/>
        </w:rPr>
      </w:pPr>
      <w:del w:id="1039" w:author="Roberts, Julie" w:date="2022-03-23T12:43:00Z">
        <w:r w:rsidRPr="000B2493" w:rsidDel="000B2493">
          <w:rPr>
            <w:sz w:val="24"/>
            <w:rPrChange w:id="1040" w:author="Roberts, Julie" w:date="2022-03-23T12:43:00Z">
              <w:rPr>
                <w:rStyle w:val="Hyperlink"/>
                <w:color w:val="auto"/>
                <w:sz w:val="24"/>
              </w:rPr>
            </w:rPrChange>
          </w:rPr>
          <w:delText>III.</w:delText>
        </w:r>
        <w:r w:rsidRPr="00322D80" w:rsidDel="000B2493">
          <w:rPr>
            <w:rFonts w:eastAsiaTheme="minorEastAsia"/>
            <w:sz w:val="24"/>
          </w:rPr>
          <w:tab/>
        </w:r>
        <w:r w:rsidRPr="000B2493" w:rsidDel="000B2493">
          <w:rPr>
            <w:sz w:val="24"/>
            <w:rPrChange w:id="1041" w:author="Roberts, Julie" w:date="2022-03-23T12:43:00Z">
              <w:rPr>
                <w:rStyle w:val="Hyperlink"/>
                <w:color w:val="auto"/>
                <w:sz w:val="24"/>
              </w:rPr>
            </w:rPrChange>
          </w:rPr>
          <w:delText>POWER SUPPLY COST FORECAST 2018-2021</w:delText>
        </w:r>
        <w:r w:rsidRPr="00322D80" w:rsidDel="000B2493">
          <w:rPr>
            <w:webHidden/>
            <w:sz w:val="24"/>
          </w:rPr>
          <w:tab/>
        </w:r>
        <w:r w:rsidR="0087782C" w:rsidDel="000B2493">
          <w:rPr>
            <w:webHidden/>
            <w:sz w:val="24"/>
          </w:rPr>
          <w:delText>46</w:delText>
        </w:r>
      </w:del>
    </w:p>
    <w:p w14:paraId="477B3260" w14:textId="147E8C2C" w:rsidR="00F16A93" w:rsidRPr="00322D80" w:rsidDel="000B2493" w:rsidRDefault="00F16A93" w:rsidP="00DD4BC6">
      <w:pPr>
        <w:pStyle w:val="TOC3"/>
        <w:rPr>
          <w:del w:id="1042" w:author="Roberts, Julie" w:date="2022-03-23T12:43:00Z"/>
          <w:rFonts w:eastAsiaTheme="minorEastAsia"/>
          <w:noProof/>
          <w:sz w:val="24"/>
        </w:rPr>
      </w:pPr>
      <w:del w:id="1043" w:author="Roberts, Julie" w:date="2022-03-23T12:43:00Z">
        <w:r w:rsidRPr="000B2493" w:rsidDel="000B2493">
          <w:rPr>
            <w:noProof/>
            <w:sz w:val="24"/>
            <w:rPrChange w:id="1044" w:author="Roberts, Julie" w:date="2022-03-23T12:43:00Z">
              <w:rPr>
                <w:rStyle w:val="Hyperlink"/>
                <w:noProof/>
                <w:color w:val="auto"/>
                <w:sz w:val="24"/>
              </w:rPr>
            </w:rPrChange>
          </w:rPr>
          <w:delText>A.</w:delText>
        </w:r>
        <w:r w:rsidRPr="00322D80" w:rsidDel="000B2493">
          <w:rPr>
            <w:rFonts w:eastAsiaTheme="minorEastAsia"/>
            <w:noProof/>
            <w:sz w:val="24"/>
          </w:rPr>
          <w:tab/>
        </w:r>
        <w:r w:rsidRPr="000B2493" w:rsidDel="000B2493">
          <w:rPr>
            <w:noProof/>
            <w:sz w:val="24"/>
            <w:rPrChange w:id="1045" w:author="Roberts, Julie" w:date="2022-03-23T12:43:00Z">
              <w:rPr>
                <w:rStyle w:val="Hyperlink"/>
                <w:noProof/>
                <w:color w:val="auto"/>
                <w:sz w:val="24"/>
              </w:rPr>
            </w:rPrChange>
          </w:rPr>
          <w:delText>Natural Gas Costs</w:delText>
        </w:r>
        <w:r w:rsidRPr="00322D80" w:rsidDel="000B2493">
          <w:rPr>
            <w:noProof/>
            <w:webHidden/>
            <w:sz w:val="24"/>
          </w:rPr>
          <w:tab/>
        </w:r>
        <w:r w:rsidR="0087782C" w:rsidDel="000B2493">
          <w:rPr>
            <w:noProof/>
            <w:webHidden/>
            <w:sz w:val="24"/>
          </w:rPr>
          <w:delText>46</w:delText>
        </w:r>
      </w:del>
    </w:p>
    <w:p w14:paraId="5C4865F7" w14:textId="66EFFFE3" w:rsidR="00F16A93" w:rsidRPr="00322D80" w:rsidDel="000B2493" w:rsidRDefault="00F16A93" w:rsidP="00DD4BC6">
      <w:pPr>
        <w:pStyle w:val="TOC3"/>
        <w:rPr>
          <w:del w:id="1046" w:author="Roberts, Julie" w:date="2022-03-23T12:43:00Z"/>
          <w:rFonts w:eastAsiaTheme="minorEastAsia"/>
          <w:noProof/>
          <w:sz w:val="24"/>
        </w:rPr>
      </w:pPr>
      <w:del w:id="1047" w:author="Roberts, Julie" w:date="2022-03-23T12:43:00Z">
        <w:r w:rsidRPr="000B2493" w:rsidDel="000B2493">
          <w:rPr>
            <w:noProof/>
            <w:sz w:val="24"/>
            <w:rPrChange w:id="1048" w:author="Roberts, Julie" w:date="2022-03-23T12:43:00Z">
              <w:rPr>
                <w:rStyle w:val="Hyperlink"/>
                <w:noProof/>
                <w:color w:val="auto"/>
                <w:sz w:val="24"/>
              </w:rPr>
            </w:rPrChange>
          </w:rPr>
          <w:delText>B.</w:delText>
        </w:r>
        <w:r w:rsidRPr="00322D80" w:rsidDel="000B2493">
          <w:rPr>
            <w:rFonts w:eastAsiaTheme="minorEastAsia"/>
            <w:noProof/>
            <w:sz w:val="24"/>
          </w:rPr>
          <w:tab/>
        </w:r>
        <w:r w:rsidRPr="000B2493" w:rsidDel="000B2493">
          <w:rPr>
            <w:noProof/>
            <w:sz w:val="24"/>
            <w:rPrChange w:id="1049" w:author="Roberts, Julie" w:date="2022-03-23T12:43:00Z">
              <w:rPr>
                <w:rStyle w:val="Hyperlink"/>
                <w:noProof/>
                <w:color w:val="auto"/>
                <w:sz w:val="24"/>
              </w:rPr>
            </w:rPrChange>
          </w:rPr>
          <w:delText>Annual Baseload Energy Costs</w:delText>
        </w:r>
        <w:r w:rsidRPr="00322D80" w:rsidDel="000B2493">
          <w:rPr>
            <w:noProof/>
            <w:webHidden/>
            <w:sz w:val="24"/>
          </w:rPr>
          <w:tab/>
        </w:r>
        <w:r w:rsidR="0087782C" w:rsidDel="000B2493">
          <w:rPr>
            <w:noProof/>
            <w:webHidden/>
            <w:sz w:val="24"/>
          </w:rPr>
          <w:delText>46</w:delText>
        </w:r>
      </w:del>
    </w:p>
    <w:p w14:paraId="607C8D72" w14:textId="7AA9BF86" w:rsidR="00F16A93" w:rsidRPr="00322D80" w:rsidDel="000B2493" w:rsidRDefault="00F16A93" w:rsidP="00DD4BC6">
      <w:pPr>
        <w:pStyle w:val="TOC3"/>
        <w:rPr>
          <w:del w:id="1050" w:author="Roberts, Julie" w:date="2022-03-23T12:43:00Z"/>
          <w:rFonts w:eastAsiaTheme="minorEastAsia"/>
          <w:noProof/>
          <w:sz w:val="24"/>
        </w:rPr>
      </w:pPr>
      <w:del w:id="1051" w:author="Roberts, Julie" w:date="2022-03-23T12:43:00Z">
        <w:r w:rsidRPr="000B2493" w:rsidDel="000B2493">
          <w:rPr>
            <w:noProof/>
            <w:sz w:val="24"/>
            <w:rPrChange w:id="1052" w:author="Roberts, Julie" w:date="2022-03-23T12:43:00Z">
              <w:rPr>
                <w:rStyle w:val="Hyperlink"/>
                <w:noProof/>
                <w:color w:val="auto"/>
                <w:sz w:val="24"/>
              </w:rPr>
            </w:rPrChange>
          </w:rPr>
          <w:delText>C.</w:delText>
        </w:r>
        <w:r w:rsidRPr="00322D80" w:rsidDel="000B2493">
          <w:rPr>
            <w:rFonts w:eastAsiaTheme="minorEastAsia"/>
            <w:noProof/>
            <w:sz w:val="24"/>
          </w:rPr>
          <w:tab/>
        </w:r>
        <w:r w:rsidRPr="000B2493" w:rsidDel="000B2493">
          <w:rPr>
            <w:noProof/>
            <w:sz w:val="24"/>
            <w:rPrChange w:id="1053" w:author="Roberts, Julie" w:date="2022-03-23T12:43:00Z">
              <w:rPr>
                <w:rStyle w:val="Hyperlink"/>
                <w:noProof/>
                <w:color w:val="auto"/>
                <w:sz w:val="24"/>
              </w:rPr>
            </w:rPrChange>
          </w:rPr>
          <w:delText>Seasonal Baseload Energy Purchase</w:delText>
        </w:r>
        <w:r w:rsidRPr="00322D80" w:rsidDel="000B2493">
          <w:rPr>
            <w:noProof/>
            <w:webHidden/>
            <w:sz w:val="24"/>
          </w:rPr>
          <w:tab/>
        </w:r>
        <w:r w:rsidR="0087782C" w:rsidDel="000B2493">
          <w:rPr>
            <w:noProof/>
            <w:webHidden/>
            <w:sz w:val="24"/>
          </w:rPr>
          <w:delText>47</w:delText>
        </w:r>
      </w:del>
    </w:p>
    <w:p w14:paraId="254B2AA7" w14:textId="4AF6EF36" w:rsidR="00F16A93" w:rsidRPr="00322D80" w:rsidDel="000B2493" w:rsidRDefault="00F16A93" w:rsidP="00DD4BC6">
      <w:pPr>
        <w:pStyle w:val="TOC3"/>
        <w:rPr>
          <w:del w:id="1054" w:author="Roberts, Julie" w:date="2022-03-23T12:43:00Z"/>
          <w:rFonts w:eastAsiaTheme="minorEastAsia"/>
          <w:noProof/>
          <w:sz w:val="24"/>
        </w:rPr>
      </w:pPr>
      <w:del w:id="1055" w:author="Roberts, Julie" w:date="2022-03-23T12:43:00Z">
        <w:r w:rsidRPr="000B2493" w:rsidDel="000B2493">
          <w:rPr>
            <w:noProof/>
            <w:sz w:val="24"/>
            <w:rPrChange w:id="1056" w:author="Roberts, Julie" w:date="2022-03-23T12:43:00Z">
              <w:rPr>
                <w:rStyle w:val="Hyperlink"/>
                <w:noProof/>
                <w:color w:val="auto"/>
                <w:sz w:val="24"/>
              </w:rPr>
            </w:rPrChange>
          </w:rPr>
          <w:delText>D.</w:delText>
        </w:r>
        <w:r w:rsidRPr="00322D80" w:rsidDel="000B2493">
          <w:rPr>
            <w:rFonts w:eastAsiaTheme="minorEastAsia"/>
            <w:noProof/>
            <w:sz w:val="24"/>
          </w:rPr>
          <w:tab/>
        </w:r>
        <w:r w:rsidRPr="000B2493" w:rsidDel="000B2493">
          <w:rPr>
            <w:noProof/>
            <w:sz w:val="24"/>
            <w:rPrChange w:id="1057" w:author="Roberts, Julie" w:date="2022-03-23T12:43:00Z">
              <w:rPr>
                <w:rStyle w:val="Hyperlink"/>
                <w:noProof/>
                <w:color w:val="auto"/>
                <w:sz w:val="24"/>
              </w:rPr>
            </w:rPrChange>
          </w:rPr>
          <w:delText>Resource Adequacy Capacity</w:delText>
        </w:r>
        <w:r w:rsidRPr="00322D80" w:rsidDel="000B2493">
          <w:rPr>
            <w:noProof/>
            <w:webHidden/>
            <w:sz w:val="24"/>
          </w:rPr>
          <w:tab/>
        </w:r>
        <w:r w:rsidR="0087782C" w:rsidDel="000B2493">
          <w:rPr>
            <w:noProof/>
            <w:webHidden/>
            <w:sz w:val="24"/>
          </w:rPr>
          <w:delText>48</w:delText>
        </w:r>
      </w:del>
    </w:p>
    <w:p w14:paraId="4FB01325" w14:textId="520F074B" w:rsidR="00F16A93" w:rsidRPr="00322D80" w:rsidDel="000B2493" w:rsidRDefault="00F16A93" w:rsidP="00DD4BC6">
      <w:pPr>
        <w:pStyle w:val="TOC3"/>
        <w:rPr>
          <w:del w:id="1058" w:author="Roberts, Julie" w:date="2022-03-23T12:43:00Z"/>
          <w:rFonts w:eastAsiaTheme="minorEastAsia"/>
          <w:noProof/>
          <w:sz w:val="24"/>
        </w:rPr>
      </w:pPr>
      <w:del w:id="1059" w:author="Roberts, Julie" w:date="2022-03-23T12:43:00Z">
        <w:r w:rsidRPr="000B2493" w:rsidDel="000B2493">
          <w:rPr>
            <w:noProof/>
            <w:sz w:val="24"/>
            <w:rPrChange w:id="1060" w:author="Roberts, Julie" w:date="2022-03-23T12:43:00Z">
              <w:rPr>
                <w:rStyle w:val="Hyperlink"/>
                <w:noProof/>
                <w:color w:val="auto"/>
                <w:sz w:val="24"/>
              </w:rPr>
            </w:rPrChange>
          </w:rPr>
          <w:delText>E.</w:delText>
        </w:r>
        <w:r w:rsidRPr="00322D80" w:rsidDel="000B2493">
          <w:rPr>
            <w:rFonts w:eastAsiaTheme="minorEastAsia"/>
            <w:noProof/>
            <w:sz w:val="24"/>
          </w:rPr>
          <w:tab/>
        </w:r>
        <w:r w:rsidRPr="000B2493" w:rsidDel="000B2493">
          <w:rPr>
            <w:noProof/>
            <w:sz w:val="24"/>
            <w:rPrChange w:id="1061" w:author="Roberts, Julie" w:date="2022-03-23T12:43:00Z">
              <w:rPr>
                <w:rStyle w:val="Hyperlink"/>
                <w:noProof/>
                <w:color w:val="auto"/>
                <w:sz w:val="24"/>
              </w:rPr>
            </w:rPrChange>
          </w:rPr>
          <w:delText>Fixed Price Option</w:delText>
        </w:r>
        <w:r w:rsidRPr="00322D80" w:rsidDel="000B2493">
          <w:rPr>
            <w:noProof/>
            <w:webHidden/>
            <w:sz w:val="24"/>
          </w:rPr>
          <w:tab/>
        </w:r>
        <w:r w:rsidR="0087782C" w:rsidDel="000B2493">
          <w:rPr>
            <w:noProof/>
            <w:webHidden/>
            <w:sz w:val="24"/>
          </w:rPr>
          <w:delText>48</w:delText>
        </w:r>
      </w:del>
    </w:p>
    <w:p w14:paraId="30DB6169" w14:textId="4959F3A6" w:rsidR="00F16A93" w:rsidRPr="00322D80" w:rsidDel="000B2493" w:rsidRDefault="00F16A93" w:rsidP="00DD4BC6">
      <w:pPr>
        <w:pStyle w:val="TOC3"/>
        <w:rPr>
          <w:del w:id="1062" w:author="Roberts, Julie" w:date="2022-03-23T12:43:00Z"/>
          <w:rFonts w:eastAsiaTheme="minorEastAsia"/>
          <w:noProof/>
          <w:sz w:val="24"/>
        </w:rPr>
      </w:pPr>
      <w:del w:id="1063" w:author="Roberts, Julie" w:date="2022-03-23T12:43:00Z">
        <w:r w:rsidRPr="000B2493" w:rsidDel="000B2493">
          <w:rPr>
            <w:noProof/>
            <w:sz w:val="24"/>
            <w:rPrChange w:id="1064" w:author="Roberts, Julie" w:date="2022-03-23T12:43:00Z">
              <w:rPr>
                <w:rStyle w:val="Hyperlink"/>
                <w:noProof/>
                <w:color w:val="auto"/>
                <w:sz w:val="24"/>
              </w:rPr>
            </w:rPrChange>
          </w:rPr>
          <w:delText>F.</w:delText>
        </w:r>
        <w:r w:rsidRPr="00322D80" w:rsidDel="000B2493">
          <w:rPr>
            <w:rFonts w:eastAsiaTheme="minorEastAsia"/>
            <w:noProof/>
            <w:sz w:val="24"/>
          </w:rPr>
          <w:tab/>
        </w:r>
        <w:r w:rsidRPr="000B2493" w:rsidDel="000B2493">
          <w:rPr>
            <w:noProof/>
            <w:sz w:val="24"/>
            <w:rPrChange w:id="1065" w:author="Roberts, Julie" w:date="2022-03-23T12:43:00Z">
              <w:rPr>
                <w:rStyle w:val="Hyperlink"/>
                <w:noProof/>
                <w:color w:val="auto"/>
                <w:sz w:val="24"/>
              </w:rPr>
            </w:rPrChange>
          </w:rPr>
          <w:delText>Imbalance Purchases</w:delText>
        </w:r>
        <w:r w:rsidRPr="00322D80" w:rsidDel="000B2493">
          <w:rPr>
            <w:noProof/>
            <w:webHidden/>
            <w:sz w:val="24"/>
          </w:rPr>
          <w:tab/>
        </w:r>
        <w:r w:rsidR="0087782C" w:rsidDel="000B2493">
          <w:rPr>
            <w:noProof/>
            <w:webHidden/>
            <w:sz w:val="24"/>
          </w:rPr>
          <w:delText>50</w:delText>
        </w:r>
      </w:del>
    </w:p>
    <w:p w14:paraId="6B34D35B" w14:textId="30F717C3" w:rsidR="00F16A93" w:rsidRPr="00322D80" w:rsidDel="000B2493" w:rsidRDefault="00F16A93" w:rsidP="00322D80">
      <w:pPr>
        <w:pStyle w:val="TOC2"/>
        <w:rPr>
          <w:del w:id="1066" w:author="Roberts, Julie" w:date="2022-03-23T12:43:00Z"/>
          <w:rFonts w:eastAsiaTheme="minorEastAsia"/>
          <w:sz w:val="24"/>
        </w:rPr>
      </w:pPr>
      <w:del w:id="1067" w:author="Roberts, Julie" w:date="2022-03-23T12:43:00Z">
        <w:r w:rsidRPr="000B2493" w:rsidDel="000B2493">
          <w:rPr>
            <w:sz w:val="24"/>
            <w:rPrChange w:id="1068" w:author="Roberts, Julie" w:date="2022-03-23T12:43:00Z">
              <w:rPr>
                <w:rStyle w:val="Hyperlink"/>
                <w:color w:val="auto"/>
                <w:sz w:val="24"/>
              </w:rPr>
            </w:rPrChange>
          </w:rPr>
          <w:delText>IV.</w:delText>
        </w:r>
        <w:r w:rsidRPr="00322D80" w:rsidDel="000B2493">
          <w:rPr>
            <w:rFonts w:eastAsiaTheme="minorEastAsia"/>
            <w:sz w:val="24"/>
          </w:rPr>
          <w:tab/>
        </w:r>
        <w:r w:rsidR="00B21AAA" w:rsidRPr="000B2493" w:rsidDel="000B2493">
          <w:rPr>
            <w:sz w:val="24"/>
            <w:rPrChange w:id="1069" w:author="Roberts, Julie" w:date="2022-03-23T12:43:00Z">
              <w:rPr>
                <w:rStyle w:val="Hyperlink"/>
                <w:color w:val="auto"/>
                <w:sz w:val="24"/>
              </w:rPr>
            </w:rPrChange>
          </w:rPr>
          <w:delText>BEAR VALLEY POWER PLANT (BVPP)</w:delText>
        </w:r>
        <w:r w:rsidRPr="00322D80" w:rsidDel="000B2493">
          <w:rPr>
            <w:webHidden/>
            <w:sz w:val="24"/>
          </w:rPr>
          <w:tab/>
        </w:r>
        <w:r w:rsidR="0087782C" w:rsidDel="000B2493">
          <w:rPr>
            <w:webHidden/>
            <w:sz w:val="24"/>
          </w:rPr>
          <w:delText>50</w:delText>
        </w:r>
      </w:del>
    </w:p>
    <w:p w14:paraId="649D3E92" w14:textId="7308F939" w:rsidR="00F16A93" w:rsidRPr="00322D80" w:rsidDel="000B2493" w:rsidRDefault="00F16A93" w:rsidP="00322D80">
      <w:pPr>
        <w:pStyle w:val="TOC2"/>
        <w:rPr>
          <w:del w:id="1070" w:author="Roberts, Julie" w:date="2022-03-23T12:43:00Z"/>
          <w:rFonts w:eastAsiaTheme="minorEastAsia"/>
          <w:sz w:val="24"/>
        </w:rPr>
      </w:pPr>
      <w:del w:id="1071" w:author="Roberts, Julie" w:date="2022-03-23T12:43:00Z">
        <w:r w:rsidRPr="000B2493" w:rsidDel="000B2493">
          <w:rPr>
            <w:sz w:val="24"/>
            <w:rPrChange w:id="1072" w:author="Roberts, Julie" w:date="2022-03-23T12:43:00Z">
              <w:rPr>
                <w:rStyle w:val="Hyperlink"/>
                <w:color w:val="auto"/>
                <w:sz w:val="24"/>
              </w:rPr>
            </w:rPrChange>
          </w:rPr>
          <w:delText>V.</w:delText>
        </w:r>
        <w:r w:rsidRPr="00322D80" w:rsidDel="000B2493">
          <w:rPr>
            <w:rFonts w:eastAsiaTheme="minorEastAsia"/>
            <w:sz w:val="24"/>
          </w:rPr>
          <w:tab/>
        </w:r>
        <w:r w:rsidR="00B21AAA" w:rsidRPr="000B2493" w:rsidDel="000B2493">
          <w:rPr>
            <w:sz w:val="24"/>
            <w:rPrChange w:id="1073" w:author="Roberts, Julie" w:date="2022-03-23T12:43:00Z">
              <w:rPr>
                <w:rStyle w:val="Hyperlink"/>
                <w:color w:val="auto"/>
                <w:sz w:val="24"/>
              </w:rPr>
            </w:rPrChange>
          </w:rPr>
          <w:delText>TRANSMISSION AND DISTRIBUTION CHARGES</w:delText>
        </w:r>
        <w:r w:rsidRPr="00322D80" w:rsidDel="000B2493">
          <w:rPr>
            <w:webHidden/>
            <w:sz w:val="24"/>
          </w:rPr>
          <w:tab/>
        </w:r>
        <w:r w:rsidR="0087782C" w:rsidDel="000B2493">
          <w:rPr>
            <w:webHidden/>
            <w:sz w:val="24"/>
          </w:rPr>
          <w:delText>52</w:delText>
        </w:r>
      </w:del>
    </w:p>
    <w:p w14:paraId="7F765242" w14:textId="7C9FE4A2" w:rsidR="00F16A93" w:rsidRPr="00322D80" w:rsidDel="000B2493" w:rsidRDefault="00F16A93" w:rsidP="00DD4BC6">
      <w:pPr>
        <w:pStyle w:val="TOC3"/>
        <w:rPr>
          <w:del w:id="1074" w:author="Roberts, Julie" w:date="2022-03-23T12:43:00Z"/>
          <w:rFonts w:eastAsiaTheme="minorEastAsia"/>
          <w:noProof/>
          <w:sz w:val="24"/>
        </w:rPr>
      </w:pPr>
      <w:del w:id="1075" w:author="Roberts, Julie" w:date="2022-03-23T12:43:00Z">
        <w:r w:rsidRPr="000B2493" w:rsidDel="000B2493">
          <w:rPr>
            <w:noProof/>
            <w:sz w:val="24"/>
            <w:rPrChange w:id="1076" w:author="Roberts, Julie" w:date="2022-03-23T12:43:00Z">
              <w:rPr>
                <w:rStyle w:val="Hyperlink"/>
                <w:noProof/>
                <w:color w:val="auto"/>
                <w:sz w:val="24"/>
              </w:rPr>
            </w:rPrChange>
          </w:rPr>
          <w:delText>A.</w:delText>
        </w:r>
        <w:r w:rsidRPr="00322D80" w:rsidDel="000B2493">
          <w:rPr>
            <w:rFonts w:eastAsiaTheme="minorEastAsia"/>
            <w:noProof/>
            <w:sz w:val="24"/>
          </w:rPr>
          <w:tab/>
        </w:r>
        <w:r w:rsidRPr="000B2493" w:rsidDel="000B2493">
          <w:rPr>
            <w:noProof/>
            <w:sz w:val="24"/>
            <w:rPrChange w:id="1077" w:author="Roberts, Julie" w:date="2022-03-23T12:43:00Z">
              <w:rPr>
                <w:rStyle w:val="Hyperlink"/>
                <w:noProof/>
                <w:color w:val="auto"/>
                <w:sz w:val="24"/>
              </w:rPr>
            </w:rPrChange>
          </w:rPr>
          <w:delText>SCE’s Wholesale Distribution Charge</w:delText>
        </w:r>
        <w:r w:rsidRPr="00322D80" w:rsidDel="000B2493">
          <w:rPr>
            <w:noProof/>
            <w:webHidden/>
            <w:sz w:val="24"/>
          </w:rPr>
          <w:tab/>
        </w:r>
        <w:r w:rsidR="0087782C" w:rsidDel="000B2493">
          <w:rPr>
            <w:noProof/>
            <w:webHidden/>
            <w:sz w:val="24"/>
          </w:rPr>
          <w:delText>53</w:delText>
        </w:r>
      </w:del>
    </w:p>
    <w:p w14:paraId="793EAB67" w14:textId="3E3C2E8C" w:rsidR="00F16A93" w:rsidRPr="00322D80" w:rsidDel="000B2493" w:rsidRDefault="00F16A93" w:rsidP="00DD4BC6">
      <w:pPr>
        <w:pStyle w:val="TOC3"/>
        <w:rPr>
          <w:del w:id="1078" w:author="Roberts, Julie" w:date="2022-03-23T12:43:00Z"/>
          <w:rFonts w:eastAsiaTheme="minorEastAsia"/>
          <w:noProof/>
          <w:sz w:val="24"/>
        </w:rPr>
      </w:pPr>
      <w:del w:id="1079" w:author="Roberts, Julie" w:date="2022-03-23T12:43:00Z">
        <w:r w:rsidRPr="000B2493" w:rsidDel="000B2493">
          <w:rPr>
            <w:noProof/>
            <w:sz w:val="24"/>
            <w:rPrChange w:id="1080" w:author="Roberts, Julie" w:date="2022-03-23T12:43:00Z">
              <w:rPr>
                <w:rStyle w:val="Hyperlink"/>
                <w:noProof/>
                <w:color w:val="auto"/>
                <w:sz w:val="24"/>
              </w:rPr>
            </w:rPrChange>
          </w:rPr>
          <w:delText>B.</w:delText>
        </w:r>
        <w:r w:rsidRPr="00322D80" w:rsidDel="000B2493">
          <w:rPr>
            <w:rFonts w:eastAsiaTheme="minorEastAsia"/>
            <w:noProof/>
            <w:sz w:val="24"/>
          </w:rPr>
          <w:tab/>
        </w:r>
        <w:r w:rsidRPr="000B2493" w:rsidDel="000B2493">
          <w:rPr>
            <w:noProof/>
            <w:sz w:val="24"/>
            <w:rPrChange w:id="1081" w:author="Roberts, Julie" w:date="2022-03-23T12:43:00Z">
              <w:rPr>
                <w:rStyle w:val="Hyperlink"/>
                <w:noProof/>
                <w:color w:val="auto"/>
                <w:sz w:val="24"/>
              </w:rPr>
            </w:rPrChange>
          </w:rPr>
          <w:delText>SCE’s Non-CAISO Low-Voltage Transmission Charges</w:delText>
        </w:r>
        <w:r w:rsidRPr="00322D80" w:rsidDel="000B2493">
          <w:rPr>
            <w:noProof/>
            <w:webHidden/>
            <w:sz w:val="24"/>
          </w:rPr>
          <w:tab/>
        </w:r>
        <w:r w:rsidR="0087782C" w:rsidDel="000B2493">
          <w:rPr>
            <w:noProof/>
            <w:webHidden/>
            <w:sz w:val="24"/>
          </w:rPr>
          <w:delText>53</w:delText>
        </w:r>
      </w:del>
    </w:p>
    <w:p w14:paraId="74429151" w14:textId="60451076" w:rsidR="00F16A93" w:rsidRPr="00322D80" w:rsidDel="000B2493" w:rsidRDefault="00F16A93" w:rsidP="00DD4BC6">
      <w:pPr>
        <w:pStyle w:val="TOC3"/>
        <w:rPr>
          <w:del w:id="1082" w:author="Roberts, Julie" w:date="2022-03-23T12:43:00Z"/>
          <w:rFonts w:eastAsiaTheme="minorEastAsia"/>
          <w:noProof/>
          <w:sz w:val="24"/>
        </w:rPr>
      </w:pPr>
      <w:del w:id="1083" w:author="Roberts, Julie" w:date="2022-03-23T12:43:00Z">
        <w:r w:rsidRPr="000B2493" w:rsidDel="000B2493">
          <w:rPr>
            <w:noProof/>
            <w:sz w:val="24"/>
            <w:rPrChange w:id="1084" w:author="Roberts, Julie" w:date="2022-03-23T12:43:00Z">
              <w:rPr>
                <w:rStyle w:val="Hyperlink"/>
                <w:noProof/>
                <w:color w:val="auto"/>
                <w:sz w:val="24"/>
              </w:rPr>
            </w:rPrChange>
          </w:rPr>
          <w:delText>C.</w:delText>
        </w:r>
        <w:r w:rsidRPr="00322D80" w:rsidDel="000B2493">
          <w:rPr>
            <w:rFonts w:eastAsiaTheme="minorEastAsia"/>
            <w:noProof/>
            <w:sz w:val="24"/>
          </w:rPr>
          <w:tab/>
        </w:r>
        <w:r w:rsidRPr="000B2493" w:rsidDel="000B2493">
          <w:rPr>
            <w:noProof/>
            <w:sz w:val="24"/>
            <w:rPrChange w:id="1085" w:author="Roberts, Julie" w:date="2022-03-23T12:43:00Z">
              <w:rPr>
                <w:rStyle w:val="Hyperlink"/>
                <w:noProof/>
                <w:color w:val="auto"/>
                <w:sz w:val="24"/>
              </w:rPr>
            </w:rPrChange>
          </w:rPr>
          <w:delText>SCE’s Reliability Services Charges</w:delText>
        </w:r>
        <w:r w:rsidRPr="00322D80" w:rsidDel="000B2493">
          <w:rPr>
            <w:noProof/>
            <w:webHidden/>
            <w:sz w:val="24"/>
          </w:rPr>
          <w:tab/>
        </w:r>
        <w:r w:rsidR="0087782C" w:rsidDel="000B2493">
          <w:rPr>
            <w:noProof/>
            <w:webHidden/>
            <w:sz w:val="24"/>
          </w:rPr>
          <w:delText>53</w:delText>
        </w:r>
      </w:del>
    </w:p>
    <w:p w14:paraId="38CDB6DB" w14:textId="11B0FA37" w:rsidR="00F16A93" w:rsidRPr="00322D80" w:rsidDel="000B2493" w:rsidRDefault="00F16A93" w:rsidP="00DD4BC6">
      <w:pPr>
        <w:pStyle w:val="TOC3"/>
        <w:rPr>
          <w:del w:id="1086" w:author="Roberts, Julie" w:date="2022-03-23T12:43:00Z"/>
          <w:rFonts w:eastAsiaTheme="minorEastAsia"/>
          <w:noProof/>
          <w:sz w:val="24"/>
        </w:rPr>
      </w:pPr>
      <w:del w:id="1087" w:author="Roberts, Julie" w:date="2022-03-23T12:43:00Z">
        <w:r w:rsidRPr="000B2493" w:rsidDel="000B2493">
          <w:rPr>
            <w:noProof/>
            <w:sz w:val="24"/>
            <w:rPrChange w:id="1088" w:author="Roberts, Julie" w:date="2022-03-23T12:43:00Z">
              <w:rPr>
                <w:rStyle w:val="Hyperlink"/>
                <w:noProof/>
                <w:color w:val="auto"/>
                <w:sz w:val="24"/>
              </w:rPr>
            </w:rPrChange>
          </w:rPr>
          <w:delText>D.</w:delText>
        </w:r>
        <w:r w:rsidRPr="00322D80" w:rsidDel="000B2493">
          <w:rPr>
            <w:rFonts w:eastAsiaTheme="minorEastAsia"/>
            <w:noProof/>
            <w:sz w:val="24"/>
          </w:rPr>
          <w:tab/>
        </w:r>
        <w:r w:rsidRPr="000B2493" w:rsidDel="000B2493">
          <w:rPr>
            <w:noProof/>
            <w:sz w:val="24"/>
            <w:rPrChange w:id="1089" w:author="Roberts, Julie" w:date="2022-03-23T12:43:00Z">
              <w:rPr>
                <w:rStyle w:val="Hyperlink"/>
                <w:noProof/>
                <w:color w:val="auto"/>
                <w:sz w:val="24"/>
              </w:rPr>
            </w:rPrChange>
          </w:rPr>
          <w:delText>SCE’s Added Facilities Charges</w:delText>
        </w:r>
        <w:r w:rsidRPr="00322D80" w:rsidDel="000B2493">
          <w:rPr>
            <w:noProof/>
            <w:webHidden/>
            <w:sz w:val="24"/>
          </w:rPr>
          <w:tab/>
        </w:r>
        <w:r w:rsidR="0087782C" w:rsidDel="000B2493">
          <w:rPr>
            <w:noProof/>
            <w:webHidden/>
            <w:sz w:val="24"/>
          </w:rPr>
          <w:delText>54</w:delText>
        </w:r>
      </w:del>
    </w:p>
    <w:p w14:paraId="46ECAEB9" w14:textId="2D3E38EF" w:rsidR="00F16A93" w:rsidRPr="00322D80" w:rsidDel="000B2493" w:rsidRDefault="00F16A93" w:rsidP="00DD4BC6">
      <w:pPr>
        <w:pStyle w:val="TOC3"/>
        <w:rPr>
          <w:del w:id="1090" w:author="Roberts, Julie" w:date="2022-03-23T12:43:00Z"/>
          <w:rFonts w:eastAsiaTheme="minorEastAsia"/>
          <w:noProof/>
          <w:sz w:val="24"/>
        </w:rPr>
      </w:pPr>
      <w:del w:id="1091" w:author="Roberts, Julie" w:date="2022-03-23T12:43:00Z">
        <w:r w:rsidRPr="000B2493" w:rsidDel="000B2493">
          <w:rPr>
            <w:noProof/>
            <w:sz w:val="24"/>
            <w:rPrChange w:id="1092" w:author="Roberts, Julie" w:date="2022-03-23T12:43:00Z">
              <w:rPr>
                <w:rStyle w:val="Hyperlink"/>
                <w:noProof/>
                <w:color w:val="auto"/>
                <w:sz w:val="24"/>
              </w:rPr>
            </w:rPrChange>
          </w:rPr>
          <w:delText>E.</w:delText>
        </w:r>
        <w:r w:rsidRPr="00322D80" w:rsidDel="000B2493">
          <w:rPr>
            <w:rFonts w:eastAsiaTheme="minorEastAsia"/>
            <w:noProof/>
            <w:sz w:val="24"/>
          </w:rPr>
          <w:tab/>
        </w:r>
        <w:r w:rsidRPr="000B2493" w:rsidDel="000B2493">
          <w:rPr>
            <w:noProof/>
            <w:sz w:val="24"/>
            <w:rPrChange w:id="1093" w:author="Roberts, Julie" w:date="2022-03-23T12:43:00Z">
              <w:rPr>
                <w:rStyle w:val="Hyperlink"/>
                <w:noProof/>
                <w:color w:val="auto"/>
                <w:sz w:val="24"/>
              </w:rPr>
            </w:rPrChange>
          </w:rPr>
          <w:delText>Total Monthly SCE Transmission Charges</w:delText>
        </w:r>
        <w:r w:rsidRPr="00322D80" w:rsidDel="000B2493">
          <w:rPr>
            <w:noProof/>
            <w:webHidden/>
            <w:sz w:val="24"/>
          </w:rPr>
          <w:tab/>
        </w:r>
        <w:r w:rsidR="0087782C" w:rsidDel="000B2493">
          <w:rPr>
            <w:noProof/>
            <w:webHidden/>
            <w:sz w:val="24"/>
          </w:rPr>
          <w:delText>54</w:delText>
        </w:r>
      </w:del>
    </w:p>
    <w:p w14:paraId="00F7CDC5" w14:textId="6A778E45" w:rsidR="00F16A93" w:rsidRPr="00322D80" w:rsidDel="000B2493" w:rsidRDefault="00F16A93" w:rsidP="00DD4BC6">
      <w:pPr>
        <w:pStyle w:val="TOC3"/>
        <w:rPr>
          <w:del w:id="1094" w:author="Roberts, Julie" w:date="2022-03-23T12:43:00Z"/>
          <w:rFonts w:eastAsiaTheme="minorEastAsia"/>
          <w:noProof/>
          <w:sz w:val="24"/>
        </w:rPr>
      </w:pPr>
      <w:del w:id="1095" w:author="Roberts, Julie" w:date="2022-03-23T12:43:00Z">
        <w:r w:rsidRPr="000B2493" w:rsidDel="000B2493">
          <w:rPr>
            <w:noProof/>
            <w:sz w:val="24"/>
            <w:rPrChange w:id="1096" w:author="Roberts, Julie" w:date="2022-03-23T12:43:00Z">
              <w:rPr>
                <w:rStyle w:val="Hyperlink"/>
                <w:noProof/>
                <w:color w:val="auto"/>
                <w:sz w:val="24"/>
              </w:rPr>
            </w:rPrChange>
          </w:rPr>
          <w:delText>G.</w:delText>
        </w:r>
        <w:r w:rsidRPr="00322D80" w:rsidDel="000B2493">
          <w:rPr>
            <w:rFonts w:eastAsiaTheme="minorEastAsia"/>
            <w:noProof/>
            <w:sz w:val="24"/>
          </w:rPr>
          <w:tab/>
        </w:r>
        <w:r w:rsidRPr="000B2493" w:rsidDel="000B2493">
          <w:rPr>
            <w:noProof/>
            <w:sz w:val="24"/>
            <w:rPrChange w:id="1097" w:author="Roberts, Julie" w:date="2022-03-23T12:43:00Z">
              <w:rPr>
                <w:rStyle w:val="Hyperlink"/>
                <w:noProof/>
                <w:color w:val="auto"/>
                <w:sz w:val="24"/>
              </w:rPr>
            </w:rPrChange>
          </w:rPr>
          <w:delText>California Independent System Operator Charges</w:delText>
        </w:r>
        <w:r w:rsidRPr="00322D80" w:rsidDel="000B2493">
          <w:rPr>
            <w:noProof/>
            <w:webHidden/>
            <w:sz w:val="24"/>
          </w:rPr>
          <w:tab/>
        </w:r>
        <w:r w:rsidR="0087782C" w:rsidDel="000B2493">
          <w:rPr>
            <w:noProof/>
            <w:webHidden/>
            <w:sz w:val="24"/>
          </w:rPr>
          <w:delText>55</w:delText>
        </w:r>
      </w:del>
    </w:p>
    <w:p w14:paraId="3D9DBAE2" w14:textId="4A3BD5D8" w:rsidR="00F16A93" w:rsidRPr="00322D80" w:rsidDel="000B2493" w:rsidRDefault="00F16A93" w:rsidP="00DD4BC6">
      <w:pPr>
        <w:pStyle w:val="TOC3"/>
        <w:rPr>
          <w:del w:id="1098" w:author="Roberts, Julie" w:date="2022-03-23T12:43:00Z"/>
          <w:rFonts w:eastAsiaTheme="minorEastAsia"/>
          <w:noProof/>
          <w:sz w:val="24"/>
        </w:rPr>
      </w:pPr>
      <w:del w:id="1099" w:author="Roberts, Julie" w:date="2022-03-23T12:43:00Z">
        <w:r w:rsidRPr="000B2493" w:rsidDel="000B2493">
          <w:rPr>
            <w:noProof/>
            <w:sz w:val="24"/>
            <w:rPrChange w:id="1100" w:author="Roberts, Julie" w:date="2022-03-23T12:43:00Z">
              <w:rPr>
                <w:rStyle w:val="Hyperlink"/>
                <w:noProof/>
                <w:color w:val="auto"/>
                <w:sz w:val="24"/>
              </w:rPr>
            </w:rPrChange>
          </w:rPr>
          <w:delText>H.</w:delText>
        </w:r>
        <w:r w:rsidRPr="00322D80" w:rsidDel="000B2493">
          <w:rPr>
            <w:rFonts w:eastAsiaTheme="minorEastAsia"/>
            <w:noProof/>
            <w:sz w:val="24"/>
          </w:rPr>
          <w:tab/>
        </w:r>
        <w:r w:rsidRPr="000B2493" w:rsidDel="000B2493">
          <w:rPr>
            <w:noProof/>
            <w:sz w:val="24"/>
            <w:rPrChange w:id="1101" w:author="Roberts, Julie" w:date="2022-03-23T12:43:00Z">
              <w:rPr>
                <w:rStyle w:val="Hyperlink"/>
                <w:noProof/>
                <w:color w:val="auto"/>
                <w:sz w:val="24"/>
              </w:rPr>
            </w:rPrChange>
          </w:rPr>
          <w:delText>Congestion Costs</w:delText>
        </w:r>
        <w:r w:rsidRPr="00322D80" w:rsidDel="000B2493">
          <w:rPr>
            <w:noProof/>
            <w:webHidden/>
            <w:sz w:val="24"/>
          </w:rPr>
          <w:tab/>
        </w:r>
        <w:r w:rsidR="0087782C" w:rsidDel="000B2493">
          <w:rPr>
            <w:noProof/>
            <w:webHidden/>
            <w:sz w:val="24"/>
          </w:rPr>
          <w:delText>56</w:delText>
        </w:r>
      </w:del>
    </w:p>
    <w:p w14:paraId="67175268" w14:textId="67A62ACD" w:rsidR="00F16A93" w:rsidRPr="00322D80" w:rsidDel="000B2493" w:rsidRDefault="00F16A93" w:rsidP="00DD4BC6">
      <w:pPr>
        <w:pStyle w:val="TOC3"/>
        <w:rPr>
          <w:del w:id="1102" w:author="Roberts, Julie" w:date="2022-03-23T12:43:00Z"/>
          <w:rFonts w:eastAsiaTheme="minorEastAsia"/>
          <w:noProof/>
          <w:sz w:val="24"/>
        </w:rPr>
      </w:pPr>
      <w:del w:id="1103" w:author="Roberts, Julie" w:date="2022-03-23T12:43:00Z">
        <w:r w:rsidRPr="000B2493" w:rsidDel="000B2493">
          <w:rPr>
            <w:noProof/>
            <w:sz w:val="24"/>
            <w:rPrChange w:id="1104" w:author="Roberts, Julie" w:date="2022-03-23T12:43:00Z">
              <w:rPr>
                <w:rStyle w:val="Hyperlink"/>
                <w:noProof/>
                <w:color w:val="auto"/>
                <w:sz w:val="24"/>
              </w:rPr>
            </w:rPrChange>
          </w:rPr>
          <w:delText>I.</w:delText>
        </w:r>
        <w:r w:rsidRPr="00322D80" w:rsidDel="000B2493">
          <w:rPr>
            <w:rFonts w:eastAsiaTheme="minorEastAsia"/>
            <w:noProof/>
            <w:sz w:val="24"/>
          </w:rPr>
          <w:tab/>
        </w:r>
        <w:r w:rsidRPr="000B2493" w:rsidDel="000B2493">
          <w:rPr>
            <w:noProof/>
            <w:sz w:val="24"/>
            <w:rPrChange w:id="1105" w:author="Roberts, Julie" w:date="2022-03-23T12:43:00Z">
              <w:rPr>
                <w:rStyle w:val="Hyperlink"/>
                <w:noProof/>
                <w:color w:val="auto"/>
                <w:sz w:val="24"/>
              </w:rPr>
            </w:rPrChange>
          </w:rPr>
          <w:delText xml:space="preserve"> Grid Management Charges</w:delText>
        </w:r>
        <w:r w:rsidRPr="00322D80" w:rsidDel="000B2493">
          <w:rPr>
            <w:noProof/>
            <w:webHidden/>
            <w:sz w:val="24"/>
          </w:rPr>
          <w:tab/>
        </w:r>
        <w:r w:rsidR="0087782C" w:rsidDel="000B2493">
          <w:rPr>
            <w:noProof/>
            <w:webHidden/>
            <w:sz w:val="24"/>
          </w:rPr>
          <w:delText>57</w:delText>
        </w:r>
      </w:del>
    </w:p>
    <w:p w14:paraId="04C15114" w14:textId="732E3553" w:rsidR="00F16A93" w:rsidRPr="00322D80" w:rsidDel="000B2493" w:rsidRDefault="00F16A93" w:rsidP="00322D80">
      <w:pPr>
        <w:pStyle w:val="TOC2"/>
        <w:rPr>
          <w:del w:id="1106" w:author="Roberts, Julie" w:date="2022-03-23T12:43:00Z"/>
          <w:rFonts w:eastAsiaTheme="minorEastAsia"/>
          <w:sz w:val="24"/>
        </w:rPr>
      </w:pPr>
      <w:del w:id="1107" w:author="Roberts, Julie" w:date="2022-03-23T12:43:00Z">
        <w:r w:rsidRPr="000B2493" w:rsidDel="000B2493">
          <w:rPr>
            <w:sz w:val="24"/>
            <w:rPrChange w:id="1108" w:author="Roberts, Julie" w:date="2022-03-23T12:43:00Z">
              <w:rPr>
                <w:rStyle w:val="Hyperlink"/>
                <w:color w:val="auto"/>
                <w:sz w:val="24"/>
              </w:rPr>
            </w:rPrChange>
          </w:rPr>
          <w:delText>VI.</w:delText>
        </w:r>
        <w:r w:rsidRPr="00322D80" w:rsidDel="000B2493">
          <w:rPr>
            <w:rFonts w:eastAsiaTheme="minorEastAsia"/>
            <w:sz w:val="24"/>
          </w:rPr>
          <w:tab/>
        </w:r>
        <w:r w:rsidR="00B21AAA" w:rsidRPr="000B2493" w:rsidDel="000B2493">
          <w:rPr>
            <w:sz w:val="24"/>
            <w:rPrChange w:id="1109" w:author="Roberts, Julie" w:date="2022-03-23T12:43:00Z">
              <w:rPr>
                <w:rStyle w:val="Hyperlink"/>
                <w:color w:val="auto"/>
                <w:sz w:val="24"/>
              </w:rPr>
            </w:rPrChange>
          </w:rPr>
          <w:delText>RENEWABLE RESOURCES</w:delText>
        </w:r>
        <w:r w:rsidRPr="00322D80" w:rsidDel="000B2493">
          <w:rPr>
            <w:webHidden/>
            <w:sz w:val="24"/>
          </w:rPr>
          <w:tab/>
        </w:r>
        <w:r w:rsidR="0087782C" w:rsidDel="000B2493">
          <w:rPr>
            <w:webHidden/>
            <w:sz w:val="24"/>
          </w:rPr>
          <w:delText>57</w:delText>
        </w:r>
      </w:del>
    </w:p>
    <w:p w14:paraId="075011F5" w14:textId="6017CEFF" w:rsidR="00F16A93" w:rsidRPr="00322D80" w:rsidDel="000B2493" w:rsidRDefault="00F16A93" w:rsidP="00322D80">
      <w:pPr>
        <w:pStyle w:val="TOC2"/>
        <w:rPr>
          <w:del w:id="1110" w:author="Roberts, Julie" w:date="2022-03-23T12:43:00Z"/>
          <w:rFonts w:eastAsiaTheme="minorEastAsia"/>
          <w:sz w:val="24"/>
        </w:rPr>
      </w:pPr>
      <w:del w:id="1111" w:author="Roberts, Julie" w:date="2022-03-23T12:43:00Z">
        <w:r w:rsidRPr="000B2493" w:rsidDel="000B2493">
          <w:rPr>
            <w:sz w:val="24"/>
            <w:rPrChange w:id="1112" w:author="Roberts, Julie" w:date="2022-03-23T12:43:00Z">
              <w:rPr>
                <w:rStyle w:val="Hyperlink"/>
                <w:color w:val="auto"/>
                <w:sz w:val="24"/>
              </w:rPr>
            </w:rPrChange>
          </w:rPr>
          <w:delText>VII.</w:delText>
        </w:r>
        <w:r w:rsidRPr="00322D80" w:rsidDel="000B2493">
          <w:rPr>
            <w:rFonts w:eastAsiaTheme="minorEastAsia"/>
            <w:sz w:val="24"/>
          </w:rPr>
          <w:tab/>
        </w:r>
        <w:r w:rsidR="00B21AAA" w:rsidRPr="000B2493" w:rsidDel="000B2493">
          <w:rPr>
            <w:sz w:val="24"/>
            <w:rPrChange w:id="1113" w:author="Roberts, Julie" w:date="2022-03-23T12:43:00Z">
              <w:rPr>
                <w:rStyle w:val="Hyperlink"/>
                <w:color w:val="auto"/>
                <w:sz w:val="24"/>
              </w:rPr>
            </w:rPrChange>
          </w:rPr>
          <w:delText>LONG-TERM RISKS TO BVES’ POWER SUPPLY COSTS</w:delText>
        </w:r>
        <w:r w:rsidRPr="00322D80" w:rsidDel="000B2493">
          <w:rPr>
            <w:webHidden/>
            <w:sz w:val="24"/>
          </w:rPr>
          <w:tab/>
        </w:r>
        <w:r w:rsidR="0087782C" w:rsidDel="000B2493">
          <w:rPr>
            <w:webHidden/>
            <w:sz w:val="24"/>
          </w:rPr>
          <w:delText>58</w:delText>
        </w:r>
      </w:del>
    </w:p>
    <w:p w14:paraId="25CDA57E" w14:textId="40849CB5" w:rsidR="00F16A93" w:rsidRPr="00322D80" w:rsidDel="000B2493" w:rsidRDefault="00F16A93" w:rsidP="00322D80">
      <w:pPr>
        <w:pStyle w:val="TOC2"/>
        <w:rPr>
          <w:del w:id="1114" w:author="Roberts, Julie" w:date="2022-03-23T12:43:00Z"/>
          <w:rFonts w:eastAsiaTheme="minorEastAsia"/>
          <w:sz w:val="24"/>
        </w:rPr>
      </w:pPr>
      <w:del w:id="1115" w:author="Roberts, Julie" w:date="2022-03-23T12:43:00Z">
        <w:r w:rsidRPr="000B2493" w:rsidDel="000B2493">
          <w:rPr>
            <w:sz w:val="24"/>
            <w:rPrChange w:id="1116" w:author="Roberts, Julie" w:date="2022-03-23T12:43:00Z">
              <w:rPr>
                <w:rStyle w:val="Hyperlink"/>
                <w:color w:val="auto"/>
                <w:sz w:val="24"/>
              </w:rPr>
            </w:rPrChange>
          </w:rPr>
          <w:delText>VIII.</w:delText>
        </w:r>
        <w:r w:rsidRPr="00322D80" w:rsidDel="000B2493">
          <w:rPr>
            <w:rFonts w:eastAsiaTheme="minorEastAsia"/>
            <w:sz w:val="24"/>
          </w:rPr>
          <w:tab/>
        </w:r>
        <w:r w:rsidR="00B21AAA" w:rsidRPr="000B2493" w:rsidDel="000B2493">
          <w:rPr>
            <w:sz w:val="24"/>
            <w:rPrChange w:id="1117" w:author="Roberts, Julie" w:date="2022-03-23T12:43:00Z">
              <w:rPr>
                <w:rStyle w:val="Hyperlink"/>
                <w:color w:val="auto"/>
                <w:sz w:val="24"/>
              </w:rPr>
            </w:rPrChange>
          </w:rPr>
          <w:delText>SUMMARY OF PROJECTED POWER SUPPLY COSTS</w:delText>
        </w:r>
        <w:r w:rsidRPr="00322D80" w:rsidDel="000B2493">
          <w:rPr>
            <w:webHidden/>
            <w:sz w:val="24"/>
          </w:rPr>
          <w:tab/>
        </w:r>
        <w:r w:rsidR="0087782C" w:rsidDel="000B2493">
          <w:rPr>
            <w:webHidden/>
            <w:sz w:val="24"/>
          </w:rPr>
          <w:delText>58</w:delText>
        </w:r>
      </w:del>
    </w:p>
    <w:p w14:paraId="5D52A32C" w14:textId="06C3F47B" w:rsidR="00F16A93" w:rsidRPr="00322D80" w:rsidDel="000B2493" w:rsidRDefault="00F16A93" w:rsidP="001D70A0">
      <w:pPr>
        <w:pStyle w:val="TOC1"/>
        <w:rPr>
          <w:del w:id="1118" w:author="Roberts, Julie" w:date="2022-03-23T12:43:00Z"/>
          <w:rFonts w:eastAsiaTheme="minorEastAsia"/>
          <w:noProof/>
        </w:rPr>
      </w:pPr>
      <w:del w:id="1119" w:author="Roberts, Julie" w:date="2022-03-23T12:43:00Z">
        <w:r w:rsidRPr="000B2493" w:rsidDel="000B2493">
          <w:rPr>
            <w:noProof/>
            <w:rPrChange w:id="1120" w:author="Roberts, Julie" w:date="2022-03-23T12:43:00Z">
              <w:rPr>
                <w:rStyle w:val="Hyperlink"/>
                <w:noProof/>
                <w:color w:val="auto"/>
                <w:sz w:val="24"/>
              </w:rPr>
            </w:rPrChange>
          </w:rPr>
          <w:delText xml:space="preserve">APPENDIX </w:delText>
        </w:r>
        <w:r w:rsidR="005114D8" w:rsidRPr="000B2493" w:rsidDel="000B2493">
          <w:rPr>
            <w:noProof/>
            <w:rPrChange w:id="1121" w:author="Roberts, Julie" w:date="2022-03-23T12:43:00Z">
              <w:rPr>
                <w:rStyle w:val="Hyperlink"/>
                <w:noProof/>
                <w:color w:val="auto"/>
                <w:sz w:val="24"/>
              </w:rPr>
            </w:rPrChange>
          </w:rPr>
          <w:delText>A</w:delText>
        </w:r>
        <w:r w:rsidRPr="000B2493" w:rsidDel="000B2493">
          <w:rPr>
            <w:noProof/>
            <w:rPrChange w:id="1122" w:author="Roberts, Julie" w:date="2022-03-23T12:43:00Z">
              <w:rPr>
                <w:rStyle w:val="Hyperlink"/>
                <w:noProof/>
                <w:color w:val="auto"/>
                <w:sz w:val="24"/>
              </w:rPr>
            </w:rPrChange>
          </w:rPr>
          <w:delText xml:space="preserve"> TO VOLUME 4</w:delText>
        </w:r>
        <w:r w:rsidRPr="00322D80" w:rsidDel="000B2493">
          <w:rPr>
            <w:noProof/>
            <w:webHidden/>
          </w:rPr>
          <w:tab/>
        </w:r>
        <w:r w:rsidR="0087782C" w:rsidDel="000B2493">
          <w:rPr>
            <w:noProof/>
            <w:webHidden/>
          </w:rPr>
          <w:delText>60</w:delText>
        </w:r>
      </w:del>
    </w:p>
    <w:p w14:paraId="464AA501" w14:textId="77777777" w:rsidR="000577CC" w:rsidRDefault="003C4DB4" w:rsidP="000577CC">
      <w:pPr>
        <w:spacing w:line="240" w:lineRule="auto"/>
      </w:pPr>
      <w:r w:rsidRPr="00322D80">
        <w:rPr>
          <w:sz w:val="24"/>
        </w:rPr>
        <w:fldChar w:fldCharType="end"/>
      </w:r>
    </w:p>
    <w:p w14:paraId="38A8DEEC" w14:textId="77777777" w:rsidR="003C4DB4" w:rsidRDefault="003C4DB4" w:rsidP="000577CC">
      <w:pPr>
        <w:spacing w:line="240" w:lineRule="auto"/>
        <w:sectPr w:rsidR="003C4DB4" w:rsidSect="007D0C77">
          <w:footerReference w:type="default" r:id="rId10"/>
          <w:pgSz w:w="12240" w:h="15840" w:code="1"/>
          <w:pgMar w:top="1440" w:right="1440" w:bottom="1440" w:left="1440" w:header="720" w:footer="720" w:gutter="0"/>
          <w:pgNumType w:fmt="lowerRoman" w:start="1"/>
          <w:cols w:space="720"/>
          <w:docGrid w:linePitch="360"/>
        </w:sectPr>
      </w:pPr>
    </w:p>
    <w:p w14:paraId="417CC91E" w14:textId="77777777" w:rsidR="000577CC" w:rsidRDefault="000577CC" w:rsidP="00044C09">
      <w:pPr>
        <w:pStyle w:val="Pleading3L1"/>
        <w:spacing w:line="480" w:lineRule="auto"/>
        <w:ind w:right="90"/>
      </w:pPr>
      <w:bookmarkStart w:id="1123" w:name="_Toc316979636"/>
      <w:r>
        <w:lastRenderedPageBreak/>
        <w:br/>
      </w:r>
      <w:bookmarkStart w:id="1124" w:name="_Toc475007441"/>
      <w:bookmarkStart w:id="1125" w:name="_Toc99034595"/>
      <w:r w:rsidRPr="00804173">
        <w:t>INTRODUCTION and SUMMARY</w:t>
      </w:r>
      <w:bookmarkEnd w:id="1123"/>
      <w:bookmarkEnd w:id="1124"/>
      <w:bookmarkEnd w:id="1125"/>
    </w:p>
    <w:p w14:paraId="6B3C6561" w14:textId="77777777" w:rsidR="000577CC" w:rsidRPr="00804173" w:rsidRDefault="002D0B37" w:rsidP="00F16A93">
      <w:pPr>
        <w:pStyle w:val="Pleading3L2"/>
      </w:pPr>
      <w:bookmarkStart w:id="1126" w:name="_Toc316979637"/>
      <w:bookmarkStart w:id="1127" w:name="_Toc475007442"/>
      <w:bookmarkStart w:id="1128" w:name="_Toc99034596"/>
      <w:r w:rsidRPr="00804173">
        <w:t>PURPOSE</w:t>
      </w:r>
      <w:bookmarkEnd w:id="1126"/>
      <w:bookmarkEnd w:id="1127"/>
      <w:bookmarkEnd w:id="1128"/>
    </w:p>
    <w:p w14:paraId="070A2025" w14:textId="75A58BEF" w:rsidR="000577CC" w:rsidRPr="00F67EC2" w:rsidRDefault="000577CC" w:rsidP="000577CC">
      <w:pPr>
        <w:pStyle w:val="BodyText"/>
        <w:spacing w:line="480" w:lineRule="auto"/>
        <w:ind w:right="90"/>
      </w:pPr>
      <w:r w:rsidRPr="00D739F2">
        <w:t>Th</w:t>
      </w:r>
      <w:r>
        <w:t>e</w:t>
      </w:r>
      <w:r w:rsidRPr="00D739F2">
        <w:t xml:space="preserve"> purpose of this testimony is to describe amounts </w:t>
      </w:r>
      <w:r>
        <w:t>recorded</w:t>
      </w:r>
      <w:r w:rsidRPr="00D739F2">
        <w:t xml:space="preserve"> into the Supply Adjustment Balancing Account (“Supply Adjustment Account”) with respect to the </w:t>
      </w:r>
      <w:r>
        <w:t xml:space="preserve">historical </w:t>
      </w:r>
      <w:r w:rsidRPr="00D739F2">
        <w:t xml:space="preserve">costs of purchasing and producing energy, the costs of transmission, and other power-related costs incurred to provide energy to BVES’ customers during the period </w:t>
      </w:r>
      <w:r w:rsidRPr="00F67EC2">
        <w:t xml:space="preserve">September 1, </w:t>
      </w:r>
      <w:del w:id="1129" w:author="Roberts, Julie" w:date="2021-04-23T15:58:00Z">
        <w:r w:rsidRPr="00F67EC2" w:rsidDel="00B74FE1">
          <w:delText xml:space="preserve">2011 </w:delText>
        </w:r>
      </w:del>
      <w:ins w:id="1130" w:author="Roberts, Julie" w:date="2021-04-23T15:58:00Z">
        <w:r w:rsidR="00B74FE1" w:rsidRPr="00F67EC2">
          <w:t>20</w:t>
        </w:r>
        <w:r w:rsidR="00B74FE1" w:rsidRPr="00F67EC2">
          <w:rPr>
            <w:rPrChange w:id="1131" w:author="Roberts, Julie" w:date="2022-03-24T17:21:00Z">
              <w:rPr>
                <w:highlight w:val="yellow"/>
              </w:rPr>
            </w:rPrChange>
          </w:rPr>
          <w:t>17</w:t>
        </w:r>
        <w:r w:rsidR="00B74FE1" w:rsidRPr="00F67EC2">
          <w:t xml:space="preserve"> </w:t>
        </w:r>
      </w:ins>
      <w:r w:rsidRPr="00F67EC2">
        <w:t xml:space="preserve">through October 31, </w:t>
      </w:r>
      <w:del w:id="1132" w:author="Roberts, Julie" w:date="2021-04-23T16:00:00Z">
        <w:r w:rsidRPr="00F67EC2" w:rsidDel="00B74FE1">
          <w:delText xml:space="preserve">2016 </w:delText>
        </w:r>
      </w:del>
      <w:ins w:id="1133" w:author="Roberts, Julie" w:date="2021-04-23T16:00:00Z">
        <w:r w:rsidR="00B74FE1" w:rsidRPr="00F67EC2">
          <w:t>20</w:t>
        </w:r>
        <w:r w:rsidR="00B74FE1" w:rsidRPr="00F67EC2">
          <w:rPr>
            <w:rPrChange w:id="1134" w:author="Roberts, Julie" w:date="2022-03-24T17:21:00Z">
              <w:rPr>
                <w:highlight w:val="yellow"/>
              </w:rPr>
            </w:rPrChange>
          </w:rPr>
          <w:t>2</w:t>
        </w:r>
      </w:ins>
      <w:ins w:id="1135" w:author="Roberts, Julie" w:date="2022-03-17T10:55:00Z">
        <w:r w:rsidR="0037144C" w:rsidRPr="00F67EC2">
          <w:rPr>
            <w:rPrChange w:id="1136" w:author="Roberts, Julie" w:date="2022-03-24T17:21:00Z">
              <w:rPr>
                <w:highlight w:val="yellow"/>
              </w:rPr>
            </w:rPrChange>
          </w:rPr>
          <w:t>2</w:t>
        </w:r>
      </w:ins>
      <w:ins w:id="1137" w:author="Roberts, Julie" w:date="2021-04-23T16:00:00Z">
        <w:r w:rsidR="00B74FE1" w:rsidRPr="00F67EC2">
          <w:t xml:space="preserve"> </w:t>
        </w:r>
      </w:ins>
      <w:r w:rsidRPr="00F67EC2">
        <w:t xml:space="preserve">(“Review Period”) as well as forecast costs for the period </w:t>
      </w:r>
      <w:del w:id="1138" w:author="Roberts, Julie" w:date="2021-04-23T16:01:00Z">
        <w:r w:rsidRPr="00F67EC2" w:rsidDel="00B74FE1">
          <w:delText xml:space="preserve">2018 </w:delText>
        </w:r>
      </w:del>
      <w:ins w:id="1139" w:author="Roberts, Julie" w:date="2021-04-23T16:01:00Z">
        <w:r w:rsidR="00B74FE1" w:rsidRPr="00F67EC2">
          <w:t>20</w:t>
        </w:r>
        <w:r w:rsidR="00B74FE1" w:rsidRPr="00F67EC2">
          <w:rPr>
            <w:rPrChange w:id="1140" w:author="Roberts, Julie" w:date="2022-03-24T17:21:00Z">
              <w:rPr>
                <w:highlight w:val="yellow"/>
              </w:rPr>
            </w:rPrChange>
          </w:rPr>
          <w:t>23</w:t>
        </w:r>
        <w:r w:rsidR="00B74FE1" w:rsidRPr="00F67EC2">
          <w:t xml:space="preserve"> </w:t>
        </w:r>
      </w:ins>
      <w:r w:rsidRPr="00F67EC2">
        <w:t xml:space="preserve">through </w:t>
      </w:r>
      <w:del w:id="1141" w:author="Roberts, Julie" w:date="2021-04-23T16:01:00Z">
        <w:r w:rsidRPr="00F67EC2" w:rsidDel="00B74FE1">
          <w:delText>2021</w:delText>
        </w:r>
      </w:del>
      <w:ins w:id="1142" w:author="Roberts, Julie" w:date="2021-04-23T16:01:00Z">
        <w:r w:rsidR="00B74FE1" w:rsidRPr="00F67EC2">
          <w:t>20</w:t>
        </w:r>
        <w:r w:rsidR="00B74FE1" w:rsidRPr="00F67EC2">
          <w:rPr>
            <w:rPrChange w:id="1143" w:author="Roberts, Julie" w:date="2022-03-24T17:21:00Z">
              <w:rPr>
                <w:highlight w:val="yellow"/>
              </w:rPr>
            </w:rPrChange>
          </w:rPr>
          <w:t>26</w:t>
        </w:r>
      </w:ins>
      <w:r w:rsidRPr="00F67EC2">
        <w:t xml:space="preserve">.  </w:t>
      </w:r>
    </w:p>
    <w:p w14:paraId="2A7FE01E" w14:textId="77777777" w:rsidR="00216F21" w:rsidRDefault="000577CC" w:rsidP="00216F21">
      <w:pPr>
        <w:pStyle w:val="BodyText"/>
        <w:spacing w:line="480" w:lineRule="auto"/>
        <w:ind w:right="90"/>
      </w:pPr>
      <w:r w:rsidRPr="00F67EC2">
        <w:t xml:space="preserve">This testimony will also describe historical revenues recorded into the Supply Adjustment Account during the Review Period and forecasted revenues for the period </w:t>
      </w:r>
      <w:del w:id="1144" w:author="Roberts, Julie" w:date="2021-04-23T16:02:00Z">
        <w:r w:rsidRPr="00F67EC2" w:rsidDel="00B74FE1">
          <w:delText xml:space="preserve">2018 </w:delText>
        </w:r>
      </w:del>
      <w:ins w:id="1145" w:author="Roberts, Julie" w:date="2021-04-23T16:02:00Z">
        <w:r w:rsidR="00B74FE1" w:rsidRPr="00F67EC2">
          <w:t>20</w:t>
        </w:r>
        <w:r w:rsidR="00B74FE1" w:rsidRPr="00F67EC2">
          <w:rPr>
            <w:rPrChange w:id="1146" w:author="Roberts, Julie" w:date="2022-03-24T17:21:00Z">
              <w:rPr>
                <w:highlight w:val="yellow"/>
              </w:rPr>
            </w:rPrChange>
          </w:rPr>
          <w:t>23</w:t>
        </w:r>
        <w:r w:rsidR="00B74FE1" w:rsidRPr="00F67EC2">
          <w:t xml:space="preserve"> </w:t>
        </w:r>
      </w:ins>
      <w:r w:rsidRPr="00F67EC2">
        <w:t xml:space="preserve">through </w:t>
      </w:r>
      <w:del w:id="1147" w:author="Roberts, Julie" w:date="2021-04-23T16:02:00Z">
        <w:r w:rsidRPr="00F67EC2" w:rsidDel="00B74FE1">
          <w:delText>2021</w:delText>
        </w:r>
      </w:del>
      <w:ins w:id="1148" w:author="Roberts, Julie" w:date="2021-04-23T16:02:00Z">
        <w:r w:rsidR="00B74FE1" w:rsidRPr="00F67EC2">
          <w:t>2026</w:t>
        </w:r>
      </w:ins>
      <w:r w:rsidRPr="00F67EC2">
        <w:t>.</w:t>
      </w:r>
      <w:r>
        <w:t xml:space="preserve"> </w:t>
      </w:r>
    </w:p>
    <w:p w14:paraId="06C5ACFA" w14:textId="77777777" w:rsidR="000577CC" w:rsidRPr="00804173" w:rsidRDefault="000577CC" w:rsidP="00F16A93">
      <w:pPr>
        <w:pStyle w:val="Pleading3L2"/>
      </w:pPr>
      <w:bookmarkStart w:id="1149" w:name="_Toc316979638"/>
      <w:bookmarkStart w:id="1150" w:name="_Toc475007443"/>
      <w:bookmarkStart w:id="1151" w:name="_Toc99034597"/>
      <w:r w:rsidRPr="00804173">
        <w:t>O</w:t>
      </w:r>
      <w:r w:rsidRPr="002D0B37">
        <w:t>RGANIZATIO</w:t>
      </w:r>
      <w:r w:rsidRPr="00804173">
        <w:t>N</w:t>
      </w:r>
      <w:bookmarkEnd w:id="1149"/>
      <w:bookmarkEnd w:id="1150"/>
      <w:bookmarkEnd w:id="1151"/>
    </w:p>
    <w:p w14:paraId="6889B0A2" w14:textId="77777777" w:rsidR="000577CC" w:rsidRPr="00804173" w:rsidRDefault="000577CC" w:rsidP="000577CC">
      <w:pPr>
        <w:pStyle w:val="BodyText"/>
        <w:spacing w:line="480" w:lineRule="auto"/>
        <w:ind w:right="90"/>
      </w:pPr>
      <w:r>
        <w:t>This volume has 5</w:t>
      </w:r>
      <w:r w:rsidRPr="00804173">
        <w:t xml:space="preserve"> chapters:</w:t>
      </w:r>
    </w:p>
    <w:p w14:paraId="054A3170" w14:textId="77777777" w:rsidR="000577CC" w:rsidRPr="00804173" w:rsidRDefault="000577CC" w:rsidP="000577CC">
      <w:pPr>
        <w:pStyle w:val="BodyText"/>
        <w:spacing w:line="480" w:lineRule="auto"/>
        <w:ind w:right="90"/>
      </w:pPr>
      <w:r w:rsidRPr="00804173">
        <w:t>Chapter</w:t>
      </w:r>
      <w:r>
        <w:t xml:space="preserve"> 1: </w:t>
      </w:r>
      <w:r w:rsidRPr="00804173">
        <w:t>Introduction and Summary.</w:t>
      </w:r>
    </w:p>
    <w:p w14:paraId="0A574F76" w14:textId="46C7911F" w:rsidR="000577CC" w:rsidRDefault="000577CC" w:rsidP="000577CC">
      <w:pPr>
        <w:pStyle w:val="BodyText"/>
        <w:spacing w:line="480" w:lineRule="auto"/>
        <w:ind w:right="90"/>
      </w:pPr>
      <w:r w:rsidRPr="00804173">
        <w:t xml:space="preserve">Chapter 2: Supply Adjustment Balancing Account </w:t>
      </w:r>
      <w:r w:rsidR="00AA084D">
        <w:t>Costs</w:t>
      </w:r>
      <w:r w:rsidRPr="00804173">
        <w:t xml:space="preserve">: </w:t>
      </w:r>
      <w:r w:rsidR="00AA084D">
        <w:t>September</w:t>
      </w:r>
      <w:r w:rsidR="00AA084D" w:rsidRPr="00804173">
        <w:t xml:space="preserve"> </w:t>
      </w:r>
      <w:r w:rsidRPr="00804173">
        <w:t xml:space="preserve">1, </w:t>
      </w:r>
      <w:del w:id="1152" w:author="Roberts, Julie" w:date="2021-04-23T16:22:00Z">
        <w:r w:rsidRPr="00804173" w:rsidDel="005F23D1">
          <w:delText xml:space="preserve">2011 </w:delText>
        </w:r>
      </w:del>
      <w:ins w:id="1153" w:author="Roberts, Julie" w:date="2021-04-23T16:22:00Z">
        <w:r w:rsidR="005F23D1" w:rsidRPr="00804173">
          <w:t>20</w:t>
        </w:r>
        <w:r w:rsidR="005F23D1">
          <w:t>17</w:t>
        </w:r>
        <w:r w:rsidR="005F23D1" w:rsidRPr="00804173">
          <w:t xml:space="preserve"> </w:t>
        </w:r>
      </w:ins>
      <w:r w:rsidRPr="00804173">
        <w:t xml:space="preserve">through October 31, </w:t>
      </w:r>
      <w:del w:id="1154" w:author="Roberts, Julie" w:date="2021-04-23T16:22:00Z">
        <w:r w:rsidRPr="00804173" w:rsidDel="005F23D1">
          <w:delText>2016</w:delText>
        </w:r>
      </w:del>
      <w:ins w:id="1155" w:author="Roberts, Julie" w:date="2021-04-23T16:22:00Z">
        <w:r w:rsidR="005F23D1" w:rsidRPr="00804173">
          <w:t>20</w:t>
        </w:r>
        <w:r w:rsidR="005F23D1">
          <w:t>2</w:t>
        </w:r>
      </w:ins>
      <w:ins w:id="1156" w:author="Roberts, Julie" w:date="2022-03-25T08:04:00Z">
        <w:r w:rsidR="00DB06B6">
          <w:t>2</w:t>
        </w:r>
      </w:ins>
      <w:r w:rsidRPr="00804173">
        <w:t xml:space="preserve">, sponsored by </w:t>
      </w:r>
      <w:del w:id="1157" w:author="Roberts, Julie" w:date="2021-04-23T16:22:00Z">
        <w:r w:rsidDel="005F23D1">
          <w:delText>Peter Pearson</w:delText>
        </w:r>
      </w:del>
      <w:ins w:id="1158" w:author="Roberts, Julie" w:date="2021-04-23T16:22:00Z">
        <w:r w:rsidR="005F23D1">
          <w:t>Julie Roberts</w:t>
        </w:r>
      </w:ins>
      <w:r>
        <w:t>.</w:t>
      </w:r>
    </w:p>
    <w:p w14:paraId="52901711" w14:textId="13332187" w:rsidR="000577CC" w:rsidRDefault="000577CC" w:rsidP="000577CC">
      <w:pPr>
        <w:pStyle w:val="BodyText"/>
        <w:spacing w:line="480" w:lineRule="auto"/>
        <w:ind w:right="90"/>
      </w:pPr>
      <w:r w:rsidRPr="00804173">
        <w:t>Chapter 3: Supply Adjustment Balancing Account</w:t>
      </w:r>
      <w:r>
        <w:t xml:space="preserve"> Revenues</w:t>
      </w:r>
      <w:r w:rsidRPr="00804173">
        <w:t xml:space="preserve">: </w:t>
      </w:r>
      <w:r w:rsidR="00AA084D" w:rsidRPr="00AA084D">
        <w:t xml:space="preserve">September </w:t>
      </w:r>
      <w:r w:rsidRPr="00804173">
        <w:t xml:space="preserve">1, </w:t>
      </w:r>
      <w:del w:id="1159" w:author="Roberts, Julie" w:date="2021-04-23T16:23:00Z">
        <w:r w:rsidRPr="00804173" w:rsidDel="005F23D1">
          <w:delText xml:space="preserve">2011 </w:delText>
        </w:r>
      </w:del>
      <w:ins w:id="1160" w:author="Roberts, Julie" w:date="2021-04-23T16:23:00Z">
        <w:r w:rsidR="005F23D1">
          <w:t>2017</w:t>
        </w:r>
        <w:r w:rsidR="005F23D1" w:rsidRPr="00804173">
          <w:t xml:space="preserve"> </w:t>
        </w:r>
      </w:ins>
      <w:r w:rsidRPr="00804173">
        <w:t xml:space="preserve">through October 31, </w:t>
      </w:r>
      <w:del w:id="1161" w:author="Roberts, Julie" w:date="2021-04-23T16:23:00Z">
        <w:r w:rsidRPr="00804173" w:rsidDel="005F23D1">
          <w:delText>2016</w:delText>
        </w:r>
      </w:del>
      <w:ins w:id="1162" w:author="Roberts, Julie" w:date="2021-04-23T16:23:00Z">
        <w:r w:rsidR="005F23D1">
          <w:t>202</w:t>
        </w:r>
      </w:ins>
      <w:ins w:id="1163" w:author="Roberts, Julie" w:date="2022-03-25T08:04:00Z">
        <w:r w:rsidR="00DB06B6">
          <w:t>2</w:t>
        </w:r>
      </w:ins>
      <w:r w:rsidRPr="00804173">
        <w:t xml:space="preserve">, sponsored by </w:t>
      </w:r>
      <w:del w:id="1164" w:author="Roberts, Julie" w:date="2021-04-23T16:23:00Z">
        <w:r w:rsidDel="005F23D1">
          <w:delText>Peter Pearson</w:delText>
        </w:r>
      </w:del>
      <w:ins w:id="1165" w:author="Roberts, Julie" w:date="2021-04-23T16:23:00Z">
        <w:r w:rsidR="005F23D1">
          <w:t>Julie Roberts</w:t>
        </w:r>
      </w:ins>
      <w:r>
        <w:t>.</w:t>
      </w:r>
      <w:r w:rsidRPr="00804173">
        <w:t xml:space="preserve"> </w:t>
      </w:r>
    </w:p>
    <w:p w14:paraId="7CD1BFAA" w14:textId="592F0458" w:rsidR="000577CC" w:rsidRDefault="000577CC" w:rsidP="000577CC">
      <w:pPr>
        <w:pStyle w:val="BodyText"/>
        <w:spacing w:line="480" w:lineRule="auto"/>
        <w:ind w:right="90"/>
      </w:pPr>
      <w:r>
        <w:t xml:space="preserve">Chapter 4:  Supply Adjustment Balancing Account </w:t>
      </w:r>
      <w:r w:rsidR="003900BE">
        <w:t xml:space="preserve">Cumulative </w:t>
      </w:r>
      <w:r>
        <w:t xml:space="preserve">Net Balances </w:t>
      </w:r>
      <w:r w:rsidR="00AA084D" w:rsidRPr="00AA084D">
        <w:t xml:space="preserve">September </w:t>
      </w:r>
      <w:r w:rsidRPr="009E058F">
        <w:t xml:space="preserve">1, </w:t>
      </w:r>
      <w:del w:id="1166" w:author="Roberts, Julie" w:date="2021-04-23T16:24:00Z">
        <w:r w:rsidRPr="009E058F" w:rsidDel="005F23D1">
          <w:delText xml:space="preserve">2011 </w:delText>
        </w:r>
      </w:del>
      <w:ins w:id="1167" w:author="Roberts, Julie" w:date="2021-04-23T16:24:00Z">
        <w:r w:rsidR="005F23D1" w:rsidRPr="009E058F">
          <w:t>20</w:t>
        </w:r>
        <w:r w:rsidR="005F23D1">
          <w:t>17</w:t>
        </w:r>
        <w:r w:rsidR="005F23D1" w:rsidRPr="009E058F">
          <w:t xml:space="preserve"> </w:t>
        </w:r>
      </w:ins>
      <w:r w:rsidRPr="009E058F">
        <w:t xml:space="preserve">through October 31, </w:t>
      </w:r>
      <w:del w:id="1168" w:author="Roberts, Julie" w:date="2021-04-23T16:23:00Z">
        <w:r w:rsidRPr="009E058F" w:rsidDel="005F23D1">
          <w:delText>2016</w:delText>
        </w:r>
      </w:del>
      <w:ins w:id="1169" w:author="Roberts, Julie" w:date="2021-04-23T16:23:00Z">
        <w:r w:rsidR="005F23D1" w:rsidRPr="009E058F">
          <w:t>20</w:t>
        </w:r>
        <w:r w:rsidR="005F23D1">
          <w:t>2</w:t>
        </w:r>
      </w:ins>
      <w:ins w:id="1170" w:author="Roberts, Julie" w:date="2022-03-25T08:04:00Z">
        <w:r w:rsidR="00DB06B6">
          <w:t>2</w:t>
        </w:r>
      </w:ins>
      <w:r w:rsidRPr="009E058F">
        <w:t xml:space="preserve">, sponsored by </w:t>
      </w:r>
      <w:del w:id="1171" w:author="Roberts, Julie" w:date="2021-04-23T16:27:00Z">
        <w:r w:rsidRPr="009E058F" w:rsidDel="005F23D1">
          <w:delText>Peter Pearson</w:delText>
        </w:r>
      </w:del>
      <w:ins w:id="1172" w:author="Roberts, Julie" w:date="2021-04-23T16:27:00Z">
        <w:r w:rsidR="005F23D1">
          <w:t>Julie Roberts</w:t>
        </w:r>
      </w:ins>
      <w:r>
        <w:t>.</w:t>
      </w:r>
    </w:p>
    <w:p w14:paraId="15B2CA75" w14:textId="5B51DF00" w:rsidR="006B17C4" w:rsidRDefault="000577CC" w:rsidP="000577CC">
      <w:pPr>
        <w:pStyle w:val="BodyText"/>
        <w:spacing w:line="480" w:lineRule="auto"/>
        <w:ind w:right="90"/>
        <w:sectPr w:rsidR="006B17C4" w:rsidSect="005C295D">
          <w:footerReference w:type="default" r:id="rId11"/>
          <w:pgSz w:w="12240" w:h="15840"/>
          <w:pgMar w:top="1440" w:right="1440" w:bottom="1440" w:left="1440" w:header="720" w:footer="720" w:gutter="0"/>
          <w:pgBorders>
            <w:left w:val="double" w:sz="4" w:space="9" w:color="auto"/>
            <w:right w:val="double" w:sz="4" w:space="6" w:color="auto"/>
          </w:pgBorders>
          <w:lnNumType w:countBy="1"/>
          <w:pgNumType w:start="1"/>
          <w:cols w:space="720"/>
          <w:docGrid w:linePitch="381"/>
        </w:sectPr>
      </w:pPr>
      <w:r>
        <w:t xml:space="preserve">Chapter 5:  </w:t>
      </w:r>
      <w:r w:rsidRPr="00804173">
        <w:t xml:space="preserve">Forecast </w:t>
      </w:r>
      <w:r>
        <w:t xml:space="preserve">of Power </w:t>
      </w:r>
      <w:r w:rsidRPr="00804173">
        <w:t xml:space="preserve">Supply </w:t>
      </w:r>
      <w:r>
        <w:t>Costs</w:t>
      </w:r>
      <w:r w:rsidRPr="00804173">
        <w:t xml:space="preserve"> </w:t>
      </w:r>
      <w:del w:id="1173" w:author="Roberts, Julie" w:date="2021-04-23T16:32:00Z">
        <w:r w:rsidRPr="00804173" w:rsidDel="005F23D1">
          <w:delText xml:space="preserve">2018 </w:delText>
        </w:r>
      </w:del>
      <w:ins w:id="1174" w:author="Roberts, Julie" w:date="2021-04-23T16:32:00Z">
        <w:r w:rsidR="005F23D1" w:rsidRPr="00804173">
          <w:t>20</w:t>
        </w:r>
        <w:r w:rsidR="005F23D1">
          <w:t>23</w:t>
        </w:r>
        <w:r w:rsidR="005F23D1" w:rsidRPr="00804173">
          <w:t xml:space="preserve"> </w:t>
        </w:r>
      </w:ins>
      <w:r w:rsidRPr="00804173">
        <w:t>through 20</w:t>
      </w:r>
      <w:ins w:id="1175" w:author="Roberts, Julie" w:date="2021-04-23T16:32:00Z">
        <w:r w:rsidR="00447BCC">
          <w:t>26</w:t>
        </w:r>
      </w:ins>
      <w:del w:id="1176" w:author="Roberts, Julie" w:date="2021-04-23T16:32:00Z">
        <w:r w:rsidRPr="00804173" w:rsidDel="00447BCC">
          <w:delText>21</w:delText>
        </w:r>
      </w:del>
      <w:r w:rsidRPr="00804173">
        <w:t>, sponsored by</w:t>
      </w:r>
      <w:ins w:id="1177" w:author="Roberts, Julie" w:date="2022-03-24T17:21:00Z">
        <w:r w:rsidR="00F67EC2">
          <w:t xml:space="preserve"> </w:t>
        </w:r>
      </w:ins>
      <w:del w:id="1178" w:author="Roberts, Julie" w:date="2022-03-02T13:36:00Z">
        <w:r w:rsidRPr="00804173" w:rsidDel="00D45BE7">
          <w:delText xml:space="preserve"> </w:delText>
        </w:r>
        <w:r w:rsidRPr="003A0EDA" w:rsidDel="00D45BE7">
          <w:delText>Joseph Phalen</w:delText>
        </w:r>
      </w:del>
      <w:ins w:id="1179" w:author="Roberts, Julie" w:date="2022-03-02T13:36:00Z">
        <w:r w:rsidR="00D45BE7">
          <w:t>Sean Matlock</w:t>
        </w:r>
      </w:ins>
      <w:r w:rsidRPr="00804173">
        <w:t>.</w:t>
      </w:r>
    </w:p>
    <w:p w14:paraId="070D9AFC" w14:textId="1A6E6484" w:rsidR="006B17C4" w:rsidRPr="00B41083" w:rsidRDefault="006B17C4" w:rsidP="00044C09">
      <w:pPr>
        <w:pStyle w:val="Pleading3L1"/>
        <w:spacing w:line="480" w:lineRule="auto"/>
        <w:ind w:right="90"/>
      </w:pPr>
      <w:r>
        <w:lastRenderedPageBreak/>
        <w:br/>
      </w:r>
      <w:bookmarkStart w:id="1180" w:name="_Toc99034598"/>
      <w:r>
        <w:t>SUPPLY ADJU</w:t>
      </w:r>
      <w:r w:rsidR="003C4DB4">
        <w:t>STMENT BALANCING ACCOUNT COSTS</w:t>
      </w:r>
      <w:r w:rsidR="003C4DB4">
        <w:br/>
        <w:t>S</w:t>
      </w:r>
      <w:r>
        <w:t xml:space="preserve">EPTEMBER 1, </w:t>
      </w:r>
      <w:del w:id="1181" w:author="Roberts, Julie" w:date="2021-04-23T16:33:00Z">
        <w:r w:rsidDel="00447BCC">
          <w:delText xml:space="preserve">2011 </w:delText>
        </w:r>
      </w:del>
      <w:ins w:id="1182" w:author="Roberts, Julie" w:date="2021-04-23T16:33:00Z">
        <w:r w:rsidR="00447BCC">
          <w:t xml:space="preserve">2017 </w:t>
        </w:r>
      </w:ins>
      <w:r>
        <w:t xml:space="preserve">TO OCTOBER 31, </w:t>
      </w:r>
      <w:del w:id="1183" w:author="Roberts, Julie" w:date="2021-04-23T16:33:00Z">
        <w:r w:rsidDel="00447BCC">
          <w:delText>2016</w:delText>
        </w:r>
      </w:del>
      <w:ins w:id="1184" w:author="Roberts, Julie" w:date="2021-04-23T16:33:00Z">
        <w:r w:rsidR="00447BCC">
          <w:t>20</w:t>
        </w:r>
      </w:ins>
      <w:ins w:id="1185" w:author="Roberts, Julie" w:date="2022-03-17T10:54:00Z">
        <w:r w:rsidR="0037144C">
          <w:t>22</w:t>
        </w:r>
      </w:ins>
      <w:bookmarkEnd w:id="1180"/>
    </w:p>
    <w:p w14:paraId="2FFF7D08" w14:textId="77777777" w:rsidR="006B17C4" w:rsidRPr="00535122" w:rsidRDefault="006B17C4" w:rsidP="00F16A93">
      <w:pPr>
        <w:pStyle w:val="Pleading3L2"/>
      </w:pPr>
      <w:bookmarkStart w:id="1186" w:name="_Toc99034599"/>
      <w:r w:rsidRPr="00535122">
        <w:t>PURPOSE</w:t>
      </w:r>
      <w:bookmarkEnd w:id="1186"/>
    </w:p>
    <w:p w14:paraId="776C5A52" w14:textId="58F68415" w:rsidR="006B17C4" w:rsidRDefault="006B17C4" w:rsidP="00F961E5">
      <w:pPr>
        <w:pStyle w:val="BodyText"/>
        <w:spacing w:line="480" w:lineRule="auto"/>
        <w:ind w:right="90"/>
      </w:pPr>
      <w:r w:rsidRPr="00535122">
        <w:t>Th</w:t>
      </w:r>
      <w:r w:rsidR="00AA084D">
        <w:t>e</w:t>
      </w:r>
      <w:r w:rsidRPr="00535122">
        <w:t xml:space="preserve"> purpose of this testimony is to describe </w:t>
      </w:r>
      <w:r>
        <w:t>costs recorded</w:t>
      </w:r>
      <w:r w:rsidRPr="00535122">
        <w:t xml:space="preserve"> into the </w:t>
      </w:r>
      <w:r>
        <w:t xml:space="preserve">Supply Adjustment Balancing Account (“Supply Adjustment Account”) during the period September 1, </w:t>
      </w:r>
      <w:del w:id="1187" w:author="Roberts, Julie" w:date="2021-04-23T16:38:00Z">
        <w:r w:rsidDel="00447BCC">
          <w:delText xml:space="preserve">2011 </w:delText>
        </w:r>
      </w:del>
      <w:ins w:id="1188" w:author="Roberts, Julie" w:date="2021-04-23T16:38:00Z">
        <w:r w:rsidR="00447BCC">
          <w:t xml:space="preserve">2017 </w:t>
        </w:r>
      </w:ins>
      <w:r>
        <w:t xml:space="preserve">through October 31, </w:t>
      </w:r>
      <w:del w:id="1189" w:author="Roberts, Julie" w:date="2021-04-23T16:38:00Z">
        <w:r w:rsidDel="00447BCC">
          <w:delText xml:space="preserve">2016 </w:delText>
        </w:r>
      </w:del>
      <w:ins w:id="1190" w:author="Roberts, Julie" w:date="2021-04-23T16:38:00Z">
        <w:r w:rsidR="00447BCC">
          <w:t>20</w:t>
        </w:r>
      </w:ins>
      <w:ins w:id="1191" w:author="Roberts, Julie" w:date="2022-03-24T13:00:00Z">
        <w:r w:rsidR="00763063">
          <w:t>22</w:t>
        </w:r>
      </w:ins>
      <w:ins w:id="1192" w:author="Roberts, Julie" w:date="2021-04-23T16:38:00Z">
        <w:r w:rsidR="00447BCC">
          <w:t xml:space="preserve"> </w:t>
        </w:r>
      </w:ins>
      <w:r>
        <w:t xml:space="preserve">(“Review Period”).  BVES’ Supply Adjustment Account tracks </w:t>
      </w:r>
      <w:r w:rsidRPr="00535122">
        <w:t xml:space="preserve">the costs </w:t>
      </w:r>
      <w:r>
        <w:t xml:space="preserve">incurred for </w:t>
      </w:r>
      <w:r w:rsidRPr="00535122">
        <w:t xml:space="preserve">purchasing and producing energy, the costs of transmission, and other power-related costs incurred to provide energy to BVES’ customers.  This testimony will provide the basis for the Commission to conclude that the costs </w:t>
      </w:r>
      <w:r>
        <w:t>recorded</w:t>
      </w:r>
      <w:r w:rsidRPr="00535122">
        <w:t xml:space="preserve"> into the </w:t>
      </w:r>
      <w:r>
        <w:t>Supply Adjustment A</w:t>
      </w:r>
      <w:r w:rsidRPr="00535122">
        <w:t xml:space="preserve">ccount are proper and may be recovered in rates.  </w:t>
      </w:r>
    </w:p>
    <w:p w14:paraId="12D1E165" w14:textId="77777777" w:rsidR="006B17C4" w:rsidRDefault="006B17C4" w:rsidP="00F961E5">
      <w:pPr>
        <w:pStyle w:val="BodyText"/>
        <w:spacing w:line="480" w:lineRule="auto"/>
        <w:ind w:right="90"/>
      </w:pPr>
      <w:r w:rsidRPr="00535122">
        <w:t xml:space="preserve">The revenues from the </w:t>
      </w:r>
      <w:r>
        <w:t>Supply Adjustment Account</w:t>
      </w:r>
      <w:r w:rsidRPr="00535122">
        <w:t xml:space="preserve"> </w:t>
      </w:r>
      <w:r>
        <w:t>C</w:t>
      </w:r>
      <w:r w:rsidRPr="00535122">
        <w:t xml:space="preserve">harges (described below) that were </w:t>
      </w:r>
      <w:r>
        <w:t>recorded</w:t>
      </w:r>
      <w:r w:rsidRPr="00535122">
        <w:t xml:space="preserve"> into the </w:t>
      </w:r>
      <w:r>
        <w:t>Supply Adjustment A</w:t>
      </w:r>
      <w:r w:rsidRPr="00535122">
        <w:t xml:space="preserve">ccount are addressed </w:t>
      </w:r>
      <w:r>
        <w:t xml:space="preserve">in Chapter 3 of this Volume.  </w:t>
      </w:r>
    </w:p>
    <w:p w14:paraId="18C09EDC" w14:textId="77777777" w:rsidR="006B17C4" w:rsidRPr="00535122" w:rsidRDefault="006B17C4" w:rsidP="00F961E5">
      <w:pPr>
        <w:pStyle w:val="BodyText"/>
        <w:spacing w:line="480" w:lineRule="auto"/>
        <w:ind w:right="90"/>
      </w:pPr>
    </w:p>
    <w:p w14:paraId="309B161F" w14:textId="77777777" w:rsidR="006B17C4" w:rsidRPr="00535122" w:rsidRDefault="006B17C4" w:rsidP="00F16A93">
      <w:pPr>
        <w:pStyle w:val="Pleading3L2"/>
      </w:pPr>
      <w:bookmarkStart w:id="1193" w:name="_Toc99034600"/>
      <w:r w:rsidRPr="00535122">
        <w:t>BACKGROUND</w:t>
      </w:r>
      <w:bookmarkEnd w:id="1193"/>
    </w:p>
    <w:p w14:paraId="48AC5F94" w14:textId="42C52651" w:rsidR="006B17C4" w:rsidRPr="00535122" w:rsidRDefault="006B17C4" w:rsidP="00F961E5">
      <w:pPr>
        <w:pStyle w:val="BodyText"/>
        <w:spacing w:line="480" w:lineRule="auto"/>
        <w:ind w:right="86"/>
      </w:pPr>
      <w:r w:rsidRPr="00535122">
        <w:t xml:space="preserve">BVES has a </w:t>
      </w:r>
      <w:r>
        <w:t>Supply Adjustment</w:t>
      </w:r>
      <w:r w:rsidRPr="00535122">
        <w:t xml:space="preserve"> </w:t>
      </w:r>
      <w:r>
        <w:t>A</w:t>
      </w:r>
      <w:r w:rsidRPr="00535122">
        <w:t xml:space="preserve">ccount to track the </w:t>
      </w:r>
      <w:r>
        <w:t>power supply and delivery-related costs and the</w:t>
      </w:r>
      <w:r w:rsidRPr="00535122">
        <w:t xml:space="preserve"> revenues generated from certain charges</w:t>
      </w:r>
      <w:r>
        <w:t>:</w:t>
      </w:r>
      <w:r w:rsidRPr="00535122">
        <w:t xml:space="preserve"> the </w:t>
      </w:r>
      <w:r>
        <w:t>“Supply Charge” (formerly known as the “</w:t>
      </w:r>
      <w:r w:rsidRPr="00535122">
        <w:t>Energy Charge for Purchases</w:t>
      </w:r>
      <w:r>
        <w:t>”)</w:t>
      </w:r>
      <w:r w:rsidRPr="00535122">
        <w:t xml:space="preserve">, the </w:t>
      </w:r>
      <w:r>
        <w:t xml:space="preserve">“Transmission Charge” (formerly known as the “Power </w:t>
      </w:r>
      <w:r w:rsidRPr="00535122">
        <w:t>System Delivery Charge</w:t>
      </w:r>
      <w:r>
        <w:t>”),</w:t>
      </w:r>
      <w:r w:rsidRPr="00535122">
        <w:t xml:space="preserve"> and the </w:t>
      </w:r>
      <w:r>
        <w:t>“Supply Adjustment Charge” (formerly known as the “</w:t>
      </w:r>
      <w:r w:rsidRPr="00535122">
        <w:t>Amortization Charge</w:t>
      </w:r>
      <w:r>
        <w:t xml:space="preserve">”).  The various charges recorded into the Supply Adjustment Account are </w:t>
      </w:r>
      <w:r w:rsidRPr="00535122">
        <w:t>collectively</w:t>
      </w:r>
      <w:r>
        <w:t xml:space="preserve"> referred to as</w:t>
      </w:r>
      <w:r w:rsidRPr="00535122">
        <w:t xml:space="preserve"> the “</w:t>
      </w:r>
      <w:r>
        <w:t xml:space="preserve">Supply Adjustment Account </w:t>
      </w:r>
      <w:r w:rsidRPr="00535122">
        <w:t>Charges</w:t>
      </w:r>
      <w:r>
        <w:t>.</w:t>
      </w:r>
      <w:r w:rsidRPr="00535122">
        <w:t xml:space="preserve">”  Amounts </w:t>
      </w:r>
      <w:r>
        <w:t>recorded</w:t>
      </w:r>
      <w:r w:rsidRPr="00535122">
        <w:t xml:space="preserve"> into the </w:t>
      </w:r>
      <w:r>
        <w:t>Supply Adjustment Account</w:t>
      </w:r>
      <w:r w:rsidRPr="00535122">
        <w:t xml:space="preserve"> were last reviewed </w:t>
      </w:r>
      <w:r>
        <w:t xml:space="preserve">by the Commission </w:t>
      </w:r>
      <w:r w:rsidRPr="00535122">
        <w:t xml:space="preserve">in </w:t>
      </w:r>
      <w:r w:rsidRPr="005E6770">
        <w:t xml:space="preserve">Application </w:t>
      </w:r>
      <w:del w:id="1194" w:author="Roberts, Julie" w:date="2022-03-25T08:10:00Z">
        <w:r w:rsidRPr="005E6770" w:rsidDel="0099412F">
          <w:delText>12-02-013</w:delText>
        </w:r>
      </w:del>
      <w:ins w:id="1195" w:author="Roberts, Julie" w:date="2022-03-25T08:10:00Z">
        <w:r w:rsidR="0099412F">
          <w:t>17-05-004</w:t>
        </w:r>
      </w:ins>
      <w:r>
        <w:t>.</w:t>
      </w:r>
    </w:p>
    <w:p w14:paraId="17DB9313" w14:textId="77777777" w:rsidR="000577CC" w:rsidRPr="00804173" w:rsidRDefault="000577CC" w:rsidP="00F961E5">
      <w:pPr>
        <w:pStyle w:val="BodyText"/>
        <w:spacing w:line="480" w:lineRule="auto"/>
        <w:ind w:right="90"/>
      </w:pPr>
    </w:p>
    <w:p w14:paraId="5DA5FF5D" w14:textId="77777777" w:rsidR="006B17C4" w:rsidRPr="00535122" w:rsidRDefault="006B17C4" w:rsidP="00F16A93">
      <w:pPr>
        <w:pStyle w:val="Pleading3L2"/>
      </w:pPr>
      <w:bookmarkStart w:id="1196" w:name="_Toc316979650"/>
      <w:bookmarkStart w:id="1197" w:name="_Toc475007448"/>
      <w:bookmarkStart w:id="1198" w:name="_Toc99034601"/>
      <w:r w:rsidRPr="00535122">
        <w:lastRenderedPageBreak/>
        <w:t>SUMMARY AND INTRODUCTION</w:t>
      </w:r>
      <w:bookmarkEnd w:id="1196"/>
      <w:bookmarkEnd w:id="1197"/>
      <w:bookmarkEnd w:id="1198"/>
    </w:p>
    <w:p w14:paraId="44428D38" w14:textId="14BE52B1" w:rsidR="006B17C4" w:rsidRPr="00BA1307" w:rsidRDefault="006B17C4" w:rsidP="00F961E5">
      <w:pPr>
        <w:pStyle w:val="Pleading3L3"/>
        <w:spacing w:line="480" w:lineRule="auto"/>
        <w:ind w:right="90"/>
      </w:pPr>
      <w:bookmarkStart w:id="1199" w:name="_Toc99034602"/>
      <w:r w:rsidRPr="00BA1307">
        <w:t xml:space="preserve">Supply Adjustment Account Last Reviewed In Application </w:t>
      </w:r>
      <w:del w:id="1200" w:author="Roberts, Julie" w:date="2022-03-17T16:22:00Z">
        <w:r w:rsidRPr="00BA1307" w:rsidDel="00946585">
          <w:delText>12-02-013</w:delText>
        </w:r>
      </w:del>
      <w:ins w:id="1201" w:author="Roberts, Julie" w:date="2022-03-17T16:22:00Z">
        <w:r w:rsidR="00946585" w:rsidRPr="00763063">
          <w:rPr>
            <w:rPrChange w:id="1202" w:author="Roberts, Julie" w:date="2022-03-24T12:56:00Z">
              <w:rPr>
                <w:highlight w:val="yellow"/>
              </w:rPr>
            </w:rPrChange>
          </w:rPr>
          <w:t>17-05-004</w:t>
        </w:r>
      </w:ins>
      <w:r w:rsidRPr="00BA1307">
        <w:t xml:space="preserve"> and Approved in D. </w:t>
      </w:r>
      <w:del w:id="1203" w:author="Roberts, Julie" w:date="2022-03-17T16:23:00Z">
        <w:r w:rsidRPr="00BA1307" w:rsidDel="00946585">
          <w:delText>14-11-002</w:delText>
        </w:r>
      </w:del>
      <w:ins w:id="1204" w:author="Roberts, Julie" w:date="2022-03-17T16:23:00Z">
        <w:r w:rsidR="00946585" w:rsidRPr="00763063">
          <w:rPr>
            <w:rPrChange w:id="1205" w:author="Roberts, Julie" w:date="2022-03-24T12:56:00Z">
              <w:rPr>
                <w:highlight w:val="yellow"/>
              </w:rPr>
            </w:rPrChange>
          </w:rPr>
          <w:t>19-08-027</w:t>
        </w:r>
      </w:ins>
      <w:r w:rsidRPr="00BA1307">
        <w:t>.</w:t>
      </w:r>
      <w:bookmarkEnd w:id="1199"/>
      <w:ins w:id="1206" w:author="Roberts, Julie" w:date="2022-03-17T16:27:00Z">
        <w:r w:rsidR="00946585" w:rsidRPr="00763063">
          <w:rPr>
            <w:rPrChange w:id="1207" w:author="Roberts, Julie" w:date="2022-03-24T12:56:00Z">
              <w:rPr>
                <w:highlight w:val="yellow"/>
              </w:rPr>
            </w:rPrChange>
          </w:rPr>
          <w:t xml:space="preserve">   </w:t>
        </w:r>
      </w:ins>
    </w:p>
    <w:p w14:paraId="48306F8A" w14:textId="65A342E0" w:rsidR="006B17C4" w:rsidRPr="00535122" w:rsidRDefault="006B17C4" w:rsidP="00F961E5">
      <w:pPr>
        <w:pStyle w:val="BodyText"/>
        <w:spacing w:line="480" w:lineRule="auto"/>
        <w:ind w:right="90"/>
      </w:pPr>
      <w:r w:rsidRPr="005E6770">
        <w:t xml:space="preserve">In BVES’ last general rate case (“GRC”) </w:t>
      </w:r>
      <w:r>
        <w:t>application</w:t>
      </w:r>
      <w:r w:rsidR="00AA084D">
        <w:t>,</w:t>
      </w:r>
      <w:r w:rsidRPr="005E6770">
        <w:t xml:space="preserve"> BVES addressed all Supply Adjustment Account</w:t>
      </w:r>
      <w:r w:rsidRPr="005E6770">
        <w:rPr>
          <w:rStyle w:val="FootnoteReference"/>
        </w:rPr>
        <w:footnoteReference w:id="1"/>
      </w:r>
      <w:r w:rsidRPr="005E6770">
        <w:t xml:space="preserve">-related costs for the period of </w:t>
      </w:r>
      <w:del w:id="1208" w:author="Roberts, Julie" w:date="2022-03-17T16:33:00Z">
        <w:r w:rsidRPr="00CD3CA4" w:rsidDel="004B0927">
          <w:delText>April 1</w:delText>
        </w:r>
      </w:del>
      <w:ins w:id="1209" w:author="Roberts, Julie" w:date="2022-03-17T16:33:00Z">
        <w:r w:rsidR="004B0927">
          <w:t xml:space="preserve">September </w:t>
        </w:r>
      </w:ins>
      <w:ins w:id="1210" w:author="Roberts, Julie" w:date="2022-03-17T16:36:00Z">
        <w:r w:rsidR="004B0927">
          <w:t>1</w:t>
        </w:r>
      </w:ins>
      <w:r w:rsidRPr="00CD3CA4">
        <w:t xml:space="preserve">, </w:t>
      </w:r>
      <w:del w:id="1211" w:author="Roberts, Julie" w:date="2022-03-02T13:41:00Z">
        <w:r w:rsidRPr="00CD3CA4" w:rsidDel="00D45BE7">
          <w:delText xml:space="preserve">2001 </w:delText>
        </w:r>
      </w:del>
      <w:ins w:id="1212" w:author="Roberts, Julie" w:date="2022-03-02T13:41:00Z">
        <w:r w:rsidR="00D45BE7" w:rsidRPr="00CD3CA4">
          <w:rPr>
            <w:rPrChange w:id="1213" w:author="Roberts, Julie" w:date="2022-03-02T15:10:00Z">
              <w:rPr>
                <w:highlight w:val="yellow"/>
              </w:rPr>
            </w:rPrChange>
          </w:rPr>
          <w:t>201</w:t>
        </w:r>
      </w:ins>
      <w:ins w:id="1214" w:author="Roberts, Julie" w:date="2022-03-02T14:39:00Z">
        <w:r w:rsidR="00CC04A4" w:rsidRPr="00CD3CA4">
          <w:rPr>
            <w:rPrChange w:id="1215" w:author="Roberts, Julie" w:date="2022-03-02T15:10:00Z">
              <w:rPr>
                <w:highlight w:val="yellow"/>
              </w:rPr>
            </w:rPrChange>
          </w:rPr>
          <w:t>1</w:t>
        </w:r>
      </w:ins>
      <w:ins w:id="1216" w:author="Roberts, Julie" w:date="2022-03-02T13:41:00Z">
        <w:r w:rsidR="00D45BE7" w:rsidRPr="00CD3CA4">
          <w:t xml:space="preserve"> </w:t>
        </w:r>
      </w:ins>
      <w:r w:rsidRPr="00CD3CA4">
        <w:t xml:space="preserve">through </w:t>
      </w:r>
      <w:del w:id="1217" w:author="Roberts, Julie" w:date="2022-03-17T16:34:00Z">
        <w:r w:rsidRPr="00CD3CA4" w:rsidDel="004B0927">
          <w:delText>August 31</w:delText>
        </w:r>
      </w:del>
      <w:ins w:id="1218" w:author="Roberts, Julie" w:date="2022-03-17T16:34:00Z">
        <w:r w:rsidR="004B0927">
          <w:t>October 31</w:t>
        </w:r>
      </w:ins>
      <w:r w:rsidRPr="00CD3CA4">
        <w:t xml:space="preserve">, </w:t>
      </w:r>
      <w:del w:id="1219" w:author="Roberts, Julie" w:date="2022-03-02T13:52:00Z">
        <w:r w:rsidRPr="00CD3CA4" w:rsidDel="00E467FF">
          <w:delText>2011</w:delText>
        </w:r>
      </w:del>
      <w:ins w:id="1220" w:author="Roberts, Julie" w:date="2022-03-02T13:52:00Z">
        <w:r w:rsidR="00E467FF">
          <w:t>20</w:t>
        </w:r>
      </w:ins>
      <w:ins w:id="1221" w:author="Roberts, Julie" w:date="2022-03-24T12:58:00Z">
        <w:r w:rsidR="00763063">
          <w:t>16</w:t>
        </w:r>
      </w:ins>
      <w:r w:rsidRPr="005E6770">
        <w:t xml:space="preserve">.  Those costs were approved in </w:t>
      </w:r>
      <w:del w:id="1222" w:author="Roberts, Julie" w:date="2022-03-17T16:36:00Z">
        <w:r w:rsidRPr="005E6770" w:rsidDel="004B0927">
          <w:delText>D.14-11-002</w:delText>
        </w:r>
      </w:del>
      <w:ins w:id="1223" w:author="Roberts, Julie" w:date="2022-03-17T16:36:00Z">
        <w:r w:rsidR="004B0927">
          <w:t>D.19-08-027</w:t>
        </w:r>
      </w:ins>
      <w:r w:rsidRPr="005E6770">
        <w:t xml:space="preserve"> for recovery in rates.  This testimony will address all Supply Adjustment Account-related costs for the period September 1, </w:t>
      </w:r>
      <w:del w:id="1224" w:author="Roberts, Julie" w:date="2021-04-23T16:42:00Z">
        <w:r w:rsidRPr="005E6770" w:rsidDel="00447BCC">
          <w:delText xml:space="preserve">2011 </w:delText>
        </w:r>
      </w:del>
      <w:ins w:id="1225" w:author="Roberts, Julie" w:date="2021-04-23T16:42:00Z">
        <w:r w:rsidR="00447BCC" w:rsidRPr="005E6770">
          <w:t>20</w:t>
        </w:r>
      </w:ins>
      <w:ins w:id="1226" w:author="Roberts, Julie" w:date="2022-03-17T10:54:00Z">
        <w:r w:rsidR="0037144C">
          <w:t>17</w:t>
        </w:r>
      </w:ins>
      <w:ins w:id="1227" w:author="Roberts, Julie" w:date="2021-04-23T16:42:00Z">
        <w:r w:rsidR="00447BCC" w:rsidRPr="005E6770">
          <w:t xml:space="preserve"> </w:t>
        </w:r>
      </w:ins>
      <w:r w:rsidRPr="005E6770">
        <w:t xml:space="preserve">through October 31, </w:t>
      </w:r>
      <w:del w:id="1228" w:author="Roberts, Julie" w:date="2021-04-23T16:42:00Z">
        <w:r w:rsidRPr="005E6770" w:rsidDel="00D91E05">
          <w:delText xml:space="preserve">2016 </w:delText>
        </w:r>
      </w:del>
      <w:ins w:id="1229" w:author="Roberts, Julie" w:date="2021-04-23T16:42:00Z">
        <w:r w:rsidR="00D91E05" w:rsidRPr="005E6770">
          <w:t>20</w:t>
        </w:r>
      </w:ins>
      <w:ins w:id="1230" w:author="Roberts, Julie" w:date="2022-03-17T10:54:00Z">
        <w:r w:rsidR="0037144C">
          <w:t>22</w:t>
        </w:r>
      </w:ins>
      <w:ins w:id="1231" w:author="Roberts, Julie" w:date="2021-04-23T16:42:00Z">
        <w:r w:rsidR="00D91E05" w:rsidRPr="005E6770">
          <w:t xml:space="preserve"> </w:t>
        </w:r>
      </w:ins>
      <w:r w:rsidRPr="005E6770">
        <w:t xml:space="preserve">(the “Review Period”).  </w:t>
      </w:r>
    </w:p>
    <w:p w14:paraId="0533E4F1" w14:textId="77777777" w:rsidR="006B17C4" w:rsidRPr="00535122" w:rsidRDefault="006B17C4" w:rsidP="00F961E5">
      <w:pPr>
        <w:pStyle w:val="Pleading3L3"/>
        <w:spacing w:line="480" w:lineRule="auto"/>
        <w:ind w:right="90"/>
      </w:pPr>
      <w:bookmarkStart w:id="1232" w:name="_Toc316979652"/>
      <w:bookmarkStart w:id="1233" w:name="_Toc475007450"/>
      <w:bookmarkStart w:id="1234" w:name="_Toc99034603"/>
      <w:r w:rsidRPr="00535122">
        <w:t xml:space="preserve">Summary of </w:t>
      </w:r>
      <w:r>
        <w:t>Supply Adjustment Account</w:t>
      </w:r>
      <w:r w:rsidRPr="00535122">
        <w:t xml:space="preserve"> Costs.</w:t>
      </w:r>
      <w:bookmarkEnd w:id="1232"/>
      <w:bookmarkEnd w:id="1233"/>
      <w:bookmarkEnd w:id="1234"/>
    </w:p>
    <w:p w14:paraId="32E2A2EE" w14:textId="77777777" w:rsidR="006847C6" w:rsidRDefault="006B17C4" w:rsidP="00F961E5">
      <w:pPr>
        <w:pStyle w:val="BodyText"/>
        <w:spacing w:line="480" w:lineRule="auto"/>
        <w:ind w:right="86"/>
      </w:pPr>
      <w:r>
        <w:t>Costs relating to energy supplies, as discussed below, are tracked and recorded into the Supply Adjustment Account</w:t>
      </w:r>
      <w:r w:rsidR="00F148AB">
        <w:t xml:space="preserve">. </w:t>
      </w:r>
      <w:r>
        <w:t xml:space="preserve"> </w:t>
      </w:r>
      <w:r w:rsidRPr="00F03853">
        <w:t xml:space="preserve">Revenues derived from the Supply Charge and Transmission Charge rates, </w:t>
      </w:r>
      <w:r w:rsidR="00F148AB">
        <w:t>as</w:t>
      </w:r>
      <w:r w:rsidR="00F148AB" w:rsidRPr="00F03853">
        <w:t xml:space="preserve"> </w:t>
      </w:r>
      <w:r w:rsidRPr="00F03853">
        <w:t xml:space="preserve">described in Chapter 4, are </w:t>
      </w:r>
      <w:r>
        <w:t xml:space="preserve">also </w:t>
      </w:r>
      <w:r w:rsidRPr="00F03853">
        <w:t xml:space="preserve">tracked and </w:t>
      </w:r>
      <w:r>
        <w:t>recorded</w:t>
      </w:r>
      <w:r w:rsidRPr="00F03853">
        <w:t xml:space="preserve"> into the Supply Adjustment Account.</w:t>
      </w:r>
      <w:r>
        <w:t xml:space="preserve">  </w:t>
      </w:r>
    </w:p>
    <w:p w14:paraId="3B9152D6" w14:textId="6344427D" w:rsidR="006847C6" w:rsidRDefault="006847C6" w:rsidP="00F961E5">
      <w:pPr>
        <w:pStyle w:val="BodyText"/>
        <w:spacing w:line="480" w:lineRule="auto"/>
        <w:ind w:right="86"/>
      </w:pPr>
      <w:r>
        <w:t>L</w:t>
      </w:r>
      <w:r w:rsidR="006B17C4" w:rsidRPr="00535122">
        <w:t xml:space="preserve">ong-term </w:t>
      </w:r>
      <w:r w:rsidR="006B17C4">
        <w:t xml:space="preserve">and monthly </w:t>
      </w:r>
      <w:r w:rsidR="006B17C4" w:rsidRPr="00535122">
        <w:t>energy contract costs</w:t>
      </w:r>
      <w:r>
        <w:t xml:space="preserve">, which are recorded in the </w:t>
      </w:r>
      <w:commentRangeStart w:id="1235"/>
      <w:r>
        <w:t>Supply Adjustment Account</w:t>
      </w:r>
      <w:commentRangeEnd w:id="1235"/>
      <w:r w:rsidR="003A0EDA">
        <w:rPr>
          <w:rStyle w:val="CommentReference"/>
        </w:rPr>
        <w:commentReference w:id="1235"/>
      </w:r>
      <w:r>
        <w:t>,</w:t>
      </w:r>
      <w:r w:rsidR="006B17C4" w:rsidRPr="00535122">
        <w:t xml:space="preserve"> comprise about </w:t>
      </w:r>
      <w:del w:id="1236" w:author="Roberts, Julie" w:date="2022-03-07T15:54:00Z">
        <w:r w:rsidR="006B17C4" w:rsidRPr="00D91E05" w:rsidDel="005D2BAE">
          <w:rPr>
            <w:highlight w:val="yellow"/>
            <w:rPrChange w:id="1237" w:author="Roberts, Julie" w:date="2021-04-23T16:43:00Z">
              <w:rPr/>
            </w:rPrChange>
          </w:rPr>
          <w:delText>5</w:delText>
        </w:r>
        <w:r w:rsidR="001D0C3C" w:rsidRPr="00D91E05" w:rsidDel="005D2BAE">
          <w:rPr>
            <w:highlight w:val="yellow"/>
            <w:rPrChange w:id="1238" w:author="Roberts, Julie" w:date="2021-04-23T16:43:00Z">
              <w:rPr/>
            </w:rPrChange>
          </w:rPr>
          <w:delText>7</w:delText>
        </w:r>
        <w:r w:rsidR="006B17C4" w:rsidRPr="00535122" w:rsidDel="005D2BAE">
          <w:delText xml:space="preserve"> </w:delText>
        </w:r>
      </w:del>
      <w:ins w:id="1239" w:author="Roberts, Julie" w:date="2022-03-07T15:54:00Z">
        <w:r w:rsidR="005D2BAE">
          <w:t>5</w:t>
        </w:r>
      </w:ins>
      <w:ins w:id="1240" w:author="Roberts, Julie" w:date="2022-03-25T10:48:00Z">
        <w:r w:rsidR="001B6156">
          <w:t>3</w:t>
        </w:r>
      </w:ins>
      <w:ins w:id="1241" w:author="Roberts, Julie" w:date="2022-03-07T15:54:00Z">
        <w:r w:rsidR="005D2BAE" w:rsidRPr="00535122">
          <w:t xml:space="preserve"> </w:t>
        </w:r>
      </w:ins>
      <w:r w:rsidR="006B17C4" w:rsidRPr="00535122">
        <w:t xml:space="preserve">percent of </w:t>
      </w:r>
      <w:r w:rsidR="006B17C4">
        <w:t xml:space="preserve">the </w:t>
      </w:r>
      <w:r w:rsidR="006B17C4" w:rsidRPr="00535122">
        <w:t>total; day-ahead and imbalance purchases</w:t>
      </w:r>
      <w:r w:rsidR="001D0C3C">
        <w:t xml:space="preserve"> and sales</w:t>
      </w:r>
      <w:r w:rsidR="006B17C4" w:rsidRPr="00535122">
        <w:t xml:space="preserve"> comprise about </w:t>
      </w:r>
      <w:del w:id="1242" w:author="Roberts, Julie" w:date="2022-03-07T15:55:00Z">
        <w:r w:rsidR="001D0C3C" w:rsidRPr="00D91E05" w:rsidDel="005D2BAE">
          <w:rPr>
            <w:highlight w:val="yellow"/>
            <w:rPrChange w:id="1243" w:author="Roberts, Julie" w:date="2021-04-23T16:43:00Z">
              <w:rPr/>
            </w:rPrChange>
          </w:rPr>
          <w:delText>9</w:delText>
        </w:r>
        <w:r w:rsidR="006B17C4" w:rsidRPr="00535122" w:rsidDel="005D2BAE">
          <w:delText xml:space="preserve"> </w:delText>
        </w:r>
      </w:del>
      <w:ins w:id="1244" w:author="Roberts, Julie" w:date="2022-03-25T10:48:00Z">
        <w:r w:rsidR="001B6156">
          <w:t>8</w:t>
        </w:r>
      </w:ins>
      <w:ins w:id="1245" w:author="Roberts, Julie" w:date="2022-03-07T15:55:00Z">
        <w:r w:rsidR="005D2BAE" w:rsidRPr="00535122">
          <w:t xml:space="preserve"> </w:t>
        </w:r>
      </w:ins>
      <w:r w:rsidR="006B17C4" w:rsidRPr="00535122">
        <w:t xml:space="preserve">percent of </w:t>
      </w:r>
      <w:r w:rsidR="006B17C4">
        <w:t xml:space="preserve">the </w:t>
      </w:r>
      <w:r w:rsidR="006B17C4" w:rsidRPr="00535122">
        <w:t xml:space="preserve">total; capacity costs comprise about </w:t>
      </w:r>
      <w:del w:id="1246" w:author="Roberts, Julie" w:date="2022-03-07T15:55:00Z">
        <w:r w:rsidR="006B17C4" w:rsidRPr="00D91E05" w:rsidDel="005D2BAE">
          <w:rPr>
            <w:highlight w:val="yellow"/>
            <w:rPrChange w:id="1247" w:author="Roberts, Julie" w:date="2021-04-23T16:44:00Z">
              <w:rPr/>
            </w:rPrChange>
          </w:rPr>
          <w:delText>6</w:delText>
        </w:r>
        <w:r w:rsidR="006B17C4" w:rsidRPr="00535122" w:rsidDel="005D2BAE">
          <w:delText xml:space="preserve"> </w:delText>
        </w:r>
      </w:del>
      <w:ins w:id="1248" w:author="Roberts, Julie" w:date="2022-03-07T15:55:00Z">
        <w:r w:rsidR="005D2BAE">
          <w:t>7</w:t>
        </w:r>
        <w:r w:rsidR="005D2BAE" w:rsidRPr="00535122">
          <w:t xml:space="preserve"> </w:t>
        </w:r>
      </w:ins>
      <w:r w:rsidR="006B17C4" w:rsidRPr="00535122">
        <w:t xml:space="preserve">percent of </w:t>
      </w:r>
      <w:r w:rsidR="006B17C4">
        <w:t xml:space="preserve">the </w:t>
      </w:r>
      <w:r w:rsidR="006B17C4" w:rsidRPr="00535122">
        <w:t xml:space="preserve">total; transmission service on both the SCE and CAISO grids comprise about </w:t>
      </w:r>
      <w:del w:id="1249" w:author="Roberts, Julie" w:date="2022-03-07T15:56:00Z">
        <w:r w:rsidR="006B17C4" w:rsidRPr="00D91E05" w:rsidDel="005D2BAE">
          <w:rPr>
            <w:highlight w:val="yellow"/>
            <w:rPrChange w:id="1250" w:author="Roberts, Julie" w:date="2021-04-23T16:45:00Z">
              <w:rPr/>
            </w:rPrChange>
          </w:rPr>
          <w:delText>11</w:delText>
        </w:r>
        <w:r w:rsidR="006B17C4" w:rsidDel="005D2BAE">
          <w:delText xml:space="preserve"> </w:delText>
        </w:r>
      </w:del>
      <w:ins w:id="1251" w:author="Roberts, Julie" w:date="2022-03-25T10:48:00Z">
        <w:r w:rsidR="001B6156">
          <w:t>8</w:t>
        </w:r>
      </w:ins>
      <w:ins w:id="1252" w:author="Roberts, Julie" w:date="2022-03-07T15:56:00Z">
        <w:r w:rsidR="005D2BAE">
          <w:t xml:space="preserve"> </w:t>
        </w:r>
      </w:ins>
      <w:r w:rsidR="006B17C4" w:rsidRPr="00535122">
        <w:t xml:space="preserve">percent of </w:t>
      </w:r>
      <w:r w:rsidR="006B17C4">
        <w:t xml:space="preserve">the </w:t>
      </w:r>
      <w:r w:rsidR="006B17C4" w:rsidRPr="00535122">
        <w:t>total;</w:t>
      </w:r>
      <w:r w:rsidR="006B17C4">
        <w:t xml:space="preserve"> costs associated with retired renewable energy credits (RECs) to satisfy the state’s Renewables Portfolio Standard comprise about </w:t>
      </w:r>
      <w:del w:id="1253" w:author="Roberts, Julie" w:date="2022-03-07T15:56:00Z">
        <w:r w:rsidR="006B17C4" w:rsidRPr="00D91E05" w:rsidDel="005D2BAE">
          <w:rPr>
            <w:highlight w:val="yellow"/>
            <w:rPrChange w:id="1254" w:author="Roberts, Julie" w:date="2021-04-23T16:51:00Z">
              <w:rPr/>
            </w:rPrChange>
          </w:rPr>
          <w:delText>1.1</w:delText>
        </w:r>
      </w:del>
      <w:ins w:id="1255" w:author="Roberts, Julie" w:date="2022-03-25T10:49:00Z">
        <w:r w:rsidR="001B6156">
          <w:t xml:space="preserve">4 </w:t>
        </w:r>
      </w:ins>
      <w:del w:id="1256" w:author="Roberts, Julie" w:date="2022-03-25T10:49:00Z">
        <w:r w:rsidR="00BC0EFB" w:rsidDel="001B6156">
          <w:delText xml:space="preserve"> </w:delText>
        </w:r>
      </w:del>
      <w:r w:rsidR="00BC0EFB">
        <w:t>percent</w:t>
      </w:r>
      <w:r w:rsidR="006B17C4">
        <w:t xml:space="preserve"> of the total;</w:t>
      </w:r>
      <w:r w:rsidR="006B17C4" w:rsidRPr="00535122">
        <w:t xml:space="preserve"> and CAISO costs comprise about </w:t>
      </w:r>
      <w:del w:id="1257" w:author="Roberts, Julie" w:date="2022-03-07T15:57:00Z">
        <w:r w:rsidR="006B17C4" w:rsidRPr="004906DD" w:rsidDel="005D2BAE">
          <w:rPr>
            <w:highlight w:val="yellow"/>
            <w:rPrChange w:id="1258" w:author="Roberts, Julie" w:date="2021-04-23T16:59:00Z">
              <w:rPr/>
            </w:rPrChange>
          </w:rPr>
          <w:delText>13</w:delText>
        </w:r>
        <w:r w:rsidR="006B17C4" w:rsidRPr="00535122" w:rsidDel="005D2BAE">
          <w:delText xml:space="preserve"> </w:delText>
        </w:r>
      </w:del>
      <w:ins w:id="1259" w:author="Roberts, Julie" w:date="2022-03-25T10:50:00Z">
        <w:r w:rsidR="001B6156">
          <w:t>20</w:t>
        </w:r>
      </w:ins>
      <w:ins w:id="1260" w:author="Roberts, Julie" w:date="2022-03-07T15:57:00Z">
        <w:r w:rsidR="005D2BAE" w:rsidRPr="00535122">
          <w:t xml:space="preserve"> </w:t>
        </w:r>
      </w:ins>
      <w:r w:rsidR="006B17C4" w:rsidRPr="00535122">
        <w:t xml:space="preserve">percent of </w:t>
      </w:r>
      <w:r w:rsidR="006B17C4">
        <w:t xml:space="preserve">the </w:t>
      </w:r>
      <w:r w:rsidR="006B17C4" w:rsidRPr="00535122">
        <w:t xml:space="preserve">total.  Natural gas costs for the Bear Valley Power Plant (“BVPP”) </w:t>
      </w:r>
      <w:r w:rsidR="006B17C4">
        <w:t>are also tracked in the Supply Adjustment A</w:t>
      </w:r>
      <w:r w:rsidR="006B17C4" w:rsidRPr="00535122">
        <w:t xml:space="preserve">ccount </w:t>
      </w:r>
      <w:r w:rsidR="006B17C4">
        <w:t xml:space="preserve">and account </w:t>
      </w:r>
      <w:r w:rsidR="006B17C4" w:rsidRPr="00535122">
        <w:t xml:space="preserve">for </w:t>
      </w:r>
      <w:del w:id="1261" w:author="Roberts, Julie" w:date="2022-03-07T15:58:00Z">
        <w:r w:rsidR="006B17C4" w:rsidRPr="00535122" w:rsidDel="005D2BAE">
          <w:delText xml:space="preserve">less than </w:delText>
        </w:r>
        <w:r w:rsidR="006B17C4" w:rsidRPr="004906DD" w:rsidDel="005D2BAE">
          <w:rPr>
            <w:highlight w:val="yellow"/>
            <w:rPrChange w:id="1262" w:author="Roberts, Julie" w:date="2021-04-23T17:00:00Z">
              <w:rPr/>
            </w:rPrChange>
          </w:rPr>
          <w:delText>1</w:delText>
        </w:r>
      </w:del>
      <w:ins w:id="1263" w:author="Roberts, Julie" w:date="2022-03-07T15:58:00Z">
        <w:r w:rsidR="005D2BAE">
          <w:t>about 1</w:t>
        </w:r>
      </w:ins>
      <w:r w:rsidR="006B17C4" w:rsidRPr="00535122">
        <w:t xml:space="preserve"> percent of </w:t>
      </w:r>
      <w:r w:rsidR="006B17C4">
        <w:t xml:space="preserve">the </w:t>
      </w:r>
      <w:r w:rsidR="006B17C4" w:rsidRPr="00535122">
        <w:t xml:space="preserve">total.  </w:t>
      </w:r>
    </w:p>
    <w:p w14:paraId="5123B56E" w14:textId="77777777" w:rsidR="006B17C4" w:rsidRPr="007A7E0F" w:rsidRDefault="006B17C4" w:rsidP="00F961E5">
      <w:pPr>
        <w:pStyle w:val="BodyText"/>
        <w:spacing w:line="480" w:lineRule="auto"/>
        <w:ind w:right="86"/>
      </w:pPr>
      <w:r>
        <w:t xml:space="preserve">Some components of supply costs as recorded into the Supply Adjustment Account do not </w:t>
      </w:r>
      <w:r>
        <w:lastRenderedPageBreak/>
        <w:t xml:space="preserve">exactly match the supply costs processed by BVES in the course of its operations.  One reason for the difference between costs recorded into the Supply Adjustment Account and costs tracked by BVES is the time lag inherent in accrual accounting.  Another reason is that </w:t>
      </w:r>
      <w:r w:rsidR="006847C6">
        <w:t xml:space="preserve">the </w:t>
      </w:r>
      <w:r>
        <w:t xml:space="preserve">CAISO has the ability to issue settlement adjustments up to </w:t>
      </w:r>
      <w:r w:rsidRPr="00CD3CA4">
        <w:t>36</w:t>
      </w:r>
      <w:r>
        <w:t xml:space="preserve"> months from the initial date on which the CAISO issues an invoice</w:t>
      </w:r>
      <w:r>
        <w:rPr>
          <w:rStyle w:val="FootnoteReference"/>
        </w:rPr>
        <w:footnoteReference w:id="2"/>
      </w:r>
      <w:r>
        <w:t>. Finally, as discussed in more detail below, only expense</w:t>
      </w:r>
      <w:r w:rsidR="006847C6">
        <w:t>s</w:t>
      </w:r>
      <w:r>
        <w:t xml:space="preserve"> for RECs retired to satisfy annual RPS targets are recorded to the Supply Adjustment Account </w:t>
      </w:r>
      <w:r w:rsidR="006847C6">
        <w:t>rather than</w:t>
      </w:r>
      <w:r>
        <w:t xml:space="preserve"> the total contract expense for the RECs in a given year.  </w:t>
      </w:r>
      <w:r w:rsidRPr="007A7E0F">
        <w:t>In the end</w:t>
      </w:r>
      <w:r w:rsidR="00BC0EFB">
        <w:t>,</w:t>
      </w:r>
      <w:r w:rsidRPr="007A7E0F">
        <w:t xml:space="preserve"> costs recorded in the Supply Adjustment Account </w:t>
      </w:r>
      <w:r w:rsidR="006847C6">
        <w:t>will match</w:t>
      </w:r>
      <w:r w:rsidR="006847C6" w:rsidRPr="007A7E0F">
        <w:t xml:space="preserve"> </w:t>
      </w:r>
      <w:r w:rsidRPr="007A7E0F">
        <w:t xml:space="preserve">BVES’ </w:t>
      </w:r>
      <w:r w:rsidR="006847C6">
        <w:t>day-to-day operational</w:t>
      </w:r>
      <w:r w:rsidR="006847C6" w:rsidRPr="007A7E0F">
        <w:t xml:space="preserve"> </w:t>
      </w:r>
      <w:r w:rsidRPr="007A7E0F">
        <w:t>costs.</w:t>
      </w:r>
    </w:p>
    <w:p w14:paraId="61F4270F" w14:textId="77777777" w:rsidR="000577CC" w:rsidRDefault="006B17C4" w:rsidP="00F961E5">
      <w:pPr>
        <w:pStyle w:val="BodyText"/>
        <w:spacing w:line="480" w:lineRule="auto"/>
        <w:ind w:right="90"/>
      </w:pPr>
      <w:r>
        <w:t>Table 2.1 below</w:t>
      </w:r>
      <w:r w:rsidRPr="00535122">
        <w:t xml:space="preserve"> summarizes by component the </w:t>
      </w:r>
      <w:r>
        <w:t xml:space="preserve">supply </w:t>
      </w:r>
      <w:r w:rsidRPr="00535122">
        <w:t xml:space="preserve">costs </w:t>
      </w:r>
      <w:r>
        <w:t>processed by BVES in its day to day operations</w:t>
      </w:r>
      <w:r w:rsidR="00D37068">
        <w:t xml:space="preserve">. </w:t>
      </w:r>
    </w:p>
    <w:p w14:paraId="6E8B4C14" w14:textId="77777777" w:rsidR="006B17C4" w:rsidRDefault="006B17C4" w:rsidP="006B17C4">
      <w:pPr>
        <w:spacing w:line="240" w:lineRule="atLeast"/>
        <w:ind w:right="90"/>
        <w:jc w:val="center"/>
        <w:rPr>
          <w:rFonts w:eastAsia="Times New Roman"/>
          <w:b/>
          <w:sz w:val="24"/>
        </w:rPr>
        <w:sectPr w:rsidR="006B17C4" w:rsidSect="005F1E82">
          <w:footerReference w:type="default" r:id="rId14"/>
          <w:pgSz w:w="12240" w:h="15840"/>
          <w:pgMar w:top="1440" w:right="1440" w:bottom="1440" w:left="1440" w:header="720" w:footer="720" w:gutter="0"/>
          <w:pgBorders>
            <w:left w:val="double" w:sz="4" w:space="9" w:color="auto"/>
            <w:right w:val="double" w:sz="4" w:space="6" w:color="auto"/>
          </w:pgBorders>
          <w:lnNumType w:countBy="1"/>
          <w:cols w:space="720"/>
          <w:docGrid w:linePitch="381"/>
        </w:sectPr>
      </w:pPr>
    </w:p>
    <w:p w14:paraId="70F28F1A" w14:textId="77777777" w:rsidR="006B17C4" w:rsidRPr="00535122" w:rsidRDefault="006B17C4" w:rsidP="00F961E5">
      <w:pPr>
        <w:suppressLineNumbers/>
        <w:spacing w:line="240" w:lineRule="atLeast"/>
        <w:ind w:right="90"/>
        <w:jc w:val="center"/>
        <w:rPr>
          <w:rFonts w:eastAsia="Times New Roman"/>
          <w:b/>
          <w:sz w:val="24"/>
        </w:rPr>
      </w:pPr>
      <w:r w:rsidRPr="00535122">
        <w:rPr>
          <w:rFonts w:eastAsia="Times New Roman"/>
          <w:b/>
          <w:sz w:val="24"/>
        </w:rPr>
        <w:lastRenderedPageBreak/>
        <w:t xml:space="preserve">Table </w:t>
      </w:r>
      <w:r>
        <w:rPr>
          <w:rFonts w:eastAsia="Times New Roman"/>
          <w:b/>
          <w:sz w:val="24"/>
        </w:rPr>
        <w:t>2.1</w:t>
      </w:r>
    </w:p>
    <w:p w14:paraId="2468D1C2" w14:textId="45BA83EF" w:rsidR="006B17C4" w:rsidRPr="008D5497" w:rsidRDefault="006B17C4" w:rsidP="00F961E5">
      <w:pPr>
        <w:suppressLineNumbers/>
        <w:spacing w:after="240" w:line="240" w:lineRule="auto"/>
        <w:ind w:right="86"/>
        <w:jc w:val="center"/>
        <w:rPr>
          <w:rFonts w:eastAsia="Times New Roman"/>
          <w:b/>
          <w:sz w:val="24"/>
        </w:rPr>
      </w:pPr>
      <w:r>
        <w:rPr>
          <w:rFonts w:eastAsia="Times New Roman"/>
          <w:b/>
          <w:sz w:val="24"/>
        </w:rPr>
        <w:t xml:space="preserve">Supply Adjustment Account </w:t>
      </w:r>
      <w:r w:rsidRPr="00535122">
        <w:rPr>
          <w:rFonts w:eastAsia="Times New Roman"/>
          <w:b/>
          <w:sz w:val="24"/>
        </w:rPr>
        <w:t>Co</w:t>
      </w:r>
      <w:r>
        <w:rPr>
          <w:rFonts w:eastAsia="Times New Roman"/>
          <w:b/>
          <w:sz w:val="24"/>
        </w:rPr>
        <w:t>mponents</w:t>
      </w:r>
      <w:r w:rsidRPr="00535122">
        <w:rPr>
          <w:rFonts w:eastAsia="Times New Roman"/>
          <w:b/>
          <w:sz w:val="24"/>
        </w:rPr>
        <w:t xml:space="preserve"> </w:t>
      </w:r>
      <w:r>
        <w:rPr>
          <w:rFonts w:eastAsia="Times New Roman"/>
          <w:b/>
          <w:sz w:val="24"/>
        </w:rPr>
        <w:t xml:space="preserve">September </w:t>
      </w:r>
      <w:r w:rsidRPr="00535122">
        <w:rPr>
          <w:rFonts w:eastAsia="Times New Roman"/>
          <w:b/>
          <w:sz w:val="24"/>
        </w:rPr>
        <w:t xml:space="preserve">1, </w:t>
      </w:r>
      <w:del w:id="1264" w:author="Roberts, Julie" w:date="2022-03-03T17:51:00Z">
        <w:r w:rsidRPr="00535122" w:rsidDel="00A011D7">
          <w:rPr>
            <w:rFonts w:eastAsia="Times New Roman"/>
            <w:b/>
            <w:sz w:val="24"/>
          </w:rPr>
          <w:delText>20</w:delText>
        </w:r>
        <w:r w:rsidDel="00A011D7">
          <w:rPr>
            <w:rFonts w:eastAsia="Times New Roman"/>
            <w:b/>
            <w:sz w:val="24"/>
          </w:rPr>
          <w:delText>1</w:delText>
        </w:r>
        <w:r w:rsidRPr="00535122" w:rsidDel="00A011D7">
          <w:rPr>
            <w:rFonts w:eastAsia="Times New Roman"/>
            <w:b/>
            <w:sz w:val="24"/>
          </w:rPr>
          <w:delText>1</w:delText>
        </w:r>
        <w:r w:rsidDel="00A011D7">
          <w:rPr>
            <w:rFonts w:eastAsia="Times New Roman"/>
            <w:b/>
            <w:sz w:val="24"/>
          </w:rPr>
          <w:delText xml:space="preserve"> </w:delText>
        </w:r>
      </w:del>
      <w:ins w:id="1265" w:author="Roberts, Julie" w:date="2022-03-03T17:51:00Z">
        <w:r w:rsidR="00A011D7">
          <w:rPr>
            <w:rFonts w:eastAsia="Times New Roman"/>
            <w:b/>
            <w:sz w:val="24"/>
          </w:rPr>
          <w:t>20</w:t>
        </w:r>
      </w:ins>
      <w:ins w:id="1266" w:author="Roberts, Julie" w:date="2022-03-08T15:02:00Z">
        <w:r w:rsidR="002C1325">
          <w:rPr>
            <w:rFonts w:eastAsia="Times New Roman"/>
            <w:b/>
            <w:sz w:val="24"/>
          </w:rPr>
          <w:t>17</w:t>
        </w:r>
      </w:ins>
      <w:ins w:id="1267" w:author="Roberts, Julie" w:date="2022-03-03T17:51:00Z">
        <w:r w:rsidR="00A011D7">
          <w:rPr>
            <w:rFonts w:eastAsia="Times New Roman"/>
            <w:b/>
            <w:sz w:val="24"/>
          </w:rPr>
          <w:t xml:space="preserve"> </w:t>
        </w:r>
      </w:ins>
      <w:r>
        <w:rPr>
          <w:rFonts w:eastAsia="Times New Roman"/>
          <w:b/>
          <w:sz w:val="24"/>
        </w:rPr>
        <w:t xml:space="preserve">through October 31, </w:t>
      </w:r>
      <w:del w:id="1268" w:author="Roberts, Julie" w:date="2022-03-03T17:51:00Z">
        <w:r w:rsidDel="00A011D7">
          <w:rPr>
            <w:rFonts w:eastAsia="Times New Roman"/>
            <w:b/>
            <w:sz w:val="24"/>
          </w:rPr>
          <w:delText>2016</w:delText>
        </w:r>
      </w:del>
      <w:ins w:id="1269" w:author="Roberts, Julie" w:date="2022-03-03T17:51:00Z">
        <w:r w:rsidR="00A011D7">
          <w:rPr>
            <w:rFonts w:eastAsia="Times New Roman"/>
            <w:b/>
            <w:sz w:val="24"/>
          </w:rPr>
          <w:t>20</w:t>
        </w:r>
      </w:ins>
      <w:ins w:id="1270" w:author="Roberts, Julie" w:date="2022-03-08T15:02:00Z">
        <w:r w:rsidR="002C1325">
          <w:rPr>
            <w:rFonts w:eastAsia="Times New Roman"/>
            <w:b/>
            <w:sz w:val="24"/>
          </w:rPr>
          <w:t>22</w:t>
        </w:r>
      </w:ins>
    </w:p>
    <w:p w14:paraId="6443B5F3" w14:textId="3626E7E8" w:rsidR="00A858F3" w:rsidRDefault="00A858F3" w:rsidP="00F961E5">
      <w:pPr>
        <w:suppressLineNumbers/>
        <w:spacing w:line="480" w:lineRule="auto"/>
      </w:pPr>
    </w:p>
    <w:tbl>
      <w:tblPr>
        <w:tblW w:w="11670" w:type="dxa"/>
        <w:jc w:val="center"/>
        <w:tblLook w:val="04A0" w:firstRow="1" w:lastRow="0" w:firstColumn="1" w:lastColumn="0" w:noHBand="0" w:noVBand="1"/>
        <w:tblPrChange w:id="1271" w:author="Roberts, Julie" w:date="2022-03-08T14:48:00Z">
          <w:tblPr>
            <w:tblW w:w="11670" w:type="dxa"/>
            <w:jc w:val="center"/>
            <w:tblLook w:val="04A0" w:firstRow="1" w:lastRow="0" w:firstColumn="1" w:lastColumn="0" w:noHBand="0" w:noVBand="1"/>
          </w:tblPr>
        </w:tblPrChange>
      </w:tblPr>
      <w:tblGrid>
        <w:gridCol w:w="2444"/>
        <w:gridCol w:w="1318"/>
        <w:gridCol w:w="1318"/>
        <w:gridCol w:w="1318"/>
        <w:gridCol w:w="1318"/>
        <w:gridCol w:w="1318"/>
        <w:gridCol w:w="1318"/>
        <w:gridCol w:w="1318"/>
        <w:tblGridChange w:id="1272">
          <w:tblGrid>
            <w:gridCol w:w="2444"/>
            <w:gridCol w:w="1318"/>
            <w:gridCol w:w="1318"/>
            <w:gridCol w:w="1318"/>
            <w:gridCol w:w="1318"/>
            <w:gridCol w:w="1318"/>
            <w:gridCol w:w="1318"/>
            <w:gridCol w:w="1318"/>
          </w:tblGrid>
        </w:tblGridChange>
      </w:tblGrid>
      <w:tr w:rsidR="000B7DB0" w:rsidRPr="00A40A6B" w14:paraId="7CEA80C2" w14:textId="77777777" w:rsidTr="0070321E">
        <w:trPr>
          <w:trHeight w:val="570"/>
          <w:jc w:val="center"/>
          <w:trPrChange w:id="1273" w:author="Roberts, Julie" w:date="2022-03-08T14:48:00Z">
            <w:trPr>
              <w:trHeight w:val="570"/>
              <w:jc w:val="center"/>
            </w:trPr>
          </w:trPrChange>
        </w:trPr>
        <w:tc>
          <w:tcPr>
            <w:tcW w:w="2444" w:type="dxa"/>
            <w:tcBorders>
              <w:top w:val="single" w:sz="8" w:space="0" w:color="auto"/>
              <w:left w:val="single" w:sz="8" w:space="0" w:color="auto"/>
              <w:bottom w:val="single" w:sz="4" w:space="0" w:color="auto"/>
              <w:right w:val="single" w:sz="4" w:space="0" w:color="auto"/>
            </w:tcBorders>
            <w:shd w:val="clear" w:color="auto" w:fill="auto"/>
            <w:vAlign w:val="center"/>
            <w:tcPrChange w:id="1274" w:author="Roberts, Julie" w:date="2022-03-08T14:48:00Z">
              <w:tcPr>
                <w:tcW w:w="2444" w:type="dxa"/>
                <w:tcBorders>
                  <w:top w:val="single" w:sz="8" w:space="0" w:color="auto"/>
                  <w:left w:val="single" w:sz="8" w:space="0" w:color="auto"/>
                  <w:bottom w:val="single" w:sz="4" w:space="0" w:color="auto"/>
                  <w:right w:val="single" w:sz="4" w:space="0" w:color="auto"/>
                </w:tcBorders>
                <w:shd w:val="clear" w:color="auto" w:fill="auto"/>
                <w:vAlign w:val="center"/>
              </w:tcPr>
            </w:tcPrChange>
          </w:tcPr>
          <w:p w14:paraId="2F343B00" w14:textId="42DC2436" w:rsidR="000B7DB0" w:rsidRPr="00A40A6B" w:rsidRDefault="000B7DB0" w:rsidP="000B7DB0">
            <w:pPr>
              <w:spacing w:line="240" w:lineRule="auto"/>
              <w:jc w:val="center"/>
              <w:rPr>
                <w:rFonts w:eastAsia="Times New Roman"/>
                <w:b/>
                <w:bCs/>
                <w:color w:val="000000"/>
                <w:sz w:val="18"/>
                <w:szCs w:val="18"/>
              </w:rPr>
            </w:pPr>
            <w:del w:id="1275" w:author="Roberts, Julie" w:date="2022-03-08T14:48:00Z">
              <w:r w:rsidRPr="00A40A6B" w:rsidDel="0070321E">
                <w:rPr>
                  <w:rFonts w:eastAsia="Times New Roman"/>
                  <w:b/>
                  <w:bCs/>
                  <w:color w:val="000000"/>
                  <w:sz w:val="18"/>
                  <w:szCs w:val="18"/>
                </w:rPr>
                <w:delText>Cost Component</w:delText>
              </w:r>
            </w:del>
          </w:p>
        </w:tc>
        <w:tc>
          <w:tcPr>
            <w:tcW w:w="1318" w:type="dxa"/>
            <w:tcBorders>
              <w:top w:val="single" w:sz="8" w:space="0" w:color="auto"/>
              <w:left w:val="nil"/>
              <w:bottom w:val="single" w:sz="4" w:space="0" w:color="auto"/>
              <w:right w:val="single" w:sz="4" w:space="0" w:color="auto"/>
            </w:tcBorders>
            <w:shd w:val="clear" w:color="auto" w:fill="auto"/>
            <w:vAlign w:val="center"/>
            <w:tcPrChange w:id="1276" w:author="Roberts, Julie" w:date="2022-03-08T14:48:00Z">
              <w:tcPr>
                <w:tcW w:w="1318" w:type="dxa"/>
                <w:tcBorders>
                  <w:top w:val="single" w:sz="8" w:space="0" w:color="auto"/>
                  <w:left w:val="nil"/>
                  <w:bottom w:val="single" w:sz="4" w:space="0" w:color="auto"/>
                  <w:right w:val="single" w:sz="4" w:space="0" w:color="auto"/>
                </w:tcBorders>
                <w:shd w:val="clear" w:color="auto" w:fill="auto"/>
                <w:vAlign w:val="center"/>
              </w:tcPr>
            </w:tcPrChange>
          </w:tcPr>
          <w:p w14:paraId="01C82B8C" w14:textId="31346A3B" w:rsidR="000B7DB0" w:rsidRPr="00A40A6B" w:rsidRDefault="000B7DB0" w:rsidP="000B7DB0">
            <w:pPr>
              <w:spacing w:line="240" w:lineRule="auto"/>
              <w:jc w:val="center"/>
              <w:rPr>
                <w:rFonts w:eastAsia="Times New Roman"/>
                <w:b/>
                <w:bCs/>
                <w:color w:val="000000"/>
                <w:sz w:val="18"/>
                <w:szCs w:val="18"/>
              </w:rPr>
            </w:pPr>
            <w:del w:id="1277" w:author="Roberts, Julie" w:date="2022-03-08T14:48:00Z">
              <w:r w:rsidRPr="00A40A6B" w:rsidDel="0070321E">
                <w:rPr>
                  <w:rFonts w:eastAsia="Times New Roman"/>
                  <w:b/>
                  <w:bCs/>
                  <w:color w:val="000000"/>
                  <w:sz w:val="18"/>
                  <w:szCs w:val="18"/>
                </w:rPr>
                <w:delText>2011                  Sep-Dec</w:delText>
              </w:r>
            </w:del>
          </w:p>
        </w:tc>
        <w:tc>
          <w:tcPr>
            <w:tcW w:w="1318" w:type="dxa"/>
            <w:tcBorders>
              <w:top w:val="single" w:sz="8" w:space="0" w:color="auto"/>
              <w:left w:val="nil"/>
              <w:bottom w:val="single" w:sz="4" w:space="0" w:color="auto"/>
              <w:right w:val="single" w:sz="4" w:space="0" w:color="auto"/>
            </w:tcBorders>
            <w:shd w:val="clear" w:color="auto" w:fill="auto"/>
            <w:vAlign w:val="center"/>
            <w:tcPrChange w:id="1278" w:author="Roberts, Julie" w:date="2022-03-08T14:48:00Z">
              <w:tcPr>
                <w:tcW w:w="1318" w:type="dxa"/>
                <w:tcBorders>
                  <w:top w:val="single" w:sz="8" w:space="0" w:color="auto"/>
                  <w:left w:val="nil"/>
                  <w:bottom w:val="single" w:sz="4" w:space="0" w:color="auto"/>
                  <w:right w:val="single" w:sz="4" w:space="0" w:color="auto"/>
                </w:tcBorders>
                <w:shd w:val="clear" w:color="auto" w:fill="auto"/>
                <w:vAlign w:val="center"/>
              </w:tcPr>
            </w:tcPrChange>
          </w:tcPr>
          <w:p w14:paraId="773B4457" w14:textId="0C54EDD3" w:rsidR="000B7DB0" w:rsidRPr="00A40A6B" w:rsidRDefault="000B7DB0" w:rsidP="000B7DB0">
            <w:pPr>
              <w:spacing w:line="240" w:lineRule="auto"/>
              <w:jc w:val="center"/>
              <w:rPr>
                <w:rFonts w:eastAsia="Times New Roman"/>
                <w:b/>
                <w:bCs/>
                <w:color w:val="000000"/>
                <w:sz w:val="18"/>
                <w:szCs w:val="18"/>
              </w:rPr>
            </w:pPr>
            <w:del w:id="1279" w:author="Roberts, Julie" w:date="2022-03-08T14:48:00Z">
              <w:r w:rsidRPr="00A40A6B" w:rsidDel="0070321E">
                <w:rPr>
                  <w:rFonts w:eastAsia="Times New Roman"/>
                  <w:b/>
                  <w:bCs/>
                  <w:color w:val="000000"/>
                  <w:sz w:val="18"/>
                  <w:szCs w:val="18"/>
                </w:rPr>
                <w:delText>2012</w:delText>
              </w:r>
            </w:del>
          </w:p>
        </w:tc>
        <w:tc>
          <w:tcPr>
            <w:tcW w:w="1318" w:type="dxa"/>
            <w:tcBorders>
              <w:top w:val="single" w:sz="8" w:space="0" w:color="auto"/>
              <w:left w:val="nil"/>
              <w:bottom w:val="single" w:sz="4" w:space="0" w:color="auto"/>
              <w:right w:val="single" w:sz="4" w:space="0" w:color="auto"/>
            </w:tcBorders>
            <w:shd w:val="clear" w:color="auto" w:fill="auto"/>
            <w:vAlign w:val="center"/>
            <w:tcPrChange w:id="1280" w:author="Roberts, Julie" w:date="2022-03-08T14:48:00Z">
              <w:tcPr>
                <w:tcW w:w="1318" w:type="dxa"/>
                <w:tcBorders>
                  <w:top w:val="single" w:sz="8" w:space="0" w:color="auto"/>
                  <w:left w:val="nil"/>
                  <w:bottom w:val="single" w:sz="4" w:space="0" w:color="auto"/>
                  <w:right w:val="single" w:sz="4" w:space="0" w:color="auto"/>
                </w:tcBorders>
                <w:shd w:val="clear" w:color="auto" w:fill="auto"/>
                <w:vAlign w:val="center"/>
              </w:tcPr>
            </w:tcPrChange>
          </w:tcPr>
          <w:p w14:paraId="37B9BD70" w14:textId="66BA18C3" w:rsidR="000B7DB0" w:rsidRPr="00A40A6B" w:rsidRDefault="000B7DB0" w:rsidP="000B7DB0">
            <w:pPr>
              <w:spacing w:line="240" w:lineRule="auto"/>
              <w:jc w:val="center"/>
              <w:rPr>
                <w:rFonts w:eastAsia="Times New Roman"/>
                <w:b/>
                <w:bCs/>
                <w:color w:val="000000"/>
                <w:sz w:val="18"/>
                <w:szCs w:val="18"/>
              </w:rPr>
            </w:pPr>
            <w:del w:id="1281" w:author="Roberts, Julie" w:date="2022-03-08T14:48:00Z">
              <w:r w:rsidRPr="00A40A6B" w:rsidDel="0070321E">
                <w:rPr>
                  <w:rFonts w:eastAsia="Times New Roman"/>
                  <w:b/>
                  <w:bCs/>
                  <w:color w:val="000000"/>
                  <w:sz w:val="18"/>
                  <w:szCs w:val="18"/>
                </w:rPr>
                <w:delText>2013</w:delText>
              </w:r>
            </w:del>
          </w:p>
        </w:tc>
        <w:tc>
          <w:tcPr>
            <w:tcW w:w="1318" w:type="dxa"/>
            <w:tcBorders>
              <w:top w:val="single" w:sz="8" w:space="0" w:color="auto"/>
              <w:left w:val="nil"/>
              <w:bottom w:val="single" w:sz="4" w:space="0" w:color="auto"/>
              <w:right w:val="single" w:sz="4" w:space="0" w:color="auto"/>
            </w:tcBorders>
            <w:shd w:val="clear" w:color="auto" w:fill="auto"/>
            <w:vAlign w:val="center"/>
            <w:tcPrChange w:id="1282" w:author="Roberts, Julie" w:date="2022-03-08T14:48:00Z">
              <w:tcPr>
                <w:tcW w:w="1318" w:type="dxa"/>
                <w:tcBorders>
                  <w:top w:val="single" w:sz="8" w:space="0" w:color="auto"/>
                  <w:left w:val="nil"/>
                  <w:bottom w:val="single" w:sz="4" w:space="0" w:color="auto"/>
                  <w:right w:val="single" w:sz="4" w:space="0" w:color="auto"/>
                </w:tcBorders>
                <w:shd w:val="clear" w:color="auto" w:fill="auto"/>
                <w:vAlign w:val="center"/>
              </w:tcPr>
            </w:tcPrChange>
          </w:tcPr>
          <w:p w14:paraId="6BA53798" w14:textId="323CEF6E" w:rsidR="000B7DB0" w:rsidRPr="00A40A6B" w:rsidRDefault="000B7DB0" w:rsidP="000B7DB0">
            <w:pPr>
              <w:spacing w:line="240" w:lineRule="auto"/>
              <w:jc w:val="center"/>
              <w:rPr>
                <w:rFonts w:eastAsia="Times New Roman"/>
                <w:b/>
                <w:bCs/>
                <w:color w:val="000000"/>
                <w:sz w:val="18"/>
                <w:szCs w:val="18"/>
              </w:rPr>
            </w:pPr>
            <w:del w:id="1283" w:author="Roberts, Julie" w:date="2022-03-08T14:48:00Z">
              <w:r w:rsidRPr="00A40A6B" w:rsidDel="0070321E">
                <w:rPr>
                  <w:rFonts w:eastAsia="Times New Roman"/>
                  <w:b/>
                  <w:bCs/>
                  <w:color w:val="000000"/>
                  <w:sz w:val="18"/>
                  <w:szCs w:val="18"/>
                </w:rPr>
                <w:delText>2014</w:delText>
              </w:r>
            </w:del>
          </w:p>
        </w:tc>
        <w:tc>
          <w:tcPr>
            <w:tcW w:w="1318" w:type="dxa"/>
            <w:tcBorders>
              <w:top w:val="single" w:sz="8" w:space="0" w:color="auto"/>
              <w:left w:val="nil"/>
              <w:bottom w:val="single" w:sz="4" w:space="0" w:color="auto"/>
              <w:right w:val="single" w:sz="4" w:space="0" w:color="auto"/>
            </w:tcBorders>
            <w:shd w:val="clear" w:color="auto" w:fill="auto"/>
            <w:vAlign w:val="center"/>
            <w:tcPrChange w:id="1284" w:author="Roberts, Julie" w:date="2022-03-08T14:48:00Z">
              <w:tcPr>
                <w:tcW w:w="1318" w:type="dxa"/>
                <w:tcBorders>
                  <w:top w:val="single" w:sz="8" w:space="0" w:color="auto"/>
                  <w:left w:val="nil"/>
                  <w:bottom w:val="single" w:sz="4" w:space="0" w:color="auto"/>
                  <w:right w:val="single" w:sz="4" w:space="0" w:color="auto"/>
                </w:tcBorders>
                <w:shd w:val="clear" w:color="auto" w:fill="auto"/>
                <w:vAlign w:val="center"/>
              </w:tcPr>
            </w:tcPrChange>
          </w:tcPr>
          <w:p w14:paraId="3C52AE1E" w14:textId="362B327E" w:rsidR="000B7DB0" w:rsidRPr="00A40A6B" w:rsidRDefault="000B7DB0" w:rsidP="000B7DB0">
            <w:pPr>
              <w:spacing w:line="240" w:lineRule="auto"/>
              <w:jc w:val="center"/>
              <w:rPr>
                <w:rFonts w:eastAsia="Times New Roman"/>
                <w:b/>
                <w:bCs/>
                <w:color w:val="000000"/>
                <w:sz w:val="18"/>
                <w:szCs w:val="18"/>
              </w:rPr>
            </w:pPr>
            <w:del w:id="1285" w:author="Roberts, Julie" w:date="2022-03-08T14:48:00Z">
              <w:r w:rsidRPr="00A40A6B" w:rsidDel="0070321E">
                <w:rPr>
                  <w:rFonts w:eastAsia="Times New Roman"/>
                  <w:b/>
                  <w:bCs/>
                  <w:color w:val="000000"/>
                  <w:sz w:val="18"/>
                  <w:szCs w:val="18"/>
                </w:rPr>
                <w:delText>2015</w:delText>
              </w:r>
            </w:del>
          </w:p>
        </w:tc>
        <w:tc>
          <w:tcPr>
            <w:tcW w:w="1318" w:type="dxa"/>
            <w:tcBorders>
              <w:top w:val="single" w:sz="8" w:space="0" w:color="auto"/>
              <w:left w:val="nil"/>
              <w:bottom w:val="single" w:sz="4" w:space="0" w:color="auto"/>
              <w:right w:val="single" w:sz="4" w:space="0" w:color="auto"/>
            </w:tcBorders>
            <w:shd w:val="clear" w:color="auto" w:fill="auto"/>
            <w:vAlign w:val="center"/>
            <w:tcPrChange w:id="1286" w:author="Roberts, Julie" w:date="2022-03-08T14:48:00Z">
              <w:tcPr>
                <w:tcW w:w="1318" w:type="dxa"/>
                <w:tcBorders>
                  <w:top w:val="single" w:sz="8" w:space="0" w:color="auto"/>
                  <w:left w:val="nil"/>
                  <w:bottom w:val="single" w:sz="4" w:space="0" w:color="auto"/>
                  <w:right w:val="single" w:sz="4" w:space="0" w:color="auto"/>
                </w:tcBorders>
                <w:shd w:val="clear" w:color="auto" w:fill="auto"/>
                <w:vAlign w:val="center"/>
              </w:tcPr>
            </w:tcPrChange>
          </w:tcPr>
          <w:p w14:paraId="4AEE7DF4" w14:textId="2DABE2DE" w:rsidR="000B7DB0" w:rsidRPr="00A40A6B" w:rsidRDefault="000B7DB0" w:rsidP="000B7DB0">
            <w:pPr>
              <w:spacing w:line="240" w:lineRule="auto"/>
              <w:jc w:val="center"/>
              <w:rPr>
                <w:rFonts w:eastAsia="Times New Roman"/>
                <w:b/>
                <w:bCs/>
                <w:color w:val="000000"/>
                <w:sz w:val="18"/>
                <w:szCs w:val="18"/>
              </w:rPr>
            </w:pPr>
            <w:del w:id="1287" w:author="Roberts, Julie" w:date="2022-03-08T14:48:00Z">
              <w:r w:rsidRPr="00A40A6B" w:rsidDel="0070321E">
                <w:rPr>
                  <w:rFonts w:eastAsia="Times New Roman"/>
                  <w:b/>
                  <w:bCs/>
                  <w:color w:val="000000"/>
                  <w:sz w:val="18"/>
                  <w:szCs w:val="18"/>
                </w:rPr>
                <w:delText>2016                    Jan-Oct</w:delText>
              </w:r>
            </w:del>
          </w:p>
        </w:tc>
        <w:tc>
          <w:tcPr>
            <w:tcW w:w="1318" w:type="dxa"/>
            <w:tcBorders>
              <w:top w:val="single" w:sz="8" w:space="0" w:color="auto"/>
              <w:left w:val="nil"/>
              <w:bottom w:val="single" w:sz="4" w:space="0" w:color="auto"/>
              <w:right w:val="single" w:sz="8" w:space="0" w:color="auto"/>
            </w:tcBorders>
            <w:shd w:val="clear" w:color="auto" w:fill="auto"/>
            <w:vAlign w:val="center"/>
            <w:tcPrChange w:id="1288" w:author="Roberts, Julie" w:date="2022-03-08T14:48:00Z">
              <w:tcPr>
                <w:tcW w:w="1318" w:type="dxa"/>
                <w:tcBorders>
                  <w:top w:val="single" w:sz="8" w:space="0" w:color="auto"/>
                  <w:left w:val="nil"/>
                  <w:bottom w:val="single" w:sz="4" w:space="0" w:color="auto"/>
                  <w:right w:val="single" w:sz="8" w:space="0" w:color="auto"/>
                </w:tcBorders>
                <w:shd w:val="clear" w:color="auto" w:fill="auto"/>
                <w:vAlign w:val="center"/>
              </w:tcPr>
            </w:tcPrChange>
          </w:tcPr>
          <w:p w14:paraId="3A62D74D" w14:textId="7E701A3F" w:rsidR="000B7DB0" w:rsidRPr="00A40A6B" w:rsidRDefault="000B7DB0" w:rsidP="000B7DB0">
            <w:pPr>
              <w:spacing w:line="240" w:lineRule="auto"/>
              <w:jc w:val="center"/>
              <w:rPr>
                <w:rFonts w:eastAsia="Times New Roman"/>
                <w:b/>
                <w:bCs/>
                <w:color w:val="000000"/>
                <w:sz w:val="18"/>
                <w:szCs w:val="18"/>
              </w:rPr>
            </w:pPr>
            <w:del w:id="1289" w:author="Roberts, Julie" w:date="2022-03-08T14:48:00Z">
              <w:r w:rsidRPr="00A40A6B" w:rsidDel="0070321E">
                <w:rPr>
                  <w:rFonts w:eastAsia="Times New Roman"/>
                  <w:b/>
                  <w:bCs/>
                  <w:color w:val="000000"/>
                  <w:sz w:val="18"/>
                  <w:szCs w:val="18"/>
                </w:rPr>
                <w:delText>Total Costs</w:delText>
              </w:r>
            </w:del>
          </w:p>
        </w:tc>
      </w:tr>
      <w:tr w:rsidR="000B7DB0" w:rsidRPr="00A40A6B" w14:paraId="6B2C8499" w14:textId="77777777" w:rsidTr="0070321E">
        <w:trPr>
          <w:trHeight w:val="380"/>
          <w:jc w:val="center"/>
          <w:trPrChange w:id="1290" w:author="Roberts, Julie" w:date="2022-03-08T14:48:00Z">
            <w:trPr>
              <w:trHeight w:val="380"/>
              <w:jc w:val="center"/>
            </w:trPr>
          </w:trPrChange>
        </w:trPr>
        <w:tc>
          <w:tcPr>
            <w:tcW w:w="2444" w:type="dxa"/>
            <w:tcBorders>
              <w:top w:val="nil"/>
              <w:left w:val="single" w:sz="8" w:space="0" w:color="auto"/>
              <w:bottom w:val="single" w:sz="4" w:space="0" w:color="auto"/>
              <w:right w:val="single" w:sz="4" w:space="0" w:color="auto"/>
            </w:tcBorders>
            <w:shd w:val="clear" w:color="auto" w:fill="auto"/>
            <w:vAlign w:val="center"/>
            <w:tcPrChange w:id="1291" w:author="Roberts, Julie" w:date="2022-03-08T14:48:00Z">
              <w:tcPr>
                <w:tcW w:w="2444" w:type="dxa"/>
                <w:tcBorders>
                  <w:top w:val="nil"/>
                  <w:left w:val="single" w:sz="8" w:space="0" w:color="auto"/>
                  <w:bottom w:val="single" w:sz="4" w:space="0" w:color="auto"/>
                  <w:right w:val="single" w:sz="4" w:space="0" w:color="auto"/>
                </w:tcBorders>
                <w:shd w:val="clear" w:color="auto" w:fill="auto"/>
                <w:vAlign w:val="center"/>
              </w:tcPr>
            </w:tcPrChange>
          </w:tcPr>
          <w:p w14:paraId="4B5A7FDF" w14:textId="7169A534" w:rsidR="000B7DB0" w:rsidRPr="00A40A6B" w:rsidRDefault="000B7DB0" w:rsidP="000B7DB0">
            <w:pPr>
              <w:spacing w:line="240" w:lineRule="auto"/>
              <w:jc w:val="center"/>
              <w:rPr>
                <w:rFonts w:eastAsia="Times New Roman"/>
                <w:color w:val="000000"/>
                <w:sz w:val="18"/>
                <w:szCs w:val="18"/>
              </w:rPr>
            </w:pPr>
            <w:del w:id="1292" w:author="Roberts, Julie" w:date="2022-03-08T14:48:00Z">
              <w:r w:rsidRPr="00A40A6B" w:rsidDel="0070321E">
                <w:rPr>
                  <w:rFonts w:eastAsia="Times New Roman"/>
                  <w:color w:val="000000"/>
                  <w:sz w:val="18"/>
                  <w:szCs w:val="18"/>
                </w:rPr>
                <w:delText>SCE Transmission</w:delText>
              </w:r>
            </w:del>
          </w:p>
        </w:tc>
        <w:tc>
          <w:tcPr>
            <w:tcW w:w="1318" w:type="dxa"/>
            <w:tcBorders>
              <w:top w:val="nil"/>
              <w:left w:val="nil"/>
              <w:bottom w:val="single" w:sz="4" w:space="0" w:color="auto"/>
              <w:right w:val="single" w:sz="4" w:space="0" w:color="auto"/>
            </w:tcBorders>
            <w:shd w:val="clear" w:color="auto" w:fill="auto"/>
            <w:vAlign w:val="center"/>
            <w:tcPrChange w:id="1293"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69E86F57" w14:textId="78D07D73" w:rsidR="000B7DB0" w:rsidRPr="00A40A6B" w:rsidRDefault="000B7DB0" w:rsidP="000B7DB0">
            <w:pPr>
              <w:spacing w:line="240" w:lineRule="auto"/>
              <w:jc w:val="center"/>
              <w:rPr>
                <w:rFonts w:eastAsia="Times New Roman"/>
                <w:color w:val="000000"/>
                <w:sz w:val="16"/>
                <w:szCs w:val="16"/>
              </w:rPr>
            </w:pPr>
            <w:del w:id="1294" w:author="Roberts, Julie" w:date="2022-03-08T14:48:00Z">
              <w:r w:rsidRPr="00A40A6B" w:rsidDel="0070321E">
                <w:rPr>
                  <w:rFonts w:eastAsia="Times New Roman"/>
                  <w:color w:val="000000"/>
                  <w:sz w:val="16"/>
                  <w:szCs w:val="16"/>
                </w:rPr>
                <w:delText>$440,206</w:delText>
              </w:r>
            </w:del>
          </w:p>
        </w:tc>
        <w:tc>
          <w:tcPr>
            <w:tcW w:w="1318" w:type="dxa"/>
            <w:tcBorders>
              <w:top w:val="nil"/>
              <w:left w:val="nil"/>
              <w:bottom w:val="single" w:sz="4" w:space="0" w:color="auto"/>
              <w:right w:val="single" w:sz="4" w:space="0" w:color="auto"/>
            </w:tcBorders>
            <w:shd w:val="clear" w:color="auto" w:fill="auto"/>
            <w:vAlign w:val="center"/>
            <w:tcPrChange w:id="1295"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15045AF0" w14:textId="535674ED" w:rsidR="000B7DB0" w:rsidRPr="00A40A6B" w:rsidRDefault="000B7DB0" w:rsidP="000B7DB0">
            <w:pPr>
              <w:spacing w:line="240" w:lineRule="auto"/>
              <w:jc w:val="center"/>
              <w:rPr>
                <w:rFonts w:eastAsia="Times New Roman"/>
                <w:color w:val="000000"/>
                <w:sz w:val="16"/>
                <w:szCs w:val="16"/>
              </w:rPr>
            </w:pPr>
            <w:del w:id="1296" w:author="Roberts, Julie" w:date="2022-03-08T14:48:00Z">
              <w:r w:rsidRPr="00A40A6B" w:rsidDel="0070321E">
                <w:rPr>
                  <w:rFonts w:eastAsia="Times New Roman"/>
                  <w:color w:val="000000"/>
                  <w:sz w:val="16"/>
                  <w:szCs w:val="16"/>
                </w:rPr>
                <w:delText>$1,317,434</w:delText>
              </w:r>
            </w:del>
          </w:p>
        </w:tc>
        <w:tc>
          <w:tcPr>
            <w:tcW w:w="1318" w:type="dxa"/>
            <w:tcBorders>
              <w:top w:val="nil"/>
              <w:left w:val="nil"/>
              <w:bottom w:val="single" w:sz="4" w:space="0" w:color="auto"/>
              <w:right w:val="single" w:sz="4" w:space="0" w:color="auto"/>
            </w:tcBorders>
            <w:shd w:val="clear" w:color="auto" w:fill="auto"/>
            <w:vAlign w:val="center"/>
            <w:tcPrChange w:id="1297"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6321661A" w14:textId="402B2C7C" w:rsidR="000B7DB0" w:rsidRPr="00A40A6B" w:rsidRDefault="000B7DB0" w:rsidP="000B7DB0">
            <w:pPr>
              <w:spacing w:line="240" w:lineRule="auto"/>
              <w:jc w:val="center"/>
              <w:rPr>
                <w:rFonts w:eastAsia="Times New Roman"/>
                <w:color w:val="000000"/>
                <w:sz w:val="16"/>
                <w:szCs w:val="16"/>
              </w:rPr>
            </w:pPr>
            <w:del w:id="1298" w:author="Roberts, Julie" w:date="2022-03-08T14:48:00Z">
              <w:r w:rsidRPr="00A40A6B" w:rsidDel="0070321E">
                <w:rPr>
                  <w:rFonts w:eastAsia="Times New Roman"/>
                  <w:color w:val="000000"/>
                  <w:sz w:val="16"/>
                  <w:szCs w:val="16"/>
                </w:rPr>
                <w:delText>$1,320,347</w:delText>
              </w:r>
            </w:del>
          </w:p>
        </w:tc>
        <w:tc>
          <w:tcPr>
            <w:tcW w:w="1318" w:type="dxa"/>
            <w:tcBorders>
              <w:top w:val="nil"/>
              <w:left w:val="nil"/>
              <w:bottom w:val="single" w:sz="4" w:space="0" w:color="auto"/>
              <w:right w:val="single" w:sz="4" w:space="0" w:color="auto"/>
            </w:tcBorders>
            <w:shd w:val="clear" w:color="auto" w:fill="auto"/>
            <w:vAlign w:val="center"/>
            <w:tcPrChange w:id="1299"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1356E723" w14:textId="36323BC1" w:rsidR="000B7DB0" w:rsidRPr="00A40A6B" w:rsidRDefault="000B7DB0" w:rsidP="000B7DB0">
            <w:pPr>
              <w:spacing w:line="240" w:lineRule="auto"/>
              <w:jc w:val="center"/>
              <w:rPr>
                <w:rFonts w:eastAsia="Times New Roman"/>
                <w:color w:val="000000"/>
                <w:sz w:val="16"/>
                <w:szCs w:val="16"/>
              </w:rPr>
            </w:pPr>
            <w:del w:id="1300" w:author="Roberts, Julie" w:date="2022-03-08T14:48:00Z">
              <w:r w:rsidRPr="00A40A6B" w:rsidDel="0070321E">
                <w:rPr>
                  <w:rFonts w:eastAsia="Times New Roman"/>
                  <w:color w:val="000000"/>
                  <w:sz w:val="16"/>
                  <w:szCs w:val="16"/>
                </w:rPr>
                <w:delText>$1,337,743</w:delText>
              </w:r>
            </w:del>
          </w:p>
        </w:tc>
        <w:tc>
          <w:tcPr>
            <w:tcW w:w="1318" w:type="dxa"/>
            <w:tcBorders>
              <w:top w:val="nil"/>
              <w:left w:val="nil"/>
              <w:bottom w:val="single" w:sz="4" w:space="0" w:color="auto"/>
              <w:right w:val="single" w:sz="4" w:space="0" w:color="auto"/>
            </w:tcBorders>
            <w:shd w:val="clear" w:color="auto" w:fill="auto"/>
            <w:vAlign w:val="center"/>
            <w:tcPrChange w:id="1301"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07EDEE94" w14:textId="204FF337" w:rsidR="000B7DB0" w:rsidRPr="00A40A6B" w:rsidRDefault="000B7DB0" w:rsidP="000B7DB0">
            <w:pPr>
              <w:spacing w:line="240" w:lineRule="auto"/>
              <w:jc w:val="center"/>
              <w:rPr>
                <w:rFonts w:eastAsia="Times New Roman"/>
                <w:color w:val="000000"/>
                <w:sz w:val="16"/>
                <w:szCs w:val="16"/>
              </w:rPr>
            </w:pPr>
            <w:del w:id="1302" w:author="Roberts, Julie" w:date="2022-03-08T14:48:00Z">
              <w:r w:rsidRPr="00A40A6B" w:rsidDel="0070321E">
                <w:rPr>
                  <w:rFonts w:eastAsia="Times New Roman"/>
                  <w:color w:val="000000"/>
                  <w:sz w:val="16"/>
                  <w:szCs w:val="16"/>
                </w:rPr>
                <w:delText>$1,342,607</w:delText>
              </w:r>
            </w:del>
          </w:p>
        </w:tc>
        <w:tc>
          <w:tcPr>
            <w:tcW w:w="1318" w:type="dxa"/>
            <w:tcBorders>
              <w:top w:val="nil"/>
              <w:left w:val="nil"/>
              <w:bottom w:val="single" w:sz="4" w:space="0" w:color="auto"/>
              <w:right w:val="single" w:sz="4" w:space="0" w:color="auto"/>
            </w:tcBorders>
            <w:shd w:val="clear" w:color="auto" w:fill="auto"/>
            <w:vAlign w:val="center"/>
            <w:tcPrChange w:id="1303"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4DE65478" w14:textId="708458CF" w:rsidR="000B7DB0" w:rsidRPr="00A40A6B" w:rsidRDefault="000B7DB0" w:rsidP="000B7DB0">
            <w:pPr>
              <w:spacing w:line="240" w:lineRule="auto"/>
              <w:jc w:val="center"/>
              <w:rPr>
                <w:rFonts w:eastAsia="Times New Roman"/>
                <w:color w:val="000000"/>
                <w:sz w:val="16"/>
                <w:szCs w:val="16"/>
              </w:rPr>
            </w:pPr>
            <w:del w:id="1304" w:author="Roberts, Julie" w:date="2022-03-08T14:48:00Z">
              <w:r w:rsidRPr="00A40A6B" w:rsidDel="0070321E">
                <w:rPr>
                  <w:rFonts w:eastAsia="Times New Roman"/>
                  <w:color w:val="000000"/>
                  <w:sz w:val="16"/>
                  <w:szCs w:val="16"/>
                </w:rPr>
                <w:delText>$1,098,569</w:delText>
              </w:r>
            </w:del>
          </w:p>
        </w:tc>
        <w:tc>
          <w:tcPr>
            <w:tcW w:w="1318" w:type="dxa"/>
            <w:tcBorders>
              <w:top w:val="nil"/>
              <w:left w:val="nil"/>
              <w:bottom w:val="single" w:sz="4" w:space="0" w:color="auto"/>
              <w:right w:val="single" w:sz="8" w:space="0" w:color="auto"/>
            </w:tcBorders>
            <w:shd w:val="clear" w:color="auto" w:fill="auto"/>
            <w:vAlign w:val="center"/>
            <w:tcPrChange w:id="1305" w:author="Roberts, Julie" w:date="2022-03-08T14:48:00Z">
              <w:tcPr>
                <w:tcW w:w="1318" w:type="dxa"/>
                <w:tcBorders>
                  <w:top w:val="nil"/>
                  <w:left w:val="nil"/>
                  <w:bottom w:val="single" w:sz="4" w:space="0" w:color="auto"/>
                  <w:right w:val="single" w:sz="8" w:space="0" w:color="auto"/>
                </w:tcBorders>
                <w:shd w:val="clear" w:color="auto" w:fill="auto"/>
                <w:vAlign w:val="center"/>
              </w:tcPr>
            </w:tcPrChange>
          </w:tcPr>
          <w:p w14:paraId="18435BFC" w14:textId="12661019" w:rsidR="000B7DB0" w:rsidRPr="00A40A6B" w:rsidRDefault="000B7DB0" w:rsidP="000B7DB0">
            <w:pPr>
              <w:spacing w:line="240" w:lineRule="auto"/>
              <w:jc w:val="center"/>
              <w:rPr>
                <w:rFonts w:eastAsia="Times New Roman"/>
                <w:sz w:val="16"/>
                <w:szCs w:val="16"/>
              </w:rPr>
            </w:pPr>
            <w:del w:id="1306" w:author="Roberts, Julie" w:date="2022-03-08T14:48:00Z">
              <w:r w:rsidRPr="00A40A6B" w:rsidDel="0070321E">
                <w:rPr>
                  <w:rFonts w:eastAsia="Times New Roman"/>
                  <w:sz w:val="16"/>
                  <w:szCs w:val="16"/>
                </w:rPr>
                <w:delText>$6,856,906</w:delText>
              </w:r>
            </w:del>
          </w:p>
        </w:tc>
      </w:tr>
      <w:tr w:rsidR="000B7DB0" w:rsidRPr="00A40A6B" w14:paraId="30F0D57F" w14:textId="77777777" w:rsidTr="0070321E">
        <w:trPr>
          <w:trHeight w:val="368"/>
          <w:jc w:val="center"/>
          <w:trPrChange w:id="1307" w:author="Roberts, Julie" w:date="2022-03-08T14:48:00Z">
            <w:trPr>
              <w:trHeight w:val="368"/>
              <w:jc w:val="center"/>
            </w:trPr>
          </w:trPrChange>
        </w:trPr>
        <w:tc>
          <w:tcPr>
            <w:tcW w:w="2444" w:type="dxa"/>
            <w:tcBorders>
              <w:top w:val="nil"/>
              <w:left w:val="single" w:sz="8" w:space="0" w:color="auto"/>
              <w:bottom w:val="single" w:sz="4" w:space="0" w:color="auto"/>
              <w:right w:val="single" w:sz="4" w:space="0" w:color="auto"/>
            </w:tcBorders>
            <w:shd w:val="clear" w:color="auto" w:fill="auto"/>
            <w:vAlign w:val="center"/>
            <w:tcPrChange w:id="1308" w:author="Roberts, Julie" w:date="2022-03-08T14:48:00Z">
              <w:tcPr>
                <w:tcW w:w="2444" w:type="dxa"/>
                <w:tcBorders>
                  <w:top w:val="nil"/>
                  <w:left w:val="single" w:sz="8" w:space="0" w:color="auto"/>
                  <w:bottom w:val="single" w:sz="4" w:space="0" w:color="auto"/>
                  <w:right w:val="single" w:sz="4" w:space="0" w:color="auto"/>
                </w:tcBorders>
                <w:shd w:val="clear" w:color="auto" w:fill="auto"/>
                <w:vAlign w:val="center"/>
              </w:tcPr>
            </w:tcPrChange>
          </w:tcPr>
          <w:p w14:paraId="25E7C850" w14:textId="47A35C95" w:rsidR="000B7DB0" w:rsidRPr="00A40A6B" w:rsidRDefault="000B7DB0" w:rsidP="000B7DB0">
            <w:pPr>
              <w:spacing w:line="240" w:lineRule="auto"/>
              <w:jc w:val="center"/>
              <w:rPr>
                <w:rFonts w:eastAsia="Times New Roman"/>
                <w:color w:val="000000"/>
                <w:sz w:val="18"/>
                <w:szCs w:val="18"/>
              </w:rPr>
            </w:pPr>
            <w:del w:id="1309" w:author="Roberts, Julie" w:date="2022-03-08T14:48:00Z">
              <w:r w:rsidRPr="00A40A6B" w:rsidDel="0070321E">
                <w:rPr>
                  <w:rFonts w:eastAsia="Times New Roman"/>
                  <w:color w:val="000000"/>
                  <w:sz w:val="18"/>
                  <w:szCs w:val="18"/>
                </w:rPr>
                <w:delText>CAISO</w:delText>
              </w:r>
            </w:del>
          </w:p>
        </w:tc>
        <w:tc>
          <w:tcPr>
            <w:tcW w:w="1318" w:type="dxa"/>
            <w:tcBorders>
              <w:top w:val="nil"/>
              <w:left w:val="nil"/>
              <w:bottom w:val="single" w:sz="4" w:space="0" w:color="auto"/>
              <w:right w:val="single" w:sz="4" w:space="0" w:color="auto"/>
            </w:tcBorders>
            <w:shd w:val="clear" w:color="auto" w:fill="auto"/>
            <w:vAlign w:val="center"/>
            <w:tcPrChange w:id="1310"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47FC59BD" w14:textId="1863CC5A" w:rsidR="000B7DB0" w:rsidRPr="00A40A6B" w:rsidRDefault="000B7DB0" w:rsidP="000B7DB0">
            <w:pPr>
              <w:spacing w:line="240" w:lineRule="auto"/>
              <w:jc w:val="center"/>
              <w:rPr>
                <w:rFonts w:eastAsia="Times New Roman"/>
                <w:color w:val="000000"/>
                <w:sz w:val="16"/>
                <w:szCs w:val="16"/>
              </w:rPr>
            </w:pPr>
            <w:del w:id="1311" w:author="Roberts, Julie" w:date="2022-03-08T14:48:00Z">
              <w:r w:rsidRPr="00A40A6B" w:rsidDel="0070321E">
                <w:rPr>
                  <w:rFonts w:eastAsia="Times New Roman"/>
                  <w:color w:val="000000"/>
                  <w:sz w:val="16"/>
                  <w:szCs w:val="16"/>
                </w:rPr>
                <w:delText>$457,565</w:delText>
              </w:r>
            </w:del>
          </w:p>
        </w:tc>
        <w:tc>
          <w:tcPr>
            <w:tcW w:w="1318" w:type="dxa"/>
            <w:tcBorders>
              <w:top w:val="nil"/>
              <w:left w:val="nil"/>
              <w:bottom w:val="single" w:sz="4" w:space="0" w:color="auto"/>
              <w:right w:val="single" w:sz="4" w:space="0" w:color="auto"/>
            </w:tcBorders>
            <w:shd w:val="clear" w:color="auto" w:fill="auto"/>
            <w:vAlign w:val="center"/>
            <w:tcPrChange w:id="1312"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370B75BC" w14:textId="5B8F029B" w:rsidR="000B7DB0" w:rsidRPr="00A40A6B" w:rsidRDefault="000B7DB0" w:rsidP="000B7DB0">
            <w:pPr>
              <w:spacing w:line="240" w:lineRule="auto"/>
              <w:jc w:val="center"/>
              <w:rPr>
                <w:rFonts w:eastAsia="Times New Roman"/>
                <w:color w:val="000000"/>
                <w:sz w:val="16"/>
                <w:szCs w:val="16"/>
              </w:rPr>
            </w:pPr>
            <w:del w:id="1313" w:author="Roberts, Julie" w:date="2022-03-08T14:48:00Z">
              <w:r w:rsidRPr="00A40A6B" w:rsidDel="0070321E">
                <w:rPr>
                  <w:rFonts w:eastAsia="Times New Roman"/>
                  <w:color w:val="000000"/>
                  <w:sz w:val="16"/>
                  <w:szCs w:val="16"/>
                </w:rPr>
                <w:delText>$1,605,575</w:delText>
              </w:r>
            </w:del>
          </w:p>
        </w:tc>
        <w:tc>
          <w:tcPr>
            <w:tcW w:w="1318" w:type="dxa"/>
            <w:tcBorders>
              <w:top w:val="nil"/>
              <w:left w:val="nil"/>
              <w:bottom w:val="single" w:sz="4" w:space="0" w:color="auto"/>
              <w:right w:val="single" w:sz="4" w:space="0" w:color="auto"/>
            </w:tcBorders>
            <w:shd w:val="clear" w:color="auto" w:fill="auto"/>
            <w:vAlign w:val="center"/>
            <w:tcPrChange w:id="1314"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4DB0917A" w14:textId="26F336EE" w:rsidR="000B7DB0" w:rsidRPr="00A40A6B" w:rsidRDefault="000B7DB0" w:rsidP="000B7DB0">
            <w:pPr>
              <w:spacing w:line="240" w:lineRule="auto"/>
              <w:jc w:val="center"/>
              <w:rPr>
                <w:rFonts w:eastAsia="Times New Roman"/>
                <w:color w:val="000000"/>
                <w:sz w:val="16"/>
                <w:szCs w:val="16"/>
              </w:rPr>
            </w:pPr>
            <w:del w:id="1315" w:author="Roberts, Julie" w:date="2022-03-08T14:48:00Z">
              <w:r w:rsidRPr="00A40A6B" w:rsidDel="0070321E">
                <w:rPr>
                  <w:rFonts w:eastAsia="Times New Roman"/>
                  <w:color w:val="000000"/>
                  <w:sz w:val="16"/>
                  <w:szCs w:val="16"/>
                </w:rPr>
                <w:delText>$1,547,741</w:delText>
              </w:r>
            </w:del>
          </w:p>
        </w:tc>
        <w:tc>
          <w:tcPr>
            <w:tcW w:w="1318" w:type="dxa"/>
            <w:tcBorders>
              <w:top w:val="nil"/>
              <w:left w:val="nil"/>
              <w:bottom w:val="single" w:sz="4" w:space="0" w:color="auto"/>
              <w:right w:val="single" w:sz="4" w:space="0" w:color="auto"/>
            </w:tcBorders>
            <w:shd w:val="clear" w:color="auto" w:fill="auto"/>
            <w:vAlign w:val="center"/>
            <w:tcPrChange w:id="1316"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09C9C98B" w14:textId="66996CE3" w:rsidR="000B7DB0" w:rsidRPr="00A40A6B" w:rsidRDefault="000B7DB0" w:rsidP="000B7DB0">
            <w:pPr>
              <w:spacing w:line="240" w:lineRule="auto"/>
              <w:jc w:val="center"/>
              <w:rPr>
                <w:rFonts w:eastAsia="Times New Roman"/>
                <w:color w:val="000000"/>
                <w:sz w:val="16"/>
                <w:szCs w:val="16"/>
              </w:rPr>
            </w:pPr>
            <w:del w:id="1317" w:author="Roberts, Julie" w:date="2022-03-08T14:48:00Z">
              <w:r w:rsidRPr="00A40A6B" w:rsidDel="0070321E">
                <w:rPr>
                  <w:rFonts w:eastAsia="Times New Roman"/>
                  <w:color w:val="000000"/>
                  <w:sz w:val="16"/>
                  <w:szCs w:val="16"/>
                </w:rPr>
                <w:delText>$1,467,144</w:delText>
              </w:r>
            </w:del>
          </w:p>
        </w:tc>
        <w:tc>
          <w:tcPr>
            <w:tcW w:w="1318" w:type="dxa"/>
            <w:tcBorders>
              <w:top w:val="nil"/>
              <w:left w:val="nil"/>
              <w:bottom w:val="single" w:sz="4" w:space="0" w:color="auto"/>
              <w:right w:val="single" w:sz="4" w:space="0" w:color="auto"/>
            </w:tcBorders>
            <w:shd w:val="clear" w:color="auto" w:fill="auto"/>
            <w:vAlign w:val="center"/>
            <w:tcPrChange w:id="1318"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1D459345" w14:textId="3B7730D7" w:rsidR="000B7DB0" w:rsidRPr="00A40A6B" w:rsidRDefault="000B7DB0" w:rsidP="000B7DB0">
            <w:pPr>
              <w:spacing w:line="240" w:lineRule="auto"/>
              <w:jc w:val="center"/>
              <w:rPr>
                <w:rFonts w:eastAsia="Times New Roman"/>
                <w:color w:val="000000"/>
                <w:sz w:val="16"/>
                <w:szCs w:val="16"/>
              </w:rPr>
            </w:pPr>
            <w:del w:id="1319" w:author="Roberts, Julie" w:date="2022-03-08T14:48:00Z">
              <w:r w:rsidRPr="00A40A6B" w:rsidDel="0070321E">
                <w:rPr>
                  <w:rFonts w:eastAsia="Times New Roman"/>
                  <w:color w:val="000000"/>
                  <w:sz w:val="16"/>
                  <w:szCs w:val="16"/>
                </w:rPr>
                <w:delText>$1,684,656</w:delText>
              </w:r>
            </w:del>
          </w:p>
        </w:tc>
        <w:tc>
          <w:tcPr>
            <w:tcW w:w="1318" w:type="dxa"/>
            <w:tcBorders>
              <w:top w:val="nil"/>
              <w:left w:val="nil"/>
              <w:bottom w:val="single" w:sz="4" w:space="0" w:color="auto"/>
              <w:right w:val="single" w:sz="4" w:space="0" w:color="auto"/>
            </w:tcBorders>
            <w:shd w:val="clear" w:color="auto" w:fill="auto"/>
            <w:vAlign w:val="center"/>
            <w:tcPrChange w:id="1320"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112F7345" w14:textId="29B26270" w:rsidR="000B7DB0" w:rsidRPr="00A40A6B" w:rsidRDefault="000B7DB0" w:rsidP="000B7DB0">
            <w:pPr>
              <w:spacing w:line="240" w:lineRule="auto"/>
              <w:jc w:val="center"/>
              <w:rPr>
                <w:rFonts w:eastAsia="Times New Roman"/>
                <w:color w:val="000000"/>
                <w:sz w:val="16"/>
                <w:szCs w:val="16"/>
              </w:rPr>
            </w:pPr>
            <w:del w:id="1321" w:author="Roberts, Julie" w:date="2022-03-08T14:48:00Z">
              <w:r w:rsidRPr="00A40A6B" w:rsidDel="0070321E">
                <w:rPr>
                  <w:rFonts w:eastAsia="Times New Roman"/>
                  <w:color w:val="000000"/>
                  <w:sz w:val="16"/>
                  <w:szCs w:val="16"/>
                </w:rPr>
                <w:delText>$1,355,002</w:delText>
              </w:r>
            </w:del>
          </w:p>
        </w:tc>
        <w:tc>
          <w:tcPr>
            <w:tcW w:w="1318" w:type="dxa"/>
            <w:tcBorders>
              <w:top w:val="nil"/>
              <w:left w:val="nil"/>
              <w:bottom w:val="single" w:sz="4" w:space="0" w:color="auto"/>
              <w:right w:val="single" w:sz="8" w:space="0" w:color="auto"/>
            </w:tcBorders>
            <w:shd w:val="clear" w:color="auto" w:fill="auto"/>
            <w:vAlign w:val="center"/>
            <w:tcPrChange w:id="1322" w:author="Roberts, Julie" w:date="2022-03-08T14:48:00Z">
              <w:tcPr>
                <w:tcW w:w="1318" w:type="dxa"/>
                <w:tcBorders>
                  <w:top w:val="nil"/>
                  <w:left w:val="nil"/>
                  <w:bottom w:val="single" w:sz="4" w:space="0" w:color="auto"/>
                  <w:right w:val="single" w:sz="8" w:space="0" w:color="auto"/>
                </w:tcBorders>
                <w:shd w:val="clear" w:color="auto" w:fill="auto"/>
                <w:vAlign w:val="center"/>
              </w:tcPr>
            </w:tcPrChange>
          </w:tcPr>
          <w:p w14:paraId="6465D031" w14:textId="7CF3A29D" w:rsidR="000B7DB0" w:rsidRPr="00A40A6B" w:rsidRDefault="000B7DB0" w:rsidP="000B7DB0">
            <w:pPr>
              <w:spacing w:line="240" w:lineRule="auto"/>
              <w:jc w:val="center"/>
              <w:rPr>
                <w:rFonts w:eastAsia="Times New Roman"/>
                <w:sz w:val="16"/>
                <w:szCs w:val="16"/>
              </w:rPr>
            </w:pPr>
            <w:del w:id="1323" w:author="Roberts, Julie" w:date="2022-03-08T14:48:00Z">
              <w:r w:rsidRPr="00A40A6B" w:rsidDel="0070321E">
                <w:rPr>
                  <w:rFonts w:eastAsia="Times New Roman"/>
                  <w:sz w:val="16"/>
                  <w:szCs w:val="16"/>
                </w:rPr>
                <w:delText>$8,117,683</w:delText>
              </w:r>
            </w:del>
          </w:p>
        </w:tc>
      </w:tr>
      <w:tr w:rsidR="000B7DB0" w:rsidRPr="00A40A6B" w14:paraId="3638EBBD" w14:textId="77777777" w:rsidTr="0070321E">
        <w:trPr>
          <w:trHeight w:val="368"/>
          <w:jc w:val="center"/>
          <w:trPrChange w:id="1324" w:author="Roberts, Julie" w:date="2022-03-08T14:48:00Z">
            <w:trPr>
              <w:trHeight w:val="368"/>
              <w:jc w:val="center"/>
            </w:trPr>
          </w:trPrChange>
        </w:trPr>
        <w:tc>
          <w:tcPr>
            <w:tcW w:w="2444" w:type="dxa"/>
            <w:tcBorders>
              <w:top w:val="nil"/>
              <w:left w:val="single" w:sz="8" w:space="0" w:color="auto"/>
              <w:bottom w:val="single" w:sz="4" w:space="0" w:color="auto"/>
              <w:right w:val="single" w:sz="4" w:space="0" w:color="auto"/>
            </w:tcBorders>
            <w:shd w:val="clear" w:color="auto" w:fill="auto"/>
            <w:vAlign w:val="center"/>
            <w:tcPrChange w:id="1325" w:author="Roberts, Julie" w:date="2022-03-08T14:48:00Z">
              <w:tcPr>
                <w:tcW w:w="2444" w:type="dxa"/>
                <w:tcBorders>
                  <w:top w:val="nil"/>
                  <w:left w:val="single" w:sz="8" w:space="0" w:color="auto"/>
                  <w:bottom w:val="single" w:sz="4" w:space="0" w:color="auto"/>
                  <w:right w:val="single" w:sz="4" w:space="0" w:color="auto"/>
                </w:tcBorders>
                <w:shd w:val="clear" w:color="auto" w:fill="auto"/>
                <w:vAlign w:val="center"/>
              </w:tcPr>
            </w:tcPrChange>
          </w:tcPr>
          <w:p w14:paraId="223B3FFB" w14:textId="7165C1F7" w:rsidR="000B7DB0" w:rsidRPr="00A40A6B" w:rsidRDefault="000B7DB0" w:rsidP="000B7DB0">
            <w:pPr>
              <w:spacing w:line="240" w:lineRule="auto"/>
              <w:jc w:val="center"/>
              <w:rPr>
                <w:rFonts w:eastAsia="Times New Roman"/>
                <w:color w:val="000000"/>
                <w:sz w:val="18"/>
                <w:szCs w:val="18"/>
              </w:rPr>
            </w:pPr>
            <w:del w:id="1326" w:author="Roberts, Julie" w:date="2022-03-08T14:48:00Z">
              <w:r w:rsidRPr="00A40A6B" w:rsidDel="0070321E">
                <w:rPr>
                  <w:rFonts w:eastAsia="Times New Roman"/>
                  <w:color w:val="000000"/>
                  <w:sz w:val="18"/>
                  <w:szCs w:val="18"/>
                </w:rPr>
                <w:delText>Scheduling</w:delText>
              </w:r>
            </w:del>
          </w:p>
        </w:tc>
        <w:tc>
          <w:tcPr>
            <w:tcW w:w="1318" w:type="dxa"/>
            <w:tcBorders>
              <w:top w:val="nil"/>
              <w:left w:val="nil"/>
              <w:bottom w:val="single" w:sz="4" w:space="0" w:color="auto"/>
              <w:right w:val="single" w:sz="4" w:space="0" w:color="auto"/>
            </w:tcBorders>
            <w:shd w:val="clear" w:color="auto" w:fill="auto"/>
            <w:vAlign w:val="center"/>
            <w:tcPrChange w:id="1327"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561247AA" w14:textId="53CCC31B" w:rsidR="000B7DB0" w:rsidRPr="00A40A6B" w:rsidRDefault="000B7DB0" w:rsidP="000B7DB0">
            <w:pPr>
              <w:spacing w:line="240" w:lineRule="auto"/>
              <w:jc w:val="center"/>
              <w:rPr>
                <w:rFonts w:eastAsia="Times New Roman"/>
                <w:color w:val="000000"/>
                <w:sz w:val="16"/>
                <w:szCs w:val="16"/>
              </w:rPr>
            </w:pPr>
            <w:del w:id="1328" w:author="Roberts, Julie" w:date="2022-03-08T14:48:00Z">
              <w:r w:rsidRPr="00A40A6B" w:rsidDel="0070321E">
                <w:rPr>
                  <w:rFonts w:eastAsia="Times New Roman"/>
                  <w:color w:val="000000"/>
                  <w:sz w:val="16"/>
                  <w:szCs w:val="16"/>
                </w:rPr>
                <w:delText>$30,243</w:delText>
              </w:r>
            </w:del>
          </w:p>
        </w:tc>
        <w:tc>
          <w:tcPr>
            <w:tcW w:w="1318" w:type="dxa"/>
            <w:tcBorders>
              <w:top w:val="nil"/>
              <w:left w:val="nil"/>
              <w:bottom w:val="single" w:sz="4" w:space="0" w:color="auto"/>
              <w:right w:val="single" w:sz="4" w:space="0" w:color="auto"/>
            </w:tcBorders>
            <w:shd w:val="clear" w:color="auto" w:fill="auto"/>
            <w:vAlign w:val="center"/>
            <w:tcPrChange w:id="1329"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1654298A" w14:textId="464B5A1C" w:rsidR="000B7DB0" w:rsidRPr="00A40A6B" w:rsidRDefault="000B7DB0" w:rsidP="000B7DB0">
            <w:pPr>
              <w:spacing w:line="240" w:lineRule="auto"/>
              <w:jc w:val="center"/>
              <w:rPr>
                <w:rFonts w:eastAsia="Times New Roman"/>
                <w:color w:val="000000"/>
                <w:sz w:val="16"/>
                <w:szCs w:val="16"/>
              </w:rPr>
            </w:pPr>
            <w:del w:id="1330" w:author="Roberts, Julie" w:date="2022-03-08T14:48:00Z">
              <w:r w:rsidRPr="00A40A6B" w:rsidDel="0070321E">
                <w:rPr>
                  <w:rFonts w:eastAsia="Times New Roman"/>
                  <w:color w:val="000000"/>
                  <w:sz w:val="16"/>
                  <w:szCs w:val="16"/>
                </w:rPr>
                <w:delText>$91,270</w:delText>
              </w:r>
            </w:del>
          </w:p>
        </w:tc>
        <w:tc>
          <w:tcPr>
            <w:tcW w:w="1318" w:type="dxa"/>
            <w:tcBorders>
              <w:top w:val="nil"/>
              <w:left w:val="nil"/>
              <w:bottom w:val="single" w:sz="4" w:space="0" w:color="auto"/>
              <w:right w:val="single" w:sz="4" w:space="0" w:color="auto"/>
            </w:tcBorders>
            <w:shd w:val="clear" w:color="auto" w:fill="auto"/>
            <w:vAlign w:val="center"/>
            <w:tcPrChange w:id="1331"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35CA5260" w14:textId="7CDD0665" w:rsidR="000B7DB0" w:rsidRPr="00A40A6B" w:rsidRDefault="000B7DB0" w:rsidP="000B7DB0">
            <w:pPr>
              <w:spacing w:line="240" w:lineRule="auto"/>
              <w:jc w:val="center"/>
              <w:rPr>
                <w:rFonts w:eastAsia="Times New Roman"/>
                <w:color w:val="000000"/>
                <w:sz w:val="16"/>
                <w:szCs w:val="16"/>
              </w:rPr>
            </w:pPr>
            <w:del w:id="1332" w:author="Roberts, Julie" w:date="2022-03-08T14:48:00Z">
              <w:r w:rsidRPr="00A40A6B" w:rsidDel="0070321E">
                <w:rPr>
                  <w:rFonts w:eastAsia="Times New Roman"/>
                  <w:color w:val="000000"/>
                  <w:sz w:val="16"/>
                  <w:szCs w:val="16"/>
                </w:rPr>
                <w:delText>$90,889</w:delText>
              </w:r>
            </w:del>
          </w:p>
        </w:tc>
        <w:tc>
          <w:tcPr>
            <w:tcW w:w="1318" w:type="dxa"/>
            <w:tcBorders>
              <w:top w:val="nil"/>
              <w:left w:val="nil"/>
              <w:bottom w:val="single" w:sz="4" w:space="0" w:color="auto"/>
              <w:right w:val="single" w:sz="4" w:space="0" w:color="auto"/>
            </w:tcBorders>
            <w:shd w:val="clear" w:color="auto" w:fill="auto"/>
            <w:vAlign w:val="center"/>
            <w:tcPrChange w:id="1333"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2DC6EC0A" w14:textId="3763706E" w:rsidR="000B7DB0" w:rsidRPr="00A40A6B" w:rsidRDefault="000B7DB0" w:rsidP="000B7DB0">
            <w:pPr>
              <w:spacing w:line="240" w:lineRule="auto"/>
              <w:jc w:val="center"/>
              <w:rPr>
                <w:rFonts w:eastAsia="Times New Roman"/>
                <w:color w:val="000000"/>
                <w:sz w:val="16"/>
                <w:szCs w:val="16"/>
              </w:rPr>
            </w:pPr>
            <w:del w:id="1334" w:author="Roberts, Julie" w:date="2022-03-08T14:48:00Z">
              <w:r w:rsidRPr="00A40A6B" w:rsidDel="0070321E">
                <w:rPr>
                  <w:rFonts w:eastAsia="Times New Roman"/>
                  <w:color w:val="000000"/>
                  <w:sz w:val="16"/>
                  <w:szCs w:val="16"/>
                </w:rPr>
                <w:delText>$91,506</w:delText>
              </w:r>
            </w:del>
          </w:p>
        </w:tc>
        <w:tc>
          <w:tcPr>
            <w:tcW w:w="1318" w:type="dxa"/>
            <w:tcBorders>
              <w:top w:val="nil"/>
              <w:left w:val="nil"/>
              <w:bottom w:val="single" w:sz="4" w:space="0" w:color="auto"/>
              <w:right w:val="single" w:sz="4" w:space="0" w:color="auto"/>
            </w:tcBorders>
            <w:shd w:val="clear" w:color="auto" w:fill="auto"/>
            <w:vAlign w:val="center"/>
            <w:tcPrChange w:id="1335"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435A1A31" w14:textId="7A6CB4DD" w:rsidR="000B7DB0" w:rsidRPr="00A40A6B" w:rsidRDefault="000B7DB0" w:rsidP="000B7DB0">
            <w:pPr>
              <w:spacing w:line="240" w:lineRule="auto"/>
              <w:jc w:val="center"/>
              <w:rPr>
                <w:rFonts w:eastAsia="Times New Roman"/>
                <w:color w:val="000000"/>
                <w:sz w:val="16"/>
                <w:szCs w:val="16"/>
              </w:rPr>
            </w:pPr>
            <w:del w:id="1336" w:author="Roberts, Julie" w:date="2022-03-08T14:48:00Z">
              <w:r w:rsidRPr="00A40A6B" w:rsidDel="0070321E">
                <w:rPr>
                  <w:rFonts w:eastAsia="Times New Roman"/>
                  <w:color w:val="000000"/>
                  <w:sz w:val="16"/>
                  <w:szCs w:val="16"/>
                </w:rPr>
                <w:delText>$91,928</w:delText>
              </w:r>
            </w:del>
          </w:p>
        </w:tc>
        <w:tc>
          <w:tcPr>
            <w:tcW w:w="1318" w:type="dxa"/>
            <w:tcBorders>
              <w:top w:val="nil"/>
              <w:left w:val="nil"/>
              <w:bottom w:val="single" w:sz="4" w:space="0" w:color="auto"/>
              <w:right w:val="single" w:sz="4" w:space="0" w:color="auto"/>
            </w:tcBorders>
            <w:shd w:val="clear" w:color="auto" w:fill="auto"/>
            <w:vAlign w:val="center"/>
            <w:tcPrChange w:id="1337"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72ABAC7B" w14:textId="2B586D7A" w:rsidR="000B7DB0" w:rsidRPr="00A40A6B" w:rsidRDefault="000B7DB0" w:rsidP="000B7DB0">
            <w:pPr>
              <w:spacing w:line="240" w:lineRule="auto"/>
              <w:jc w:val="center"/>
              <w:rPr>
                <w:rFonts w:eastAsia="Times New Roman"/>
                <w:color w:val="000000"/>
                <w:sz w:val="16"/>
                <w:szCs w:val="16"/>
              </w:rPr>
            </w:pPr>
            <w:del w:id="1338" w:author="Roberts, Julie" w:date="2022-03-08T14:48:00Z">
              <w:r w:rsidRPr="00A40A6B" w:rsidDel="0070321E">
                <w:rPr>
                  <w:rFonts w:eastAsia="Times New Roman"/>
                  <w:color w:val="000000"/>
                  <w:sz w:val="16"/>
                  <w:szCs w:val="16"/>
                </w:rPr>
                <w:delText>$77,321</w:delText>
              </w:r>
            </w:del>
          </w:p>
        </w:tc>
        <w:tc>
          <w:tcPr>
            <w:tcW w:w="1318" w:type="dxa"/>
            <w:tcBorders>
              <w:top w:val="nil"/>
              <w:left w:val="nil"/>
              <w:bottom w:val="single" w:sz="4" w:space="0" w:color="auto"/>
              <w:right w:val="single" w:sz="8" w:space="0" w:color="auto"/>
            </w:tcBorders>
            <w:shd w:val="clear" w:color="auto" w:fill="auto"/>
            <w:vAlign w:val="center"/>
            <w:tcPrChange w:id="1339" w:author="Roberts, Julie" w:date="2022-03-08T14:48:00Z">
              <w:tcPr>
                <w:tcW w:w="1318" w:type="dxa"/>
                <w:tcBorders>
                  <w:top w:val="nil"/>
                  <w:left w:val="nil"/>
                  <w:bottom w:val="single" w:sz="4" w:space="0" w:color="auto"/>
                  <w:right w:val="single" w:sz="8" w:space="0" w:color="auto"/>
                </w:tcBorders>
                <w:shd w:val="clear" w:color="auto" w:fill="auto"/>
                <w:vAlign w:val="center"/>
              </w:tcPr>
            </w:tcPrChange>
          </w:tcPr>
          <w:p w14:paraId="3F04CCFD" w14:textId="61238955" w:rsidR="000B7DB0" w:rsidRPr="00A40A6B" w:rsidRDefault="000B7DB0" w:rsidP="000B7DB0">
            <w:pPr>
              <w:spacing w:line="240" w:lineRule="auto"/>
              <w:jc w:val="center"/>
              <w:rPr>
                <w:rFonts w:eastAsia="Times New Roman"/>
                <w:sz w:val="16"/>
                <w:szCs w:val="16"/>
              </w:rPr>
            </w:pPr>
            <w:del w:id="1340" w:author="Roberts, Julie" w:date="2022-03-08T14:48:00Z">
              <w:r w:rsidRPr="00A40A6B" w:rsidDel="0070321E">
                <w:rPr>
                  <w:rFonts w:eastAsia="Times New Roman"/>
                  <w:sz w:val="16"/>
                  <w:szCs w:val="16"/>
                </w:rPr>
                <w:delText>$473,155</w:delText>
              </w:r>
            </w:del>
          </w:p>
        </w:tc>
      </w:tr>
      <w:tr w:rsidR="000B7DB0" w:rsidRPr="00A40A6B" w14:paraId="763FA7C5" w14:textId="77777777" w:rsidTr="0070321E">
        <w:trPr>
          <w:trHeight w:val="368"/>
          <w:jc w:val="center"/>
          <w:trPrChange w:id="1341" w:author="Roberts, Julie" w:date="2022-03-08T14:48:00Z">
            <w:trPr>
              <w:trHeight w:val="368"/>
              <w:jc w:val="center"/>
            </w:trPr>
          </w:trPrChange>
        </w:trPr>
        <w:tc>
          <w:tcPr>
            <w:tcW w:w="2444" w:type="dxa"/>
            <w:tcBorders>
              <w:top w:val="nil"/>
              <w:left w:val="single" w:sz="8" w:space="0" w:color="auto"/>
              <w:bottom w:val="single" w:sz="4" w:space="0" w:color="auto"/>
              <w:right w:val="single" w:sz="4" w:space="0" w:color="auto"/>
            </w:tcBorders>
            <w:shd w:val="clear" w:color="auto" w:fill="auto"/>
            <w:vAlign w:val="center"/>
            <w:tcPrChange w:id="1342" w:author="Roberts, Julie" w:date="2022-03-08T14:48:00Z">
              <w:tcPr>
                <w:tcW w:w="2444" w:type="dxa"/>
                <w:tcBorders>
                  <w:top w:val="nil"/>
                  <w:left w:val="single" w:sz="8" w:space="0" w:color="auto"/>
                  <w:bottom w:val="single" w:sz="4" w:space="0" w:color="auto"/>
                  <w:right w:val="single" w:sz="4" w:space="0" w:color="auto"/>
                </w:tcBorders>
                <w:shd w:val="clear" w:color="auto" w:fill="auto"/>
                <w:vAlign w:val="center"/>
              </w:tcPr>
            </w:tcPrChange>
          </w:tcPr>
          <w:p w14:paraId="40B885BB" w14:textId="3F756468" w:rsidR="000B7DB0" w:rsidRPr="00A40A6B" w:rsidRDefault="000B7DB0" w:rsidP="000B7DB0">
            <w:pPr>
              <w:spacing w:line="240" w:lineRule="auto"/>
              <w:jc w:val="center"/>
              <w:rPr>
                <w:rFonts w:eastAsia="Times New Roman"/>
                <w:color w:val="000000"/>
                <w:sz w:val="18"/>
                <w:szCs w:val="18"/>
              </w:rPr>
            </w:pPr>
            <w:del w:id="1343" w:author="Roberts, Julie" w:date="2022-03-08T14:48:00Z">
              <w:r w:rsidRPr="00A40A6B" w:rsidDel="0070321E">
                <w:rPr>
                  <w:rFonts w:eastAsia="Times New Roman"/>
                  <w:color w:val="000000"/>
                  <w:sz w:val="18"/>
                  <w:szCs w:val="18"/>
                </w:rPr>
                <w:delText>Long-Term Purchased Energy</w:delText>
              </w:r>
            </w:del>
          </w:p>
        </w:tc>
        <w:tc>
          <w:tcPr>
            <w:tcW w:w="1318" w:type="dxa"/>
            <w:tcBorders>
              <w:top w:val="nil"/>
              <w:left w:val="nil"/>
              <w:bottom w:val="single" w:sz="4" w:space="0" w:color="auto"/>
              <w:right w:val="single" w:sz="4" w:space="0" w:color="auto"/>
            </w:tcBorders>
            <w:shd w:val="clear" w:color="auto" w:fill="auto"/>
            <w:vAlign w:val="center"/>
            <w:tcPrChange w:id="1344"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01EF2922" w14:textId="02C0F4A1" w:rsidR="000B7DB0" w:rsidRPr="00A40A6B" w:rsidRDefault="000B7DB0" w:rsidP="000B7DB0">
            <w:pPr>
              <w:spacing w:line="240" w:lineRule="auto"/>
              <w:jc w:val="center"/>
              <w:rPr>
                <w:rFonts w:eastAsia="Times New Roman"/>
                <w:color w:val="000000"/>
                <w:sz w:val="16"/>
                <w:szCs w:val="16"/>
              </w:rPr>
            </w:pPr>
            <w:del w:id="1345" w:author="Roberts, Julie" w:date="2022-03-08T14:48:00Z">
              <w:r w:rsidRPr="00A40A6B" w:rsidDel="0070321E">
                <w:rPr>
                  <w:rFonts w:eastAsia="Times New Roman"/>
                  <w:color w:val="000000"/>
                  <w:sz w:val="16"/>
                  <w:szCs w:val="16"/>
                </w:rPr>
                <w:delText>$3,263,374</w:delText>
              </w:r>
            </w:del>
          </w:p>
        </w:tc>
        <w:tc>
          <w:tcPr>
            <w:tcW w:w="1318" w:type="dxa"/>
            <w:tcBorders>
              <w:top w:val="nil"/>
              <w:left w:val="nil"/>
              <w:bottom w:val="single" w:sz="4" w:space="0" w:color="auto"/>
              <w:right w:val="single" w:sz="4" w:space="0" w:color="auto"/>
            </w:tcBorders>
            <w:shd w:val="clear" w:color="auto" w:fill="auto"/>
            <w:vAlign w:val="center"/>
            <w:tcPrChange w:id="1346"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4F09BACB" w14:textId="5BA976CA" w:rsidR="000B7DB0" w:rsidRPr="00A40A6B" w:rsidRDefault="000B7DB0" w:rsidP="000B7DB0">
            <w:pPr>
              <w:spacing w:line="240" w:lineRule="auto"/>
              <w:jc w:val="center"/>
              <w:rPr>
                <w:rFonts w:eastAsia="Times New Roman"/>
                <w:color w:val="000000"/>
                <w:sz w:val="16"/>
                <w:szCs w:val="16"/>
              </w:rPr>
            </w:pPr>
            <w:del w:id="1347" w:author="Roberts, Julie" w:date="2022-03-08T14:48:00Z">
              <w:r w:rsidRPr="00A40A6B" w:rsidDel="0070321E">
                <w:rPr>
                  <w:rFonts w:eastAsia="Times New Roman"/>
                  <w:color w:val="000000"/>
                  <w:sz w:val="16"/>
                  <w:szCs w:val="16"/>
                </w:rPr>
                <w:delText>$7,753,637</w:delText>
              </w:r>
            </w:del>
          </w:p>
        </w:tc>
        <w:tc>
          <w:tcPr>
            <w:tcW w:w="1318" w:type="dxa"/>
            <w:tcBorders>
              <w:top w:val="nil"/>
              <w:left w:val="nil"/>
              <w:bottom w:val="single" w:sz="4" w:space="0" w:color="auto"/>
              <w:right w:val="single" w:sz="4" w:space="0" w:color="auto"/>
            </w:tcBorders>
            <w:shd w:val="clear" w:color="auto" w:fill="auto"/>
            <w:vAlign w:val="center"/>
            <w:tcPrChange w:id="1348"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434FD57D" w14:textId="05926140" w:rsidR="000B7DB0" w:rsidRPr="00A40A6B" w:rsidRDefault="000B7DB0" w:rsidP="000B7DB0">
            <w:pPr>
              <w:spacing w:line="240" w:lineRule="auto"/>
              <w:jc w:val="center"/>
              <w:rPr>
                <w:rFonts w:eastAsia="Times New Roman"/>
                <w:color w:val="000000"/>
                <w:sz w:val="16"/>
                <w:szCs w:val="16"/>
              </w:rPr>
            </w:pPr>
            <w:del w:id="1349" w:author="Roberts, Julie" w:date="2022-03-08T14:48:00Z">
              <w:r w:rsidRPr="00A40A6B" w:rsidDel="0070321E">
                <w:rPr>
                  <w:rFonts w:eastAsia="Times New Roman"/>
                  <w:color w:val="000000"/>
                  <w:sz w:val="16"/>
                  <w:szCs w:val="16"/>
                </w:rPr>
                <w:delText>$7,138,248</w:delText>
              </w:r>
            </w:del>
          </w:p>
        </w:tc>
        <w:tc>
          <w:tcPr>
            <w:tcW w:w="1318" w:type="dxa"/>
            <w:tcBorders>
              <w:top w:val="nil"/>
              <w:left w:val="nil"/>
              <w:bottom w:val="single" w:sz="4" w:space="0" w:color="auto"/>
              <w:right w:val="single" w:sz="4" w:space="0" w:color="auto"/>
            </w:tcBorders>
            <w:shd w:val="clear" w:color="auto" w:fill="auto"/>
            <w:vAlign w:val="center"/>
            <w:tcPrChange w:id="1350"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68BE01C9" w14:textId="5FEC414F" w:rsidR="000B7DB0" w:rsidRPr="00A40A6B" w:rsidRDefault="000B7DB0" w:rsidP="000B7DB0">
            <w:pPr>
              <w:spacing w:line="240" w:lineRule="auto"/>
              <w:jc w:val="center"/>
              <w:rPr>
                <w:rFonts w:eastAsia="Times New Roman"/>
                <w:color w:val="000000"/>
                <w:sz w:val="16"/>
                <w:szCs w:val="16"/>
              </w:rPr>
            </w:pPr>
            <w:del w:id="1351" w:author="Roberts, Julie" w:date="2022-03-08T14:48:00Z">
              <w:r w:rsidRPr="00A40A6B" w:rsidDel="0070321E">
                <w:rPr>
                  <w:rFonts w:eastAsia="Times New Roman"/>
                  <w:color w:val="000000"/>
                  <w:sz w:val="16"/>
                  <w:szCs w:val="16"/>
                </w:rPr>
                <w:delText>$0.00</w:delText>
              </w:r>
            </w:del>
          </w:p>
        </w:tc>
        <w:tc>
          <w:tcPr>
            <w:tcW w:w="1318" w:type="dxa"/>
            <w:tcBorders>
              <w:top w:val="nil"/>
              <w:left w:val="nil"/>
              <w:bottom w:val="single" w:sz="4" w:space="0" w:color="auto"/>
              <w:right w:val="single" w:sz="4" w:space="0" w:color="auto"/>
            </w:tcBorders>
            <w:shd w:val="clear" w:color="auto" w:fill="auto"/>
            <w:vAlign w:val="center"/>
            <w:tcPrChange w:id="1352"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5C577301" w14:textId="378AB91C" w:rsidR="000B7DB0" w:rsidRPr="00A40A6B" w:rsidRDefault="000B7DB0" w:rsidP="000B7DB0">
            <w:pPr>
              <w:spacing w:line="240" w:lineRule="auto"/>
              <w:jc w:val="center"/>
              <w:rPr>
                <w:rFonts w:eastAsia="Times New Roman"/>
                <w:color w:val="000000"/>
                <w:sz w:val="16"/>
                <w:szCs w:val="16"/>
              </w:rPr>
            </w:pPr>
            <w:del w:id="1353" w:author="Roberts, Julie" w:date="2022-03-08T14:48:00Z">
              <w:r w:rsidRPr="00A40A6B" w:rsidDel="0070321E">
                <w:rPr>
                  <w:rFonts w:eastAsia="Times New Roman"/>
                  <w:color w:val="000000"/>
                  <w:sz w:val="16"/>
                  <w:szCs w:val="16"/>
                </w:rPr>
                <w:delText>$5,803,993</w:delText>
              </w:r>
            </w:del>
          </w:p>
        </w:tc>
        <w:tc>
          <w:tcPr>
            <w:tcW w:w="1318" w:type="dxa"/>
            <w:tcBorders>
              <w:top w:val="nil"/>
              <w:left w:val="nil"/>
              <w:bottom w:val="single" w:sz="4" w:space="0" w:color="auto"/>
              <w:right w:val="single" w:sz="4" w:space="0" w:color="auto"/>
            </w:tcBorders>
            <w:shd w:val="clear" w:color="auto" w:fill="auto"/>
            <w:vAlign w:val="center"/>
            <w:tcPrChange w:id="1354"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21E3D84A" w14:textId="0E5D9786" w:rsidR="000B7DB0" w:rsidRPr="00A40A6B" w:rsidRDefault="000B7DB0" w:rsidP="000B7DB0">
            <w:pPr>
              <w:spacing w:line="240" w:lineRule="auto"/>
              <w:jc w:val="center"/>
              <w:rPr>
                <w:rFonts w:eastAsia="Times New Roman"/>
                <w:color w:val="000000"/>
                <w:sz w:val="16"/>
                <w:szCs w:val="16"/>
              </w:rPr>
            </w:pPr>
            <w:del w:id="1355" w:author="Roberts, Julie" w:date="2022-03-08T14:48:00Z">
              <w:r w:rsidRPr="00A40A6B" w:rsidDel="0070321E">
                <w:rPr>
                  <w:rFonts w:eastAsia="Times New Roman"/>
                  <w:color w:val="000000"/>
                  <w:sz w:val="16"/>
                  <w:szCs w:val="16"/>
                </w:rPr>
                <w:delText>$4,608,294</w:delText>
              </w:r>
            </w:del>
          </w:p>
        </w:tc>
        <w:tc>
          <w:tcPr>
            <w:tcW w:w="1318" w:type="dxa"/>
            <w:tcBorders>
              <w:top w:val="nil"/>
              <w:left w:val="nil"/>
              <w:bottom w:val="single" w:sz="4" w:space="0" w:color="auto"/>
              <w:right w:val="single" w:sz="8" w:space="0" w:color="auto"/>
            </w:tcBorders>
            <w:shd w:val="clear" w:color="auto" w:fill="auto"/>
            <w:vAlign w:val="center"/>
            <w:tcPrChange w:id="1356" w:author="Roberts, Julie" w:date="2022-03-08T14:48:00Z">
              <w:tcPr>
                <w:tcW w:w="1318" w:type="dxa"/>
                <w:tcBorders>
                  <w:top w:val="nil"/>
                  <w:left w:val="nil"/>
                  <w:bottom w:val="single" w:sz="4" w:space="0" w:color="auto"/>
                  <w:right w:val="single" w:sz="8" w:space="0" w:color="auto"/>
                </w:tcBorders>
                <w:shd w:val="clear" w:color="auto" w:fill="auto"/>
                <w:vAlign w:val="center"/>
              </w:tcPr>
            </w:tcPrChange>
          </w:tcPr>
          <w:p w14:paraId="3CED4A14" w14:textId="67CF14CB" w:rsidR="000B7DB0" w:rsidRPr="00A40A6B" w:rsidRDefault="000B7DB0" w:rsidP="000B7DB0">
            <w:pPr>
              <w:spacing w:line="240" w:lineRule="auto"/>
              <w:jc w:val="center"/>
              <w:rPr>
                <w:rFonts w:eastAsia="Times New Roman"/>
                <w:sz w:val="16"/>
                <w:szCs w:val="16"/>
              </w:rPr>
            </w:pPr>
            <w:del w:id="1357" w:author="Roberts, Julie" w:date="2022-03-08T14:48:00Z">
              <w:r w:rsidRPr="00A40A6B" w:rsidDel="0070321E">
                <w:rPr>
                  <w:rFonts w:eastAsia="Times New Roman"/>
                  <w:sz w:val="16"/>
                  <w:szCs w:val="16"/>
                </w:rPr>
                <w:delText>$28,567,545</w:delText>
              </w:r>
            </w:del>
          </w:p>
        </w:tc>
      </w:tr>
      <w:tr w:rsidR="000B7DB0" w:rsidRPr="00A40A6B" w14:paraId="52DEC25A" w14:textId="77777777" w:rsidTr="0070321E">
        <w:trPr>
          <w:trHeight w:val="368"/>
          <w:jc w:val="center"/>
          <w:trPrChange w:id="1358" w:author="Roberts, Julie" w:date="2022-03-08T14:48:00Z">
            <w:trPr>
              <w:trHeight w:val="368"/>
              <w:jc w:val="center"/>
            </w:trPr>
          </w:trPrChange>
        </w:trPr>
        <w:tc>
          <w:tcPr>
            <w:tcW w:w="2444" w:type="dxa"/>
            <w:tcBorders>
              <w:top w:val="nil"/>
              <w:left w:val="single" w:sz="8" w:space="0" w:color="auto"/>
              <w:bottom w:val="single" w:sz="4" w:space="0" w:color="auto"/>
              <w:right w:val="single" w:sz="4" w:space="0" w:color="auto"/>
            </w:tcBorders>
            <w:shd w:val="clear" w:color="auto" w:fill="auto"/>
            <w:vAlign w:val="center"/>
            <w:tcPrChange w:id="1359" w:author="Roberts, Julie" w:date="2022-03-08T14:48:00Z">
              <w:tcPr>
                <w:tcW w:w="2444" w:type="dxa"/>
                <w:tcBorders>
                  <w:top w:val="nil"/>
                  <w:left w:val="single" w:sz="8" w:space="0" w:color="auto"/>
                  <w:bottom w:val="single" w:sz="4" w:space="0" w:color="auto"/>
                  <w:right w:val="single" w:sz="4" w:space="0" w:color="auto"/>
                </w:tcBorders>
                <w:shd w:val="clear" w:color="auto" w:fill="auto"/>
                <w:vAlign w:val="center"/>
              </w:tcPr>
            </w:tcPrChange>
          </w:tcPr>
          <w:p w14:paraId="03142DDA" w14:textId="587B153A" w:rsidR="000B7DB0" w:rsidRPr="00A40A6B" w:rsidRDefault="000B7DB0" w:rsidP="000B7DB0">
            <w:pPr>
              <w:spacing w:line="240" w:lineRule="auto"/>
              <w:jc w:val="center"/>
              <w:rPr>
                <w:rFonts w:eastAsia="Times New Roman"/>
                <w:color w:val="000000"/>
                <w:sz w:val="18"/>
                <w:szCs w:val="18"/>
              </w:rPr>
            </w:pPr>
            <w:del w:id="1360" w:author="Roberts, Julie" w:date="2022-03-08T14:48:00Z">
              <w:r w:rsidRPr="00A40A6B" w:rsidDel="0070321E">
                <w:rPr>
                  <w:rFonts w:eastAsia="Times New Roman"/>
                  <w:color w:val="000000"/>
                  <w:sz w:val="18"/>
                  <w:szCs w:val="18"/>
                </w:rPr>
                <w:delText>Short-Term Purchased Energy</w:delText>
              </w:r>
            </w:del>
          </w:p>
        </w:tc>
        <w:tc>
          <w:tcPr>
            <w:tcW w:w="1318" w:type="dxa"/>
            <w:tcBorders>
              <w:top w:val="nil"/>
              <w:left w:val="nil"/>
              <w:bottom w:val="single" w:sz="4" w:space="0" w:color="auto"/>
              <w:right w:val="single" w:sz="4" w:space="0" w:color="auto"/>
            </w:tcBorders>
            <w:shd w:val="clear" w:color="auto" w:fill="auto"/>
            <w:vAlign w:val="center"/>
            <w:tcPrChange w:id="1361"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382FAC48" w14:textId="130596E9" w:rsidR="000B7DB0" w:rsidRPr="00A40A6B" w:rsidRDefault="000B7DB0" w:rsidP="000B7DB0">
            <w:pPr>
              <w:spacing w:line="240" w:lineRule="auto"/>
              <w:jc w:val="center"/>
              <w:rPr>
                <w:rFonts w:eastAsia="Times New Roman"/>
                <w:color w:val="000000"/>
                <w:sz w:val="16"/>
                <w:szCs w:val="16"/>
              </w:rPr>
            </w:pPr>
            <w:del w:id="1362" w:author="Roberts, Julie" w:date="2022-03-08T14:48:00Z">
              <w:r w:rsidRPr="00A40A6B" w:rsidDel="0070321E">
                <w:rPr>
                  <w:rFonts w:eastAsia="Times New Roman"/>
                  <w:color w:val="000000"/>
                  <w:sz w:val="16"/>
                  <w:szCs w:val="16"/>
                </w:rPr>
                <w:delText>$0</w:delText>
              </w:r>
            </w:del>
          </w:p>
        </w:tc>
        <w:tc>
          <w:tcPr>
            <w:tcW w:w="1318" w:type="dxa"/>
            <w:tcBorders>
              <w:top w:val="nil"/>
              <w:left w:val="nil"/>
              <w:bottom w:val="single" w:sz="4" w:space="0" w:color="auto"/>
              <w:right w:val="single" w:sz="4" w:space="0" w:color="auto"/>
            </w:tcBorders>
            <w:shd w:val="clear" w:color="auto" w:fill="auto"/>
            <w:vAlign w:val="center"/>
            <w:tcPrChange w:id="1363"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17F126D2" w14:textId="6DD4AD34" w:rsidR="000B7DB0" w:rsidRPr="00A40A6B" w:rsidRDefault="000B7DB0" w:rsidP="000B7DB0">
            <w:pPr>
              <w:spacing w:line="240" w:lineRule="auto"/>
              <w:jc w:val="center"/>
              <w:rPr>
                <w:rFonts w:eastAsia="Times New Roman"/>
                <w:color w:val="000000"/>
                <w:sz w:val="16"/>
                <w:szCs w:val="16"/>
              </w:rPr>
            </w:pPr>
            <w:del w:id="1364" w:author="Roberts, Julie" w:date="2022-03-08T14:48:00Z">
              <w:r w:rsidRPr="00A40A6B" w:rsidDel="0070321E">
                <w:rPr>
                  <w:rFonts w:eastAsia="Times New Roman"/>
                  <w:color w:val="000000"/>
                  <w:sz w:val="16"/>
                  <w:szCs w:val="16"/>
                </w:rPr>
                <w:delText>$0</w:delText>
              </w:r>
            </w:del>
          </w:p>
        </w:tc>
        <w:tc>
          <w:tcPr>
            <w:tcW w:w="1318" w:type="dxa"/>
            <w:tcBorders>
              <w:top w:val="nil"/>
              <w:left w:val="nil"/>
              <w:bottom w:val="single" w:sz="4" w:space="0" w:color="auto"/>
              <w:right w:val="single" w:sz="4" w:space="0" w:color="auto"/>
            </w:tcBorders>
            <w:shd w:val="clear" w:color="auto" w:fill="auto"/>
            <w:vAlign w:val="center"/>
            <w:tcPrChange w:id="1365"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196AF68C" w14:textId="4659606A" w:rsidR="000B7DB0" w:rsidRPr="00A40A6B" w:rsidRDefault="000B7DB0" w:rsidP="000B7DB0">
            <w:pPr>
              <w:spacing w:line="240" w:lineRule="auto"/>
              <w:jc w:val="center"/>
              <w:rPr>
                <w:rFonts w:eastAsia="Times New Roman"/>
                <w:color w:val="000000"/>
                <w:sz w:val="16"/>
                <w:szCs w:val="16"/>
              </w:rPr>
            </w:pPr>
            <w:del w:id="1366" w:author="Roberts, Julie" w:date="2022-03-08T14:48:00Z">
              <w:r w:rsidRPr="00A40A6B" w:rsidDel="0070321E">
                <w:rPr>
                  <w:rFonts w:eastAsia="Times New Roman"/>
                  <w:color w:val="000000"/>
                  <w:sz w:val="16"/>
                  <w:szCs w:val="16"/>
                </w:rPr>
                <w:delText>$547,770</w:delText>
              </w:r>
            </w:del>
          </w:p>
        </w:tc>
        <w:tc>
          <w:tcPr>
            <w:tcW w:w="1318" w:type="dxa"/>
            <w:tcBorders>
              <w:top w:val="nil"/>
              <w:left w:val="nil"/>
              <w:bottom w:val="single" w:sz="4" w:space="0" w:color="auto"/>
              <w:right w:val="single" w:sz="4" w:space="0" w:color="auto"/>
            </w:tcBorders>
            <w:shd w:val="clear" w:color="auto" w:fill="auto"/>
            <w:vAlign w:val="center"/>
            <w:tcPrChange w:id="1367"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37810B70" w14:textId="5155097A" w:rsidR="000B7DB0" w:rsidRPr="00A40A6B" w:rsidRDefault="000B7DB0" w:rsidP="000B7DB0">
            <w:pPr>
              <w:spacing w:line="240" w:lineRule="auto"/>
              <w:jc w:val="center"/>
              <w:rPr>
                <w:rFonts w:eastAsia="Times New Roman"/>
                <w:color w:val="000000"/>
                <w:sz w:val="16"/>
                <w:szCs w:val="16"/>
              </w:rPr>
            </w:pPr>
            <w:del w:id="1368" w:author="Roberts, Julie" w:date="2022-03-08T14:48:00Z">
              <w:r w:rsidRPr="00A40A6B" w:rsidDel="0070321E">
                <w:rPr>
                  <w:rFonts w:eastAsia="Times New Roman"/>
                  <w:color w:val="000000"/>
                  <w:sz w:val="16"/>
                  <w:szCs w:val="16"/>
                </w:rPr>
                <w:delText>$5,761,224</w:delText>
              </w:r>
            </w:del>
          </w:p>
        </w:tc>
        <w:tc>
          <w:tcPr>
            <w:tcW w:w="1318" w:type="dxa"/>
            <w:tcBorders>
              <w:top w:val="nil"/>
              <w:left w:val="nil"/>
              <w:bottom w:val="single" w:sz="4" w:space="0" w:color="auto"/>
              <w:right w:val="single" w:sz="4" w:space="0" w:color="auto"/>
            </w:tcBorders>
            <w:shd w:val="clear" w:color="auto" w:fill="auto"/>
            <w:vAlign w:val="center"/>
            <w:tcPrChange w:id="1369"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6CA09277" w14:textId="746B3ECC" w:rsidR="000B7DB0" w:rsidRPr="00A40A6B" w:rsidRDefault="000B7DB0" w:rsidP="000B7DB0">
            <w:pPr>
              <w:spacing w:line="240" w:lineRule="auto"/>
              <w:jc w:val="center"/>
              <w:rPr>
                <w:rFonts w:eastAsia="Times New Roman"/>
                <w:color w:val="000000"/>
                <w:sz w:val="16"/>
                <w:szCs w:val="16"/>
              </w:rPr>
            </w:pPr>
            <w:del w:id="1370" w:author="Roberts, Julie" w:date="2022-03-08T14:48:00Z">
              <w:r w:rsidRPr="00A40A6B" w:rsidDel="0070321E">
                <w:rPr>
                  <w:rFonts w:eastAsia="Times New Roman"/>
                  <w:color w:val="000000"/>
                  <w:sz w:val="16"/>
                  <w:szCs w:val="16"/>
                </w:rPr>
                <w:delText>$0.00</w:delText>
              </w:r>
            </w:del>
          </w:p>
        </w:tc>
        <w:tc>
          <w:tcPr>
            <w:tcW w:w="1318" w:type="dxa"/>
            <w:tcBorders>
              <w:top w:val="nil"/>
              <w:left w:val="nil"/>
              <w:bottom w:val="single" w:sz="4" w:space="0" w:color="auto"/>
              <w:right w:val="single" w:sz="4" w:space="0" w:color="auto"/>
            </w:tcBorders>
            <w:shd w:val="clear" w:color="auto" w:fill="auto"/>
            <w:vAlign w:val="center"/>
            <w:tcPrChange w:id="1371"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671FC3B5" w14:textId="49203A59" w:rsidR="000B7DB0" w:rsidRPr="00A40A6B" w:rsidRDefault="000B7DB0" w:rsidP="000B7DB0">
            <w:pPr>
              <w:spacing w:line="240" w:lineRule="auto"/>
              <w:jc w:val="center"/>
              <w:rPr>
                <w:rFonts w:eastAsia="Times New Roman"/>
                <w:color w:val="000000"/>
                <w:sz w:val="16"/>
                <w:szCs w:val="16"/>
              </w:rPr>
            </w:pPr>
            <w:del w:id="1372" w:author="Roberts, Julie" w:date="2022-03-08T14:48:00Z">
              <w:r w:rsidRPr="00A40A6B" w:rsidDel="0070321E">
                <w:rPr>
                  <w:rFonts w:eastAsia="Times New Roman"/>
                  <w:color w:val="000000"/>
                  <w:sz w:val="16"/>
                  <w:szCs w:val="16"/>
                </w:rPr>
                <w:delText>$0.00</w:delText>
              </w:r>
            </w:del>
          </w:p>
        </w:tc>
        <w:tc>
          <w:tcPr>
            <w:tcW w:w="1318" w:type="dxa"/>
            <w:tcBorders>
              <w:top w:val="nil"/>
              <w:left w:val="nil"/>
              <w:bottom w:val="single" w:sz="4" w:space="0" w:color="auto"/>
              <w:right w:val="single" w:sz="8" w:space="0" w:color="auto"/>
            </w:tcBorders>
            <w:shd w:val="clear" w:color="auto" w:fill="auto"/>
            <w:vAlign w:val="center"/>
            <w:tcPrChange w:id="1373" w:author="Roberts, Julie" w:date="2022-03-08T14:48:00Z">
              <w:tcPr>
                <w:tcW w:w="1318" w:type="dxa"/>
                <w:tcBorders>
                  <w:top w:val="nil"/>
                  <w:left w:val="nil"/>
                  <w:bottom w:val="single" w:sz="4" w:space="0" w:color="auto"/>
                  <w:right w:val="single" w:sz="8" w:space="0" w:color="auto"/>
                </w:tcBorders>
                <w:shd w:val="clear" w:color="auto" w:fill="auto"/>
                <w:vAlign w:val="center"/>
              </w:tcPr>
            </w:tcPrChange>
          </w:tcPr>
          <w:p w14:paraId="48A3E6EC" w14:textId="1599D229" w:rsidR="000B7DB0" w:rsidRPr="00A40A6B" w:rsidRDefault="000B7DB0" w:rsidP="000B7DB0">
            <w:pPr>
              <w:spacing w:line="240" w:lineRule="auto"/>
              <w:jc w:val="center"/>
              <w:rPr>
                <w:rFonts w:eastAsia="Times New Roman"/>
                <w:sz w:val="16"/>
                <w:szCs w:val="16"/>
              </w:rPr>
            </w:pPr>
            <w:del w:id="1374" w:author="Roberts, Julie" w:date="2022-03-08T14:48:00Z">
              <w:r w:rsidRPr="00A40A6B" w:rsidDel="0070321E">
                <w:rPr>
                  <w:rFonts w:eastAsia="Times New Roman"/>
                  <w:sz w:val="16"/>
                  <w:szCs w:val="16"/>
                </w:rPr>
                <w:delText>$6,308,994</w:delText>
              </w:r>
            </w:del>
          </w:p>
        </w:tc>
      </w:tr>
      <w:tr w:rsidR="000B7DB0" w:rsidRPr="00A40A6B" w14:paraId="4AD9BD03" w14:textId="77777777" w:rsidTr="0070321E">
        <w:trPr>
          <w:trHeight w:val="368"/>
          <w:jc w:val="center"/>
          <w:trPrChange w:id="1375" w:author="Roberts, Julie" w:date="2022-03-08T14:48:00Z">
            <w:trPr>
              <w:trHeight w:val="368"/>
              <w:jc w:val="center"/>
            </w:trPr>
          </w:trPrChange>
        </w:trPr>
        <w:tc>
          <w:tcPr>
            <w:tcW w:w="2444" w:type="dxa"/>
            <w:tcBorders>
              <w:top w:val="nil"/>
              <w:left w:val="single" w:sz="8" w:space="0" w:color="auto"/>
              <w:bottom w:val="single" w:sz="4" w:space="0" w:color="auto"/>
              <w:right w:val="single" w:sz="4" w:space="0" w:color="auto"/>
            </w:tcBorders>
            <w:shd w:val="clear" w:color="auto" w:fill="auto"/>
            <w:vAlign w:val="center"/>
            <w:tcPrChange w:id="1376" w:author="Roberts, Julie" w:date="2022-03-08T14:48:00Z">
              <w:tcPr>
                <w:tcW w:w="2444" w:type="dxa"/>
                <w:tcBorders>
                  <w:top w:val="nil"/>
                  <w:left w:val="single" w:sz="8" w:space="0" w:color="auto"/>
                  <w:bottom w:val="single" w:sz="4" w:space="0" w:color="auto"/>
                  <w:right w:val="single" w:sz="4" w:space="0" w:color="auto"/>
                </w:tcBorders>
                <w:shd w:val="clear" w:color="auto" w:fill="auto"/>
                <w:vAlign w:val="center"/>
              </w:tcPr>
            </w:tcPrChange>
          </w:tcPr>
          <w:p w14:paraId="46D2CFA3" w14:textId="1622DA74" w:rsidR="000B7DB0" w:rsidRPr="00A40A6B" w:rsidRDefault="000B7DB0" w:rsidP="000B7DB0">
            <w:pPr>
              <w:spacing w:line="240" w:lineRule="auto"/>
              <w:jc w:val="center"/>
              <w:rPr>
                <w:rFonts w:eastAsia="Times New Roman"/>
                <w:color w:val="000000"/>
                <w:sz w:val="18"/>
                <w:szCs w:val="18"/>
              </w:rPr>
            </w:pPr>
            <w:del w:id="1377" w:author="Roberts, Julie" w:date="2022-03-08T14:48:00Z">
              <w:r w:rsidRPr="00A40A6B" w:rsidDel="0070321E">
                <w:rPr>
                  <w:rFonts w:eastAsia="Times New Roman"/>
                  <w:color w:val="000000"/>
                  <w:sz w:val="18"/>
                  <w:szCs w:val="18"/>
                </w:rPr>
                <w:delText>Day Ahead Purchases</w:delText>
              </w:r>
            </w:del>
          </w:p>
        </w:tc>
        <w:tc>
          <w:tcPr>
            <w:tcW w:w="1318" w:type="dxa"/>
            <w:tcBorders>
              <w:top w:val="nil"/>
              <w:left w:val="nil"/>
              <w:bottom w:val="single" w:sz="4" w:space="0" w:color="auto"/>
              <w:right w:val="single" w:sz="4" w:space="0" w:color="auto"/>
            </w:tcBorders>
            <w:shd w:val="clear" w:color="auto" w:fill="auto"/>
            <w:vAlign w:val="center"/>
            <w:tcPrChange w:id="1378"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20746AFF" w14:textId="269AA7C4" w:rsidR="000B7DB0" w:rsidRPr="00A40A6B" w:rsidRDefault="000B7DB0" w:rsidP="000B7DB0">
            <w:pPr>
              <w:spacing w:line="240" w:lineRule="auto"/>
              <w:jc w:val="center"/>
              <w:rPr>
                <w:rFonts w:eastAsia="Times New Roman"/>
                <w:color w:val="000000"/>
                <w:sz w:val="16"/>
                <w:szCs w:val="16"/>
              </w:rPr>
            </w:pPr>
            <w:del w:id="1379" w:author="Roberts, Julie" w:date="2022-03-08T14:48:00Z">
              <w:r w:rsidRPr="00A40A6B" w:rsidDel="0070321E">
                <w:rPr>
                  <w:rFonts w:eastAsia="Times New Roman"/>
                  <w:color w:val="000000"/>
                  <w:sz w:val="16"/>
                  <w:szCs w:val="16"/>
                </w:rPr>
                <w:delText>$333,960</w:delText>
              </w:r>
            </w:del>
          </w:p>
        </w:tc>
        <w:tc>
          <w:tcPr>
            <w:tcW w:w="1318" w:type="dxa"/>
            <w:tcBorders>
              <w:top w:val="nil"/>
              <w:left w:val="nil"/>
              <w:bottom w:val="single" w:sz="4" w:space="0" w:color="auto"/>
              <w:right w:val="single" w:sz="4" w:space="0" w:color="auto"/>
            </w:tcBorders>
            <w:shd w:val="clear" w:color="auto" w:fill="auto"/>
            <w:vAlign w:val="center"/>
            <w:tcPrChange w:id="1380"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2D3976C1" w14:textId="6B57E936" w:rsidR="000B7DB0" w:rsidRPr="00A40A6B" w:rsidRDefault="000B7DB0" w:rsidP="000B7DB0">
            <w:pPr>
              <w:spacing w:line="240" w:lineRule="auto"/>
              <w:jc w:val="center"/>
              <w:rPr>
                <w:rFonts w:eastAsia="Times New Roman"/>
                <w:color w:val="000000"/>
                <w:sz w:val="16"/>
                <w:szCs w:val="16"/>
              </w:rPr>
            </w:pPr>
            <w:del w:id="1381" w:author="Roberts, Julie" w:date="2022-03-08T14:48:00Z">
              <w:r w:rsidRPr="00A40A6B" w:rsidDel="0070321E">
                <w:rPr>
                  <w:rFonts w:eastAsia="Times New Roman"/>
                  <w:color w:val="000000"/>
                  <w:sz w:val="16"/>
                  <w:szCs w:val="16"/>
                </w:rPr>
                <w:delText>$1,148,842</w:delText>
              </w:r>
            </w:del>
          </w:p>
        </w:tc>
        <w:tc>
          <w:tcPr>
            <w:tcW w:w="1318" w:type="dxa"/>
            <w:tcBorders>
              <w:top w:val="nil"/>
              <w:left w:val="nil"/>
              <w:bottom w:val="single" w:sz="4" w:space="0" w:color="auto"/>
              <w:right w:val="single" w:sz="4" w:space="0" w:color="auto"/>
            </w:tcBorders>
            <w:shd w:val="clear" w:color="auto" w:fill="auto"/>
            <w:vAlign w:val="center"/>
            <w:tcPrChange w:id="1382"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108D93D9" w14:textId="274DB650" w:rsidR="000B7DB0" w:rsidRPr="00A40A6B" w:rsidRDefault="000B7DB0" w:rsidP="000B7DB0">
            <w:pPr>
              <w:spacing w:line="240" w:lineRule="auto"/>
              <w:jc w:val="center"/>
              <w:rPr>
                <w:rFonts w:eastAsia="Times New Roman"/>
                <w:color w:val="000000"/>
                <w:sz w:val="16"/>
                <w:szCs w:val="16"/>
              </w:rPr>
            </w:pPr>
            <w:del w:id="1383" w:author="Roberts, Julie" w:date="2022-03-08T14:48:00Z">
              <w:r w:rsidRPr="00A40A6B" w:rsidDel="0070321E">
                <w:rPr>
                  <w:rFonts w:eastAsia="Times New Roman"/>
                  <w:color w:val="000000"/>
                  <w:sz w:val="16"/>
                  <w:szCs w:val="16"/>
                </w:rPr>
                <w:delText>$1,577,922</w:delText>
              </w:r>
            </w:del>
          </w:p>
        </w:tc>
        <w:tc>
          <w:tcPr>
            <w:tcW w:w="1318" w:type="dxa"/>
            <w:tcBorders>
              <w:top w:val="nil"/>
              <w:left w:val="nil"/>
              <w:bottom w:val="single" w:sz="4" w:space="0" w:color="auto"/>
              <w:right w:val="single" w:sz="4" w:space="0" w:color="auto"/>
            </w:tcBorders>
            <w:shd w:val="clear" w:color="auto" w:fill="auto"/>
            <w:vAlign w:val="center"/>
            <w:tcPrChange w:id="1384"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226D951F" w14:textId="7EB9570E" w:rsidR="000B7DB0" w:rsidRPr="00A40A6B" w:rsidRDefault="000B7DB0" w:rsidP="000B7DB0">
            <w:pPr>
              <w:spacing w:line="240" w:lineRule="auto"/>
              <w:jc w:val="center"/>
              <w:rPr>
                <w:rFonts w:eastAsia="Times New Roman"/>
                <w:color w:val="000000"/>
                <w:sz w:val="16"/>
                <w:szCs w:val="16"/>
              </w:rPr>
            </w:pPr>
            <w:del w:id="1385" w:author="Roberts, Julie" w:date="2022-03-08T14:48:00Z">
              <w:r w:rsidRPr="00A40A6B" w:rsidDel="0070321E">
                <w:rPr>
                  <w:rFonts w:eastAsia="Times New Roman"/>
                  <w:color w:val="000000"/>
                  <w:sz w:val="16"/>
                  <w:szCs w:val="16"/>
                </w:rPr>
                <w:delText>$1,264,705</w:delText>
              </w:r>
            </w:del>
          </w:p>
        </w:tc>
        <w:tc>
          <w:tcPr>
            <w:tcW w:w="1318" w:type="dxa"/>
            <w:tcBorders>
              <w:top w:val="nil"/>
              <w:left w:val="nil"/>
              <w:bottom w:val="single" w:sz="4" w:space="0" w:color="auto"/>
              <w:right w:val="single" w:sz="4" w:space="0" w:color="auto"/>
            </w:tcBorders>
            <w:shd w:val="clear" w:color="auto" w:fill="auto"/>
            <w:vAlign w:val="center"/>
            <w:tcPrChange w:id="1386"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60FE7CF5" w14:textId="30AD2D8D" w:rsidR="000B7DB0" w:rsidRPr="00A40A6B" w:rsidRDefault="000B7DB0" w:rsidP="000B7DB0">
            <w:pPr>
              <w:spacing w:line="240" w:lineRule="auto"/>
              <w:jc w:val="center"/>
              <w:rPr>
                <w:rFonts w:eastAsia="Times New Roman"/>
                <w:color w:val="000000"/>
                <w:sz w:val="16"/>
                <w:szCs w:val="16"/>
              </w:rPr>
            </w:pPr>
            <w:del w:id="1387" w:author="Roberts, Julie" w:date="2022-03-08T14:48:00Z">
              <w:r w:rsidRPr="00A40A6B" w:rsidDel="0070321E">
                <w:rPr>
                  <w:rFonts w:eastAsia="Times New Roman"/>
                  <w:color w:val="000000"/>
                  <w:sz w:val="16"/>
                  <w:szCs w:val="16"/>
                </w:rPr>
                <w:delText>$957,775</w:delText>
              </w:r>
            </w:del>
          </w:p>
        </w:tc>
        <w:tc>
          <w:tcPr>
            <w:tcW w:w="1318" w:type="dxa"/>
            <w:tcBorders>
              <w:top w:val="nil"/>
              <w:left w:val="nil"/>
              <w:bottom w:val="single" w:sz="4" w:space="0" w:color="auto"/>
              <w:right w:val="single" w:sz="4" w:space="0" w:color="auto"/>
            </w:tcBorders>
            <w:shd w:val="clear" w:color="auto" w:fill="auto"/>
            <w:vAlign w:val="center"/>
            <w:tcPrChange w:id="1388"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1E0CB3C6" w14:textId="27137646" w:rsidR="000B7DB0" w:rsidRPr="00A40A6B" w:rsidRDefault="000B7DB0" w:rsidP="000B7DB0">
            <w:pPr>
              <w:spacing w:line="240" w:lineRule="auto"/>
              <w:jc w:val="center"/>
              <w:rPr>
                <w:rFonts w:eastAsia="Times New Roman"/>
                <w:color w:val="000000"/>
                <w:sz w:val="16"/>
                <w:szCs w:val="16"/>
              </w:rPr>
            </w:pPr>
            <w:del w:id="1389" w:author="Roberts, Julie" w:date="2022-03-08T14:48:00Z">
              <w:r w:rsidRPr="00A40A6B" w:rsidDel="0070321E">
                <w:rPr>
                  <w:rFonts w:eastAsia="Times New Roman"/>
                  <w:color w:val="000000"/>
                  <w:sz w:val="16"/>
                  <w:szCs w:val="16"/>
                </w:rPr>
                <w:delText>$563,431</w:delText>
              </w:r>
            </w:del>
          </w:p>
        </w:tc>
        <w:tc>
          <w:tcPr>
            <w:tcW w:w="1318" w:type="dxa"/>
            <w:tcBorders>
              <w:top w:val="nil"/>
              <w:left w:val="nil"/>
              <w:bottom w:val="single" w:sz="4" w:space="0" w:color="auto"/>
              <w:right w:val="single" w:sz="8" w:space="0" w:color="auto"/>
            </w:tcBorders>
            <w:shd w:val="clear" w:color="auto" w:fill="auto"/>
            <w:vAlign w:val="center"/>
            <w:tcPrChange w:id="1390" w:author="Roberts, Julie" w:date="2022-03-08T14:48:00Z">
              <w:tcPr>
                <w:tcW w:w="1318" w:type="dxa"/>
                <w:tcBorders>
                  <w:top w:val="nil"/>
                  <w:left w:val="nil"/>
                  <w:bottom w:val="single" w:sz="4" w:space="0" w:color="auto"/>
                  <w:right w:val="single" w:sz="8" w:space="0" w:color="auto"/>
                </w:tcBorders>
                <w:shd w:val="clear" w:color="auto" w:fill="auto"/>
                <w:vAlign w:val="center"/>
              </w:tcPr>
            </w:tcPrChange>
          </w:tcPr>
          <w:p w14:paraId="68597491" w14:textId="04EA2ED6" w:rsidR="000B7DB0" w:rsidRPr="00A40A6B" w:rsidRDefault="000B7DB0" w:rsidP="000B7DB0">
            <w:pPr>
              <w:spacing w:line="240" w:lineRule="auto"/>
              <w:jc w:val="center"/>
              <w:rPr>
                <w:rFonts w:eastAsia="Times New Roman"/>
                <w:sz w:val="16"/>
                <w:szCs w:val="16"/>
              </w:rPr>
            </w:pPr>
            <w:del w:id="1391" w:author="Roberts, Julie" w:date="2022-03-08T14:48:00Z">
              <w:r w:rsidRPr="00A40A6B" w:rsidDel="0070321E">
                <w:rPr>
                  <w:rFonts w:eastAsia="Times New Roman"/>
                  <w:sz w:val="16"/>
                  <w:szCs w:val="16"/>
                </w:rPr>
                <w:delText>$5,846,635</w:delText>
              </w:r>
            </w:del>
          </w:p>
        </w:tc>
      </w:tr>
      <w:tr w:rsidR="000B7DB0" w:rsidRPr="00A40A6B" w14:paraId="7F5964CD" w14:textId="77777777" w:rsidTr="0070321E">
        <w:trPr>
          <w:trHeight w:val="380"/>
          <w:jc w:val="center"/>
          <w:trPrChange w:id="1392" w:author="Roberts, Julie" w:date="2022-03-08T14:48:00Z">
            <w:trPr>
              <w:trHeight w:val="380"/>
              <w:jc w:val="center"/>
            </w:trPr>
          </w:trPrChange>
        </w:trPr>
        <w:tc>
          <w:tcPr>
            <w:tcW w:w="2444" w:type="dxa"/>
            <w:tcBorders>
              <w:top w:val="nil"/>
              <w:left w:val="single" w:sz="8" w:space="0" w:color="auto"/>
              <w:bottom w:val="single" w:sz="4" w:space="0" w:color="auto"/>
              <w:right w:val="single" w:sz="4" w:space="0" w:color="auto"/>
            </w:tcBorders>
            <w:shd w:val="clear" w:color="auto" w:fill="auto"/>
            <w:vAlign w:val="center"/>
            <w:tcPrChange w:id="1393" w:author="Roberts, Julie" w:date="2022-03-08T14:48:00Z">
              <w:tcPr>
                <w:tcW w:w="2444" w:type="dxa"/>
                <w:tcBorders>
                  <w:top w:val="nil"/>
                  <w:left w:val="single" w:sz="8" w:space="0" w:color="auto"/>
                  <w:bottom w:val="single" w:sz="4" w:space="0" w:color="auto"/>
                  <w:right w:val="single" w:sz="4" w:space="0" w:color="auto"/>
                </w:tcBorders>
                <w:shd w:val="clear" w:color="auto" w:fill="auto"/>
                <w:vAlign w:val="center"/>
              </w:tcPr>
            </w:tcPrChange>
          </w:tcPr>
          <w:p w14:paraId="1E34E9DE" w14:textId="14F9999A" w:rsidR="000B7DB0" w:rsidRPr="00A40A6B" w:rsidRDefault="000B7DB0" w:rsidP="000B7DB0">
            <w:pPr>
              <w:spacing w:line="240" w:lineRule="auto"/>
              <w:jc w:val="center"/>
              <w:rPr>
                <w:rFonts w:eastAsia="Times New Roman"/>
                <w:color w:val="000000"/>
                <w:sz w:val="18"/>
                <w:szCs w:val="18"/>
              </w:rPr>
            </w:pPr>
            <w:del w:id="1394" w:author="Roberts, Julie" w:date="2022-03-08T14:48:00Z">
              <w:r w:rsidRPr="00A40A6B" w:rsidDel="0070321E">
                <w:rPr>
                  <w:rFonts w:eastAsia="Times New Roman"/>
                  <w:color w:val="000000"/>
                  <w:sz w:val="18"/>
                  <w:szCs w:val="18"/>
                </w:rPr>
                <w:delText>CAISO Imbalance Purchase</w:delText>
              </w:r>
            </w:del>
          </w:p>
        </w:tc>
        <w:tc>
          <w:tcPr>
            <w:tcW w:w="1318" w:type="dxa"/>
            <w:tcBorders>
              <w:top w:val="nil"/>
              <w:left w:val="nil"/>
              <w:bottom w:val="single" w:sz="4" w:space="0" w:color="auto"/>
              <w:right w:val="single" w:sz="4" w:space="0" w:color="auto"/>
            </w:tcBorders>
            <w:shd w:val="clear" w:color="auto" w:fill="auto"/>
            <w:vAlign w:val="center"/>
            <w:tcPrChange w:id="1395"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6EFCB1F4" w14:textId="2FDB90E5" w:rsidR="000B7DB0" w:rsidRPr="00A40A6B" w:rsidRDefault="000B7DB0" w:rsidP="000B7DB0">
            <w:pPr>
              <w:spacing w:line="240" w:lineRule="auto"/>
              <w:jc w:val="center"/>
              <w:rPr>
                <w:rFonts w:eastAsia="Times New Roman"/>
                <w:color w:val="000000"/>
                <w:sz w:val="16"/>
                <w:szCs w:val="16"/>
              </w:rPr>
            </w:pPr>
            <w:del w:id="1396" w:author="Roberts, Julie" w:date="2022-03-08T14:48:00Z">
              <w:r w:rsidRPr="00A40A6B" w:rsidDel="0070321E">
                <w:rPr>
                  <w:rFonts w:eastAsia="Times New Roman"/>
                  <w:color w:val="000000"/>
                  <w:sz w:val="16"/>
                  <w:szCs w:val="16"/>
                </w:rPr>
                <w:delText>$69,610</w:delText>
              </w:r>
            </w:del>
          </w:p>
        </w:tc>
        <w:tc>
          <w:tcPr>
            <w:tcW w:w="1318" w:type="dxa"/>
            <w:tcBorders>
              <w:top w:val="nil"/>
              <w:left w:val="nil"/>
              <w:bottom w:val="single" w:sz="4" w:space="0" w:color="auto"/>
              <w:right w:val="single" w:sz="4" w:space="0" w:color="auto"/>
            </w:tcBorders>
            <w:shd w:val="clear" w:color="auto" w:fill="auto"/>
            <w:vAlign w:val="center"/>
            <w:tcPrChange w:id="1397"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6F43C257" w14:textId="61DB29B3" w:rsidR="000B7DB0" w:rsidRPr="00A40A6B" w:rsidRDefault="000B7DB0" w:rsidP="000B7DB0">
            <w:pPr>
              <w:spacing w:line="240" w:lineRule="auto"/>
              <w:jc w:val="center"/>
              <w:rPr>
                <w:rFonts w:eastAsia="Times New Roman"/>
                <w:color w:val="000000"/>
                <w:sz w:val="16"/>
                <w:szCs w:val="16"/>
              </w:rPr>
            </w:pPr>
            <w:del w:id="1398" w:author="Roberts, Julie" w:date="2022-03-08T14:48:00Z">
              <w:r w:rsidRPr="00A40A6B" w:rsidDel="0070321E">
                <w:rPr>
                  <w:rFonts w:eastAsia="Times New Roman"/>
                  <w:color w:val="000000"/>
                  <w:sz w:val="16"/>
                  <w:szCs w:val="16"/>
                </w:rPr>
                <w:delText>$178,630</w:delText>
              </w:r>
            </w:del>
          </w:p>
        </w:tc>
        <w:tc>
          <w:tcPr>
            <w:tcW w:w="1318" w:type="dxa"/>
            <w:tcBorders>
              <w:top w:val="nil"/>
              <w:left w:val="nil"/>
              <w:bottom w:val="single" w:sz="4" w:space="0" w:color="auto"/>
              <w:right w:val="single" w:sz="4" w:space="0" w:color="auto"/>
            </w:tcBorders>
            <w:shd w:val="clear" w:color="auto" w:fill="auto"/>
            <w:vAlign w:val="center"/>
            <w:tcPrChange w:id="1399"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1583889B" w14:textId="1279B32B" w:rsidR="000B7DB0" w:rsidRPr="00A40A6B" w:rsidRDefault="000B7DB0" w:rsidP="000B7DB0">
            <w:pPr>
              <w:spacing w:line="240" w:lineRule="auto"/>
              <w:jc w:val="center"/>
              <w:rPr>
                <w:rFonts w:eastAsia="Times New Roman"/>
                <w:color w:val="000000"/>
                <w:sz w:val="16"/>
                <w:szCs w:val="16"/>
              </w:rPr>
            </w:pPr>
            <w:del w:id="1400" w:author="Roberts, Julie" w:date="2022-03-08T14:48:00Z">
              <w:r w:rsidRPr="00A40A6B" w:rsidDel="0070321E">
                <w:rPr>
                  <w:rFonts w:eastAsia="Times New Roman"/>
                  <w:color w:val="000000"/>
                  <w:sz w:val="16"/>
                  <w:szCs w:val="16"/>
                </w:rPr>
                <w:delText>$251,426</w:delText>
              </w:r>
            </w:del>
          </w:p>
        </w:tc>
        <w:tc>
          <w:tcPr>
            <w:tcW w:w="1318" w:type="dxa"/>
            <w:tcBorders>
              <w:top w:val="nil"/>
              <w:left w:val="nil"/>
              <w:bottom w:val="single" w:sz="4" w:space="0" w:color="auto"/>
              <w:right w:val="single" w:sz="4" w:space="0" w:color="auto"/>
            </w:tcBorders>
            <w:shd w:val="clear" w:color="auto" w:fill="auto"/>
            <w:vAlign w:val="center"/>
            <w:tcPrChange w:id="1401"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721C65AB" w14:textId="7B053972" w:rsidR="000B7DB0" w:rsidRPr="00A40A6B" w:rsidRDefault="000B7DB0" w:rsidP="000B7DB0">
            <w:pPr>
              <w:spacing w:line="240" w:lineRule="auto"/>
              <w:jc w:val="center"/>
              <w:rPr>
                <w:rFonts w:eastAsia="Times New Roman"/>
                <w:color w:val="000000"/>
                <w:sz w:val="16"/>
                <w:szCs w:val="16"/>
              </w:rPr>
            </w:pPr>
            <w:del w:id="1402" w:author="Roberts, Julie" w:date="2022-03-08T14:48:00Z">
              <w:r w:rsidRPr="00A40A6B" w:rsidDel="0070321E">
                <w:rPr>
                  <w:rFonts w:eastAsia="Times New Roman"/>
                  <w:color w:val="000000"/>
                  <w:sz w:val="16"/>
                  <w:szCs w:val="16"/>
                </w:rPr>
                <w:delText>$303,831</w:delText>
              </w:r>
            </w:del>
          </w:p>
        </w:tc>
        <w:tc>
          <w:tcPr>
            <w:tcW w:w="1318" w:type="dxa"/>
            <w:tcBorders>
              <w:top w:val="nil"/>
              <w:left w:val="nil"/>
              <w:bottom w:val="single" w:sz="4" w:space="0" w:color="auto"/>
              <w:right w:val="single" w:sz="4" w:space="0" w:color="auto"/>
            </w:tcBorders>
            <w:shd w:val="clear" w:color="auto" w:fill="auto"/>
            <w:vAlign w:val="center"/>
            <w:tcPrChange w:id="1403"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46753646" w14:textId="59ED2DDC" w:rsidR="000B7DB0" w:rsidRPr="00A40A6B" w:rsidRDefault="000B7DB0" w:rsidP="000B7DB0">
            <w:pPr>
              <w:spacing w:line="240" w:lineRule="auto"/>
              <w:jc w:val="center"/>
              <w:rPr>
                <w:rFonts w:eastAsia="Times New Roman"/>
                <w:color w:val="000000"/>
                <w:sz w:val="16"/>
                <w:szCs w:val="16"/>
              </w:rPr>
            </w:pPr>
            <w:del w:id="1404" w:author="Roberts, Julie" w:date="2022-03-08T14:48:00Z">
              <w:r w:rsidRPr="00A40A6B" w:rsidDel="0070321E">
                <w:rPr>
                  <w:rFonts w:eastAsia="Times New Roman"/>
                  <w:color w:val="000000"/>
                  <w:sz w:val="16"/>
                  <w:szCs w:val="16"/>
                </w:rPr>
                <w:delText>$342,621</w:delText>
              </w:r>
            </w:del>
          </w:p>
        </w:tc>
        <w:tc>
          <w:tcPr>
            <w:tcW w:w="1318" w:type="dxa"/>
            <w:tcBorders>
              <w:top w:val="nil"/>
              <w:left w:val="nil"/>
              <w:bottom w:val="single" w:sz="4" w:space="0" w:color="auto"/>
              <w:right w:val="single" w:sz="4" w:space="0" w:color="auto"/>
            </w:tcBorders>
            <w:shd w:val="clear" w:color="auto" w:fill="auto"/>
            <w:vAlign w:val="center"/>
            <w:tcPrChange w:id="1405"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19AFFDAA" w14:textId="3195C682" w:rsidR="000B7DB0" w:rsidRPr="00A40A6B" w:rsidRDefault="000B7DB0" w:rsidP="000B7DB0">
            <w:pPr>
              <w:spacing w:line="240" w:lineRule="auto"/>
              <w:jc w:val="center"/>
              <w:rPr>
                <w:rFonts w:eastAsia="Times New Roman"/>
                <w:color w:val="000000"/>
                <w:sz w:val="16"/>
                <w:szCs w:val="16"/>
              </w:rPr>
            </w:pPr>
            <w:del w:id="1406" w:author="Roberts, Julie" w:date="2022-03-08T14:48:00Z">
              <w:r w:rsidRPr="00A40A6B" w:rsidDel="0070321E">
                <w:rPr>
                  <w:rFonts w:eastAsia="Times New Roman"/>
                  <w:color w:val="000000"/>
                  <w:sz w:val="16"/>
                  <w:szCs w:val="16"/>
                </w:rPr>
                <w:delText>$194,084</w:delText>
              </w:r>
            </w:del>
          </w:p>
        </w:tc>
        <w:tc>
          <w:tcPr>
            <w:tcW w:w="1318" w:type="dxa"/>
            <w:tcBorders>
              <w:top w:val="nil"/>
              <w:left w:val="nil"/>
              <w:bottom w:val="single" w:sz="4" w:space="0" w:color="auto"/>
              <w:right w:val="single" w:sz="8" w:space="0" w:color="auto"/>
            </w:tcBorders>
            <w:shd w:val="clear" w:color="auto" w:fill="auto"/>
            <w:vAlign w:val="center"/>
            <w:tcPrChange w:id="1407" w:author="Roberts, Julie" w:date="2022-03-08T14:48:00Z">
              <w:tcPr>
                <w:tcW w:w="1318" w:type="dxa"/>
                <w:tcBorders>
                  <w:top w:val="nil"/>
                  <w:left w:val="nil"/>
                  <w:bottom w:val="single" w:sz="4" w:space="0" w:color="auto"/>
                  <w:right w:val="single" w:sz="8" w:space="0" w:color="auto"/>
                </w:tcBorders>
                <w:shd w:val="clear" w:color="auto" w:fill="auto"/>
                <w:vAlign w:val="center"/>
              </w:tcPr>
            </w:tcPrChange>
          </w:tcPr>
          <w:p w14:paraId="0FA31B42" w14:textId="52235C39" w:rsidR="000B7DB0" w:rsidRPr="00A40A6B" w:rsidRDefault="000B7DB0" w:rsidP="000B7DB0">
            <w:pPr>
              <w:spacing w:line="240" w:lineRule="auto"/>
              <w:jc w:val="center"/>
              <w:rPr>
                <w:rFonts w:eastAsia="Times New Roman"/>
                <w:sz w:val="16"/>
                <w:szCs w:val="16"/>
              </w:rPr>
            </w:pPr>
            <w:del w:id="1408" w:author="Roberts, Julie" w:date="2022-03-08T14:48:00Z">
              <w:r w:rsidRPr="00A40A6B" w:rsidDel="0070321E">
                <w:rPr>
                  <w:rFonts w:eastAsia="Times New Roman"/>
                  <w:sz w:val="16"/>
                  <w:szCs w:val="16"/>
                </w:rPr>
                <w:delText>$1,340,202</w:delText>
              </w:r>
            </w:del>
          </w:p>
        </w:tc>
      </w:tr>
      <w:tr w:rsidR="000B7DB0" w:rsidRPr="00A40A6B" w14:paraId="6EB2A8DB" w14:textId="77777777" w:rsidTr="0070321E">
        <w:trPr>
          <w:trHeight w:val="431"/>
          <w:jc w:val="center"/>
          <w:trPrChange w:id="1409" w:author="Roberts, Julie" w:date="2022-03-08T14:48:00Z">
            <w:trPr>
              <w:trHeight w:val="431"/>
              <w:jc w:val="center"/>
            </w:trPr>
          </w:trPrChange>
        </w:trPr>
        <w:tc>
          <w:tcPr>
            <w:tcW w:w="2444" w:type="dxa"/>
            <w:tcBorders>
              <w:top w:val="nil"/>
              <w:left w:val="single" w:sz="8" w:space="0" w:color="auto"/>
              <w:bottom w:val="single" w:sz="4" w:space="0" w:color="auto"/>
              <w:right w:val="single" w:sz="4" w:space="0" w:color="auto"/>
            </w:tcBorders>
            <w:shd w:val="clear" w:color="auto" w:fill="auto"/>
            <w:vAlign w:val="center"/>
            <w:tcPrChange w:id="1410" w:author="Roberts, Julie" w:date="2022-03-08T14:48:00Z">
              <w:tcPr>
                <w:tcW w:w="2444" w:type="dxa"/>
                <w:tcBorders>
                  <w:top w:val="nil"/>
                  <w:left w:val="single" w:sz="8" w:space="0" w:color="auto"/>
                  <w:bottom w:val="single" w:sz="4" w:space="0" w:color="auto"/>
                  <w:right w:val="single" w:sz="4" w:space="0" w:color="auto"/>
                </w:tcBorders>
                <w:shd w:val="clear" w:color="auto" w:fill="auto"/>
                <w:vAlign w:val="center"/>
              </w:tcPr>
            </w:tcPrChange>
          </w:tcPr>
          <w:p w14:paraId="237D04A9" w14:textId="395C53D0" w:rsidR="000B7DB0" w:rsidRPr="00A40A6B" w:rsidRDefault="000B7DB0" w:rsidP="000B7DB0">
            <w:pPr>
              <w:spacing w:line="240" w:lineRule="auto"/>
              <w:jc w:val="center"/>
              <w:rPr>
                <w:rFonts w:eastAsia="Times New Roman"/>
                <w:color w:val="000000"/>
                <w:sz w:val="18"/>
                <w:szCs w:val="18"/>
              </w:rPr>
            </w:pPr>
            <w:del w:id="1411" w:author="Roberts, Julie" w:date="2022-03-08T14:48:00Z">
              <w:r w:rsidRPr="00A40A6B" w:rsidDel="0070321E">
                <w:rPr>
                  <w:rFonts w:eastAsia="Times New Roman"/>
                  <w:color w:val="000000"/>
                  <w:sz w:val="18"/>
                  <w:szCs w:val="18"/>
                </w:rPr>
                <w:delText>CAISO Imbalance Sales</w:delText>
              </w:r>
            </w:del>
          </w:p>
        </w:tc>
        <w:tc>
          <w:tcPr>
            <w:tcW w:w="1318" w:type="dxa"/>
            <w:tcBorders>
              <w:top w:val="nil"/>
              <w:left w:val="nil"/>
              <w:bottom w:val="single" w:sz="4" w:space="0" w:color="auto"/>
              <w:right w:val="single" w:sz="4" w:space="0" w:color="auto"/>
            </w:tcBorders>
            <w:shd w:val="clear" w:color="auto" w:fill="auto"/>
            <w:vAlign w:val="center"/>
            <w:tcPrChange w:id="1412"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0E28885C" w14:textId="31D0FBE5" w:rsidR="000B7DB0" w:rsidRPr="00A40A6B" w:rsidRDefault="000B7DB0" w:rsidP="000B7DB0">
            <w:pPr>
              <w:spacing w:line="240" w:lineRule="auto"/>
              <w:jc w:val="center"/>
              <w:rPr>
                <w:rFonts w:eastAsia="Times New Roman"/>
                <w:color w:val="000000"/>
                <w:sz w:val="16"/>
                <w:szCs w:val="16"/>
              </w:rPr>
            </w:pPr>
            <w:del w:id="1413" w:author="Roberts, Julie" w:date="2022-03-08T14:48:00Z">
              <w:r w:rsidRPr="00A40A6B" w:rsidDel="0070321E">
                <w:rPr>
                  <w:rFonts w:eastAsia="Times New Roman"/>
                  <w:color w:val="000000"/>
                  <w:sz w:val="16"/>
                  <w:szCs w:val="16"/>
                </w:rPr>
                <w:delText>-$141,724</w:delText>
              </w:r>
            </w:del>
          </w:p>
        </w:tc>
        <w:tc>
          <w:tcPr>
            <w:tcW w:w="1318" w:type="dxa"/>
            <w:tcBorders>
              <w:top w:val="nil"/>
              <w:left w:val="nil"/>
              <w:bottom w:val="single" w:sz="4" w:space="0" w:color="auto"/>
              <w:right w:val="single" w:sz="4" w:space="0" w:color="auto"/>
            </w:tcBorders>
            <w:shd w:val="clear" w:color="auto" w:fill="auto"/>
            <w:vAlign w:val="center"/>
            <w:tcPrChange w:id="1414"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4403F768" w14:textId="25AB25AC" w:rsidR="000B7DB0" w:rsidRPr="00A40A6B" w:rsidRDefault="000B7DB0" w:rsidP="000B7DB0">
            <w:pPr>
              <w:spacing w:line="240" w:lineRule="auto"/>
              <w:jc w:val="center"/>
              <w:rPr>
                <w:rFonts w:eastAsia="Times New Roman"/>
                <w:color w:val="000000"/>
                <w:sz w:val="16"/>
                <w:szCs w:val="16"/>
              </w:rPr>
            </w:pPr>
            <w:del w:id="1415" w:author="Roberts, Julie" w:date="2022-03-08T14:48:00Z">
              <w:r w:rsidRPr="00A40A6B" w:rsidDel="0070321E">
                <w:rPr>
                  <w:rFonts w:eastAsia="Times New Roman"/>
                  <w:color w:val="000000"/>
                  <w:sz w:val="16"/>
                  <w:szCs w:val="16"/>
                </w:rPr>
                <w:delText>-$257,352</w:delText>
              </w:r>
            </w:del>
          </w:p>
        </w:tc>
        <w:tc>
          <w:tcPr>
            <w:tcW w:w="1318" w:type="dxa"/>
            <w:tcBorders>
              <w:top w:val="nil"/>
              <w:left w:val="nil"/>
              <w:bottom w:val="single" w:sz="4" w:space="0" w:color="auto"/>
              <w:right w:val="single" w:sz="4" w:space="0" w:color="auto"/>
            </w:tcBorders>
            <w:shd w:val="clear" w:color="auto" w:fill="auto"/>
            <w:vAlign w:val="center"/>
            <w:tcPrChange w:id="1416"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67371D48" w14:textId="362ADE9E" w:rsidR="000B7DB0" w:rsidRPr="00A40A6B" w:rsidRDefault="000B7DB0" w:rsidP="000B7DB0">
            <w:pPr>
              <w:spacing w:line="240" w:lineRule="auto"/>
              <w:jc w:val="center"/>
              <w:rPr>
                <w:rFonts w:eastAsia="Times New Roman"/>
                <w:color w:val="000000"/>
                <w:sz w:val="16"/>
                <w:szCs w:val="16"/>
              </w:rPr>
            </w:pPr>
            <w:del w:id="1417" w:author="Roberts, Julie" w:date="2022-03-08T14:48:00Z">
              <w:r w:rsidRPr="00A40A6B" w:rsidDel="0070321E">
                <w:rPr>
                  <w:rFonts w:eastAsia="Times New Roman"/>
                  <w:color w:val="000000"/>
                  <w:sz w:val="16"/>
                  <w:szCs w:val="16"/>
                </w:rPr>
                <w:delText>-$322,928</w:delText>
              </w:r>
            </w:del>
          </w:p>
        </w:tc>
        <w:tc>
          <w:tcPr>
            <w:tcW w:w="1318" w:type="dxa"/>
            <w:tcBorders>
              <w:top w:val="nil"/>
              <w:left w:val="nil"/>
              <w:bottom w:val="single" w:sz="4" w:space="0" w:color="auto"/>
              <w:right w:val="single" w:sz="4" w:space="0" w:color="auto"/>
            </w:tcBorders>
            <w:shd w:val="clear" w:color="auto" w:fill="auto"/>
            <w:vAlign w:val="center"/>
            <w:tcPrChange w:id="1418"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486B3E74" w14:textId="2F10E4EB" w:rsidR="000B7DB0" w:rsidRPr="00A40A6B" w:rsidRDefault="000B7DB0" w:rsidP="000B7DB0">
            <w:pPr>
              <w:spacing w:line="240" w:lineRule="auto"/>
              <w:jc w:val="center"/>
              <w:rPr>
                <w:rFonts w:eastAsia="Times New Roman"/>
                <w:color w:val="000000"/>
                <w:sz w:val="16"/>
                <w:szCs w:val="16"/>
              </w:rPr>
            </w:pPr>
            <w:del w:id="1419" w:author="Roberts, Julie" w:date="2022-03-08T14:48:00Z">
              <w:r w:rsidRPr="00A40A6B" w:rsidDel="0070321E">
                <w:rPr>
                  <w:rFonts w:eastAsia="Times New Roman"/>
                  <w:color w:val="000000"/>
                  <w:sz w:val="16"/>
                  <w:szCs w:val="16"/>
                </w:rPr>
                <w:delText>-$413,995</w:delText>
              </w:r>
            </w:del>
          </w:p>
        </w:tc>
        <w:tc>
          <w:tcPr>
            <w:tcW w:w="1318" w:type="dxa"/>
            <w:tcBorders>
              <w:top w:val="nil"/>
              <w:left w:val="nil"/>
              <w:bottom w:val="single" w:sz="4" w:space="0" w:color="auto"/>
              <w:right w:val="single" w:sz="4" w:space="0" w:color="auto"/>
            </w:tcBorders>
            <w:shd w:val="clear" w:color="auto" w:fill="auto"/>
            <w:vAlign w:val="center"/>
            <w:tcPrChange w:id="1420"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5547C62D" w14:textId="4073A1BF" w:rsidR="000B7DB0" w:rsidRPr="00A40A6B" w:rsidRDefault="000B7DB0" w:rsidP="000B7DB0">
            <w:pPr>
              <w:spacing w:line="240" w:lineRule="auto"/>
              <w:jc w:val="center"/>
              <w:rPr>
                <w:rFonts w:eastAsia="Times New Roman"/>
                <w:color w:val="000000"/>
                <w:sz w:val="16"/>
                <w:szCs w:val="16"/>
              </w:rPr>
            </w:pPr>
            <w:del w:id="1421" w:author="Roberts, Julie" w:date="2022-03-08T14:48:00Z">
              <w:r w:rsidRPr="00A40A6B" w:rsidDel="0070321E">
                <w:rPr>
                  <w:rFonts w:eastAsia="Times New Roman"/>
                  <w:color w:val="000000"/>
                  <w:sz w:val="16"/>
                  <w:szCs w:val="16"/>
                </w:rPr>
                <w:delText>-$374,971</w:delText>
              </w:r>
            </w:del>
          </w:p>
        </w:tc>
        <w:tc>
          <w:tcPr>
            <w:tcW w:w="1318" w:type="dxa"/>
            <w:tcBorders>
              <w:top w:val="nil"/>
              <w:left w:val="nil"/>
              <w:bottom w:val="single" w:sz="4" w:space="0" w:color="auto"/>
              <w:right w:val="single" w:sz="4" w:space="0" w:color="auto"/>
            </w:tcBorders>
            <w:shd w:val="clear" w:color="auto" w:fill="auto"/>
            <w:vAlign w:val="center"/>
            <w:tcPrChange w:id="1422"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3D8A849D" w14:textId="2EDBC725" w:rsidR="000B7DB0" w:rsidRPr="00A40A6B" w:rsidRDefault="000B7DB0" w:rsidP="000B7DB0">
            <w:pPr>
              <w:spacing w:line="240" w:lineRule="auto"/>
              <w:jc w:val="center"/>
              <w:rPr>
                <w:rFonts w:eastAsia="Times New Roman"/>
                <w:color w:val="000000"/>
                <w:sz w:val="16"/>
                <w:szCs w:val="16"/>
              </w:rPr>
            </w:pPr>
            <w:del w:id="1423" w:author="Roberts, Julie" w:date="2022-03-08T14:48:00Z">
              <w:r w:rsidRPr="00A40A6B" w:rsidDel="0070321E">
                <w:rPr>
                  <w:rFonts w:eastAsia="Times New Roman"/>
                  <w:color w:val="000000"/>
                  <w:sz w:val="16"/>
                  <w:szCs w:val="16"/>
                </w:rPr>
                <w:delText>-$154,170</w:delText>
              </w:r>
            </w:del>
          </w:p>
        </w:tc>
        <w:tc>
          <w:tcPr>
            <w:tcW w:w="1318" w:type="dxa"/>
            <w:tcBorders>
              <w:top w:val="nil"/>
              <w:left w:val="nil"/>
              <w:bottom w:val="single" w:sz="4" w:space="0" w:color="auto"/>
              <w:right w:val="single" w:sz="8" w:space="0" w:color="auto"/>
            </w:tcBorders>
            <w:shd w:val="clear" w:color="auto" w:fill="auto"/>
            <w:vAlign w:val="center"/>
            <w:tcPrChange w:id="1424" w:author="Roberts, Julie" w:date="2022-03-08T14:48:00Z">
              <w:tcPr>
                <w:tcW w:w="1318" w:type="dxa"/>
                <w:tcBorders>
                  <w:top w:val="nil"/>
                  <w:left w:val="nil"/>
                  <w:bottom w:val="single" w:sz="4" w:space="0" w:color="auto"/>
                  <w:right w:val="single" w:sz="8" w:space="0" w:color="auto"/>
                </w:tcBorders>
                <w:shd w:val="clear" w:color="auto" w:fill="auto"/>
                <w:vAlign w:val="center"/>
              </w:tcPr>
            </w:tcPrChange>
          </w:tcPr>
          <w:p w14:paraId="060E53D4" w14:textId="4686724D" w:rsidR="000B7DB0" w:rsidRPr="00A40A6B" w:rsidRDefault="000B7DB0" w:rsidP="000B7DB0">
            <w:pPr>
              <w:spacing w:line="240" w:lineRule="auto"/>
              <w:jc w:val="center"/>
              <w:rPr>
                <w:rFonts w:eastAsia="Times New Roman"/>
                <w:color w:val="000000"/>
                <w:sz w:val="16"/>
                <w:szCs w:val="16"/>
              </w:rPr>
            </w:pPr>
            <w:del w:id="1425" w:author="Roberts, Julie" w:date="2022-03-08T14:48:00Z">
              <w:r w:rsidRPr="00A40A6B" w:rsidDel="0070321E">
                <w:rPr>
                  <w:rFonts w:eastAsia="Times New Roman"/>
                  <w:color w:val="000000"/>
                  <w:sz w:val="16"/>
                  <w:szCs w:val="16"/>
                </w:rPr>
                <w:delText>-$1,665,140</w:delText>
              </w:r>
            </w:del>
          </w:p>
        </w:tc>
      </w:tr>
      <w:tr w:rsidR="000B7DB0" w:rsidRPr="00A40A6B" w14:paraId="2F220F70" w14:textId="77777777" w:rsidTr="0070321E">
        <w:trPr>
          <w:trHeight w:val="553"/>
          <w:jc w:val="center"/>
          <w:trPrChange w:id="1426" w:author="Roberts, Julie" w:date="2022-03-08T14:48:00Z">
            <w:trPr>
              <w:trHeight w:val="553"/>
              <w:jc w:val="center"/>
            </w:trPr>
          </w:trPrChange>
        </w:trPr>
        <w:tc>
          <w:tcPr>
            <w:tcW w:w="2444" w:type="dxa"/>
            <w:tcBorders>
              <w:top w:val="nil"/>
              <w:left w:val="single" w:sz="8" w:space="0" w:color="auto"/>
              <w:bottom w:val="nil"/>
              <w:right w:val="nil"/>
            </w:tcBorders>
            <w:shd w:val="clear" w:color="auto" w:fill="auto"/>
            <w:vAlign w:val="center"/>
            <w:tcPrChange w:id="1427" w:author="Roberts, Julie" w:date="2022-03-08T14:48:00Z">
              <w:tcPr>
                <w:tcW w:w="2444" w:type="dxa"/>
                <w:tcBorders>
                  <w:top w:val="nil"/>
                  <w:left w:val="single" w:sz="8" w:space="0" w:color="auto"/>
                  <w:bottom w:val="nil"/>
                  <w:right w:val="nil"/>
                </w:tcBorders>
                <w:shd w:val="clear" w:color="auto" w:fill="auto"/>
                <w:vAlign w:val="center"/>
              </w:tcPr>
            </w:tcPrChange>
          </w:tcPr>
          <w:p w14:paraId="5704C647" w14:textId="3A060C21" w:rsidR="000B7DB0" w:rsidRPr="00A40A6B" w:rsidRDefault="000B7DB0" w:rsidP="000B7DB0">
            <w:pPr>
              <w:spacing w:line="240" w:lineRule="auto"/>
              <w:jc w:val="center"/>
              <w:rPr>
                <w:rFonts w:eastAsia="Times New Roman"/>
                <w:color w:val="000000"/>
                <w:sz w:val="18"/>
                <w:szCs w:val="18"/>
              </w:rPr>
            </w:pPr>
            <w:del w:id="1428" w:author="Roberts, Julie" w:date="2022-03-08T14:48:00Z">
              <w:r w:rsidRPr="00A40A6B" w:rsidDel="0070321E">
                <w:rPr>
                  <w:rFonts w:eastAsia="Times New Roman"/>
                  <w:color w:val="000000"/>
                  <w:sz w:val="18"/>
                  <w:szCs w:val="18"/>
                </w:rPr>
                <w:delText>Renewable Energy Credits (RECs)</w:delText>
              </w:r>
            </w:del>
          </w:p>
        </w:tc>
        <w:tc>
          <w:tcPr>
            <w:tcW w:w="1318" w:type="dxa"/>
            <w:tcBorders>
              <w:top w:val="nil"/>
              <w:left w:val="single" w:sz="4" w:space="0" w:color="auto"/>
              <w:bottom w:val="single" w:sz="4" w:space="0" w:color="auto"/>
              <w:right w:val="single" w:sz="4" w:space="0" w:color="auto"/>
            </w:tcBorders>
            <w:shd w:val="clear" w:color="auto" w:fill="auto"/>
            <w:vAlign w:val="center"/>
            <w:tcPrChange w:id="1429" w:author="Roberts, Julie" w:date="2022-03-08T14:48:00Z">
              <w:tcPr>
                <w:tcW w:w="1318" w:type="dxa"/>
                <w:tcBorders>
                  <w:top w:val="nil"/>
                  <w:left w:val="single" w:sz="4" w:space="0" w:color="auto"/>
                  <w:bottom w:val="single" w:sz="4" w:space="0" w:color="auto"/>
                  <w:right w:val="single" w:sz="4" w:space="0" w:color="auto"/>
                </w:tcBorders>
                <w:shd w:val="clear" w:color="auto" w:fill="auto"/>
                <w:vAlign w:val="center"/>
              </w:tcPr>
            </w:tcPrChange>
          </w:tcPr>
          <w:p w14:paraId="6D378135" w14:textId="0439D752" w:rsidR="000B7DB0" w:rsidRPr="00A40A6B" w:rsidRDefault="000B7DB0" w:rsidP="000B7DB0">
            <w:pPr>
              <w:spacing w:line="240" w:lineRule="auto"/>
              <w:jc w:val="center"/>
              <w:rPr>
                <w:rFonts w:eastAsia="Times New Roman"/>
                <w:color w:val="000000"/>
                <w:sz w:val="16"/>
                <w:szCs w:val="16"/>
              </w:rPr>
            </w:pPr>
            <w:del w:id="1430" w:author="Roberts, Julie" w:date="2022-03-08T14:48:00Z">
              <w:r w:rsidRPr="00A40A6B" w:rsidDel="0070321E">
                <w:rPr>
                  <w:rFonts w:eastAsia="Times New Roman"/>
                  <w:color w:val="000000"/>
                  <w:sz w:val="16"/>
                  <w:szCs w:val="16"/>
                </w:rPr>
                <w:delText>$0</w:delText>
              </w:r>
            </w:del>
          </w:p>
        </w:tc>
        <w:tc>
          <w:tcPr>
            <w:tcW w:w="1318" w:type="dxa"/>
            <w:tcBorders>
              <w:top w:val="nil"/>
              <w:left w:val="nil"/>
              <w:bottom w:val="single" w:sz="4" w:space="0" w:color="auto"/>
              <w:right w:val="nil"/>
            </w:tcBorders>
            <w:shd w:val="clear" w:color="auto" w:fill="auto"/>
            <w:vAlign w:val="center"/>
            <w:tcPrChange w:id="1431" w:author="Roberts, Julie" w:date="2022-03-08T14:48:00Z">
              <w:tcPr>
                <w:tcW w:w="1318" w:type="dxa"/>
                <w:tcBorders>
                  <w:top w:val="nil"/>
                  <w:left w:val="nil"/>
                  <w:bottom w:val="single" w:sz="4" w:space="0" w:color="auto"/>
                  <w:right w:val="nil"/>
                </w:tcBorders>
                <w:shd w:val="clear" w:color="auto" w:fill="auto"/>
                <w:vAlign w:val="center"/>
              </w:tcPr>
            </w:tcPrChange>
          </w:tcPr>
          <w:p w14:paraId="0564D248" w14:textId="0D6C0649" w:rsidR="000B7DB0" w:rsidRPr="00A40A6B" w:rsidRDefault="000B7DB0" w:rsidP="000B7DB0">
            <w:pPr>
              <w:spacing w:line="240" w:lineRule="auto"/>
              <w:jc w:val="center"/>
              <w:rPr>
                <w:rFonts w:eastAsia="Times New Roman"/>
                <w:sz w:val="16"/>
                <w:szCs w:val="16"/>
              </w:rPr>
            </w:pPr>
            <w:del w:id="1432" w:author="Roberts, Julie" w:date="2022-03-08T14:48:00Z">
              <w:r w:rsidRPr="00A40A6B" w:rsidDel="0070321E">
                <w:rPr>
                  <w:rFonts w:eastAsia="Times New Roman"/>
                  <w:sz w:val="16"/>
                  <w:szCs w:val="16"/>
                </w:rPr>
                <w:delText>$0</w:delText>
              </w:r>
            </w:del>
          </w:p>
        </w:tc>
        <w:tc>
          <w:tcPr>
            <w:tcW w:w="1318" w:type="dxa"/>
            <w:tcBorders>
              <w:top w:val="nil"/>
              <w:left w:val="single" w:sz="4" w:space="0" w:color="auto"/>
              <w:bottom w:val="single" w:sz="4" w:space="0" w:color="auto"/>
              <w:right w:val="single" w:sz="4" w:space="0" w:color="auto"/>
            </w:tcBorders>
            <w:shd w:val="clear" w:color="auto" w:fill="auto"/>
            <w:vAlign w:val="center"/>
            <w:tcPrChange w:id="1433" w:author="Roberts, Julie" w:date="2022-03-08T14:48:00Z">
              <w:tcPr>
                <w:tcW w:w="1318" w:type="dxa"/>
                <w:tcBorders>
                  <w:top w:val="nil"/>
                  <w:left w:val="single" w:sz="4" w:space="0" w:color="auto"/>
                  <w:bottom w:val="single" w:sz="4" w:space="0" w:color="auto"/>
                  <w:right w:val="single" w:sz="4" w:space="0" w:color="auto"/>
                </w:tcBorders>
                <w:shd w:val="clear" w:color="auto" w:fill="auto"/>
                <w:vAlign w:val="center"/>
              </w:tcPr>
            </w:tcPrChange>
          </w:tcPr>
          <w:p w14:paraId="07E3C9BC" w14:textId="0A417D2E" w:rsidR="000B7DB0" w:rsidRPr="00A40A6B" w:rsidRDefault="000B7DB0" w:rsidP="000B7DB0">
            <w:pPr>
              <w:spacing w:line="240" w:lineRule="auto"/>
              <w:jc w:val="center"/>
              <w:rPr>
                <w:rFonts w:eastAsia="Times New Roman"/>
                <w:sz w:val="16"/>
                <w:szCs w:val="16"/>
              </w:rPr>
            </w:pPr>
            <w:del w:id="1434" w:author="Roberts, Julie" w:date="2022-03-08T14:48:00Z">
              <w:r w:rsidRPr="00A40A6B" w:rsidDel="0070321E">
                <w:rPr>
                  <w:rFonts w:eastAsia="Times New Roman"/>
                  <w:sz w:val="16"/>
                  <w:szCs w:val="16"/>
                </w:rPr>
                <w:delText>$471,424</w:delText>
              </w:r>
            </w:del>
          </w:p>
        </w:tc>
        <w:tc>
          <w:tcPr>
            <w:tcW w:w="1318" w:type="dxa"/>
            <w:tcBorders>
              <w:top w:val="nil"/>
              <w:left w:val="nil"/>
              <w:bottom w:val="single" w:sz="4" w:space="0" w:color="auto"/>
              <w:right w:val="single" w:sz="4" w:space="0" w:color="auto"/>
            </w:tcBorders>
            <w:shd w:val="clear" w:color="auto" w:fill="auto"/>
            <w:vAlign w:val="center"/>
            <w:tcPrChange w:id="1435"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48BEDFE7" w14:textId="7BCD3399" w:rsidR="000B7DB0" w:rsidRPr="00A40A6B" w:rsidRDefault="000B7DB0" w:rsidP="000B7DB0">
            <w:pPr>
              <w:spacing w:line="240" w:lineRule="auto"/>
              <w:jc w:val="center"/>
              <w:rPr>
                <w:rFonts w:eastAsia="Times New Roman"/>
                <w:color w:val="000000"/>
                <w:sz w:val="16"/>
                <w:szCs w:val="16"/>
              </w:rPr>
            </w:pPr>
            <w:del w:id="1436" w:author="Roberts, Julie" w:date="2022-03-08T14:48:00Z">
              <w:r w:rsidRPr="00A40A6B" w:rsidDel="0070321E">
                <w:rPr>
                  <w:rFonts w:eastAsia="Times New Roman"/>
                  <w:color w:val="000000"/>
                  <w:sz w:val="16"/>
                  <w:szCs w:val="16"/>
                </w:rPr>
                <w:delText>$0</w:delText>
              </w:r>
            </w:del>
          </w:p>
        </w:tc>
        <w:tc>
          <w:tcPr>
            <w:tcW w:w="1318" w:type="dxa"/>
            <w:tcBorders>
              <w:top w:val="nil"/>
              <w:left w:val="nil"/>
              <w:bottom w:val="single" w:sz="4" w:space="0" w:color="auto"/>
              <w:right w:val="nil"/>
            </w:tcBorders>
            <w:shd w:val="clear" w:color="auto" w:fill="auto"/>
            <w:vAlign w:val="center"/>
            <w:tcPrChange w:id="1437" w:author="Roberts, Julie" w:date="2022-03-08T14:48:00Z">
              <w:tcPr>
                <w:tcW w:w="1318" w:type="dxa"/>
                <w:tcBorders>
                  <w:top w:val="nil"/>
                  <w:left w:val="nil"/>
                  <w:bottom w:val="single" w:sz="4" w:space="0" w:color="auto"/>
                  <w:right w:val="nil"/>
                </w:tcBorders>
                <w:shd w:val="clear" w:color="auto" w:fill="auto"/>
                <w:vAlign w:val="center"/>
              </w:tcPr>
            </w:tcPrChange>
          </w:tcPr>
          <w:p w14:paraId="5DA07A02" w14:textId="1E2B3CEE" w:rsidR="000B7DB0" w:rsidRPr="00A40A6B" w:rsidRDefault="000B7DB0" w:rsidP="000B7DB0">
            <w:pPr>
              <w:spacing w:line="240" w:lineRule="auto"/>
              <w:jc w:val="center"/>
              <w:rPr>
                <w:rFonts w:eastAsia="Times New Roman"/>
                <w:sz w:val="16"/>
                <w:szCs w:val="16"/>
              </w:rPr>
            </w:pPr>
            <w:del w:id="1438" w:author="Roberts, Julie" w:date="2022-03-08T14:48:00Z">
              <w:r w:rsidRPr="00A40A6B" w:rsidDel="0070321E">
                <w:rPr>
                  <w:rFonts w:eastAsia="Times New Roman"/>
                  <w:sz w:val="16"/>
                  <w:szCs w:val="16"/>
                </w:rPr>
                <w:delText>$65,000</w:delText>
              </w:r>
            </w:del>
          </w:p>
        </w:tc>
        <w:tc>
          <w:tcPr>
            <w:tcW w:w="1318" w:type="dxa"/>
            <w:tcBorders>
              <w:top w:val="nil"/>
              <w:left w:val="single" w:sz="4" w:space="0" w:color="auto"/>
              <w:bottom w:val="single" w:sz="4" w:space="0" w:color="auto"/>
              <w:right w:val="single" w:sz="4" w:space="0" w:color="auto"/>
            </w:tcBorders>
            <w:shd w:val="clear" w:color="auto" w:fill="auto"/>
            <w:vAlign w:val="center"/>
            <w:tcPrChange w:id="1439" w:author="Roberts, Julie" w:date="2022-03-08T14:48:00Z">
              <w:tcPr>
                <w:tcW w:w="1318" w:type="dxa"/>
                <w:tcBorders>
                  <w:top w:val="nil"/>
                  <w:left w:val="single" w:sz="4" w:space="0" w:color="auto"/>
                  <w:bottom w:val="single" w:sz="4" w:space="0" w:color="auto"/>
                  <w:right w:val="single" w:sz="4" w:space="0" w:color="auto"/>
                </w:tcBorders>
                <w:shd w:val="clear" w:color="auto" w:fill="auto"/>
                <w:vAlign w:val="center"/>
              </w:tcPr>
            </w:tcPrChange>
          </w:tcPr>
          <w:p w14:paraId="70757770" w14:textId="20F2D03B" w:rsidR="000B7DB0" w:rsidRPr="00A40A6B" w:rsidRDefault="000B7DB0" w:rsidP="000B7DB0">
            <w:pPr>
              <w:spacing w:line="240" w:lineRule="auto"/>
              <w:jc w:val="center"/>
              <w:rPr>
                <w:rFonts w:eastAsia="Times New Roman"/>
                <w:sz w:val="16"/>
                <w:szCs w:val="16"/>
              </w:rPr>
            </w:pPr>
            <w:del w:id="1440" w:author="Roberts, Julie" w:date="2022-03-08T14:48:00Z">
              <w:r w:rsidRPr="00A40A6B" w:rsidDel="0070321E">
                <w:rPr>
                  <w:rFonts w:eastAsia="Times New Roman"/>
                  <w:sz w:val="16"/>
                  <w:szCs w:val="16"/>
                </w:rPr>
                <w:delText>$152,958</w:delText>
              </w:r>
            </w:del>
          </w:p>
        </w:tc>
        <w:tc>
          <w:tcPr>
            <w:tcW w:w="1318" w:type="dxa"/>
            <w:tcBorders>
              <w:top w:val="nil"/>
              <w:left w:val="nil"/>
              <w:bottom w:val="single" w:sz="4" w:space="0" w:color="auto"/>
              <w:right w:val="single" w:sz="8" w:space="0" w:color="auto"/>
            </w:tcBorders>
            <w:shd w:val="clear" w:color="auto" w:fill="auto"/>
            <w:vAlign w:val="center"/>
            <w:tcPrChange w:id="1441" w:author="Roberts, Julie" w:date="2022-03-08T14:48:00Z">
              <w:tcPr>
                <w:tcW w:w="1318" w:type="dxa"/>
                <w:tcBorders>
                  <w:top w:val="nil"/>
                  <w:left w:val="nil"/>
                  <w:bottom w:val="single" w:sz="4" w:space="0" w:color="auto"/>
                  <w:right w:val="single" w:sz="8" w:space="0" w:color="auto"/>
                </w:tcBorders>
                <w:shd w:val="clear" w:color="auto" w:fill="auto"/>
                <w:vAlign w:val="center"/>
              </w:tcPr>
            </w:tcPrChange>
          </w:tcPr>
          <w:p w14:paraId="65740649" w14:textId="26082150" w:rsidR="000B7DB0" w:rsidRPr="00A40A6B" w:rsidRDefault="000B7DB0" w:rsidP="000B7DB0">
            <w:pPr>
              <w:spacing w:line="240" w:lineRule="auto"/>
              <w:jc w:val="center"/>
              <w:rPr>
                <w:rFonts w:eastAsia="Times New Roman"/>
                <w:sz w:val="16"/>
                <w:szCs w:val="16"/>
              </w:rPr>
            </w:pPr>
            <w:del w:id="1442" w:author="Roberts, Julie" w:date="2022-03-08T14:48:00Z">
              <w:r w:rsidRPr="00A40A6B" w:rsidDel="0070321E">
                <w:rPr>
                  <w:rFonts w:eastAsia="Times New Roman"/>
                  <w:sz w:val="16"/>
                  <w:szCs w:val="16"/>
                </w:rPr>
                <w:delText>$689,382</w:delText>
              </w:r>
            </w:del>
          </w:p>
        </w:tc>
      </w:tr>
      <w:tr w:rsidR="000B7DB0" w:rsidRPr="00A40A6B" w14:paraId="6E913C19" w14:textId="77777777" w:rsidTr="0070321E">
        <w:trPr>
          <w:trHeight w:val="345"/>
          <w:jc w:val="center"/>
          <w:trPrChange w:id="1443" w:author="Roberts, Julie" w:date="2022-03-08T14:48:00Z">
            <w:trPr>
              <w:trHeight w:val="345"/>
              <w:jc w:val="center"/>
            </w:trPr>
          </w:trPrChange>
        </w:trPr>
        <w:tc>
          <w:tcPr>
            <w:tcW w:w="2444" w:type="dxa"/>
            <w:tcBorders>
              <w:top w:val="single" w:sz="4" w:space="0" w:color="auto"/>
              <w:left w:val="single" w:sz="8" w:space="0" w:color="auto"/>
              <w:bottom w:val="single" w:sz="4" w:space="0" w:color="auto"/>
              <w:right w:val="single" w:sz="4" w:space="0" w:color="auto"/>
            </w:tcBorders>
            <w:shd w:val="clear" w:color="auto" w:fill="auto"/>
            <w:vAlign w:val="center"/>
            <w:tcPrChange w:id="1444" w:author="Roberts, Julie" w:date="2022-03-08T14:48:00Z">
              <w:tcPr>
                <w:tcW w:w="2444" w:type="dxa"/>
                <w:tcBorders>
                  <w:top w:val="single" w:sz="4" w:space="0" w:color="auto"/>
                  <w:left w:val="single" w:sz="8" w:space="0" w:color="auto"/>
                  <w:bottom w:val="single" w:sz="4" w:space="0" w:color="auto"/>
                  <w:right w:val="single" w:sz="4" w:space="0" w:color="auto"/>
                </w:tcBorders>
                <w:shd w:val="clear" w:color="auto" w:fill="auto"/>
                <w:vAlign w:val="center"/>
              </w:tcPr>
            </w:tcPrChange>
          </w:tcPr>
          <w:p w14:paraId="48B70B43" w14:textId="547D1008" w:rsidR="000B7DB0" w:rsidRPr="00A40A6B" w:rsidRDefault="000B7DB0" w:rsidP="000B7DB0">
            <w:pPr>
              <w:spacing w:line="240" w:lineRule="auto"/>
              <w:jc w:val="center"/>
              <w:rPr>
                <w:rFonts w:eastAsia="Times New Roman"/>
                <w:color w:val="000000"/>
                <w:sz w:val="18"/>
                <w:szCs w:val="18"/>
              </w:rPr>
            </w:pPr>
            <w:del w:id="1445" w:author="Roberts, Julie" w:date="2022-03-08T14:48:00Z">
              <w:r w:rsidRPr="00A40A6B" w:rsidDel="0070321E">
                <w:rPr>
                  <w:rFonts w:eastAsia="Times New Roman"/>
                  <w:color w:val="000000"/>
                  <w:sz w:val="18"/>
                  <w:szCs w:val="18"/>
                </w:rPr>
                <w:delText>Natural Gas</w:delText>
              </w:r>
            </w:del>
          </w:p>
        </w:tc>
        <w:tc>
          <w:tcPr>
            <w:tcW w:w="1318" w:type="dxa"/>
            <w:tcBorders>
              <w:top w:val="nil"/>
              <w:left w:val="nil"/>
              <w:bottom w:val="single" w:sz="4" w:space="0" w:color="auto"/>
              <w:right w:val="single" w:sz="4" w:space="0" w:color="auto"/>
            </w:tcBorders>
            <w:shd w:val="clear" w:color="auto" w:fill="auto"/>
            <w:vAlign w:val="center"/>
            <w:tcPrChange w:id="1446"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3137DF6F" w14:textId="51340A54" w:rsidR="000B7DB0" w:rsidRPr="00A40A6B" w:rsidRDefault="000B7DB0" w:rsidP="000B7DB0">
            <w:pPr>
              <w:spacing w:line="240" w:lineRule="auto"/>
              <w:jc w:val="center"/>
              <w:rPr>
                <w:rFonts w:eastAsia="Times New Roman"/>
                <w:color w:val="000000"/>
                <w:sz w:val="16"/>
                <w:szCs w:val="16"/>
              </w:rPr>
            </w:pPr>
            <w:del w:id="1447" w:author="Roberts, Julie" w:date="2022-03-08T14:48:00Z">
              <w:r w:rsidRPr="00A40A6B" w:rsidDel="0070321E">
                <w:rPr>
                  <w:rFonts w:eastAsia="Times New Roman"/>
                  <w:color w:val="000000"/>
                  <w:sz w:val="16"/>
                  <w:szCs w:val="16"/>
                </w:rPr>
                <w:delText>$2,624</w:delText>
              </w:r>
            </w:del>
          </w:p>
        </w:tc>
        <w:tc>
          <w:tcPr>
            <w:tcW w:w="1318" w:type="dxa"/>
            <w:tcBorders>
              <w:top w:val="nil"/>
              <w:left w:val="nil"/>
              <w:bottom w:val="single" w:sz="4" w:space="0" w:color="auto"/>
              <w:right w:val="single" w:sz="4" w:space="0" w:color="auto"/>
            </w:tcBorders>
            <w:shd w:val="clear" w:color="auto" w:fill="auto"/>
            <w:vAlign w:val="center"/>
            <w:tcPrChange w:id="1448"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478373D9" w14:textId="32550DDE" w:rsidR="000B7DB0" w:rsidRPr="00A40A6B" w:rsidRDefault="000B7DB0" w:rsidP="000B7DB0">
            <w:pPr>
              <w:spacing w:line="240" w:lineRule="auto"/>
              <w:jc w:val="center"/>
              <w:rPr>
                <w:rFonts w:eastAsia="Times New Roman"/>
                <w:color w:val="000000"/>
                <w:sz w:val="16"/>
                <w:szCs w:val="16"/>
              </w:rPr>
            </w:pPr>
            <w:del w:id="1449" w:author="Roberts, Julie" w:date="2022-03-08T14:48:00Z">
              <w:r w:rsidRPr="00A40A6B" w:rsidDel="0070321E">
                <w:rPr>
                  <w:rFonts w:eastAsia="Times New Roman"/>
                  <w:color w:val="000000"/>
                  <w:sz w:val="16"/>
                  <w:szCs w:val="16"/>
                </w:rPr>
                <w:delText>$23,542</w:delText>
              </w:r>
            </w:del>
          </w:p>
        </w:tc>
        <w:tc>
          <w:tcPr>
            <w:tcW w:w="1318" w:type="dxa"/>
            <w:tcBorders>
              <w:top w:val="nil"/>
              <w:left w:val="nil"/>
              <w:bottom w:val="single" w:sz="4" w:space="0" w:color="auto"/>
              <w:right w:val="single" w:sz="4" w:space="0" w:color="auto"/>
            </w:tcBorders>
            <w:shd w:val="clear" w:color="auto" w:fill="auto"/>
            <w:vAlign w:val="center"/>
            <w:tcPrChange w:id="1450"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19003376" w14:textId="0054051E" w:rsidR="000B7DB0" w:rsidRPr="00A40A6B" w:rsidRDefault="000B7DB0" w:rsidP="000B7DB0">
            <w:pPr>
              <w:spacing w:line="240" w:lineRule="auto"/>
              <w:jc w:val="center"/>
              <w:rPr>
                <w:rFonts w:eastAsia="Times New Roman"/>
                <w:color w:val="000000"/>
                <w:sz w:val="16"/>
                <w:szCs w:val="16"/>
              </w:rPr>
            </w:pPr>
            <w:del w:id="1451" w:author="Roberts, Julie" w:date="2022-03-08T14:48:00Z">
              <w:r w:rsidRPr="00A40A6B" w:rsidDel="0070321E">
                <w:rPr>
                  <w:rFonts w:eastAsia="Times New Roman"/>
                  <w:color w:val="000000"/>
                  <w:sz w:val="16"/>
                  <w:szCs w:val="16"/>
                </w:rPr>
                <w:delText>$38,250</w:delText>
              </w:r>
            </w:del>
          </w:p>
        </w:tc>
        <w:tc>
          <w:tcPr>
            <w:tcW w:w="1318" w:type="dxa"/>
            <w:tcBorders>
              <w:top w:val="nil"/>
              <w:left w:val="nil"/>
              <w:bottom w:val="single" w:sz="4" w:space="0" w:color="auto"/>
              <w:right w:val="single" w:sz="4" w:space="0" w:color="auto"/>
            </w:tcBorders>
            <w:shd w:val="clear" w:color="auto" w:fill="auto"/>
            <w:vAlign w:val="center"/>
            <w:tcPrChange w:id="1452"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37C2F15C" w14:textId="4BC93070" w:rsidR="000B7DB0" w:rsidRPr="00A40A6B" w:rsidRDefault="000B7DB0" w:rsidP="000B7DB0">
            <w:pPr>
              <w:spacing w:line="240" w:lineRule="auto"/>
              <w:jc w:val="center"/>
              <w:rPr>
                <w:rFonts w:eastAsia="Times New Roman"/>
                <w:color w:val="000000"/>
                <w:sz w:val="16"/>
                <w:szCs w:val="16"/>
              </w:rPr>
            </w:pPr>
            <w:del w:id="1453" w:author="Roberts, Julie" w:date="2022-03-08T14:48:00Z">
              <w:r w:rsidRPr="00A40A6B" w:rsidDel="0070321E">
                <w:rPr>
                  <w:rFonts w:eastAsia="Times New Roman"/>
                  <w:color w:val="000000"/>
                  <w:sz w:val="16"/>
                  <w:szCs w:val="16"/>
                </w:rPr>
                <w:delText>$26,227</w:delText>
              </w:r>
            </w:del>
          </w:p>
        </w:tc>
        <w:tc>
          <w:tcPr>
            <w:tcW w:w="1318" w:type="dxa"/>
            <w:tcBorders>
              <w:top w:val="nil"/>
              <w:left w:val="nil"/>
              <w:bottom w:val="single" w:sz="4" w:space="0" w:color="auto"/>
              <w:right w:val="single" w:sz="4" w:space="0" w:color="auto"/>
            </w:tcBorders>
            <w:shd w:val="clear" w:color="auto" w:fill="auto"/>
            <w:vAlign w:val="center"/>
            <w:tcPrChange w:id="1454"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4CB238CD" w14:textId="55021414" w:rsidR="000B7DB0" w:rsidRPr="00A40A6B" w:rsidRDefault="000B7DB0" w:rsidP="000B7DB0">
            <w:pPr>
              <w:spacing w:line="240" w:lineRule="auto"/>
              <w:jc w:val="center"/>
              <w:rPr>
                <w:rFonts w:eastAsia="Times New Roman"/>
                <w:color w:val="000000"/>
                <w:sz w:val="16"/>
                <w:szCs w:val="16"/>
              </w:rPr>
            </w:pPr>
            <w:del w:id="1455" w:author="Roberts, Julie" w:date="2022-03-08T14:48:00Z">
              <w:r w:rsidRPr="00A40A6B" w:rsidDel="0070321E">
                <w:rPr>
                  <w:rFonts w:eastAsia="Times New Roman"/>
                  <w:color w:val="000000"/>
                  <w:sz w:val="16"/>
                  <w:szCs w:val="16"/>
                </w:rPr>
                <w:delText>$26,108</w:delText>
              </w:r>
            </w:del>
          </w:p>
        </w:tc>
        <w:tc>
          <w:tcPr>
            <w:tcW w:w="1318" w:type="dxa"/>
            <w:tcBorders>
              <w:top w:val="nil"/>
              <w:left w:val="nil"/>
              <w:bottom w:val="single" w:sz="4" w:space="0" w:color="auto"/>
              <w:right w:val="single" w:sz="4" w:space="0" w:color="auto"/>
            </w:tcBorders>
            <w:shd w:val="clear" w:color="auto" w:fill="auto"/>
            <w:vAlign w:val="center"/>
            <w:tcPrChange w:id="1456"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6C39FD44" w14:textId="0AB4CBFB" w:rsidR="000B7DB0" w:rsidRPr="00A40A6B" w:rsidRDefault="000B7DB0" w:rsidP="000B7DB0">
            <w:pPr>
              <w:spacing w:line="240" w:lineRule="auto"/>
              <w:jc w:val="center"/>
              <w:rPr>
                <w:rFonts w:eastAsia="Times New Roman"/>
                <w:color w:val="000000"/>
                <w:sz w:val="16"/>
                <w:szCs w:val="16"/>
              </w:rPr>
            </w:pPr>
            <w:del w:id="1457" w:author="Roberts, Julie" w:date="2022-03-08T14:48:00Z">
              <w:r w:rsidRPr="00A40A6B" w:rsidDel="0070321E">
                <w:rPr>
                  <w:rFonts w:eastAsia="Times New Roman"/>
                  <w:color w:val="000000"/>
                  <w:sz w:val="16"/>
                  <w:szCs w:val="16"/>
                </w:rPr>
                <w:delText>$9,178</w:delText>
              </w:r>
            </w:del>
          </w:p>
        </w:tc>
        <w:tc>
          <w:tcPr>
            <w:tcW w:w="1318" w:type="dxa"/>
            <w:tcBorders>
              <w:top w:val="nil"/>
              <w:left w:val="nil"/>
              <w:bottom w:val="single" w:sz="4" w:space="0" w:color="auto"/>
              <w:right w:val="single" w:sz="8" w:space="0" w:color="auto"/>
            </w:tcBorders>
            <w:shd w:val="clear" w:color="auto" w:fill="auto"/>
            <w:vAlign w:val="center"/>
            <w:tcPrChange w:id="1458" w:author="Roberts, Julie" w:date="2022-03-08T14:48:00Z">
              <w:tcPr>
                <w:tcW w:w="1318" w:type="dxa"/>
                <w:tcBorders>
                  <w:top w:val="nil"/>
                  <w:left w:val="nil"/>
                  <w:bottom w:val="single" w:sz="4" w:space="0" w:color="auto"/>
                  <w:right w:val="single" w:sz="8" w:space="0" w:color="auto"/>
                </w:tcBorders>
                <w:shd w:val="clear" w:color="auto" w:fill="auto"/>
                <w:vAlign w:val="center"/>
              </w:tcPr>
            </w:tcPrChange>
          </w:tcPr>
          <w:p w14:paraId="07B61005" w14:textId="150C0F54" w:rsidR="000B7DB0" w:rsidRPr="00A40A6B" w:rsidRDefault="000B7DB0" w:rsidP="000B7DB0">
            <w:pPr>
              <w:spacing w:line="240" w:lineRule="auto"/>
              <w:jc w:val="center"/>
              <w:rPr>
                <w:rFonts w:eastAsia="Times New Roman"/>
                <w:sz w:val="16"/>
                <w:szCs w:val="16"/>
              </w:rPr>
            </w:pPr>
            <w:del w:id="1459" w:author="Roberts, Julie" w:date="2022-03-08T14:48:00Z">
              <w:r w:rsidRPr="00A40A6B" w:rsidDel="0070321E">
                <w:rPr>
                  <w:rFonts w:eastAsia="Times New Roman"/>
                  <w:sz w:val="16"/>
                  <w:szCs w:val="16"/>
                </w:rPr>
                <w:delText>$125,930</w:delText>
              </w:r>
            </w:del>
          </w:p>
        </w:tc>
      </w:tr>
      <w:tr w:rsidR="000B7DB0" w:rsidRPr="00A40A6B" w14:paraId="1E2C6482" w14:textId="77777777" w:rsidTr="0070321E">
        <w:trPr>
          <w:trHeight w:val="345"/>
          <w:jc w:val="center"/>
          <w:trPrChange w:id="1460" w:author="Roberts, Julie" w:date="2022-03-08T14:48:00Z">
            <w:trPr>
              <w:trHeight w:val="345"/>
              <w:jc w:val="center"/>
            </w:trPr>
          </w:trPrChange>
        </w:trPr>
        <w:tc>
          <w:tcPr>
            <w:tcW w:w="2444" w:type="dxa"/>
            <w:tcBorders>
              <w:top w:val="nil"/>
              <w:left w:val="single" w:sz="8" w:space="0" w:color="auto"/>
              <w:bottom w:val="single" w:sz="4" w:space="0" w:color="auto"/>
              <w:right w:val="single" w:sz="4" w:space="0" w:color="auto"/>
            </w:tcBorders>
            <w:shd w:val="clear" w:color="auto" w:fill="auto"/>
            <w:vAlign w:val="center"/>
            <w:tcPrChange w:id="1461" w:author="Roberts, Julie" w:date="2022-03-08T14:48:00Z">
              <w:tcPr>
                <w:tcW w:w="2444" w:type="dxa"/>
                <w:tcBorders>
                  <w:top w:val="nil"/>
                  <w:left w:val="single" w:sz="8" w:space="0" w:color="auto"/>
                  <w:bottom w:val="single" w:sz="4" w:space="0" w:color="auto"/>
                  <w:right w:val="single" w:sz="4" w:space="0" w:color="auto"/>
                </w:tcBorders>
                <w:shd w:val="clear" w:color="auto" w:fill="auto"/>
                <w:vAlign w:val="center"/>
              </w:tcPr>
            </w:tcPrChange>
          </w:tcPr>
          <w:p w14:paraId="54BB7255" w14:textId="0B9343ED" w:rsidR="000B7DB0" w:rsidRPr="00A40A6B" w:rsidRDefault="000B7DB0" w:rsidP="000B7DB0">
            <w:pPr>
              <w:spacing w:line="240" w:lineRule="auto"/>
              <w:jc w:val="center"/>
              <w:rPr>
                <w:rFonts w:eastAsia="Times New Roman"/>
                <w:color w:val="000000"/>
                <w:sz w:val="18"/>
                <w:szCs w:val="18"/>
              </w:rPr>
            </w:pPr>
            <w:del w:id="1462" w:author="Roberts, Julie" w:date="2022-03-08T14:48:00Z">
              <w:r w:rsidRPr="00A40A6B" w:rsidDel="0070321E">
                <w:rPr>
                  <w:rFonts w:eastAsia="Times New Roman"/>
                  <w:color w:val="000000"/>
                  <w:sz w:val="18"/>
                  <w:szCs w:val="18"/>
                </w:rPr>
                <w:delText>Natural Gas Transportation</w:delText>
              </w:r>
            </w:del>
          </w:p>
        </w:tc>
        <w:tc>
          <w:tcPr>
            <w:tcW w:w="1318" w:type="dxa"/>
            <w:tcBorders>
              <w:top w:val="nil"/>
              <w:left w:val="nil"/>
              <w:bottom w:val="single" w:sz="4" w:space="0" w:color="auto"/>
              <w:right w:val="single" w:sz="4" w:space="0" w:color="auto"/>
            </w:tcBorders>
            <w:shd w:val="clear" w:color="auto" w:fill="auto"/>
            <w:vAlign w:val="center"/>
            <w:tcPrChange w:id="1463"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361E0C68" w14:textId="0A76D342" w:rsidR="000B7DB0" w:rsidRPr="00A40A6B" w:rsidRDefault="000B7DB0" w:rsidP="000B7DB0">
            <w:pPr>
              <w:spacing w:line="240" w:lineRule="auto"/>
              <w:jc w:val="center"/>
              <w:rPr>
                <w:rFonts w:eastAsia="Times New Roman"/>
                <w:color w:val="000000"/>
                <w:sz w:val="16"/>
                <w:szCs w:val="16"/>
              </w:rPr>
            </w:pPr>
            <w:del w:id="1464" w:author="Roberts, Julie" w:date="2022-03-08T14:48:00Z">
              <w:r w:rsidRPr="00A40A6B" w:rsidDel="0070321E">
                <w:rPr>
                  <w:rFonts w:eastAsia="Times New Roman"/>
                  <w:color w:val="000000"/>
                  <w:sz w:val="16"/>
                  <w:szCs w:val="16"/>
                </w:rPr>
                <w:delText>$4,687</w:delText>
              </w:r>
            </w:del>
          </w:p>
        </w:tc>
        <w:tc>
          <w:tcPr>
            <w:tcW w:w="1318" w:type="dxa"/>
            <w:tcBorders>
              <w:top w:val="nil"/>
              <w:left w:val="nil"/>
              <w:bottom w:val="single" w:sz="4" w:space="0" w:color="auto"/>
              <w:right w:val="single" w:sz="4" w:space="0" w:color="auto"/>
            </w:tcBorders>
            <w:shd w:val="clear" w:color="auto" w:fill="auto"/>
            <w:vAlign w:val="center"/>
            <w:tcPrChange w:id="1465"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39CED057" w14:textId="30B77E58" w:rsidR="000B7DB0" w:rsidRPr="00A40A6B" w:rsidRDefault="000B7DB0" w:rsidP="000B7DB0">
            <w:pPr>
              <w:spacing w:line="240" w:lineRule="auto"/>
              <w:jc w:val="center"/>
              <w:rPr>
                <w:rFonts w:eastAsia="Times New Roman"/>
                <w:color w:val="000000"/>
                <w:sz w:val="16"/>
                <w:szCs w:val="16"/>
              </w:rPr>
            </w:pPr>
            <w:del w:id="1466" w:author="Roberts, Julie" w:date="2022-03-08T14:48:00Z">
              <w:r w:rsidRPr="00A40A6B" w:rsidDel="0070321E">
                <w:rPr>
                  <w:rFonts w:eastAsia="Times New Roman"/>
                  <w:color w:val="000000"/>
                  <w:sz w:val="16"/>
                  <w:szCs w:val="16"/>
                </w:rPr>
                <w:delText>$46,235</w:delText>
              </w:r>
            </w:del>
          </w:p>
        </w:tc>
        <w:tc>
          <w:tcPr>
            <w:tcW w:w="1318" w:type="dxa"/>
            <w:tcBorders>
              <w:top w:val="nil"/>
              <w:left w:val="nil"/>
              <w:bottom w:val="single" w:sz="4" w:space="0" w:color="auto"/>
              <w:right w:val="single" w:sz="4" w:space="0" w:color="auto"/>
            </w:tcBorders>
            <w:shd w:val="clear" w:color="auto" w:fill="auto"/>
            <w:vAlign w:val="center"/>
            <w:tcPrChange w:id="1467"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4E1B7C49" w14:textId="3F18AD27" w:rsidR="000B7DB0" w:rsidRPr="00A40A6B" w:rsidRDefault="000B7DB0" w:rsidP="000B7DB0">
            <w:pPr>
              <w:spacing w:line="240" w:lineRule="auto"/>
              <w:jc w:val="center"/>
              <w:rPr>
                <w:rFonts w:eastAsia="Times New Roman"/>
                <w:color w:val="000000"/>
                <w:sz w:val="16"/>
                <w:szCs w:val="16"/>
              </w:rPr>
            </w:pPr>
            <w:del w:id="1468" w:author="Roberts, Julie" w:date="2022-03-08T14:48:00Z">
              <w:r w:rsidRPr="00A40A6B" w:rsidDel="0070321E">
                <w:rPr>
                  <w:rFonts w:eastAsia="Times New Roman"/>
                  <w:color w:val="000000"/>
                  <w:sz w:val="16"/>
                  <w:szCs w:val="16"/>
                </w:rPr>
                <w:delText>$39,573</w:delText>
              </w:r>
            </w:del>
          </w:p>
        </w:tc>
        <w:tc>
          <w:tcPr>
            <w:tcW w:w="1318" w:type="dxa"/>
            <w:tcBorders>
              <w:top w:val="nil"/>
              <w:left w:val="nil"/>
              <w:bottom w:val="single" w:sz="4" w:space="0" w:color="auto"/>
              <w:right w:val="single" w:sz="4" w:space="0" w:color="auto"/>
            </w:tcBorders>
            <w:shd w:val="clear" w:color="auto" w:fill="auto"/>
            <w:vAlign w:val="center"/>
            <w:tcPrChange w:id="1469"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0F7BDED4" w14:textId="2038D38E" w:rsidR="000B7DB0" w:rsidRPr="00A40A6B" w:rsidRDefault="000B7DB0" w:rsidP="000B7DB0">
            <w:pPr>
              <w:spacing w:line="240" w:lineRule="auto"/>
              <w:jc w:val="center"/>
              <w:rPr>
                <w:rFonts w:eastAsia="Times New Roman"/>
                <w:color w:val="000000"/>
                <w:sz w:val="16"/>
                <w:szCs w:val="16"/>
              </w:rPr>
            </w:pPr>
            <w:del w:id="1470" w:author="Roberts, Julie" w:date="2022-03-08T14:48:00Z">
              <w:r w:rsidRPr="00A40A6B" w:rsidDel="0070321E">
                <w:rPr>
                  <w:rFonts w:eastAsia="Times New Roman"/>
                  <w:color w:val="000000"/>
                  <w:sz w:val="16"/>
                  <w:szCs w:val="16"/>
                </w:rPr>
                <w:delText>$43,844</w:delText>
              </w:r>
            </w:del>
          </w:p>
        </w:tc>
        <w:tc>
          <w:tcPr>
            <w:tcW w:w="1318" w:type="dxa"/>
            <w:tcBorders>
              <w:top w:val="nil"/>
              <w:left w:val="nil"/>
              <w:bottom w:val="single" w:sz="4" w:space="0" w:color="auto"/>
              <w:right w:val="single" w:sz="4" w:space="0" w:color="auto"/>
            </w:tcBorders>
            <w:shd w:val="clear" w:color="auto" w:fill="auto"/>
            <w:vAlign w:val="center"/>
            <w:tcPrChange w:id="1471"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1E202A7B" w14:textId="31B8F918" w:rsidR="000B7DB0" w:rsidRPr="00A40A6B" w:rsidRDefault="000B7DB0" w:rsidP="000B7DB0">
            <w:pPr>
              <w:spacing w:line="240" w:lineRule="auto"/>
              <w:jc w:val="center"/>
              <w:rPr>
                <w:rFonts w:eastAsia="Times New Roman"/>
                <w:color w:val="000000"/>
                <w:sz w:val="16"/>
                <w:szCs w:val="16"/>
              </w:rPr>
            </w:pPr>
            <w:del w:id="1472" w:author="Roberts, Julie" w:date="2022-03-08T14:48:00Z">
              <w:r w:rsidRPr="00A40A6B" w:rsidDel="0070321E">
                <w:rPr>
                  <w:rFonts w:eastAsia="Times New Roman"/>
                  <w:color w:val="000000"/>
                  <w:sz w:val="16"/>
                  <w:szCs w:val="16"/>
                </w:rPr>
                <w:delText>$60,239</w:delText>
              </w:r>
            </w:del>
          </w:p>
        </w:tc>
        <w:tc>
          <w:tcPr>
            <w:tcW w:w="1318" w:type="dxa"/>
            <w:tcBorders>
              <w:top w:val="nil"/>
              <w:left w:val="nil"/>
              <w:bottom w:val="single" w:sz="4" w:space="0" w:color="auto"/>
              <w:right w:val="single" w:sz="4" w:space="0" w:color="auto"/>
            </w:tcBorders>
            <w:shd w:val="clear" w:color="auto" w:fill="auto"/>
            <w:vAlign w:val="center"/>
            <w:tcPrChange w:id="1473"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530A84C1" w14:textId="20F352B7" w:rsidR="000B7DB0" w:rsidRPr="00A40A6B" w:rsidRDefault="000B7DB0" w:rsidP="000B7DB0">
            <w:pPr>
              <w:spacing w:line="240" w:lineRule="auto"/>
              <w:jc w:val="center"/>
              <w:rPr>
                <w:rFonts w:eastAsia="Times New Roman"/>
                <w:color w:val="000000"/>
                <w:sz w:val="16"/>
                <w:szCs w:val="16"/>
              </w:rPr>
            </w:pPr>
            <w:del w:id="1474" w:author="Roberts, Julie" w:date="2022-03-08T14:48:00Z">
              <w:r w:rsidRPr="00A40A6B" w:rsidDel="0070321E">
                <w:rPr>
                  <w:rFonts w:eastAsia="Times New Roman"/>
                  <w:color w:val="000000"/>
                  <w:sz w:val="16"/>
                  <w:szCs w:val="16"/>
                </w:rPr>
                <w:delText>$41,716</w:delText>
              </w:r>
            </w:del>
          </w:p>
        </w:tc>
        <w:tc>
          <w:tcPr>
            <w:tcW w:w="1318" w:type="dxa"/>
            <w:tcBorders>
              <w:top w:val="nil"/>
              <w:left w:val="nil"/>
              <w:bottom w:val="single" w:sz="4" w:space="0" w:color="auto"/>
              <w:right w:val="single" w:sz="8" w:space="0" w:color="auto"/>
            </w:tcBorders>
            <w:shd w:val="clear" w:color="auto" w:fill="auto"/>
            <w:vAlign w:val="center"/>
            <w:tcPrChange w:id="1475" w:author="Roberts, Julie" w:date="2022-03-08T14:48:00Z">
              <w:tcPr>
                <w:tcW w:w="1318" w:type="dxa"/>
                <w:tcBorders>
                  <w:top w:val="nil"/>
                  <w:left w:val="nil"/>
                  <w:bottom w:val="single" w:sz="4" w:space="0" w:color="auto"/>
                  <w:right w:val="single" w:sz="8" w:space="0" w:color="auto"/>
                </w:tcBorders>
                <w:shd w:val="clear" w:color="auto" w:fill="auto"/>
                <w:vAlign w:val="center"/>
              </w:tcPr>
            </w:tcPrChange>
          </w:tcPr>
          <w:p w14:paraId="5593B24F" w14:textId="5CDCE2BD" w:rsidR="000B7DB0" w:rsidRPr="00A40A6B" w:rsidRDefault="000B7DB0" w:rsidP="000B7DB0">
            <w:pPr>
              <w:spacing w:line="240" w:lineRule="auto"/>
              <w:jc w:val="center"/>
              <w:rPr>
                <w:rFonts w:eastAsia="Times New Roman"/>
                <w:sz w:val="16"/>
                <w:szCs w:val="16"/>
              </w:rPr>
            </w:pPr>
            <w:del w:id="1476" w:author="Roberts, Julie" w:date="2022-03-08T14:48:00Z">
              <w:r w:rsidRPr="00A40A6B" w:rsidDel="0070321E">
                <w:rPr>
                  <w:rFonts w:eastAsia="Times New Roman"/>
                  <w:sz w:val="16"/>
                  <w:szCs w:val="16"/>
                </w:rPr>
                <w:delText>$236,295</w:delText>
              </w:r>
            </w:del>
          </w:p>
        </w:tc>
      </w:tr>
      <w:tr w:rsidR="000B7DB0" w:rsidRPr="00A40A6B" w14:paraId="6627B549" w14:textId="77777777" w:rsidTr="0070321E">
        <w:trPr>
          <w:trHeight w:val="345"/>
          <w:jc w:val="center"/>
          <w:trPrChange w:id="1477" w:author="Roberts, Julie" w:date="2022-03-08T14:48:00Z">
            <w:trPr>
              <w:trHeight w:val="345"/>
              <w:jc w:val="center"/>
            </w:trPr>
          </w:trPrChange>
        </w:trPr>
        <w:tc>
          <w:tcPr>
            <w:tcW w:w="2444" w:type="dxa"/>
            <w:tcBorders>
              <w:top w:val="nil"/>
              <w:left w:val="single" w:sz="8" w:space="0" w:color="auto"/>
              <w:bottom w:val="single" w:sz="4" w:space="0" w:color="auto"/>
              <w:right w:val="single" w:sz="4" w:space="0" w:color="auto"/>
            </w:tcBorders>
            <w:shd w:val="clear" w:color="auto" w:fill="auto"/>
            <w:vAlign w:val="center"/>
            <w:tcPrChange w:id="1478" w:author="Roberts, Julie" w:date="2022-03-08T14:48:00Z">
              <w:tcPr>
                <w:tcW w:w="2444" w:type="dxa"/>
                <w:tcBorders>
                  <w:top w:val="nil"/>
                  <w:left w:val="single" w:sz="8" w:space="0" w:color="auto"/>
                  <w:bottom w:val="single" w:sz="4" w:space="0" w:color="auto"/>
                  <w:right w:val="single" w:sz="4" w:space="0" w:color="auto"/>
                </w:tcBorders>
                <w:shd w:val="clear" w:color="auto" w:fill="auto"/>
                <w:vAlign w:val="center"/>
              </w:tcPr>
            </w:tcPrChange>
          </w:tcPr>
          <w:p w14:paraId="2818809B" w14:textId="31159A31" w:rsidR="000B7DB0" w:rsidRPr="00A40A6B" w:rsidRDefault="000B7DB0" w:rsidP="000B7DB0">
            <w:pPr>
              <w:spacing w:line="240" w:lineRule="auto"/>
              <w:jc w:val="center"/>
              <w:rPr>
                <w:rFonts w:eastAsia="Times New Roman"/>
                <w:color w:val="000000"/>
                <w:sz w:val="18"/>
                <w:szCs w:val="18"/>
              </w:rPr>
            </w:pPr>
            <w:del w:id="1479" w:author="Roberts, Julie" w:date="2022-03-08T14:48:00Z">
              <w:r w:rsidRPr="00A40A6B" w:rsidDel="0070321E">
                <w:rPr>
                  <w:rFonts w:eastAsia="Times New Roman"/>
                  <w:color w:val="000000"/>
                  <w:sz w:val="18"/>
                  <w:szCs w:val="18"/>
                </w:rPr>
                <w:delText>Long-Term RA Capacity</w:delText>
              </w:r>
            </w:del>
          </w:p>
        </w:tc>
        <w:tc>
          <w:tcPr>
            <w:tcW w:w="1318" w:type="dxa"/>
            <w:tcBorders>
              <w:top w:val="nil"/>
              <w:left w:val="nil"/>
              <w:bottom w:val="single" w:sz="4" w:space="0" w:color="auto"/>
              <w:right w:val="single" w:sz="4" w:space="0" w:color="auto"/>
            </w:tcBorders>
            <w:shd w:val="clear" w:color="auto" w:fill="auto"/>
            <w:vAlign w:val="center"/>
            <w:tcPrChange w:id="1480"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4F0A88AF" w14:textId="64552266" w:rsidR="000B7DB0" w:rsidRPr="00A40A6B" w:rsidRDefault="000B7DB0" w:rsidP="000B7DB0">
            <w:pPr>
              <w:spacing w:line="240" w:lineRule="auto"/>
              <w:jc w:val="center"/>
              <w:rPr>
                <w:rFonts w:eastAsia="Times New Roman"/>
                <w:color w:val="000000"/>
                <w:sz w:val="16"/>
                <w:szCs w:val="16"/>
              </w:rPr>
            </w:pPr>
            <w:del w:id="1481" w:author="Roberts, Julie" w:date="2022-03-08T14:48:00Z">
              <w:r w:rsidRPr="00A40A6B" w:rsidDel="0070321E">
                <w:rPr>
                  <w:rFonts w:eastAsia="Times New Roman"/>
                  <w:color w:val="000000"/>
                  <w:sz w:val="16"/>
                  <w:szCs w:val="16"/>
                </w:rPr>
                <w:delText>$260,000</w:delText>
              </w:r>
            </w:del>
          </w:p>
        </w:tc>
        <w:tc>
          <w:tcPr>
            <w:tcW w:w="1318" w:type="dxa"/>
            <w:tcBorders>
              <w:top w:val="nil"/>
              <w:left w:val="nil"/>
              <w:bottom w:val="single" w:sz="4" w:space="0" w:color="auto"/>
              <w:right w:val="single" w:sz="4" w:space="0" w:color="auto"/>
            </w:tcBorders>
            <w:shd w:val="clear" w:color="auto" w:fill="auto"/>
            <w:vAlign w:val="center"/>
            <w:tcPrChange w:id="1482"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622A7B43" w14:textId="596A769C" w:rsidR="000B7DB0" w:rsidRPr="00A40A6B" w:rsidRDefault="000B7DB0" w:rsidP="000B7DB0">
            <w:pPr>
              <w:spacing w:line="240" w:lineRule="auto"/>
              <w:jc w:val="center"/>
              <w:rPr>
                <w:rFonts w:eastAsia="Times New Roman"/>
                <w:color w:val="000000"/>
                <w:sz w:val="16"/>
                <w:szCs w:val="16"/>
              </w:rPr>
            </w:pPr>
            <w:del w:id="1483" w:author="Roberts, Julie" w:date="2022-03-08T14:48:00Z">
              <w:r w:rsidRPr="00A40A6B" w:rsidDel="0070321E">
                <w:rPr>
                  <w:rFonts w:eastAsia="Times New Roman"/>
                  <w:color w:val="000000"/>
                  <w:sz w:val="16"/>
                  <w:szCs w:val="16"/>
                </w:rPr>
                <w:delText>$665,000</w:delText>
              </w:r>
            </w:del>
          </w:p>
        </w:tc>
        <w:tc>
          <w:tcPr>
            <w:tcW w:w="1318" w:type="dxa"/>
            <w:tcBorders>
              <w:top w:val="nil"/>
              <w:left w:val="nil"/>
              <w:bottom w:val="single" w:sz="4" w:space="0" w:color="auto"/>
              <w:right w:val="single" w:sz="4" w:space="0" w:color="auto"/>
            </w:tcBorders>
            <w:shd w:val="clear" w:color="auto" w:fill="auto"/>
            <w:vAlign w:val="center"/>
            <w:tcPrChange w:id="1484"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12C7A371" w14:textId="428DEA83" w:rsidR="000B7DB0" w:rsidRPr="00A40A6B" w:rsidRDefault="000B7DB0" w:rsidP="000B7DB0">
            <w:pPr>
              <w:spacing w:line="240" w:lineRule="auto"/>
              <w:jc w:val="center"/>
              <w:rPr>
                <w:rFonts w:eastAsia="Times New Roman"/>
                <w:color w:val="000000"/>
                <w:sz w:val="16"/>
                <w:szCs w:val="16"/>
              </w:rPr>
            </w:pPr>
            <w:del w:id="1485" w:author="Roberts, Julie" w:date="2022-03-08T14:48:00Z">
              <w:r w:rsidRPr="00A40A6B" w:rsidDel="0070321E">
                <w:rPr>
                  <w:rFonts w:eastAsia="Times New Roman"/>
                  <w:color w:val="000000"/>
                  <w:sz w:val="16"/>
                  <w:szCs w:val="16"/>
                </w:rPr>
                <w:delText>$595,000</w:delText>
              </w:r>
            </w:del>
          </w:p>
        </w:tc>
        <w:tc>
          <w:tcPr>
            <w:tcW w:w="1318" w:type="dxa"/>
            <w:tcBorders>
              <w:top w:val="nil"/>
              <w:left w:val="nil"/>
              <w:bottom w:val="single" w:sz="4" w:space="0" w:color="auto"/>
              <w:right w:val="single" w:sz="4" w:space="0" w:color="auto"/>
            </w:tcBorders>
            <w:shd w:val="clear" w:color="auto" w:fill="auto"/>
            <w:vAlign w:val="center"/>
            <w:tcPrChange w:id="1486"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0FD5E153" w14:textId="1E08616A" w:rsidR="000B7DB0" w:rsidRPr="00A40A6B" w:rsidRDefault="000B7DB0" w:rsidP="000B7DB0">
            <w:pPr>
              <w:spacing w:line="240" w:lineRule="auto"/>
              <w:jc w:val="center"/>
              <w:rPr>
                <w:rFonts w:eastAsia="Times New Roman"/>
                <w:color w:val="000000"/>
                <w:sz w:val="16"/>
                <w:szCs w:val="16"/>
              </w:rPr>
            </w:pPr>
            <w:del w:id="1487" w:author="Roberts, Julie" w:date="2022-03-08T14:48:00Z">
              <w:r w:rsidRPr="00A40A6B" w:rsidDel="0070321E">
                <w:rPr>
                  <w:rFonts w:eastAsia="Times New Roman"/>
                  <w:color w:val="000000"/>
                  <w:sz w:val="16"/>
                  <w:szCs w:val="16"/>
                </w:rPr>
                <w:delText>N/A</w:delText>
              </w:r>
            </w:del>
          </w:p>
        </w:tc>
        <w:tc>
          <w:tcPr>
            <w:tcW w:w="1318" w:type="dxa"/>
            <w:tcBorders>
              <w:top w:val="nil"/>
              <w:left w:val="nil"/>
              <w:bottom w:val="single" w:sz="4" w:space="0" w:color="auto"/>
              <w:right w:val="single" w:sz="4" w:space="0" w:color="auto"/>
            </w:tcBorders>
            <w:shd w:val="clear" w:color="auto" w:fill="auto"/>
            <w:vAlign w:val="center"/>
            <w:tcPrChange w:id="1488"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1B31D444" w14:textId="7336F2AA" w:rsidR="000B7DB0" w:rsidRPr="00A40A6B" w:rsidRDefault="000B7DB0" w:rsidP="000B7DB0">
            <w:pPr>
              <w:spacing w:line="240" w:lineRule="auto"/>
              <w:jc w:val="center"/>
              <w:rPr>
                <w:rFonts w:eastAsia="Times New Roman"/>
                <w:color w:val="000000"/>
                <w:sz w:val="16"/>
                <w:szCs w:val="16"/>
              </w:rPr>
            </w:pPr>
            <w:del w:id="1489" w:author="Roberts, Julie" w:date="2022-03-08T14:48:00Z">
              <w:r w:rsidRPr="00A40A6B" w:rsidDel="0070321E">
                <w:rPr>
                  <w:rFonts w:eastAsia="Times New Roman"/>
                  <w:color w:val="000000"/>
                  <w:sz w:val="16"/>
                  <w:szCs w:val="16"/>
                </w:rPr>
                <w:delText>$445,000</w:delText>
              </w:r>
            </w:del>
          </w:p>
        </w:tc>
        <w:tc>
          <w:tcPr>
            <w:tcW w:w="1318" w:type="dxa"/>
            <w:tcBorders>
              <w:top w:val="nil"/>
              <w:left w:val="nil"/>
              <w:bottom w:val="single" w:sz="4" w:space="0" w:color="auto"/>
              <w:right w:val="single" w:sz="4" w:space="0" w:color="auto"/>
            </w:tcBorders>
            <w:shd w:val="clear" w:color="auto" w:fill="auto"/>
            <w:vAlign w:val="center"/>
            <w:tcPrChange w:id="1490"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61A9077F" w14:textId="702C6BF8" w:rsidR="000B7DB0" w:rsidRPr="00A40A6B" w:rsidRDefault="000B7DB0" w:rsidP="000B7DB0">
            <w:pPr>
              <w:spacing w:line="240" w:lineRule="auto"/>
              <w:jc w:val="center"/>
              <w:rPr>
                <w:rFonts w:eastAsia="Times New Roman"/>
                <w:color w:val="000000"/>
                <w:sz w:val="16"/>
                <w:szCs w:val="16"/>
              </w:rPr>
            </w:pPr>
            <w:del w:id="1491" w:author="Roberts, Julie" w:date="2022-03-08T14:48:00Z">
              <w:r w:rsidRPr="00A40A6B" w:rsidDel="0070321E">
                <w:rPr>
                  <w:rFonts w:eastAsia="Times New Roman"/>
                  <w:color w:val="000000"/>
                  <w:sz w:val="16"/>
                  <w:szCs w:val="16"/>
                </w:rPr>
                <w:delText>$580,800</w:delText>
              </w:r>
            </w:del>
          </w:p>
        </w:tc>
        <w:tc>
          <w:tcPr>
            <w:tcW w:w="1318" w:type="dxa"/>
            <w:tcBorders>
              <w:top w:val="nil"/>
              <w:left w:val="nil"/>
              <w:bottom w:val="single" w:sz="4" w:space="0" w:color="auto"/>
              <w:right w:val="single" w:sz="8" w:space="0" w:color="auto"/>
            </w:tcBorders>
            <w:shd w:val="clear" w:color="auto" w:fill="auto"/>
            <w:vAlign w:val="center"/>
            <w:tcPrChange w:id="1492" w:author="Roberts, Julie" w:date="2022-03-08T14:48:00Z">
              <w:tcPr>
                <w:tcW w:w="1318" w:type="dxa"/>
                <w:tcBorders>
                  <w:top w:val="nil"/>
                  <w:left w:val="nil"/>
                  <w:bottom w:val="single" w:sz="4" w:space="0" w:color="auto"/>
                  <w:right w:val="single" w:sz="8" w:space="0" w:color="auto"/>
                </w:tcBorders>
                <w:shd w:val="clear" w:color="auto" w:fill="auto"/>
                <w:vAlign w:val="center"/>
              </w:tcPr>
            </w:tcPrChange>
          </w:tcPr>
          <w:p w14:paraId="2C918853" w14:textId="2BA19060" w:rsidR="000B7DB0" w:rsidRPr="00A40A6B" w:rsidRDefault="000B7DB0" w:rsidP="000B7DB0">
            <w:pPr>
              <w:spacing w:line="240" w:lineRule="auto"/>
              <w:jc w:val="center"/>
              <w:rPr>
                <w:rFonts w:eastAsia="Times New Roman"/>
                <w:sz w:val="16"/>
                <w:szCs w:val="16"/>
              </w:rPr>
            </w:pPr>
            <w:del w:id="1493" w:author="Roberts, Julie" w:date="2022-03-08T14:48:00Z">
              <w:r w:rsidRPr="00A40A6B" w:rsidDel="0070321E">
                <w:rPr>
                  <w:rFonts w:eastAsia="Times New Roman"/>
                  <w:sz w:val="16"/>
                  <w:szCs w:val="16"/>
                </w:rPr>
                <w:delText>$2,545,800</w:delText>
              </w:r>
            </w:del>
          </w:p>
        </w:tc>
      </w:tr>
      <w:tr w:rsidR="000B7DB0" w:rsidRPr="00A40A6B" w14:paraId="7F1ADEB3" w14:textId="77777777" w:rsidTr="0070321E">
        <w:trPr>
          <w:trHeight w:val="345"/>
          <w:jc w:val="center"/>
          <w:trPrChange w:id="1494" w:author="Roberts, Julie" w:date="2022-03-08T14:48:00Z">
            <w:trPr>
              <w:trHeight w:val="345"/>
              <w:jc w:val="center"/>
            </w:trPr>
          </w:trPrChange>
        </w:trPr>
        <w:tc>
          <w:tcPr>
            <w:tcW w:w="2444" w:type="dxa"/>
            <w:tcBorders>
              <w:top w:val="nil"/>
              <w:left w:val="single" w:sz="8" w:space="0" w:color="auto"/>
              <w:bottom w:val="single" w:sz="4" w:space="0" w:color="auto"/>
              <w:right w:val="single" w:sz="4" w:space="0" w:color="auto"/>
            </w:tcBorders>
            <w:shd w:val="clear" w:color="auto" w:fill="auto"/>
            <w:vAlign w:val="center"/>
            <w:tcPrChange w:id="1495" w:author="Roberts, Julie" w:date="2022-03-08T14:48:00Z">
              <w:tcPr>
                <w:tcW w:w="2444" w:type="dxa"/>
                <w:tcBorders>
                  <w:top w:val="nil"/>
                  <w:left w:val="single" w:sz="8" w:space="0" w:color="auto"/>
                  <w:bottom w:val="single" w:sz="4" w:space="0" w:color="auto"/>
                  <w:right w:val="single" w:sz="4" w:space="0" w:color="auto"/>
                </w:tcBorders>
                <w:shd w:val="clear" w:color="auto" w:fill="auto"/>
                <w:vAlign w:val="center"/>
              </w:tcPr>
            </w:tcPrChange>
          </w:tcPr>
          <w:p w14:paraId="1C62A942" w14:textId="365CE695" w:rsidR="000B7DB0" w:rsidRPr="00A40A6B" w:rsidRDefault="000B7DB0" w:rsidP="000B7DB0">
            <w:pPr>
              <w:spacing w:line="240" w:lineRule="auto"/>
              <w:jc w:val="center"/>
              <w:rPr>
                <w:rFonts w:eastAsia="Times New Roman"/>
                <w:color w:val="000000"/>
                <w:sz w:val="18"/>
                <w:szCs w:val="18"/>
              </w:rPr>
            </w:pPr>
            <w:del w:id="1496" w:author="Roberts, Julie" w:date="2022-03-08T14:48:00Z">
              <w:r w:rsidRPr="00A40A6B" w:rsidDel="0070321E">
                <w:rPr>
                  <w:rFonts w:eastAsia="Times New Roman"/>
                  <w:color w:val="000000"/>
                  <w:sz w:val="18"/>
                  <w:szCs w:val="18"/>
                </w:rPr>
                <w:delText>Short-Term RA Capacity</w:delText>
              </w:r>
            </w:del>
          </w:p>
        </w:tc>
        <w:tc>
          <w:tcPr>
            <w:tcW w:w="1318" w:type="dxa"/>
            <w:tcBorders>
              <w:top w:val="nil"/>
              <w:left w:val="nil"/>
              <w:bottom w:val="single" w:sz="4" w:space="0" w:color="auto"/>
              <w:right w:val="single" w:sz="4" w:space="0" w:color="auto"/>
            </w:tcBorders>
            <w:shd w:val="clear" w:color="auto" w:fill="auto"/>
            <w:vAlign w:val="center"/>
            <w:tcPrChange w:id="1497"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1004067F" w14:textId="38B5ED49" w:rsidR="000B7DB0" w:rsidRPr="00A40A6B" w:rsidRDefault="000B7DB0" w:rsidP="000B7DB0">
            <w:pPr>
              <w:spacing w:line="240" w:lineRule="auto"/>
              <w:jc w:val="center"/>
              <w:rPr>
                <w:rFonts w:eastAsia="Times New Roman"/>
                <w:color w:val="000000"/>
                <w:sz w:val="16"/>
                <w:szCs w:val="16"/>
              </w:rPr>
            </w:pPr>
            <w:del w:id="1498" w:author="Roberts, Julie" w:date="2022-03-08T14:48:00Z">
              <w:r w:rsidRPr="00A40A6B" w:rsidDel="0070321E">
                <w:rPr>
                  <w:rFonts w:eastAsia="Times New Roman"/>
                  <w:color w:val="000000"/>
                  <w:sz w:val="16"/>
                  <w:szCs w:val="16"/>
                </w:rPr>
                <w:delText>N/A</w:delText>
              </w:r>
            </w:del>
          </w:p>
        </w:tc>
        <w:tc>
          <w:tcPr>
            <w:tcW w:w="1318" w:type="dxa"/>
            <w:tcBorders>
              <w:top w:val="nil"/>
              <w:left w:val="nil"/>
              <w:bottom w:val="single" w:sz="4" w:space="0" w:color="auto"/>
              <w:right w:val="single" w:sz="4" w:space="0" w:color="auto"/>
            </w:tcBorders>
            <w:shd w:val="clear" w:color="auto" w:fill="auto"/>
            <w:vAlign w:val="center"/>
            <w:tcPrChange w:id="1499"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0579EE7D" w14:textId="46B213FF" w:rsidR="000B7DB0" w:rsidRPr="00A40A6B" w:rsidRDefault="000B7DB0" w:rsidP="000B7DB0">
            <w:pPr>
              <w:spacing w:line="240" w:lineRule="auto"/>
              <w:jc w:val="center"/>
              <w:rPr>
                <w:rFonts w:eastAsia="Times New Roman"/>
                <w:color w:val="000000"/>
                <w:sz w:val="16"/>
                <w:szCs w:val="16"/>
              </w:rPr>
            </w:pPr>
            <w:del w:id="1500" w:author="Roberts, Julie" w:date="2022-03-08T14:48:00Z">
              <w:r w:rsidRPr="00A40A6B" w:rsidDel="0070321E">
                <w:rPr>
                  <w:rFonts w:eastAsia="Times New Roman"/>
                  <w:color w:val="000000"/>
                  <w:sz w:val="16"/>
                  <w:szCs w:val="16"/>
                </w:rPr>
                <w:delText>N/A</w:delText>
              </w:r>
            </w:del>
          </w:p>
        </w:tc>
        <w:tc>
          <w:tcPr>
            <w:tcW w:w="1318" w:type="dxa"/>
            <w:tcBorders>
              <w:top w:val="nil"/>
              <w:left w:val="nil"/>
              <w:bottom w:val="single" w:sz="4" w:space="0" w:color="auto"/>
              <w:right w:val="single" w:sz="4" w:space="0" w:color="auto"/>
            </w:tcBorders>
            <w:shd w:val="clear" w:color="auto" w:fill="auto"/>
            <w:vAlign w:val="center"/>
            <w:tcPrChange w:id="1501"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31BED54D" w14:textId="4810C714" w:rsidR="000B7DB0" w:rsidRPr="00A40A6B" w:rsidRDefault="000B7DB0" w:rsidP="000B7DB0">
            <w:pPr>
              <w:spacing w:line="240" w:lineRule="auto"/>
              <w:jc w:val="center"/>
              <w:rPr>
                <w:rFonts w:eastAsia="Times New Roman"/>
                <w:color w:val="000000"/>
                <w:sz w:val="16"/>
                <w:szCs w:val="16"/>
              </w:rPr>
            </w:pPr>
            <w:del w:id="1502" w:author="Roberts, Julie" w:date="2022-03-08T14:48:00Z">
              <w:r w:rsidRPr="00A40A6B" w:rsidDel="0070321E">
                <w:rPr>
                  <w:rFonts w:eastAsia="Times New Roman"/>
                  <w:color w:val="000000"/>
                  <w:sz w:val="16"/>
                  <w:szCs w:val="16"/>
                </w:rPr>
                <w:delText>$38,440</w:delText>
              </w:r>
            </w:del>
          </w:p>
        </w:tc>
        <w:tc>
          <w:tcPr>
            <w:tcW w:w="1318" w:type="dxa"/>
            <w:tcBorders>
              <w:top w:val="nil"/>
              <w:left w:val="nil"/>
              <w:bottom w:val="single" w:sz="4" w:space="0" w:color="auto"/>
              <w:right w:val="single" w:sz="4" w:space="0" w:color="auto"/>
            </w:tcBorders>
            <w:shd w:val="clear" w:color="auto" w:fill="auto"/>
            <w:vAlign w:val="center"/>
            <w:tcPrChange w:id="1503"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0109C50A" w14:textId="7EE859EE" w:rsidR="000B7DB0" w:rsidRPr="00A40A6B" w:rsidRDefault="000B7DB0" w:rsidP="000B7DB0">
            <w:pPr>
              <w:spacing w:line="240" w:lineRule="auto"/>
              <w:jc w:val="center"/>
              <w:rPr>
                <w:rFonts w:eastAsia="Times New Roman"/>
                <w:color w:val="000000"/>
                <w:sz w:val="16"/>
                <w:szCs w:val="16"/>
              </w:rPr>
            </w:pPr>
            <w:del w:id="1504" w:author="Roberts, Julie" w:date="2022-03-08T14:48:00Z">
              <w:r w:rsidRPr="00A40A6B" w:rsidDel="0070321E">
                <w:rPr>
                  <w:rFonts w:eastAsia="Times New Roman"/>
                  <w:color w:val="000000"/>
                  <w:sz w:val="16"/>
                  <w:szCs w:val="16"/>
                </w:rPr>
                <w:delText>$360,510</w:delText>
              </w:r>
            </w:del>
          </w:p>
        </w:tc>
        <w:tc>
          <w:tcPr>
            <w:tcW w:w="1318" w:type="dxa"/>
            <w:tcBorders>
              <w:top w:val="nil"/>
              <w:left w:val="nil"/>
              <w:bottom w:val="single" w:sz="4" w:space="0" w:color="auto"/>
              <w:right w:val="single" w:sz="4" w:space="0" w:color="auto"/>
            </w:tcBorders>
            <w:shd w:val="clear" w:color="auto" w:fill="auto"/>
            <w:vAlign w:val="center"/>
            <w:tcPrChange w:id="1505"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6ED8D0D8" w14:textId="4B79135B" w:rsidR="000B7DB0" w:rsidRPr="00A40A6B" w:rsidRDefault="000B7DB0" w:rsidP="000B7DB0">
            <w:pPr>
              <w:spacing w:line="240" w:lineRule="auto"/>
              <w:jc w:val="center"/>
              <w:rPr>
                <w:rFonts w:eastAsia="Times New Roman"/>
                <w:color w:val="000000"/>
                <w:sz w:val="16"/>
                <w:szCs w:val="16"/>
              </w:rPr>
            </w:pPr>
            <w:del w:id="1506" w:author="Roberts, Julie" w:date="2022-03-08T14:48:00Z">
              <w:r w:rsidRPr="00A40A6B" w:rsidDel="0070321E">
                <w:rPr>
                  <w:rFonts w:eastAsia="Times New Roman"/>
                  <w:color w:val="000000"/>
                  <w:sz w:val="16"/>
                  <w:szCs w:val="16"/>
                </w:rPr>
                <w:delText>$50,600</w:delText>
              </w:r>
            </w:del>
          </w:p>
        </w:tc>
        <w:tc>
          <w:tcPr>
            <w:tcW w:w="1318" w:type="dxa"/>
            <w:tcBorders>
              <w:top w:val="nil"/>
              <w:left w:val="nil"/>
              <w:bottom w:val="single" w:sz="4" w:space="0" w:color="auto"/>
              <w:right w:val="single" w:sz="4" w:space="0" w:color="auto"/>
            </w:tcBorders>
            <w:shd w:val="clear" w:color="auto" w:fill="auto"/>
            <w:vAlign w:val="center"/>
            <w:tcPrChange w:id="1507"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0ED0E1DD" w14:textId="524F68EC" w:rsidR="000B7DB0" w:rsidRPr="00A40A6B" w:rsidRDefault="000B7DB0" w:rsidP="000B7DB0">
            <w:pPr>
              <w:spacing w:line="240" w:lineRule="auto"/>
              <w:jc w:val="center"/>
              <w:rPr>
                <w:rFonts w:eastAsia="Times New Roman"/>
                <w:color w:val="000000"/>
                <w:sz w:val="16"/>
                <w:szCs w:val="16"/>
              </w:rPr>
            </w:pPr>
            <w:del w:id="1508" w:author="Roberts, Julie" w:date="2022-03-08T14:48:00Z">
              <w:r w:rsidRPr="00A40A6B" w:rsidDel="0070321E">
                <w:rPr>
                  <w:rFonts w:eastAsia="Times New Roman"/>
                  <w:color w:val="000000"/>
                  <w:sz w:val="16"/>
                  <w:szCs w:val="16"/>
                </w:rPr>
                <w:delText> </w:delText>
              </w:r>
            </w:del>
          </w:p>
        </w:tc>
        <w:tc>
          <w:tcPr>
            <w:tcW w:w="1318" w:type="dxa"/>
            <w:tcBorders>
              <w:top w:val="nil"/>
              <w:left w:val="nil"/>
              <w:bottom w:val="single" w:sz="4" w:space="0" w:color="auto"/>
              <w:right w:val="single" w:sz="8" w:space="0" w:color="auto"/>
            </w:tcBorders>
            <w:shd w:val="clear" w:color="auto" w:fill="auto"/>
            <w:vAlign w:val="center"/>
            <w:tcPrChange w:id="1509" w:author="Roberts, Julie" w:date="2022-03-08T14:48:00Z">
              <w:tcPr>
                <w:tcW w:w="1318" w:type="dxa"/>
                <w:tcBorders>
                  <w:top w:val="nil"/>
                  <w:left w:val="nil"/>
                  <w:bottom w:val="single" w:sz="4" w:space="0" w:color="auto"/>
                  <w:right w:val="single" w:sz="8" w:space="0" w:color="auto"/>
                </w:tcBorders>
                <w:shd w:val="clear" w:color="auto" w:fill="auto"/>
                <w:vAlign w:val="center"/>
              </w:tcPr>
            </w:tcPrChange>
          </w:tcPr>
          <w:p w14:paraId="7E758FCE" w14:textId="24C91C4C" w:rsidR="000B7DB0" w:rsidRPr="00A40A6B" w:rsidRDefault="000B7DB0" w:rsidP="000B7DB0">
            <w:pPr>
              <w:spacing w:line="240" w:lineRule="auto"/>
              <w:jc w:val="center"/>
              <w:rPr>
                <w:rFonts w:eastAsia="Times New Roman"/>
                <w:sz w:val="16"/>
                <w:szCs w:val="16"/>
              </w:rPr>
            </w:pPr>
            <w:del w:id="1510" w:author="Roberts, Julie" w:date="2022-03-08T14:48:00Z">
              <w:r w:rsidRPr="00A40A6B" w:rsidDel="0070321E">
                <w:rPr>
                  <w:rFonts w:eastAsia="Times New Roman"/>
                  <w:sz w:val="16"/>
                  <w:szCs w:val="16"/>
                </w:rPr>
                <w:delText>$449,550</w:delText>
              </w:r>
            </w:del>
          </w:p>
        </w:tc>
      </w:tr>
      <w:tr w:rsidR="000B7DB0" w:rsidRPr="00A40A6B" w14:paraId="6A047CD4" w14:textId="77777777" w:rsidTr="0070321E">
        <w:trPr>
          <w:trHeight w:val="345"/>
          <w:jc w:val="center"/>
          <w:trPrChange w:id="1511" w:author="Roberts, Julie" w:date="2022-03-08T14:48:00Z">
            <w:trPr>
              <w:trHeight w:val="345"/>
              <w:jc w:val="center"/>
            </w:trPr>
          </w:trPrChange>
        </w:trPr>
        <w:tc>
          <w:tcPr>
            <w:tcW w:w="2444" w:type="dxa"/>
            <w:tcBorders>
              <w:top w:val="nil"/>
              <w:left w:val="single" w:sz="8" w:space="0" w:color="auto"/>
              <w:bottom w:val="single" w:sz="4" w:space="0" w:color="auto"/>
              <w:right w:val="single" w:sz="4" w:space="0" w:color="auto"/>
            </w:tcBorders>
            <w:shd w:val="clear" w:color="auto" w:fill="auto"/>
            <w:vAlign w:val="center"/>
            <w:tcPrChange w:id="1512" w:author="Roberts, Julie" w:date="2022-03-08T14:48:00Z">
              <w:tcPr>
                <w:tcW w:w="2444" w:type="dxa"/>
                <w:tcBorders>
                  <w:top w:val="nil"/>
                  <w:left w:val="single" w:sz="8" w:space="0" w:color="auto"/>
                  <w:bottom w:val="single" w:sz="4" w:space="0" w:color="auto"/>
                  <w:right w:val="single" w:sz="4" w:space="0" w:color="auto"/>
                </w:tcBorders>
                <w:shd w:val="clear" w:color="auto" w:fill="auto"/>
                <w:vAlign w:val="center"/>
              </w:tcPr>
            </w:tcPrChange>
          </w:tcPr>
          <w:p w14:paraId="44DE6573" w14:textId="44E1FA97" w:rsidR="000B7DB0" w:rsidRPr="00A40A6B" w:rsidRDefault="000B7DB0" w:rsidP="000B7DB0">
            <w:pPr>
              <w:spacing w:line="240" w:lineRule="auto"/>
              <w:jc w:val="center"/>
              <w:rPr>
                <w:rFonts w:eastAsia="Times New Roman"/>
                <w:color w:val="000000"/>
                <w:sz w:val="18"/>
                <w:szCs w:val="18"/>
              </w:rPr>
            </w:pPr>
            <w:del w:id="1513" w:author="Roberts, Julie" w:date="2022-03-08T14:48:00Z">
              <w:r w:rsidRPr="00A40A6B" w:rsidDel="0070321E">
                <w:rPr>
                  <w:rFonts w:eastAsia="Times New Roman"/>
                  <w:color w:val="000000"/>
                  <w:sz w:val="18"/>
                  <w:szCs w:val="18"/>
                </w:rPr>
                <w:delText xml:space="preserve">Heat Rate Option (Capacity) </w:delText>
              </w:r>
            </w:del>
          </w:p>
        </w:tc>
        <w:tc>
          <w:tcPr>
            <w:tcW w:w="1318" w:type="dxa"/>
            <w:tcBorders>
              <w:top w:val="nil"/>
              <w:left w:val="nil"/>
              <w:bottom w:val="single" w:sz="4" w:space="0" w:color="auto"/>
              <w:right w:val="single" w:sz="4" w:space="0" w:color="auto"/>
            </w:tcBorders>
            <w:shd w:val="clear" w:color="auto" w:fill="auto"/>
            <w:vAlign w:val="center"/>
            <w:tcPrChange w:id="1514"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22E6C053" w14:textId="7F5A43A5" w:rsidR="000B7DB0" w:rsidRPr="00A40A6B" w:rsidRDefault="000B7DB0" w:rsidP="000B7DB0">
            <w:pPr>
              <w:spacing w:line="240" w:lineRule="auto"/>
              <w:jc w:val="center"/>
              <w:rPr>
                <w:rFonts w:eastAsia="Times New Roman"/>
                <w:color w:val="000000"/>
                <w:sz w:val="16"/>
                <w:szCs w:val="16"/>
              </w:rPr>
            </w:pPr>
            <w:del w:id="1515" w:author="Roberts, Julie" w:date="2022-03-08T14:48:00Z">
              <w:r w:rsidRPr="00A40A6B" w:rsidDel="0070321E">
                <w:rPr>
                  <w:rFonts w:eastAsia="Times New Roman"/>
                  <w:color w:val="000000"/>
                  <w:sz w:val="16"/>
                  <w:szCs w:val="16"/>
                </w:rPr>
                <w:delText>$112,000</w:delText>
              </w:r>
            </w:del>
          </w:p>
        </w:tc>
        <w:tc>
          <w:tcPr>
            <w:tcW w:w="1318" w:type="dxa"/>
            <w:tcBorders>
              <w:top w:val="nil"/>
              <w:left w:val="nil"/>
              <w:bottom w:val="single" w:sz="4" w:space="0" w:color="auto"/>
              <w:right w:val="single" w:sz="4" w:space="0" w:color="auto"/>
            </w:tcBorders>
            <w:shd w:val="clear" w:color="auto" w:fill="auto"/>
            <w:vAlign w:val="center"/>
            <w:tcPrChange w:id="1516"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096CF7F0" w14:textId="0EE842E0" w:rsidR="000B7DB0" w:rsidRPr="00A40A6B" w:rsidRDefault="000B7DB0" w:rsidP="000B7DB0">
            <w:pPr>
              <w:spacing w:line="240" w:lineRule="auto"/>
              <w:jc w:val="center"/>
              <w:rPr>
                <w:rFonts w:eastAsia="Times New Roman"/>
                <w:color w:val="000000"/>
                <w:sz w:val="16"/>
                <w:szCs w:val="16"/>
              </w:rPr>
            </w:pPr>
            <w:del w:id="1517" w:author="Roberts, Julie" w:date="2022-03-08T14:48:00Z">
              <w:r w:rsidRPr="00A40A6B" w:rsidDel="0070321E">
                <w:rPr>
                  <w:rFonts w:eastAsia="Times New Roman"/>
                  <w:color w:val="000000"/>
                  <w:sz w:val="16"/>
                  <w:szCs w:val="16"/>
                </w:rPr>
                <w:delText>$313,500</w:delText>
              </w:r>
            </w:del>
          </w:p>
        </w:tc>
        <w:tc>
          <w:tcPr>
            <w:tcW w:w="1318" w:type="dxa"/>
            <w:tcBorders>
              <w:top w:val="nil"/>
              <w:left w:val="nil"/>
              <w:bottom w:val="single" w:sz="4" w:space="0" w:color="auto"/>
              <w:right w:val="single" w:sz="4" w:space="0" w:color="auto"/>
            </w:tcBorders>
            <w:shd w:val="clear" w:color="auto" w:fill="auto"/>
            <w:vAlign w:val="center"/>
            <w:tcPrChange w:id="1518"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3470661D" w14:textId="76073E27" w:rsidR="000B7DB0" w:rsidRPr="00A40A6B" w:rsidRDefault="000B7DB0" w:rsidP="000B7DB0">
            <w:pPr>
              <w:spacing w:line="240" w:lineRule="auto"/>
              <w:jc w:val="center"/>
              <w:rPr>
                <w:rFonts w:eastAsia="Times New Roman"/>
                <w:color w:val="000000"/>
                <w:sz w:val="16"/>
                <w:szCs w:val="16"/>
              </w:rPr>
            </w:pPr>
            <w:del w:id="1519" w:author="Roberts, Julie" w:date="2022-03-08T14:48:00Z">
              <w:r w:rsidRPr="00A40A6B" w:rsidDel="0070321E">
                <w:rPr>
                  <w:rFonts w:eastAsia="Times New Roman"/>
                  <w:color w:val="000000"/>
                  <w:sz w:val="16"/>
                  <w:szCs w:val="16"/>
                </w:rPr>
                <w:delText>$280,250</w:delText>
              </w:r>
            </w:del>
          </w:p>
        </w:tc>
        <w:tc>
          <w:tcPr>
            <w:tcW w:w="1318" w:type="dxa"/>
            <w:tcBorders>
              <w:top w:val="nil"/>
              <w:left w:val="nil"/>
              <w:bottom w:val="single" w:sz="4" w:space="0" w:color="auto"/>
              <w:right w:val="single" w:sz="4" w:space="0" w:color="auto"/>
            </w:tcBorders>
            <w:shd w:val="clear" w:color="auto" w:fill="auto"/>
            <w:vAlign w:val="center"/>
            <w:tcPrChange w:id="1520"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570A3BA7" w14:textId="38281DAD" w:rsidR="000B7DB0" w:rsidRPr="00A40A6B" w:rsidRDefault="000B7DB0" w:rsidP="000B7DB0">
            <w:pPr>
              <w:spacing w:line="240" w:lineRule="auto"/>
              <w:jc w:val="center"/>
              <w:rPr>
                <w:rFonts w:eastAsia="Times New Roman"/>
                <w:color w:val="000000"/>
                <w:sz w:val="16"/>
                <w:szCs w:val="16"/>
              </w:rPr>
            </w:pPr>
            <w:del w:id="1521" w:author="Roberts, Julie" w:date="2022-03-08T14:48:00Z">
              <w:r w:rsidRPr="00A40A6B" w:rsidDel="0070321E">
                <w:rPr>
                  <w:rFonts w:eastAsia="Times New Roman"/>
                  <w:color w:val="000000"/>
                  <w:sz w:val="16"/>
                  <w:szCs w:val="16"/>
                </w:rPr>
                <w:delText>N/A</w:delText>
              </w:r>
            </w:del>
          </w:p>
        </w:tc>
        <w:tc>
          <w:tcPr>
            <w:tcW w:w="1318" w:type="dxa"/>
            <w:tcBorders>
              <w:top w:val="nil"/>
              <w:left w:val="nil"/>
              <w:bottom w:val="single" w:sz="4" w:space="0" w:color="auto"/>
              <w:right w:val="single" w:sz="4" w:space="0" w:color="auto"/>
            </w:tcBorders>
            <w:shd w:val="clear" w:color="auto" w:fill="auto"/>
            <w:vAlign w:val="center"/>
            <w:tcPrChange w:id="1522"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3E9F5CB2" w14:textId="3A43051E" w:rsidR="000B7DB0" w:rsidRPr="00A40A6B" w:rsidRDefault="000B7DB0" w:rsidP="000B7DB0">
            <w:pPr>
              <w:spacing w:line="240" w:lineRule="auto"/>
              <w:jc w:val="center"/>
              <w:rPr>
                <w:rFonts w:eastAsia="Times New Roman"/>
                <w:color w:val="000000"/>
                <w:sz w:val="16"/>
                <w:szCs w:val="16"/>
              </w:rPr>
            </w:pPr>
            <w:del w:id="1523" w:author="Roberts, Julie" w:date="2022-03-08T14:48:00Z">
              <w:r w:rsidRPr="00A40A6B" w:rsidDel="0070321E">
                <w:rPr>
                  <w:rFonts w:eastAsia="Times New Roman"/>
                  <w:color w:val="000000"/>
                  <w:sz w:val="16"/>
                  <w:szCs w:val="16"/>
                </w:rPr>
                <w:delText> </w:delText>
              </w:r>
            </w:del>
          </w:p>
        </w:tc>
        <w:tc>
          <w:tcPr>
            <w:tcW w:w="1318" w:type="dxa"/>
            <w:tcBorders>
              <w:top w:val="nil"/>
              <w:left w:val="nil"/>
              <w:bottom w:val="single" w:sz="4" w:space="0" w:color="auto"/>
              <w:right w:val="single" w:sz="4" w:space="0" w:color="auto"/>
            </w:tcBorders>
            <w:shd w:val="clear" w:color="auto" w:fill="auto"/>
            <w:vAlign w:val="center"/>
            <w:tcPrChange w:id="1524"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02B3E924" w14:textId="0C15C569" w:rsidR="000B7DB0" w:rsidRPr="00A40A6B" w:rsidRDefault="000B7DB0" w:rsidP="000B7DB0">
            <w:pPr>
              <w:spacing w:line="240" w:lineRule="auto"/>
              <w:jc w:val="center"/>
              <w:rPr>
                <w:rFonts w:eastAsia="Times New Roman"/>
                <w:b/>
                <w:bCs/>
                <w:color w:val="000000"/>
                <w:sz w:val="16"/>
                <w:szCs w:val="16"/>
              </w:rPr>
            </w:pPr>
            <w:del w:id="1525" w:author="Roberts, Julie" w:date="2022-03-08T14:48:00Z">
              <w:r w:rsidRPr="00A40A6B" w:rsidDel="0070321E">
                <w:rPr>
                  <w:rFonts w:eastAsia="Times New Roman"/>
                  <w:b/>
                  <w:bCs/>
                  <w:color w:val="000000"/>
                  <w:sz w:val="16"/>
                  <w:szCs w:val="16"/>
                </w:rPr>
                <w:delText> </w:delText>
              </w:r>
            </w:del>
          </w:p>
        </w:tc>
        <w:tc>
          <w:tcPr>
            <w:tcW w:w="1318" w:type="dxa"/>
            <w:tcBorders>
              <w:top w:val="nil"/>
              <w:left w:val="nil"/>
              <w:bottom w:val="single" w:sz="4" w:space="0" w:color="auto"/>
              <w:right w:val="single" w:sz="8" w:space="0" w:color="auto"/>
            </w:tcBorders>
            <w:shd w:val="clear" w:color="auto" w:fill="auto"/>
            <w:vAlign w:val="center"/>
            <w:tcPrChange w:id="1526" w:author="Roberts, Julie" w:date="2022-03-08T14:48:00Z">
              <w:tcPr>
                <w:tcW w:w="1318" w:type="dxa"/>
                <w:tcBorders>
                  <w:top w:val="nil"/>
                  <w:left w:val="nil"/>
                  <w:bottom w:val="single" w:sz="4" w:space="0" w:color="auto"/>
                  <w:right w:val="single" w:sz="8" w:space="0" w:color="auto"/>
                </w:tcBorders>
                <w:shd w:val="clear" w:color="auto" w:fill="auto"/>
                <w:vAlign w:val="center"/>
              </w:tcPr>
            </w:tcPrChange>
          </w:tcPr>
          <w:p w14:paraId="4B03C0B3" w14:textId="2506AC89" w:rsidR="000B7DB0" w:rsidRPr="00A40A6B" w:rsidRDefault="000B7DB0" w:rsidP="000B7DB0">
            <w:pPr>
              <w:spacing w:line="240" w:lineRule="auto"/>
              <w:jc w:val="center"/>
              <w:rPr>
                <w:rFonts w:eastAsia="Times New Roman"/>
                <w:sz w:val="16"/>
                <w:szCs w:val="16"/>
              </w:rPr>
            </w:pPr>
            <w:del w:id="1527" w:author="Roberts, Julie" w:date="2022-03-08T14:48:00Z">
              <w:r w:rsidRPr="00A40A6B" w:rsidDel="0070321E">
                <w:rPr>
                  <w:rFonts w:eastAsia="Times New Roman"/>
                  <w:sz w:val="16"/>
                  <w:szCs w:val="16"/>
                </w:rPr>
                <w:delText>$705,750</w:delText>
              </w:r>
            </w:del>
          </w:p>
        </w:tc>
      </w:tr>
      <w:tr w:rsidR="000B7DB0" w:rsidRPr="00A40A6B" w14:paraId="68DED9A3" w14:textId="77777777" w:rsidTr="0070321E">
        <w:trPr>
          <w:trHeight w:val="345"/>
          <w:jc w:val="center"/>
          <w:trPrChange w:id="1528" w:author="Roberts, Julie" w:date="2022-03-08T14:48:00Z">
            <w:trPr>
              <w:trHeight w:val="345"/>
              <w:jc w:val="center"/>
            </w:trPr>
          </w:trPrChange>
        </w:trPr>
        <w:tc>
          <w:tcPr>
            <w:tcW w:w="2444" w:type="dxa"/>
            <w:tcBorders>
              <w:top w:val="nil"/>
              <w:left w:val="single" w:sz="8" w:space="0" w:color="auto"/>
              <w:bottom w:val="single" w:sz="4" w:space="0" w:color="auto"/>
              <w:right w:val="single" w:sz="4" w:space="0" w:color="auto"/>
            </w:tcBorders>
            <w:shd w:val="clear" w:color="auto" w:fill="auto"/>
            <w:vAlign w:val="center"/>
            <w:tcPrChange w:id="1529" w:author="Roberts, Julie" w:date="2022-03-08T14:48:00Z">
              <w:tcPr>
                <w:tcW w:w="2444" w:type="dxa"/>
                <w:tcBorders>
                  <w:top w:val="nil"/>
                  <w:left w:val="single" w:sz="8" w:space="0" w:color="auto"/>
                  <w:bottom w:val="single" w:sz="4" w:space="0" w:color="auto"/>
                  <w:right w:val="single" w:sz="4" w:space="0" w:color="auto"/>
                </w:tcBorders>
                <w:shd w:val="clear" w:color="auto" w:fill="auto"/>
                <w:vAlign w:val="center"/>
              </w:tcPr>
            </w:tcPrChange>
          </w:tcPr>
          <w:p w14:paraId="4935ADC7" w14:textId="6070ED64" w:rsidR="000B7DB0" w:rsidRPr="00A40A6B" w:rsidRDefault="000B7DB0" w:rsidP="000B7DB0">
            <w:pPr>
              <w:spacing w:line="240" w:lineRule="auto"/>
              <w:jc w:val="center"/>
              <w:rPr>
                <w:rFonts w:eastAsia="Times New Roman"/>
                <w:color w:val="000000"/>
                <w:sz w:val="18"/>
                <w:szCs w:val="18"/>
              </w:rPr>
            </w:pPr>
            <w:del w:id="1530" w:author="Roberts, Julie" w:date="2022-03-08T14:48:00Z">
              <w:r w:rsidRPr="00A40A6B" w:rsidDel="0070321E">
                <w:rPr>
                  <w:rFonts w:eastAsia="Times New Roman"/>
                  <w:color w:val="000000"/>
                  <w:sz w:val="18"/>
                  <w:szCs w:val="18"/>
                </w:rPr>
                <w:delText>Physical Call Option (Capacity)</w:delText>
              </w:r>
            </w:del>
          </w:p>
        </w:tc>
        <w:tc>
          <w:tcPr>
            <w:tcW w:w="1318" w:type="dxa"/>
            <w:tcBorders>
              <w:top w:val="nil"/>
              <w:left w:val="nil"/>
              <w:bottom w:val="single" w:sz="4" w:space="0" w:color="auto"/>
              <w:right w:val="single" w:sz="4" w:space="0" w:color="auto"/>
            </w:tcBorders>
            <w:shd w:val="clear" w:color="auto" w:fill="auto"/>
            <w:vAlign w:val="center"/>
            <w:tcPrChange w:id="1531"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2B588030" w14:textId="78012EE5" w:rsidR="000B7DB0" w:rsidRPr="00A40A6B" w:rsidRDefault="000B7DB0" w:rsidP="000B7DB0">
            <w:pPr>
              <w:spacing w:line="240" w:lineRule="auto"/>
              <w:jc w:val="center"/>
              <w:rPr>
                <w:rFonts w:eastAsia="Times New Roman"/>
                <w:color w:val="000000"/>
                <w:sz w:val="16"/>
                <w:szCs w:val="16"/>
              </w:rPr>
            </w:pPr>
            <w:del w:id="1532" w:author="Roberts, Julie" w:date="2022-03-08T14:48:00Z">
              <w:r w:rsidRPr="00A40A6B" w:rsidDel="0070321E">
                <w:rPr>
                  <w:rFonts w:eastAsia="Times New Roman"/>
                  <w:color w:val="000000"/>
                  <w:sz w:val="16"/>
                  <w:szCs w:val="16"/>
                </w:rPr>
                <w:delText>N/A</w:delText>
              </w:r>
            </w:del>
          </w:p>
        </w:tc>
        <w:tc>
          <w:tcPr>
            <w:tcW w:w="1318" w:type="dxa"/>
            <w:tcBorders>
              <w:top w:val="nil"/>
              <w:left w:val="nil"/>
              <w:bottom w:val="single" w:sz="4" w:space="0" w:color="auto"/>
              <w:right w:val="single" w:sz="4" w:space="0" w:color="auto"/>
            </w:tcBorders>
            <w:shd w:val="clear" w:color="auto" w:fill="auto"/>
            <w:vAlign w:val="center"/>
            <w:tcPrChange w:id="1533"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7D3A838E" w14:textId="51745C2E" w:rsidR="000B7DB0" w:rsidRPr="00A40A6B" w:rsidRDefault="000B7DB0" w:rsidP="000B7DB0">
            <w:pPr>
              <w:spacing w:line="240" w:lineRule="auto"/>
              <w:jc w:val="center"/>
              <w:rPr>
                <w:rFonts w:eastAsia="Times New Roman"/>
                <w:color w:val="000000"/>
                <w:sz w:val="16"/>
                <w:szCs w:val="16"/>
              </w:rPr>
            </w:pPr>
            <w:del w:id="1534" w:author="Roberts, Julie" w:date="2022-03-08T14:48:00Z">
              <w:r w:rsidRPr="00A40A6B" w:rsidDel="0070321E">
                <w:rPr>
                  <w:rFonts w:eastAsia="Times New Roman"/>
                  <w:color w:val="000000"/>
                  <w:sz w:val="16"/>
                  <w:szCs w:val="16"/>
                </w:rPr>
                <w:delText>N/A</w:delText>
              </w:r>
            </w:del>
          </w:p>
        </w:tc>
        <w:tc>
          <w:tcPr>
            <w:tcW w:w="1318" w:type="dxa"/>
            <w:tcBorders>
              <w:top w:val="nil"/>
              <w:left w:val="nil"/>
              <w:bottom w:val="single" w:sz="4" w:space="0" w:color="auto"/>
              <w:right w:val="single" w:sz="4" w:space="0" w:color="auto"/>
            </w:tcBorders>
            <w:shd w:val="clear" w:color="auto" w:fill="auto"/>
            <w:vAlign w:val="center"/>
            <w:tcPrChange w:id="1535"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48D5E1C9" w14:textId="20680429" w:rsidR="000B7DB0" w:rsidRPr="00A40A6B" w:rsidRDefault="000B7DB0" w:rsidP="000B7DB0">
            <w:pPr>
              <w:spacing w:line="240" w:lineRule="auto"/>
              <w:jc w:val="center"/>
              <w:rPr>
                <w:rFonts w:eastAsia="Times New Roman"/>
                <w:color w:val="000000"/>
                <w:sz w:val="16"/>
                <w:szCs w:val="16"/>
              </w:rPr>
            </w:pPr>
            <w:del w:id="1536" w:author="Roberts, Julie" w:date="2022-03-08T14:48:00Z">
              <w:r w:rsidRPr="00A40A6B" w:rsidDel="0070321E">
                <w:rPr>
                  <w:rFonts w:eastAsia="Times New Roman"/>
                  <w:color w:val="000000"/>
                  <w:sz w:val="16"/>
                  <w:szCs w:val="16"/>
                </w:rPr>
                <w:delText>N/A</w:delText>
              </w:r>
            </w:del>
          </w:p>
        </w:tc>
        <w:tc>
          <w:tcPr>
            <w:tcW w:w="1318" w:type="dxa"/>
            <w:tcBorders>
              <w:top w:val="nil"/>
              <w:left w:val="nil"/>
              <w:bottom w:val="single" w:sz="4" w:space="0" w:color="auto"/>
              <w:right w:val="single" w:sz="4" w:space="0" w:color="auto"/>
            </w:tcBorders>
            <w:shd w:val="clear" w:color="auto" w:fill="auto"/>
            <w:vAlign w:val="center"/>
            <w:tcPrChange w:id="1537"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5043B7F5" w14:textId="3C65973E" w:rsidR="000B7DB0" w:rsidRPr="00A40A6B" w:rsidRDefault="000B7DB0" w:rsidP="000B7DB0">
            <w:pPr>
              <w:spacing w:line="240" w:lineRule="auto"/>
              <w:jc w:val="center"/>
              <w:rPr>
                <w:rFonts w:eastAsia="Times New Roman"/>
                <w:color w:val="000000"/>
                <w:sz w:val="16"/>
                <w:szCs w:val="16"/>
              </w:rPr>
            </w:pPr>
            <w:del w:id="1538" w:author="Roberts, Julie" w:date="2022-03-08T14:48:00Z">
              <w:r w:rsidRPr="00A40A6B" w:rsidDel="0070321E">
                <w:rPr>
                  <w:rFonts w:eastAsia="Times New Roman"/>
                  <w:color w:val="000000"/>
                  <w:sz w:val="16"/>
                  <w:szCs w:val="16"/>
                </w:rPr>
                <w:delText>N/A</w:delText>
              </w:r>
            </w:del>
          </w:p>
        </w:tc>
        <w:tc>
          <w:tcPr>
            <w:tcW w:w="1318" w:type="dxa"/>
            <w:tcBorders>
              <w:top w:val="nil"/>
              <w:left w:val="nil"/>
              <w:bottom w:val="single" w:sz="4" w:space="0" w:color="auto"/>
              <w:right w:val="single" w:sz="4" w:space="0" w:color="auto"/>
            </w:tcBorders>
            <w:shd w:val="clear" w:color="auto" w:fill="auto"/>
            <w:vAlign w:val="center"/>
            <w:tcPrChange w:id="1539"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50F506F9" w14:textId="254E0013" w:rsidR="000B7DB0" w:rsidRPr="00A40A6B" w:rsidRDefault="000B7DB0" w:rsidP="000B7DB0">
            <w:pPr>
              <w:spacing w:line="240" w:lineRule="auto"/>
              <w:jc w:val="center"/>
              <w:rPr>
                <w:rFonts w:eastAsia="Times New Roman"/>
                <w:color w:val="000000"/>
                <w:sz w:val="16"/>
                <w:szCs w:val="16"/>
              </w:rPr>
            </w:pPr>
            <w:del w:id="1540" w:author="Roberts, Julie" w:date="2022-03-08T14:48:00Z">
              <w:r w:rsidRPr="00A40A6B" w:rsidDel="0070321E">
                <w:rPr>
                  <w:rFonts w:eastAsia="Times New Roman"/>
                  <w:color w:val="000000"/>
                  <w:sz w:val="16"/>
                  <w:szCs w:val="16"/>
                </w:rPr>
                <w:delText>$135,920</w:delText>
              </w:r>
            </w:del>
          </w:p>
        </w:tc>
        <w:tc>
          <w:tcPr>
            <w:tcW w:w="1318" w:type="dxa"/>
            <w:tcBorders>
              <w:top w:val="nil"/>
              <w:left w:val="nil"/>
              <w:bottom w:val="single" w:sz="4" w:space="0" w:color="auto"/>
              <w:right w:val="single" w:sz="4" w:space="0" w:color="auto"/>
            </w:tcBorders>
            <w:shd w:val="clear" w:color="auto" w:fill="auto"/>
            <w:vAlign w:val="center"/>
            <w:tcPrChange w:id="1541" w:author="Roberts, Julie" w:date="2022-03-08T14:48:00Z">
              <w:tcPr>
                <w:tcW w:w="1318" w:type="dxa"/>
                <w:tcBorders>
                  <w:top w:val="nil"/>
                  <w:left w:val="nil"/>
                  <w:bottom w:val="single" w:sz="4" w:space="0" w:color="auto"/>
                  <w:right w:val="single" w:sz="4" w:space="0" w:color="auto"/>
                </w:tcBorders>
                <w:shd w:val="clear" w:color="auto" w:fill="auto"/>
                <w:vAlign w:val="center"/>
              </w:tcPr>
            </w:tcPrChange>
          </w:tcPr>
          <w:p w14:paraId="6319578C" w14:textId="2CD29294" w:rsidR="000B7DB0" w:rsidRPr="00A40A6B" w:rsidRDefault="000B7DB0" w:rsidP="000B7DB0">
            <w:pPr>
              <w:spacing w:line="240" w:lineRule="auto"/>
              <w:jc w:val="center"/>
              <w:rPr>
                <w:rFonts w:eastAsia="Times New Roman"/>
                <w:color w:val="000000"/>
                <w:sz w:val="16"/>
                <w:szCs w:val="16"/>
              </w:rPr>
            </w:pPr>
            <w:del w:id="1542" w:author="Roberts, Julie" w:date="2022-03-08T14:48:00Z">
              <w:r w:rsidRPr="00A40A6B" w:rsidDel="0070321E">
                <w:rPr>
                  <w:rFonts w:eastAsia="Times New Roman"/>
                  <w:color w:val="000000"/>
                  <w:sz w:val="16"/>
                  <w:szCs w:val="16"/>
                </w:rPr>
                <w:delText>$102,320</w:delText>
              </w:r>
            </w:del>
          </w:p>
        </w:tc>
        <w:tc>
          <w:tcPr>
            <w:tcW w:w="1318" w:type="dxa"/>
            <w:tcBorders>
              <w:top w:val="nil"/>
              <w:left w:val="nil"/>
              <w:bottom w:val="single" w:sz="4" w:space="0" w:color="auto"/>
              <w:right w:val="single" w:sz="8" w:space="0" w:color="auto"/>
            </w:tcBorders>
            <w:shd w:val="clear" w:color="auto" w:fill="auto"/>
            <w:vAlign w:val="center"/>
            <w:tcPrChange w:id="1543" w:author="Roberts, Julie" w:date="2022-03-08T14:48:00Z">
              <w:tcPr>
                <w:tcW w:w="1318" w:type="dxa"/>
                <w:tcBorders>
                  <w:top w:val="nil"/>
                  <w:left w:val="nil"/>
                  <w:bottom w:val="single" w:sz="4" w:space="0" w:color="auto"/>
                  <w:right w:val="single" w:sz="8" w:space="0" w:color="auto"/>
                </w:tcBorders>
                <w:shd w:val="clear" w:color="auto" w:fill="auto"/>
                <w:vAlign w:val="center"/>
              </w:tcPr>
            </w:tcPrChange>
          </w:tcPr>
          <w:p w14:paraId="5E406E93" w14:textId="2C575131" w:rsidR="000B7DB0" w:rsidRPr="00A40A6B" w:rsidRDefault="000B7DB0" w:rsidP="000B7DB0">
            <w:pPr>
              <w:spacing w:line="240" w:lineRule="auto"/>
              <w:jc w:val="center"/>
              <w:rPr>
                <w:rFonts w:eastAsia="Times New Roman"/>
                <w:sz w:val="16"/>
                <w:szCs w:val="16"/>
              </w:rPr>
            </w:pPr>
            <w:del w:id="1544" w:author="Roberts, Julie" w:date="2022-03-08T14:48:00Z">
              <w:r w:rsidRPr="00A40A6B" w:rsidDel="0070321E">
                <w:rPr>
                  <w:rFonts w:eastAsia="Times New Roman"/>
                  <w:sz w:val="16"/>
                  <w:szCs w:val="16"/>
                </w:rPr>
                <w:delText>$238,240</w:delText>
              </w:r>
            </w:del>
          </w:p>
        </w:tc>
      </w:tr>
      <w:tr w:rsidR="000B7DB0" w:rsidRPr="00A40A6B" w14:paraId="2A5DCD2A" w14:textId="77777777" w:rsidTr="0070321E">
        <w:trPr>
          <w:trHeight w:val="449"/>
          <w:jc w:val="center"/>
          <w:trPrChange w:id="1545" w:author="Roberts, Julie" w:date="2022-03-08T14:48:00Z">
            <w:trPr>
              <w:trHeight w:val="449"/>
              <w:jc w:val="center"/>
            </w:trPr>
          </w:trPrChange>
        </w:trPr>
        <w:tc>
          <w:tcPr>
            <w:tcW w:w="2444" w:type="dxa"/>
            <w:tcBorders>
              <w:top w:val="nil"/>
              <w:left w:val="single" w:sz="8" w:space="0" w:color="auto"/>
              <w:bottom w:val="single" w:sz="8" w:space="0" w:color="auto"/>
              <w:right w:val="single" w:sz="4" w:space="0" w:color="auto"/>
            </w:tcBorders>
            <w:shd w:val="clear" w:color="auto" w:fill="auto"/>
            <w:vAlign w:val="center"/>
            <w:tcPrChange w:id="1546" w:author="Roberts, Julie" w:date="2022-03-08T14:48:00Z">
              <w:tcPr>
                <w:tcW w:w="2444" w:type="dxa"/>
                <w:tcBorders>
                  <w:top w:val="nil"/>
                  <w:left w:val="single" w:sz="8" w:space="0" w:color="auto"/>
                  <w:bottom w:val="single" w:sz="8" w:space="0" w:color="auto"/>
                  <w:right w:val="single" w:sz="4" w:space="0" w:color="auto"/>
                </w:tcBorders>
                <w:shd w:val="clear" w:color="auto" w:fill="auto"/>
                <w:vAlign w:val="center"/>
              </w:tcPr>
            </w:tcPrChange>
          </w:tcPr>
          <w:p w14:paraId="4850330F" w14:textId="28D59124" w:rsidR="000B7DB0" w:rsidRPr="00A40A6B" w:rsidRDefault="000B7DB0" w:rsidP="000B7DB0">
            <w:pPr>
              <w:spacing w:line="240" w:lineRule="auto"/>
              <w:jc w:val="center"/>
              <w:rPr>
                <w:rFonts w:eastAsia="Times New Roman"/>
                <w:b/>
                <w:bCs/>
                <w:color w:val="000000"/>
                <w:sz w:val="18"/>
                <w:szCs w:val="18"/>
              </w:rPr>
            </w:pPr>
            <w:del w:id="1547" w:author="Roberts, Julie" w:date="2022-03-08T14:48:00Z">
              <w:r w:rsidRPr="00A40A6B" w:rsidDel="0070321E">
                <w:rPr>
                  <w:rFonts w:eastAsia="Times New Roman"/>
                  <w:b/>
                  <w:bCs/>
                  <w:color w:val="000000"/>
                  <w:sz w:val="18"/>
                  <w:szCs w:val="18"/>
                </w:rPr>
                <w:delText xml:space="preserve">Total Costs </w:delText>
              </w:r>
            </w:del>
          </w:p>
        </w:tc>
        <w:tc>
          <w:tcPr>
            <w:tcW w:w="1318" w:type="dxa"/>
            <w:tcBorders>
              <w:top w:val="nil"/>
              <w:left w:val="nil"/>
              <w:bottom w:val="single" w:sz="8" w:space="0" w:color="auto"/>
              <w:right w:val="single" w:sz="4" w:space="0" w:color="auto"/>
            </w:tcBorders>
            <w:shd w:val="clear" w:color="auto" w:fill="auto"/>
            <w:vAlign w:val="center"/>
            <w:tcPrChange w:id="1548" w:author="Roberts, Julie" w:date="2022-03-08T14:48:00Z">
              <w:tcPr>
                <w:tcW w:w="1318" w:type="dxa"/>
                <w:tcBorders>
                  <w:top w:val="nil"/>
                  <w:left w:val="nil"/>
                  <w:bottom w:val="single" w:sz="8" w:space="0" w:color="auto"/>
                  <w:right w:val="single" w:sz="4" w:space="0" w:color="auto"/>
                </w:tcBorders>
                <w:shd w:val="clear" w:color="auto" w:fill="auto"/>
                <w:vAlign w:val="center"/>
              </w:tcPr>
            </w:tcPrChange>
          </w:tcPr>
          <w:p w14:paraId="47C38F0E" w14:textId="45C16F3F" w:rsidR="000B7DB0" w:rsidRPr="00A40A6B" w:rsidRDefault="000B7DB0" w:rsidP="000B7DB0">
            <w:pPr>
              <w:spacing w:line="240" w:lineRule="auto"/>
              <w:jc w:val="center"/>
              <w:rPr>
                <w:rFonts w:eastAsia="Times New Roman"/>
                <w:b/>
                <w:bCs/>
                <w:color w:val="000000"/>
                <w:sz w:val="16"/>
                <w:szCs w:val="16"/>
              </w:rPr>
            </w:pPr>
            <w:del w:id="1549" w:author="Roberts, Julie" w:date="2022-03-08T14:48:00Z">
              <w:r w:rsidRPr="00A40A6B" w:rsidDel="0070321E">
                <w:rPr>
                  <w:rFonts w:eastAsia="Times New Roman"/>
                  <w:b/>
                  <w:bCs/>
                  <w:color w:val="000000"/>
                  <w:sz w:val="16"/>
                  <w:szCs w:val="16"/>
                </w:rPr>
                <w:delText>$4,832,546</w:delText>
              </w:r>
            </w:del>
          </w:p>
        </w:tc>
        <w:tc>
          <w:tcPr>
            <w:tcW w:w="1318" w:type="dxa"/>
            <w:tcBorders>
              <w:top w:val="nil"/>
              <w:left w:val="nil"/>
              <w:bottom w:val="single" w:sz="8" w:space="0" w:color="auto"/>
              <w:right w:val="single" w:sz="4" w:space="0" w:color="auto"/>
            </w:tcBorders>
            <w:shd w:val="clear" w:color="auto" w:fill="auto"/>
            <w:vAlign w:val="center"/>
            <w:tcPrChange w:id="1550" w:author="Roberts, Julie" w:date="2022-03-08T14:48:00Z">
              <w:tcPr>
                <w:tcW w:w="1318" w:type="dxa"/>
                <w:tcBorders>
                  <w:top w:val="nil"/>
                  <w:left w:val="nil"/>
                  <w:bottom w:val="single" w:sz="8" w:space="0" w:color="auto"/>
                  <w:right w:val="single" w:sz="4" w:space="0" w:color="auto"/>
                </w:tcBorders>
                <w:shd w:val="clear" w:color="auto" w:fill="auto"/>
                <w:vAlign w:val="center"/>
              </w:tcPr>
            </w:tcPrChange>
          </w:tcPr>
          <w:p w14:paraId="3453E64D" w14:textId="6B375B96" w:rsidR="000B7DB0" w:rsidRPr="00A40A6B" w:rsidRDefault="000B7DB0" w:rsidP="000B7DB0">
            <w:pPr>
              <w:spacing w:line="240" w:lineRule="auto"/>
              <w:jc w:val="center"/>
              <w:rPr>
                <w:rFonts w:eastAsia="Times New Roman"/>
                <w:b/>
                <w:bCs/>
                <w:color w:val="000000"/>
                <w:sz w:val="16"/>
                <w:szCs w:val="16"/>
              </w:rPr>
            </w:pPr>
            <w:del w:id="1551" w:author="Roberts, Julie" w:date="2022-03-08T14:48:00Z">
              <w:r w:rsidRPr="00A40A6B" w:rsidDel="0070321E">
                <w:rPr>
                  <w:rFonts w:eastAsia="Times New Roman"/>
                  <w:b/>
                  <w:bCs/>
                  <w:color w:val="000000"/>
                  <w:sz w:val="16"/>
                  <w:szCs w:val="16"/>
                </w:rPr>
                <w:delText>$12,886,313</w:delText>
              </w:r>
            </w:del>
          </w:p>
        </w:tc>
        <w:tc>
          <w:tcPr>
            <w:tcW w:w="1318" w:type="dxa"/>
            <w:tcBorders>
              <w:top w:val="nil"/>
              <w:left w:val="nil"/>
              <w:bottom w:val="single" w:sz="8" w:space="0" w:color="auto"/>
              <w:right w:val="single" w:sz="4" w:space="0" w:color="auto"/>
            </w:tcBorders>
            <w:shd w:val="clear" w:color="auto" w:fill="auto"/>
            <w:vAlign w:val="center"/>
            <w:tcPrChange w:id="1552" w:author="Roberts, Julie" w:date="2022-03-08T14:48:00Z">
              <w:tcPr>
                <w:tcW w:w="1318" w:type="dxa"/>
                <w:tcBorders>
                  <w:top w:val="nil"/>
                  <w:left w:val="nil"/>
                  <w:bottom w:val="single" w:sz="8" w:space="0" w:color="auto"/>
                  <w:right w:val="single" w:sz="4" w:space="0" w:color="auto"/>
                </w:tcBorders>
                <w:shd w:val="clear" w:color="auto" w:fill="auto"/>
                <w:vAlign w:val="center"/>
              </w:tcPr>
            </w:tcPrChange>
          </w:tcPr>
          <w:p w14:paraId="11B6E620" w14:textId="307748FA" w:rsidR="000B7DB0" w:rsidRPr="00A40A6B" w:rsidRDefault="000B7DB0" w:rsidP="000B7DB0">
            <w:pPr>
              <w:spacing w:line="240" w:lineRule="auto"/>
              <w:jc w:val="center"/>
              <w:rPr>
                <w:rFonts w:eastAsia="Times New Roman"/>
                <w:b/>
                <w:bCs/>
                <w:color w:val="000000"/>
                <w:sz w:val="16"/>
                <w:szCs w:val="16"/>
              </w:rPr>
            </w:pPr>
            <w:del w:id="1553" w:author="Roberts, Julie" w:date="2022-03-08T14:48:00Z">
              <w:r w:rsidRPr="00A40A6B" w:rsidDel="0070321E">
                <w:rPr>
                  <w:rFonts w:eastAsia="Times New Roman"/>
                  <w:b/>
                  <w:bCs/>
                  <w:color w:val="000000"/>
                  <w:sz w:val="16"/>
                  <w:szCs w:val="16"/>
                </w:rPr>
                <w:delText>$13,614,352</w:delText>
              </w:r>
            </w:del>
          </w:p>
        </w:tc>
        <w:tc>
          <w:tcPr>
            <w:tcW w:w="1318" w:type="dxa"/>
            <w:tcBorders>
              <w:top w:val="nil"/>
              <w:left w:val="nil"/>
              <w:bottom w:val="single" w:sz="8" w:space="0" w:color="auto"/>
              <w:right w:val="single" w:sz="4" w:space="0" w:color="auto"/>
            </w:tcBorders>
            <w:shd w:val="clear" w:color="auto" w:fill="auto"/>
            <w:vAlign w:val="center"/>
            <w:tcPrChange w:id="1554" w:author="Roberts, Julie" w:date="2022-03-08T14:48:00Z">
              <w:tcPr>
                <w:tcW w:w="1318" w:type="dxa"/>
                <w:tcBorders>
                  <w:top w:val="nil"/>
                  <w:left w:val="nil"/>
                  <w:bottom w:val="single" w:sz="8" w:space="0" w:color="auto"/>
                  <w:right w:val="single" w:sz="4" w:space="0" w:color="auto"/>
                </w:tcBorders>
                <w:shd w:val="clear" w:color="auto" w:fill="auto"/>
                <w:vAlign w:val="center"/>
              </w:tcPr>
            </w:tcPrChange>
          </w:tcPr>
          <w:p w14:paraId="30A71E69" w14:textId="71B10E1C" w:rsidR="000B7DB0" w:rsidRPr="00A40A6B" w:rsidRDefault="000B7DB0" w:rsidP="000B7DB0">
            <w:pPr>
              <w:spacing w:line="240" w:lineRule="auto"/>
              <w:jc w:val="center"/>
              <w:rPr>
                <w:rFonts w:eastAsia="Times New Roman"/>
                <w:b/>
                <w:bCs/>
                <w:color w:val="000000"/>
                <w:sz w:val="16"/>
                <w:szCs w:val="16"/>
              </w:rPr>
            </w:pPr>
            <w:del w:id="1555" w:author="Roberts, Julie" w:date="2022-03-08T14:48:00Z">
              <w:r w:rsidRPr="00A40A6B" w:rsidDel="0070321E">
                <w:rPr>
                  <w:rFonts w:eastAsia="Times New Roman"/>
                  <w:b/>
                  <w:bCs/>
                  <w:color w:val="000000"/>
                  <w:sz w:val="16"/>
                  <w:szCs w:val="16"/>
                </w:rPr>
                <w:delText>$10,242,739</w:delText>
              </w:r>
            </w:del>
          </w:p>
        </w:tc>
        <w:tc>
          <w:tcPr>
            <w:tcW w:w="1318" w:type="dxa"/>
            <w:tcBorders>
              <w:top w:val="nil"/>
              <w:left w:val="nil"/>
              <w:bottom w:val="single" w:sz="8" w:space="0" w:color="auto"/>
              <w:right w:val="single" w:sz="4" w:space="0" w:color="auto"/>
            </w:tcBorders>
            <w:shd w:val="clear" w:color="auto" w:fill="auto"/>
            <w:vAlign w:val="center"/>
            <w:tcPrChange w:id="1556" w:author="Roberts, Julie" w:date="2022-03-08T14:48:00Z">
              <w:tcPr>
                <w:tcW w:w="1318" w:type="dxa"/>
                <w:tcBorders>
                  <w:top w:val="nil"/>
                  <w:left w:val="nil"/>
                  <w:bottom w:val="single" w:sz="8" w:space="0" w:color="auto"/>
                  <w:right w:val="single" w:sz="4" w:space="0" w:color="auto"/>
                </w:tcBorders>
                <w:shd w:val="clear" w:color="auto" w:fill="auto"/>
                <w:vAlign w:val="center"/>
              </w:tcPr>
            </w:tcPrChange>
          </w:tcPr>
          <w:p w14:paraId="1646723F" w14:textId="61F79236" w:rsidR="000B7DB0" w:rsidRPr="00A40A6B" w:rsidRDefault="000B7DB0" w:rsidP="000B7DB0">
            <w:pPr>
              <w:spacing w:line="240" w:lineRule="auto"/>
              <w:jc w:val="center"/>
              <w:rPr>
                <w:rFonts w:eastAsia="Times New Roman"/>
                <w:b/>
                <w:bCs/>
                <w:color w:val="000000"/>
                <w:sz w:val="16"/>
                <w:szCs w:val="16"/>
              </w:rPr>
            </w:pPr>
            <w:del w:id="1557" w:author="Roberts, Julie" w:date="2022-03-08T14:48:00Z">
              <w:r w:rsidRPr="00A40A6B" w:rsidDel="0070321E">
                <w:rPr>
                  <w:rFonts w:eastAsia="Times New Roman"/>
                  <w:b/>
                  <w:bCs/>
                  <w:color w:val="000000"/>
                  <w:sz w:val="16"/>
                  <w:szCs w:val="16"/>
                </w:rPr>
                <w:delText>$10,631,474</w:delText>
              </w:r>
            </w:del>
          </w:p>
        </w:tc>
        <w:tc>
          <w:tcPr>
            <w:tcW w:w="1318" w:type="dxa"/>
            <w:tcBorders>
              <w:top w:val="nil"/>
              <w:left w:val="nil"/>
              <w:bottom w:val="single" w:sz="8" w:space="0" w:color="auto"/>
              <w:right w:val="single" w:sz="4" w:space="0" w:color="auto"/>
            </w:tcBorders>
            <w:shd w:val="clear" w:color="auto" w:fill="auto"/>
            <w:vAlign w:val="center"/>
            <w:tcPrChange w:id="1558" w:author="Roberts, Julie" w:date="2022-03-08T14:48:00Z">
              <w:tcPr>
                <w:tcW w:w="1318" w:type="dxa"/>
                <w:tcBorders>
                  <w:top w:val="nil"/>
                  <w:left w:val="nil"/>
                  <w:bottom w:val="single" w:sz="8" w:space="0" w:color="auto"/>
                  <w:right w:val="single" w:sz="4" w:space="0" w:color="auto"/>
                </w:tcBorders>
                <w:shd w:val="clear" w:color="auto" w:fill="auto"/>
                <w:vAlign w:val="center"/>
              </w:tcPr>
            </w:tcPrChange>
          </w:tcPr>
          <w:p w14:paraId="27999508" w14:textId="04F2641E" w:rsidR="000B7DB0" w:rsidRPr="00A40A6B" w:rsidRDefault="000B7DB0" w:rsidP="000B7DB0">
            <w:pPr>
              <w:spacing w:line="240" w:lineRule="auto"/>
              <w:jc w:val="center"/>
              <w:rPr>
                <w:rFonts w:eastAsia="Times New Roman"/>
                <w:b/>
                <w:bCs/>
                <w:color w:val="000000"/>
                <w:sz w:val="16"/>
                <w:szCs w:val="16"/>
              </w:rPr>
            </w:pPr>
            <w:del w:id="1559" w:author="Roberts, Julie" w:date="2022-03-08T14:48:00Z">
              <w:r w:rsidRPr="00A40A6B" w:rsidDel="0070321E">
                <w:rPr>
                  <w:rFonts w:eastAsia="Times New Roman"/>
                  <w:b/>
                  <w:bCs/>
                  <w:color w:val="000000"/>
                  <w:sz w:val="16"/>
                  <w:szCs w:val="16"/>
                </w:rPr>
                <w:delText>$8,629,504</w:delText>
              </w:r>
            </w:del>
          </w:p>
        </w:tc>
        <w:tc>
          <w:tcPr>
            <w:tcW w:w="1318" w:type="dxa"/>
            <w:tcBorders>
              <w:top w:val="nil"/>
              <w:left w:val="nil"/>
              <w:bottom w:val="single" w:sz="8" w:space="0" w:color="auto"/>
              <w:right w:val="single" w:sz="8" w:space="0" w:color="auto"/>
            </w:tcBorders>
            <w:shd w:val="clear" w:color="auto" w:fill="auto"/>
            <w:vAlign w:val="center"/>
            <w:tcPrChange w:id="1560" w:author="Roberts, Julie" w:date="2022-03-08T14:48:00Z">
              <w:tcPr>
                <w:tcW w:w="1318" w:type="dxa"/>
                <w:tcBorders>
                  <w:top w:val="nil"/>
                  <w:left w:val="nil"/>
                  <w:bottom w:val="single" w:sz="8" w:space="0" w:color="auto"/>
                  <w:right w:val="single" w:sz="8" w:space="0" w:color="auto"/>
                </w:tcBorders>
                <w:shd w:val="clear" w:color="auto" w:fill="auto"/>
                <w:vAlign w:val="center"/>
              </w:tcPr>
            </w:tcPrChange>
          </w:tcPr>
          <w:p w14:paraId="49F72BF2" w14:textId="67500C3D" w:rsidR="000B7DB0" w:rsidRPr="00A40A6B" w:rsidRDefault="000B7DB0" w:rsidP="000B7DB0">
            <w:pPr>
              <w:spacing w:line="240" w:lineRule="auto"/>
              <w:jc w:val="center"/>
              <w:rPr>
                <w:rFonts w:eastAsia="Times New Roman"/>
                <w:b/>
                <w:bCs/>
                <w:color w:val="000000"/>
                <w:sz w:val="16"/>
                <w:szCs w:val="16"/>
              </w:rPr>
            </w:pPr>
            <w:del w:id="1561" w:author="Roberts, Julie" w:date="2022-03-08T14:48:00Z">
              <w:r w:rsidRPr="00A40A6B" w:rsidDel="0070321E">
                <w:rPr>
                  <w:rFonts w:eastAsia="Times New Roman"/>
                  <w:b/>
                  <w:bCs/>
                  <w:color w:val="000000"/>
                  <w:sz w:val="16"/>
                  <w:szCs w:val="16"/>
                </w:rPr>
                <w:delText>$60,836,928</w:delText>
              </w:r>
            </w:del>
          </w:p>
        </w:tc>
      </w:tr>
    </w:tbl>
    <w:p w14:paraId="0D9B82C1" w14:textId="77777777" w:rsidR="000B7DB0" w:rsidRDefault="000B7DB0" w:rsidP="00F961E5">
      <w:pPr>
        <w:suppressLineNumbers/>
        <w:spacing w:line="480" w:lineRule="auto"/>
      </w:pPr>
    </w:p>
    <w:p w14:paraId="5D5D49B6" w14:textId="7EB44031" w:rsidR="000B7DB0" w:rsidRDefault="000B7DB0">
      <w:pPr>
        <w:suppressLineNumbers/>
        <w:tabs>
          <w:tab w:val="left" w:pos="1046"/>
        </w:tabs>
        <w:spacing w:line="480" w:lineRule="auto"/>
        <w:pPrChange w:id="1562" w:author="Roberts, Julie" w:date="2022-03-08T14:54:00Z">
          <w:pPr>
            <w:suppressLineNumbers/>
            <w:spacing w:line="480" w:lineRule="auto"/>
          </w:pPr>
        </w:pPrChange>
      </w:pPr>
    </w:p>
    <w:p w14:paraId="3B98D9F8" w14:textId="753A562F" w:rsidR="0070321E" w:rsidRDefault="0070321E" w:rsidP="006B17C4">
      <w:pPr>
        <w:spacing w:line="480" w:lineRule="auto"/>
        <w:rPr>
          <w:ins w:id="1563" w:author="Roberts, Julie" w:date="2022-03-08T14:55:00Z"/>
        </w:rPr>
      </w:pPr>
    </w:p>
    <w:tbl>
      <w:tblPr>
        <w:tblW w:w="11875" w:type="dxa"/>
        <w:jc w:val="center"/>
        <w:tblLook w:val="04A0" w:firstRow="1" w:lastRow="0" w:firstColumn="1" w:lastColumn="0" w:noHBand="0" w:noVBand="1"/>
        <w:tblPrChange w:id="1564" w:author="Roberts, Julie" w:date="2022-03-21T14:48:00Z">
          <w:tblPr>
            <w:tblW w:w="10760" w:type="dxa"/>
            <w:tblInd w:w="1089" w:type="dxa"/>
            <w:tblLook w:val="04A0" w:firstRow="1" w:lastRow="0" w:firstColumn="1" w:lastColumn="0" w:noHBand="0" w:noVBand="1"/>
          </w:tblPr>
        </w:tblPrChange>
      </w:tblPr>
      <w:tblGrid>
        <w:gridCol w:w="2453"/>
        <w:gridCol w:w="1342"/>
        <w:gridCol w:w="1342"/>
        <w:gridCol w:w="1342"/>
        <w:gridCol w:w="1490"/>
        <w:gridCol w:w="1263"/>
        <w:gridCol w:w="1263"/>
        <w:gridCol w:w="1380"/>
        <w:tblGridChange w:id="1565">
          <w:tblGrid>
            <w:gridCol w:w="2222"/>
            <w:gridCol w:w="1216"/>
            <w:gridCol w:w="1216"/>
            <w:gridCol w:w="1216"/>
            <w:gridCol w:w="1350"/>
            <w:gridCol w:w="1145"/>
            <w:gridCol w:w="1145"/>
            <w:gridCol w:w="1250"/>
          </w:tblGrid>
        </w:tblGridChange>
      </w:tblGrid>
      <w:tr w:rsidR="00A952F5" w:rsidRPr="0070321E" w14:paraId="1C16FC25" w14:textId="77777777" w:rsidTr="00F43B68">
        <w:trPr>
          <w:trHeight w:val="586"/>
          <w:jc w:val="center"/>
          <w:ins w:id="1566" w:author="Roberts, Julie" w:date="2022-03-08T14:55:00Z"/>
          <w:trPrChange w:id="1567" w:author="Roberts, Julie" w:date="2022-03-21T14:48:00Z">
            <w:trPr>
              <w:trHeight w:val="495"/>
            </w:trPr>
          </w:trPrChange>
        </w:trPr>
        <w:tc>
          <w:tcPr>
            <w:tcW w:w="2453" w:type="dxa"/>
            <w:tcBorders>
              <w:top w:val="single" w:sz="8" w:space="0" w:color="auto"/>
              <w:left w:val="single" w:sz="8" w:space="0" w:color="auto"/>
              <w:bottom w:val="single" w:sz="8" w:space="0" w:color="auto"/>
              <w:right w:val="single" w:sz="8" w:space="0" w:color="auto"/>
            </w:tcBorders>
            <w:shd w:val="clear" w:color="auto" w:fill="auto"/>
            <w:vAlign w:val="center"/>
            <w:hideMark/>
            <w:tcPrChange w:id="1568" w:author="Roberts, Julie" w:date="2022-03-21T14:48:00Z">
              <w:tcPr>
                <w:tcW w:w="2222" w:type="dxa"/>
                <w:tcBorders>
                  <w:top w:val="single" w:sz="8" w:space="0" w:color="auto"/>
                  <w:left w:val="single" w:sz="8" w:space="0" w:color="auto"/>
                  <w:bottom w:val="single" w:sz="8" w:space="0" w:color="auto"/>
                  <w:right w:val="single" w:sz="8" w:space="0" w:color="auto"/>
                </w:tcBorders>
                <w:shd w:val="clear" w:color="auto" w:fill="auto"/>
                <w:vAlign w:val="center"/>
                <w:hideMark/>
              </w:tcPr>
            </w:tcPrChange>
          </w:tcPr>
          <w:p w14:paraId="47F43115" w14:textId="77777777" w:rsidR="002C1325" w:rsidRPr="00973C28" w:rsidRDefault="002C1325" w:rsidP="004D75A3">
            <w:pPr>
              <w:spacing w:line="240" w:lineRule="auto"/>
              <w:jc w:val="center"/>
              <w:rPr>
                <w:ins w:id="1569" w:author="Roberts, Julie" w:date="2022-03-08T14:55:00Z"/>
                <w:rFonts w:eastAsia="Times New Roman"/>
                <w:b/>
                <w:bCs/>
                <w:sz w:val="16"/>
                <w:szCs w:val="16"/>
                <w:rPrChange w:id="1570" w:author="Roberts, Julie" w:date="2022-03-25T13:36:00Z">
                  <w:rPr>
                    <w:ins w:id="1571" w:author="Roberts, Julie" w:date="2022-03-08T14:55:00Z"/>
                    <w:rFonts w:eastAsia="Times New Roman"/>
                    <w:b/>
                    <w:bCs/>
                    <w:color w:val="000000"/>
                    <w:sz w:val="18"/>
                    <w:szCs w:val="18"/>
                  </w:rPr>
                </w:rPrChange>
              </w:rPr>
            </w:pPr>
            <w:ins w:id="1572" w:author="Roberts, Julie" w:date="2022-03-08T14:55:00Z">
              <w:r w:rsidRPr="00973C28">
                <w:rPr>
                  <w:rFonts w:eastAsia="Times New Roman"/>
                  <w:b/>
                  <w:bCs/>
                  <w:sz w:val="16"/>
                  <w:szCs w:val="16"/>
                  <w:rPrChange w:id="1573" w:author="Roberts, Julie" w:date="2022-03-25T13:36:00Z">
                    <w:rPr>
                      <w:rFonts w:eastAsia="Times New Roman"/>
                      <w:b/>
                      <w:bCs/>
                      <w:color w:val="000000"/>
                      <w:sz w:val="18"/>
                      <w:szCs w:val="18"/>
                    </w:rPr>
                  </w:rPrChange>
                </w:rPr>
                <w:lastRenderedPageBreak/>
                <w:t>Cost Component</w:t>
              </w:r>
            </w:ins>
          </w:p>
        </w:tc>
        <w:tc>
          <w:tcPr>
            <w:tcW w:w="1342" w:type="dxa"/>
            <w:tcBorders>
              <w:top w:val="single" w:sz="8" w:space="0" w:color="auto"/>
              <w:left w:val="nil"/>
              <w:bottom w:val="single" w:sz="8" w:space="0" w:color="auto"/>
              <w:right w:val="single" w:sz="8" w:space="0" w:color="auto"/>
            </w:tcBorders>
            <w:shd w:val="clear" w:color="auto" w:fill="auto"/>
            <w:vAlign w:val="center"/>
            <w:hideMark/>
            <w:tcPrChange w:id="1574" w:author="Roberts, Julie" w:date="2022-03-21T14:48:00Z">
              <w:tcPr>
                <w:tcW w:w="1216" w:type="dxa"/>
                <w:tcBorders>
                  <w:top w:val="single" w:sz="8" w:space="0" w:color="auto"/>
                  <w:left w:val="nil"/>
                  <w:bottom w:val="single" w:sz="8" w:space="0" w:color="auto"/>
                  <w:right w:val="single" w:sz="8" w:space="0" w:color="auto"/>
                </w:tcBorders>
                <w:shd w:val="clear" w:color="auto" w:fill="auto"/>
                <w:vAlign w:val="center"/>
                <w:hideMark/>
              </w:tcPr>
            </w:tcPrChange>
          </w:tcPr>
          <w:p w14:paraId="7E0BD90D" w14:textId="77777777" w:rsidR="002C1325" w:rsidRPr="00973C28" w:rsidRDefault="002C1325" w:rsidP="002C1325">
            <w:pPr>
              <w:spacing w:line="240" w:lineRule="auto"/>
              <w:jc w:val="center"/>
              <w:rPr>
                <w:ins w:id="1575" w:author="Roberts, Julie" w:date="2022-03-08T14:55:00Z"/>
                <w:rFonts w:eastAsia="Times New Roman"/>
                <w:b/>
                <w:bCs/>
                <w:sz w:val="16"/>
                <w:szCs w:val="16"/>
                <w:rPrChange w:id="1576" w:author="Roberts, Julie" w:date="2022-03-25T13:36:00Z">
                  <w:rPr>
                    <w:ins w:id="1577" w:author="Roberts, Julie" w:date="2022-03-08T14:55:00Z"/>
                    <w:rFonts w:eastAsia="Times New Roman"/>
                    <w:b/>
                    <w:bCs/>
                    <w:color w:val="000000"/>
                    <w:sz w:val="18"/>
                    <w:szCs w:val="18"/>
                  </w:rPr>
                </w:rPrChange>
              </w:rPr>
            </w:pPr>
            <w:ins w:id="1578" w:author="Roberts, Julie" w:date="2022-03-08T14:55:00Z">
              <w:r w:rsidRPr="00973C28">
                <w:rPr>
                  <w:rFonts w:eastAsia="Times New Roman"/>
                  <w:b/>
                  <w:bCs/>
                  <w:sz w:val="16"/>
                  <w:szCs w:val="16"/>
                  <w:rPrChange w:id="1579" w:author="Roberts, Julie" w:date="2022-03-25T13:36:00Z">
                    <w:rPr>
                      <w:rFonts w:eastAsia="Times New Roman"/>
                      <w:b/>
                      <w:bCs/>
                      <w:color w:val="000000"/>
                      <w:sz w:val="18"/>
                      <w:szCs w:val="18"/>
                    </w:rPr>
                  </w:rPrChange>
                </w:rPr>
                <w:t>2017                  Sep-Dec</w:t>
              </w:r>
            </w:ins>
          </w:p>
        </w:tc>
        <w:tc>
          <w:tcPr>
            <w:tcW w:w="1342" w:type="dxa"/>
            <w:tcBorders>
              <w:top w:val="single" w:sz="8" w:space="0" w:color="auto"/>
              <w:left w:val="nil"/>
              <w:bottom w:val="single" w:sz="8" w:space="0" w:color="auto"/>
              <w:right w:val="single" w:sz="8" w:space="0" w:color="auto"/>
            </w:tcBorders>
            <w:shd w:val="clear" w:color="auto" w:fill="auto"/>
            <w:vAlign w:val="center"/>
            <w:hideMark/>
            <w:tcPrChange w:id="1580" w:author="Roberts, Julie" w:date="2022-03-21T14:48:00Z">
              <w:tcPr>
                <w:tcW w:w="1216" w:type="dxa"/>
                <w:tcBorders>
                  <w:top w:val="single" w:sz="8" w:space="0" w:color="auto"/>
                  <w:left w:val="nil"/>
                  <w:bottom w:val="single" w:sz="8" w:space="0" w:color="auto"/>
                  <w:right w:val="single" w:sz="8" w:space="0" w:color="auto"/>
                </w:tcBorders>
                <w:shd w:val="clear" w:color="auto" w:fill="auto"/>
                <w:vAlign w:val="center"/>
                <w:hideMark/>
              </w:tcPr>
            </w:tcPrChange>
          </w:tcPr>
          <w:p w14:paraId="2792D38A" w14:textId="77777777" w:rsidR="002C1325" w:rsidRPr="00973C28" w:rsidRDefault="002C1325" w:rsidP="002C1325">
            <w:pPr>
              <w:spacing w:line="240" w:lineRule="auto"/>
              <w:jc w:val="center"/>
              <w:rPr>
                <w:ins w:id="1581" w:author="Roberts, Julie" w:date="2022-03-08T14:55:00Z"/>
                <w:rFonts w:eastAsia="Times New Roman"/>
                <w:b/>
                <w:bCs/>
                <w:sz w:val="16"/>
                <w:szCs w:val="16"/>
                <w:rPrChange w:id="1582" w:author="Roberts, Julie" w:date="2022-03-25T13:36:00Z">
                  <w:rPr>
                    <w:ins w:id="1583" w:author="Roberts, Julie" w:date="2022-03-08T14:55:00Z"/>
                    <w:rFonts w:eastAsia="Times New Roman"/>
                    <w:b/>
                    <w:bCs/>
                    <w:color w:val="000000"/>
                    <w:sz w:val="18"/>
                    <w:szCs w:val="18"/>
                  </w:rPr>
                </w:rPrChange>
              </w:rPr>
            </w:pPr>
            <w:ins w:id="1584" w:author="Roberts, Julie" w:date="2022-03-08T14:55:00Z">
              <w:r w:rsidRPr="00973C28">
                <w:rPr>
                  <w:rFonts w:eastAsia="Times New Roman"/>
                  <w:b/>
                  <w:bCs/>
                  <w:sz w:val="16"/>
                  <w:szCs w:val="16"/>
                  <w:rPrChange w:id="1585" w:author="Roberts, Julie" w:date="2022-03-25T13:36:00Z">
                    <w:rPr>
                      <w:rFonts w:eastAsia="Times New Roman"/>
                      <w:b/>
                      <w:bCs/>
                      <w:color w:val="000000"/>
                      <w:sz w:val="18"/>
                      <w:szCs w:val="18"/>
                    </w:rPr>
                  </w:rPrChange>
                </w:rPr>
                <w:t>2018</w:t>
              </w:r>
            </w:ins>
          </w:p>
        </w:tc>
        <w:tc>
          <w:tcPr>
            <w:tcW w:w="1342" w:type="dxa"/>
            <w:tcBorders>
              <w:top w:val="single" w:sz="8" w:space="0" w:color="auto"/>
              <w:left w:val="nil"/>
              <w:bottom w:val="single" w:sz="8" w:space="0" w:color="auto"/>
              <w:right w:val="single" w:sz="8" w:space="0" w:color="auto"/>
            </w:tcBorders>
            <w:shd w:val="clear" w:color="auto" w:fill="auto"/>
            <w:vAlign w:val="center"/>
            <w:hideMark/>
            <w:tcPrChange w:id="1586" w:author="Roberts, Julie" w:date="2022-03-21T14:48:00Z">
              <w:tcPr>
                <w:tcW w:w="1216" w:type="dxa"/>
                <w:tcBorders>
                  <w:top w:val="single" w:sz="8" w:space="0" w:color="auto"/>
                  <w:left w:val="nil"/>
                  <w:bottom w:val="single" w:sz="8" w:space="0" w:color="auto"/>
                  <w:right w:val="single" w:sz="8" w:space="0" w:color="auto"/>
                </w:tcBorders>
                <w:shd w:val="clear" w:color="auto" w:fill="auto"/>
                <w:vAlign w:val="center"/>
                <w:hideMark/>
              </w:tcPr>
            </w:tcPrChange>
          </w:tcPr>
          <w:p w14:paraId="46CA2CE0" w14:textId="77777777" w:rsidR="002C1325" w:rsidRPr="00973C28" w:rsidRDefault="002C1325" w:rsidP="002C1325">
            <w:pPr>
              <w:spacing w:line="240" w:lineRule="auto"/>
              <w:jc w:val="center"/>
              <w:rPr>
                <w:ins w:id="1587" w:author="Roberts, Julie" w:date="2022-03-08T14:55:00Z"/>
                <w:rFonts w:eastAsia="Times New Roman"/>
                <w:b/>
                <w:bCs/>
                <w:sz w:val="16"/>
                <w:szCs w:val="16"/>
                <w:rPrChange w:id="1588" w:author="Roberts, Julie" w:date="2022-03-25T13:36:00Z">
                  <w:rPr>
                    <w:ins w:id="1589" w:author="Roberts, Julie" w:date="2022-03-08T14:55:00Z"/>
                    <w:rFonts w:eastAsia="Times New Roman"/>
                    <w:b/>
                    <w:bCs/>
                    <w:color w:val="000000"/>
                    <w:sz w:val="18"/>
                    <w:szCs w:val="18"/>
                  </w:rPr>
                </w:rPrChange>
              </w:rPr>
            </w:pPr>
            <w:ins w:id="1590" w:author="Roberts, Julie" w:date="2022-03-08T14:55:00Z">
              <w:r w:rsidRPr="00973C28">
                <w:rPr>
                  <w:rFonts w:eastAsia="Times New Roman"/>
                  <w:b/>
                  <w:bCs/>
                  <w:sz w:val="16"/>
                  <w:szCs w:val="16"/>
                  <w:rPrChange w:id="1591" w:author="Roberts, Julie" w:date="2022-03-25T13:36:00Z">
                    <w:rPr>
                      <w:rFonts w:eastAsia="Times New Roman"/>
                      <w:b/>
                      <w:bCs/>
                      <w:color w:val="000000"/>
                      <w:sz w:val="18"/>
                      <w:szCs w:val="18"/>
                    </w:rPr>
                  </w:rPrChange>
                </w:rPr>
                <w:t>2019</w:t>
              </w:r>
            </w:ins>
          </w:p>
        </w:tc>
        <w:tc>
          <w:tcPr>
            <w:tcW w:w="1490" w:type="dxa"/>
            <w:tcBorders>
              <w:top w:val="single" w:sz="8" w:space="0" w:color="auto"/>
              <w:left w:val="nil"/>
              <w:bottom w:val="single" w:sz="8" w:space="0" w:color="auto"/>
              <w:right w:val="single" w:sz="8" w:space="0" w:color="auto"/>
            </w:tcBorders>
            <w:shd w:val="clear" w:color="auto" w:fill="auto"/>
            <w:vAlign w:val="center"/>
            <w:hideMark/>
            <w:tcPrChange w:id="1592" w:author="Roberts, Julie" w:date="2022-03-21T14:48:00Z">
              <w:tcPr>
                <w:tcW w:w="1350" w:type="dxa"/>
                <w:tcBorders>
                  <w:top w:val="single" w:sz="8" w:space="0" w:color="auto"/>
                  <w:left w:val="nil"/>
                  <w:bottom w:val="single" w:sz="8" w:space="0" w:color="auto"/>
                  <w:right w:val="single" w:sz="8" w:space="0" w:color="auto"/>
                </w:tcBorders>
                <w:shd w:val="clear" w:color="auto" w:fill="auto"/>
                <w:vAlign w:val="center"/>
                <w:hideMark/>
              </w:tcPr>
            </w:tcPrChange>
          </w:tcPr>
          <w:p w14:paraId="55285BC0" w14:textId="77777777" w:rsidR="002C1325" w:rsidRPr="00973C28" w:rsidRDefault="002C1325" w:rsidP="002C1325">
            <w:pPr>
              <w:spacing w:line="240" w:lineRule="auto"/>
              <w:jc w:val="center"/>
              <w:rPr>
                <w:ins w:id="1593" w:author="Roberts, Julie" w:date="2022-03-08T14:55:00Z"/>
                <w:rFonts w:eastAsia="Times New Roman"/>
                <w:b/>
                <w:bCs/>
                <w:sz w:val="16"/>
                <w:szCs w:val="16"/>
                <w:rPrChange w:id="1594" w:author="Roberts, Julie" w:date="2022-03-25T13:36:00Z">
                  <w:rPr>
                    <w:ins w:id="1595" w:author="Roberts, Julie" w:date="2022-03-08T14:55:00Z"/>
                    <w:rFonts w:eastAsia="Times New Roman"/>
                    <w:b/>
                    <w:bCs/>
                    <w:color w:val="000000"/>
                    <w:sz w:val="18"/>
                    <w:szCs w:val="18"/>
                  </w:rPr>
                </w:rPrChange>
              </w:rPr>
            </w:pPr>
            <w:ins w:id="1596" w:author="Roberts, Julie" w:date="2022-03-08T14:55:00Z">
              <w:r w:rsidRPr="00973C28">
                <w:rPr>
                  <w:rFonts w:eastAsia="Times New Roman"/>
                  <w:b/>
                  <w:bCs/>
                  <w:sz w:val="16"/>
                  <w:szCs w:val="16"/>
                  <w:rPrChange w:id="1597" w:author="Roberts, Julie" w:date="2022-03-25T13:36:00Z">
                    <w:rPr>
                      <w:rFonts w:eastAsia="Times New Roman"/>
                      <w:b/>
                      <w:bCs/>
                      <w:color w:val="000000"/>
                      <w:sz w:val="18"/>
                      <w:szCs w:val="18"/>
                    </w:rPr>
                  </w:rPrChange>
                </w:rPr>
                <w:t>2020</w:t>
              </w:r>
            </w:ins>
          </w:p>
        </w:tc>
        <w:tc>
          <w:tcPr>
            <w:tcW w:w="1263" w:type="dxa"/>
            <w:tcBorders>
              <w:top w:val="single" w:sz="8" w:space="0" w:color="auto"/>
              <w:left w:val="nil"/>
              <w:bottom w:val="single" w:sz="8" w:space="0" w:color="auto"/>
              <w:right w:val="single" w:sz="8" w:space="0" w:color="auto"/>
            </w:tcBorders>
            <w:shd w:val="clear" w:color="auto" w:fill="auto"/>
            <w:vAlign w:val="center"/>
            <w:hideMark/>
            <w:tcPrChange w:id="1598" w:author="Roberts, Julie" w:date="2022-03-21T14:48:00Z">
              <w:tcPr>
                <w:tcW w:w="1145" w:type="dxa"/>
                <w:tcBorders>
                  <w:top w:val="single" w:sz="8" w:space="0" w:color="auto"/>
                  <w:left w:val="nil"/>
                  <w:bottom w:val="single" w:sz="8" w:space="0" w:color="auto"/>
                  <w:right w:val="single" w:sz="8" w:space="0" w:color="auto"/>
                </w:tcBorders>
                <w:shd w:val="clear" w:color="auto" w:fill="auto"/>
                <w:vAlign w:val="center"/>
                <w:hideMark/>
              </w:tcPr>
            </w:tcPrChange>
          </w:tcPr>
          <w:p w14:paraId="0854AE71" w14:textId="77777777" w:rsidR="002C1325" w:rsidRPr="00973C28" w:rsidRDefault="002C1325" w:rsidP="002C1325">
            <w:pPr>
              <w:spacing w:line="240" w:lineRule="auto"/>
              <w:jc w:val="center"/>
              <w:rPr>
                <w:ins w:id="1599" w:author="Roberts, Julie" w:date="2022-03-08T14:55:00Z"/>
                <w:rFonts w:eastAsia="Times New Roman"/>
                <w:b/>
                <w:bCs/>
                <w:sz w:val="16"/>
                <w:szCs w:val="16"/>
                <w:rPrChange w:id="1600" w:author="Roberts, Julie" w:date="2022-03-25T13:36:00Z">
                  <w:rPr>
                    <w:ins w:id="1601" w:author="Roberts, Julie" w:date="2022-03-08T14:55:00Z"/>
                    <w:rFonts w:eastAsia="Times New Roman"/>
                    <w:b/>
                    <w:bCs/>
                    <w:color w:val="000000"/>
                    <w:sz w:val="18"/>
                    <w:szCs w:val="18"/>
                  </w:rPr>
                </w:rPrChange>
              </w:rPr>
            </w:pPr>
            <w:ins w:id="1602" w:author="Roberts, Julie" w:date="2022-03-08T14:55:00Z">
              <w:r w:rsidRPr="00973C28">
                <w:rPr>
                  <w:rFonts w:eastAsia="Times New Roman"/>
                  <w:b/>
                  <w:bCs/>
                  <w:sz w:val="16"/>
                  <w:szCs w:val="16"/>
                  <w:rPrChange w:id="1603" w:author="Roberts, Julie" w:date="2022-03-25T13:36:00Z">
                    <w:rPr>
                      <w:rFonts w:eastAsia="Times New Roman"/>
                      <w:b/>
                      <w:bCs/>
                      <w:color w:val="000000"/>
                      <w:sz w:val="18"/>
                      <w:szCs w:val="18"/>
                    </w:rPr>
                  </w:rPrChange>
                </w:rPr>
                <w:t>2021</w:t>
              </w:r>
            </w:ins>
          </w:p>
        </w:tc>
        <w:tc>
          <w:tcPr>
            <w:tcW w:w="1263" w:type="dxa"/>
            <w:tcBorders>
              <w:top w:val="single" w:sz="8" w:space="0" w:color="auto"/>
              <w:left w:val="nil"/>
              <w:bottom w:val="single" w:sz="8" w:space="0" w:color="auto"/>
              <w:right w:val="single" w:sz="8" w:space="0" w:color="auto"/>
            </w:tcBorders>
            <w:shd w:val="clear" w:color="auto" w:fill="auto"/>
            <w:vAlign w:val="center"/>
            <w:hideMark/>
            <w:tcPrChange w:id="1604" w:author="Roberts, Julie" w:date="2022-03-21T14:48:00Z">
              <w:tcPr>
                <w:tcW w:w="1145" w:type="dxa"/>
                <w:tcBorders>
                  <w:top w:val="single" w:sz="8" w:space="0" w:color="auto"/>
                  <w:left w:val="nil"/>
                  <w:bottom w:val="single" w:sz="8" w:space="0" w:color="auto"/>
                  <w:right w:val="single" w:sz="8" w:space="0" w:color="auto"/>
                </w:tcBorders>
                <w:shd w:val="clear" w:color="auto" w:fill="auto"/>
                <w:vAlign w:val="bottom"/>
                <w:hideMark/>
              </w:tcPr>
            </w:tcPrChange>
          </w:tcPr>
          <w:p w14:paraId="0F310DA1" w14:textId="77777777" w:rsidR="009962AF" w:rsidRPr="00973C28" w:rsidRDefault="002C1325" w:rsidP="002C1325">
            <w:pPr>
              <w:spacing w:line="240" w:lineRule="auto"/>
              <w:jc w:val="center"/>
              <w:rPr>
                <w:ins w:id="1605" w:author="Roberts, Julie" w:date="2022-03-08T17:26:00Z"/>
                <w:b/>
                <w:sz w:val="16"/>
                <w:szCs w:val="16"/>
                <w:rPrChange w:id="1606" w:author="Roberts, Julie" w:date="2022-03-25T13:36:00Z">
                  <w:rPr>
                    <w:ins w:id="1607" w:author="Roberts, Julie" w:date="2022-03-08T17:26:00Z"/>
                    <w:b/>
                    <w:color w:val="000000"/>
                    <w:sz w:val="20"/>
                    <w:szCs w:val="20"/>
                  </w:rPr>
                </w:rPrChange>
              </w:rPr>
            </w:pPr>
            <w:ins w:id="1608" w:author="Roberts, Julie" w:date="2022-03-08T15:07:00Z">
              <w:r w:rsidRPr="00973C28">
                <w:rPr>
                  <w:b/>
                  <w:sz w:val="16"/>
                  <w:szCs w:val="16"/>
                  <w:rPrChange w:id="1609" w:author="Roberts, Julie" w:date="2022-03-25T13:36:00Z">
                    <w:rPr>
                      <w:rFonts w:ascii="Calibri" w:hAnsi="Calibri" w:cs="Calibri"/>
                      <w:color w:val="000000"/>
                      <w:sz w:val="22"/>
                      <w:szCs w:val="22"/>
                    </w:rPr>
                  </w:rPrChange>
                </w:rPr>
                <w:t xml:space="preserve">2022 </w:t>
              </w:r>
            </w:ins>
          </w:p>
          <w:p w14:paraId="33B4E8C9" w14:textId="2109C757" w:rsidR="002C1325" w:rsidRPr="00973C28" w:rsidRDefault="002C1325" w:rsidP="002C1325">
            <w:pPr>
              <w:spacing w:line="240" w:lineRule="auto"/>
              <w:jc w:val="center"/>
              <w:rPr>
                <w:ins w:id="1610" w:author="Roberts, Julie" w:date="2022-03-08T14:55:00Z"/>
                <w:rFonts w:eastAsia="Times New Roman"/>
                <w:b/>
                <w:bCs/>
                <w:sz w:val="16"/>
                <w:szCs w:val="16"/>
                <w:rPrChange w:id="1611" w:author="Roberts, Julie" w:date="2022-03-25T13:36:00Z">
                  <w:rPr>
                    <w:ins w:id="1612" w:author="Roberts, Julie" w:date="2022-03-08T14:55:00Z"/>
                    <w:rFonts w:eastAsia="Times New Roman"/>
                    <w:b/>
                    <w:bCs/>
                    <w:color w:val="000000"/>
                    <w:sz w:val="18"/>
                    <w:szCs w:val="18"/>
                  </w:rPr>
                </w:rPrChange>
              </w:rPr>
            </w:pPr>
            <w:ins w:id="1613" w:author="Roberts, Julie" w:date="2022-03-08T15:07:00Z">
              <w:r w:rsidRPr="00973C28">
                <w:rPr>
                  <w:b/>
                  <w:sz w:val="16"/>
                  <w:szCs w:val="16"/>
                  <w:rPrChange w:id="1614" w:author="Roberts, Julie" w:date="2022-03-25T13:36:00Z">
                    <w:rPr>
                      <w:rFonts w:ascii="Calibri" w:hAnsi="Calibri" w:cs="Calibri"/>
                      <w:color w:val="000000"/>
                      <w:sz w:val="22"/>
                      <w:szCs w:val="22"/>
                    </w:rPr>
                  </w:rPrChange>
                </w:rPr>
                <w:t>Jan-Oct</w:t>
              </w:r>
            </w:ins>
          </w:p>
        </w:tc>
        <w:tc>
          <w:tcPr>
            <w:tcW w:w="1380" w:type="dxa"/>
            <w:tcBorders>
              <w:top w:val="single" w:sz="8" w:space="0" w:color="auto"/>
              <w:left w:val="nil"/>
              <w:bottom w:val="single" w:sz="8" w:space="0" w:color="auto"/>
              <w:right w:val="single" w:sz="8" w:space="0" w:color="auto"/>
            </w:tcBorders>
            <w:shd w:val="clear" w:color="auto" w:fill="auto"/>
            <w:vAlign w:val="center"/>
            <w:hideMark/>
            <w:tcPrChange w:id="1615" w:author="Roberts, Julie" w:date="2022-03-21T14:48:00Z">
              <w:tcPr>
                <w:tcW w:w="1250" w:type="dxa"/>
                <w:tcBorders>
                  <w:top w:val="single" w:sz="8" w:space="0" w:color="auto"/>
                  <w:left w:val="nil"/>
                  <w:bottom w:val="single" w:sz="8" w:space="0" w:color="auto"/>
                  <w:right w:val="single" w:sz="8" w:space="0" w:color="auto"/>
                </w:tcBorders>
                <w:shd w:val="clear" w:color="auto" w:fill="auto"/>
                <w:vAlign w:val="center"/>
                <w:hideMark/>
              </w:tcPr>
            </w:tcPrChange>
          </w:tcPr>
          <w:p w14:paraId="3E5348A7" w14:textId="77777777" w:rsidR="002C1325" w:rsidRPr="00973C28" w:rsidRDefault="002C1325" w:rsidP="002C1325">
            <w:pPr>
              <w:spacing w:line="240" w:lineRule="auto"/>
              <w:jc w:val="center"/>
              <w:rPr>
                <w:ins w:id="1616" w:author="Roberts, Julie" w:date="2022-03-08T14:55:00Z"/>
                <w:rFonts w:eastAsia="Times New Roman"/>
                <w:b/>
                <w:bCs/>
                <w:sz w:val="16"/>
                <w:szCs w:val="16"/>
                <w:rPrChange w:id="1617" w:author="Roberts, Julie" w:date="2022-03-25T13:36:00Z">
                  <w:rPr>
                    <w:ins w:id="1618" w:author="Roberts, Julie" w:date="2022-03-08T14:55:00Z"/>
                    <w:rFonts w:eastAsia="Times New Roman"/>
                    <w:b/>
                    <w:bCs/>
                    <w:color w:val="000000"/>
                    <w:sz w:val="18"/>
                    <w:szCs w:val="18"/>
                  </w:rPr>
                </w:rPrChange>
              </w:rPr>
            </w:pPr>
            <w:ins w:id="1619" w:author="Roberts, Julie" w:date="2022-03-08T14:55:00Z">
              <w:r w:rsidRPr="00973C28">
                <w:rPr>
                  <w:rFonts w:eastAsia="Times New Roman"/>
                  <w:b/>
                  <w:bCs/>
                  <w:sz w:val="16"/>
                  <w:szCs w:val="16"/>
                  <w:rPrChange w:id="1620" w:author="Roberts, Julie" w:date="2022-03-25T13:36:00Z">
                    <w:rPr>
                      <w:rFonts w:eastAsia="Times New Roman"/>
                      <w:b/>
                      <w:bCs/>
                      <w:color w:val="000000"/>
                      <w:sz w:val="18"/>
                      <w:szCs w:val="18"/>
                    </w:rPr>
                  </w:rPrChange>
                </w:rPr>
                <w:t>Total Costs</w:t>
              </w:r>
            </w:ins>
          </w:p>
        </w:tc>
      </w:tr>
      <w:tr w:rsidR="00A952F5" w:rsidRPr="0070321E" w14:paraId="1A06835F" w14:textId="77777777" w:rsidTr="00F43B68">
        <w:trPr>
          <w:trHeight w:val="373"/>
          <w:jc w:val="center"/>
          <w:ins w:id="1621" w:author="Roberts, Julie" w:date="2022-03-08T14:55:00Z"/>
          <w:trPrChange w:id="1622" w:author="Roberts, Julie" w:date="2022-03-21T14:48:00Z">
            <w:trPr>
              <w:trHeight w:val="315"/>
            </w:trPr>
          </w:trPrChange>
        </w:trPr>
        <w:tc>
          <w:tcPr>
            <w:tcW w:w="2453" w:type="dxa"/>
            <w:tcBorders>
              <w:top w:val="nil"/>
              <w:left w:val="single" w:sz="8" w:space="0" w:color="auto"/>
              <w:bottom w:val="single" w:sz="8" w:space="0" w:color="auto"/>
              <w:right w:val="single" w:sz="8" w:space="0" w:color="auto"/>
            </w:tcBorders>
            <w:shd w:val="clear" w:color="auto" w:fill="auto"/>
            <w:vAlign w:val="center"/>
            <w:hideMark/>
            <w:tcPrChange w:id="1623" w:author="Roberts, Julie" w:date="2022-03-21T14:48:00Z">
              <w:tcPr>
                <w:tcW w:w="2640" w:type="dxa"/>
                <w:tcBorders>
                  <w:top w:val="nil"/>
                  <w:left w:val="single" w:sz="8" w:space="0" w:color="auto"/>
                  <w:bottom w:val="single" w:sz="8" w:space="0" w:color="auto"/>
                  <w:right w:val="single" w:sz="8" w:space="0" w:color="auto"/>
                </w:tcBorders>
                <w:shd w:val="clear" w:color="auto" w:fill="auto"/>
                <w:vAlign w:val="center"/>
                <w:hideMark/>
              </w:tcPr>
            </w:tcPrChange>
          </w:tcPr>
          <w:p w14:paraId="38D3EA3D" w14:textId="77777777" w:rsidR="00A952F5" w:rsidRPr="00973C28" w:rsidRDefault="00A952F5" w:rsidP="00A952F5">
            <w:pPr>
              <w:spacing w:line="240" w:lineRule="auto"/>
              <w:jc w:val="center"/>
              <w:rPr>
                <w:ins w:id="1624" w:author="Roberts, Julie" w:date="2022-03-08T14:55:00Z"/>
                <w:rFonts w:eastAsia="Times New Roman"/>
                <w:sz w:val="16"/>
                <w:szCs w:val="16"/>
                <w:rPrChange w:id="1625" w:author="Roberts, Julie" w:date="2022-03-25T13:36:00Z">
                  <w:rPr>
                    <w:ins w:id="1626" w:author="Roberts, Julie" w:date="2022-03-08T14:55:00Z"/>
                    <w:rFonts w:eastAsia="Times New Roman"/>
                    <w:color w:val="000000"/>
                    <w:sz w:val="18"/>
                    <w:szCs w:val="18"/>
                  </w:rPr>
                </w:rPrChange>
              </w:rPr>
            </w:pPr>
            <w:ins w:id="1627" w:author="Roberts, Julie" w:date="2022-03-08T14:55:00Z">
              <w:r w:rsidRPr="00973C28">
                <w:rPr>
                  <w:rFonts w:eastAsia="Times New Roman"/>
                  <w:sz w:val="16"/>
                  <w:szCs w:val="16"/>
                  <w:rPrChange w:id="1628" w:author="Roberts, Julie" w:date="2022-03-25T13:36:00Z">
                    <w:rPr>
                      <w:rFonts w:eastAsia="Times New Roman"/>
                      <w:color w:val="000000"/>
                      <w:sz w:val="18"/>
                      <w:szCs w:val="18"/>
                    </w:rPr>
                  </w:rPrChange>
                </w:rPr>
                <w:t>SCE Transmission</w:t>
              </w:r>
            </w:ins>
          </w:p>
        </w:tc>
        <w:tc>
          <w:tcPr>
            <w:tcW w:w="1342" w:type="dxa"/>
            <w:tcBorders>
              <w:top w:val="nil"/>
              <w:left w:val="nil"/>
              <w:bottom w:val="single" w:sz="8" w:space="0" w:color="auto"/>
              <w:right w:val="single" w:sz="8" w:space="0" w:color="auto"/>
            </w:tcBorders>
            <w:shd w:val="clear" w:color="auto" w:fill="auto"/>
            <w:vAlign w:val="center"/>
            <w:hideMark/>
            <w:tcPrChange w:id="1629"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34CDF4FC" w14:textId="1065E0FE" w:rsidR="00A952F5" w:rsidRPr="00973C28" w:rsidRDefault="00A952F5" w:rsidP="00DB004B">
            <w:pPr>
              <w:spacing w:line="240" w:lineRule="auto"/>
              <w:jc w:val="center"/>
              <w:rPr>
                <w:ins w:id="1630" w:author="Roberts, Julie" w:date="2022-03-08T14:55:00Z"/>
                <w:rFonts w:eastAsia="Times New Roman"/>
                <w:sz w:val="16"/>
                <w:szCs w:val="16"/>
                <w:rPrChange w:id="1631" w:author="Roberts, Julie" w:date="2022-03-25T13:36:00Z">
                  <w:rPr>
                    <w:ins w:id="1632" w:author="Roberts, Julie" w:date="2022-03-08T14:55:00Z"/>
                    <w:rFonts w:eastAsia="Times New Roman"/>
                    <w:color w:val="000000"/>
                    <w:sz w:val="16"/>
                    <w:szCs w:val="16"/>
                  </w:rPr>
                </w:rPrChange>
              </w:rPr>
            </w:pPr>
            <w:ins w:id="1633" w:author="Roberts, Julie" w:date="2022-03-08T15:11:00Z">
              <w:r w:rsidRPr="00973C28">
                <w:rPr>
                  <w:sz w:val="16"/>
                  <w:szCs w:val="16"/>
                  <w:rPrChange w:id="1634" w:author="Roberts, Julie" w:date="2022-03-25T13:36:00Z">
                    <w:rPr/>
                  </w:rPrChange>
                </w:rPr>
                <w:t>$292,78</w:t>
              </w:r>
            </w:ins>
            <w:ins w:id="1635" w:author="Roberts, Julie" w:date="2022-03-08T15:31:00Z">
              <w:r w:rsidR="00DB004B" w:rsidRPr="00973C28">
                <w:rPr>
                  <w:sz w:val="16"/>
                  <w:szCs w:val="16"/>
                  <w:rPrChange w:id="1636" w:author="Roberts, Julie" w:date="2022-03-25T13:36:00Z">
                    <w:rPr>
                      <w:sz w:val="20"/>
                      <w:szCs w:val="20"/>
                    </w:rPr>
                  </w:rPrChange>
                </w:rPr>
                <w:t>3</w:t>
              </w:r>
            </w:ins>
            <w:ins w:id="1637" w:author="Roberts, Julie" w:date="2022-03-08T15:11:00Z">
              <w:r w:rsidRPr="00973C28">
                <w:rPr>
                  <w:sz w:val="16"/>
                  <w:szCs w:val="16"/>
                  <w:rPrChange w:id="1638" w:author="Roberts, Julie" w:date="2022-03-25T13:36:00Z">
                    <w:rPr/>
                  </w:rPrChange>
                </w:rPr>
                <w:t xml:space="preserve"> </w:t>
              </w:r>
            </w:ins>
          </w:p>
        </w:tc>
        <w:tc>
          <w:tcPr>
            <w:tcW w:w="1342" w:type="dxa"/>
            <w:tcBorders>
              <w:top w:val="nil"/>
              <w:left w:val="nil"/>
              <w:bottom w:val="single" w:sz="8" w:space="0" w:color="auto"/>
              <w:right w:val="single" w:sz="8" w:space="0" w:color="auto"/>
            </w:tcBorders>
            <w:shd w:val="clear" w:color="auto" w:fill="auto"/>
            <w:vAlign w:val="center"/>
            <w:hideMark/>
            <w:tcPrChange w:id="1639"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5C3C44AE" w14:textId="77777777" w:rsidR="00A952F5" w:rsidRPr="00973C28" w:rsidRDefault="00A952F5" w:rsidP="00A952F5">
            <w:pPr>
              <w:spacing w:line="240" w:lineRule="auto"/>
              <w:jc w:val="center"/>
              <w:rPr>
                <w:ins w:id="1640" w:author="Roberts, Julie" w:date="2022-03-08T14:55:00Z"/>
                <w:rFonts w:eastAsia="Times New Roman"/>
                <w:sz w:val="16"/>
                <w:szCs w:val="16"/>
                <w:rPrChange w:id="1641" w:author="Roberts, Julie" w:date="2022-03-25T13:36:00Z">
                  <w:rPr>
                    <w:ins w:id="1642" w:author="Roberts, Julie" w:date="2022-03-08T14:55:00Z"/>
                    <w:rFonts w:eastAsia="Times New Roman"/>
                    <w:color w:val="000000"/>
                    <w:sz w:val="16"/>
                    <w:szCs w:val="16"/>
                  </w:rPr>
                </w:rPrChange>
              </w:rPr>
            </w:pPr>
            <w:ins w:id="1643" w:author="Roberts, Julie" w:date="2022-03-08T14:55:00Z">
              <w:r w:rsidRPr="00973C28">
                <w:rPr>
                  <w:rFonts w:eastAsia="Times New Roman"/>
                  <w:sz w:val="16"/>
                  <w:szCs w:val="16"/>
                  <w:rPrChange w:id="1644" w:author="Roberts, Julie" w:date="2022-03-25T13:36:00Z">
                    <w:rPr>
                      <w:rFonts w:eastAsia="Times New Roman"/>
                      <w:color w:val="000000"/>
                      <w:sz w:val="16"/>
                      <w:szCs w:val="16"/>
                    </w:rPr>
                  </w:rPrChange>
                </w:rPr>
                <w:t xml:space="preserve">$861,649 </w:t>
              </w:r>
            </w:ins>
          </w:p>
        </w:tc>
        <w:tc>
          <w:tcPr>
            <w:tcW w:w="1342" w:type="dxa"/>
            <w:tcBorders>
              <w:top w:val="nil"/>
              <w:left w:val="nil"/>
              <w:bottom w:val="single" w:sz="8" w:space="0" w:color="auto"/>
              <w:right w:val="single" w:sz="8" w:space="0" w:color="auto"/>
            </w:tcBorders>
            <w:shd w:val="clear" w:color="auto" w:fill="auto"/>
            <w:vAlign w:val="center"/>
            <w:hideMark/>
            <w:tcPrChange w:id="1645"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0F23BEF3" w14:textId="77777777" w:rsidR="00A952F5" w:rsidRPr="00973C28" w:rsidRDefault="00A952F5" w:rsidP="00A952F5">
            <w:pPr>
              <w:spacing w:line="240" w:lineRule="auto"/>
              <w:jc w:val="center"/>
              <w:rPr>
                <w:ins w:id="1646" w:author="Roberts, Julie" w:date="2022-03-08T14:55:00Z"/>
                <w:rFonts w:eastAsia="Times New Roman"/>
                <w:sz w:val="16"/>
                <w:szCs w:val="16"/>
                <w:rPrChange w:id="1647" w:author="Roberts, Julie" w:date="2022-03-25T13:36:00Z">
                  <w:rPr>
                    <w:ins w:id="1648" w:author="Roberts, Julie" w:date="2022-03-08T14:55:00Z"/>
                    <w:rFonts w:eastAsia="Times New Roman"/>
                    <w:color w:val="000000"/>
                    <w:sz w:val="16"/>
                    <w:szCs w:val="16"/>
                  </w:rPr>
                </w:rPrChange>
              </w:rPr>
            </w:pPr>
            <w:ins w:id="1649" w:author="Roberts, Julie" w:date="2022-03-08T14:55:00Z">
              <w:r w:rsidRPr="00973C28">
                <w:rPr>
                  <w:rFonts w:eastAsia="Times New Roman"/>
                  <w:sz w:val="16"/>
                  <w:szCs w:val="16"/>
                  <w:rPrChange w:id="1650" w:author="Roberts, Julie" w:date="2022-03-25T13:36:00Z">
                    <w:rPr>
                      <w:rFonts w:eastAsia="Times New Roman"/>
                      <w:color w:val="000000"/>
                      <w:sz w:val="16"/>
                      <w:szCs w:val="16"/>
                    </w:rPr>
                  </w:rPrChange>
                </w:rPr>
                <w:t xml:space="preserve">$858,238 </w:t>
              </w:r>
            </w:ins>
          </w:p>
        </w:tc>
        <w:tc>
          <w:tcPr>
            <w:tcW w:w="1490" w:type="dxa"/>
            <w:tcBorders>
              <w:top w:val="nil"/>
              <w:left w:val="nil"/>
              <w:bottom w:val="single" w:sz="8" w:space="0" w:color="auto"/>
              <w:right w:val="single" w:sz="8" w:space="0" w:color="auto"/>
            </w:tcBorders>
            <w:shd w:val="clear" w:color="auto" w:fill="auto"/>
            <w:vAlign w:val="center"/>
            <w:hideMark/>
            <w:tcPrChange w:id="1651"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69612DCB" w14:textId="77777777" w:rsidR="00A952F5" w:rsidRPr="00973C28" w:rsidRDefault="00A952F5" w:rsidP="00A952F5">
            <w:pPr>
              <w:spacing w:line="240" w:lineRule="auto"/>
              <w:jc w:val="center"/>
              <w:rPr>
                <w:ins w:id="1652" w:author="Roberts, Julie" w:date="2022-03-08T14:55:00Z"/>
                <w:rFonts w:eastAsia="Times New Roman"/>
                <w:sz w:val="16"/>
                <w:szCs w:val="16"/>
                <w:rPrChange w:id="1653" w:author="Roberts, Julie" w:date="2022-03-25T13:36:00Z">
                  <w:rPr>
                    <w:ins w:id="1654" w:author="Roberts, Julie" w:date="2022-03-08T14:55:00Z"/>
                    <w:rFonts w:eastAsia="Times New Roman"/>
                    <w:color w:val="000000"/>
                    <w:sz w:val="16"/>
                    <w:szCs w:val="16"/>
                  </w:rPr>
                </w:rPrChange>
              </w:rPr>
            </w:pPr>
            <w:ins w:id="1655" w:author="Roberts, Julie" w:date="2022-03-08T14:55:00Z">
              <w:r w:rsidRPr="00973C28">
                <w:rPr>
                  <w:rFonts w:eastAsia="Times New Roman"/>
                  <w:sz w:val="16"/>
                  <w:szCs w:val="16"/>
                  <w:rPrChange w:id="1656" w:author="Roberts, Julie" w:date="2022-03-25T13:36:00Z">
                    <w:rPr>
                      <w:rFonts w:eastAsia="Times New Roman"/>
                      <w:color w:val="000000"/>
                      <w:sz w:val="16"/>
                      <w:szCs w:val="16"/>
                    </w:rPr>
                  </w:rPrChange>
                </w:rPr>
                <w:t xml:space="preserve">$885,934 </w:t>
              </w:r>
            </w:ins>
          </w:p>
        </w:tc>
        <w:tc>
          <w:tcPr>
            <w:tcW w:w="1263" w:type="dxa"/>
            <w:tcBorders>
              <w:top w:val="nil"/>
              <w:left w:val="nil"/>
              <w:bottom w:val="single" w:sz="8" w:space="0" w:color="auto"/>
              <w:right w:val="single" w:sz="8" w:space="0" w:color="auto"/>
            </w:tcBorders>
            <w:shd w:val="clear" w:color="auto" w:fill="auto"/>
            <w:vAlign w:val="center"/>
            <w:hideMark/>
            <w:tcPrChange w:id="1657" w:author="Roberts, Julie" w:date="2022-03-21T14:48:00Z">
              <w:tcPr>
                <w:tcW w:w="1160" w:type="dxa"/>
                <w:tcBorders>
                  <w:top w:val="nil"/>
                  <w:left w:val="nil"/>
                  <w:bottom w:val="single" w:sz="8" w:space="0" w:color="auto"/>
                  <w:right w:val="single" w:sz="8" w:space="0" w:color="auto"/>
                </w:tcBorders>
                <w:shd w:val="clear" w:color="auto" w:fill="auto"/>
                <w:vAlign w:val="bottom"/>
                <w:hideMark/>
              </w:tcPr>
            </w:tcPrChange>
          </w:tcPr>
          <w:p w14:paraId="5026A374" w14:textId="6AA5F23E" w:rsidR="00A952F5" w:rsidRPr="00973C28" w:rsidRDefault="00A952F5" w:rsidP="00A952F5">
            <w:pPr>
              <w:spacing w:line="240" w:lineRule="auto"/>
              <w:jc w:val="center"/>
              <w:rPr>
                <w:ins w:id="1658" w:author="Roberts, Julie" w:date="2022-03-08T14:55:00Z"/>
                <w:rFonts w:eastAsia="Times New Roman"/>
                <w:sz w:val="16"/>
                <w:szCs w:val="16"/>
                <w:rPrChange w:id="1659" w:author="Roberts, Julie" w:date="2022-03-25T13:36:00Z">
                  <w:rPr>
                    <w:ins w:id="1660" w:author="Roberts, Julie" w:date="2022-03-08T14:55:00Z"/>
                    <w:rFonts w:eastAsia="Times New Roman"/>
                    <w:color w:val="000000"/>
                    <w:sz w:val="16"/>
                    <w:szCs w:val="16"/>
                  </w:rPr>
                </w:rPrChange>
              </w:rPr>
            </w:pPr>
            <w:ins w:id="1661" w:author="Roberts, Julie" w:date="2022-03-08T15:05:00Z">
              <w:r w:rsidRPr="00973C28">
                <w:rPr>
                  <w:sz w:val="16"/>
                  <w:szCs w:val="16"/>
                  <w:rPrChange w:id="1662" w:author="Roberts, Julie" w:date="2022-03-25T13:36:00Z">
                    <w:rPr>
                      <w:rFonts w:ascii="Calibri" w:hAnsi="Calibri" w:cs="Calibri"/>
                      <w:color w:val="000000"/>
                      <w:sz w:val="22"/>
                      <w:szCs w:val="22"/>
                    </w:rPr>
                  </w:rPrChange>
                </w:rPr>
                <w:t xml:space="preserve">$885,500 </w:t>
              </w:r>
            </w:ins>
          </w:p>
        </w:tc>
        <w:tc>
          <w:tcPr>
            <w:tcW w:w="1263" w:type="dxa"/>
            <w:tcBorders>
              <w:top w:val="nil"/>
              <w:left w:val="nil"/>
              <w:bottom w:val="single" w:sz="8" w:space="0" w:color="auto"/>
              <w:right w:val="single" w:sz="8" w:space="0" w:color="auto"/>
            </w:tcBorders>
            <w:shd w:val="clear" w:color="auto" w:fill="auto"/>
            <w:vAlign w:val="center"/>
            <w:hideMark/>
            <w:tcPrChange w:id="1663" w:author="Roberts, Julie" w:date="2022-03-21T14:48:00Z">
              <w:tcPr>
                <w:tcW w:w="1160" w:type="dxa"/>
                <w:tcBorders>
                  <w:top w:val="nil"/>
                  <w:left w:val="nil"/>
                  <w:bottom w:val="single" w:sz="8" w:space="0" w:color="auto"/>
                  <w:right w:val="single" w:sz="8" w:space="0" w:color="auto"/>
                </w:tcBorders>
                <w:shd w:val="clear" w:color="auto" w:fill="auto"/>
                <w:vAlign w:val="bottom"/>
                <w:hideMark/>
              </w:tcPr>
            </w:tcPrChange>
          </w:tcPr>
          <w:p w14:paraId="755989C1" w14:textId="386A8F17" w:rsidR="00A952F5" w:rsidRPr="00973C28" w:rsidRDefault="00A952F5">
            <w:pPr>
              <w:spacing w:line="240" w:lineRule="auto"/>
              <w:jc w:val="center"/>
              <w:rPr>
                <w:ins w:id="1664" w:author="Roberts, Julie" w:date="2022-03-08T14:55:00Z"/>
                <w:rFonts w:eastAsia="Times New Roman"/>
                <w:sz w:val="16"/>
                <w:szCs w:val="16"/>
                <w:rPrChange w:id="1665" w:author="Roberts, Julie" w:date="2022-03-25T13:36:00Z">
                  <w:rPr>
                    <w:ins w:id="1666" w:author="Roberts, Julie" w:date="2022-03-08T14:55:00Z"/>
                    <w:rFonts w:eastAsia="Times New Roman"/>
                    <w:color w:val="000000"/>
                    <w:sz w:val="16"/>
                    <w:szCs w:val="16"/>
                  </w:rPr>
                </w:rPrChange>
              </w:rPr>
            </w:pPr>
            <w:ins w:id="1667" w:author="Roberts, Julie" w:date="2022-03-08T15:07:00Z">
              <w:r w:rsidRPr="00973C28">
                <w:rPr>
                  <w:sz w:val="16"/>
                  <w:szCs w:val="16"/>
                  <w:rPrChange w:id="1668" w:author="Roberts, Julie" w:date="2022-03-25T13:36:00Z">
                    <w:rPr>
                      <w:rFonts w:ascii="Calibri" w:hAnsi="Calibri" w:cs="Calibri"/>
                      <w:color w:val="000000"/>
                      <w:sz w:val="22"/>
                      <w:szCs w:val="22"/>
                    </w:rPr>
                  </w:rPrChange>
                </w:rPr>
                <w:t>$</w:t>
              </w:r>
            </w:ins>
            <w:ins w:id="1669" w:author="Roberts, Julie" w:date="2022-03-21T14:43:00Z">
              <w:r w:rsidR="00F43B68" w:rsidRPr="00973C28">
                <w:rPr>
                  <w:sz w:val="16"/>
                  <w:szCs w:val="16"/>
                  <w:rPrChange w:id="1670" w:author="Roberts, Julie" w:date="2022-03-25T13:36:00Z">
                    <w:rPr>
                      <w:color w:val="000000"/>
                      <w:sz w:val="16"/>
                      <w:szCs w:val="16"/>
                    </w:rPr>
                  </w:rPrChange>
                </w:rPr>
                <w:t>736,522</w:t>
              </w:r>
            </w:ins>
            <w:ins w:id="1671" w:author="Roberts, Julie" w:date="2022-03-08T15:07:00Z">
              <w:r w:rsidRPr="00973C28">
                <w:rPr>
                  <w:sz w:val="16"/>
                  <w:szCs w:val="16"/>
                  <w:rPrChange w:id="1672" w:author="Roberts, Julie" w:date="2022-03-25T13:36:00Z">
                    <w:rPr>
                      <w:rFonts w:ascii="Calibri" w:hAnsi="Calibri" w:cs="Calibri"/>
                      <w:color w:val="000000"/>
                      <w:sz w:val="22"/>
                      <w:szCs w:val="22"/>
                    </w:rPr>
                  </w:rPrChange>
                </w:rPr>
                <w:t xml:space="preserve"> </w:t>
              </w:r>
            </w:ins>
          </w:p>
        </w:tc>
        <w:tc>
          <w:tcPr>
            <w:tcW w:w="1380" w:type="dxa"/>
            <w:tcBorders>
              <w:top w:val="nil"/>
              <w:left w:val="nil"/>
              <w:bottom w:val="single" w:sz="8" w:space="0" w:color="auto"/>
              <w:right w:val="single" w:sz="8" w:space="0" w:color="auto"/>
            </w:tcBorders>
            <w:shd w:val="clear" w:color="auto" w:fill="auto"/>
            <w:vAlign w:val="center"/>
            <w:hideMark/>
            <w:tcPrChange w:id="1673"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0706B18B" w14:textId="5B7784F4" w:rsidR="00A952F5" w:rsidRPr="00973C28" w:rsidRDefault="00A952F5">
            <w:pPr>
              <w:spacing w:line="240" w:lineRule="auto"/>
              <w:jc w:val="center"/>
              <w:rPr>
                <w:ins w:id="1674" w:author="Roberts, Julie" w:date="2022-03-08T14:55:00Z"/>
                <w:rFonts w:eastAsia="Times New Roman"/>
                <w:b/>
                <w:bCs/>
                <w:sz w:val="16"/>
                <w:szCs w:val="16"/>
                <w:rPrChange w:id="1675" w:author="Roberts, Julie" w:date="2022-03-25T13:36:00Z">
                  <w:rPr>
                    <w:ins w:id="1676" w:author="Roberts, Julie" w:date="2022-03-08T14:55:00Z"/>
                    <w:rFonts w:eastAsia="Times New Roman"/>
                    <w:b/>
                    <w:bCs/>
                    <w:color w:val="000000"/>
                    <w:sz w:val="16"/>
                    <w:szCs w:val="16"/>
                  </w:rPr>
                </w:rPrChange>
              </w:rPr>
            </w:pPr>
            <w:ins w:id="1677" w:author="Roberts, Julie" w:date="2022-03-08T14:55:00Z">
              <w:r w:rsidRPr="00973C28">
                <w:rPr>
                  <w:rFonts w:eastAsia="Times New Roman"/>
                  <w:b/>
                  <w:bCs/>
                  <w:sz w:val="16"/>
                  <w:szCs w:val="16"/>
                  <w:rPrChange w:id="1678" w:author="Roberts, Julie" w:date="2022-03-25T13:36:00Z">
                    <w:rPr>
                      <w:rFonts w:eastAsia="Times New Roman"/>
                      <w:b/>
                      <w:bCs/>
                      <w:color w:val="000000"/>
                      <w:sz w:val="16"/>
                      <w:szCs w:val="16"/>
                    </w:rPr>
                  </w:rPrChange>
                </w:rPr>
                <w:t>$</w:t>
              </w:r>
            </w:ins>
            <w:ins w:id="1679" w:author="Roberts, Julie" w:date="2022-03-21T15:37:00Z">
              <w:r w:rsidR="001A1B00" w:rsidRPr="00973C28">
                <w:rPr>
                  <w:rFonts w:eastAsia="Times New Roman"/>
                  <w:b/>
                  <w:bCs/>
                  <w:sz w:val="16"/>
                  <w:szCs w:val="16"/>
                  <w:rPrChange w:id="1680" w:author="Roberts, Julie" w:date="2022-03-25T13:36:00Z">
                    <w:rPr>
                      <w:rFonts w:eastAsia="Times New Roman"/>
                      <w:b/>
                      <w:bCs/>
                      <w:color w:val="000000"/>
                      <w:sz w:val="16"/>
                      <w:szCs w:val="16"/>
                    </w:rPr>
                  </w:rPrChange>
                </w:rPr>
                <w:t>4,520,626</w:t>
              </w:r>
            </w:ins>
            <w:ins w:id="1681" w:author="Roberts, Julie" w:date="2022-03-08T14:55:00Z">
              <w:r w:rsidRPr="00973C28">
                <w:rPr>
                  <w:rFonts w:eastAsia="Times New Roman"/>
                  <w:b/>
                  <w:bCs/>
                  <w:sz w:val="16"/>
                  <w:szCs w:val="16"/>
                  <w:rPrChange w:id="1682" w:author="Roberts, Julie" w:date="2022-03-25T13:36:00Z">
                    <w:rPr>
                      <w:rFonts w:eastAsia="Times New Roman"/>
                      <w:b/>
                      <w:bCs/>
                      <w:color w:val="000000"/>
                      <w:sz w:val="16"/>
                      <w:szCs w:val="16"/>
                    </w:rPr>
                  </w:rPrChange>
                </w:rPr>
                <w:t xml:space="preserve"> </w:t>
              </w:r>
            </w:ins>
          </w:p>
        </w:tc>
      </w:tr>
      <w:tr w:rsidR="00A952F5" w:rsidRPr="0070321E" w14:paraId="11DCB757" w14:textId="77777777" w:rsidTr="00F43B68">
        <w:trPr>
          <w:trHeight w:val="373"/>
          <w:jc w:val="center"/>
          <w:ins w:id="1683" w:author="Roberts, Julie" w:date="2022-03-08T14:55:00Z"/>
          <w:trPrChange w:id="1684" w:author="Roberts, Julie" w:date="2022-03-21T14:48:00Z">
            <w:trPr>
              <w:trHeight w:val="315"/>
            </w:trPr>
          </w:trPrChange>
        </w:trPr>
        <w:tc>
          <w:tcPr>
            <w:tcW w:w="2453" w:type="dxa"/>
            <w:tcBorders>
              <w:top w:val="nil"/>
              <w:left w:val="single" w:sz="8" w:space="0" w:color="auto"/>
              <w:bottom w:val="single" w:sz="8" w:space="0" w:color="auto"/>
              <w:right w:val="single" w:sz="8" w:space="0" w:color="auto"/>
            </w:tcBorders>
            <w:shd w:val="clear" w:color="auto" w:fill="auto"/>
            <w:vAlign w:val="center"/>
            <w:hideMark/>
            <w:tcPrChange w:id="1685" w:author="Roberts, Julie" w:date="2022-03-21T14:48:00Z">
              <w:tcPr>
                <w:tcW w:w="2640" w:type="dxa"/>
                <w:tcBorders>
                  <w:top w:val="nil"/>
                  <w:left w:val="single" w:sz="8" w:space="0" w:color="auto"/>
                  <w:bottom w:val="single" w:sz="8" w:space="0" w:color="auto"/>
                  <w:right w:val="single" w:sz="8" w:space="0" w:color="auto"/>
                </w:tcBorders>
                <w:shd w:val="clear" w:color="auto" w:fill="auto"/>
                <w:vAlign w:val="center"/>
                <w:hideMark/>
              </w:tcPr>
            </w:tcPrChange>
          </w:tcPr>
          <w:p w14:paraId="76468FE2" w14:textId="77777777" w:rsidR="00A952F5" w:rsidRPr="00973C28" w:rsidRDefault="00A952F5" w:rsidP="00A952F5">
            <w:pPr>
              <w:spacing w:line="240" w:lineRule="auto"/>
              <w:jc w:val="center"/>
              <w:rPr>
                <w:ins w:id="1686" w:author="Roberts, Julie" w:date="2022-03-08T14:55:00Z"/>
                <w:rFonts w:eastAsia="Times New Roman"/>
                <w:sz w:val="16"/>
                <w:szCs w:val="16"/>
                <w:rPrChange w:id="1687" w:author="Roberts, Julie" w:date="2022-03-25T13:36:00Z">
                  <w:rPr>
                    <w:ins w:id="1688" w:author="Roberts, Julie" w:date="2022-03-08T14:55:00Z"/>
                    <w:rFonts w:eastAsia="Times New Roman"/>
                    <w:color w:val="000000"/>
                    <w:sz w:val="18"/>
                    <w:szCs w:val="18"/>
                  </w:rPr>
                </w:rPrChange>
              </w:rPr>
            </w:pPr>
            <w:ins w:id="1689" w:author="Roberts, Julie" w:date="2022-03-08T14:55:00Z">
              <w:r w:rsidRPr="00973C28">
                <w:rPr>
                  <w:rFonts w:eastAsia="Times New Roman"/>
                  <w:sz w:val="16"/>
                  <w:szCs w:val="16"/>
                  <w:rPrChange w:id="1690" w:author="Roberts, Julie" w:date="2022-03-25T13:36:00Z">
                    <w:rPr>
                      <w:rFonts w:eastAsia="Times New Roman"/>
                      <w:color w:val="000000"/>
                      <w:sz w:val="18"/>
                      <w:szCs w:val="18"/>
                    </w:rPr>
                  </w:rPrChange>
                </w:rPr>
                <w:t>CAISO</w:t>
              </w:r>
            </w:ins>
          </w:p>
        </w:tc>
        <w:tc>
          <w:tcPr>
            <w:tcW w:w="1342" w:type="dxa"/>
            <w:tcBorders>
              <w:top w:val="nil"/>
              <w:left w:val="nil"/>
              <w:bottom w:val="single" w:sz="8" w:space="0" w:color="auto"/>
              <w:right w:val="single" w:sz="8" w:space="0" w:color="auto"/>
            </w:tcBorders>
            <w:shd w:val="clear" w:color="auto" w:fill="auto"/>
            <w:vAlign w:val="center"/>
            <w:hideMark/>
            <w:tcPrChange w:id="1691"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0C0ABE93" w14:textId="436EDE36" w:rsidR="00A952F5" w:rsidRPr="00973C28" w:rsidRDefault="00A952F5" w:rsidP="00A952F5">
            <w:pPr>
              <w:spacing w:line="240" w:lineRule="auto"/>
              <w:jc w:val="center"/>
              <w:rPr>
                <w:ins w:id="1692" w:author="Roberts, Julie" w:date="2022-03-08T14:55:00Z"/>
                <w:rFonts w:eastAsia="Times New Roman"/>
                <w:sz w:val="16"/>
                <w:szCs w:val="16"/>
                <w:rPrChange w:id="1693" w:author="Roberts, Julie" w:date="2022-03-25T13:36:00Z">
                  <w:rPr>
                    <w:ins w:id="1694" w:author="Roberts, Julie" w:date="2022-03-08T14:55:00Z"/>
                    <w:rFonts w:eastAsia="Times New Roman"/>
                    <w:color w:val="000000"/>
                    <w:sz w:val="16"/>
                    <w:szCs w:val="16"/>
                  </w:rPr>
                </w:rPrChange>
              </w:rPr>
            </w:pPr>
            <w:ins w:id="1695" w:author="Roberts, Julie" w:date="2022-03-08T15:11:00Z">
              <w:r w:rsidRPr="00973C28">
                <w:rPr>
                  <w:sz w:val="16"/>
                  <w:szCs w:val="16"/>
                  <w:rPrChange w:id="1696" w:author="Roberts, Julie" w:date="2022-03-25T13:36:00Z">
                    <w:rPr/>
                  </w:rPrChange>
                </w:rPr>
                <w:t xml:space="preserve">$582,354 </w:t>
              </w:r>
            </w:ins>
          </w:p>
        </w:tc>
        <w:tc>
          <w:tcPr>
            <w:tcW w:w="1342" w:type="dxa"/>
            <w:tcBorders>
              <w:top w:val="nil"/>
              <w:left w:val="nil"/>
              <w:bottom w:val="single" w:sz="8" w:space="0" w:color="auto"/>
              <w:right w:val="single" w:sz="8" w:space="0" w:color="auto"/>
            </w:tcBorders>
            <w:shd w:val="clear" w:color="auto" w:fill="auto"/>
            <w:vAlign w:val="center"/>
            <w:hideMark/>
            <w:tcPrChange w:id="1697"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133DCF6B" w14:textId="77777777" w:rsidR="00A952F5" w:rsidRPr="00973C28" w:rsidRDefault="00A952F5" w:rsidP="00A952F5">
            <w:pPr>
              <w:spacing w:line="240" w:lineRule="auto"/>
              <w:jc w:val="center"/>
              <w:rPr>
                <w:ins w:id="1698" w:author="Roberts, Julie" w:date="2022-03-08T14:55:00Z"/>
                <w:rFonts w:eastAsia="Times New Roman"/>
                <w:sz w:val="16"/>
                <w:szCs w:val="16"/>
                <w:rPrChange w:id="1699" w:author="Roberts, Julie" w:date="2022-03-25T13:36:00Z">
                  <w:rPr>
                    <w:ins w:id="1700" w:author="Roberts, Julie" w:date="2022-03-08T14:55:00Z"/>
                    <w:rFonts w:eastAsia="Times New Roman"/>
                    <w:color w:val="000000"/>
                    <w:sz w:val="16"/>
                    <w:szCs w:val="16"/>
                  </w:rPr>
                </w:rPrChange>
              </w:rPr>
            </w:pPr>
            <w:ins w:id="1701" w:author="Roberts, Julie" w:date="2022-03-08T14:55:00Z">
              <w:r w:rsidRPr="00973C28">
                <w:rPr>
                  <w:rFonts w:eastAsia="Times New Roman"/>
                  <w:sz w:val="16"/>
                  <w:szCs w:val="16"/>
                  <w:rPrChange w:id="1702" w:author="Roberts, Julie" w:date="2022-03-25T13:36:00Z">
                    <w:rPr>
                      <w:rFonts w:eastAsia="Times New Roman"/>
                      <w:color w:val="000000"/>
                      <w:sz w:val="16"/>
                      <w:szCs w:val="16"/>
                    </w:rPr>
                  </w:rPrChange>
                </w:rPr>
                <w:t xml:space="preserve">$1,961,741 </w:t>
              </w:r>
            </w:ins>
          </w:p>
        </w:tc>
        <w:tc>
          <w:tcPr>
            <w:tcW w:w="1342" w:type="dxa"/>
            <w:tcBorders>
              <w:top w:val="nil"/>
              <w:left w:val="nil"/>
              <w:bottom w:val="single" w:sz="8" w:space="0" w:color="auto"/>
              <w:right w:val="single" w:sz="8" w:space="0" w:color="auto"/>
            </w:tcBorders>
            <w:shd w:val="clear" w:color="auto" w:fill="auto"/>
            <w:vAlign w:val="center"/>
            <w:hideMark/>
            <w:tcPrChange w:id="1703"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454AF052" w14:textId="77777777" w:rsidR="00A952F5" w:rsidRPr="00973C28" w:rsidRDefault="00A952F5" w:rsidP="00A952F5">
            <w:pPr>
              <w:spacing w:line="240" w:lineRule="auto"/>
              <w:jc w:val="center"/>
              <w:rPr>
                <w:ins w:id="1704" w:author="Roberts, Julie" w:date="2022-03-08T14:55:00Z"/>
                <w:rFonts w:eastAsia="Times New Roman"/>
                <w:sz w:val="16"/>
                <w:szCs w:val="16"/>
                <w:rPrChange w:id="1705" w:author="Roberts, Julie" w:date="2022-03-25T13:36:00Z">
                  <w:rPr>
                    <w:ins w:id="1706" w:author="Roberts, Julie" w:date="2022-03-08T14:55:00Z"/>
                    <w:rFonts w:eastAsia="Times New Roman"/>
                    <w:color w:val="000000"/>
                    <w:sz w:val="16"/>
                    <w:szCs w:val="16"/>
                  </w:rPr>
                </w:rPrChange>
              </w:rPr>
            </w:pPr>
            <w:ins w:id="1707" w:author="Roberts, Julie" w:date="2022-03-08T14:55:00Z">
              <w:r w:rsidRPr="00973C28">
                <w:rPr>
                  <w:rFonts w:eastAsia="Times New Roman"/>
                  <w:sz w:val="16"/>
                  <w:szCs w:val="16"/>
                  <w:rPrChange w:id="1708" w:author="Roberts, Julie" w:date="2022-03-25T13:36:00Z">
                    <w:rPr>
                      <w:rFonts w:eastAsia="Times New Roman"/>
                      <w:color w:val="000000"/>
                      <w:sz w:val="16"/>
                      <w:szCs w:val="16"/>
                    </w:rPr>
                  </w:rPrChange>
                </w:rPr>
                <w:t xml:space="preserve">$2,270,822 </w:t>
              </w:r>
            </w:ins>
          </w:p>
        </w:tc>
        <w:tc>
          <w:tcPr>
            <w:tcW w:w="1490" w:type="dxa"/>
            <w:tcBorders>
              <w:top w:val="nil"/>
              <w:left w:val="nil"/>
              <w:bottom w:val="single" w:sz="8" w:space="0" w:color="auto"/>
              <w:right w:val="single" w:sz="8" w:space="0" w:color="auto"/>
            </w:tcBorders>
            <w:shd w:val="clear" w:color="auto" w:fill="auto"/>
            <w:vAlign w:val="center"/>
            <w:hideMark/>
            <w:tcPrChange w:id="1709"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66F25952" w14:textId="77777777" w:rsidR="00A952F5" w:rsidRPr="00973C28" w:rsidRDefault="00A952F5" w:rsidP="00A952F5">
            <w:pPr>
              <w:spacing w:line="240" w:lineRule="auto"/>
              <w:jc w:val="center"/>
              <w:rPr>
                <w:ins w:id="1710" w:author="Roberts, Julie" w:date="2022-03-08T14:55:00Z"/>
                <w:rFonts w:eastAsia="Times New Roman"/>
                <w:sz w:val="16"/>
                <w:szCs w:val="16"/>
                <w:rPrChange w:id="1711" w:author="Roberts, Julie" w:date="2022-03-25T13:36:00Z">
                  <w:rPr>
                    <w:ins w:id="1712" w:author="Roberts, Julie" w:date="2022-03-08T14:55:00Z"/>
                    <w:rFonts w:eastAsia="Times New Roman"/>
                    <w:color w:val="000000"/>
                    <w:sz w:val="16"/>
                    <w:szCs w:val="16"/>
                  </w:rPr>
                </w:rPrChange>
              </w:rPr>
            </w:pPr>
            <w:ins w:id="1713" w:author="Roberts, Julie" w:date="2022-03-08T14:55:00Z">
              <w:r w:rsidRPr="00973C28">
                <w:rPr>
                  <w:rFonts w:eastAsia="Times New Roman"/>
                  <w:sz w:val="16"/>
                  <w:szCs w:val="16"/>
                  <w:rPrChange w:id="1714" w:author="Roberts, Julie" w:date="2022-03-25T13:36:00Z">
                    <w:rPr>
                      <w:rFonts w:eastAsia="Times New Roman"/>
                      <w:color w:val="000000"/>
                      <w:sz w:val="16"/>
                      <w:szCs w:val="16"/>
                    </w:rPr>
                  </w:rPrChange>
                </w:rPr>
                <w:t xml:space="preserve">$2,012,935 </w:t>
              </w:r>
            </w:ins>
          </w:p>
        </w:tc>
        <w:tc>
          <w:tcPr>
            <w:tcW w:w="1263" w:type="dxa"/>
            <w:tcBorders>
              <w:top w:val="nil"/>
              <w:left w:val="nil"/>
              <w:bottom w:val="single" w:sz="8" w:space="0" w:color="auto"/>
              <w:right w:val="single" w:sz="8" w:space="0" w:color="auto"/>
            </w:tcBorders>
            <w:shd w:val="clear" w:color="auto" w:fill="auto"/>
            <w:vAlign w:val="center"/>
            <w:hideMark/>
            <w:tcPrChange w:id="1715" w:author="Roberts, Julie" w:date="2022-03-21T14:48:00Z">
              <w:tcPr>
                <w:tcW w:w="1160" w:type="dxa"/>
                <w:tcBorders>
                  <w:top w:val="nil"/>
                  <w:left w:val="nil"/>
                  <w:bottom w:val="single" w:sz="8" w:space="0" w:color="auto"/>
                  <w:right w:val="single" w:sz="8" w:space="0" w:color="auto"/>
                </w:tcBorders>
                <w:shd w:val="clear" w:color="auto" w:fill="auto"/>
                <w:vAlign w:val="bottom"/>
                <w:hideMark/>
              </w:tcPr>
            </w:tcPrChange>
          </w:tcPr>
          <w:p w14:paraId="7A598F54" w14:textId="0CD130AA" w:rsidR="00A952F5" w:rsidRPr="00973C28" w:rsidRDefault="00A952F5" w:rsidP="00A952F5">
            <w:pPr>
              <w:spacing w:line="240" w:lineRule="auto"/>
              <w:jc w:val="center"/>
              <w:rPr>
                <w:ins w:id="1716" w:author="Roberts, Julie" w:date="2022-03-08T14:55:00Z"/>
                <w:rFonts w:eastAsia="Times New Roman"/>
                <w:sz w:val="16"/>
                <w:szCs w:val="16"/>
                <w:rPrChange w:id="1717" w:author="Roberts, Julie" w:date="2022-03-25T13:36:00Z">
                  <w:rPr>
                    <w:ins w:id="1718" w:author="Roberts, Julie" w:date="2022-03-08T14:55:00Z"/>
                    <w:rFonts w:eastAsia="Times New Roman"/>
                    <w:color w:val="000000"/>
                    <w:sz w:val="16"/>
                    <w:szCs w:val="16"/>
                  </w:rPr>
                </w:rPrChange>
              </w:rPr>
            </w:pPr>
            <w:ins w:id="1719" w:author="Roberts, Julie" w:date="2022-03-08T15:05:00Z">
              <w:r w:rsidRPr="00973C28">
                <w:rPr>
                  <w:sz w:val="16"/>
                  <w:szCs w:val="16"/>
                  <w:rPrChange w:id="1720" w:author="Roberts, Julie" w:date="2022-03-25T13:36:00Z">
                    <w:rPr>
                      <w:rFonts w:ascii="Calibri" w:hAnsi="Calibri" w:cs="Calibri"/>
                      <w:color w:val="000000"/>
                      <w:sz w:val="22"/>
                      <w:szCs w:val="22"/>
                    </w:rPr>
                  </w:rPrChange>
                </w:rPr>
                <w:t xml:space="preserve">$2,420,135 </w:t>
              </w:r>
            </w:ins>
          </w:p>
        </w:tc>
        <w:tc>
          <w:tcPr>
            <w:tcW w:w="1263" w:type="dxa"/>
            <w:tcBorders>
              <w:top w:val="nil"/>
              <w:left w:val="nil"/>
              <w:bottom w:val="single" w:sz="8" w:space="0" w:color="auto"/>
              <w:right w:val="single" w:sz="8" w:space="0" w:color="auto"/>
            </w:tcBorders>
            <w:shd w:val="clear" w:color="auto" w:fill="auto"/>
            <w:vAlign w:val="center"/>
            <w:hideMark/>
            <w:tcPrChange w:id="1721" w:author="Roberts, Julie" w:date="2022-03-21T14:48:00Z">
              <w:tcPr>
                <w:tcW w:w="1160" w:type="dxa"/>
                <w:tcBorders>
                  <w:top w:val="nil"/>
                  <w:left w:val="nil"/>
                  <w:bottom w:val="single" w:sz="8" w:space="0" w:color="auto"/>
                  <w:right w:val="single" w:sz="8" w:space="0" w:color="auto"/>
                </w:tcBorders>
                <w:shd w:val="clear" w:color="auto" w:fill="auto"/>
                <w:vAlign w:val="bottom"/>
                <w:hideMark/>
              </w:tcPr>
            </w:tcPrChange>
          </w:tcPr>
          <w:p w14:paraId="58DC82F9" w14:textId="68CA294E" w:rsidR="00A952F5" w:rsidRPr="00973C28" w:rsidRDefault="00A952F5">
            <w:pPr>
              <w:spacing w:line="240" w:lineRule="auto"/>
              <w:jc w:val="center"/>
              <w:rPr>
                <w:ins w:id="1722" w:author="Roberts, Julie" w:date="2022-03-08T14:55:00Z"/>
                <w:rFonts w:eastAsia="Times New Roman"/>
                <w:sz w:val="16"/>
                <w:szCs w:val="16"/>
                <w:rPrChange w:id="1723" w:author="Roberts, Julie" w:date="2022-03-25T13:36:00Z">
                  <w:rPr>
                    <w:ins w:id="1724" w:author="Roberts, Julie" w:date="2022-03-08T14:55:00Z"/>
                    <w:rFonts w:eastAsia="Times New Roman"/>
                    <w:color w:val="000000"/>
                    <w:sz w:val="16"/>
                    <w:szCs w:val="16"/>
                  </w:rPr>
                </w:rPrChange>
              </w:rPr>
            </w:pPr>
            <w:ins w:id="1725" w:author="Roberts, Julie" w:date="2022-03-08T15:07:00Z">
              <w:r w:rsidRPr="00973C28">
                <w:rPr>
                  <w:sz w:val="16"/>
                  <w:szCs w:val="16"/>
                  <w:rPrChange w:id="1726" w:author="Roberts, Julie" w:date="2022-03-25T13:36:00Z">
                    <w:rPr>
                      <w:rFonts w:ascii="Calibri" w:hAnsi="Calibri" w:cs="Calibri"/>
                      <w:color w:val="000000"/>
                      <w:sz w:val="22"/>
                      <w:szCs w:val="22"/>
                    </w:rPr>
                  </w:rPrChange>
                </w:rPr>
                <w:t>$1,</w:t>
              </w:r>
            </w:ins>
            <w:ins w:id="1727" w:author="Roberts, Julie" w:date="2022-03-21T14:43:00Z">
              <w:r w:rsidR="00F43B68" w:rsidRPr="00973C28">
                <w:rPr>
                  <w:sz w:val="16"/>
                  <w:szCs w:val="16"/>
                  <w:rPrChange w:id="1728" w:author="Roberts, Julie" w:date="2022-03-25T13:36:00Z">
                    <w:rPr>
                      <w:color w:val="000000"/>
                      <w:sz w:val="16"/>
                      <w:szCs w:val="16"/>
                    </w:rPr>
                  </w:rPrChange>
                </w:rPr>
                <w:t>860,905</w:t>
              </w:r>
            </w:ins>
            <w:ins w:id="1729" w:author="Roberts, Julie" w:date="2022-03-08T15:07:00Z">
              <w:r w:rsidRPr="00973C28">
                <w:rPr>
                  <w:sz w:val="16"/>
                  <w:szCs w:val="16"/>
                  <w:rPrChange w:id="1730" w:author="Roberts, Julie" w:date="2022-03-25T13:36:00Z">
                    <w:rPr>
                      <w:rFonts w:ascii="Calibri" w:hAnsi="Calibri" w:cs="Calibri"/>
                      <w:color w:val="000000"/>
                      <w:sz w:val="22"/>
                      <w:szCs w:val="22"/>
                    </w:rPr>
                  </w:rPrChange>
                </w:rPr>
                <w:t xml:space="preserve"> </w:t>
              </w:r>
            </w:ins>
          </w:p>
        </w:tc>
        <w:tc>
          <w:tcPr>
            <w:tcW w:w="1380" w:type="dxa"/>
            <w:tcBorders>
              <w:top w:val="nil"/>
              <w:left w:val="nil"/>
              <w:bottom w:val="single" w:sz="8" w:space="0" w:color="auto"/>
              <w:right w:val="single" w:sz="8" w:space="0" w:color="auto"/>
            </w:tcBorders>
            <w:shd w:val="clear" w:color="auto" w:fill="auto"/>
            <w:vAlign w:val="center"/>
            <w:hideMark/>
            <w:tcPrChange w:id="1731"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1E99753B" w14:textId="45945E16" w:rsidR="00A952F5" w:rsidRPr="00973C28" w:rsidRDefault="00A952F5">
            <w:pPr>
              <w:spacing w:line="240" w:lineRule="auto"/>
              <w:jc w:val="center"/>
              <w:rPr>
                <w:ins w:id="1732" w:author="Roberts, Julie" w:date="2022-03-08T14:55:00Z"/>
                <w:rFonts w:eastAsia="Times New Roman"/>
                <w:b/>
                <w:bCs/>
                <w:sz w:val="16"/>
                <w:szCs w:val="16"/>
                <w:rPrChange w:id="1733" w:author="Roberts, Julie" w:date="2022-03-25T13:36:00Z">
                  <w:rPr>
                    <w:ins w:id="1734" w:author="Roberts, Julie" w:date="2022-03-08T14:55:00Z"/>
                    <w:rFonts w:eastAsia="Times New Roman"/>
                    <w:b/>
                    <w:bCs/>
                    <w:color w:val="000000"/>
                    <w:sz w:val="16"/>
                    <w:szCs w:val="16"/>
                  </w:rPr>
                </w:rPrChange>
              </w:rPr>
            </w:pPr>
            <w:ins w:id="1735" w:author="Roberts, Julie" w:date="2022-03-08T14:55:00Z">
              <w:r w:rsidRPr="00973C28">
                <w:rPr>
                  <w:rFonts w:eastAsia="Times New Roman"/>
                  <w:b/>
                  <w:bCs/>
                  <w:sz w:val="16"/>
                  <w:szCs w:val="16"/>
                  <w:rPrChange w:id="1736" w:author="Roberts, Julie" w:date="2022-03-25T13:36:00Z">
                    <w:rPr>
                      <w:rFonts w:eastAsia="Times New Roman"/>
                      <w:b/>
                      <w:bCs/>
                      <w:color w:val="000000"/>
                      <w:sz w:val="16"/>
                      <w:szCs w:val="16"/>
                    </w:rPr>
                  </w:rPrChange>
                </w:rPr>
                <w:t>$11,</w:t>
              </w:r>
            </w:ins>
            <w:ins w:id="1737" w:author="Roberts, Julie" w:date="2022-03-21T15:38:00Z">
              <w:r w:rsidR="001A1B00" w:rsidRPr="00973C28">
                <w:rPr>
                  <w:rFonts w:eastAsia="Times New Roman"/>
                  <w:b/>
                  <w:bCs/>
                  <w:sz w:val="16"/>
                  <w:szCs w:val="16"/>
                  <w:rPrChange w:id="1738" w:author="Roberts, Julie" w:date="2022-03-25T13:36:00Z">
                    <w:rPr>
                      <w:rFonts w:eastAsia="Times New Roman"/>
                      <w:b/>
                      <w:bCs/>
                      <w:color w:val="000000"/>
                      <w:sz w:val="16"/>
                      <w:szCs w:val="16"/>
                    </w:rPr>
                  </w:rPrChange>
                </w:rPr>
                <w:t>108,892</w:t>
              </w:r>
            </w:ins>
            <w:ins w:id="1739" w:author="Roberts, Julie" w:date="2022-03-08T14:55:00Z">
              <w:r w:rsidRPr="00973C28">
                <w:rPr>
                  <w:rFonts w:eastAsia="Times New Roman"/>
                  <w:b/>
                  <w:bCs/>
                  <w:sz w:val="16"/>
                  <w:szCs w:val="16"/>
                  <w:rPrChange w:id="1740" w:author="Roberts, Julie" w:date="2022-03-25T13:36:00Z">
                    <w:rPr>
                      <w:rFonts w:eastAsia="Times New Roman"/>
                      <w:b/>
                      <w:bCs/>
                      <w:color w:val="000000"/>
                      <w:sz w:val="16"/>
                      <w:szCs w:val="16"/>
                    </w:rPr>
                  </w:rPrChange>
                </w:rPr>
                <w:t xml:space="preserve"> </w:t>
              </w:r>
            </w:ins>
          </w:p>
        </w:tc>
      </w:tr>
      <w:tr w:rsidR="00A952F5" w:rsidRPr="0070321E" w14:paraId="337BF057" w14:textId="77777777" w:rsidTr="00F43B68">
        <w:trPr>
          <w:trHeight w:val="373"/>
          <w:jc w:val="center"/>
          <w:ins w:id="1741" w:author="Roberts, Julie" w:date="2022-03-08T14:55:00Z"/>
          <w:trPrChange w:id="1742" w:author="Roberts, Julie" w:date="2022-03-21T14:48:00Z">
            <w:trPr>
              <w:trHeight w:val="315"/>
            </w:trPr>
          </w:trPrChange>
        </w:trPr>
        <w:tc>
          <w:tcPr>
            <w:tcW w:w="2453" w:type="dxa"/>
            <w:tcBorders>
              <w:top w:val="nil"/>
              <w:left w:val="single" w:sz="8" w:space="0" w:color="auto"/>
              <w:bottom w:val="single" w:sz="8" w:space="0" w:color="auto"/>
              <w:right w:val="single" w:sz="8" w:space="0" w:color="auto"/>
            </w:tcBorders>
            <w:shd w:val="clear" w:color="auto" w:fill="auto"/>
            <w:vAlign w:val="center"/>
            <w:hideMark/>
            <w:tcPrChange w:id="1743" w:author="Roberts, Julie" w:date="2022-03-21T14:48:00Z">
              <w:tcPr>
                <w:tcW w:w="2640" w:type="dxa"/>
                <w:tcBorders>
                  <w:top w:val="nil"/>
                  <w:left w:val="single" w:sz="8" w:space="0" w:color="auto"/>
                  <w:bottom w:val="single" w:sz="8" w:space="0" w:color="auto"/>
                  <w:right w:val="single" w:sz="8" w:space="0" w:color="auto"/>
                </w:tcBorders>
                <w:shd w:val="clear" w:color="auto" w:fill="auto"/>
                <w:vAlign w:val="center"/>
                <w:hideMark/>
              </w:tcPr>
            </w:tcPrChange>
          </w:tcPr>
          <w:p w14:paraId="462DE3D6" w14:textId="77777777" w:rsidR="00A952F5" w:rsidRPr="00973C28" w:rsidRDefault="00A952F5" w:rsidP="00A952F5">
            <w:pPr>
              <w:spacing w:line="240" w:lineRule="auto"/>
              <w:jc w:val="center"/>
              <w:rPr>
                <w:ins w:id="1744" w:author="Roberts, Julie" w:date="2022-03-08T14:55:00Z"/>
                <w:rFonts w:eastAsia="Times New Roman"/>
                <w:sz w:val="16"/>
                <w:szCs w:val="16"/>
                <w:rPrChange w:id="1745" w:author="Roberts, Julie" w:date="2022-03-25T13:36:00Z">
                  <w:rPr>
                    <w:ins w:id="1746" w:author="Roberts, Julie" w:date="2022-03-08T14:55:00Z"/>
                    <w:rFonts w:eastAsia="Times New Roman"/>
                    <w:color w:val="000000"/>
                    <w:sz w:val="18"/>
                    <w:szCs w:val="18"/>
                  </w:rPr>
                </w:rPrChange>
              </w:rPr>
            </w:pPr>
            <w:ins w:id="1747" w:author="Roberts, Julie" w:date="2022-03-08T14:55:00Z">
              <w:r w:rsidRPr="00973C28">
                <w:rPr>
                  <w:rFonts w:eastAsia="Times New Roman"/>
                  <w:sz w:val="16"/>
                  <w:szCs w:val="16"/>
                  <w:rPrChange w:id="1748" w:author="Roberts, Julie" w:date="2022-03-25T13:36:00Z">
                    <w:rPr>
                      <w:rFonts w:eastAsia="Times New Roman"/>
                      <w:color w:val="000000"/>
                      <w:sz w:val="18"/>
                      <w:szCs w:val="18"/>
                    </w:rPr>
                  </w:rPrChange>
                </w:rPr>
                <w:t>Scheduling</w:t>
              </w:r>
            </w:ins>
          </w:p>
        </w:tc>
        <w:tc>
          <w:tcPr>
            <w:tcW w:w="1342" w:type="dxa"/>
            <w:tcBorders>
              <w:top w:val="nil"/>
              <w:left w:val="nil"/>
              <w:bottom w:val="single" w:sz="8" w:space="0" w:color="auto"/>
              <w:right w:val="single" w:sz="8" w:space="0" w:color="auto"/>
            </w:tcBorders>
            <w:shd w:val="clear" w:color="auto" w:fill="auto"/>
            <w:vAlign w:val="center"/>
            <w:hideMark/>
            <w:tcPrChange w:id="1749"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698A5EE9" w14:textId="7AE292A4" w:rsidR="00A952F5" w:rsidRPr="00973C28" w:rsidRDefault="00A952F5" w:rsidP="00A952F5">
            <w:pPr>
              <w:spacing w:line="240" w:lineRule="auto"/>
              <w:jc w:val="center"/>
              <w:rPr>
                <w:ins w:id="1750" w:author="Roberts, Julie" w:date="2022-03-08T14:55:00Z"/>
                <w:rFonts w:eastAsia="Times New Roman"/>
                <w:sz w:val="16"/>
                <w:szCs w:val="16"/>
                <w:rPrChange w:id="1751" w:author="Roberts, Julie" w:date="2022-03-25T13:36:00Z">
                  <w:rPr>
                    <w:ins w:id="1752" w:author="Roberts, Julie" w:date="2022-03-08T14:55:00Z"/>
                    <w:rFonts w:eastAsia="Times New Roman"/>
                    <w:color w:val="000000"/>
                    <w:sz w:val="16"/>
                    <w:szCs w:val="16"/>
                  </w:rPr>
                </w:rPrChange>
              </w:rPr>
            </w:pPr>
            <w:ins w:id="1753" w:author="Roberts, Julie" w:date="2022-03-08T15:11:00Z">
              <w:r w:rsidRPr="00973C28">
                <w:rPr>
                  <w:sz w:val="16"/>
                  <w:szCs w:val="16"/>
                  <w:rPrChange w:id="1754" w:author="Roberts, Julie" w:date="2022-03-25T13:36:00Z">
                    <w:rPr/>
                  </w:rPrChange>
                </w:rPr>
                <w:t xml:space="preserve">$30,000 </w:t>
              </w:r>
            </w:ins>
          </w:p>
        </w:tc>
        <w:tc>
          <w:tcPr>
            <w:tcW w:w="1342" w:type="dxa"/>
            <w:tcBorders>
              <w:top w:val="nil"/>
              <w:left w:val="nil"/>
              <w:bottom w:val="single" w:sz="8" w:space="0" w:color="auto"/>
              <w:right w:val="single" w:sz="8" w:space="0" w:color="auto"/>
            </w:tcBorders>
            <w:shd w:val="clear" w:color="auto" w:fill="auto"/>
            <w:vAlign w:val="center"/>
            <w:hideMark/>
            <w:tcPrChange w:id="1755"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7C67F485" w14:textId="77777777" w:rsidR="00A952F5" w:rsidRPr="00973C28" w:rsidRDefault="00A952F5" w:rsidP="00A952F5">
            <w:pPr>
              <w:spacing w:line="240" w:lineRule="auto"/>
              <w:jc w:val="center"/>
              <w:rPr>
                <w:ins w:id="1756" w:author="Roberts, Julie" w:date="2022-03-08T14:55:00Z"/>
                <w:rFonts w:eastAsia="Times New Roman"/>
                <w:sz w:val="16"/>
                <w:szCs w:val="16"/>
                <w:rPrChange w:id="1757" w:author="Roberts, Julie" w:date="2022-03-25T13:36:00Z">
                  <w:rPr>
                    <w:ins w:id="1758" w:author="Roberts, Julie" w:date="2022-03-08T14:55:00Z"/>
                    <w:rFonts w:eastAsia="Times New Roman"/>
                    <w:color w:val="000000"/>
                    <w:sz w:val="16"/>
                    <w:szCs w:val="16"/>
                  </w:rPr>
                </w:rPrChange>
              </w:rPr>
            </w:pPr>
            <w:ins w:id="1759" w:author="Roberts, Julie" w:date="2022-03-08T14:55:00Z">
              <w:r w:rsidRPr="00973C28">
                <w:rPr>
                  <w:rFonts w:eastAsia="Times New Roman"/>
                  <w:sz w:val="16"/>
                  <w:szCs w:val="16"/>
                  <w:rPrChange w:id="1760" w:author="Roberts, Julie" w:date="2022-03-25T13:36:00Z">
                    <w:rPr>
                      <w:rFonts w:eastAsia="Times New Roman"/>
                      <w:color w:val="000000"/>
                      <w:sz w:val="16"/>
                      <w:szCs w:val="16"/>
                    </w:rPr>
                  </w:rPrChange>
                </w:rPr>
                <w:t xml:space="preserve">$91,829 </w:t>
              </w:r>
            </w:ins>
          </w:p>
        </w:tc>
        <w:tc>
          <w:tcPr>
            <w:tcW w:w="1342" w:type="dxa"/>
            <w:tcBorders>
              <w:top w:val="nil"/>
              <w:left w:val="nil"/>
              <w:bottom w:val="single" w:sz="8" w:space="0" w:color="auto"/>
              <w:right w:val="single" w:sz="8" w:space="0" w:color="auto"/>
            </w:tcBorders>
            <w:shd w:val="clear" w:color="auto" w:fill="auto"/>
            <w:vAlign w:val="center"/>
            <w:hideMark/>
            <w:tcPrChange w:id="1761"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3B1C9764" w14:textId="77777777" w:rsidR="00A952F5" w:rsidRPr="00973C28" w:rsidRDefault="00A952F5" w:rsidP="00A952F5">
            <w:pPr>
              <w:spacing w:line="240" w:lineRule="auto"/>
              <w:jc w:val="center"/>
              <w:rPr>
                <w:ins w:id="1762" w:author="Roberts, Julie" w:date="2022-03-08T14:55:00Z"/>
                <w:rFonts w:eastAsia="Times New Roman"/>
                <w:sz w:val="16"/>
                <w:szCs w:val="16"/>
                <w:rPrChange w:id="1763" w:author="Roberts, Julie" w:date="2022-03-25T13:36:00Z">
                  <w:rPr>
                    <w:ins w:id="1764" w:author="Roberts, Julie" w:date="2022-03-08T14:55:00Z"/>
                    <w:rFonts w:eastAsia="Times New Roman"/>
                    <w:color w:val="000000"/>
                    <w:sz w:val="16"/>
                    <w:szCs w:val="16"/>
                  </w:rPr>
                </w:rPrChange>
              </w:rPr>
            </w:pPr>
            <w:ins w:id="1765" w:author="Roberts, Julie" w:date="2022-03-08T14:55:00Z">
              <w:r w:rsidRPr="00973C28">
                <w:rPr>
                  <w:rFonts w:eastAsia="Times New Roman"/>
                  <w:sz w:val="16"/>
                  <w:szCs w:val="16"/>
                  <w:rPrChange w:id="1766" w:author="Roberts, Julie" w:date="2022-03-25T13:36:00Z">
                    <w:rPr>
                      <w:rFonts w:eastAsia="Times New Roman"/>
                      <w:color w:val="000000"/>
                      <w:sz w:val="16"/>
                      <w:szCs w:val="16"/>
                    </w:rPr>
                  </w:rPrChange>
                </w:rPr>
                <w:t xml:space="preserve">$88,341 </w:t>
              </w:r>
            </w:ins>
          </w:p>
        </w:tc>
        <w:tc>
          <w:tcPr>
            <w:tcW w:w="1490" w:type="dxa"/>
            <w:tcBorders>
              <w:top w:val="nil"/>
              <w:left w:val="nil"/>
              <w:bottom w:val="single" w:sz="8" w:space="0" w:color="auto"/>
              <w:right w:val="single" w:sz="8" w:space="0" w:color="auto"/>
            </w:tcBorders>
            <w:shd w:val="clear" w:color="auto" w:fill="auto"/>
            <w:vAlign w:val="center"/>
            <w:hideMark/>
            <w:tcPrChange w:id="1767"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52E8A195" w14:textId="77777777" w:rsidR="00A952F5" w:rsidRPr="00973C28" w:rsidRDefault="00A952F5" w:rsidP="00A952F5">
            <w:pPr>
              <w:spacing w:line="240" w:lineRule="auto"/>
              <w:jc w:val="center"/>
              <w:rPr>
                <w:ins w:id="1768" w:author="Roberts, Julie" w:date="2022-03-08T14:55:00Z"/>
                <w:rFonts w:eastAsia="Times New Roman"/>
                <w:sz w:val="16"/>
                <w:szCs w:val="16"/>
                <w:rPrChange w:id="1769" w:author="Roberts, Julie" w:date="2022-03-25T13:36:00Z">
                  <w:rPr>
                    <w:ins w:id="1770" w:author="Roberts, Julie" w:date="2022-03-08T14:55:00Z"/>
                    <w:rFonts w:eastAsia="Times New Roman"/>
                    <w:color w:val="000000"/>
                    <w:sz w:val="16"/>
                    <w:szCs w:val="16"/>
                  </w:rPr>
                </w:rPrChange>
              </w:rPr>
            </w:pPr>
            <w:ins w:id="1771" w:author="Roberts, Julie" w:date="2022-03-08T14:55:00Z">
              <w:r w:rsidRPr="00973C28">
                <w:rPr>
                  <w:rFonts w:eastAsia="Times New Roman"/>
                  <w:sz w:val="16"/>
                  <w:szCs w:val="16"/>
                  <w:rPrChange w:id="1772" w:author="Roberts, Julie" w:date="2022-03-25T13:36:00Z">
                    <w:rPr>
                      <w:rFonts w:eastAsia="Times New Roman"/>
                      <w:color w:val="000000"/>
                      <w:sz w:val="16"/>
                      <w:szCs w:val="16"/>
                    </w:rPr>
                  </w:rPrChange>
                </w:rPr>
                <w:t xml:space="preserve">$99,900 </w:t>
              </w:r>
            </w:ins>
          </w:p>
        </w:tc>
        <w:tc>
          <w:tcPr>
            <w:tcW w:w="1263" w:type="dxa"/>
            <w:tcBorders>
              <w:top w:val="nil"/>
              <w:left w:val="nil"/>
              <w:bottom w:val="single" w:sz="8" w:space="0" w:color="auto"/>
              <w:right w:val="single" w:sz="8" w:space="0" w:color="auto"/>
            </w:tcBorders>
            <w:shd w:val="clear" w:color="auto" w:fill="auto"/>
            <w:vAlign w:val="center"/>
            <w:hideMark/>
            <w:tcPrChange w:id="1773" w:author="Roberts, Julie" w:date="2022-03-21T14:48:00Z">
              <w:tcPr>
                <w:tcW w:w="1160" w:type="dxa"/>
                <w:tcBorders>
                  <w:top w:val="nil"/>
                  <w:left w:val="nil"/>
                  <w:bottom w:val="single" w:sz="8" w:space="0" w:color="auto"/>
                  <w:right w:val="single" w:sz="8" w:space="0" w:color="auto"/>
                </w:tcBorders>
                <w:shd w:val="clear" w:color="auto" w:fill="auto"/>
                <w:vAlign w:val="bottom"/>
                <w:hideMark/>
              </w:tcPr>
            </w:tcPrChange>
          </w:tcPr>
          <w:p w14:paraId="418BAB31" w14:textId="71F7E7FC" w:rsidR="00A952F5" w:rsidRPr="00973C28" w:rsidRDefault="00A952F5" w:rsidP="00A952F5">
            <w:pPr>
              <w:spacing w:line="240" w:lineRule="auto"/>
              <w:jc w:val="center"/>
              <w:rPr>
                <w:ins w:id="1774" w:author="Roberts, Julie" w:date="2022-03-08T14:55:00Z"/>
                <w:rFonts w:eastAsia="Times New Roman"/>
                <w:sz w:val="16"/>
                <w:szCs w:val="16"/>
                <w:rPrChange w:id="1775" w:author="Roberts, Julie" w:date="2022-03-25T13:36:00Z">
                  <w:rPr>
                    <w:ins w:id="1776" w:author="Roberts, Julie" w:date="2022-03-08T14:55:00Z"/>
                    <w:rFonts w:eastAsia="Times New Roman"/>
                    <w:color w:val="000000"/>
                    <w:sz w:val="16"/>
                    <w:szCs w:val="16"/>
                  </w:rPr>
                </w:rPrChange>
              </w:rPr>
            </w:pPr>
            <w:ins w:id="1777" w:author="Roberts, Julie" w:date="2022-03-08T15:05:00Z">
              <w:r w:rsidRPr="00973C28">
                <w:rPr>
                  <w:sz w:val="16"/>
                  <w:szCs w:val="16"/>
                  <w:rPrChange w:id="1778" w:author="Roberts, Julie" w:date="2022-03-25T13:36:00Z">
                    <w:rPr>
                      <w:rFonts w:ascii="Calibri" w:hAnsi="Calibri" w:cs="Calibri"/>
                      <w:color w:val="000000"/>
                      <w:sz w:val="22"/>
                      <w:szCs w:val="22"/>
                    </w:rPr>
                  </w:rPrChange>
                </w:rPr>
                <w:t xml:space="preserve">$84,000 </w:t>
              </w:r>
            </w:ins>
          </w:p>
        </w:tc>
        <w:tc>
          <w:tcPr>
            <w:tcW w:w="1263" w:type="dxa"/>
            <w:tcBorders>
              <w:top w:val="nil"/>
              <w:left w:val="nil"/>
              <w:bottom w:val="single" w:sz="8" w:space="0" w:color="auto"/>
              <w:right w:val="single" w:sz="8" w:space="0" w:color="auto"/>
            </w:tcBorders>
            <w:shd w:val="clear" w:color="auto" w:fill="auto"/>
            <w:vAlign w:val="center"/>
            <w:hideMark/>
            <w:tcPrChange w:id="1779" w:author="Roberts, Julie" w:date="2022-03-21T14:48:00Z">
              <w:tcPr>
                <w:tcW w:w="1160" w:type="dxa"/>
                <w:tcBorders>
                  <w:top w:val="nil"/>
                  <w:left w:val="nil"/>
                  <w:bottom w:val="single" w:sz="8" w:space="0" w:color="auto"/>
                  <w:right w:val="single" w:sz="8" w:space="0" w:color="auto"/>
                </w:tcBorders>
                <w:shd w:val="clear" w:color="auto" w:fill="auto"/>
                <w:vAlign w:val="bottom"/>
                <w:hideMark/>
              </w:tcPr>
            </w:tcPrChange>
          </w:tcPr>
          <w:p w14:paraId="26335D61" w14:textId="13209325" w:rsidR="00A952F5" w:rsidRPr="00973C28" w:rsidRDefault="00A952F5" w:rsidP="00A952F5">
            <w:pPr>
              <w:spacing w:line="240" w:lineRule="auto"/>
              <w:jc w:val="center"/>
              <w:rPr>
                <w:ins w:id="1780" w:author="Roberts, Julie" w:date="2022-03-08T14:55:00Z"/>
                <w:rFonts w:eastAsia="Times New Roman"/>
                <w:sz w:val="16"/>
                <w:szCs w:val="16"/>
                <w:rPrChange w:id="1781" w:author="Roberts, Julie" w:date="2022-03-25T13:36:00Z">
                  <w:rPr>
                    <w:ins w:id="1782" w:author="Roberts, Julie" w:date="2022-03-08T14:55:00Z"/>
                    <w:rFonts w:eastAsia="Times New Roman"/>
                    <w:color w:val="000000"/>
                    <w:sz w:val="16"/>
                    <w:szCs w:val="16"/>
                  </w:rPr>
                </w:rPrChange>
              </w:rPr>
            </w:pPr>
            <w:ins w:id="1783" w:author="Roberts, Julie" w:date="2022-03-08T15:07:00Z">
              <w:r w:rsidRPr="00973C28">
                <w:rPr>
                  <w:sz w:val="16"/>
                  <w:szCs w:val="16"/>
                  <w:rPrChange w:id="1784" w:author="Roberts, Julie" w:date="2022-03-25T13:36:00Z">
                    <w:rPr>
                      <w:rFonts w:ascii="Calibri" w:hAnsi="Calibri" w:cs="Calibri"/>
                      <w:color w:val="000000"/>
                      <w:sz w:val="22"/>
                      <w:szCs w:val="22"/>
                    </w:rPr>
                  </w:rPrChange>
                </w:rPr>
                <w:t xml:space="preserve">$70,000 </w:t>
              </w:r>
            </w:ins>
          </w:p>
        </w:tc>
        <w:tc>
          <w:tcPr>
            <w:tcW w:w="1380" w:type="dxa"/>
            <w:tcBorders>
              <w:top w:val="nil"/>
              <w:left w:val="nil"/>
              <w:bottom w:val="single" w:sz="8" w:space="0" w:color="auto"/>
              <w:right w:val="single" w:sz="8" w:space="0" w:color="auto"/>
            </w:tcBorders>
            <w:shd w:val="clear" w:color="auto" w:fill="auto"/>
            <w:vAlign w:val="center"/>
            <w:hideMark/>
            <w:tcPrChange w:id="1785"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1B921F44" w14:textId="2DCC1AEB" w:rsidR="00A952F5" w:rsidRPr="00973C28" w:rsidRDefault="00A952F5">
            <w:pPr>
              <w:spacing w:line="240" w:lineRule="auto"/>
              <w:jc w:val="center"/>
              <w:rPr>
                <w:ins w:id="1786" w:author="Roberts, Julie" w:date="2022-03-08T14:55:00Z"/>
                <w:rFonts w:eastAsia="Times New Roman"/>
                <w:b/>
                <w:bCs/>
                <w:sz w:val="16"/>
                <w:szCs w:val="16"/>
                <w:rPrChange w:id="1787" w:author="Roberts, Julie" w:date="2022-03-25T13:36:00Z">
                  <w:rPr>
                    <w:ins w:id="1788" w:author="Roberts, Julie" w:date="2022-03-08T14:55:00Z"/>
                    <w:rFonts w:eastAsia="Times New Roman"/>
                    <w:b/>
                    <w:bCs/>
                    <w:color w:val="000000"/>
                    <w:sz w:val="16"/>
                    <w:szCs w:val="16"/>
                  </w:rPr>
                </w:rPrChange>
              </w:rPr>
            </w:pPr>
            <w:ins w:id="1789" w:author="Roberts, Julie" w:date="2022-03-08T14:55:00Z">
              <w:r w:rsidRPr="00973C28">
                <w:rPr>
                  <w:rFonts w:eastAsia="Times New Roman"/>
                  <w:b/>
                  <w:bCs/>
                  <w:sz w:val="16"/>
                  <w:szCs w:val="16"/>
                  <w:rPrChange w:id="1790" w:author="Roberts, Julie" w:date="2022-03-25T13:36:00Z">
                    <w:rPr>
                      <w:rFonts w:eastAsia="Times New Roman"/>
                      <w:b/>
                      <w:bCs/>
                      <w:color w:val="000000"/>
                      <w:sz w:val="16"/>
                      <w:szCs w:val="16"/>
                    </w:rPr>
                  </w:rPrChange>
                </w:rPr>
                <w:t>$</w:t>
              </w:r>
            </w:ins>
            <w:ins w:id="1791" w:author="Roberts, Julie" w:date="2022-03-21T15:38:00Z">
              <w:r w:rsidR="001A1B00" w:rsidRPr="00973C28">
                <w:rPr>
                  <w:rFonts w:eastAsia="Times New Roman"/>
                  <w:b/>
                  <w:bCs/>
                  <w:sz w:val="16"/>
                  <w:szCs w:val="16"/>
                  <w:rPrChange w:id="1792" w:author="Roberts, Julie" w:date="2022-03-25T13:36:00Z">
                    <w:rPr>
                      <w:rFonts w:eastAsia="Times New Roman"/>
                      <w:b/>
                      <w:bCs/>
                      <w:color w:val="000000"/>
                      <w:sz w:val="16"/>
                      <w:szCs w:val="16"/>
                    </w:rPr>
                  </w:rPrChange>
                </w:rPr>
                <w:t>464,070</w:t>
              </w:r>
            </w:ins>
            <w:ins w:id="1793" w:author="Roberts, Julie" w:date="2022-03-08T14:55:00Z">
              <w:r w:rsidRPr="00973C28">
                <w:rPr>
                  <w:rFonts w:eastAsia="Times New Roman"/>
                  <w:b/>
                  <w:bCs/>
                  <w:sz w:val="16"/>
                  <w:szCs w:val="16"/>
                  <w:rPrChange w:id="1794" w:author="Roberts, Julie" w:date="2022-03-25T13:36:00Z">
                    <w:rPr>
                      <w:rFonts w:eastAsia="Times New Roman"/>
                      <w:b/>
                      <w:bCs/>
                      <w:color w:val="000000"/>
                      <w:sz w:val="16"/>
                      <w:szCs w:val="16"/>
                    </w:rPr>
                  </w:rPrChange>
                </w:rPr>
                <w:t xml:space="preserve"> </w:t>
              </w:r>
            </w:ins>
          </w:p>
        </w:tc>
      </w:tr>
      <w:tr w:rsidR="00A952F5" w:rsidRPr="0070321E" w14:paraId="0011CF66" w14:textId="77777777" w:rsidTr="00F43B68">
        <w:trPr>
          <w:trHeight w:val="373"/>
          <w:jc w:val="center"/>
          <w:ins w:id="1795" w:author="Roberts, Julie" w:date="2022-03-08T14:55:00Z"/>
          <w:trPrChange w:id="1796" w:author="Roberts, Julie" w:date="2022-03-21T14:48:00Z">
            <w:trPr>
              <w:trHeight w:val="315"/>
            </w:trPr>
          </w:trPrChange>
        </w:trPr>
        <w:tc>
          <w:tcPr>
            <w:tcW w:w="2453" w:type="dxa"/>
            <w:tcBorders>
              <w:top w:val="nil"/>
              <w:left w:val="single" w:sz="8" w:space="0" w:color="auto"/>
              <w:bottom w:val="single" w:sz="8" w:space="0" w:color="auto"/>
              <w:right w:val="single" w:sz="8" w:space="0" w:color="auto"/>
            </w:tcBorders>
            <w:shd w:val="clear" w:color="auto" w:fill="auto"/>
            <w:vAlign w:val="center"/>
            <w:hideMark/>
            <w:tcPrChange w:id="1797" w:author="Roberts, Julie" w:date="2022-03-21T14:48:00Z">
              <w:tcPr>
                <w:tcW w:w="2640" w:type="dxa"/>
                <w:tcBorders>
                  <w:top w:val="nil"/>
                  <w:left w:val="single" w:sz="8" w:space="0" w:color="auto"/>
                  <w:bottom w:val="single" w:sz="8" w:space="0" w:color="auto"/>
                  <w:right w:val="single" w:sz="8" w:space="0" w:color="auto"/>
                </w:tcBorders>
                <w:shd w:val="clear" w:color="auto" w:fill="auto"/>
                <w:vAlign w:val="center"/>
                <w:hideMark/>
              </w:tcPr>
            </w:tcPrChange>
          </w:tcPr>
          <w:p w14:paraId="04073147" w14:textId="77777777" w:rsidR="00A952F5" w:rsidRPr="00973C28" w:rsidRDefault="00A952F5" w:rsidP="00A952F5">
            <w:pPr>
              <w:spacing w:line="240" w:lineRule="auto"/>
              <w:jc w:val="center"/>
              <w:rPr>
                <w:ins w:id="1798" w:author="Roberts, Julie" w:date="2022-03-08T14:55:00Z"/>
                <w:rFonts w:eastAsia="Times New Roman"/>
                <w:sz w:val="16"/>
                <w:szCs w:val="16"/>
                <w:rPrChange w:id="1799" w:author="Roberts, Julie" w:date="2022-03-25T13:36:00Z">
                  <w:rPr>
                    <w:ins w:id="1800" w:author="Roberts, Julie" w:date="2022-03-08T14:55:00Z"/>
                    <w:rFonts w:eastAsia="Times New Roman"/>
                    <w:color w:val="000000"/>
                    <w:sz w:val="18"/>
                    <w:szCs w:val="18"/>
                  </w:rPr>
                </w:rPrChange>
              </w:rPr>
            </w:pPr>
            <w:ins w:id="1801" w:author="Roberts, Julie" w:date="2022-03-08T14:55:00Z">
              <w:r w:rsidRPr="00973C28">
                <w:rPr>
                  <w:rFonts w:eastAsia="Times New Roman"/>
                  <w:sz w:val="16"/>
                  <w:szCs w:val="16"/>
                  <w:rPrChange w:id="1802" w:author="Roberts, Julie" w:date="2022-03-25T13:36:00Z">
                    <w:rPr>
                      <w:rFonts w:eastAsia="Times New Roman"/>
                      <w:color w:val="000000"/>
                      <w:sz w:val="18"/>
                      <w:szCs w:val="18"/>
                    </w:rPr>
                  </w:rPrChange>
                </w:rPr>
                <w:t xml:space="preserve">Long-Term Purchased Energy </w:t>
              </w:r>
            </w:ins>
          </w:p>
        </w:tc>
        <w:tc>
          <w:tcPr>
            <w:tcW w:w="1342" w:type="dxa"/>
            <w:tcBorders>
              <w:top w:val="nil"/>
              <w:left w:val="nil"/>
              <w:bottom w:val="single" w:sz="8" w:space="0" w:color="auto"/>
              <w:right w:val="single" w:sz="8" w:space="0" w:color="auto"/>
            </w:tcBorders>
            <w:shd w:val="clear" w:color="auto" w:fill="auto"/>
            <w:vAlign w:val="center"/>
            <w:hideMark/>
            <w:tcPrChange w:id="1803"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22FA2552" w14:textId="16C59872" w:rsidR="00A952F5" w:rsidRPr="00973C28" w:rsidRDefault="00092F8D" w:rsidP="00A952F5">
            <w:pPr>
              <w:spacing w:line="240" w:lineRule="auto"/>
              <w:jc w:val="center"/>
              <w:rPr>
                <w:ins w:id="1804" w:author="Roberts, Julie" w:date="2022-03-08T14:55:00Z"/>
                <w:rFonts w:eastAsia="Times New Roman"/>
                <w:sz w:val="16"/>
                <w:szCs w:val="16"/>
                <w:rPrChange w:id="1805" w:author="Roberts, Julie" w:date="2022-03-25T13:36:00Z">
                  <w:rPr>
                    <w:ins w:id="1806" w:author="Roberts, Julie" w:date="2022-03-08T14:55:00Z"/>
                    <w:rFonts w:eastAsia="Times New Roman"/>
                    <w:color w:val="000000"/>
                    <w:sz w:val="16"/>
                    <w:szCs w:val="16"/>
                  </w:rPr>
                </w:rPrChange>
              </w:rPr>
            </w:pPr>
            <w:ins w:id="1807" w:author="Roberts, Julie" w:date="2022-03-08T15:33:00Z">
              <w:r w:rsidRPr="00973C28">
                <w:rPr>
                  <w:sz w:val="16"/>
                  <w:szCs w:val="16"/>
                  <w:rPrChange w:id="1808" w:author="Roberts, Julie" w:date="2022-03-25T13:36:00Z">
                    <w:rPr>
                      <w:sz w:val="20"/>
                      <w:szCs w:val="20"/>
                    </w:rPr>
                  </w:rPrChange>
                </w:rPr>
                <w:t>$2,051,133</w:t>
              </w:r>
            </w:ins>
            <w:ins w:id="1809" w:author="Roberts, Julie" w:date="2022-03-08T15:11:00Z">
              <w:r w:rsidR="00A952F5" w:rsidRPr="00973C28">
                <w:rPr>
                  <w:sz w:val="16"/>
                  <w:szCs w:val="16"/>
                  <w:rPrChange w:id="1810" w:author="Roberts, Julie" w:date="2022-03-25T13:36:00Z">
                    <w:rPr/>
                  </w:rPrChange>
                </w:rPr>
                <w:t xml:space="preserve"> </w:t>
              </w:r>
            </w:ins>
          </w:p>
        </w:tc>
        <w:tc>
          <w:tcPr>
            <w:tcW w:w="1342" w:type="dxa"/>
            <w:tcBorders>
              <w:top w:val="nil"/>
              <w:left w:val="nil"/>
              <w:bottom w:val="single" w:sz="8" w:space="0" w:color="auto"/>
              <w:right w:val="single" w:sz="8" w:space="0" w:color="auto"/>
            </w:tcBorders>
            <w:shd w:val="clear" w:color="auto" w:fill="auto"/>
            <w:vAlign w:val="center"/>
            <w:hideMark/>
            <w:tcPrChange w:id="1811"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71767AED" w14:textId="362DBB2E" w:rsidR="00A952F5" w:rsidRPr="00973C28" w:rsidRDefault="00A952F5">
            <w:pPr>
              <w:spacing w:line="240" w:lineRule="auto"/>
              <w:jc w:val="center"/>
              <w:rPr>
                <w:ins w:id="1812" w:author="Roberts, Julie" w:date="2022-03-08T14:55:00Z"/>
                <w:rFonts w:eastAsia="Times New Roman"/>
                <w:sz w:val="16"/>
                <w:szCs w:val="16"/>
                <w:rPrChange w:id="1813" w:author="Roberts, Julie" w:date="2022-03-25T13:36:00Z">
                  <w:rPr>
                    <w:ins w:id="1814" w:author="Roberts, Julie" w:date="2022-03-08T14:55:00Z"/>
                    <w:rFonts w:eastAsia="Times New Roman"/>
                    <w:color w:val="000000"/>
                    <w:sz w:val="16"/>
                    <w:szCs w:val="16"/>
                  </w:rPr>
                </w:rPrChange>
              </w:rPr>
            </w:pPr>
            <w:ins w:id="1815" w:author="Roberts, Julie" w:date="2022-03-08T14:55:00Z">
              <w:r w:rsidRPr="00973C28">
                <w:rPr>
                  <w:rFonts w:eastAsia="Times New Roman"/>
                  <w:sz w:val="16"/>
                  <w:szCs w:val="16"/>
                  <w:rPrChange w:id="1816" w:author="Roberts, Julie" w:date="2022-03-25T13:36:00Z">
                    <w:rPr>
                      <w:rFonts w:eastAsia="Times New Roman"/>
                      <w:color w:val="000000"/>
                      <w:sz w:val="16"/>
                      <w:szCs w:val="16"/>
                    </w:rPr>
                  </w:rPrChange>
                </w:rPr>
                <w:t>$</w:t>
              </w:r>
            </w:ins>
            <w:ins w:id="1817" w:author="Roberts, Julie" w:date="2022-03-21T09:19:00Z">
              <w:r w:rsidR="00125FFA" w:rsidRPr="00973C28">
                <w:rPr>
                  <w:rFonts w:eastAsia="Times New Roman"/>
                  <w:sz w:val="16"/>
                  <w:szCs w:val="16"/>
                  <w:rPrChange w:id="1818" w:author="Roberts, Julie" w:date="2022-03-25T13:36:00Z">
                    <w:rPr>
                      <w:rFonts w:eastAsia="Times New Roman"/>
                      <w:color w:val="000000"/>
                      <w:sz w:val="16"/>
                      <w:szCs w:val="16"/>
                    </w:rPr>
                  </w:rPrChange>
                </w:rPr>
                <w:t>4,993</w:t>
              </w:r>
            </w:ins>
            <w:ins w:id="1819" w:author="Roberts, Julie" w:date="2022-03-21T09:40:00Z">
              <w:r w:rsidR="00B64E94" w:rsidRPr="00973C28">
                <w:rPr>
                  <w:rFonts w:eastAsia="Times New Roman"/>
                  <w:sz w:val="16"/>
                  <w:szCs w:val="16"/>
                  <w:rPrChange w:id="1820" w:author="Roberts, Julie" w:date="2022-03-25T13:36:00Z">
                    <w:rPr>
                      <w:rFonts w:eastAsia="Times New Roman"/>
                      <w:color w:val="000000"/>
                      <w:sz w:val="16"/>
                      <w:szCs w:val="16"/>
                    </w:rPr>
                  </w:rPrChange>
                </w:rPr>
                <w:t>,</w:t>
              </w:r>
            </w:ins>
            <w:ins w:id="1821" w:author="Roberts, Julie" w:date="2022-03-21T09:19:00Z">
              <w:r w:rsidR="00125FFA" w:rsidRPr="00973C28">
                <w:rPr>
                  <w:rFonts w:eastAsia="Times New Roman"/>
                  <w:sz w:val="16"/>
                  <w:szCs w:val="16"/>
                  <w:rPrChange w:id="1822" w:author="Roberts, Julie" w:date="2022-03-25T13:36:00Z">
                    <w:rPr>
                      <w:rFonts w:eastAsia="Times New Roman"/>
                      <w:color w:val="000000"/>
                      <w:sz w:val="16"/>
                      <w:szCs w:val="16"/>
                    </w:rPr>
                  </w:rPrChange>
                </w:rPr>
                <w:t>200</w:t>
              </w:r>
            </w:ins>
            <w:ins w:id="1823" w:author="Roberts, Julie" w:date="2022-03-08T14:55:00Z">
              <w:r w:rsidRPr="00973C28">
                <w:rPr>
                  <w:rFonts w:eastAsia="Times New Roman"/>
                  <w:sz w:val="16"/>
                  <w:szCs w:val="16"/>
                  <w:rPrChange w:id="1824" w:author="Roberts, Julie" w:date="2022-03-25T13:36:00Z">
                    <w:rPr>
                      <w:rFonts w:eastAsia="Times New Roman"/>
                      <w:color w:val="000000"/>
                      <w:sz w:val="16"/>
                      <w:szCs w:val="16"/>
                    </w:rPr>
                  </w:rPrChange>
                </w:rPr>
                <w:t xml:space="preserve"> </w:t>
              </w:r>
            </w:ins>
          </w:p>
        </w:tc>
        <w:tc>
          <w:tcPr>
            <w:tcW w:w="1342" w:type="dxa"/>
            <w:tcBorders>
              <w:top w:val="nil"/>
              <w:left w:val="nil"/>
              <w:bottom w:val="single" w:sz="8" w:space="0" w:color="auto"/>
              <w:right w:val="single" w:sz="8" w:space="0" w:color="auto"/>
            </w:tcBorders>
            <w:shd w:val="clear" w:color="auto" w:fill="auto"/>
            <w:vAlign w:val="center"/>
            <w:hideMark/>
            <w:tcPrChange w:id="1825"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6956C284" w14:textId="434B2C40" w:rsidR="00A952F5" w:rsidRPr="00973C28" w:rsidRDefault="00A952F5">
            <w:pPr>
              <w:spacing w:line="240" w:lineRule="auto"/>
              <w:jc w:val="center"/>
              <w:rPr>
                <w:ins w:id="1826" w:author="Roberts, Julie" w:date="2022-03-08T14:55:00Z"/>
                <w:rFonts w:eastAsia="Times New Roman"/>
                <w:sz w:val="16"/>
                <w:szCs w:val="16"/>
                <w:highlight w:val="yellow"/>
                <w:rPrChange w:id="1827" w:author="Roberts, Julie" w:date="2022-03-25T13:36:00Z">
                  <w:rPr>
                    <w:ins w:id="1828" w:author="Roberts, Julie" w:date="2022-03-08T14:55:00Z"/>
                    <w:rFonts w:eastAsia="Times New Roman"/>
                    <w:color w:val="000000"/>
                    <w:sz w:val="16"/>
                    <w:szCs w:val="16"/>
                  </w:rPr>
                </w:rPrChange>
              </w:rPr>
            </w:pPr>
            <w:ins w:id="1829" w:author="Roberts, Julie" w:date="2022-03-08T14:55:00Z">
              <w:r w:rsidRPr="00973C28">
                <w:rPr>
                  <w:rFonts w:eastAsia="Times New Roman"/>
                  <w:sz w:val="16"/>
                  <w:szCs w:val="16"/>
                  <w:rPrChange w:id="1830" w:author="Roberts, Julie" w:date="2022-03-25T13:36:00Z">
                    <w:rPr>
                      <w:rFonts w:eastAsia="Times New Roman"/>
                      <w:color w:val="000000"/>
                      <w:sz w:val="16"/>
                      <w:szCs w:val="16"/>
                    </w:rPr>
                  </w:rPrChange>
                </w:rPr>
                <w:t>$</w:t>
              </w:r>
            </w:ins>
            <w:ins w:id="1831" w:author="Roberts, Julie" w:date="2022-03-21T09:37:00Z">
              <w:r w:rsidR="00B64E94" w:rsidRPr="00973C28">
                <w:rPr>
                  <w:rFonts w:eastAsia="Times New Roman"/>
                  <w:sz w:val="16"/>
                  <w:szCs w:val="16"/>
                  <w:rPrChange w:id="1832" w:author="Roberts, Julie" w:date="2022-03-25T13:36:00Z">
                    <w:rPr>
                      <w:rFonts w:eastAsia="Times New Roman"/>
                      <w:color w:val="000000"/>
                      <w:sz w:val="16"/>
                      <w:szCs w:val="16"/>
                    </w:rPr>
                  </w:rPrChange>
                </w:rPr>
                <w:t>5,375,915</w:t>
              </w:r>
            </w:ins>
            <w:ins w:id="1833" w:author="Roberts, Julie" w:date="2022-03-08T14:55:00Z">
              <w:r w:rsidRPr="00973C28">
                <w:rPr>
                  <w:rFonts w:eastAsia="Times New Roman"/>
                  <w:sz w:val="16"/>
                  <w:szCs w:val="16"/>
                  <w:rPrChange w:id="1834" w:author="Roberts, Julie" w:date="2022-03-25T13:36:00Z">
                    <w:rPr>
                      <w:rFonts w:eastAsia="Times New Roman"/>
                      <w:color w:val="000000"/>
                      <w:sz w:val="16"/>
                      <w:szCs w:val="16"/>
                    </w:rPr>
                  </w:rPrChange>
                </w:rPr>
                <w:t xml:space="preserve"> </w:t>
              </w:r>
            </w:ins>
          </w:p>
        </w:tc>
        <w:tc>
          <w:tcPr>
            <w:tcW w:w="1490" w:type="dxa"/>
            <w:tcBorders>
              <w:top w:val="nil"/>
              <w:left w:val="nil"/>
              <w:bottom w:val="single" w:sz="8" w:space="0" w:color="auto"/>
              <w:right w:val="single" w:sz="8" w:space="0" w:color="auto"/>
            </w:tcBorders>
            <w:shd w:val="clear" w:color="auto" w:fill="auto"/>
            <w:vAlign w:val="center"/>
            <w:hideMark/>
            <w:tcPrChange w:id="1835"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40713BDD" w14:textId="77777777" w:rsidR="00A952F5" w:rsidRPr="00973C28" w:rsidRDefault="00A952F5" w:rsidP="00A952F5">
            <w:pPr>
              <w:spacing w:line="240" w:lineRule="auto"/>
              <w:jc w:val="center"/>
              <w:rPr>
                <w:ins w:id="1836" w:author="Roberts, Julie" w:date="2022-03-08T14:55:00Z"/>
                <w:rFonts w:eastAsia="Times New Roman"/>
                <w:sz w:val="16"/>
                <w:szCs w:val="16"/>
                <w:rPrChange w:id="1837" w:author="Roberts, Julie" w:date="2022-03-25T13:36:00Z">
                  <w:rPr>
                    <w:ins w:id="1838" w:author="Roberts, Julie" w:date="2022-03-08T14:55:00Z"/>
                    <w:rFonts w:eastAsia="Times New Roman"/>
                    <w:color w:val="000000"/>
                    <w:sz w:val="16"/>
                    <w:szCs w:val="16"/>
                  </w:rPr>
                </w:rPrChange>
              </w:rPr>
            </w:pPr>
            <w:ins w:id="1839" w:author="Roberts, Julie" w:date="2022-03-08T14:55:00Z">
              <w:r w:rsidRPr="00973C28">
                <w:rPr>
                  <w:rFonts w:eastAsia="Times New Roman"/>
                  <w:sz w:val="16"/>
                  <w:szCs w:val="16"/>
                  <w:rPrChange w:id="1840" w:author="Roberts, Julie" w:date="2022-03-25T13:36:00Z">
                    <w:rPr>
                      <w:rFonts w:eastAsia="Times New Roman"/>
                      <w:color w:val="000000"/>
                      <w:sz w:val="16"/>
                      <w:szCs w:val="16"/>
                    </w:rPr>
                  </w:rPrChange>
                </w:rPr>
                <w:t xml:space="preserve">$6,206,719 </w:t>
              </w:r>
            </w:ins>
          </w:p>
        </w:tc>
        <w:tc>
          <w:tcPr>
            <w:tcW w:w="1263" w:type="dxa"/>
            <w:tcBorders>
              <w:top w:val="nil"/>
              <w:left w:val="nil"/>
              <w:bottom w:val="single" w:sz="8" w:space="0" w:color="auto"/>
              <w:right w:val="single" w:sz="8" w:space="0" w:color="auto"/>
            </w:tcBorders>
            <w:shd w:val="clear" w:color="auto" w:fill="auto"/>
            <w:vAlign w:val="center"/>
            <w:hideMark/>
            <w:tcPrChange w:id="1841" w:author="Roberts, Julie" w:date="2022-03-21T14:48:00Z">
              <w:tcPr>
                <w:tcW w:w="1160" w:type="dxa"/>
                <w:tcBorders>
                  <w:top w:val="nil"/>
                  <w:left w:val="nil"/>
                  <w:bottom w:val="single" w:sz="8" w:space="0" w:color="auto"/>
                  <w:right w:val="single" w:sz="8" w:space="0" w:color="auto"/>
                </w:tcBorders>
                <w:shd w:val="clear" w:color="auto" w:fill="auto"/>
                <w:vAlign w:val="bottom"/>
                <w:hideMark/>
              </w:tcPr>
            </w:tcPrChange>
          </w:tcPr>
          <w:p w14:paraId="53125511" w14:textId="5F099583" w:rsidR="00A952F5" w:rsidRPr="00973C28" w:rsidRDefault="00A952F5" w:rsidP="00A952F5">
            <w:pPr>
              <w:spacing w:line="240" w:lineRule="auto"/>
              <w:jc w:val="center"/>
              <w:rPr>
                <w:ins w:id="1842" w:author="Roberts, Julie" w:date="2022-03-08T14:55:00Z"/>
                <w:rFonts w:eastAsia="Times New Roman"/>
                <w:sz w:val="16"/>
                <w:szCs w:val="16"/>
                <w:rPrChange w:id="1843" w:author="Roberts, Julie" w:date="2022-03-25T13:36:00Z">
                  <w:rPr>
                    <w:ins w:id="1844" w:author="Roberts, Julie" w:date="2022-03-08T14:55:00Z"/>
                    <w:rFonts w:eastAsia="Times New Roman"/>
                    <w:color w:val="000000"/>
                    <w:sz w:val="16"/>
                    <w:szCs w:val="16"/>
                  </w:rPr>
                </w:rPrChange>
              </w:rPr>
            </w:pPr>
            <w:ins w:id="1845" w:author="Roberts, Julie" w:date="2022-03-08T15:05:00Z">
              <w:r w:rsidRPr="00973C28">
                <w:rPr>
                  <w:sz w:val="16"/>
                  <w:szCs w:val="16"/>
                  <w:rPrChange w:id="1846" w:author="Roberts, Julie" w:date="2022-03-25T13:36:00Z">
                    <w:rPr>
                      <w:rFonts w:ascii="Calibri" w:hAnsi="Calibri" w:cs="Calibri"/>
                      <w:color w:val="000000"/>
                      <w:sz w:val="22"/>
                      <w:szCs w:val="22"/>
                    </w:rPr>
                  </w:rPrChange>
                </w:rPr>
                <w:t xml:space="preserve">$5,644,180 </w:t>
              </w:r>
            </w:ins>
          </w:p>
        </w:tc>
        <w:tc>
          <w:tcPr>
            <w:tcW w:w="1263" w:type="dxa"/>
            <w:tcBorders>
              <w:top w:val="nil"/>
              <w:left w:val="nil"/>
              <w:bottom w:val="single" w:sz="8" w:space="0" w:color="auto"/>
              <w:right w:val="single" w:sz="8" w:space="0" w:color="auto"/>
            </w:tcBorders>
            <w:shd w:val="clear" w:color="auto" w:fill="auto"/>
            <w:vAlign w:val="center"/>
            <w:hideMark/>
            <w:tcPrChange w:id="1847" w:author="Roberts, Julie" w:date="2022-03-21T14:48:00Z">
              <w:tcPr>
                <w:tcW w:w="1160" w:type="dxa"/>
                <w:tcBorders>
                  <w:top w:val="nil"/>
                  <w:left w:val="nil"/>
                  <w:bottom w:val="single" w:sz="8" w:space="0" w:color="auto"/>
                  <w:right w:val="single" w:sz="8" w:space="0" w:color="auto"/>
                </w:tcBorders>
                <w:shd w:val="clear" w:color="auto" w:fill="auto"/>
                <w:vAlign w:val="bottom"/>
                <w:hideMark/>
              </w:tcPr>
            </w:tcPrChange>
          </w:tcPr>
          <w:p w14:paraId="01564778" w14:textId="616D3D09" w:rsidR="00A952F5" w:rsidRPr="00973C28" w:rsidRDefault="00F43B68" w:rsidP="00A952F5">
            <w:pPr>
              <w:spacing w:line="240" w:lineRule="auto"/>
              <w:jc w:val="center"/>
              <w:rPr>
                <w:ins w:id="1848" w:author="Roberts, Julie" w:date="2022-03-08T14:55:00Z"/>
                <w:rFonts w:eastAsia="Times New Roman"/>
                <w:sz w:val="16"/>
                <w:szCs w:val="16"/>
                <w:rPrChange w:id="1849" w:author="Roberts, Julie" w:date="2022-03-25T13:36:00Z">
                  <w:rPr>
                    <w:ins w:id="1850" w:author="Roberts, Julie" w:date="2022-03-08T14:55:00Z"/>
                    <w:rFonts w:eastAsia="Times New Roman"/>
                    <w:color w:val="000000"/>
                    <w:sz w:val="16"/>
                    <w:szCs w:val="16"/>
                  </w:rPr>
                </w:rPrChange>
              </w:rPr>
            </w:pPr>
            <w:ins w:id="1851" w:author="Roberts, Julie" w:date="2022-03-21T14:45:00Z">
              <w:r w:rsidRPr="00973C28">
                <w:rPr>
                  <w:sz w:val="16"/>
                  <w:szCs w:val="16"/>
                  <w:rPrChange w:id="1852" w:author="Roberts, Julie" w:date="2022-03-25T13:36:00Z">
                    <w:rPr>
                      <w:color w:val="000000"/>
                      <w:sz w:val="16"/>
                      <w:szCs w:val="16"/>
                      <w:highlight w:val="yellow"/>
                    </w:rPr>
                  </w:rPrChange>
                </w:rPr>
                <w:t>$4,436,558</w:t>
              </w:r>
            </w:ins>
            <w:ins w:id="1853" w:author="Roberts, Julie" w:date="2022-03-08T15:07:00Z">
              <w:r w:rsidR="00A952F5" w:rsidRPr="00973C28">
                <w:rPr>
                  <w:sz w:val="16"/>
                  <w:szCs w:val="16"/>
                  <w:rPrChange w:id="1854" w:author="Roberts, Julie" w:date="2022-03-25T13:36:00Z">
                    <w:rPr>
                      <w:rFonts w:ascii="Calibri" w:hAnsi="Calibri" w:cs="Calibri"/>
                      <w:color w:val="000000"/>
                      <w:sz w:val="22"/>
                      <w:szCs w:val="22"/>
                    </w:rPr>
                  </w:rPrChange>
                </w:rPr>
                <w:t xml:space="preserve"> </w:t>
              </w:r>
            </w:ins>
          </w:p>
        </w:tc>
        <w:tc>
          <w:tcPr>
            <w:tcW w:w="1380" w:type="dxa"/>
            <w:tcBorders>
              <w:top w:val="nil"/>
              <w:left w:val="nil"/>
              <w:bottom w:val="single" w:sz="8" w:space="0" w:color="auto"/>
              <w:right w:val="single" w:sz="8" w:space="0" w:color="auto"/>
            </w:tcBorders>
            <w:shd w:val="clear" w:color="auto" w:fill="auto"/>
            <w:vAlign w:val="center"/>
            <w:hideMark/>
            <w:tcPrChange w:id="1855"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66007559" w14:textId="640A3051" w:rsidR="00A952F5" w:rsidRPr="00973C28" w:rsidRDefault="001A1B00" w:rsidP="00A952F5">
            <w:pPr>
              <w:spacing w:line="240" w:lineRule="auto"/>
              <w:jc w:val="center"/>
              <w:rPr>
                <w:ins w:id="1856" w:author="Roberts, Julie" w:date="2022-03-08T14:55:00Z"/>
                <w:rFonts w:eastAsia="Times New Roman"/>
                <w:b/>
                <w:bCs/>
                <w:sz w:val="16"/>
                <w:szCs w:val="16"/>
                <w:rPrChange w:id="1857" w:author="Roberts, Julie" w:date="2022-03-25T13:36:00Z">
                  <w:rPr>
                    <w:ins w:id="1858" w:author="Roberts, Julie" w:date="2022-03-08T14:55:00Z"/>
                    <w:rFonts w:eastAsia="Times New Roman"/>
                    <w:b/>
                    <w:bCs/>
                    <w:color w:val="000000"/>
                    <w:sz w:val="16"/>
                    <w:szCs w:val="16"/>
                  </w:rPr>
                </w:rPrChange>
              </w:rPr>
            </w:pPr>
            <w:ins w:id="1859" w:author="Roberts, Julie" w:date="2022-03-21T15:38:00Z">
              <w:r w:rsidRPr="00973C28">
                <w:rPr>
                  <w:rFonts w:eastAsia="Times New Roman"/>
                  <w:b/>
                  <w:bCs/>
                  <w:sz w:val="16"/>
                  <w:szCs w:val="16"/>
                  <w:rPrChange w:id="1860" w:author="Roberts, Julie" w:date="2022-03-25T13:36:00Z">
                    <w:rPr>
                      <w:rFonts w:eastAsia="Times New Roman"/>
                      <w:b/>
                      <w:bCs/>
                      <w:color w:val="000000"/>
                      <w:sz w:val="16"/>
                      <w:szCs w:val="16"/>
                      <w:highlight w:val="yellow"/>
                    </w:rPr>
                  </w:rPrChange>
                </w:rPr>
                <w:t>$28,707,705</w:t>
              </w:r>
            </w:ins>
            <w:ins w:id="1861" w:author="Roberts, Julie" w:date="2022-03-08T14:55:00Z">
              <w:r w:rsidR="00A952F5" w:rsidRPr="00973C28">
                <w:rPr>
                  <w:rFonts w:eastAsia="Times New Roman"/>
                  <w:b/>
                  <w:bCs/>
                  <w:sz w:val="16"/>
                  <w:szCs w:val="16"/>
                  <w:rPrChange w:id="1862" w:author="Roberts, Julie" w:date="2022-03-25T13:36:00Z">
                    <w:rPr>
                      <w:rFonts w:eastAsia="Times New Roman"/>
                      <w:b/>
                      <w:bCs/>
                      <w:color w:val="000000"/>
                      <w:sz w:val="16"/>
                      <w:szCs w:val="16"/>
                    </w:rPr>
                  </w:rPrChange>
                </w:rPr>
                <w:t xml:space="preserve"> </w:t>
              </w:r>
            </w:ins>
          </w:p>
        </w:tc>
      </w:tr>
      <w:tr w:rsidR="00A952F5" w:rsidRPr="0070321E" w14:paraId="74F60D86" w14:textId="77777777" w:rsidTr="00F43B68">
        <w:trPr>
          <w:trHeight w:val="373"/>
          <w:jc w:val="center"/>
          <w:ins w:id="1863" w:author="Roberts, Julie" w:date="2022-03-08T14:55:00Z"/>
          <w:trPrChange w:id="1864" w:author="Roberts, Julie" w:date="2022-03-21T14:48:00Z">
            <w:trPr>
              <w:trHeight w:val="315"/>
            </w:trPr>
          </w:trPrChange>
        </w:trPr>
        <w:tc>
          <w:tcPr>
            <w:tcW w:w="2453" w:type="dxa"/>
            <w:tcBorders>
              <w:top w:val="nil"/>
              <w:left w:val="single" w:sz="8" w:space="0" w:color="auto"/>
              <w:bottom w:val="single" w:sz="8" w:space="0" w:color="auto"/>
              <w:right w:val="single" w:sz="8" w:space="0" w:color="auto"/>
            </w:tcBorders>
            <w:shd w:val="clear" w:color="auto" w:fill="auto"/>
            <w:vAlign w:val="center"/>
            <w:hideMark/>
            <w:tcPrChange w:id="1865" w:author="Roberts, Julie" w:date="2022-03-21T14:48:00Z">
              <w:tcPr>
                <w:tcW w:w="2640" w:type="dxa"/>
                <w:tcBorders>
                  <w:top w:val="nil"/>
                  <w:left w:val="single" w:sz="8" w:space="0" w:color="auto"/>
                  <w:bottom w:val="single" w:sz="8" w:space="0" w:color="auto"/>
                  <w:right w:val="single" w:sz="8" w:space="0" w:color="auto"/>
                </w:tcBorders>
                <w:shd w:val="clear" w:color="auto" w:fill="auto"/>
                <w:vAlign w:val="center"/>
                <w:hideMark/>
              </w:tcPr>
            </w:tcPrChange>
          </w:tcPr>
          <w:p w14:paraId="106DAB5D" w14:textId="77777777" w:rsidR="00A952F5" w:rsidRPr="00973C28" w:rsidRDefault="00A952F5" w:rsidP="00A952F5">
            <w:pPr>
              <w:spacing w:line="240" w:lineRule="auto"/>
              <w:jc w:val="center"/>
              <w:rPr>
                <w:ins w:id="1866" w:author="Roberts, Julie" w:date="2022-03-08T14:55:00Z"/>
                <w:rFonts w:eastAsia="Times New Roman"/>
                <w:sz w:val="16"/>
                <w:szCs w:val="16"/>
                <w:rPrChange w:id="1867" w:author="Roberts, Julie" w:date="2022-03-25T13:36:00Z">
                  <w:rPr>
                    <w:ins w:id="1868" w:author="Roberts, Julie" w:date="2022-03-08T14:55:00Z"/>
                    <w:rFonts w:eastAsia="Times New Roman"/>
                    <w:color w:val="000000"/>
                    <w:sz w:val="18"/>
                    <w:szCs w:val="18"/>
                  </w:rPr>
                </w:rPrChange>
              </w:rPr>
            </w:pPr>
            <w:ins w:id="1869" w:author="Roberts, Julie" w:date="2022-03-08T14:55:00Z">
              <w:r w:rsidRPr="00973C28">
                <w:rPr>
                  <w:rFonts w:eastAsia="Times New Roman"/>
                  <w:sz w:val="16"/>
                  <w:szCs w:val="16"/>
                  <w:rPrChange w:id="1870" w:author="Roberts, Julie" w:date="2022-03-25T13:36:00Z">
                    <w:rPr>
                      <w:rFonts w:eastAsia="Times New Roman"/>
                      <w:color w:val="000000"/>
                      <w:sz w:val="18"/>
                      <w:szCs w:val="18"/>
                    </w:rPr>
                  </w:rPrChange>
                </w:rPr>
                <w:t>Short-Term Purchased Energy</w:t>
              </w:r>
            </w:ins>
          </w:p>
        </w:tc>
        <w:tc>
          <w:tcPr>
            <w:tcW w:w="1342" w:type="dxa"/>
            <w:tcBorders>
              <w:top w:val="nil"/>
              <w:left w:val="nil"/>
              <w:bottom w:val="single" w:sz="8" w:space="0" w:color="auto"/>
              <w:right w:val="single" w:sz="8" w:space="0" w:color="auto"/>
            </w:tcBorders>
            <w:shd w:val="clear" w:color="auto" w:fill="auto"/>
            <w:vAlign w:val="center"/>
            <w:hideMark/>
            <w:tcPrChange w:id="1871"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5A53BD64" w14:textId="4F412110" w:rsidR="00A952F5" w:rsidRPr="00973C28" w:rsidRDefault="00A952F5" w:rsidP="00A952F5">
            <w:pPr>
              <w:spacing w:line="240" w:lineRule="auto"/>
              <w:jc w:val="center"/>
              <w:rPr>
                <w:ins w:id="1872" w:author="Roberts, Julie" w:date="2022-03-08T14:55:00Z"/>
                <w:rFonts w:eastAsia="Times New Roman"/>
                <w:sz w:val="16"/>
                <w:szCs w:val="16"/>
                <w:rPrChange w:id="1873" w:author="Roberts, Julie" w:date="2022-03-25T13:36:00Z">
                  <w:rPr>
                    <w:ins w:id="1874" w:author="Roberts, Julie" w:date="2022-03-08T14:55:00Z"/>
                    <w:rFonts w:eastAsia="Times New Roman"/>
                    <w:color w:val="000000"/>
                    <w:sz w:val="16"/>
                    <w:szCs w:val="16"/>
                  </w:rPr>
                </w:rPrChange>
              </w:rPr>
            </w:pPr>
            <w:ins w:id="1875" w:author="Roberts, Julie" w:date="2022-03-08T15:11:00Z">
              <w:r w:rsidRPr="00973C28">
                <w:rPr>
                  <w:sz w:val="16"/>
                  <w:szCs w:val="16"/>
                  <w:rPrChange w:id="1876" w:author="Roberts, Julie" w:date="2022-03-25T13:36:00Z">
                    <w:rPr/>
                  </w:rPrChange>
                </w:rPr>
                <w:t xml:space="preserve">$0 </w:t>
              </w:r>
            </w:ins>
          </w:p>
        </w:tc>
        <w:tc>
          <w:tcPr>
            <w:tcW w:w="1342" w:type="dxa"/>
            <w:tcBorders>
              <w:top w:val="nil"/>
              <w:left w:val="nil"/>
              <w:bottom w:val="single" w:sz="8" w:space="0" w:color="auto"/>
              <w:right w:val="single" w:sz="8" w:space="0" w:color="auto"/>
            </w:tcBorders>
            <w:shd w:val="clear" w:color="auto" w:fill="auto"/>
            <w:vAlign w:val="center"/>
            <w:hideMark/>
            <w:tcPrChange w:id="1877"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59957E6B" w14:textId="1A67555A" w:rsidR="00A952F5" w:rsidRPr="00973C28" w:rsidRDefault="00A952F5">
            <w:pPr>
              <w:spacing w:line="240" w:lineRule="auto"/>
              <w:jc w:val="center"/>
              <w:rPr>
                <w:ins w:id="1878" w:author="Roberts, Julie" w:date="2022-03-08T14:55:00Z"/>
                <w:rFonts w:eastAsia="Times New Roman"/>
                <w:sz w:val="16"/>
                <w:szCs w:val="16"/>
                <w:highlight w:val="yellow"/>
                <w:rPrChange w:id="1879" w:author="Roberts, Julie" w:date="2022-03-25T13:36:00Z">
                  <w:rPr>
                    <w:ins w:id="1880" w:author="Roberts, Julie" w:date="2022-03-08T14:55:00Z"/>
                    <w:rFonts w:eastAsia="Times New Roman"/>
                    <w:color w:val="000000"/>
                    <w:sz w:val="16"/>
                    <w:szCs w:val="16"/>
                  </w:rPr>
                </w:rPrChange>
              </w:rPr>
            </w:pPr>
            <w:ins w:id="1881" w:author="Roberts, Julie" w:date="2022-03-08T14:55:00Z">
              <w:r w:rsidRPr="00973C28">
                <w:rPr>
                  <w:rFonts w:eastAsia="Times New Roman"/>
                  <w:sz w:val="16"/>
                  <w:szCs w:val="16"/>
                  <w:rPrChange w:id="1882" w:author="Roberts, Julie" w:date="2022-03-25T13:36:00Z">
                    <w:rPr>
                      <w:rFonts w:eastAsia="Times New Roman"/>
                      <w:color w:val="000000"/>
                      <w:sz w:val="16"/>
                      <w:szCs w:val="16"/>
                    </w:rPr>
                  </w:rPrChange>
                </w:rPr>
                <w:t>$</w:t>
              </w:r>
            </w:ins>
            <w:ins w:id="1883" w:author="Roberts, Julie" w:date="2022-03-21T09:19:00Z">
              <w:r w:rsidR="00125FFA" w:rsidRPr="00973C28">
                <w:rPr>
                  <w:rFonts w:eastAsia="Times New Roman"/>
                  <w:sz w:val="16"/>
                  <w:szCs w:val="16"/>
                  <w:rPrChange w:id="1884" w:author="Roberts, Julie" w:date="2022-03-25T13:36:00Z">
                    <w:rPr>
                      <w:rFonts w:eastAsia="Times New Roman"/>
                      <w:color w:val="000000"/>
                      <w:sz w:val="16"/>
                      <w:szCs w:val="16"/>
                      <w:highlight w:val="yellow"/>
                    </w:rPr>
                  </w:rPrChange>
                </w:rPr>
                <w:t>935,047</w:t>
              </w:r>
            </w:ins>
            <w:ins w:id="1885" w:author="Roberts, Julie" w:date="2022-03-08T14:55:00Z">
              <w:r w:rsidRPr="00973C28">
                <w:rPr>
                  <w:rFonts w:eastAsia="Times New Roman"/>
                  <w:sz w:val="16"/>
                  <w:szCs w:val="16"/>
                  <w:highlight w:val="yellow"/>
                  <w:rPrChange w:id="1886" w:author="Roberts, Julie" w:date="2022-03-25T13:36:00Z">
                    <w:rPr>
                      <w:rFonts w:eastAsia="Times New Roman"/>
                      <w:color w:val="000000"/>
                      <w:sz w:val="16"/>
                      <w:szCs w:val="16"/>
                    </w:rPr>
                  </w:rPrChange>
                </w:rPr>
                <w:t xml:space="preserve"> </w:t>
              </w:r>
            </w:ins>
          </w:p>
        </w:tc>
        <w:tc>
          <w:tcPr>
            <w:tcW w:w="1342" w:type="dxa"/>
            <w:tcBorders>
              <w:top w:val="nil"/>
              <w:left w:val="nil"/>
              <w:bottom w:val="single" w:sz="8" w:space="0" w:color="auto"/>
              <w:right w:val="single" w:sz="8" w:space="0" w:color="auto"/>
            </w:tcBorders>
            <w:shd w:val="clear" w:color="auto" w:fill="auto"/>
            <w:vAlign w:val="center"/>
            <w:hideMark/>
            <w:tcPrChange w:id="1887"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571FA796" w14:textId="347E2D15" w:rsidR="00A952F5" w:rsidRPr="00973C28" w:rsidRDefault="00A952F5">
            <w:pPr>
              <w:spacing w:line="240" w:lineRule="auto"/>
              <w:jc w:val="center"/>
              <w:rPr>
                <w:ins w:id="1888" w:author="Roberts, Julie" w:date="2022-03-08T14:55:00Z"/>
                <w:rFonts w:eastAsia="Times New Roman"/>
                <w:sz w:val="16"/>
                <w:szCs w:val="16"/>
                <w:highlight w:val="yellow"/>
                <w:rPrChange w:id="1889" w:author="Roberts, Julie" w:date="2022-03-25T13:36:00Z">
                  <w:rPr>
                    <w:ins w:id="1890" w:author="Roberts, Julie" w:date="2022-03-08T14:55:00Z"/>
                    <w:rFonts w:eastAsia="Times New Roman"/>
                    <w:color w:val="000000"/>
                    <w:sz w:val="16"/>
                    <w:szCs w:val="16"/>
                  </w:rPr>
                </w:rPrChange>
              </w:rPr>
            </w:pPr>
            <w:ins w:id="1891" w:author="Roberts, Julie" w:date="2022-03-08T14:55:00Z">
              <w:r w:rsidRPr="00973C28">
                <w:rPr>
                  <w:rFonts w:eastAsia="Times New Roman"/>
                  <w:sz w:val="16"/>
                  <w:szCs w:val="16"/>
                  <w:rPrChange w:id="1892" w:author="Roberts, Julie" w:date="2022-03-25T13:36:00Z">
                    <w:rPr>
                      <w:rFonts w:eastAsia="Times New Roman"/>
                      <w:color w:val="000000"/>
                      <w:sz w:val="16"/>
                      <w:szCs w:val="16"/>
                    </w:rPr>
                  </w:rPrChange>
                </w:rPr>
                <w:t>$</w:t>
              </w:r>
            </w:ins>
            <w:ins w:id="1893" w:author="Roberts, Julie" w:date="2022-03-21T09:37:00Z">
              <w:r w:rsidR="00125FFA" w:rsidRPr="00973C28">
                <w:rPr>
                  <w:rFonts w:eastAsia="Times New Roman"/>
                  <w:sz w:val="16"/>
                  <w:szCs w:val="16"/>
                  <w:rPrChange w:id="1894" w:author="Roberts, Julie" w:date="2022-03-25T13:36:00Z">
                    <w:rPr>
                      <w:rFonts w:eastAsia="Times New Roman"/>
                      <w:color w:val="000000"/>
                      <w:sz w:val="16"/>
                      <w:szCs w:val="16"/>
                    </w:rPr>
                  </w:rPrChange>
                </w:rPr>
                <w:t>664,243</w:t>
              </w:r>
            </w:ins>
            <w:ins w:id="1895" w:author="Roberts, Julie" w:date="2022-03-08T14:55:00Z">
              <w:r w:rsidRPr="00973C28">
                <w:rPr>
                  <w:rFonts w:eastAsia="Times New Roman"/>
                  <w:sz w:val="16"/>
                  <w:szCs w:val="16"/>
                  <w:rPrChange w:id="1896" w:author="Roberts, Julie" w:date="2022-03-25T13:36:00Z">
                    <w:rPr>
                      <w:rFonts w:eastAsia="Times New Roman"/>
                      <w:color w:val="000000"/>
                      <w:sz w:val="16"/>
                      <w:szCs w:val="16"/>
                    </w:rPr>
                  </w:rPrChange>
                </w:rPr>
                <w:t xml:space="preserve"> </w:t>
              </w:r>
            </w:ins>
          </w:p>
        </w:tc>
        <w:tc>
          <w:tcPr>
            <w:tcW w:w="1490" w:type="dxa"/>
            <w:tcBorders>
              <w:top w:val="nil"/>
              <w:left w:val="nil"/>
              <w:bottom w:val="single" w:sz="8" w:space="0" w:color="auto"/>
              <w:right w:val="single" w:sz="8" w:space="0" w:color="auto"/>
            </w:tcBorders>
            <w:shd w:val="clear" w:color="auto" w:fill="auto"/>
            <w:vAlign w:val="center"/>
            <w:hideMark/>
            <w:tcPrChange w:id="1897"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746D01BA" w14:textId="5D158DEE" w:rsidR="00A952F5" w:rsidRPr="00973C28" w:rsidRDefault="00A952F5">
            <w:pPr>
              <w:spacing w:line="240" w:lineRule="auto"/>
              <w:jc w:val="center"/>
              <w:rPr>
                <w:ins w:id="1898" w:author="Roberts, Julie" w:date="2022-03-08T14:55:00Z"/>
                <w:rFonts w:eastAsia="Times New Roman"/>
                <w:sz w:val="16"/>
                <w:szCs w:val="16"/>
                <w:rPrChange w:id="1899" w:author="Roberts, Julie" w:date="2022-03-25T13:36:00Z">
                  <w:rPr>
                    <w:ins w:id="1900" w:author="Roberts, Julie" w:date="2022-03-08T14:55:00Z"/>
                    <w:rFonts w:eastAsia="Times New Roman"/>
                    <w:color w:val="000000"/>
                    <w:sz w:val="16"/>
                    <w:szCs w:val="16"/>
                  </w:rPr>
                </w:rPrChange>
              </w:rPr>
            </w:pPr>
            <w:ins w:id="1901" w:author="Roberts, Julie" w:date="2022-03-08T14:55:00Z">
              <w:r w:rsidRPr="00973C28">
                <w:rPr>
                  <w:rFonts w:eastAsia="Times New Roman"/>
                  <w:sz w:val="16"/>
                  <w:szCs w:val="16"/>
                  <w:rPrChange w:id="1902" w:author="Roberts, Julie" w:date="2022-03-25T13:36:00Z">
                    <w:rPr>
                      <w:rFonts w:eastAsia="Times New Roman"/>
                      <w:color w:val="000000"/>
                      <w:sz w:val="16"/>
                      <w:szCs w:val="16"/>
                    </w:rPr>
                  </w:rPrChange>
                </w:rPr>
                <w:t>$</w:t>
              </w:r>
            </w:ins>
            <w:ins w:id="1903" w:author="Roberts, Julie" w:date="2022-03-21T14:46:00Z">
              <w:r w:rsidR="00F43B68" w:rsidRPr="00973C28">
                <w:rPr>
                  <w:rFonts w:eastAsia="Times New Roman"/>
                  <w:sz w:val="16"/>
                  <w:szCs w:val="16"/>
                  <w:rPrChange w:id="1904" w:author="Roberts, Julie" w:date="2022-03-25T13:36:00Z">
                    <w:rPr>
                      <w:rFonts w:eastAsia="Times New Roman"/>
                      <w:color w:val="000000"/>
                      <w:sz w:val="16"/>
                      <w:szCs w:val="16"/>
                    </w:rPr>
                  </w:rPrChange>
                </w:rPr>
                <w:t>0</w:t>
              </w:r>
            </w:ins>
            <w:ins w:id="1905" w:author="Roberts, Julie" w:date="2022-03-08T14:55:00Z">
              <w:r w:rsidRPr="00973C28">
                <w:rPr>
                  <w:rFonts w:eastAsia="Times New Roman"/>
                  <w:sz w:val="16"/>
                  <w:szCs w:val="16"/>
                  <w:rPrChange w:id="1906" w:author="Roberts, Julie" w:date="2022-03-25T13:36:00Z">
                    <w:rPr>
                      <w:rFonts w:eastAsia="Times New Roman"/>
                      <w:color w:val="000000"/>
                      <w:sz w:val="16"/>
                      <w:szCs w:val="16"/>
                    </w:rPr>
                  </w:rPrChange>
                </w:rPr>
                <w:t xml:space="preserve"> </w:t>
              </w:r>
            </w:ins>
          </w:p>
        </w:tc>
        <w:tc>
          <w:tcPr>
            <w:tcW w:w="1263" w:type="dxa"/>
            <w:tcBorders>
              <w:top w:val="nil"/>
              <w:left w:val="nil"/>
              <w:bottom w:val="single" w:sz="8" w:space="0" w:color="auto"/>
              <w:right w:val="single" w:sz="8" w:space="0" w:color="auto"/>
            </w:tcBorders>
            <w:shd w:val="clear" w:color="auto" w:fill="auto"/>
            <w:vAlign w:val="center"/>
            <w:hideMark/>
            <w:tcPrChange w:id="1907" w:author="Roberts, Julie" w:date="2022-03-21T14:48:00Z">
              <w:tcPr>
                <w:tcW w:w="1160" w:type="dxa"/>
                <w:tcBorders>
                  <w:top w:val="nil"/>
                  <w:left w:val="nil"/>
                  <w:bottom w:val="single" w:sz="8" w:space="0" w:color="auto"/>
                  <w:right w:val="single" w:sz="8" w:space="0" w:color="auto"/>
                </w:tcBorders>
                <w:shd w:val="clear" w:color="auto" w:fill="auto"/>
                <w:vAlign w:val="bottom"/>
                <w:hideMark/>
              </w:tcPr>
            </w:tcPrChange>
          </w:tcPr>
          <w:p w14:paraId="14E82D6A" w14:textId="381F3BD0" w:rsidR="00A952F5" w:rsidRPr="00973C28" w:rsidRDefault="00F43B68" w:rsidP="00A952F5">
            <w:pPr>
              <w:spacing w:line="240" w:lineRule="auto"/>
              <w:jc w:val="center"/>
              <w:rPr>
                <w:ins w:id="1908" w:author="Roberts, Julie" w:date="2022-03-08T14:55:00Z"/>
                <w:rFonts w:eastAsia="Times New Roman"/>
                <w:sz w:val="16"/>
                <w:szCs w:val="16"/>
                <w:rPrChange w:id="1909" w:author="Roberts, Julie" w:date="2022-03-25T13:36:00Z">
                  <w:rPr>
                    <w:ins w:id="1910" w:author="Roberts, Julie" w:date="2022-03-08T14:55:00Z"/>
                    <w:rFonts w:eastAsia="Times New Roman"/>
                    <w:color w:val="000000"/>
                    <w:sz w:val="16"/>
                    <w:szCs w:val="16"/>
                  </w:rPr>
                </w:rPrChange>
              </w:rPr>
            </w:pPr>
            <w:ins w:id="1911" w:author="Roberts, Julie" w:date="2022-03-21T14:46:00Z">
              <w:r w:rsidRPr="00973C28">
                <w:rPr>
                  <w:sz w:val="16"/>
                  <w:szCs w:val="16"/>
                  <w:rPrChange w:id="1912" w:author="Roberts, Julie" w:date="2022-03-25T13:36:00Z">
                    <w:rPr>
                      <w:color w:val="000000"/>
                      <w:sz w:val="16"/>
                      <w:szCs w:val="16"/>
                    </w:rPr>
                  </w:rPrChange>
                </w:rPr>
                <w:t>$0</w:t>
              </w:r>
            </w:ins>
          </w:p>
        </w:tc>
        <w:tc>
          <w:tcPr>
            <w:tcW w:w="1263" w:type="dxa"/>
            <w:tcBorders>
              <w:top w:val="nil"/>
              <w:left w:val="nil"/>
              <w:bottom w:val="single" w:sz="8" w:space="0" w:color="auto"/>
              <w:right w:val="single" w:sz="8" w:space="0" w:color="auto"/>
            </w:tcBorders>
            <w:shd w:val="clear" w:color="auto" w:fill="auto"/>
            <w:vAlign w:val="center"/>
            <w:hideMark/>
            <w:tcPrChange w:id="1913" w:author="Roberts, Julie" w:date="2022-03-21T14:48:00Z">
              <w:tcPr>
                <w:tcW w:w="1160" w:type="dxa"/>
                <w:tcBorders>
                  <w:top w:val="nil"/>
                  <w:left w:val="nil"/>
                  <w:bottom w:val="single" w:sz="8" w:space="0" w:color="auto"/>
                  <w:right w:val="single" w:sz="8" w:space="0" w:color="auto"/>
                </w:tcBorders>
                <w:shd w:val="clear" w:color="auto" w:fill="auto"/>
                <w:vAlign w:val="bottom"/>
                <w:hideMark/>
              </w:tcPr>
            </w:tcPrChange>
          </w:tcPr>
          <w:p w14:paraId="2A230444" w14:textId="43264698" w:rsidR="00A952F5" w:rsidRPr="00973C28" w:rsidRDefault="00F43B68" w:rsidP="00A952F5">
            <w:pPr>
              <w:spacing w:line="240" w:lineRule="auto"/>
              <w:jc w:val="center"/>
              <w:rPr>
                <w:ins w:id="1914" w:author="Roberts, Julie" w:date="2022-03-08T14:55:00Z"/>
                <w:rFonts w:eastAsia="Times New Roman"/>
                <w:sz w:val="16"/>
                <w:szCs w:val="16"/>
                <w:rPrChange w:id="1915" w:author="Roberts, Julie" w:date="2022-03-25T13:36:00Z">
                  <w:rPr>
                    <w:ins w:id="1916" w:author="Roberts, Julie" w:date="2022-03-08T14:55:00Z"/>
                    <w:rFonts w:eastAsia="Times New Roman"/>
                    <w:color w:val="000000"/>
                    <w:sz w:val="16"/>
                    <w:szCs w:val="16"/>
                  </w:rPr>
                </w:rPrChange>
              </w:rPr>
            </w:pPr>
            <w:ins w:id="1917" w:author="Roberts, Julie" w:date="2022-03-21T14:46:00Z">
              <w:r w:rsidRPr="00973C28">
                <w:rPr>
                  <w:sz w:val="16"/>
                  <w:szCs w:val="16"/>
                  <w:rPrChange w:id="1918" w:author="Roberts, Julie" w:date="2022-03-25T13:36:00Z">
                    <w:rPr>
                      <w:color w:val="000000"/>
                      <w:sz w:val="16"/>
                      <w:szCs w:val="16"/>
                    </w:rPr>
                  </w:rPrChange>
                </w:rPr>
                <w:t>$0</w:t>
              </w:r>
            </w:ins>
          </w:p>
        </w:tc>
        <w:tc>
          <w:tcPr>
            <w:tcW w:w="1380" w:type="dxa"/>
            <w:tcBorders>
              <w:top w:val="nil"/>
              <w:left w:val="nil"/>
              <w:bottom w:val="single" w:sz="8" w:space="0" w:color="auto"/>
              <w:right w:val="single" w:sz="8" w:space="0" w:color="auto"/>
            </w:tcBorders>
            <w:shd w:val="clear" w:color="auto" w:fill="auto"/>
            <w:vAlign w:val="center"/>
            <w:hideMark/>
            <w:tcPrChange w:id="1919"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1C67667E" w14:textId="5D87A74A" w:rsidR="00A952F5" w:rsidRPr="00973C28" w:rsidRDefault="001A1B00" w:rsidP="00A952F5">
            <w:pPr>
              <w:spacing w:line="240" w:lineRule="auto"/>
              <w:jc w:val="center"/>
              <w:rPr>
                <w:ins w:id="1920" w:author="Roberts, Julie" w:date="2022-03-08T14:55:00Z"/>
                <w:rFonts w:eastAsia="Times New Roman"/>
                <w:b/>
                <w:bCs/>
                <w:sz w:val="16"/>
                <w:szCs w:val="16"/>
                <w:rPrChange w:id="1921" w:author="Roberts, Julie" w:date="2022-03-25T13:36:00Z">
                  <w:rPr>
                    <w:ins w:id="1922" w:author="Roberts, Julie" w:date="2022-03-08T14:55:00Z"/>
                    <w:rFonts w:eastAsia="Times New Roman"/>
                    <w:b/>
                    <w:bCs/>
                    <w:color w:val="000000"/>
                    <w:sz w:val="16"/>
                    <w:szCs w:val="16"/>
                  </w:rPr>
                </w:rPrChange>
              </w:rPr>
            </w:pPr>
            <w:ins w:id="1923" w:author="Roberts, Julie" w:date="2022-03-21T15:38:00Z">
              <w:r w:rsidRPr="00973C28">
                <w:rPr>
                  <w:rFonts w:eastAsia="Times New Roman"/>
                  <w:b/>
                  <w:bCs/>
                  <w:sz w:val="16"/>
                  <w:szCs w:val="16"/>
                  <w:rPrChange w:id="1924" w:author="Roberts, Julie" w:date="2022-03-25T13:36:00Z">
                    <w:rPr>
                      <w:rFonts w:eastAsia="Times New Roman"/>
                      <w:b/>
                      <w:bCs/>
                      <w:color w:val="000000"/>
                      <w:sz w:val="16"/>
                      <w:szCs w:val="16"/>
                      <w:highlight w:val="yellow"/>
                    </w:rPr>
                  </w:rPrChange>
                </w:rPr>
                <w:t>$1,599,290</w:t>
              </w:r>
            </w:ins>
            <w:ins w:id="1925" w:author="Roberts, Julie" w:date="2022-03-08T14:55:00Z">
              <w:r w:rsidR="00A952F5" w:rsidRPr="00973C28">
                <w:rPr>
                  <w:rFonts w:eastAsia="Times New Roman"/>
                  <w:b/>
                  <w:bCs/>
                  <w:sz w:val="16"/>
                  <w:szCs w:val="16"/>
                  <w:rPrChange w:id="1926" w:author="Roberts, Julie" w:date="2022-03-25T13:36:00Z">
                    <w:rPr>
                      <w:rFonts w:eastAsia="Times New Roman"/>
                      <w:b/>
                      <w:bCs/>
                      <w:color w:val="000000"/>
                      <w:sz w:val="16"/>
                      <w:szCs w:val="16"/>
                    </w:rPr>
                  </w:rPrChange>
                </w:rPr>
                <w:t xml:space="preserve"> </w:t>
              </w:r>
            </w:ins>
          </w:p>
        </w:tc>
      </w:tr>
      <w:tr w:rsidR="00A952F5" w:rsidRPr="0070321E" w14:paraId="492C4288" w14:textId="77777777" w:rsidTr="00F43B68">
        <w:trPr>
          <w:trHeight w:val="373"/>
          <w:jc w:val="center"/>
          <w:ins w:id="1927" w:author="Roberts, Julie" w:date="2022-03-08T14:55:00Z"/>
          <w:trPrChange w:id="1928" w:author="Roberts, Julie" w:date="2022-03-21T14:48:00Z">
            <w:trPr>
              <w:trHeight w:val="315"/>
            </w:trPr>
          </w:trPrChange>
        </w:trPr>
        <w:tc>
          <w:tcPr>
            <w:tcW w:w="2453" w:type="dxa"/>
            <w:tcBorders>
              <w:top w:val="nil"/>
              <w:left w:val="single" w:sz="8" w:space="0" w:color="auto"/>
              <w:bottom w:val="single" w:sz="8" w:space="0" w:color="auto"/>
              <w:right w:val="single" w:sz="8" w:space="0" w:color="auto"/>
            </w:tcBorders>
            <w:shd w:val="clear" w:color="auto" w:fill="auto"/>
            <w:vAlign w:val="center"/>
            <w:hideMark/>
            <w:tcPrChange w:id="1929" w:author="Roberts, Julie" w:date="2022-03-21T14:48:00Z">
              <w:tcPr>
                <w:tcW w:w="2640" w:type="dxa"/>
                <w:tcBorders>
                  <w:top w:val="nil"/>
                  <w:left w:val="single" w:sz="8" w:space="0" w:color="auto"/>
                  <w:bottom w:val="single" w:sz="8" w:space="0" w:color="auto"/>
                  <w:right w:val="single" w:sz="8" w:space="0" w:color="auto"/>
                </w:tcBorders>
                <w:shd w:val="clear" w:color="auto" w:fill="auto"/>
                <w:vAlign w:val="center"/>
                <w:hideMark/>
              </w:tcPr>
            </w:tcPrChange>
          </w:tcPr>
          <w:p w14:paraId="65EDC01B" w14:textId="77777777" w:rsidR="00A952F5" w:rsidRPr="00973C28" w:rsidRDefault="00A952F5" w:rsidP="00A952F5">
            <w:pPr>
              <w:spacing w:line="240" w:lineRule="auto"/>
              <w:jc w:val="center"/>
              <w:rPr>
                <w:ins w:id="1930" w:author="Roberts, Julie" w:date="2022-03-08T14:55:00Z"/>
                <w:rFonts w:eastAsia="Times New Roman"/>
                <w:sz w:val="16"/>
                <w:szCs w:val="16"/>
                <w:rPrChange w:id="1931" w:author="Roberts, Julie" w:date="2022-03-25T13:36:00Z">
                  <w:rPr>
                    <w:ins w:id="1932" w:author="Roberts, Julie" w:date="2022-03-08T14:55:00Z"/>
                    <w:rFonts w:eastAsia="Times New Roman"/>
                    <w:color w:val="000000"/>
                    <w:sz w:val="18"/>
                    <w:szCs w:val="18"/>
                  </w:rPr>
                </w:rPrChange>
              </w:rPr>
            </w:pPr>
            <w:ins w:id="1933" w:author="Roberts, Julie" w:date="2022-03-08T14:55:00Z">
              <w:r w:rsidRPr="00973C28">
                <w:rPr>
                  <w:rFonts w:eastAsia="Times New Roman"/>
                  <w:sz w:val="16"/>
                  <w:szCs w:val="16"/>
                  <w:rPrChange w:id="1934" w:author="Roberts, Julie" w:date="2022-03-25T13:36:00Z">
                    <w:rPr>
                      <w:rFonts w:eastAsia="Times New Roman"/>
                      <w:color w:val="000000"/>
                      <w:sz w:val="18"/>
                      <w:szCs w:val="18"/>
                    </w:rPr>
                  </w:rPrChange>
                </w:rPr>
                <w:t>Day Ahead Purchases</w:t>
              </w:r>
            </w:ins>
          </w:p>
        </w:tc>
        <w:tc>
          <w:tcPr>
            <w:tcW w:w="1342" w:type="dxa"/>
            <w:tcBorders>
              <w:top w:val="nil"/>
              <w:left w:val="nil"/>
              <w:bottom w:val="single" w:sz="8" w:space="0" w:color="auto"/>
              <w:right w:val="single" w:sz="8" w:space="0" w:color="auto"/>
            </w:tcBorders>
            <w:shd w:val="clear" w:color="auto" w:fill="auto"/>
            <w:vAlign w:val="center"/>
            <w:hideMark/>
            <w:tcPrChange w:id="1935"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6CEFBB39" w14:textId="20CBECE1" w:rsidR="00A952F5" w:rsidRPr="00973C28" w:rsidRDefault="00A952F5" w:rsidP="00A952F5">
            <w:pPr>
              <w:spacing w:line="240" w:lineRule="auto"/>
              <w:jc w:val="center"/>
              <w:rPr>
                <w:ins w:id="1936" w:author="Roberts, Julie" w:date="2022-03-08T14:55:00Z"/>
                <w:rFonts w:eastAsia="Times New Roman"/>
                <w:sz w:val="16"/>
                <w:szCs w:val="16"/>
                <w:rPrChange w:id="1937" w:author="Roberts, Julie" w:date="2022-03-25T13:36:00Z">
                  <w:rPr>
                    <w:ins w:id="1938" w:author="Roberts, Julie" w:date="2022-03-08T14:55:00Z"/>
                    <w:rFonts w:eastAsia="Times New Roman"/>
                    <w:color w:val="000000"/>
                    <w:sz w:val="16"/>
                    <w:szCs w:val="16"/>
                  </w:rPr>
                </w:rPrChange>
              </w:rPr>
            </w:pPr>
            <w:ins w:id="1939" w:author="Roberts, Julie" w:date="2022-03-08T15:11:00Z">
              <w:r w:rsidRPr="00973C28">
                <w:rPr>
                  <w:sz w:val="16"/>
                  <w:szCs w:val="16"/>
                  <w:rPrChange w:id="1940" w:author="Roberts, Julie" w:date="2022-03-25T13:36:00Z">
                    <w:rPr/>
                  </w:rPrChange>
                </w:rPr>
                <w:t xml:space="preserve">$409,038 </w:t>
              </w:r>
            </w:ins>
          </w:p>
        </w:tc>
        <w:tc>
          <w:tcPr>
            <w:tcW w:w="1342" w:type="dxa"/>
            <w:tcBorders>
              <w:top w:val="nil"/>
              <w:left w:val="nil"/>
              <w:bottom w:val="single" w:sz="8" w:space="0" w:color="auto"/>
              <w:right w:val="single" w:sz="8" w:space="0" w:color="auto"/>
            </w:tcBorders>
            <w:shd w:val="clear" w:color="auto" w:fill="auto"/>
            <w:vAlign w:val="center"/>
            <w:hideMark/>
            <w:tcPrChange w:id="1941"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43EE7DBB" w14:textId="77777777" w:rsidR="00A952F5" w:rsidRPr="00973C28" w:rsidRDefault="00A952F5" w:rsidP="00A952F5">
            <w:pPr>
              <w:spacing w:line="240" w:lineRule="auto"/>
              <w:jc w:val="center"/>
              <w:rPr>
                <w:ins w:id="1942" w:author="Roberts, Julie" w:date="2022-03-08T14:55:00Z"/>
                <w:rFonts w:eastAsia="Times New Roman"/>
                <w:sz w:val="16"/>
                <w:szCs w:val="16"/>
                <w:rPrChange w:id="1943" w:author="Roberts, Julie" w:date="2022-03-25T13:36:00Z">
                  <w:rPr>
                    <w:ins w:id="1944" w:author="Roberts, Julie" w:date="2022-03-08T14:55:00Z"/>
                    <w:rFonts w:eastAsia="Times New Roman"/>
                    <w:color w:val="000000"/>
                    <w:sz w:val="16"/>
                    <w:szCs w:val="16"/>
                  </w:rPr>
                </w:rPrChange>
              </w:rPr>
            </w:pPr>
            <w:ins w:id="1945" w:author="Roberts, Julie" w:date="2022-03-08T14:55:00Z">
              <w:r w:rsidRPr="00973C28">
                <w:rPr>
                  <w:rFonts w:eastAsia="Times New Roman"/>
                  <w:sz w:val="16"/>
                  <w:szCs w:val="16"/>
                  <w:rPrChange w:id="1946" w:author="Roberts, Julie" w:date="2022-03-25T13:36:00Z">
                    <w:rPr>
                      <w:rFonts w:eastAsia="Times New Roman"/>
                      <w:color w:val="000000"/>
                      <w:sz w:val="16"/>
                      <w:szCs w:val="16"/>
                    </w:rPr>
                  </w:rPrChange>
                </w:rPr>
                <w:t xml:space="preserve">$1,125,156 </w:t>
              </w:r>
            </w:ins>
          </w:p>
        </w:tc>
        <w:tc>
          <w:tcPr>
            <w:tcW w:w="1342" w:type="dxa"/>
            <w:tcBorders>
              <w:top w:val="nil"/>
              <w:left w:val="nil"/>
              <w:bottom w:val="single" w:sz="8" w:space="0" w:color="auto"/>
              <w:right w:val="single" w:sz="8" w:space="0" w:color="auto"/>
            </w:tcBorders>
            <w:shd w:val="clear" w:color="auto" w:fill="auto"/>
            <w:vAlign w:val="center"/>
            <w:hideMark/>
            <w:tcPrChange w:id="1947"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2F5A4ADF" w14:textId="77777777" w:rsidR="00A952F5" w:rsidRPr="00973C28" w:rsidRDefault="00A952F5" w:rsidP="00A952F5">
            <w:pPr>
              <w:spacing w:line="240" w:lineRule="auto"/>
              <w:jc w:val="center"/>
              <w:rPr>
                <w:ins w:id="1948" w:author="Roberts, Julie" w:date="2022-03-08T14:55:00Z"/>
                <w:rFonts w:eastAsia="Times New Roman"/>
                <w:sz w:val="16"/>
                <w:szCs w:val="16"/>
                <w:rPrChange w:id="1949" w:author="Roberts, Julie" w:date="2022-03-25T13:36:00Z">
                  <w:rPr>
                    <w:ins w:id="1950" w:author="Roberts, Julie" w:date="2022-03-08T14:55:00Z"/>
                    <w:rFonts w:eastAsia="Times New Roman"/>
                    <w:color w:val="000000"/>
                    <w:sz w:val="16"/>
                    <w:szCs w:val="16"/>
                  </w:rPr>
                </w:rPrChange>
              </w:rPr>
            </w:pPr>
            <w:ins w:id="1951" w:author="Roberts, Julie" w:date="2022-03-08T14:55:00Z">
              <w:r w:rsidRPr="00973C28">
                <w:rPr>
                  <w:rFonts w:eastAsia="Times New Roman"/>
                  <w:sz w:val="16"/>
                  <w:szCs w:val="16"/>
                  <w:rPrChange w:id="1952" w:author="Roberts, Julie" w:date="2022-03-25T13:36:00Z">
                    <w:rPr>
                      <w:rFonts w:eastAsia="Times New Roman"/>
                      <w:color w:val="000000"/>
                      <w:sz w:val="16"/>
                      <w:szCs w:val="16"/>
                    </w:rPr>
                  </w:rPrChange>
                </w:rPr>
                <w:t xml:space="preserve">$1,029,169 </w:t>
              </w:r>
            </w:ins>
          </w:p>
        </w:tc>
        <w:tc>
          <w:tcPr>
            <w:tcW w:w="1490" w:type="dxa"/>
            <w:tcBorders>
              <w:top w:val="nil"/>
              <w:left w:val="nil"/>
              <w:bottom w:val="single" w:sz="8" w:space="0" w:color="auto"/>
              <w:right w:val="single" w:sz="8" w:space="0" w:color="auto"/>
            </w:tcBorders>
            <w:shd w:val="clear" w:color="auto" w:fill="auto"/>
            <w:vAlign w:val="center"/>
            <w:hideMark/>
            <w:tcPrChange w:id="1953"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35F721FB" w14:textId="2AD44BF6" w:rsidR="00A952F5" w:rsidRPr="00973C28" w:rsidRDefault="00A952F5" w:rsidP="00DB004B">
            <w:pPr>
              <w:spacing w:line="240" w:lineRule="auto"/>
              <w:jc w:val="center"/>
              <w:rPr>
                <w:ins w:id="1954" w:author="Roberts, Julie" w:date="2022-03-08T14:55:00Z"/>
                <w:rFonts w:eastAsia="Times New Roman"/>
                <w:sz w:val="16"/>
                <w:szCs w:val="16"/>
                <w:rPrChange w:id="1955" w:author="Roberts, Julie" w:date="2022-03-25T13:36:00Z">
                  <w:rPr>
                    <w:ins w:id="1956" w:author="Roberts, Julie" w:date="2022-03-08T14:55:00Z"/>
                    <w:rFonts w:eastAsia="Times New Roman"/>
                    <w:color w:val="000000"/>
                    <w:sz w:val="16"/>
                    <w:szCs w:val="16"/>
                  </w:rPr>
                </w:rPrChange>
              </w:rPr>
            </w:pPr>
            <w:ins w:id="1957" w:author="Roberts, Julie" w:date="2022-03-08T14:55:00Z">
              <w:r w:rsidRPr="00973C28">
                <w:rPr>
                  <w:rFonts w:eastAsia="Times New Roman"/>
                  <w:sz w:val="16"/>
                  <w:szCs w:val="16"/>
                  <w:rPrChange w:id="1958" w:author="Roberts, Julie" w:date="2022-03-25T13:36:00Z">
                    <w:rPr>
                      <w:rFonts w:eastAsia="Times New Roman"/>
                      <w:color w:val="000000"/>
                      <w:sz w:val="16"/>
                      <w:szCs w:val="16"/>
                    </w:rPr>
                  </w:rPrChange>
                </w:rPr>
                <w:t xml:space="preserve">$410,252 </w:t>
              </w:r>
            </w:ins>
          </w:p>
        </w:tc>
        <w:tc>
          <w:tcPr>
            <w:tcW w:w="1263" w:type="dxa"/>
            <w:tcBorders>
              <w:top w:val="nil"/>
              <w:left w:val="nil"/>
              <w:bottom w:val="single" w:sz="8" w:space="0" w:color="auto"/>
              <w:right w:val="single" w:sz="8" w:space="0" w:color="auto"/>
            </w:tcBorders>
            <w:shd w:val="clear" w:color="auto" w:fill="auto"/>
            <w:vAlign w:val="center"/>
            <w:hideMark/>
            <w:tcPrChange w:id="1959" w:author="Roberts, Julie" w:date="2022-03-21T14:48:00Z">
              <w:tcPr>
                <w:tcW w:w="1160" w:type="dxa"/>
                <w:tcBorders>
                  <w:top w:val="nil"/>
                  <w:left w:val="nil"/>
                  <w:bottom w:val="single" w:sz="8" w:space="0" w:color="auto"/>
                  <w:right w:val="single" w:sz="8" w:space="0" w:color="auto"/>
                </w:tcBorders>
                <w:shd w:val="clear" w:color="auto" w:fill="auto"/>
                <w:vAlign w:val="bottom"/>
                <w:hideMark/>
              </w:tcPr>
            </w:tcPrChange>
          </w:tcPr>
          <w:p w14:paraId="64DF7345" w14:textId="55F855A1" w:rsidR="00A952F5" w:rsidRPr="00973C28" w:rsidRDefault="001015B2" w:rsidP="00A952F5">
            <w:pPr>
              <w:spacing w:line="240" w:lineRule="auto"/>
              <w:jc w:val="center"/>
              <w:rPr>
                <w:ins w:id="1960" w:author="Roberts, Julie" w:date="2022-03-08T14:55:00Z"/>
                <w:rFonts w:eastAsia="Times New Roman"/>
                <w:sz w:val="16"/>
                <w:szCs w:val="16"/>
                <w:rPrChange w:id="1961" w:author="Roberts, Julie" w:date="2022-03-25T13:36:00Z">
                  <w:rPr>
                    <w:ins w:id="1962" w:author="Roberts, Julie" w:date="2022-03-08T14:55:00Z"/>
                    <w:rFonts w:eastAsia="Times New Roman"/>
                    <w:color w:val="000000"/>
                    <w:sz w:val="16"/>
                    <w:szCs w:val="16"/>
                  </w:rPr>
                </w:rPrChange>
              </w:rPr>
            </w:pPr>
            <w:ins w:id="1963" w:author="Roberts, Julie" w:date="2022-03-25T08:53:00Z">
              <w:r w:rsidRPr="00973C28">
                <w:rPr>
                  <w:sz w:val="16"/>
                  <w:szCs w:val="16"/>
                  <w:rPrChange w:id="1964" w:author="Roberts, Julie" w:date="2022-03-25T13:36:00Z">
                    <w:rPr>
                      <w:color w:val="000000"/>
                      <w:sz w:val="16"/>
                      <w:szCs w:val="16"/>
                      <w:highlight w:val="yellow"/>
                    </w:rPr>
                  </w:rPrChange>
                </w:rPr>
                <w:t>$838,074</w:t>
              </w:r>
            </w:ins>
            <w:ins w:id="1965" w:author="Roberts, Julie" w:date="2022-03-08T15:05:00Z">
              <w:r w:rsidR="00A952F5" w:rsidRPr="00973C28">
                <w:rPr>
                  <w:sz w:val="16"/>
                  <w:szCs w:val="16"/>
                  <w:rPrChange w:id="1966" w:author="Roberts, Julie" w:date="2022-03-25T13:36:00Z">
                    <w:rPr>
                      <w:rFonts w:ascii="Calibri" w:hAnsi="Calibri" w:cs="Calibri"/>
                      <w:color w:val="000000"/>
                      <w:sz w:val="22"/>
                      <w:szCs w:val="22"/>
                    </w:rPr>
                  </w:rPrChange>
                </w:rPr>
                <w:t xml:space="preserve"> </w:t>
              </w:r>
            </w:ins>
          </w:p>
        </w:tc>
        <w:tc>
          <w:tcPr>
            <w:tcW w:w="1263" w:type="dxa"/>
            <w:tcBorders>
              <w:top w:val="nil"/>
              <w:left w:val="nil"/>
              <w:bottom w:val="single" w:sz="8" w:space="0" w:color="auto"/>
              <w:right w:val="single" w:sz="8" w:space="0" w:color="auto"/>
            </w:tcBorders>
            <w:shd w:val="clear" w:color="auto" w:fill="auto"/>
            <w:vAlign w:val="center"/>
            <w:hideMark/>
            <w:tcPrChange w:id="1967" w:author="Roberts, Julie" w:date="2022-03-21T14:48:00Z">
              <w:tcPr>
                <w:tcW w:w="1160" w:type="dxa"/>
                <w:tcBorders>
                  <w:top w:val="nil"/>
                  <w:left w:val="nil"/>
                  <w:bottom w:val="single" w:sz="8" w:space="0" w:color="auto"/>
                  <w:right w:val="single" w:sz="8" w:space="0" w:color="auto"/>
                </w:tcBorders>
                <w:shd w:val="clear" w:color="auto" w:fill="auto"/>
                <w:vAlign w:val="bottom"/>
                <w:hideMark/>
              </w:tcPr>
            </w:tcPrChange>
          </w:tcPr>
          <w:p w14:paraId="6B561D24" w14:textId="1C6A5800" w:rsidR="00A952F5" w:rsidRPr="00973C28" w:rsidRDefault="00A952F5" w:rsidP="00A952F5">
            <w:pPr>
              <w:spacing w:line="240" w:lineRule="auto"/>
              <w:jc w:val="center"/>
              <w:rPr>
                <w:ins w:id="1968" w:author="Roberts, Julie" w:date="2022-03-08T14:55:00Z"/>
                <w:rFonts w:eastAsia="Times New Roman"/>
                <w:sz w:val="16"/>
                <w:szCs w:val="16"/>
                <w:rPrChange w:id="1969" w:author="Roberts, Julie" w:date="2022-03-25T13:36:00Z">
                  <w:rPr>
                    <w:ins w:id="1970" w:author="Roberts, Julie" w:date="2022-03-08T14:55:00Z"/>
                    <w:rFonts w:eastAsia="Times New Roman"/>
                    <w:color w:val="000000"/>
                    <w:sz w:val="16"/>
                    <w:szCs w:val="16"/>
                  </w:rPr>
                </w:rPrChange>
              </w:rPr>
            </w:pPr>
            <w:ins w:id="1971" w:author="Roberts, Julie" w:date="2022-03-08T15:07:00Z">
              <w:r w:rsidRPr="00973C28">
                <w:rPr>
                  <w:sz w:val="16"/>
                  <w:szCs w:val="16"/>
                  <w:rPrChange w:id="1972" w:author="Roberts, Julie" w:date="2022-03-25T13:36:00Z">
                    <w:rPr>
                      <w:rFonts w:ascii="Calibri" w:hAnsi="Calibri" w:cs="Calibri"/>
                      <w:color w:val="000000"/>
                      <w:sz w:val="22"/>
                      <w:szCs w:val="22"/>
                    </w:rPr>
                  </w:rPrChange>
                </w:rPr>
                <w:t xml:space="preserve">$552,779 </w:t>
              </w:r>
            </w:ins>
          </w:p>
        </w:tc>
        <w:tc>
          <w:tcPr>
            <w:tcW w:w="1380" w:type="dxa"/>
            <w:tcBorders>
              <w:top w:val="nil"/>
              <w:left w:val="nil"/>
              <w:bottom w:val="single" w:sz="8" w:space="0" w:color="auto"/>
              <w:right w:val="single" w:sz="8" w:space="0" w:color="auto"/>
            </w:tcBorders>
            <w:shd w:val="clear" w:color="auto" w:fill="auto"/>
            <w:vAlign w:val="center"/>
            <w:hideMark/>
            <w:tcPrChange w:id="1973"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61A8F0AD" w14:textId="75218DAD" w:rsidR="00A952F5" w:rsidRPr="00973C28" w:rsidRDefault="001A1B00" w:rsidP="00D36809">
            <w:pPr>
              <w:spacing w:line="240" w:lineRule="auto"/>
              <w:jc w:val="center"/>
              <w:rPr>
                <w:ins w:id="1974" w:author="Roberts, Julie" w:date="2022-03-08T14:55:00Z"/>
                <w:rFonts w:eastAsia="Times New Roman"/>
                <w:b/>
                <w:bCs/>
                <w:sz w:val="16"/>
                <w:szCs w:val="16"/>
                <w:rPrChange w:id="1975" w:author="Roberts, Julie" w:date="2022-03-25T13:36:00Z">
                  <w:rPr>
                    <w:ins w:id="1976" w:author="Roberts, Julie" w:date="2022-03-08T14:55:00Z"/>
                    <w:rFonts w:eastAsia="Times New Roman"/>
                    <w:b/>
                    <w:bCs/>
                    <w:color w:val="000000"/>
                    <w:sz w:val="16"/>
                    <w:szCs w:val="16"/>
                  </w:rPr>
                </w:rPrChange>
              </w:rPr>
              <w:pPrChange w:id="1977" w:author="Roberts, Julie" w:date="2022-03-25T09:19:00Z">
                <w:pPr>
                  <w:spacing w:line="240" w:lineRule="auto"/>
                  <w:jc w:val="center"/>
                </w:pPr>
              </w:pPrChange>
            </w:pPr>
            <w:ins w:id="1978" w:author="Roberts, Julie" w:date="2022-03-21T15:39:00Z">
              <w:r w:rsidRPr="00973C28">
                <w:rPr>
                  <w:rFonts w:eastAsia="Times New Roman"/>
                  <w:b/>
                  <w:bCs/>
                  <w:sz w:val="16"/>
                  <w:szCs w:val="16"/>
                  <w:rPrChange w:id="1979" w:author="Roberts, Julie" w:date="2022-03-25T13:36:00Z">
                    <w:rPr>
                      <w:rFonts w:eastAsia="Times New Roman"/>
                      <w:b/>
                      <w:bCs/>
                      <w:color w:val="000000"/>
                      <w:sz w:val="16"/>
                      <w:szCs w:val="16"/>
                    </w:rPr>
                  </w:rPrChange>
                </w:rPr>
                <w:t>$4,</w:t>
              </w:r>
            </w:ins>
            <w:ins w:id="1980" w:author="Roberts, Julie" w:date="2022-03-25T09:19:00Z">
              <w:r w:rsidR="00D36809" w:rsidRPr="00973C28">
                <w:rPr>
                  <w:rFonts w:eastAsia="Times New Roman"/>
                  <w:b/>
                  <w:bCs/>
                  <w:sz w:val="16"/>
                  <w:szCs w:val="16"/>
                  <w:rPrChange w:id="1981" w:author="Roberts, Julie" w:date="2022-03-25T13:36:00Z">
                    <w:rPr>
                      <w:rFonts w:eastAsia="Times New Roman"/>
                      <w:b/>
                      <w:bCs/>
                      <w:color w:val="000000"/>
                      <w:sz w:val="16"/>
                      <w:szCs w:val="16"/>
                      <w:highlight w:val="yellow"/>
                    </w:rPr>
                  </w:rPrChange>
                </w:rPr>
                <w:t>364,468</w:t>
              </w:r>
            </w:ins>
            <w:ins w:id="1982" w:author="Roberts, Julie" w:date="2022-03-08T14:55:00Z">
              <w:r w:rsidR="00A952F5" w:rsidRPr="00973C28">
                <w:rPr>
                  <w:rFonts w:eastAsia="Times New Roman"/>
                  <w:b/>
                  <w:bCs/>
                  <w:sz w:val="16"/>
                  <w:szCs w:val="16"/>
                  <w:rPrChange w:id="1983" w:author="Roberts, Julie" w:date="2022-03-25T13:36:00Z">
                    <w:rPr>
                      <w:rFonts w:eastAsia="Times New Roman"/>
                      <w:b/>
                      <w:bCs/>
                      <w:color w:val="000000"/>
                      <w:sz w:val="16"/>
                      <w:szCs w:val="16"/>
                    </w:rPr>
                  </w:rPrChange>
                </w:rPr>
                <w:t xml:space="preserve"> </w:t>
              </w:r>
            </w:ins>
          </w:p>
        </w:tc>
      </w:tr>
      <w:tr w:rsidR="00A952F5" w:rsidRPr="0070321E" w14:paraId="032A427B" w14:textId="77777777" w:rsidTr="00F43B68">
        <w:trPr>
          <w:trHeight w:val="373"/>
          <w:jc w:val="center"/>
          <w:ins w:id="1984" w:author="Roberts, Julie" w:date="2022-03-08T14:55:00Z"/>
          <w:trPrChange w:id="1985" w:author="Roberts, Julie" w:date="2022-03-21T14:48:00Z">
            <w:trPr>
              <w:trHeight w:val="315"/>
            </w:trPr>
          </w:trPrChange>
        </w:trPr>
        <w:tc>
          <w:tcPr>
            <w:tcW w:w="2453" w:type="dxa"/>
            <w:tcBorders>
              <w:top w:val="nil"/>
              <w:left w:val="single" w:sz="8" w:space="0" w:color="auto"/>
              <w:bottom w:val="single" w:sz="8" w:space="0" w:color="auto"/>
              <w:right w:val="single" w:sz="8" w:space="0" w:color="auto"/>
            </w:tcBorders>
            <w:shd w:val="clear" w:color="auto" w:fill="auto"/>
            <w:vAlign w:val="center"/>
            <w:hideMark/>
            <w:tcPrChange w:id="1986" w:author="Roberts, Julie" w:date="2022-03-21T14:48:00Z">
              <w:tcPr>
                <w:tcW w:w="2640" w:type="dxa"/>
                <w:tcBorders>
                  <w:top w:val="nil"/>
                  <w:left w:val="single" w:sz="8" w:space="0" w:color="auto"/>
                  <w:bottom w:val="single" w:sz="8" w:space="0" w:color="auto"/>
                  <w:right w:val="single" w:sz="8" w:space="0" w:color="auto"/>
                </w:tcBorders>
                <w:shd w:val="clear" w:color="auto" w:fill="auto"/>
                <w:vAlign w:val="center"/>
                <w:hideMark/>
              </w:tcPr>
            </w:tcPrChange>
          </w:tcPr>
          <w:p w14:paraId="33EAE7C7" w14:textId="77777777" w:rsidR="00A952F5" w:rsidRPr="00973C28" w:rsidRDefault="00A952F5" w:rsidP="00A952F5">
            <w:pPr>
              <w:spacing w:line="240" w:lineRule="auto"/>
              <w:jc w:val="center"/>
              <w:rPr>
                <w:ins w:id="1987" w:author="Roberts, Julie" w:date="2022-03-08T14:55:00Z"/>
                <w:rFonts w:eastAsia="Times New Roman"/>
                <w:sz w:val="16"/>
                <w:szCs w:val="16"/>
                <w:rPrChange w:id="1988" w:author="Roberts, Julie" w:date="2022-03-25T13:36:00Z">
                  <w:rPr>
                    <w:ins w:id="1989" w:author="Roberts, Julie" w:date="2022-03-08T14:55:00Z"/>
                    <w:rFonts w:eastAsia="Times New Roman"/>
                    <w:color w:val="000000"/>
                    <w:sz w:val="18"/>
                    <w:szCs w:val="18"/>
                  </w:rPr>
                </w:rPrChange>
              </w:rPr>
            </w:pPr>
            <w:ins w:id="1990" w:author="Roberts, Julie" w:date="2022-03-08T14:55:00Z">
              <w:r w:rsidRPr="00973C28">
                <w:rPr>
                  <w:rFonts w:eastAsia="Times New Roman"/>
                  <w:sz w:val="16"/>
                  <w:szCs w:val="16"/>
                  <w:rPrChange w:id="1991" w:author="Roberts, Julie" w:date="2022-03-25T13:36:00Z">
                    <w:rPr>
                      <w:rFonts w:eastAsia="Times New Roman"/>
                      <w:color w:val="000000"/>
                      <w:sz w:val="18"/>
                      <w:szCs w:val="18"/>
                    </w:rPr>
                  </w:rPrChange>
                </w:rPr>
                <w:t>CAISO Imbalance Purchase</w:t>
              </w:r>
            </w:ins>
          </w:p>
        </w:tc>
        <w:tc>
          <w:tcPr>
            <w:tcW w:w="1342" w:type="dxa"/>
            <w:tcBorders>
              <w:top w:val="nil"/>
              <w:left w:val="nil"/>
              <w:bottom w:val="single" w:sz="8" w:space="0" w:color="auto"/>
              <w:right w:val="single" w:sz="8" w:space="0" w:color="auto"/>
            </w:tcBorders>
            <w:shd w:val="clear" w:color="auto" w:fill="auto"/>
            <w:vAlign w:val="center"/>
            <w:hideMark/>
            <w:tcPrChange w:id="1992"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55CA9362" w14:textId="229E54CD" w:rsidR="00A952F5" w:rsidRPr="00973C28" w:rsidRDefault="00092F8D" w:rsidP="00A952F5">
            <w:pPr>
              <w:spacing w:line="240" w:lineRule="auto"/>
              <w:jc w:val="center"/>
              <w:rPr>
                <w:ins w:id="1993" w:author="Roberts, Julie" w:date="2022-03-08T14:55:00Z"/>
                <w:rFonts w:eastAsia="Times New Roman"/>
                <w:sz w:val="16"/>
                <w:szCs w:val="16"/>
                <w:rPrChange w:id="1994" w:author="Roberts, Julie" w:date="2022-03-25T13:36:00Z">
                  <w:rPr>
                    <w:ins w:id="1995" w:author="Roberts, Julie" w:date="2022-03-08T14:55:00Z"/>
                    <w:rFonts w:eastAsia="Times New Roman"/>
                    <w:color w:val="000000"/>
                    <w:sz w:val="16"/>
                    <w:szCs w:val="16"/>
                  </w:rPr>
                </w:rPrChange>
              </w:rPr>
            </w:pPr>
            <w:ins w:id="1996" w:author="Roberts, Julie" w:date="2022-03-08T15:35:00Z">
              <w:r w:rsidRPr="00973C28">
                <w:rPr>
                  <w:sz w:val="16"/>
                  <w:szCs w:val="16"/>
                  <w:rPrChange w:id="1997" w:author="Roberts, Julie" w:date="2022-03-25T13:36:00Z">
                    <w:rPr>
                      <w:sz w:val="20"/>
                      <w:szCs w:val="20"/>
                    </w:rPr>
                  </w:rPrChange>
                </w:rPr>
                <w:t>$</w:t>
              </w:r>
            </w:ins>
            <w:ins w:id="1998" w:author="Roberts, Julie" w:date="2022-03-08T15:11:00Z">
              <w:r w:rsidR="00A952F5" w:rsidRPr="00973C28">
                <w:rPr>
                  <w:sz w:val="16"/>
                  <w:szCs w:val="16"/>
                  <w:rPrChange w:id="1999" w:author="Roberts, Julie" w:date="2022-03-25T13:36:00Z">
                    <w:rPr/>
                  </w:rPrChange>
                </w:rPr>
                <w:t>97</w:t>
              </w:r>
            </w:ins>
            <w:ins w:id="2000" w:author="Roberts, Julie" w:date="2022-03-08T15:35:00Z">
              <w:r w:rsidRPr="00973C28">
                <w:rPr>
                  <w:sz w:val="16"/>
                  <w:szCs w:val="16"/>
                  <w:rPrChange w:id="2001" w:author="Roberts, Julie" w:date="2022-03-25T13:36:00Z">
                    <w:rPr>
                      <w:sz w:val="20"/>
                      <w:szCs w:val="20"/>
                    </w:rPr>
                  </w:rPrChange>
                </w:rPr>
                <w:t>,</w:t>
              </w:r>
            </w:ins>
            <w:ins w:id="2002" w:author="Roberts, Julie" w:date="2022-03-08T15:11:00Z">
              <w:r w:rsidR="00A952F5" w:rsidRPr="00973C28">
                <w:rPr>
                  <w:sz w:val="16"/>
                  <w:szCs w:val="16"/>
                  <w:rPrChange w:id="2003" w:author="Roberts, Julie" w:date="2022-03-25T13:36:00Z">
                    <w:rPr/>
                  </w:rPrChange>
                </w:rPr>
                <w:t>331</w:t>
              </w:r>
            </w:ins>
          </w:p>
        </w:tc>
        <w:tc>
          <w:tcPr>
            <w:tcW w:w="1342" w:type="dxa"/>
            <w:tcBorders>
              <w:top w:val="nil"/>
              <w:left w:val="nil"/>
              <w:bottom w:val="single" w:sz="8" w:space="0" w:color="auto"/>
              <w:right w:val="single" w:sz="8" w:space="0" w:color="auto"/>
            </w:tcBorders>
            <w:shd w:val="clear" w:color="auto" w:fill="auto"/>
            <w:vAlign w:val="center"/>
            <w:hideMark/>
            <w:tcPrChange w:id="2004"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57850B7D" w14:textId="77777777" w:rsidR="00A952F5" w:rsidRPr="00973C28" w:rsidRDefault="00A952F5" w:rsidP="00A952F5">
            <w:pPr>
              <w:spacing w:line="240" w:lineRule="auto"/>
              <w:jc w:val="center"/>
              <w:rPr>
                <w:ins w:id="2005" w:author="Roberts, Julie" w:date="2022-03-08T14:55:00Z"/>
                <w:rFonts w:eastAsia="Times New Roman"/>
                <w:sz w:val="16"/>
                <w:szCs w:val="16"/>
                <w:rPrChange w:id="2006" w:author="Roberts, Julie" w:date="2022-03-25T13:36:00Z">
                  <w:rPr>
                    <w:ins w:id="2007" w:author="Roberts, Julie" w:date="2022-03-08T14:55:00Z"/>
                    <w:rFonts w:eastAsia="Times New Roman"/>
                    <w:color w:val="000000"/>
                    <w:sz w:val="16"/>
                    <w:szCs w:val="16"/>
                  </w:rPr>
                </w:rPrChange>
              </w:rPr>
            </w:pPr>
            <w:ins w:id="2008" w:author="Roberts, Julie" w:date="2022-03-08T14:55:00Z">
              <w:r w:rsidRPr="00973C28">
                <w:rPr>
                  <w:rFonts w:eastAsia="Times New Roman"/>
                  <w:sz w:val="16"/>
                  <w:szCs w:val="16"/>
                  <w:rPrChange w:id="2009" w:author="Roberts, Julie" w:date="2022-03-25T13:36:00Z">
                    <w:rPr>
                      <w:rFonts w:eastAsia="Times New Roman"/>
                      <w:color w:val="000000"/>
                      <w:sz w:val="16"/>
                      <w:szCs w:val="16"/>
                    </w:rPr>
                  </w:rPrChange>
                </w:rPr>
                <w:t xml:space="preserve">$400,866 </w:t>
              </w:r>
            </w:ins>
          </w:p>
        </w:tc>
        <w:tc>
          <w:tcPr>
            <w:tcW w:w="1342" w:type="dxa"/>
            <w:tcBorders>
              <w:top w:val="nil"/>
              <w:left w:val="nil"/>
              <w:bottom w:val="single" w:sz="8" w:space="0" w:color="auto"/>
              <w:right w:val="single" w:sz="8" w:space="0" w:color="auto"/>
            </w:tcBorders>
            <w:shd w:val="clear" w:color="auto" w:fill="auto"/>
            <w:vAlign w:val="center"/>
            <w:hideMark/>
            <w:tcPrChange w:id="2010"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2616A20A" w14:textId="77777777" w:rsidR="00A952F5" w:rsidRPr="00973C28" w:rsidRDefault="00A952F5" w:rsidP="00A952F5">
            <w:pPr>
              <w:spacing w:line="240" w:lineRule="auto"/>
              <w:jc w:val="center"/>
              <w:rPr>
                <w:ins w:id="2011" w:author="Roberts, Julie" w:date="2022-03-08T14:55:00Z"/>
                <w:rFonts w:eastAsia="Times New Roman"/>
                <w:sz w:val="16"/>
                <w:szCs w:val="16"/>
                <w:rPrChange w:id="2012" w:author="Roberts, Julie" w:date="2022-03-25T13:36:00Z">
                  <w:rPr>
                    <w:ins w:id="2013" w:author="Roberts, Julie" w:date="2022-03-08T14:55:00Z"/>
                    <w:rFonts w:eastAsia="Times New Roman"/>
                    <w:color w:val="000000"/>
                    <w:sz w:val="16"/>
                    <w:szCs w:val="16"/>
                  </w:rPr>
                </w:rPrChange>
              </w:rPr>
            </w:pPr>
            <w:ins w:id="2014" w:author="Roberts, Julie" w:date="2022-03-08T14:55:00Z">
              <w:r w:rsidRPr="00973C28">
                <w:rPr>
                  <w:rFonts w:eastAsia="Times New Roman"/>
                  <w:sz w:val="16"/>
                  <w:szCs w:val="16"/>
                  <w:rPrChange w:id="2015" w:author="Roberts, Julie" w:date="2022-03-25T13:36:00Z">
                    <w:rPr>
                      <w:rFonts w:eastAsia="Times New Roman"/>
                      <w:color w:val="000000"/>
                      <w:sz w:val="16"/>
                      <w:szCs w:val="16"/>
                    </w:rPr>
                  </w:rPrChange>
                </w:rPr>
                <w:t xml:space="preserve">$401,094 </w:t>
              </w:r>
            </w:ins>
          </w:p>
        </w:tc>
        <w:tc>
          <w:tcPr>
            <w:tcW w:w="1490" w:type="dxa"/>
            <w:tcBorders>
              <w:top w:val="nil"/>
              <w:left w:val="nil"/>
              <w:bottom w:val="single" w:sz="8" w:space="0" w:color="auto"/>
              <w:right w:val="single" w:sz="8" w:space="0" w:color="auto"/>
            </w:tcBorders>
            <w:shd w:val="clear" w:color="auto" w:fill="auto"/>
            <w:vAlign w:val="center"/>
            <w:hideMark/>
            <w:tcPrChange w:id="2016"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4D531520" w14:textId="77777777" w:rsidR="00A952F5" w:rsidRPr="00973C28" w:rsidRDefault="00A952F5" w:rsidP="00A952F5">
            <w:pPr>
              <w:spacing w:line="240" w:lineRule="auto"/>
              <w:jc w:val="center"/>
              <w:rPr>
                <w:ins w:id="2017" w:author="Roberts, Julie" w:date="2022-03-08T14:55:00Z"/>
                <w:rFonts w:eastAsia="Times New Roman"/>
                <w:sz w:val="16"/>
                <w:szCs w:val="16"/>
                <w:rPrChange w:id="2018" w:author="Roberts, Julie" w:date="2022-03-25T13:36:00Z">
                  <w:rPr>
                    <w:ins w:id="2019" w:author="Roberts, Julie" w:date="2022-03-08T14:55:00Z"/>
                    <w:rFonts w:eastAsia="Times New Roman"/>
                    <w:color w:val="000000"/>
                    <w:sz w:val="16"/>
                    <w:szCs w:val="16"/>
                  </w:rPr>
                </w:rPrChange>
              </w:rPr>
            </w:pPr>
            <w:ins w:id="2020" w:author="Roberts, Julie" w:date="2022-03-08T14:55:00Z">
              <w:r w:rsidRPr="00973C28">
                <w:rPr>
                  <w:rFonts w:eastAsia="Times New Roman"/>
                  <w:sz w:val="16"/>
                  <w:szCs w:val="16"/>
                  <w:rPrChange w:id="2021" w:author="Roberts, Julie" w:date="2022-03-25T13:36:00Z">
                    <w:rPr>
                      <w:rFonts w:eastAsia="Times New Roman"/>
                      <w:color w:val="000000"/>
                      <w:sz w:val="16"/>
                      <w:szCs w:val="16"/>
                    </w:rPr>
                  </w:rPrChange>
                </w:rPr>
                <w:t xml:space="preserve">$380,789 </w:t>
              </w:r>
            </w:ins>
          </w:p>
        </w:tc>
        <w:tc>
          <w:tcPr>
            <w:tcW w:w="1263" w:type="dxa"/>
            <w:tcBorders>
              <w:top w:val="nil"/>
              <w:left w:val="nil"/>
              <w:bottom w:val="single" w:sz="8" w:space="0" w:color="auto"/>
              <w:right w:val="single" w:sz="8" w:space="0" w:color="auto"/>
            </w:tcBorders>
            <w:shd w:val="clear" w:color="auto" w:fill="auto"/>
            <w:vAlign w:val="center"/>
            <w:hideMark/>
            <w:tcPrChange w:id="2022" w:author="Roberts, Julie" w:date="2022-03-21T14:48:00Z">
              <w:tcPr>
                <w:tcW w:w="1160" w:type="dxa"/>
                <w:tcBorders>
                  <w:top w:val="nil"/>
                  <w:left w:val="nil"/>
                  <w:bottom w:val="single" w:sz="8" w:space="0" w:color="auto"/>
                  <w:right w:val="single" w:sz="8" w:space="0" w:color="auto"/>
                </w:tcBorders>
                <w:shd w:val="clear" w:color="auto" w:fill="auto"/>
                <w:vAlign w:val="bottom"/>
                <w:hideMark/>
              </w:tcPr>
            </w:tcPrChange>
          </w:tcPr>
          <w:p w14:paraId="075E4F02" w14:textId="6777ABBB" w:rsidR="00A952F5" w:rsidRPr="00973C28" w:rsidRDefault="001015B2" w:rsidP="001015B2">
            <w:pPr>
              <w:spacing w:line="240" w:lineRule="auto"/>
              <w:jc w:val="center"/>
              <w:rPr>
                <w:ins w:id="2023" w:author="Roberts, Julie" w:date="2022-03-08T14:55:00Z"/>
                <w:rFonts w:eastAsia="Times New Roman"/>
                <w:sz w:val="16"/>
                <w:szCs w:val="16"/>
                <w:rPrChange w:id="2024" w:author="Roberts, Julie" w:date="2022-03-25T13:36:00Z">
                  <w:rPr>
                    <w:ins w:id="2025" w:author="Roberts, Julie" w:date="2022-03-08T14:55:00Z"/>
                    <w:rFonts w:eastAsia="Times New Roman"/>
                    <w:color w:val="000000"/>
                    <w:sz w:val="16"/>
                    <w:szCs w:val="16"/>
                  </w:rPr>
                </w:rPrChange>
              </w:rPr>
              <w:pPrChange w:id="2026" w:author="Roberts, Julie" w:date="2022-03-25T08:53:00Z">
                <w:pPr>
                  <w:spacing w:line="240" w:lineRule="auto"/>
                  <w:jc w:val="center"/>
                </w:pPr>
              </w:pPrChange>
            </w:pPr>
            <w:ins w:id="2027" w:author="Roberts, Julie" w:date="2022-03-25T08:53:00Z">
              <w:r w:rsidRPr="00973C28">
                <w:rPr>
                  <w:sz w:val="16"/>
                  <w:szCs w:val="16"/>
                  <w:rPrChange w:id="2028" w:author="Roberts, Julie" w:date="2022-03-25T13:36:00Z">
                    <w:rPr>
                      <w:color w:val="FF0000"/>
                      <w:sz w:val="16"/>
                      <w:szCs w:val="16"/>
                      <w:highlight w:val="yellow"/>
                    </w:rPr>
                  </w:rPrChange>
                </w:rPr>
                <w:t>$601,662</w:t>
              </w:r>
            </w:ins>
          </w:p>
        </w:tc>
        <w:tc>
          <w:tcPr>
            <w:tcW w:w="1263" w:type="dxa"/>
            <w:tcBorders>
              <w:top w:val="nil"/>
              <w:left w:val="nil"/>
              <w:bottom w:val="single" w:sz="8" w:space="0" w:color="auto"/>
              <w:right w:val="single" w:sz="8" w:space="0" w:color="auto"/>
            </w:tcBorders>
            <w:shd w:val="clear" w:color="auto" w:fill="auto"/>
            <w:vAlign w:val="center"/>
            <w:hideMark/>
            <w:tcPrChange w:id="2029" w:author="Roberts, Julie" w:date="2022-03-21T14:48:00Z">
              <w:tcPr>
                <w:tcW w:w="1160" w:type="dxa"/>
                <w:tcBorders>
                  <w:top w:val="nil"/>
                  <w:left w:val="nil"/>
                  <w:bottom w:val="single" w:sz="8" w:space="0" w:color="auto"/>
                  <w:right w:val="single" w:sz="8" w:space="0" w:color="auto"/>
                </w:tcBorders>
                <w:shd w:val="clear" w:color="auto" w:fill="auto"/>
                <w:vAlign w:val="bottom"/>
                <w:hideMark/>
              </w:tcPr>
            </w:tcPrChange>
          </w:tcPr>
          <w:p w14:paraId="4809C629" w14:textId="4B46BEAF" w:rsidR="00A952F5" w:rsidRPr="00973C28" w:rsidRDefault="00A952F5" w:rsidP="00A952F5">
            <w:pPr>
              <w:spacing w:line="240" w:lineRule="auto"/>
              <w:jc w:val="center"/>
              <w:rPr>
                <w:ins w:id="2030" w:author="Roberts, Julie" w:date="2022-03-08T14:55:00Z"/>
                <w:rFonts w:eastAsia="Times New Roman"/>
                <w:sz w:val="16"/>
                <w:szCs w:val="16"/>
                <w:rPrChange w:id="2031" w:author="Roberts, Julie" w:date="2022-03-25T13:36:00Z">
                  <w:rPr>
                    <w:ins w:id="2032" w:author="Roberts, Julie" w:date="2022-03-08T14:55:00Z"/>
                    <w:rFonts w:eastAsia="Times New Roman"/>
                    <w:color w:val="000000"/>
                    <w:sz w:val="16"/>
                    <w:szCs w:val="16"/>
                  </w:rPr>
                </w:rPrChange>
              </w:rPr>
            </w:pPr>
            <w:ins w:id="2033" w:author="Roberts, Julie" w:date="2022-03-08T15:07:00Z">
              <w:r w:rsidRPr="00973C28">
                <w:rPr>
                  <w:sz w:val="16"/>
                  <w:szCs w:val="16"/>
                  <w:rPrChange w:id="2034" w:author="Roberts, Julie" w:date="2022-03-25T13:36:00Z">
                    <w:rPr>
                      <w:rFonts w:ascii="Calibri" w:hAnsi="Calibri" w:cs="Calibri"/>
                      <w:color w:val="000000"/>
                      <w:sz w:val="22"/>
                      <w:szCs w:val="22"/>
                    </w:rPr>
                  </w:rPrChange>
                </w:rPr>
                <w:t xml:space="preserve">$541,090 </w:t>
              </w:r>
            </w:ins>
          </w:p>
        </w:tc>
        <w:tc>
          <w:tcPr>
            <w:tcW w:w="1380" w:type="dxa"/>
            <w:tcBorders>
              <w:top w:val="nil"/>
              <w:left w:val="nil"/>
              <w:bottom w:val="single" w:sz="8" w:space="0" w:color="auto"/>
              <w:right w:val="single" w:sz="8" w:space="0" w:color="auto"/>
            </w:tcBorders>
            <w:shd w:val="clear" w:color="auto" w:fill="auto"/>
            <w:vAlign w:val="center"/>
            <w:hideMark/>
            <w:tcPrChange w:id="2035"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3A03E2D8" w14:textId="7EC5FC0B" w:rsidR="00A952F5" w:rsidRPr="00973C28" w:rsidRDefault="00A952F5" w:rsidP="00D36809">
            <w:pPr>
              <w:spacing w:line="240" w:lineRule="auto"/>
              <w:jc w:val="center"/>
              <w:rPr>
                <w:ins w:id="2036" w:author="Roberts, Julie" w:date="2022-03-08T14:55:00Z"/>
                <w:rFonts w:eastAsia="Times New Roman"/>
                <w:b/>
                <w:bCs/>
                <w:sz w:val="16"/>
                <w:szCs w:val="16"/>
                <w:rPrChange w:id="2037" w:author="Roberts, Julie" w:date="2022-03-25T13:36:00Z">
                  <w:rPr>
                    <w:ins w:id="2038" w:author="Roberts, Julie" w:date="2022-03-08T14:55:00Z"/>
                    <w:rFonts w:eastAsia="Times New Roman"/>
                    <w:b/>
                    <w:bCs/>
                    <w:color w:val="000000"/>
                    <w:sz w:val="16"/>
                    <w:szCs w:val="16"/>
                  </w:rPr>
                </w:rPrChange>
              </w:rPr>
              <w:pPrChange w:id="2039" w:author="Roberts, Julie" w:date="2022-03-25T09:19:00Z">
                <w:pPr>
                  <w:spacing w:line="240" w:lineRule="auto"/>
                  <w:jc w:val="center"/>
                </w:pPr>
              </w:pPrChange>
            </w:pPr>
            <w:ins w:id="2040" w:author="Roberts, Julie" w:date="2022-03-08T14:55:00Z">
              <w:r w:rsidRPr="00973C28">
                <w:rPr>
                  <w:rFonts w:eastAsia="Times New Roman"/>
                  <w:b/>
                  <w:bCs/>
                  <w:sz w:val="16"/>
                  <w:szCs w:val="16"/>
                  <w:rPrChange w:id="2041" w:author="Roberts, Julie" w:date="2022-03-25T13:36:00Z">
                    <w:rPr>
                      <w:rFonts w:eastAsia="Times New Roman"/>
                      <w:b/>
                      <w:bCs/>
                      <w:color w:val="000000"/>
                      <w:sz w:val="16"/>
                      <w:szCs w:val="16"/>
                    </w:rPr>
                  </w:rPrChange>
                </w:rPr>
                <w:t>$</w:t>
              </w:r>
            </w:ins>
            <w:ins w:id="2042" w:author="Roberts, Julie" w:date="2022-03-21T15:40:00Z">
              <w:r w:rsidR="00D36809" w:rsidRPr="00973C28">
                <w:rPr>
                  <w:rFonts w:eastAsia="Times New Roman"/>
                  <w:b/>
                  <w:bCs/>
                  <w:sz w:val="16"/>
                  <w:szCs w:val="16"/>
                  <w:rPrChange w:id="2043" w:author="Roberts, Julie" w:date="2022-03-25T13:36:00Z">
                    <w:rPr>
                      <w:rFonts w:eastAsia="Times New Roman"/>
                      <w:b/>
                      <w:bCs/>
                      <w:color w:val="000000"/>
                      <w:sz w:val="16"/>
                      <w:szCs w:val="16"/>
                      <w:highlight w:val="yellow"/>
                    </w:rPr>
                  </w:rPrChange>
                </w:rPr>
                <w:t>2,422,832</w:t>
              </w:r>
            </w:ins>
            <w:ins w:id="2044" w:author="Roberts, Julie" w:date="2022-03-08T14:55:00Z">
              <w:r w:rsidRPr="00973C28">
                <w:rPr>
                  <w:rFonts w:eastAsia="Times New Roman"/>
                  <w:b/>
                  <w:bCs/>
                  <w:sz w:val="16"/>
                  <w:szCs w:val="16"/>
                  <w:rPrChange w:id="2045" w:author="Roberts, Julie" w:date="2022-03-25T13:36:00Z">
                    <w:rPr>
                      <w:rFonts w:eastAsia="Times New Roman"/>
                      <w:b/>
                      <w:bCs/>
                      <w:color w:val="000000"/>
                      <w:sz w:val="16"/>
                      <w:szCs w:val="16"/>
                    </w:rPr>
                  </w:rPrChange>
                </w:rPr>
                <w:t xml:space="preserve"> </w:t>
              </w:r>
            </w:ins>
          </w:p>
        </w:tc>
      </w:tr>
      <w:tr w:rsidR="00A952F5" w:rsidRPr="0070321E" w14:paraId="1C6A754A" w14:textId="77777777" w:rsidTr="00F43B68">
        <w:trPr>
          <w:trHeight w:val="373"/>
          <w:jc w:val="center"/>
          <w:ins w:id="2046" w:author="Roberts, Julie" w:date="2022-03-08T14:55:00Z"/>
          <w:trPrChange w:id="2047" w:author="Roberts, Julie" w:date="2022-03-21T14:48:00Z">
            <w:trPr>
              <w:trHeight w:val="315"/>
            </w:trPr>
          </w:trPrChange>
        </w:trPr>
        <w:tc>
          <w:tcPr>
            <w:tcW w:w="2453" w:type="dxa"/>
            <w:tcBorders>
              <w:top w:val="nil"/>
              <w:left w:val="single" w:sz="8" w:space="0" w:color="auto"/>
              <w:bottom w:val="single" w:sz="8" w:space="0" w:color="auto"/>
              <w:right w:val="single" w:sz="8" w:space="0" w:color="auto"/>
            </w:tcBorders>
            <w:shd w:val="clear" w:color="auto" w:fill="auto"/>
            <w:vAlign w:val="center"/>
            <w:hideMark/>
            <w:tcPrChange w:id="2048" w:author="Roberts, Julie" w:date="2022-03-21T14:48:00Z">
              <w:tcPr>
                <w:tcW w:w="2640" w:type="dxa"/>
                <w:tcBorders>
                  <w:top w:val="nil"/>
                  <w:left w:val="single" w:sz="8" w:space="0" w:color="auto"/>
                  <w:bottom w:val="single" w:sz="8" w:space="0" w:color="auto"/>
                  <w:right w:val="single" w:sz="8" w:space="0" w:color="auto"/>
                </w:tcBorders>
                <w:shd w:val="clear" w:color="auto" w:fill="auto"/>
                <w:vAlign w:val="center"/>
                <w:hideMark/>
              </w:tcPr>
            </w:tcPrChange>
          </w:tcPr>
          <w:p w14:paraId="38A59EEB" w14:textId="77777777" w:rsidR="00A952F5" w:rsidRPr="00973C28" w:rsidRDefault="00A952F5" w:rsidP="00A952F5">
            <w:pPr>
              <w:spacing w:line="240" w:lineRule="auto"/>
              <w:jc w:val="center"/>
              <w:rPr>
                <w:ins w:id="2049" w:author="Roberts, Julie" w:date="2022-03-08T14:55:00Z"/>
                <w:rFonts w:eastAsia="Times New Roman"/>
                <w:sz w:val="16"/>
                <w:szCs w:val="16"/>
                <w:rPrChange w:id="2050" w:author="Roberts, Julie" w:date="2022-03-25T13:36:00Z">
                  <w:rPr>
                    <w:ins w:id="2051" w:author="Roberts, Julie" w:date="2022-03-08T14:55:00Z"/>
                    <w:rFonts w:eastAsia="Times New Roman"/>
                    <w:color w:val="000000"/>
                    <w:sz w:val="18"/>
                    <w:szCs w:val="18"/>
                  </w:rPr>
                </w:rPrChange>
              </w:rPr>
            </w:pPr>
            <w:ins w:id="2052" w:author="Roberts, Julie" w:date="2022-03-08T14:55:00Z">
              <w:r w:rsidRPr="00973C28">
                <w:rPr>
                  <w:rFonts w:eastAsia="Times New Roman"/>
                  <w:sz w:val="16"/>
                  <w:szCs w:val="16"/>
                  <w:rPrChange w:id="2053" w:author="Roberts, Julie" w:date="2022-03-25T13:36:00Z">
                    <w:rPr>
                      <w:rFonts w:eastAsia="Times New Roman"/>
                      <w:color w:val="000000"/>
                      <w:sz w:val="18"/>
                      <w:szCs w:val="18"/>
                    </w:rPr>
                  </w:rPrChange>
                </w:rPr>
                <w:t>CAISO Imbalance Sales</w:t>
              </w:r>
            </w:ins>
          </w:p>
        </w:tc>
        <w:tc>
          <w:tcPr>
            <w:tcW w:w="1342" w:type="dxa"/>
            <w:tcBorders>
              <w:top w:val="nil"/>
              <w:left w:val="nil"/>
              <w:bottom w:val="single" w:sz="8" w:space="0" w:color="auto"/>
              <w:right w:val="single" w:sz="8" w:space="0" w:color="auto"/>
            </w:tcBorders>
            <w:shd w:val="clear" w:color="auto" w:fill="auto"/>
            <w:vAlign w:val="center"/>
            <w:hideMark/>
            <w:tcPrChange w:id="2054"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44CE6082" w14:textId="3CB13357" w:rsidR="00A952F5" w:rsidRPr="00973C28" w:rsidRDefault="002052BB" w:rsidP="00A952F5">
            <w:pPr>
              <w:spacing w:line="240" w:lineRule="auto"/>
              <w:jc w:val="center"/>
              <w:rPr>
                <w:ins w:id="2055" w:author="Roberts, Julie" w:date="2022-03-08T14:55:00Z"/>
                <w:rFonts w:eastAsia="Times New Roman"/>
                <w:sz w:val="16"/>
                <w:szCs w:val="16"/>
                <w:rPrChange w:id="2056" w:author="Roberts, Julie" w:date="2022-03-25T13:36:00Z">
                  <w:rPr>
                    <w:ins w:id="2057" w:author="Roberts, Julie" w:date="2022-03-08T14:55:00Z"/>
                    <w:rFonts w:eastAsia="Times New Roman"/>
                    <w:color w:val="000000"/>
                    <w:sz w:val="16"/>
                    <w:szCs w:val="16"/>
                  </w:rPr>
                </w:rPrChange>
              </w:rPr>
            </w:pPr>
            <w:ins w:id="2058" w:author="Roberts, Julie" w:date="2022-03-21T08:57:00Z">
              <w:r w:rsidRPr="00973C28">
                <w:rPr>
                  <w:sz w:val="16"/>
                  <w:szCs w:val="16"/>
                  <w:rPrChange w:id="2059" w:author="Roberts, Julie" w:date="2022-03-25T13:36:00Z">
                    <w:rPr>
                      <w:sz w:val="16"/>
                      <w:szCs w:val="16"/>
                    </w:rPr>
                  </w:rPrChange>
                </w:rPr>
                <w:t>(</w:t>
              </w:r>
            </w:ins>
            <w:ins w:id="2060" w:author="Roberts, Julie" w:date="2022-03-08T15:11:00Z">
              <w:r w:rsidR="00A952F5" w:rsidRPr="00973C28">
                <w:rPr>
                  <w:sz w:val="16"/>
                  <w:szCs w:val="16"/>
                  <w:rPrChange w:id="2061" w:author="Roberts, Julie" w:date="2022-03-25T13:36:00Z">
                    <w:rPr/>
                  </w:rPrChange>
                </w:rPr>
                <w:t>$84,349</w:t>
              </w:r>
            </w:ins>
            <w:ins w:id="2062" w:author="Roberts, Julie" w:date="2022-03-21T08:57:00Z">
              <w:r w:rsidRPr="00973C28">
                <w:rPr>
                  <w:sz w:val="16"/>
                  <w:szCs w:val="16"/>
                  <w:rPrChange w:id="2063" w:author="Roberts, Julie" w:date="2022-03-25T13:36:00Z">
                    <w:rPr>
                      <w:sz w:val="16"/>
                      <w:szCs w:val="16"/>
                    </w:rPr>
                  </w:rPrChange>
                </w:rPr>
                <w:t>)</w:t>
              </w:r>
            </w:ins>
            <w:ins w:id="2064" w:author="Roberts, Julie" w:date="2022-03-08T15:11:00Z">
              <w:r w:rsidR="00A952F5" w:rsidRPr="00973C28">
                <w:rPr>
                  <w:sz w:val="16"/>
                  <w:szCs w:val="16"/>
                  <w:rPrChange w:id="2065" w:author="Roberts, Julie" w:date="2022-03-25T13:36:00Z">
                    <w:rPr/>
                  </w:rPrChange>
                </w:rPr>
                <w:t xml:space="preserve"> </w:t>
              </w:r>
            </w:ins>
          </w:p>
        </w:tc>
        <w:tc>
          <w:tcPr>
            <w:tcW w:w="1342" w:type="dxa"/>
            <w:tcBorders>
              <w:top w:val="nil"/>
              <w:left w:val="nil"/>
              <w:bottom w:val="single" w:sz="8" w:space="0" w:color="auto"/>
              <w:right w:val="single" w:sz="8" w:space="0" w:color="auto"/>
            </w:tcBorders>
            <w:shd w:val="clear" w:color="auto" w:fill="auto"/>
            <w:vAlign w:val="center"/>
            <w:hideMark/>
            <w:tcPrChange w:id="2066"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3C592B7A" w14:textId="77777777" w:rsidR="00A952F5" w:rsidRPr="00973C28" w:rsidRDefault="00A952F5" w:rsidP="00A952F5">
            <w:pPr>
              <w:spacing w:line="240" w:lineRule="auto"/>
              <w:jc w:val="center"/>
              <w:rPr>
                <w:ins w:id="2067" w:author="Roberts, Julie" w:date="2022-03-08T14:55:00Z"/>
                <w:rFonts w:eastAsia="Times New Roman"/>
                <w:sz w:val="16"/>
                <w:szCs w:val="16"/>
                <w:rPrChange w:id="2068" w:author="Roberts, Julie" w:date="2022-03-25T13:36:00Z">
                  <w:rPr>
                    <w:ins w:id="2069" w:author="Roberts, Julie" w:date="2022-03-08T14:55:00Z"/>
                    <w:rFonts w:eastAsia="Times New Roman"/>
                    <w:color w:val="000000"/>
                    <w:sz w:val="16"/>
                    <w:szCs w:val="16"/>
                  </w:rPr>
                </w:rPrChange>
              </w:rPr>
            </w:pPr>
            <w:ins w:id="2070" w:author="Roberts, Julie" w:date="2022-03-08T14:55:00Z">
              <w:r w:rsidRPr="00973C28">
                <w:rPr>
                  <w:rFonts w:eastAsia="Times New Roman"/>
                  <w:sz w:val="16"/>
                  <w:szCs w:val="16"/>
                  <w:rPrChange w:id="2071" w:author="Roberts, Julie" w:date="2022-03-25T13:36:00Z">
                    <w:rPr>
                      <w:rFonts w:eastAsia="Times New Roman"/>
                      <w:color w:val="FF0000"/>
                      <w:sz w:val="16"/>
                      <w:szCs w:val="16"/>
                    </w:rPr>
                  </w:rPrChange>
                </w:rPr>
                <w:t>($369,490)</w:t>
              </w:r>
            </w:ins>
          </w:p>
        </w:tc>
        <w:tc>
          <w:tcPr>
            <w:tcW w:w="1342" w:type="dxa"/>
            <w:tcBorders>
              <w:top w:val="nil"/>
              <w:left w:val="nil"/>
              <w:bottom w:val="single" w:sz="8" w:space="0" w:color="auto"/>
              <w:right w:val="single" w:sz="8" w:space="0" w:color="auto"/>
            </w:tcBorders>
            <w:shd w:val="clear" w:color="auto" w:fill="auto"/>
            <w:vAlign w:val="center"/>
            <w:hideMark/>
            <w:tcPrChange w:id="2072"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43E5AF67" w14:textId="77777777" w:rsidR="00A952F5" w:rsidRPr="00973C28" w:rsidRDefault="00A952F5" w:rsidP="00A952F5">
            <w:pPr>
              <w:spacing w:line="240" w:lineRule="auto"/>
              <w:jc w:val="center"/>
              <w:rPr>
                <w:ins w:id="2073" w:author="Roberts, Julie" w:date="2022-03-08T14:55:00Z"/>
                <w:rFonts w:eastAsia="Times New Roman"/>
                <w:sz w:val="16"/>
                <w:szCs w:val="16"/>
                <w:rPrChange w:id="2074" w:author="Roberts, Julie" w:date="2022-03-25T13:36:00Z">
                  <w:rPr>
                    <w:ins w:id="2075" w:author="Roberts, Julie" w:date="2022-03-08T14:55:00Z"/>
                    <w:rFonts w:eastAsia="Times New Roman"/>
                    <w:color w:val="000000"/>
                    <w:sz w:val="16"/>
                    <w:szCs w:val="16"/>
                  </w:rPr>
                </w:rPrChange>
              </w:rPr>
            </w:pPr>
            <w:ins w:id="2076" w:author="Roberts, Julie" w:date="2022-03-08T14:55:00Z">
              <w:r w:rsidRPr="00973C28">
                <w:rPr>
                  <w:rFonts w:eastAsia="Times New Roman"/>
                  <w:sz w:val="16"/>
                  <w:szCs w:val="16"/>
                  <w:rPrChange w:id="2077" w:author="Roberts, Julie" w:date="2022-03-25T13:36:00Z">
                    <w:rPr>
                      <w:rFonts w:eastAsia="Times New Roman"/>
                      <w:color w:val="FF0000"/>
                      <w:sz w:val="16"/>
                      <w:szCs w:val="16"/>
                    </w:rPr>
                  </w:rPrChange>
                </w:rPr>
                <w:t>($415,874)</w:t>
              </w:r>
            </w:ins>
          </w:p>
        </w:tc>
        <w:tc>
          <w:tcPr>
            <w:tcW w:w="1490" w:type="dxa"/>
            <w:tcBorders>
              <w:top w:val="nil"/>
              <w:left w:val="nil"/>
              <w:bottom w:val="single" w:sz="8" w:space="0" w:color="auto"/>
              <w:right w:val="single" w:sz="8" w:space="0" w:color="auto"/>
            </w:tcBorders>
            <w:shd w:val="clear" w:color="auto" w:fill="auto"/>
            <w:vAlign w:val="center"/>
            <w:hideMark/>
            <w:tcPrChange w:id="2078"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5D86D237" w14:textId="7FA7290C" w:rsidR="00A952F5" w:rsidRPr="00973C28" w:rsidRDefault="00A952F5" w:rsidP="00DB004B">
            <w:pPr>
              <w:spacing w:line="240" w:lineRule="auto"/>
              <w:jc w:val="center"/>
              <w:rPr>
                <w:ins w:id="2079" w:author="Roberts, Julie" w:date="2022-03-08T14:55:00Z"/>
                <w:rFonts w:eastAsia="Times New Roman"/>
                <w:sz w:val="16"/>
                <w:szCs w:val="16"/>
                <w:rPrChange w:id="2080" w:author="Roberts, Julie" w:date="2022-03-25T13:36:00Z">
                  <w:rPr>
                    <w:ins w:id="2081" w:author="Roberts, Julie" w:date="2022-03-08T14:55:00Z"/>
                    <w:rFonts w:eastAsia="Times New Roman"/>
                    <w:color w:val="000000"/>
                    <w:sz w:val="16"/>
                    <w:szCs w:val="16"/>
                  </w:rPr>
                </w:rPrChange>
              </w:rPr>
            </w:pPr>
            <w:ins w:id="2082" w:author="Roberts, Julie" w:date="2022-03-08T14:55:00Z">
              <w:r w:rsidRPr="00973C28">
                <w:rPr>
                  <w:rFonts w:eastAsia="Times New Roman"/>
                  <w:sz w:val="16"/>
                  <w:szCs w:val="16"/>
                  <w:rPrChange w:id="2083" w:author="Roberts, Julie" w:date="2022-03-25T13:36:00Z">
                    <w:rPr>
                      <w:rFonts w:eastAsia="Times New Roman"/>
                      <w:color w:val="FF0000"/>
                      <w:sz w:val="16"/>
                      <w:szCs w:val="16"/>
                    </w:rPr>
                  </w:rPrChange>
                </w:rPr>
                <w:t>($471,989)</w:t>
              </w:r>
            </w:ins>
          </w:p>
        </w:tc>
        <w:tc>
          <w:tcPr>
            <w:tcW w:w="1263" w:type="dxa"/>
            <w:tcBorders>
              <w:top w:val="nil"/>
              <w:left w:val="nil"/>
              <w:bottom w:val="single" w:sz="8" w:space="0" w:color="auto"/>
              <w:right w:val="single" w:sz="8" w:space="0" w:color="auto"/>
            </w:tcBorders>
            <w:shd w:val="clear" w:color="auto" w:fill="auto"/>
            <w:vAlign w:val="center"/>
            <w:hideMark/>
            <w:tcPrChange w:id="2084" w:author="Roberts, Julie" w:date="2022-03-21T14:48:00Z">
              <w:tcPr>
                <w:tcW w:w="1160" w:type="dxa"/>
                <w:tcBorders>
                  <w:top w:val="nil"/>
                  <w:left w:val="nil"/>
                  <w:bottom w:val="single" w:sz="8" w:space="0" w:color="auto"/>
                  <w:right w:val="single" w:sz="8" w:space="0" w:color="auto"/>
                </w:tcBorders>
                <w:shd w:val="clear" w:color="auto" w:fill="auto"/>
                <w:vAlign w:val="bottom"/>
                <w:hideMark/>
              </w:tcPr>
            </w:tcPrChange>
          </w:tcPr>
          <w:p w14:paraId="183B72FB" w14:textId="696CECE2" w:rsidR="00A952F5" w:rsidRPr="00973C28" w:rsidRDefault="001015B2" w:rsidP="00A952F5">
            <w:pPr>
              <w:spacing w:line="240" w:lineRule="auto"/>
              <w:jc w:val="center"/>
              <w:rPr>
                <w:ins w:id="2085" w:author="Roberts, Julie" w:date="2022-03-08T14:55:00Z"/>
                <w:rFonts w:eastAsia="Times New Roman"/>
                <w:sz w:val="16"/>
                <w:szCs w:val="16"/>
                <w:rPrChange w:id="2086" w:author="Roberts, Julie" w:date="2022-03-25T13:36:00Z">
                  <w:rPr>
                    <w:ins w:id="2087" w:author="Roberts, Julie" w:date="2022-03-08T14:55:00Z"/>
                    <w:rFonts w:eastAsia="Times New Roman"/>
                    <w:color w:val="000000"/>
                    <w:sz w:val="16"/>
                    <w:szCs w:val="16"/>
                  </w:rPr>
                </w:rPrChange>
              </w:rPr>
            </w:pPr>
            <w:ins w:id="2088" w:author="Roberts, Julie" w:date="2022-03-25T08:53:00Z">
              <w:r w:rsidRPr="00973C28">
                <w:rPr>
                  <w:sz w:val="16"/>
                  <w:szCs w:val="16"/>
                  <w:rPrChange w:id="2089" w:author="Roberts, Julie" w:date="2022-03-25T13:36:00Z">
                    <w:rPr>
                      <w:color w:val="FF0000"/>
                      <w:sz w:val="16"/>
                      <w:szCs w:val="16"/>
                      <w:highlight w:val="yellow"/>
                    </w:rPr>
                  </w:rPrChange>
                </w:rPr>
                <w:t>($766,756)</w:t>
              </w:r>
            </w:ins>
          </w:p>
        </w:tc>
        <w:tc>
          <w:tcPr>
            <w:tcW w:w="1263" w:type="dxa"/>
            <w:tcBorders>
              <w:top w:val="nil"/>
              <w:left w:val="nil"/>
              <w:bottom w:val="single" w:sz="8" w:space="0" w:color="auto"/>
              <w:right w:val="single" w:sz="8" w:space="0" w:color="auto"/>
            </w:tcBorders>
            <w:shd w:val="clear" w:color="auto" w:fill="auto"/>
            <w:vAlign w:val="center"/>
            <w:hideMark/>
            <w:tcPrChange w:id="2090" w:author="Roberts, Julie" w:date="2022-03-21T14:48:00Z">
              <w:tcPr>
                <w:tcW w:w="1160" w:type="dxa"/>
                <w:tcBorders>
                  <w:top w:val="nil"/>
                  <w:left w:val="nil"/>
                  <w:bottom w:val="single" w:sz="8" w:space="0" w:color="auto"/>
                  <w:right w:val="single" w:sz="8" w:space="0" w:color="auto"/>
                </w:tcBorders>
                <w:shd w:val="clear" w:color="auto" w:fill="auto"/>
                <w:vAlign w:val="bottom"/>
                <w:hideMark/>
              </w:tcPr>
            </w:tcPrChange>
          </w:tcPr>
          <w:p w14:paraId="3BB6C959" w14:textId="5A4E1C0F" w:rsidR="00A952F5" w:rsidRPr="00973C28" w:rsidRDefault="00A952F5" w:rsidP="00A952F5">
            <w:pPr>
              <w:spacing w:line="240" w:lineRule="auto"/>
              <w:jc w:val="center"/>
              <w:rPr>
                <w:ins w:id="2091" w:author="Roberts, Julie" w:date="2022-03-08T14:55:00Z"/>
                <w:rFonts w:eastAsia="Times New Roman"/>
                <w:sz w:val="16"/>
                <w:szCs w:val="16"/>
                <w:rPrChange w:id="2092" w:author="Roberts, Julie" w:date="2022-03-25T13:36:00Z">
                  <w:rPr>
                    <w:ins w:id="2093" w:author="Roberts, Julie" w:date="2022-03-08T14:55:00Z"/>
                    <w:rFonts w:eastAsia="Times New Roman"/>
                    <w:color w:val="000000"/>
                    <w:sz w:val="16"/>
                    <w:szCs w:val="16"/>
                  </w:rPr>
                </w:rPrChange>
              </w:rPr>
            </w:pPr>
            <w:ins w:id="2094" w:author="Roberts, Julie" w:date="2022-03-08T15:07:00Z">
              <w:r w:rsidRPr="00973C28">
                <w:rPr>
                  <w:sz w:val="16"/>
                  <w:szCs w:val="16"/>
                  <w:rPrChange w:id="2095" w:author="Roberts, Julie" w:date="2022-03-25T13:36:00Z">
                    <w:rPr>
                      <w:rFonts w:ascii="Calibri" w:hAnsi="Calibri" w:cs="Calibri"/>
                      <w:color w:val="FF0000"/>
                      <w:sz w:val="22"/>
                      <w:szCs w:val="22"/>
                    </w:rPr>
                  </w:rPrChange>
                </w:rPr>
                <w:t>($333,901)</w:t>
              </w:r>
            </w:ins>
          </w:p>
        </w:tc>
        <w:tc>
          <w:tcPr>
            <w:tcW w:w="1380" w:type="dxa"/>
            <w:tcBorders>
              <w:top w:val="nil"/>
              <w:left w:val="nil"/>
              <w:bottom w:val="single" w:sz="8" w:space="0" w:color="auto"/>
              <w:right w:val="single" w:sz="8" w:space="0" w:color="auto"/>
            </w:tcBorders>
            <w:shd w:val="clear" w:color="auto" w:fill="auto"/>
            <w:vAlign w:val="center"/>
            <w:hideMark/>
            <w:tcPrChange w:id="2096"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6E571DB7" w14:textId="409AA3D1" w:rsidR="00A952F5" w:rsidRPr="00973C28" w:rsidRDefault="00D36809">
            <w:pPr>
              <w:spacing w:line="240" w:lineRule="auto"/>
              <w:jc w:val="center"/>
              <w:rPr>
                <w:ins w:id="2097" w:author="Roberts, Julie" w:date="2022-03-08T14:55:00Z"/>
                <w:rFonts w:eastAsia="Times New Roman"/>
                <w:b/>
                <w:bCs/>
                <w:sz w:val="16"/>
                <w:szCs w:val="16"/>
                <w:rPrChange w:id="2098" w:author="Roberts, Julie" w:date="2022-03-25T13:36:00Z">
                  <w:rPr>
                    <w:ins w:id="2099" w:author="Roberts, Julie" w:date="2022-03-08T14:55:00Z"/>
                    <w:rFonts w:eastAsia="Times New Roman"/>
                    <w:b/>
                    <w:bCs/>
                    <w:color w:val="000000"/>
                    <w:sz w:val="16"/>
                    <w:szCs w:val="16"/>
                  </w:rPr>
                </w:rPrChange>
              </w:rPr>
            </w:pPr>
            <w:ins w:id="2100" w:author="Roberts, Julie" w:date="2022-03-25T09:20:00Z">
              <w:r w:rsidRPr="00973C28">
                <w:rPr>
                  <w:rFonts w:eastAsia="Times New Roman"/>
                  <w:b/>
                  <w:bCs/>
                  <w:sz w:val="16"/>
                  <w:szCs w:val="16"/>
                  <w:rPrChange w:id="2101" w:author="Roberts, Julie" w:date="2022-03-25T13:36:00Z">
                    <w:rPr>
                      <w:rFonts w:eastAsia="Times New Roman"/>
                      <w:b/>
                      <w:bCs/>
                      <w:color w:val="FF0000"/>
                      <w:sz w:val="16"/>
                      <w:szCs w:val="16"/>
                      <w:highlight w:val="yellow"/>
                    </w:rPr>
                  </w:rPrChange>
                </w:rPr>
                <w:t>($2,442,359)</w:t>
              </w:r>
            </w:ins>
          </w:p>
        </w:tc>
      </w:tr>
      <w:tr w:rsidR="00A952F5" w:rsidRPr="0070321E" w14:paraId="727C68FD" w14:textId="77777777" w:rsidTr="00F43B68">
        <w:trPr>
          <w:trHeight w:val="373"/>
          <w:jc w:val="center"/>
          <w:ins w:id="2102" w:author="Roberts, Julie" w:date="2022-03-08T14:55:00Z"/>
          <w:trPrChange w:id="2103" w:author="Roberts, Julie" w:date="2022-03-21T14:48:00Z">
            <w:trPr>
              <w:trHeight w:val="315"/>
            </w:trPr>
          </w:trPrChange>
        </w:trPr>
        <w:tc>
          <w:tcPr>
            <w:tcW w:w="2453" w:type="dxa"/>
            <w:tcBorders>
              <w:top w:val="nil"/>
              <w:left w:val="single" w:sz="8" w:space="0" w:color="auto"/>
              <w:bottom w:val="single" w:sz="8" w:space="0" w:color="auto"/>
              <w:right w:val="single" w:sz="8" w:space="0" w:color="auto"/>
            </w:tcBorders>
            <w:shd w:val="clear" w:color="auto" w:fill="auto"/>
            <w:vAlign w:val="center"/>
            <w:hideMark/>
            <w:tcPrChange w:id="2104" w:author="Roberts, Julie" w:date="2022-03-21T14:48:00Z">
              <w:tcPr>
                <w:tcW w:w="2640" w:type="dxa"/>
                <w:tcBorders>
                  <w:top w:val="nil"/>
                  <w:left w:val="single" w:sz="8" w:space="0" w:color="auto"/>
                  <w:bottom w:val="single" w:sz="8" w:space="0" w:color="auto"/>
                  <w:right w:val="single" w:sz="8" w:space="0" w:color="auto"/>
                </w:tcBorders>
                <w:shd w:val="clear" w:color="auto" w:fill="auto"/>
                <w:vAlign w:val="center"/>
                <w:hideMark/>
              </w:tcPr>
            </w:tcPrChange>
          </w:tcPr>
          <w:p w14:paraId="0E4B50B9" w14:textId="77777777" w:rsidR="00A952F5" w:rsidRPr="00973C28" w:rsidRDefault="00A952F5" w:rsidP="00A952F5">
            <w:pPr>
              <w:spacing w:line="240" w:lineRule="auto"/>
              <w:jc w:val="center"/>
              <w:rPr>
                <w:ins w:id="2105" w:author="Roberts, Julie" w:date="2022-03-08T14:55:00Z"/>
                <w:rFonts w:eastAsia="Times New Roman"/>
                <w:sz w:val="16"/>
                <w:szCs w:val="16"/>
                <w:rPrChange w:id="2106" w:author="Roberts, Julie" w:date="2022-03-25T13:36:00Z">
                  <w:rPr>
                    <w:ins w:id="2107" w:author="Roberts, Julie" w:date="2022-03-08T14:55:00Z"/>
                    <w:rFonts w:eastAsia="Times New Roman"/>
                    <w:color w:val="000000"/>
                    <w:sz w:val="18"/>
                    <w:szCs w:val="18"/>
                  </w:rPr>
                </w:rPrChange>
              </w:rPr>
            </w:pPr>
            <w:ins w:id="2108" w:author="Roberts, Julie" w:date="2022-03-08T14:55:00Z">
              <w:r w:rsidRPr="00973C28">
                <w:rPr>
                  <w:rFonts w:eastAsia="Times New Roman"/>
                  <w:sz w:val="16"/>
                  <w:szCs w:val="16"/>
                  <w:rPrChange w:id="2109" w:author="Roberts, Julie" w:date="2022-03-25T13:36:00Z">
                    <w:rPr>
                      <w:rFonts w:eastAsia="Times New Roman"/>
                      <w:color w:val="000000"/>
                      <w:sz w:val="18"/>
                      <w:szCs w:val="18"/>
                    </w:rPr>
                  </w:rPrChange>
                </w:rPr>
                <w:t>Renewable Energy Credits (RECs)</w:t>
              </w:r>
            </w:ins>
          </w:p>
        </w:tc>
        <w:tc>
          <w:tcPr>
            <w:tcW w:w="1342" w:type="dxa"/>
            <w:tcBorders>
              <w:top w:val="nil"/>
              <w:left w:val="nil"/>
              <w:bottom w:val="single" w:sz="8" w:space="0" w:color="auto"/>
              <w:right w:val="single" w:sz="8" w:space="0" w:color="auto"/>
            </w:tcBorders>
            <w:shd w:val="clear" w:color="auto" w:fill="auto"/>
            <w:vAlign w:val="center"/>
            <w:hideMark/>
            <w:tcPrChange w:id="2110"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7A6475DC" w14:textId="44181B2E" w:rsidR="00A952F5" w:rsidRPr="00973C28" w:rsidRDefault="00A952F5" w:rsidP="00A952F5">
            <w:pPr>
              <w:spacing w:line="240" w:lineRule="auto"/>
              <w:jc w:val="center"/>
              <w:rPr>
                <w:ins w:id="2111" w:author="Roberts, Julie" w:date="2022-03-08T14:55:00Z"/>
                <w:rFonts w:eastAsia="Times New Roman"/>
                <w:sz w:val="16"/>
                <w:szCs w:val="16"/>
                <w:rPrChange w:id="2112" w:author="Roberts, Julie" w:date="2022-03-25T13:36:00Z">
                  <w:rPr>
                    <w:ins w:id="2113" w:author="Roberts, Julie" w:date="2022-03-08T14:55:00Z"/>
                    <w:rFonts w:eastAsia="Times New Roman"/>
                    <w:color w:val="000000"/>
                    <w:sz w:val="16"/>
                    <w:szCs w:val="16"/>
                  </w:rPr>
                </w:rPrChange>
              </w:rPr>
            </w:pPr>
            <w:ins w:id="2114" w:author="Roberts, Julie" w:date="2022-03-08T15:11:00Z">
              <w:r w:rsidRPr="00973C28">
                <w:rPr>
                  <w:sz w:val="16"/>
                  <w:szCs w:val="16"/>
                  <w:rPrChange w:id="2115" w:author="Roberts, Julie" w:date="2022-03-25T13:36:00Z">
                    <w:rPr/>
                  </w:rPrChange>
                </w:rPr>
                <w:t xml:space="preserve">$0 </w:t>
              </w:r>
            </w:ins>
          </w:p>
        </w:tc>
        <w:tc>
          <w:tcPr>
            <w:tcW w:w="1342" w:type="dxa"/>
            <w:tcBorders>
              <w:top w:val="nil"/>
              <w:left w:val="nil"/>
              <w:bottom w:val="single" w:sz="8" w:space="0" w:color="auto"/>
              <w:right w:val="single" w:sz="8" w:space="0" w:color="auto"/>
            </w:tcBorders>
            <w:shd w:val="clear" w:color="auto" w:fill="auto"/>
            <w:vAlign w:val="center"/>
            <w:hideMark/>
            <w:tcPrChange w:id="2116"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7B0A8303" w14:textId="77777777" w:rsidR="00A952F5" w:rsidRPr="00973C28" w:rsidRDefault="00A952F5" w:rsidP="00A952F5">
            <w:pPr>
              <w:spacing w:line="240" w:lineRule="auto"/>
              <w:jc w:val="center"/>
              <w:rPr>
                <w:ins w:id="2117" w:author="Roberts, Julie" w:date="2022-03-08T14:55:00Z"/>
                <w:rFonts w:eastAsia="Times New Roman"/>
                <w:sz w:val="16"/>
                <w:szCs w:val="16"/>
                <w:rPrChange w:id="2118" w:author="Roberts, Julie" w:date="2022-03-25T13:36:00Z">
                  <w:rPr>
                    <w:ins w:id="2119" w:author="Roberts, Julie" w:date="2022-03-08T14:55:00Z"/>
                    <w:rFonts w:eastAsia="Times New Roman"/>
                    <w:color w:val="000000"/>
                    <w:sz w:val="16"/>
                    <w:szCs w:val="16"/>
                  </w:rPr>
                </w:rPrChange>
              </w:rPr>
            </w:pPr>
            <w:ins w:id="2120" w:author="Roberts, Julie" w:date="2022-03-08T14:55:00Z">
              <w:r w:rsidRPr="00973C28">
                <w:rPr>
                  <w:rFonts w:eastAsia="Times New Roman"/>
                  <w:sz w:val="16"/>
                  <w:szCs w:val="16"/>
                  <w:rPrChange w:id="2121" w:author="Roberts, Julie" w:date="2022-03-25T13:36:00Z">
                    <w:rPr>
                      <w:rFonts w:eastAsia="Times New Roman"/>
                      <w:color w:val="000000"/>
                      <w:sz w:val="16"/>
                      <w:szCs w:val="16"/>
                    </w:rPr>
                  </w:rPrChange>
                </w:rPr>
                <w:t xml:space="preserve">$396,234 </w:t>
              </w:r>
            </w:ins>
          </w:p>
        </w:tc>
        <w:tc>
          <w:tcPr>
            <w:tcW w:w="1342" w:type="dxa"/>
            <w:tcBorders>
              <w:top w:val="nil"/>
              <w:left w:val="nil"/>
              <w:bottom w:val="single" w:sz="8" w:space="0" w:color="auto"/>
              <w:right w:val="single" w:sz="8" w:space="0" w:color="auto"/>
            </w:tcBorders>
            <w:shd w:val="clear" w:color="auto" w:fill="auto"/>
            <w:vAlign w:val="center"/>
            <w:hideMark/>
            <w:tcPrChange w:id="2122"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5D51014D" w14:textId="77777777" w:rsidR="00A952F5" w:rsidRPr="00973C28" w:rsidRDefault="00A952F5" w:rsidP="00A952F5">
            <w:pPr>
              <w:spacing w:line="240" w:lineRule="auto"/>
              <w:jc w:val="center"/>
              <w:rPr>
                <w:ins w:id="2123" w:author="Roberts, Julie" w:date="2022-03-08T14:55:00Z"/>
                <w:rFonts w:eastAsia="Times New Roman"/>
                <w:sz w:val="16"/>
                <w:szCs w:val="16"/>
                <w:rPrChange w:id="2124" w:author="Roberts, Julie" w:date="2022-03-25T13:36:00Z">
                  <w:rPr>
                    <w:ins w:id="2125" w:author="Roberts, Julie" w:date="2022-03-08T14:55:00Z"/>
                    <w:rFonts w:eastAsia="Times New Roman"/>
                    <w:color w:val="000000"/>
                    <w:sz w:val="16"/>
                    <w:szCs w:val="16"/>
                  </w:rPr>
                </w:rPrChange>
              </w:rPr>
            </w:pPr>
            <w:ins w:id="2126" w:author="Roberts, Julie" w:date="2022-03-08T14:55:00Z">
              <w:r w:rsidRPr="00973C28">
                <w:rPr>
                  <w:rFonts w:eastAsia="Times New Roman"/>
                  <w:sz w:val="16"/>
                  <w:szCs w:val="16"/>
                  <w:rPrChange w:id="2127" w:author="Roberts, Julie" w:date="2022-03-25T13:36:00Z">
                    <w:rPr>
                      <w:rFonts w:eastAsia="Times New Roman"/>
                      <w:color w:val="000000"/>
                      <w:sz w:val="16"/>
                      <w:szCs w:val="16"/>
                    </w:rPr>
                  </w:rPrChange>
                </w:rPr>
                <w:t xml:space="preserve">$441,882 </w:t>
              </w:r>
            </w:ins>
          </w:p>
        </w:tc>
        <w:tc>
          <w:tcPr>
            <w:tcW w:w="1490" w:type="dxa"/>
            <w:tcBorders>
              <w:top w:val="nil"/>
              <w:left w:val="nil"/>
              <w:bottom w:val="single" w:sz="8" w:space="0" w:color="auto"/>
              <w:right w:val="nil"/>
            </w:tcBorders>
            <w:shd w:val="clear" w:color="auto" w:fill="auto"/>
            <w:vAlign w:val="center"/>
            <w:hideMark/>
            <w:tcPrChange w:id="2128" w:author="Roberts, Julie" w:date="2022-03-21T14:48:00Z">
              <w:tcPr>
                <w:tcW w:w="1160" w:type="dxa"/>
                <w:tcBorders>
                  <w:top w:val="nil"/>
                  <w:left w:val="nil"/>
                  <w:bottom w:val="single" w:sz="8" w:space="0" w:color="auto"/>
                  <w:right w:val="nil"/>
                </w:tcBorders>
                <w:shd w:val="clear" w:color="auto" w:fill="auto"/>
                <w:vAlign w:val="center"/>
                <w:hideMark/>
              </w:tcPr>
            </w:tcPrChange>
          </w:tcPr>
          <w:p w14:paraId="07ABC084" w14:textId="77777777" w:rsidR="00A952F5" w:rsidRPr="00973C28" w:rsidRDefault="00A952F5" w:rsidP="00A952F5">
            <w:pPr>
              <w:spacing w:line="240" w:lineRule="auto"/>
              <w:jc w:val="center"/>
              <w:rPr>
                <w:ins w:id="2129" w:author="Roberts, Julie" w:date="2022-03-08T14:55:00Z"/>
                <w:rFonts w:eastAsia="Times New Roman"/>
                <w:sz w:val="16"/>
                <w:szCs w:val="16"/>
                <w:rPrChange w:id="2130" w:author="Roberts, Julie" w:date="2022-03-25T13:36:00Z">
                  <w:rPr>
                    <w:ins w:id="2131" w:author="Roberts, Julie" w:date="2022-03-08T14:55:00Z"/>
                    <w:rFonts w:eastAsia="Times New Roman"/>
                    <w:color w:val="000000"/>
                    <w:sz w:val="16"/>
                    <w:szCs w:val="16"/>
                  </w:rPr>
                </w:rPrChange>
              </w:rPr>
            </w:pPr>
            <w:ins w:id="2132" w:author="Roberts, Julie" w:date="2022-03-08T14:55:00Z">
              <w:r w:rsidRPr="00973C28">
                <w:rPr>
                  <w:rFonts w:eastAsia="Times New Roman"/>
                  <w:sz w:val="16"/>
                  <w:szCs w:val="16"/>
                  <w:rPrChange w:id="2133" w:author="Roberts, Julie" w:date="2022-03-25T13:36:00Z">
                    <w:rPr>
                      <w:rFonts w:eastAsia="Times New Roman"/>
                      <w:color w:val="000000"/>
                      <w:sz w:val="16"/>
                      <w:szCs w:val="16"/>
                    </w:rPr>
                  </w:rPrChange>
                </w:rPr>
                <w:t xml:space="preserve">$723,429 </w:t>
              </w:r>
            </w:ins>
          </w:p>
        </w:tc>
        <w:tc>
          <w:tcPr>
            <w:tcW w:w="1263" w:type="dxa"/>
            <w:tcBorders>
              <w:top w:val="nil"/>
              <w:left w:val="single" w:sz="8" w:space="0" w:color="auto"/>
              <w:bottom w:val="single" w:sz="8" w:space="0" w:color="auto"/>
              <w:right w:val="single" w:sz="8" w:space="0" w:color="auto"/>
            </w:tcBorders>
            <w:shd w:val="clear" w:color="auto" w:fill="auto"/>
            <w:vAlign w:val="center"/>
            <w:hideMark/>
            <w:tcPrChange w:id="2134" w:author="Roberts, Julie" w:date="2022-03-21T14:48:00Z">
              <w:tcPr>
                <w:tcW w:w="1160" w:type="dxa"/>
                <w:tcBorders>
                  <w:top w:val="nil"/>
                  <w:left w:val="single" w:sz="8" w:space="0" w:color="auto"/>
                  <w:bottom w:val="single" w:sz="8" w:space="0" w:color="auto"/>
                  <w:right w:val="single" w:sz="8" w:space="0" w:color="auto"/>
                </w:tcBorders>
                <w:shd w:val="clear" w:color="auto" w:fill="auto"/>
                <w:vAlign w:val="bottom"/>
                <w:hideMark/>
              </w:tcPr>
            </w:tcPrChange>
          </w:tcPr>
          <w:p w14:paraId="63053DC0" w14:textId="27C17C70" w:rsidR="00A952F5" w:rsidRPr="00973C28" w:rsidRDefault="00A952F5" w:rsidP="00A952F5">
            <w:pPr>
              <w:spacing w:line="240" w:lineRule="auto"/>
              <w:jc w:val="center"/>
              <w:rPr>
                <w:ins w:id="2135" w:author="Roberts, Julie" w:date="2022-03-08T14:55:00Z"/>
                <w:rFonts w:eastAsia="Times New Roman"/>
                <w:sz w:val="16"/>
                <w:szCs w:val="16"/>
                <w:rPrChange w:id="2136" w:author="Roberts, Julie" w:date="2022-03-25T13:36:00Z">
                  <w:rPr>
                    <w:ins w:id="2137" w:author="Roberts, Julie" w:date="2022-03-08T14:55:00Z"/>
                    <w:rFonts w:eastAsia="Times New Roman"/>
                    <w:color w:val="000000"/>
                    <w:sz w:val="16"/>
                    <w:szCs w:val="16"/>
                  </w:rPr>
                </w:rPrChange>
              </w:rPr>
            </w:pPr>
            <w:ins w:id="2138" w:author="Roberts, Julie" w:date="2022-03-08T15:05:00Z">
              <w:r w:rsidRPr="00973C28">
                <w:rPr>
                  <w:sz w:val="16"/>
                  <w:szCs w:val="16"/>
                  <w:rPrChange w:id="2139" w:author="Roberts, Julie" w:date="2022-03-25T13:36:00Z">
                    <w:rPr>
                      <w:rFonts w:ascii="Calibri" w:hAnsi="Calibri" w:cs="Calibri"/>
                      <w:color w:val="000000"/>
                      <w:sz w:val="22"/>
                      <w:szCs w:val="22"/>
                    </w:rPr>
                  </w:rPrChange>
                </w:rPr>
                <w:t xml:space="preserve">$0 </w:t>
              </w:r>
            </w:ins>
          </w:p>
        </w:tc>
        <w:tc>
          <w:tcPr>
            <w:tcW w:w="1263" w:type="dxa"/>
            <w:tcBorders>
              <w:top w:val="nil"/>
              <w:left w:val="nil"/>
              <w:bottom w:val="single" w:sz="8" w:space="0" w:color="auto"/>
              <w:right w:val="single" w:sz="8" w:space="0" w:color="auto"/>
            </w:tcBorders>
            <w:shd w:val="clear" w:color="auto" w:fill="auto"/>
            <w:vAlign w:val="center"/>
            <w:hideMark/>
            <w:tcPrChange w:id="2140" w:author="Roberts, Julie" w:date="2022-03-21T14:48:00Z">
              <w:tcPr>
                <w:tcW w:w="1160" w:type="dxa"/>
                <w:tcBorders>
                  <w:top w:val="nil"/>
                  <w:left w:val="nil"/>
                  <w:bottom w:val="single" w:sz="8" w:space="0" w:color="auto"/>
                  <w:right w:val="single" w:sz="8" w:space="0" w:color="auto"/>
                </w:tcBorders>
                <w:shd w:val="clear" w:color="auto" w:fill="auto"/>
                <w:vAlign w:val="bottom"/>
                <w:hideMark/>
              </w:tcPr>
            </w:tcPrChange>
          </w:tcPr>
          <w:p w14:paraId="5B1ED89F" w14:textId="2726CD12" w:rsidR="00A952F5" w:rsidRPr="00973C28" w:rsidRDefault="00A952F5" w:rsidP="00A952F5">
            <w:pPr>
              <w:spacing w:line="240" w:lineRule="auto"/>
              <w:jc w:val="center"/>
              <w:rPr>
                <w:ins w:id="2141" w:author="Roberts, Julie" w:date="2022-03-08T14:55:00Z"/>
                <w:rFonts w:eastAsia="Times New Roman"/>
                <w:sz w:val="16"/>
                <w:szCs w:val="16"/>
                <w:rPrChange w:id="2142" w:author="Roberts, Julie" w:date="2022-03-25T13:36:00Z">
                  <w:rPr>
                    <w:ins w:id="2143" w:author="Roberts, Julie" w:date="2022-03-08T14:55:00Z"/>
                    <w:rFonts w:eastAsia="Times New Roman"/>
                    <w:color w:val="000000"/>
                    <w:sz w:val="16"/>
                    <w:szCs w:val="16"/>
                  </w:rPr>
                </w:rPrChange>
              </w:rPr>
            </w:pPr>
            <w:ins w:id="2144" w:author="Roberts, Julie" w:date="2022-03-08T15:07:00Z">
              <w:r w:rsidRPr="00973C28">
                <w:rPr>
                  <w:sz w:val="16"/>
                  <w:szCs w:val="16"/>
                  <w:rPrChange w:id="2145" w:author="Roberts, Julie" w:date="2022-03-25T13:36:00Z">
                    <w:rPr>
                      <w:rFonts w:ascii="Calibri" w:hAnsi="Calibri" w:cs="Calibri"/>
                      <w:color w:val="000000"/>
                      <w:sz w:val="22"/>
                      <w:szCs w:val="22"/>
                    </w:rPr>
                  </w:rPrChange>
                </w:rPr>
                <w:t xml:space="preserve">$528,372 </w:t>
              </w:r>
            </w:ins>
          </w:p>
        </w:tc>
        <w:tc>
          <w:tcPr>
            <w:tcW w:w="1380" w:type="dxa"/>
            <w:tcBorders>
              <w:top w:val="nil"/>
              <w:left w:val="nil"/>
              <w:bottom w:val="single" w:sz="8" w:space="0" w:color="auto"/>
              <w:right w:val="single" w:sz="8" w:space="0" w:color="auto"/>
            </w:tcBorders>
            <w:shd w:val="clear" w:color="auto" w:fill="auto"/>
            <w:vAlign w:val="center"/>
            <w:hideMark/>
            <w:tcPrChange w:id="2146"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49693EDA" w14:textId="77777777" w:rsidR="00A952F5" w:rsidRPr="00973C28" w:rsidRDefault="00A952F5" w:rsidP="00A952F5">
            <w:pPr>
              <w:spacing w:line="240" w:lineRule="auto"/>
              <w:jc w:val="center"/>
              <w:rPr>
                <w:ins w:id="2147" w:author="Roberts, Julie" w:date="2022-03-08T14:55:00Z"/>
                <w:rFonts w:eastAsia="Times New Roman"/>
                <w:b/>
                <w:bCs/>
                <w:sz w:val="16"/>
                <w:szCs w:val="16"/>
                <w:rPrChange w:id="2148" w:author="Roberts, Julie" w:date="2022-03-25T13:36:00Z">
                  <w:rPr>
                    <w:ins w:id="2149" w:author="Roberts, Julie" w:date="2022-03-08T14:55:00Z"/>
                    <w:rFonts w:eastAsia="Times New Roman"/>
                    <w:b/>
                    <w:bCs/>
                    <w:color w:val="000000"/>
                    <w:sz w:val="16"/>
                    <w:szCs w:val="16"/>
                  </w:rPr>
                </w:rPrChange>
              </w:rPr>
            </w:pPr>
            <w:ins w:id="2150" w:author="Roberts, Julie" w:date="2022-03-08T14:55:00Z">
              <w:r w:rsidRPr="00973C28">
                <w:rPr>
                  <w:rFonts w:eastAsia="Times New Roman"/>
                  <w:b/>
                  <w:bCs/>
                  <w:sz w:val="16"/>
                  <w:szCs w:val="16"/>
                  <w:rPrChange w:id="2151" w:author="Roberts, Julie" w:date="2022-03-25T13:36:00Z">
                    <w:rPr>
                      <w:rFonts w:eastAsia="Times New Roman"/>
                      <w:b/>
                      <w:bCs/>
                      <w:color w:val="000000"/>
                      <w:sz w:val="16"/>
                      <w:szCs w:val="16"/>
                    </w:rPr>
                  </w:rPrChange>
                </w:rPr>
                <w:t xml:space="preserve">$2,089,917 </w:t>
              </w:r>
            </w:ins>
          </w:p>
        </w:tc>
      </w:tr>
      <w:tr w:rsidR="00A952F5" w:rsidRPr="0070321E" w14:paraId="4ED275BE" w14:textId="77777777" w:rsidTr="00F43B68">
        <w:trPr>
          <w:trHeight w:val="373"/>
          <w:jc w:val="center"/>
          <w:ins w:id="2152" w:author="Roberts, Julie" w:date="2022-03-08T14:55:00Z"/>
          <w:trPrChange w:id="2153" w:author="Roberts, Julie" w:date="2022-03-21T14:48:00Z">
            <w:trPr>
              <w:trHeight w:val="315"/>
            </w:trPr>
          </w:trPrChange>
        </w:trPr>
        <w:tc>
          <w:tcPr>
            <w:tcW w:w="2453" w:type="dxa"/>
            <w:tcBorders>
              <w:top w:val="nil"/>
              <w:left w:val="single" w:sz="8" w:space="0" w:color="auto"/>
              <w:bottom w:val="single" w:sz="8" w:space="0" w:color="auto"/>
              <w:right w:val="single" w:sz="8" w:space="0" w:color="auto"/>
            </w:tcBorders>
            <w:shd w:val="clear" w:color="auto" w:fill="auto"/>
            <w:vAlign w:val="center"/>
            <w:hideMark/>
            <w:tcPrChange w:id="2154" w:author="Roberts, Julie" w:date="2022-03-21T14:48:00Z">
              <w:tcPr>
                <w:tcW w:w="2640" w:type="dxa"/>
                <w:tcBorders>
                  <w:top w:val="nil"/>
                  <w:left w:val="single" w:sz="8" w:space="0" w:color="auto"/>
                  <w:bottom w:val="single" w:sz="8" w:space="0" w:color="auto"/>
                  <w:right w:val="single" w:sz="8" w:space="0" w:color="auto"/>
                </w:tcBorders>
                <w:shd w:val="clear" w:color="auto" w:fill="auto"/>
                <w:vAlign w:val="center"/>
                <w:hideMark/>
              </w:tcPr>
            </w:tcPrChange>
          </w:tcPr>
          <w:p w14:paraId="54BD29F1" w14:textId="77777777" w:rsidR="00A952F5" w:rsidRPr="00973C28" w:rsidRDefault="00A952F5" w:rsidP="00A952F5">
            <w:pPr>
              <w:spacing w:line="240" w:lineRule="auto"/>
              <w:jc w:val="center"/>
              <w:rPr>
                <w:ins w:id="2155" w:author="Roberts, Julie" w:date="2022-03-08T14:55:00Z"/>
                <w:rFonts w:eastAsia="Times New Roman"/>
                <w:sz w:val="16"/>
                <w:szCs w:val="16"/>
                <w:rPrChange w:id="2156" w:author="Roberts, Julie" w:date="2022-03-25T13:36:00Z">
                  <w:rPr>
                    <w:ins w:id="2157" w:author="Roberts, Julie" w:date="2022-03-08T14:55:00Z"/>
                    <w:rFonts w:eastAsia="Times New Roman"/>
                    <w:color w:val="000000"/>
                    <w:sz w:val="18"/>
                    <w:szCs w:val="18"/>
                  </w:rPr>
                </w:rPrChange>
              </w:rPr>
            </w:pPr>
            <w:ins w:id="2158" w:author="Roberts, Julie" w:date="2022-03-08T14:55:00Z">
              <w:r w:rsidRPr="00973C28">
                <w:rPr>
                  <w:rFonts w:eastAsia="Times New Roman"/>
                  <w:sz w:val="16"/>
                  <w:szCs w:val="16"/>
                  <w:rPrChange w:id="2159" w:author="Roberts, Julie" w:date="2022-03-25T13:36:00Z">
                    <w:rPr>
                      <w:rFonts w:eastAsia="Times New Roman"/>
                      <w:color w:val="000000"/>
                      <w:sz w:val="18"/>
                      <w:szCs w:val="18"/>
                    </w:rPr>
                  </w:rPrChange>
                </w:rPr>
                <w:t>Natural Gas</w:t>
              </w:r>
            </w:ins>
          </w:p>
        </w:tc>
        <w:tc>
          <w:tcPr>
            <w:tcW w:w="1342" w:type="dxa"/>
            <w:tcBorders>
              <w:top w:val="nil"/>
              <w:left w:val="nil"/>
              <w:bottom w:val="single" w:sz="8" w:space="0" w:color="auto"/>
              <w:right w:val="single" w:sz="8" w:space="0" w:color="auto"/>
            </w:tcBorders>
            <w:shd w:val="clear" w:color="auto" w:fill="auto"/>
            <w:vAlign w:val="center"/>
            <w:hideMark/>
            <w:tcPrChange w:id="2160"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77FEDBF0" w14:textId="482762D7" w:rsidR="00A952F5" w:rsidRPr="00973C28" w:rsidRDefault="00A952F5" w:rsidP="00A952F5">
            <w:pPr>
              <w:spacing w:line="240" w:lineRule="auto"/>
              <w:jc w:val="center"/>
              <w:rPr>
                <w:ins w:id="2161" w:author="Roberts, Julie" w:date="2022-03-08T14:55:00Z"/>
                <w:rFonts w:eastAsia="Times New Roman"/>
                <w:sz w:val="16"/>
                <w:szCs w:val="16"/>
                <w:rPrChange w:id="2162" w:author="Roberts, Julie" w:date="2022-03-25T13:36:00Z">
                  <w:rPr>
                    <w:ins w:id="2163" w:author="Roberts, Julie" w:date="2022-03-08T14:55:00Z"/>
                    <w:rFonts w:eastAsia="Times New Roman"/>
                    <w:color w:val="000000"/>
                    <w:sz w:val="16"/>
                    <w:szCs w:val="16"/>
                  </w:rPr>
                </w:rPrChange>
              </w:rPr>
            </w:pPr>
            <w:ins w:id="2164" w:author="Roberts, Julie" w:date="2022-03-08T15:11:00Z">
              <w:r w:rsidRPr="00973C28">
                <w:rPr>
                  <w:sz w:val="16"/>
                  <w:szCs w:val="16"/>
                  <w:rPrChange w:id="2165" w:author="Roberts, Julie" w:date="2022-03-25T13:36:00Z">
                    <w:rPr/>
                  </w:rPrChange>
                </w:rPr>
                <w:t xml:space="preserve">$3,888 </w:t>
              </w:r>
            </w:ins>
          </w:p>
        </w:tc>
        <w:tc>
          <w:tcPr>
            <w:tcW w:w="1342" w:type="dxa"/>
            <w:tcBorders>
              <w:top w:val="nil"/>
              <w:left w:val="nil"/>
              <w:bottom w:val="single" w:sz="8" w:space="0" w:color="auto"/>
              <w:right w:val="single" w:sz="8" w:space="0" w:color="auto"/>
            </w:tcBorders>
            <w:shd w:val="clear" w:color="auto" w:fill="auto"/>
            <w:vAlign w:val="center"/>
            <w:hideMark/>
            <w:tcPrChange w:id="2166"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07487AC8" w14:textId="77777777" w:rsidR="00A952F5" w:rsidRPr="00973C28" w:rsidRDefault="00A952F5" w:rsidP="00A952F5">
            <w:pPr>
              <w:spacing w:line="240" w:lineRule="auto"/>
              <w:jc w:val="center"/>
              <w:rPr>
                <w:ins w:id="2167" w:author="Roberts, Julie" w:date="2022-03-08T14:55:00Z"/>
                <w:rFonts w:eastAsia="Times New Roman"/>
                <w:sz w:val="16"/>
                <w:szCs w:val="16"/>
                <w:rPrChange w:id="2168" w:author="Roberts, Julie" w:date="2022-03-25T13:36:00Z">
                  <w:rPr>
                    <w:ins w:id="2169" w:author="Roberts, Julie" w:date="2022-03-08T14:55:00Z"/>
                    <w:rFonts w:eastAsia="Times New Roman"/>
                    <w:color w:val="000000"/>
                    <w:sz w:val="16"/>
                    <w:szCs w:val="16"/>
                  </w:rPr>
                </w:rPrChange>
              </w:rPr>
            </w:pPr>
            <w:ins w:id="2170" w:author="Roberts, Julie" w:date="2022-03-08T14:55:00Z">
              <w:r w:rsidRPr="00973C28">
                <w:rPr>
                  <w:rFonts w:eastAsia="Times New Roman"/>
                  <w:sz w:val="16"/>
                  <w:szCs w:val="16"/>
                  <w:rPrChange w:id="2171" w:author="Roberts, Julie" w:date="2022-03-25T13:36:00Z">
                    <w:rPr>
                      <w:rFonts w:eastAsia="Times New Roman"/>
                      <w:color w:val="000000"/>
                      <w:sz w:val="16"/>
                      <w:szCs w:val="16"/>
                    </w:rPr>
                  </w:rPrChange>
                </w:rPr>
                <w:t xml:space="preserve">$28,138 </w:t>
              </w:r>
            </w:ins>
          </w:p>
        </w:tc>
        <w:tc>
          <w:tcPr>
            <w:tcW w:w="1342" w:type="dxa"/>
            <w:tcBorders>
              <w:top w:val="nil"/>
              <w:left w:val="nil"/>
              <w:bottom w:val="single" w:sz="8" w:space="0" w:color="auto"/>
              <w:right w:val="single" w:sz="8" w:space="0" w:color="auto"/>
            </w:tcBorders>
            <w:shd w:val="clear" w:color="auto" w:fill="auto"/>
            <w:vAlign w:val="center"/>
            <w:hideMark/>
            <w:tcPrChange w:id="2172"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029AF00D" w14:textId="77777777" w:rsidR="00A952F5" w:rsidRPr="00973C28" w:rsidRDefault="00A952F5" w:rsidP="00A952F5">
            <w:pPr>
              <w:spacing w:line="240" w:lineRule="auto"/>
              <w:jc w:val="center"/>
              <w:rPr>
                <w:ins w:id="2173" w:author="Roberts, Julie" w:date="2022-03-08T14:55:00Z"/>
                <w:rFonts w:eastAsia="Times New Roman"/>
                <w:sz w:val="16"/>
                <w:szCs w:val="16"/>
                <w:rPrChange w:id="2174" w:author="Roberts, Julie" w:date="2022-03-25T13:36:00Z">
                  <w:rPr>
                    <w:ins w:id="2175" w:author="Roberts, Julie" w:date="2022-03-08T14:55:00Z"/>
                    <w:rFonts w:eastAsia="Times New Roman"/>
                    <w:color w:val="000000"/>
                    <w:sz w:val="16"/>
                    <w:szCs w:val="16"/>
                  </w:rPr>
                </w:rPrChange>
              </w:rPr>
            </w:pPr>
            <w:ins w:id="2176" w:author="Roberts, Julie" w:date="2022-03-08T14:55:00Z">
              <w:r w:rsidRPr="00973C28">
                <w:rPr>
                  <w:rFonts w:eastAsia="Times New Roman"/>
                  <w:sz w:val="16"/>
                  <w:szCs w:val="16"/>
                  <w:rPrChange w:id="2177" w:author="Roberts, Julie" w:date="2022-03-25T13:36:00Z">
                    <w:rPr>
                      <w:rFonts w:eastAsia="Times New Roman"/>
                      <w:color w:val="000000"/>
                      <w:sz w:val="16"/>
                      <w:szCs w:val="16"/>
                    </w:rPr>
                  </w:rPrChange>
                </w:rPr>
                <w:t xml:space="preserve">$153,269 </w:t>
              </w:r>
            </w:ins>
          </w:p>
        </w:tc>
        <w:tc>
          <w:tcPr>
            <w:tcW w:w="1490" w:type="dxa"/>
            <w:tcBorders>
              <w:top w:val="nil"/>
              <w:left w:val="nil"/>
              <w:bottom w:val="single" w:sz="8" w:space="0" w:color="auto"/>
              <w:right w:val="single" w:sz="8" w:space="0" w:color="auto"/>
            </w:tcBorders>
            <w:shd w:val="clear" w:color="auto" w:fill="auto"/>
            <w:vAlign w:val="center"/>
            <w:hideMark/>
            <w:tcPrChange w:id="2178"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0CF7C857" w14:textId="77777777" w:rsidR="00A952F5" w:rsidRPr="00973C28" w:rsidRDefault="00A952F5" w:rsidP="00A952F5">
            <w:pPr>
              <w:spacing w:line="240" w:lineRule="auto"/>
              <w:jc w:val="center"/>
              <w:rPr>
                <w:ins w:id="2179" w:author="Roberts, Julie" w:date="2022-03-08T14:55:00Z"/>
                <w:rFonts w:eastAsia="Times New Roman"/>
                <w:sz w:val="16"/>
                <w:szCs w:val="16"/>
                <w:rPrChange w:id="2180" w:author="Roberts, Julie" w:date="2022-03-25T13:36:00Z">
                  <w:rPr>
                    <w:ins w:id="2181" w:author="Roberts, Julie" w:date="2022-03-08T14:55:00Z"/>
                    <w:rFonts w:eastAsia="Times New Roman"/>
                    <w:color w:val="000000"/>
                    <w:sz w:val="16"/>
                    <w:szCs w:val="16"/>
                  </w:rPr>
                </w:rPrChange>
              </w:rPr>
            </w:pPr>
            <w:ins w:id="2182" w:author="Roberts, Julie" w:date="2022-03-08T14:55:00Z">
              <w:r w:rsidRPr="00973C28">
                <w:rPr>
                  <w:rFonts w:eastAsia="Times New Roman"/>
                  <w:sz w:val="16"/>
                  <w:szCs w:val="16"/>
                  <w:rPrChange w:id="2183" w:author="Roberts, Julie" w:date="2022-03-25T13:36:00Z">
                    <w:rPr>
                      <w:rFonts w:eastAsia="Times New Roman"/>
                      <w:color w:val="000000"/>
                      <w:sz w:val="16"/>
                      <w:szCs w:val="16"/>
                    </w:rPr>
                  </w:rPrChange>
                </w:rPr>
                <w:t xml:space="preserve">$116,537 </w:t>
              </w:r>
            </w:ins>
          </w:p>
        </w:tc>
        <w:tc>
          <w:tcPr>
            <w:tcW w:w="1263" w:type="dxa"/>
            <w:tcBorders>
              <w:top w:val="nil"/>
              <w:left w:val="nil"/>
              <w:bottom w:val="single" w:sz="8" w:space="0" w:color="auto"/>
              <w:right w:val="single" w:sz="8" w:space="0" w:color="auto"/>
            </w:tcBorders>
            <w:shd w:val="clear" w:color="auto" w:fill="auto"/>
            <w:vAlign w:val="center"/>
            <w:hideMark/>
            <w:tcPrChange w:id="2184" w:author="Roberts, Julie" w:date="2022-03-21T14:48:00Z">
              <w:tcPr>
                <w:tcW w:w="1160" w:type="dxa"/>
                <w:tcBorders>
                  <w:top w:val="nil"/>
                  <w:left w:val="nil"/>
                  <w:bottom w:val="single" w:sz="8" w:space="0" w:color="auto"/>
                  <w:right w:val="single" w:sz="8" w:space="0" w:color="auto"/>
                </w:tcBorders>
                <w:shd w:val="clear" w:color="auto" w:fill="auto"/>
                <w:vAlign w:val="bottom"/>
                <w:hideMark/>
              </w:tcPr>
            </w:tcPrChange>
          </w:tcPr>
          <w:p w14:paraId="18CD6C21" w14:textId="6C75F916" w:rsidR="00A952F5" w:rsidRPr="00973C28" w:rsidRDefault="00A952F5" w:rsidP="00A952F5">
            <w:pPr>
              <w:spacing w:line="240" w:lineRule="auto"/>
              <w:jc w:val="center"/>
              <w:rPr>
                <w:ins w:id="2185" w:author="Roberts, Julie" w:date="2022-03-08T14:55:00Z"/>
                <w:rFonts w:eastAsia="Times New Roman"/>
                <w:sz w:val="16"/>
                <w:szCs w:val="16"/>
                <w:rPrChange w:id="2186" w:author="Roberts, Julie" w:date="2022-03-25T13:36:00Z">
                  <w:rPr>
                    <w:ins w:id="2187" w:author="Roberts, Julie" w:date="2022-03-08T14:55:00Z"/>
                    <w:rFonts w:eastAsia="Times New Roman"/>
                    <w:color w:val="000000"/>
                    <w:sz w:val="16"/>
                    <w:szCs w:val="16"/>
                  </w:rPr>
                </w:rPrChange>
              </w:rPr>
            </w:pPr>
            <w:ins w:id="2188" w:author="Roberts, Julie" w:date="2022-03-08T15:05:00Z">
              <w:r w:rsidRPr="00973C28">
                <w:rPr>
                  <w:sz w:val="16"/>
                  <w:szCs w:val="16"/>
                  <w:rPrChange w:id="2189" w:author="Roberts, Julie" w:date="2022-03-25T13:36:00Z">
                    <w:rPr>
                      <w:rFonts w:ascii="Calibri" w:hAnsi="Calibri" w:cs="Calibri"/>
                      <w:color w:val="000000"/>
                      <w:sz w:val="22"/>
                      <w:szCs w:val="22"/>
                    </w:rPr>
                  </w:rPrChange>
                </w:rPr>
                <w:t xml:space="preserve">$168,314 </w:t>
              </w:r>
            </w:ins>
          </w:p>
        </w:tc>
        <w:tc>
          <w:tcPr>
            <w:tcW w:w="1263" w:type="dxa"/>
            <w:tcBorders>
              <w:top w:val="nil"/>
              <w:left w:val="nil"/>
              <w:bottom w:val="single" w:sz="8" w:space="0" w:color="auto"/>
              <w:right w:val="single" w:sz="8" w:space="0" w:color="auto"/>
            </w:tcBorders>
            <w:shd w:val="clear" w:color="auto" w:fill="auto"/>
            <w:vAlign w:val="center"/>
            <w:hideMark/>
            <w:tcPrChange w:id="2190" w:author="Roberts, Julie" w:date="2022-03-21T14:48:00Z">
              <w:tcPr>
                <w:tcW w:w="1160" w:type="dxa"/>
                <w:tcBorders>
                  <w:top w:val="nil"/>
                  <w:left w:val="nil"/>
                  <w:bottom w:val="single" w:sz="8" w:space="0" w:color="auto"/>
                  <w:right w:val="single" w:sz="8" w:space="0" w:color="auto"/>
                </w:tcBorders>
                <w:shd w:val="clear" w:color="auto" w:fill="auto"/>
                <w:vAlign w:val="bottom"/>
                <w:hideMark/>
              </w:tcPr>
            </w:tcPrChange>
          </w:tcPr>
          <w:p w14:paraId="1BB9F324" w14:textId="0ECD374D" w:rsidR="00A952F5" w:rsidRPr="00973C28" w:rsidRDefault="00A952F5" w:rsidP="00A952F5">
            <w:pPr>
              <w:spacing w:line="240" w:lineRule="auto"/>
              <w:jc w:val="center"/>
              <w:rPr>
                <w:ins w:id="2191" w:author="Roberts, Julie" w:date="2022-03-08T14:55:00Z"/>
                <w:rFonts w:eastAsia="Times New Roman"/>
                <w:sz w:val="16"/>
                <w:szCs w:val="16"/>
                <w:rPrChange w:id="2192" w:author="Roberts, Julie" w:date="2022-03-25T13:36:00Z">
                  <w:rPr>
                    <w:ins w:id="2193" w:author="Roberts, Julie" w:date="2022-03-08T14:55:00Z"/>
                    <w:rFonts w:eastAsia="Times New Roman"/>
                    <w:color w:val="000000"/>
                    <w:sz w:val="16"/>
                    <w:szCs w:val="16"/>
                  </w:rPr>
                </w:rPrChange>
              </w:rPr>
            </w:pPr>
            <w:ins w:id="2194" w:author="Roberts, Julie" w:date="2022-03-08T15:07:00Z">
              <w:r w:rsidRPr="00973C28">
                <w:rPr>
                  <w:sz w:val="16"/>
                  <w:szCs w:val="16"/>
                  <w:rPrChange w:id="2195" w:author="Roberts, Julie" w:date="2022-03-25T13:36:00Z">
                    <w:rPr>
                      <w:rFonts w:ascii="Calibri" w:hAnsi="Calibri" w:cs="Calibri"/>
                      <w:color w:val="000000"/>
                      <w:sz w:val="22"/>
                      <w:szCs w:val="22"/>
                    </w:rPr>
                  </w:rPrChange>
                </w:rPr>
                <w:t xml:space="preserve">$125,464 </w:t>
              </w:r>
            </w:ins>
          </w:p>
        </w:tc>
        <w:tc>
          <w:tcPr>
            <w:tcW w:w="1380" w:type="dxa"/>
            <w:tcBorders>
              <w:top w:val="nil"/>
              <w:left w:val="nil"/>
              <w:bottom w:val="single" w:sz="8" w:space="0" w:color="auto"/>
              <w:right w:val="single" w:sz="8" w:space="0" w:color="auto"/>
            </w:tcBorders>
            <w:shd w:val="clear" w:color="auto" w:fill="auto"/>
            <w:vAlign w:val="center"/>
            <w:hideMark/>
            <w:tcPrChange w:id="2196"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47B16968" w14:textId="079115AA" w:rsidR="00A952F5" w:rsidRPr="00973C28" w:rsidRDefault="00A952F5">
            <w:pPr>
              <w:spacing w:line="240" w:lineRule="auto"/>
              <w:jc w:val="center"/>
              <w:rPr>
                <w:ins w:id="2197" w:author="Roberts, Julie" w:date="2022-03-08T14:55:00Z"/>
                <w:rFonts w:eastAsia="Times New Roman"/>
                <w:b/>
                <w:bCs/>
                <w:sz w:val="16"/>
                <w:szCs w:val="16"/>
                <w:rPrChange w:id="2198" w:author="Roberts, Julie" w:date="2022-03-25T13:36:00Z">
                  <w:rPr>
                    <w:ins w:id="2199" w:author="Roberts, Julie" w:date="2022-03-08T14:55:00Z"/>
                    <w:rFonts w:eastAsia="Times New Roman"/>
                    <w:b/>
                    <w:bCs/>
                    <w:color w:val="000000"/>
                    <w:sz w:val="16"/>
                    <w:szCs w:val="16"/>
                  </w:rPr>
                </w:rPrChange>
              </w:rPr>
            </w:pPr>
            <w:ins w:id="2200" w:author="Roberts, Julie" w:date="2022-03-08T14:55:00Z">
              <w:r w:rsidRPr="00973C28">
                <w:rPr>
                  <w:rFonts w:eastAsia="Times New Roman"/>
                  <w:b/>
                  <w:bCs/>
                  <w:sz w:val="16"/>
                  <w:szCs w:val="16"/>
                  <w:rPrChange w:id="2201" w:author="Roberts, Julie" w:date="2022-03-25T13:36:00Z">
                    <w:rPr>
                      <w:rFonts w:eastAsia="Times New Roman"/>
                      <w:b/>
                      <w:bCs/>
                      <w:color w:val="000000"/>
                      <w:sz w:val="16"/>
                      <w:szCs w:val="16"/>
                    </w:rPr>
                  </w:rPrChange>
                </w:rPr>
                <w:t>$</w:t>
              </w:r>
            </w:ins>
            <w:ins w:id="2202" w:author="Roberts, Julie" w:date="2022-03-21T15:41:00Z">
              <w:r w:rsidR="001A1B00" w:rsidRPr="00973C28">
                <w:rPr>
                  <w:rFonts w:eastAsia="Times New Roman"/>
                  <w:b/>
                  <w:bCs/>
                  <w:sz w:val="16"/>
                  <w:szCs w:val="16"/>
                  <w:rPrChange w:id="2203" w:author="Roberts, Julie" w:date="2022-03-25T13:36:00Z">
                    <w:rPr>
                      <w:rFonts w:eastAsia="Times New Roman"/>
                      <w:b/>
                      <w:bCs/>
                      <w:color w:val="000000"/>
                      <w:sz w:val="16"/>
                      <w:szCs w:val="16"/>
                    </w:rPr>
                  </w:rPrChange>
                </w:rPr>
                <w:t>595,610</w:t>
              </w:r>
            </w:ins>
            <w:ins w:id="2204" w:author="Roberts, Julie" w:date="2022-03-08T14:55:00Z">
              <w:r w:rsidRPr="00973C28">
                <w:rPr>
                  <w:rFonts w:eastAsia="Times New Roman"/>
                  <w:b/>
                  <w:bCs/>
                  <w:sz w:val="16"/>
                  <w:szCs w:val="16"/>
                  <w:rPrChange w:id="2205" w:author="Roberts, Julie" w:date="2022-03-25T13:36:00Z">
                    <w:rPr>
                      <w:rFonts w:eastAsia="Times New Roman"/>
                      <w:b/>
                      <w:bCs/>
                      <w:color w:val="000000"/>
                      <w:sz w:val="16"/>
                      <w:szCs w:val="16"/>
                    </w:rPr>
                  </w:rPrChange>
                </w:rPr>
                <w:t xml:space="preserve"> </w:t>
              </w:r>
            </w:ins>
          </w:p>
        </w:tc>
      </w:tr>
      <w:tr w:rsidR="00A952F5" w:rsidRPr="0070321E" w14:paraId="3A6E83D9" w14:textId="77777777" w:rsidTr="00F43B68">
        <w:trPr>
          <w:trHeight w:val="373"/>
          <w:jc w:val="center"/>
          <w:ins w:id="2206" w:author="Roberts, Julie" w:date="2022-03-08T14:55:00Z"/>
          <w:trPrChange w:id="2207" w:author="Roberts, Julie" w:date="2022-03-21T14:48:00Z">
            <w:trPr>
              <w:trHeight w:val="315"/>
            </w:trPr>
          </w:trPrChange>
        </w:trPr>
        <w:tc>
          <w:tcPr>
            <w:tcW w:w="2453" w:type="dxa"/>
            <w:tcBorders>
              <w:top w:val="nil"/>
              <w:left w:val="single" w:sz="8" w:space="0" w:color="auto"/>
              <w:bottom w:val="single" w:sz="8" w:space="0" w:color="auto"/>
              <w:right w:val="single" w:sz="8" w:space="0" w:color="auto"/>
            </w:tcBorders>
            <w:shd w:val="clear" w:color="auto" w:fill="auto"/>
            <w:vAlign w:val="center"/>
            <w:hideMark/>
            <w:tcPrChange w:id="2208" w:author="Roberts, Julie" w:date="2022-03-21T14:48:00Z">
              <w:tcPr>
                <w:tcW w:w="2640" w:type="dxa"/>
                <w:tcBorders>
                  <w:top w:val="nil"/>
                  <w:left w:val="single" w:sz="8" w:space="0" w:color="auto"/>
                  <w:bottom w:val="single" w:sz="8" w:space="0" w:color="auto"/>
                  <w:right w:val="single" w:sz="8" w:space="0" w:color="auto"/>
                </w:tcBorders>
                <w:shd w:val="clear" w:color="auto" w:fill="auto"/>
                <w:vAlign w:val="center"/>
                <w:hideMark/>
              </w:tcPr>
            </w:tcPrChange>
          </w:tcPr>
          <w:p w14:paraId="49C1CDF3" w14:textId="77777777" w:rsidR="00A952F5" w:rsidRPr="00973C28" w:rsidRDefault="00A952F5" w:rsidP="00A952F5">
            <w:pPr>
              <w:spacing w:line="240" w:lineRule="auto"/>
              <w:jc w:val="center"/>
              <w:rPr>
                <w:ins w:id="2209" w:author="Roberts, Julie" w:date="2022-03-08T14:55:00Z"/>
                <w:rFonts w:eastAsia="Times New Roman"/>
                <w:sz w:val="16"/>
                <w:szCs w:val="16"/>
                <w:rPrChange w:id="2210" w:author="Roberts, Julie" w:date="2022-03-25T13:36:00Z">
                  <w:rPr>
                    <w:ins w:id="2211" w:author="Roberts, Julie" w:date="2022-03-08T14:55:00Z"/>
                    <w:rFonts w:eastAsia="Times New Roman"/>
                    <w:color w:val="000000"/>
                    <w:sz w:val="18"/>
                    <w:szCs w:val="18"/>
                  </w:rPr>
                </w:rPrChange>
              </w:rPr>
            </w:pPr>
            <w:ins w:id="2212" w:author="Roberts, Julie" w:date="2022-03-08T14:55:00Z">
              <w:r w:rsidRPr="00973C28">
                <w:rPr>
                  <w:rFonts w:eastAsia="Times New Roman"/>
                  <w:sz w:val="16"/>
                  <w:szCs w:val="16"/>
                  <w:rPrChange w:id="2213" w:author="Roberts, Julie" w:date="2022-03-25T13:36:00Z">
                    <w:rPr>
                      <w:rFonts w:eastAsia="Times New Roman"/>
                      <w:color w:val="000000"/>
                      <w:sz w:val="18"/>
                      <w:szCs w:val="18"/>
                    </w:rPr>
                  </w:rPrChange>
                </w:rPr>
                <w:t>Natural Gas Transportation</w:t>
              </w:r>
            </w:ins>
          </w:p>
        </w:tc>
        <w:tc>
          <w:tcPr>
            <w:tcW w:w="1342" w:type="dxa"/>
            <w:tcBorders>
              <w:top w:val="nil"/>
              <w:left w:val="nil"/>
              <w:bottom w:val="single" w:sz="8" w:space="0" w:color="auto"/>
              <w:right w:val="single" w:sz="8" w:space="0" w:color="auto"/>
            </w:tcBorders>
            <w:shd w:val="clear" w:color="auto" w:fill="auto"/>
            <w:vAlign w:val="center"/>
            <w:hideMark/>
            <w:tcPrChange w:id="2214"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2B06CC1B" w14:textId="060E158D" w:rsidR="00A952F5" w:rsidRPr="00973C28" w:rsidRDefault="00A952F5" w:rsidP="00A952F5">
            <w:pPr>
              <w:spacing w:line="240" w:lineRule="auto"/>
              <w:jc w:val="center"/>
              <w:rPr>
                <w:ins w:id="2215" w:author="Roberts, Julie" w:date="2022-03-08T14:55:00Z"/>
                <w:rFonts w:eastAsia="Times New Roman"/>
                <w:sz w:val="16"/>
                <w:szCs w:val="16"/>
                <w:rPrChange w:id="2216" w:author="Roberts, Julie" w:date="2022-03-25T13:36:00Z">
                  <w:rPr>
                    <w:ins w:id="2217" w:author="Roberts, Julie" w:date="2022-03-08T14:55:00Z"/>
                    <w:rFonts w:eastAsia="Times New Roman"/>
                    <w:color w:val="000000"/>
                    <w:sz w:val="16"/>
                    <w:szCs w:val="16"/>
                  </w:rPr>
                </w:rPrChange>
              </w:rPr>
            </w:pPr>
            <w:ins w:id="2218" w:author="Roberts, Julie" w:date="2022-03-08T15:11:00Z">
              <w:r w:rsidRPr="00973C28">
                <w:rPr>
                  <w:sz w:val="16"/>
                  <w:szCs w:val="16"/>
                  <w:rPrChange w:id="2219" w:author="Roberts, Julie" w:date="2022-03-25T13:36:00Z">
                    <w:rPr/>
                  </w:rPrChange>
                </w:rPr>
                <w:t xml:space="preserve">$3,526 </w:t>
              </w:r>
            </w:ins>
          </w:p>
        </w:tc>
        <w:tc>
          <w:tcPr>
            <w:tcW w:w="1342" w:type="dxa"/>
            <w:tcBorders>
              <w:top w:val="nil"/>
              <w:left w:val="nil"/>
              <w:bottom w:val="single" w:sz="8" w:space="0" w:color="auto"/>
              <w:right w:val="single" w:sz="8" w:space="0" w:color="auto"/>
            </w:tcBorders>
            <w:shd w:val="clear" w:color="auto" w:fill="auto"/>
            <w:vAlign w:val="center"/>
            <w:hideMark/>
            <w:tcPrChange w:id="2220"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3ED0DFB5" w14:textId="77777777" w:rsidR="00A952F5" w:rsidRPr="00973C28" w:rsidRDefault="00A952F5" w:rsidP="00A952F5">
            <w:pPr>
              <w:spacing w:line="240" w:lineRule="auto"/>
              <w:jc w:val="center"/>
              <w:rPr>
                <w:ins w:id="2221" w:author="Roberts, Julie" w:date="2022-03-08T14:55:00Z"/>
                <w:rFonts w:eastAsia="Times New Roman"/>
                <w:sz w:val="16"/>
                <w:szCs w:val="16"/>
                <w:rPrChange w:id="2222" w:author="Roberts, Julie" w:date="2022-03-25T13:36:00Z">
                  <w:rPr>
                    <w:ins w:id="2223" w:author="Roberts, Julie" w:date="2022-03-08T14:55:00Z"/>
                    <w:rFonts w:eastAsia="Times New Roman"/>
                    <w:color w:val="000000"/>
                    <w:sz w:val="16"/>
                    <w:szCs w:val="16"/>
                  </w:rPr>
                </w:rPrChange>
              </w:rPr>
            </w:pPr>
            <w:ins w:id="2224" w:author="Roberts, Julie" w:date="2022-03-08T14:55:00Z">
              <w:r w:rsidRPr="00973C28">
                <w:rPr>
                  <w:rFonts w:eastAsia="Times New Roman"/>
                  <w:sz w:val="16"/>
                  <w:szCs w:val="16"/>
                  <w:rPrChange w:id="2225" w:author="Roberts, Julie" w:date="2022-03-25T13:36:00Z">
                    <w:rPr>
                      <w:rFonts w:eastAsia="Times New Roman"/>
                      <w:color w:val="000000"/>
                      <w:sz w:val="16"/>
                      <w:szCs w:val="16"/>
                    </w:rPr>
                  </w:rPrChange>
                </w:rPr>
                <w:t xml:space="preserve">$65,675 </w:t>
              </w:r>
            </w:ins>
          </w:p>
        </w:tc>
        <w:tc>
          <w:tcPr>
            <w:tcW w:w="1342" w:type="dxa"/>
            <w:tcBorders>
              <w:top w:val="nil"/>
              <w:left w:val="nil"/>
              <w:bottom w:val="single" w:sz="8" w:space="0" w:color="auto"/>
              <w:right w:val="single" w:sz="8" w:space="0" w:color="auto"/>
            </w:tcBorders>
            <w:shd w:val="clear" w:color="auto" w:fill="auto"/>
            <w:vAlign w:val="center"/>
            <w:hideMark/>
            <w:tcPrChange w:id="2226"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6E22E98F" w14:textId="77777777" w:rsidR="00A952F5" w:rsidRPr="00973C28" w:rsidRDefault="00A952F5" w:rsidP="00A952F5">
            <w:pPr>
              <w:spacing w:line="240" w:lineRule="auto"/>
              <w:jc w:val="center"/>
              <w:rPr>
                <w:ins w:id="2227" w:author="Roberts, Julie" w:date="2022-03-08T14:55:00Z"/>
                <w:rFonts w:eastAsia="Times New Roman"/>
                <w:sz w:val="16"/>
                <w:szCs w:val="16"/>
                <w:rPrChange w:id="2228" w:author="Roberts, Julie" w:date="2022-03-25T13:36:00Z">
                  <w:rPr>
                    <w:ins w:id="2229" w:author="Roberts, Julie" w:date="2022-03-08T14:55:00Z"/>
                    <w:rFonts w:eastAsia="Times New Roman"/>
                    <w:color w:val="000000"/>
                    <w:sz w:val="16"/>
                    <w:szCs w:val="16"/>
                  </w:rPr>
                </w:rPrChange>
              </w:rPr>
            </w:pPr>
            <w:ins w:id="2230" w:author="Roberts, Julie" w:date="2022-03-08T14:55:00Z">
              <w:r w:rsidRPr="00973C28">
                <w:rPr>
                  <w:rFonts w:eastAsia="Times New Roman"/>
                  <w:sz w:val="16"/>
                  <w:szCs w:val="16"/>
                  <w:rPrChange w:id="2231" w:author="Roberts, Julie" w:date="2022-03-25T13:36:00Z">
                    <w:rPr>
                      <w:rFonts w:eastAsia="Times New Roman"/>
                      <w:color w:val="000000"/>
                      <w:sz w:val="16"/>
                      <w:szCs w:val="16"/>
                    </w:rPr>
                  </w:rPrChange>
                </w:rPr>
                <w:t xml:space="preserve">$11,336 </w:t>
              </w:r>
            </w:ins>
          </w:p>
        </w:tc>
        <w:tc>
          <w:tcPr>
            <w:tcW w:w="1490" w:type="dxa"/>
            <w:tcBorders>
              <w:top w:val="nil"/>
              <w:left w:val="nil"/>
              <w:bottom w:val="single" w:sz="8" w:space="0" w:color="auto"/>
              <w:right w:val="single" w:sz="8" w:space="0" w:color="auto"/>
            </w:tcBorders>
            <w:shd w:val="clear" w:color="auto" w:fill="auto"/>
            <w:vAlign w:val="center"/>
            <w:hideMark/>
            <w:tcPrChange w:id="2232"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4C6705BD" w14:textId="77777777" w:rsidR="00A952F5" w:rsidRPr="00973C28" w:rsidRDefault="00A952F5" w:rsidP="00A952F5">
            <w:pPr>
              <w:spacing w:line="240" w:lineRule="auto"/>
              <w:jc w:val="center"/>
              <w:rPr>
                <w:ins w:id="2233" w:author="Roberts, Julie" w:date="2022-03-08T14:55:00Z"/>
                <w:rFonts w:eastAsia="Times New Roman"/>
                <w:sz w:val="16"/>
                <w:szCs w:val="16"/>
                <w:rPrChange w:id="2234" w:author="Roberts, Julie" w:date="2022-03-25T13:36:00Z">
                  <w:rPr>
                    <w:ins w:id="2235" w:author="Roberts, Julie" w:date="2022-03-08T14:55:00Z"/>
                    <w:rFonts w:eastAsia="Times New Roman"/>
                    <w:color w:val="000000"/>
                    <w:sz w:val="16"/>
                    <w:szCs w:val="16"/>
                  </w:rPr>
                </w:rPrChange>
              </w:rPr>
            </w:pPr>
            <w:ins w:id="2236" w:author="Roberts, Julie" w:date="2022-03-08T14:55:00Z">
              <w:r w:rsidRPr="00973C28">
                <w:rPr>
                  <w:rFonts w:eastAsia="Times New Roman"/>
                  <w:sz w:val="16"/>
                  <w:szCs w:val="16"/>
                  <w:rPrChange w:id="2237" w:author="Roberts, Julie" w:date="2022-03-25T13:36:00Z">
                    <w:rPr>
                      <w:rFonts w:eastAsia="Times New Roman"/>
                      <w:color w:val="000000"/>
                      <w:sz w:val="16"/>
                      <w:szCs w:val="16"/>
                    </w:rPr>
                  </w:rPrChange>
                </w:rPr>
                <w:t xml:space="preserve">$0 </w:t>
              </w:r>
            </w:ins>
          </w:p>
        </w:tc>
        <w:tc>
          <w:tcPr>
            <w:tcW w:w="1263" w:type="dxa"/>
            <w:tcBorders>
              <w:top w:val="nil"/>
              <w:left w:val="nil"/>
              <w:bottom w:val="single" w:sz="8" w:space="0" w:color="auto"/>
              <w:right w:val="single" w:sz="8" w:space="0" w:color="auto"/>
            </w:tcBorders>
            <w:shd w:val="clear" w:color="auto" w:fill="auto"/>
            <w:vAlign w:val="center"/>
            <w:hideMark/>
            <w:tcPrChange w:id="2238" w:author="Roberts, Julie" w:date="2022-03-21T14:48:00Z">
              <w:tcPr>
                <w:tcW w:w="1160" w:type="dxa"/>
                <w:tcBorders>
                  <w:top w:val="nil"/>
                  <w:left w:val="nil"/>
                  <w:bottom w:val="single" w:sz="8" w:space="0" w:color="auto"/>
                  <w:right w:val="single" w:sz="8" w:space="0" w:color="auto"/>
                </w:tcBorders>
                <w:shd w:val="clear" w:color="auto" w:fill="auto"/>
                <w:vAlign w:val="bottom"/>
                <w:hideMark/>
              </w:tcPr>
            </w:tcPrChange>
          </w:tcPr>
          <w:p w14:paraId="275407FE" w14:textId="6147E928" w:rsidR="00A952F5" w:rsidRPr="00973C28" w:rsidRDefault="00A952F5" w:rsidP="00A952F5">
            <w:pPr>
              <w:spacing w:line="240" w:lineRule="auto"/>
              <w:jc w:val="center"/>
              <w:rPr>
                <w:ins w:id="2239" w:author="Roberts, Julie" w:date="2022-03-08T14:55:00Z"/>
                <w:rFonts w:eastAsia="Times New Roman"/>
                <w:sz w:val="16"/>
                <w:szCs w:val="16"/>
                <w:rPrChange w:id="2240" w:author="Roberts, Julie" w:date="2022-03-25T13:36:00Z">
                  <w:rPr>
                    <w:ins w:id="2241" w:author="Roberts, Julie" w:date="2022-03-08T14:55:00Z"/>
                    <w:rFonts w:eastAsia="Times New Roman"/>
                    <w:color w:val="000000"/>
                    <w:sz w:val="16"/>
                    <w:szCs w:val="16"/>
                  </w:rPr>
                </w:rPrChange>
              </w:rPr>
            </w:pPr>
            <w:ins w:id="2242" w:author="Roberts, Julie" w:date="2022-03-08T15:05:00Z">
              <w:r w:rsidRPr="00973C28">
                <w:rPr>
                  <w:sz w:val="16"/>
                  <w:szCs w:val="16"/>
                  <w:rPrChange w:id="2243" w:author="Roberts, Julie" w:date="2022-03-25T13:36:00Z">
                    <w:rPr>
                      <w:rFonts w:ascii="Calibri" w:hAnsi="Calibri" w:cs="Calibri"/>
                      <w:color w:val="000000"/>
                      <w:sz w:val="22"/>
                      <w:szCs w:val="22"/>
                    </w:rPr>
                  </w:rPrChange>
                </w:rPr>
                <w:t xml:space="preserve">$0 </w:t>
              </w:r>
            </w:ins>
          </w:p>
        </w:tc>
        <w:tc>
          <w:tcPr>
            <w:tcW w:w="1263" w:type="dxa"/>
            <w:tcBorders>
              <w:top w:val="nil"/>
              <w:left w:val="nil"/>
              <w:bottom w:val="single" w:sz="8" w:space="0" w:color="auto"/>
              <w:right w:val="single" w:sz="8" w:space="0" w:color="auto"/>
            </w:tcBorders>
            <w:shd w:val="clear" w:color="auto" w:fill="auto"/>
            <w:vAlign w:val="center"/>
            <w:hideMark/>
            <w:tcPrChange w:id="2244" w:author="Roberts, Julie" w:date="2022-03-21T14:48:00Z">
              <w:tcPr>
                <w:tcW w:w="1160" w:type="dxa"/>
                <w:tcBorders>
                  <w:top w:val="nil"/>
                  <w:left w:val="nil"/>
                  <w:bottom w:val="single" w:sz="8" w:space="0" w:color="auto"/>
                  <w:right w:val="single" w:sz="8" w:space="0" w:color="auto"/>
                </w:tcBorders>
                <w:shd w:val="clear" w:color="auto" w:fill="auto"/>
                <w:vAlign w:val="bottom"/>
                <w:hideMark/>
              </w:tcPr>
            </w:tcPrChange>
          </w:tcPr>
          <w:p w14:paraId="5DC35711" w14:textId="3837D88C" w:rsidR="00A952F5" w:rsidRPr="00973C28" w:rsidRDefault="00A952F5" w:rsidP="00A952F5">
            <w:pPr>
              <w:spacing w:line="240" w:lineRule="auto"/>
              <w:jc w:val="center"/>
              <w:rPr>
                <w:ins w:id="2245" w:author="Roberts, Julie" w:date="2022-03-08T14:55:00Z"/>
                <w:rFonts w:eastAsia="Times New Roman"/>
                <w:sz w:val="16"/>
                <w:szCs w:val="16"/>
                <w:rPrChange w:id="2246" w:author="Roberts, Julie" w:date="2022-03-25T13:36:00Z">
                  <w:rPr>
                    <w:ins w:id="2247" w:author="Roberts, Julie" w:date="2022-03-08T14:55:00Z"/>
                    <w:rFonts w:eastAsia="Times New Roman"/>
                    <w:color w:val="000000"/>
                    <w:sz w:val="16"/>
                    <w:szCs w:val="16"/>
                  </w:rPr>
                </w:rPrChange>
              </w:rPr>
            </w:pPr>
            <w:ins w:id="2248" w:author="Roberts, Julie" w:date="2022-03-08T15:07:00Z">
              <w:r w:rsidRPr="00973C28">
                <w:rPr>
                  <w:sz w:val="16"/>
                  <w:szCs w:val="16"/>
                  <w:rPrChange w:id="2249" w:author="Roberts, Julie" w:date="2022-03-25T13:36:00Z">
                    <w:rPr>
                      <w:rFonts w:ascii="Calibri" w:hAnsi="Calibri" w:cs="Calibri"/>
                      <w:color w:val="000000"/>
                      <w:sz w:val="22"/>
                      <w:szCs w:val="22"/>
                    </w:rPr>
                  </w:rPrChange>
                </w:rPr>
                <w:t xml:space="preserve">$0 </w:t>
              </w:r>
            </w:ins>
          </w:p>
        </w:tc>
        <w:tc>
          <w:tcPr>
            <w:tcW w:w="1380" w:type="dxa"/>
            <w:tcBorders>
              <w:top w:val="nil"/>
              <w:left w:val="nil"/>
              <w:bottom w:val="single" w:sz="8" w:space="0" w:color="auto"/>
              <w:right w:val="single" w:sz="8" w:space="0" w:color="auto"/>
            </w:tcBorders>
            <w:shd w:val="clear" w:color="auto" w:fill="auto"/>
            <w:vAlign w:val="center"/>
            <w:hideMark/>
            <w:tcPrChange w:id="2250"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29EFFF11" w14:textId="7B027052" w:rsidR="00A952F5" w:rsidRPr="00973C28" w:rsidRDefault="00A952F5">
            <w:pPr>
              <w:spacing w:line="240" w:lineRule="auto"/>
              <w:jc w:val="center"/>
              <w:rPr>
                <w:ins w:id="2251" w:author="Roberts, Julie" w:date="2022-03-08T14:55:00Z"/>
                <w:rFonts w:eastAsia="Times New Roman"/>
                <w:b/>
                <w:bCs/>
                <w:sz w:val="16"/>
                <w:szCs w:val="16"/>
                <w:rPrChange w:id="2252" w:author="Roberts, Julie" w:date="2022-03-25T13:36:00Z">
                  <w:rPr>
                    <w:ins w:id="2253" w:author="Roberts, Julie" w:date="2022-03-08T14:55:00Z"/>
                    <w:rFonts w:eastAsia="Times New Roman"/>
                    <w:b/>
                    <w:bCs/>
                    <w:color w:val="000000"/>
                    <w:sz w:val="16"/>
                    <w:szCs w:val="16"/>
                  </w:rPr>
                </w:rPrChange>
              </w:rPr>
            </w:pPr>
            <w:ins w:id="2254" w:author="Roberts, Julie" w:date="2022-03-08T14:55:00Z">
              <w:r w:rsidRPr="00973C28">
                <w:rPr>
                  <w:rFonts w:eastAsia="Times New Roman"/>
                  <w:b/>
                  <w:bCs/>
                  <w:sz w:val="16"/>
                  <w:szCs w:val="16"/>
                  <w:rPrChange w:id="2255" w:author="Roberts, Julie" w:date="2022-03-25T13:36:00Z">
                    <w:rPr>
                      <w:rFonts w:eastAsia="Times New Roman"/>
                      <w:b/>
                      <w:bCs/>
                      <w:color w:val="000000"/>
                      <w:sz w:val="16"/>
                      <w:szCs w:val="16"/>
                    </w:rPr>
                  </w:rPrChange>
                </w:rPr>
                <w:t>$</w:t>
              </w:r>
            </w:ins>
            <w:ins w:id="2256" w:author="Roberts, Julie" w:date="2022-03-21T15:41:00Z">
              <w:r w:rsidR="001A1B00" w:rsidRPr="00973C28">
                <w:rPr>
                  <w:rFonts w:eastAsia="Times New Roman"/>
                  <w:b/>
                  <w:bCs/>
                  <w:sz w:val="16"/>
                  <w:szCs w:val="16"/>
                  <w:rPrChange w:id="2257" w:author="Roberts, Julie" w:date="2022-03-25T13:36:00Z">
                    <w:rPr>
                      <w:rFonts w:eastAsia="Times New Roman"/>
                      <w:b/>
                      <w:bCs/>
                      <w:color w:val="000000"/>
                      <w:sz w:val="16"/>
                      <w:szCs w:val="16"/>
                    </w:rPr>
                  </w:rPrChange>
                </w:rPr>
                <w:t>80,537</w:t>
              </w:r>
            </w:ins>
            <w:ins w:id="2258" w:author="Roberts, Julie" w:date="2022-03-08T14:55:00Z">
              <w:r w:rsidRPr="00973C28">
                <w:rPr>
                  <w:rFonts w:eastAsia="Times New Roman"/>
                  <w:b/>
                  <w:bCs/>
                  <w:sz w:val="16"/>
                  <w:szCs w:val="16"/>
                  <w:rPrChange w:id="2259" w:author="Roberts, Julie" w:date="2022-03-25T13:36:00Z">
                    <w:rPr>
                      <w:rFonts w:eastAsia="Times New Roman"/>
                      <w:b/>
                      <w:bCs/>
                      <w:color w:val="000000"/>
                      <w:sz w:val="16"/>
                      <w:szCs w:val="16"/>
                    </w:rPr>
                  </w:rPrChange>
                </w:rPr>
                <w:t xml:space="preserve"> </w:t>
              </w:r>
            </w:ins>
          </w:p>
        </w:tc>
      </w:tr>
      <w:tr w:rsidR="00A952F5" w:rsidRPr="0070321E" w14:paraId="2EB6ED2F" w14:textId="77777777" w:rsidTr="00F43B68">
        <w:trPr>
          <w:trHeight w:val="550"/>
          <w:jc w:val="center"/>
          <w:ins w:id="2260" w:author="Roberts, Julie" w:date="2022-03-08T14:55:00Z"/>
          <w:trPrChange w:id="2261" w:author="Roberts, Julie" w:date="2022-03-21T14:48:00Z">
            <w:trPr>
              <w:trHeight w:val="465"/>
            </w:trPr>
          </w:trPrChange>
        </w:trPr>
        <w:tc>
          <w:tcPr>
            <w:tcW w:w="2453" w:type="dxa"/>
            <w:tcBorders>
              <w:top w:val="nil"/>
              <w:left w:val="single" w:sz="8" w:space="0" w:color="auto"/>
              <w:bottom w:val="single" w:sz="8" w:space="0" w:color="auto"/>
              <w:right w:val="single" w:sz="8" w:space="0" w:color="auto"/>
            </w:tcBorders>
            <w:shd w:val="clear" w:color="auto" w:fill="auto"/>
            <w:vAlign w:val="center"/>
            <w:hideMark/>
            <w:tcPrChange w:id="2262" w:author="Roberts, Julie" w:date="2022-03-21T14:48:00Z">
              <w:tcPr>
                <w:tcW w:w="2640" w:type="dxa"/>
                <w:tcBorders>
                  <w:top w:val="nil"/>
                  <w:left w:val="single" w:sz="8" w:space="0" w:color="auto"/>
                  <w:bottom w:val="single" w:sz="8" w:space="0" w:color="auto"/>
                  <w:right w:val="single" w:sz="8" w:space="0" w:color="auto"/>
                </w:tcBorders>
                <w:shd w:val="clear" w:color="auto" w:fill="auto"/>
                <w:vAlign w:val="center"/>
                <w:hideMark/>
              </w:tcPr>
            </w:tcPrChange>
          </w:tcPr>
          <w:p w14:paraId="16DA8BDC" w14:textId="77777777" w:rsidR="00A952F5" w:rsidRPr="00973C28" w:rsidRDefault="00A952F5" w:rsidP="00A952F5">
            <w:pPr>
              <w:spacing w:line="240" w:lineRule="auto"/>
              <w:jc w:val="center"/>
              <w:rPr>
                <w:ins w:id="2263" w:author="Roberts, Julie" w:date="2022-03-08T14:55:00Z"/>
                <w:rFonts w:eastAsia="Times New Roman"/>
                <w:sz w:val="16"/>
                <w:szCs w:val="16"/>
                <w:rPrChange w:id="2264" w:author="Roberts, Julie" w:date="2022-03-25T13:36:00Z">
                  <w:rPr>
                    <w:ins w:id="2265" w:author="Roberts, Julie" w:date="2022-03-08T14:55:00Z"/>
                    <w:rFonts w:eastAsia="Times New Roman"/>
                    <w:color w:val="000000"/>
                    <w:sz w:val="18"/>
                    <w:szCs w:val="18"/>
                  </w:rPr>
                </w:rPrChange>
              </w:rPr>
            </w:pPr>
            <w:ins w:id="2266" w:author="Roberts, Julie" w:date="2022-03-08T14:55:00Z">
              <w:r w:rsidRPr="00973C28">
                <w:rPr>
                  <w:rFonts w:eastAsia="Times New Roman"/>
                  <w:sz w:val="16"/>
                  <w:szCs w:val="16"/>
                  <w:rPrChange w:id="2267" w:author="Roberts, Julie" w:date="2022-03-25T13:36:00Z">
                    <w:rPr>
                      <w:rFonts w:eastAsia="Times New Roman"/>
                      <w:color w:val="000000"/>
                      <w:sz w:val="18"/>
                      <w:szCs w:val="18"/>
                    </w:rPr>
                  </w:rPrChange>
                </w:rPr>
                <w:t>Long-Term RA Capacity</w:t>
              </w:r>
            </w:ins>
          </w:p>
        </w:tc>
        <w:tc>
          <w:tcPr>
            <w:tcW w:w="1342" w:type="dxa"/>
            <w:tcBorders>
              <w:top w:val="nil"/>
              <w:left w:val="nil"/>
              <w:bottom w:val="single" w:sz="8" w:space="0" w:color="auto"/>
              <w:right w:val="single" w:sz="8" w:space="0" w:color="auto"/>
            </w:tcBorders>
            <w:shd w:val="clear" w:color="auto" w:fill="auto"/>
            <w:vAlign w:val="center"/>
            <w:hideMark/>
            <w:tcPrChange w:id="2268"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59343B7B" w14:textId="4EA9D7FD" w:rsidR="00A952F5" w:rsidRPr="00973C28" w:rsidRDefault="00A952F5" w:rsidP="00A952F5">
            <w:pPr>
              <w:spacing w:line="240" w:lineRule="auto"/>
              <w:jc w:val="center"/>
              <w:rPr>
                <w:ins w:id="2269" w:author="Roberts, Julie" w:date="2022-03-08T14:55:00Z"/>
                <w:rFonts w:eastAsia="Times New Roman"/>
                <w:sz w:val="16"/>
                <w:szCs w:val="16"/>
                <w:rPrChange w:id="2270" w:author="Roberts, Julie" w:date="2022-03-25T13:36:00Z">
                  <w:rPr>
                    <w:ins w:id="2271" w:author="Roberts, Julie" w:date="2022-03-08T14:55:00Z"/>
                    <w:rFonts w:eastAsia="Times New Roman"/>
                    <w:color w:val="000000"/>
                    <w:sz w:val="16"/>
                    <w:szCs w:val="16"/>
                  </w:rPr>
                </w:rPrChange>
              </w:rPr>
            </w:pPr>
            <w:ins w:id="2272" w:author="Roberts, Julie" w:date="2022-03-08T15:11:00Z">
              <w:r w:rsidRPr="00973C28">
                <w:rPr>
                  <w:sz w:val="16"/>
                  <w:szCs w:val="16"/>
                  <w:rPrChange w:id="2273" w:author="Roberts, Julie" w:date="2022-03-25T13:36:00Z">
                    <w:rPr/>
                  </w:rPrChange>
                </w:rPr>
                <w:t xml:space="preserve">$287,000 </w:t>
              </w:r>
            </w:ins>
          </w:p>
        </w:tc>
        <w:tc>
          <w:tcPr>
            <w:tcW w:w="1342" w:type="dxa"/>
            <w:tcBorders>
              <w:top w:val="nil"/>
              <w:left w:val="nil"/>
              <w:bottom w:val="single" w:sz="8" w:space="0" w:color="auto"/>
              <w:right w:val="single" w:sz="8" w:space="0" w:color="auto"/>
            </w:tcBorders>
            <w:shd w:val="clear" w:color="auto" w:fill="auto"/>
            <w:vAlign w:val="center"/>
            <w:hideMark/>
            <w:tcPrChange w:id="2274"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43DABF3E" w14:textId="77777777" w:rsidR="00A952F5" w:rsidRPr="00973C28" w:rsidRDefault="00A952F5" w:rsidP="00A952F5">
            <w:pPr>
              <w:spacing w:line="240" w:lineRule="auto"/>
              <w:jc w:val="center"/>
              <w:rPr>
                <w:ins w:id="2275" w:author="Roberts, Julie" w:date="2022-03-08T14:55:00Z"/>
                <w:rFonts w:eastAsia="Times New Roman"/>
                <w:sz w:val="16"/>
                <w:szCs w:val="16"/>
                <w:rPrChange w:id="2276" w:author="Roberts, Julie" w:date="2022-03-25T13:36:00Z">
                  <w:rPr>
                    <w:ins w:id="2277" w:author="Roberts, Julie" w:date="2022-03-08T14:55:00Z"/>
                    <w:rFonts w:eastAsia="Times New Roman"/>
                    <w:color w:val="000000"/>
                    <w:sz w:val="16"/>
                    <w:szCs w:val="16"/>
                  </w:rPr>
                </w:rPrChange>
              </w:rPr>
            </w:pPr>
            <w:ins w:id="2278" w:author="Roberts, Julie" w:date="2022-03-08T14:55:00Z">
              <w:r w:rsidRPr="00973C28">
                <w:rPr>
                  <w:rFonts w:eastAsia="Times New Roman"/>
                  <w:sz w:val="16"/>
                  <w:szCs w:val="16"/>
                  <w:rPrChange w:id="2279" w:author="Roberts, Julie" w:date="2022-03-25T13:36:00Z">
                    <w:rPr>
                      <w:rFonts w:eastAsia="Times New Roman"/>
                      <w:color w:val="000000"/>
                      <w:sz w:val="16"/>
                      <w:szCs w:val="16"/>
                    </w:rPr>
                  </w:rPrChange>
                </w:rPr>
                <w:t xml:space="preserve">$832,500 </w:t>
              </w:r>
            </w:ins>
          </w:p>
        </w:tc>
        <w:tc>
          <w:tcPr>
            <w:tcW w:w="1342" w:type="dxa"/>
            <w:tcBorders>
              <w:top w:val="nil"/>
              <w:left w:val="nil"/>
              <w:bottom w:val="single" w:sz="8" w:space="0" w:color="auto"/>
              <w:right w:val="single" w:sz="8" w:space="0" w:color="auto"/>
            </w:tcBorders>
            <w:shd w:val="clear" w:color="auto" w:fill="auto"/>
            <w:vAlign w:val="center"/>
            <w:hideMark/>
            <w:tcPrChange w:id="2280"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39E77408" w14:textId="77777777" w:rsidR="00A952F5" w:rsidRPr="00973C28" w:rsidRDefault="00A952F5" w:rsidP="00A952F5">
            <w:pPr>
              <w:spacing w:line="240" w:lineRule="auto"/>
              <w:jc w:val="center"/>
              <w:rPr>
                <w:ins w:id="2281" w:author="Roberts, Julie" w:date="2022-03-08T14:55:00Z"/>
                <w:rFonts w:eastAsia="Times New Roman"/>
                <w:sz w:val="16"/>
                <w:szCs w:val="16"/>
                <w:rPrChange w:id="2282" w:author="Roberts, Julie" w:date="2022-03-25T13:36:00Z">
                  <w:rPr>
                    <w:ins w:id="2283" w:author="Roberts, Julie" w:date="2022-03-08T14:55:00Z"/>
                    <w:rFonts w:eastAsia="Times New Roman"/>
                    <w:color w:val="000000"/>
                    <w:sz w:val="16"/>
                    <w:szCs w:val="16"/>
                  </w:rPr>
                </w:rPrChange>
              </w:rPr>
            </w:pPr>
            <w:ins w:id="2284" w:author="Roberts, Julie" w:date="2022-03-08T14:55:00Z">
              <w:r w:rsidRPr="00973C28">
                <w:rPr>
                  <w:rFonts w:eastAsia="Times New Roman"/>
                  <w:sz w:val="16"/>
                  <w:szCs w:val="16"/>
                  <w:rPrChange w:id="2285" w:author="Roberts, Julie" w:date="2022-03-25T13:36:00Z">
                    <w:rPr>
                      <w:rFonts w:eastAsia="Times New Roman"/>
                      <w:color w:val="000000"/>
                      <w:sz w:val="16"/>
                      <w:szCs w:val="16"/>
                    </w:rPr>
                  </w:rPrChange>
                </w:rPr>
                <w:t xml:space="preserve">$854,700 </w:t>
              </w:r>
            </w:ins>
          </w:p>
        </w:tc>
        <w:tc>
          <w:tcPr>
            <w:tcW w:w="1490" w:type="dxa"/>
            <w:tcBorders>
              <w:top w:val="nil"/>
              <w:left w:val="nil"/>
              <w:bottom w:val="single" w:sz="8" w:space="0" w:color="auto"/>
              <w:right w:val="single" w:sz="8" w:space="0" w:color="auto"/>
            </w:tcBorders>
            <w:shd w:val="clear" w:color="auto" w:fill="auto"/>
            <w:vAlign w:val="center"/>
            <w:hideMark/>
            <w:tcPrChange w:id="2286"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7F5B2DD2" w14:textId="1D68A0C6" w:rsidR="00A952F5" w:rsidRPr="00973C28" w:rsidRDefault="00092F8D" w:rsidP="00092F8D">
            <w:pPr>
              <w:spacing w:line="240" w:lineRule="auto"/>
              <w:jc w:val="center"/>
              <w:rPr>
                <w:ins w:id="2287" w:author="Roberts, Julie" w:date="2022-03-08T14:55:00Z"/>
                <w:rFonts w:eastAsia="Times New Roman"/>
                <w:sz w:val="16"/>
                <w:szCs w:val="16"/>
                <w:rPrChange w:id="2288" w:author="Roberts, Julie" w:date="2022-03-25T13:36:00Z">
                  <w:rPr>
                    <w:ins w:id="2289" w:author="Roberts, Julie" w:date="2022-03-08T14:55:00Z"/>
                    <w:rFonts w:eastAsia="Times New Roman"/>
                    <w:color w:val="000000"/>
                    <w:sz w:val="16"/>
                    <w:szCs w:val="16"/>
                  </w:rPr>
                </w:rPrChange>
              </w:rPr>
            </w:pPr>
            <w:ins w:id="2290" w:author="Roberts, Julie" w:date="2022-03-08T14:55:00Z">
              <w:r w:rsidRPr="00973C28">
                <w:rPr>
                  <w:rFonts w:eastAsia="Times New Roman"/>
                  <w:sz w:val="16"/>
                  <w:szCs w:val="16"/>
                  <w:rPrChange w:id="2291" w:author="Roberts, Julie" w:date="2022-03-25T13:36:00Z">
                    <w:rPr>
                      <w:rFonts w:eastAsia="Times New Roman"/>
                      <w:color w:val="000000"/>
                      <w:sz w:val="20"/>
                      <w:szCs w:val="20"/>
                    </w:rPr>
                  </w:rPrChange>
                </w:rPr>
                <w:t>$94,800</w:t>
              </w:r>
            </w:ins>
          </w:p>
        </w:tc>
        <w:tc>
          <w:tcPr>
            <w:tcW w:w="1263" w:type="dxa"/>
            <w:tcBorders>
              <w:top w:val="nil"/>
              <w:left w:val="nil"/>
              <w:bottom w:val="single" w:sz="8" w:space="0" w:color="auto"/>
              <w:right w:val="single" w:sz="8" w:space="0" w:color="auto"/>
            </w:tcBorders>
            <w:shd w:val="clear" w:color="auto" w:fill="auto"/>
            <w:vAlign w:val="center"/>
            <w:hideMark/>
            <w:tcPrChange w:id="2292" w:author="Roberts, Julie" w:date="2022-03-21T14:48:00Z">
              <w:tcPr>
                <w:tcW w:w="1160" w:type="dxa"/>
                <w:tcBorders>
                  <w:top w:val="nil"/>
                  <w:left w:val="nil"/>
                  <w:bottom w:val="single" w:sz="8" w:space="0" w:color="auto"/>
                  <w:right w:val="single" w:sz="8" w:space="0" w:color="auto"/>
                </w:tcBorders>
                <w:shd w:val="clear" w:color="auto" w:fill="auto"/>
                <w:vAlign w:val="bottom"/>
                <w:hideMark/>
              </w:tcPr>
            </w:tcPrChange>
          </w:tcPr>
          <w:p w14:paraId="67F9C61A" w14:textId="0F72752D" w:rsidR="00A952F5" w:rsidRPr="00973C28" w:rsidRDefault="00A952F5" w:rsidP="00A952F5">
            <w:pPr>
              <w:spacing w:line="240" w:lineRule="auto"/>
              <w:jc w:val="center"/>
              <w:rPr>
                <w:ins w:id="2293" w:author="Roberts, Julie" w:date="2022-03-08T14:55:00Z"/>
                <w:rFonts w:eastAsia="Times New Roman"/>
                <w:sz w:val="16"/>
                <w:szCs w:val="16"/>
                <w:rPrChange w:id="2294" w:author="Roberts, Julie" w:date="2022-03-25T13:36:00Z">
                  <w:rPr>
                    <w:ins w:id="2295" w:author="Roberts, Julie" w:date="2022-03-08T14:55:00Z"/>
                    <w:rFonts w:eastAsia="Times New Roman"/>
                    <w:color w:val="000000"/>
                    <w:sz w:val="16"/>
                    <w:szCs w:val="16"/>
                  </w:rPr>
                </w:rPrChange>
              </w:rPr>
            </w:pPr>
            <w:ins w:id="2296" w:author="Roberts, Julie" w:date="2022-03-08T15:05:00Z">
              <w:r w:rsidRPr="00973C28">
                <w:rPr>
                  <w:sz w:val="16"/>
                  <w:szCs w:val="16"/>
                  <w:rPrChange w:id="2297" w:author="Roberts, Julie" w:date="2022-03-25T13:36:00Z">
                    <w:rPr>
                      <w:rFonts w:ascii="Calibri" w:hAnsi="Calibri" w:cs="Calibri"/>
                      <w:color w:val="000000"/>
                      <w:sz w:val="22"/>
                      <w:szCs w:val="22"/>
                    </w:rPr>
                  </w:rPrChange>
                </w:rPr>
                <w:t xml:space="preserve">$0.00 </w:t>
              </w:r>
            </w:ins>
          </w:p>
        </w:tc>
        <w:tc>
          <w:tcPr>
            <w:tcW w:w="1263" w:type="dxa"/>
            <w:tcBorders>
              <w:top w:val="nil"/>
              <w:left w:val="nil"/>
              <w:bottom w:val="single" w:sz="8" w:space="0" w:color="auto"/>
              <w:right w:val="single" w:sz="8" w:space="0" w:color="auto"/>
            </w:tcBorders>
            <w:shd w:val="clear" w:color="auto" w:fill="auto"/>
            <w:vAlign w:val="center"/>
            <w:hideMark/>
            <w:tcPrChange w:id="2298" w:author="Roberts, Julie" w:date="2022-03-21T14:48:00Z">
              <w:tcPr>
                <w:tcW w:w="1160" w:type="dxa"/>
                <w:tcBorders>
                  <w:top w:val="nil"/>
                  <w:left w:val="nil"/>
                  <w:bottom w:val="single" w:sz="8" w:space="0" w:color="auto"/>
                  <w:right w:val="single" w:sz="8" w:space="0" w:color="auto"/>
                </w:tcBorders>
                <w:shd w:val="clear" w:color="auto" w:fill="auto"/>
                <w:vAlign w:val="bottom"/>
                <w:hideMark/>
              </w:tcPr>
            </w:tcPrChange>
          </w:tcPr>
          <w:p w14:paraId="7431B42D" w14:textId="420A60FF" w:rsidR="00A952F5" w:rsidRPr="00973C28" w:rsidRDefault="00A952F5" w:rsidP="005B59AE">
            <w:pPr>
              <w:spacing w:line="240" w:lineRule="auto"/>
              <w:jc w:val="center"/>
              <w:rPr>
                <w:ins w:id="2299" w:author="Roberts, Julie" w:date="2022-03-08T14:55:00Z"/>
                <w:rFonts w:eastAsia="Times New Roman"/>
                <w:sz w:val="16"/>
                <w:szCs w:val="16"/>
                <w:rPrChange w:id="2300" w:author="Roberts, Julie" w:date="2022-03-25T13:36:00Z">
                  <w:rPr>
                    <w:ins w:id="2301" w:author="Roberts, Julie" w:date="2022-03-08T14:55:00Z"/>
                    <w:rFonts w:eastAsia="Times New Roman"/>
                    <w:color w:val="000000"/>
                    <w:sz w:val="16"/>
                    <w:szCs w:val="16"/>
                  </w:rPr>
                </w:rPrChange>
              </w:rPr>
            </w:pPr>
            <w:ins w:id="2302" w:author="Roberts, Julie" w:date="2022-03-08T15:07:00Z">
              <w:r w:rsidRPr="00973C28">
                <w:rPr>
                  <w:sz w:val="16"/>
                  <w:szCs w:val="16"/>
                  <w:rPrChange w:id="2303" w:author="Roberts, Julie" w:date="2022-03-25T13:36:00Z">
                    <w:rPr>
                      <w:rFonts w:ascii="Calibri" w:hAnsi="Calibri" w:cs="Calibri"/>
                      <w:color w:val="000000"/>
                      <w:sz w:val="22"/>
                      <w:szCs w:val="22"/>
                    </w:rPr>
                  </w:rPrChange>
                </w:rPr>
                <w:t xml:space="preserve">$0 </w:t>
              </w:r>
            </w:ins>
          </w:p>
        </w:tc>
        <w:tc>
          <w:tcPr>
            <w:tcW w:w="1380" w:type="dxa"/>
            <w:tcBorders>
              <w:top w:val="nil"/>
              <w:left w:val="nil"/>
              <w:bottom w:val="single" w:sz="8" w:space="0" w:color="auto"/>
              <w:right w:val="single" w:sz="8" w:space="0" w:color="auto"/>
            </w:tcBorders>
            <w:shd w:val="clear" w:color="auto" w:fill="auto"/>
            <w:vAlign w:val="center"/>
            <w:hideMark/>
            <w:tcPrChange w:id="2304"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31DA0F4B" w14:textId="6B14F721" w:rsidR="00A952F5" w:rsidRPr="00973C28" w:rsidRDefault="00A952F5">
            <w:pPr>
              <w:spacing w:line="240" w:lineRule="auto"/>
              <w:jc w:val="center"/>
              <w:rPr>
                <w:ins w:id="2305" w:author="Roberts, Julie" w:date="2022-03-08T14:55:00Z"/>
                <w:rFonts w:eastAsia="Times New Roman"/>
                <w:b/>
                <w:bCs/>
                <w:sz w:val="16"/>
                <w:szCs w:val="16"/>
                <w:rPrChange w:id="2306" w:author="Roberts, Julie" w:date="2022-03-25T13:36:00Z">
                  <w:rPr>
                    <w:ins w:id="2307" w:author="Roberts, Julie" w:date="2022-03-08T14:55:00Z"/>
                    <w:rFonts w:eastAsia="Times New Roman"/>
                    <w:b/>
                    <w:bCs/>
                    <w:color w:val="000000"/>
                    <w:sz w:val="16"/>
                    <w:szCs w:val="16"/>
                  </w:rPr>
                </w:rPrChange>
              </w:rPr>
            </w:pPr>
            <w:ins w:id="2308" w:author="Roberts, Julie" w:date="2022-03-08T14:55:00Z">
              <w:r w:rsidRPr="00973C28">
                <w:rPr>
                  <w:rFonts w:eastAsia="Times New Roman"/>
                  <w:b/>
                  <w:bCs/>
                  <w:sz w:val="16"/>
                  <w:szCs w:val="16"/>
                  <w:rPrChange w:id="2309" w:author="Roberts, Julie" w:date="2022-03-25T13:36:00Z">
                    <w:rPr>
                      <w:rFonts w:eastAsia="Times New Roman"/>
                      <w:b/>
                      <w:bCs/>
                      <w:color w:val="000000"/>
                      <w:sz w:val="16"/>
                      <w:szCs w:val="16"/>
                    </w:rPr>
                  </w:rPrChange>
                </w:rPr>
                <w:t>$</w:t>
              </w:r>
            </w:ins>
            <w:ins w:id="2310" w:author="Roberts, Julie" w:date="2022-03-21T15:41:00Z">
              <w:r w:rsidR="001A1B00" w:rsidRPr="00973C28">
                <w:rPr>
                  <w:rFonts w:eastAsia="Times New Roman"/>
                  <w:b/>
                  <w:bCs/>
                  <w:sz w:val="16"/>
                  <w:szCs w:val="16"/>
                  <w:rPrChange w:id="2311" w:author="Roberts, Julie" w:date="2022-03-25T13:36:00Z">
                    <w:rPr>
                      <w:rFonts w:eastAsia="Times New Roman"/>
                      <w:b/>
                      <w:bCs/>
                      <w:color w:val="000000"/>
                      <w:sz w:val="16"/>
                      <w:szCs w:val="16"/>
                    </w:rPr>
                  </w:rPrChange>
                </w:rPr>
                <w:t>2,069,000</w:t>
              </w:r>
            </w:ins>
            <w:ins w:id="2312" w:author="Roberts, Julie" w:date="2022-03-08T14:55:00Z">
              <w:r w:rsidRPr="00973C28">
                <w:rPr>
                  <w:rFonts w:eastAsia="Times New Roman"/>
                  <w:b/>
                  <w:bCs/>
                  <w:sz w:val="16"/>
                  <w:szCs w:val="16"/>
                  <w:rPrChange w:id="2313" w:author="Roberts, Julie" w:date="2022-03-25T13:36:00Z">
                    <w:rPr>
                      <w:rFonts w:eastAsia="Times New Roman"/>
                      <w:b/>
                      <w:bCs/>
                      <w:color w:val="000000"/>
                      <w:sz w:val="16"/>
                      <w:szCs w:val="16"/>
                    </w:rPr>
                  </w:rPrChange>
                </w:rPr>
                <w:t xml:space="preserve"> </w:t>
              </w:r>
            </w:ins>
          </w:p>
        </w:tc>
      </w:tr>
      <w:tr w:rsidR="00A952F5" w:rsidRPr="0070321E" w14:paraId="721BF43B" w14:textId="77777777" w:rsidTr="00F43B68">
        <w:trPr>
          <w:trHeight w:val="373"/>
          <w:jc w:val="center"/>
          <w:ins w:id="2314" w:author="Roberts, Julie" w:date="2022-03-08T14:55:00Z"/>
          <w:trPrChange w:id="2315" w:author="Roberts, Julie" w:date="2022-03-21T14:48:00Z">
            <w:trPr>
              <w:trHeight w:val="315"/>
            </w:trPr>
          </w:trPrChange>
        </w:trPr>
        <w:tc>
          <w:tcPr>
            <w:tcW w:w="2453" w:type="dxa"/>
            <w:tcBorders>
              <w:top w:val="nil"/>
              <w:left w:val="single" w:sz="8" w:space="0" w:color="auto"/>
              <w:bottom w:val="single" w:sz="8" w:space="0" w:color="auto"/>
              <w:right w:val="single" w:sz="8" w:space="0" w:color="auto"/>
            </w:tcBorders>
            <w:shd w:val="clear" w:color="auto" w:fill="auto"/>
            <w:vAlign w:val="center"/>
            <w:hideMark/>
            <w:tcPrChange w:id="2316" w:author="Roberts, Julie" w:date="2022-03-21T14:48:00Z">
              <w:tcPr>
                <w:tcW w:w="2640" w:type="dxa"/>
                <w:tcBorders>
                  <w:top w:val="nil"/>
                  <w:left w:val="single" w:sz="8" w:space="0" w:color="auto"/>
                  <w:bottom w:val="single" w:sz="8" w:space="0" w:color="auto"/>
                  <w:right w:val="single" w:sz="8" w:space="0" w:color="auto"/>
                </w:tcBorders>
                <w:shd w:val="clear" w:color="auto" w:fill="auto"/>
                <w:vAlign w:val="center"/>
                <w:hideMark/>
              </w:tcPr>
            </w:tcPrChange>
          </w:tcPr>
          <w:p w14:paraId="5924386C" w14:textId="77777777" w:rsidR="00A952F5" w:rsidRPr="00973C28" w:rsidRDefault="00A952F5" w:rsidP="00A952F5">
            <w:pPr>
              <w:spacing w:line="240" w:lineRule="auto"/>
              <w:jc w:val="center"/>
              <w:rPr>
                <w:ins w:id="2317" w:author="Roberts, Julie" w:date="2022-03-08T14:55:00Z"/>
                <w:rFonts w:eastAsia="Times New Roman"/>
                <w:sz w:val="16"/>
                <w:szCs w:val="16"/>
                <w:rPrChange w:id="2318" w:author="Roberts, Julie" w:date="2022-03-25T13:36:00Z">
                  <w:rPr>
                    <w:ins w:id="2319" w:author="Roberts, Julie" w:date="2022-03-08T14:55:00Z"/>
                    <w:rFonts w:eastAsia="Times New Roman"/>
                    <w:color w:val="000000"/>
                    <w:sz w:val="18"/>
                    <w:szCs w:val="18"/>
                  </w:rPr>
                </w:rPrChange>
              </w:rPr>
            </w:pPr>
            <w:ins w:id="2320" w:author="Roberts, Julie" w:date="2022-03-08T14:55:00Z">
              <w:r w:rsidRPr="00973C28">
                <w:rPr>
                  <w:rFonts w:eastAsia="Times New Roman"/>
                  <w:sz w:val="16"/>
                  <w:szCs w:val="16"/>
                  <w:rPrChange w:id="2321" w:author="Roberts, Julie" w:date="2022-03-25T13:36:00Z">
                    <w:rPr>
                      <w:rFonts w:eastAsia="Times New Roman"/>
                      <w:color w:val="000000"/>
                      <w:sz w:val="18"/>
                      <w:szCs w:val="18"/>
                    </w:rPr>
                  </w:rPrChange>
                </w:rPr>
                <w:t>Short-Term RA Capacity</w:t>
              </w:r>
            </w:ins>
          </w:p>
        </w:tc>
        <w:tc>
          <w:tcPr>
            <w:tcW w:w="1342" w:type="dxa"/>
            <w:tcBorders>
              <w:top w:val="nil"/>
              <w:left w:val="nil"/>
              <w:bottom w:val="single" w:sz="8" w:space="0" w:color="auto"/>
              <w:right w:val="single" w:sz="8" w:space="0" w:color="auto"/>
            </w:tcBorders>
            <w:shd w:val="clear" w:color="auto" w:fill="auto"/>
            <w:vAlign w:val="center"/>
            <w:hideMark/>
            <w:tcPrChange w:id="2322"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5D956006" w14:textId="19169598" w:rsidR="00A952F5" w:rsidRPr="00973C28" w:rsidRDefault="00A952F5" w:rsidP="00A952F5">
            <w:pPr>
              <w:spacing w:line="240" w:lineRule="auto"/>
              <w:jc w:val="center"/>
              <w:rPr>
                <w:ins w:id="2323" w:author="Roberts, Julie" w:date="2022-03-08T14:55:00Z"/>
                <w:rFonts w:eastAsia="Times New Roman"/>
                <w:sz w:val="16"/>
                <w:szCs w:val="16"/>
                <w:rPrChange w:id="2324" w:author="Roberts, Julie" w:date="2022-03-25T13:36:00Z">
                  <w:rPr>
                    <w:ins w:id="2325" w:author="Roberts, Julie" w:date="2022-03-08T14:55:00Z"/>
                    <w:rFonts w:eastAsia="Times New Roman"/>
                    <w:color w:val="000000"/>
                    <w:sz w:val="16"/>
                    <w:szCs w:val="16"/>
                  </w:rPr>
                </w:rPrChange>
              </w:rPr>
            </w:pPr>
            <w:ins w:id="2326" w:author="Roberts, Julie" w:date="2022-03-08T15:11:00Z">
              <w:r w:rsidRPr="00973C28">
                <w:rPr>
                  <w:sz w:val="16"/>
                  <w:szCs w:val="16"/>
                  <w:rPrChange w:id="2327" w:author="Roberts, Julie" w:date="2022-03-25T13:36:00Z">
                    <w:rPr/>
                  </w:rPrChange>
                </w:rPr>
                <w:t>N/A</w:t>
              </w:r>
            </w:ins>
          </w:p>
        </w:tc>
        <w:tc>
          <w:tcPr>
            <w:tcW w:w="1342" w:type="dxa"/>
            <w:tcBorders>
              <w:top w:val="nil"/>
              <w:left w:val="nil"/>
              <w:bottom w:val="single" w:sz="8" w:space="0" w:color="auto"/>
              <w:right w:val="single" w:sz="8" w:space="0" w:color="auto"/>
            </w:tcBorders>
            <w:shd w:val="clear" w:color="auto" w:fill="auto"/>
            <w:vAlign w:val="center"/>
            <w:hideMark/>
            <w:tcPrChange w:id="2328"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4691A962" w14:textId="77777777" w:rsidR="00A952F5" w:rsidRPr="00973C28" w:rsidRDefault="00A952F5" w:rsidP="00A952F5">
            <w:pPr>
              <w:spacing w:line="240" w:lineRule="auto"/>
              <w:jc w:val="center"/>
              <w:rPr>
                <w:ins w:id="2329" w:author="Roberts, Julie" w:date="2022-03-08T14:55:00Z"/>
                <w:rFonts w:eastAsia="Times New Roman"/>
                <w:sz w:val="16"/>
                <w:szCs w:val="16"/>
                <w:rPrChange w:id="2330" w:author="Roberts, Julie" w:date="2022-03-25T13:36:00Z">
                  <w:rPr>
                    <w:ins w:id="2331" w:author="Roberts, Julie" w:date="2022-03-08T14:55:00Z"/>
                    <w:rFonts w:eastAsia="Times New Roman"/>
                    <w:color w:val="000000"/>
                    <w:sz w:val="16"/>
                    <w:szCs w:val="16"/>
                  </w:rPr>
                </w:rPrChange>
              </w:rPr>
            </w:pPr>
            <w:ins w:id="2332" w:author="Roberts, Julie" w:date="2022-03-08T14:55:00Z">
              <w:r w:rsidRPr="00973C28">
                <w:rPr>
                  <w:rFonts w:eastAsia="Times New Roman"/>
                  <w:sz w:val="16"/>
                  <w:szCs w:val="16"/>
                  <w:rPrChange w:id="2333" w:author="Roberts, Julie" w:date="2022-03-25T13:36:00Z">
                    <w:rPr>
                      <w:rFonts w:eastAsia="Times New Roman"/>
                      <w:color w:val="000000"/>
                      <w:sz w:val="16"/>
                      <w:szCs w:val="16"/>
                    </w:rPr>
                  </w:rPrChange>
                </w:rPr>
                <w:t>N/A</w:t>
              </w:r>
            </w:ins>
          </w:p>
        </w:tc>
        <w:tc>
          <w:tcPr>
            <w:tcW w:w="1342" w:type="dxa"/>
            <w:tcBorders>
              <w:top w:val="nil"/>
              <w:left w:val="nil"/>
              <w:bottom w:val="single" w:sz="8" w:space="0" w:color="auto"/>
              <w:right w:val="single" w:sz="8" w:space="0" w:color="auto"/>
            </w:tcBorders>
            <w:shd w:val="clear" w:color="auto" w:fill="auto"/>
            <w:vAlign w:val="center"/>
            <w:hideMark/>
            <w:tcPrChange w:id="2334"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5D1C0152" w14:textId="77777777" w:rsidR="00A952F5" w:rsidRPr="00973C28" w:rsidRDefault="00A952F5" w:rsidP="00A952F5">
            <w:pPr>
              <w:spacing w:line="240" w:lineRule="auto"/>
              <w:jc w:val="center"/>
              <w:rPr>
                <w:ins w:id="2335" w:author="Roberts, Julie" w:date="2022-03-08T14:55:00Z"/>
                <w:rFonts w:eastAsia="Times New Roman"/>
                <w:sz w:val="16"/>
                <w:szCs w:val="16"/>
                <w:rPrChange w:id="2336" w:author="Roberts, Julie" w:date="2022-03-25T13:36:00Z">
                  <w:rPr>
                    <w:ins w:id="2337" w:author="Roberts, Julie" w:date="2022-03-08T14:55:00Z"/>
                    <w:rFonts w:eastAsia="Times New Roman"/>
                    <w:color w:val="000000"/>
                    <w:sz w:val="16"/>
                    <w:szCs w:val="16"/>
                  </w:rPr>
                </w:rPrChange>
              </w:rPr>
            </w:pPr>
            <w:ins w:id="2338" w:author="Roberts, Julie" w:date="2022-03-08T14:55:00Z">
              <w:r w:rsidRPr="00973C28">
                <w:rPr>
                  <w:rFonts w:eastAsia="Times New Roman"/>
                  <w:sz w:val="16"/>
                  <w:szCs w:val="16"/>
                  <w:rPrChange w:id="2339" w:author="Roberts, Julie" w:date="2022-03-25T13:36:00Z">
                    <w:rPr>
                      <w:rFonts w:eastAsia="Times New Roman"/>
                      <w:color w:val="000000"/>
                      <w:sz w:val="16"/>
                      <w:szCs w:val="16"/>
                    </w:rPr>
                  </w:rPrChange>
                </w:rPr>
                <w:t>N/A</w:t>
              </w:r>
            </w:ins>
          </w:p>
        </w:tc>
        <w:tc>
          <w:tcPr>
            <w:tcW w:w="1490" w:type="dxa"/>
            <w:tcBorders>
              <w:top w:val="nil"/>
              <w:left w:val="nil"/>
              <w:bottom w:val="single" w:sz="8" w:space="0" w:color="auto"/>
              <w:right w:val="single" w:sz="8" w:space="0" w:color="auto"/>
            </w:tcBorders>
            <w:shd w:val="clear" w:color="auto" w:fill="auto"/>
            <w:vAlign w:val="center"/>
            <w:hideMark/>
            <w:tcPrChange w:id="2340"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166B9623" w14:textId="77777777" w:rsidR="00A952F5" w:rsidRPr="00973C28" w:rsidRDefault="00A952F5" w:rsidP="00A952F5">
            <w:pPr>
              <w:spacing w:line="240" w:lineRule="auto"/>
              <w:jc w:val="center"/>
              <w:rPr>
                <w:ins w:id="2341" w:author="Roberts, Julie" w:date="2022-03-08T14:55:00Z"/>
                <w:rFonts w:eastAsia="Times New Roman"/>
                <w:sz w:val="16"/>
                <w:szCs w:val="16"/>
                <w:rPrChange w:id="2342" w:author="Roberts, Julie" w:date="2022-03-25T13:36:00Z">
                  <w:rPr>
                    <w:ins w:id="2343" w:author="Roberts, Julie" w:date="2022-03-08T14:55:00Z"/>
                    <w:rFonts w:eastAsia="Times New Roman"/>
                    <w:color w:val="000000"/>
                    <w:sz w:val="16"/>
                    <w:szCs w:val="16"/>
                  </w:rPr>
                </w:rPrChange>
              </w:rPr>
            </w:pPr>
            <w:ins w:id="2344" w:author="Roberts, Julie" w:date="2022-03-08T14:55:00Z">
              <w:r w:rsidRPr="00973C28">
                <w:rPr>
                  <w:rFonts w:eastAsia="Times New Roman"/>
                  <w:sz w:val="16"/>
                  <w:szCs w:val="16"/>
                  <w:rPrChange w:id="2345" w:author="Roberts, Julie" w:date="2022-03-25T13:36:00Z">
                    <w:rPr>
                      <w:rFonts w:eastAsia="Times New Roman"/>
                      <w:color w:val="000000"/>
                      <w:sz w:val="16"/>
                      <w:szCs w:val="16"/>
                    </w:rPr>
                  </w:rPrChange>
                </w:rPr>
                <w:t>N/A</w:t>
              </w:r>
            </w:ins>
          </w:p>
        </w:tc>
        <w:tc>
          <w:tcPr>
            <w:tcW w:w="1263" w:type="dxa"/>
            <w:tcBorders>
              <w:top w:val="nil"/>
              <w:left w:val="nil"/>
              <w:bottom w:val="single" w:sz="8" w:space="0" w:color="auto"/>
              <w:right w:val="single" w:sz="8" w:space="0" w:color="auto"/>
            </w:tcBorders>
            <w:shd w:val="clear" w:color="auto" w:fill="auto"/>
            <w:vAlign w:val="center"/>
            <w:hideMark/>
            <w:tcPrChange w:id="2346" w:author="Roberts, Julie" w:date="2022-03-21T14:48:00Z">
              <w:tcPr>
                <w:tcW w:w="1160" w:type="dxa"/>
                <w:tcBorders>
                  <w:top w:val="nil"/>
                  <w:left w:val="nil"/>
                  <w:bottom w:val="single" w:sz="8" w:space="0" w:color="auto"/>
                  <w:right w:val="single" w:sz="8" w:space="0" w:color="auto"/>
                </w:tcBorders>
                <w:shd w:val="clear" w:color="auto" w:fill="auto"/>
                <w:vAlign w:val="bottom"/>
                <w:hideMark/>
              </w:tcPr>
            </w:tcPrChange>
          </w:tcPr>
          <w:p w14:paraId="386B6D0B" w14:textId="3EBD4BC9" w:rsidR="00A952F5" w:rsidRPr="00973C28" w:rsidRDefault="00A952F5" w:rsidP="00A952F5">
            <w:pPr>
              <w:spacing w:line="240" w:lineRule="auto"/>
              <w:jc w:val="center"/>
              <w:rPr>
                <w:ins w:id="2347" w:author="Roberts, Julie" w:date="2022-03-08T14:55:00Z"/>
                <w:rFonts w:eastAsia="Times New Roman"/>
                <w:sz w:val="16"/>
                <w:szCs w:val="16"/>
                <w:rPrChange w:id="2348" w:author="Roberts, Julie" w:date="2022-03-25T13:36:00Z">
                  <w:rPr>
                    <w:ins w:id="2349" w:author="Roberts, Julie" w:date="2022-03-08T14:55:00Z"/>
                    <w:rFonts w:eastAsia="Times New Roman"/>
                    <w:color w:val="000000"/>
                    <w:sz w:val="16"/>
                    <w:szCs w:val="16"/>
                  </w:rPr>
                </w:rPrChange>
              </w:rPr>
            </w:pPr>
            <w:ins w:id="2350" w:author="Roberts, Julie" w:date="2022-03-08T15:05:00Z">
              <w:r w:rsidRPr="00973C28">
                <w:rPr>
                  <w:sz w:val="16"/>
                  <w:szCs w:val="16"/>
                  <w:rPrChange w:id="2351" w:author="Roberts, Julie" w:date="2022-03-25T13:36:00Z">
                    <w:rPr>
                      <w:rFonts w:ascii="Calibri" w:hAnsi="Calibri" w:cs="Calibri"/>
                      <w:color w:val="000000"/>
                      <w:sz w:val="22"/>
                      <w:szCs w:val="22"/>
                    </w:rPr>
                  </w:rPrChange>
                </w:rPr>
                <w:t xml:space="preserve">$1,057,500 </w:t>
              </w:r>
            </w:ins>
          </w:p>
        </w:tc>
        <w:tc>
          <w:tcPr>
            <w:tcW w:w="1263" w:type="dxa"/>
            <w:tcBorders>
              <w:top w:val="nil"/>
              <w:left w:val="nil"/>
              <w:bottom w:val="single" w:sz="8" w:space="0" w:color="auto"/>
              <w:right w:val="single" w:sz="8" w:space="0" w:color="auto"/>
            </w:tcBorders>
            <w:shd w:val="clear" w:color="auto" w:fill="auto"/>
            <w:vAlign w:val="center"/>
            <w:hideMark/>
            <w:tcPrChange w:id="2352" w:author="Roberts, Julie" w:date="2022-03-21T14:48:00Z">
              <w:tcPr>
                <w:tcW w:w="1160" w:type="dxa"/>
                <w:tcBorders>
                  <w:top w:val="nil"/>
                  <w:left w:val="nil"/>
                  <w:bottom w:val="single" w:sz="8" w:space="0" w:color="auto"/>
                  <w:right w:val="single" w:sz="8" w:space="0" w:color="auto"/>
                </w:tcBorders>
                <w:shd w:val="clear" w:color="auto" w:fill="auto"/>
                <w:vAlign w:val="bottom"/>
                <w:hideMark/>
              </w:tcPr>
            </w:tcPrChange>
          </w:tcPr>
          <w:p w14:paraId="0C431EE8" w14:textId="6FBF3D3C" w:rsidR="00A952F5" w:rsidRPr="00973C28" w:rsidRDefault="00A952F5" w:rsidP="00A952F5">
            <w:pPr>
              <w:spacing w:line="240" w:lineRule="auto"/>
              <w:jc w:val="center"/>
              <w:rPr>
                <w:ins w:id="2353" w:author="Roberts, Julie" w:date="2022-03-08T14:55:00Z"/>
                <w:rFonts w:eastAsia="Times New Roman"/>
                <w:sz w:val="16"/>
                <w:szCs w:val="16"/>
                <w:rPrChange w:id="2354" w:author="Roberts, Julie" w:date="2022-03-25T13:36:00Z">
                  <w:rPr>
                    <w:ins w:id="2355" w:author="Roberts, Julie" w:date="2022-03-08T14:55:00Z"/>
                    <w:rFonts w:eastAsia="Times New Roman"/>
                    <w:color w:val="000000"/>
                    <w:sz w:val="16"/>
                    <w:szCs w:val="16"/>
                  </w:rPr>
                </w:rPrChange>
              </w:rPr>
            </w:pPr>
            <w:ins w:id="2356" w:author="Roberts, Julie" w:date="2022-03-08T15:07:00Z">
              <w:r w:rsidRPr="00973C28">
                <w:rPr>
                  <w:sz w:val="16"/>
                  <w:szCs w:val="16"/>
                  <w:rPrChange w:id="2357" w:author="Roberts, Julie" w:date="2022-03-25T13:36:00Z">
                    <w:rPr>
                      <w:rFonts w:ascii="Calibri" w:hAnsi="Calibri" w:cs="Calibri"/>
                      <w:color w:val="000000"/>
                      <w:sz w:val="22"/>
                      <w:szCs w:val="22"/>
                    </w:rPr>
                  </w:rPrChange>
                </w:rPr>
                <w:t xml:space="preserve">$686,250 </w:t>
              </w:r>
            </w:ins>
          </w:p>
        </w:tc>
        <w:tc>
          <w:tcPr>
            <w:tcW w:w="1380" w:type="dxa"/>
            <w:tcBorders>
              <w:top w:val="nil"/>
              <w:left w:val="nil"/>
              <w:bottom w:val="single" w:sz="8" w:space="0" w:color="auto"/>
              <w:right w:val="single" w:sz="8" w:space="0" w:color="auto"/>
            </w:tcBorders>
            <w:shd w:val="clear" w:color="auto" w:fill="auto"/>
            <w:vAlign w:val="center"/>
            <w:hideMark/>
            <w:tcPrChange w:id="2358"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060570F1" w14:textId="26713611" w:rsidR="00A952F5" w:rsidRPr="00973C28" w:rsidRDefault="00A952F5">
            <w:pPr>
              <w:spacing w:line="240" w:lineRule="auto"/>
              <w:jc w:val="center"/>
              <w:rPr>
                <w:ins w:id="2359" w:author="Roberts, Julie" w:date="2022-03-08T14:55:00Z"/>
                <w:rFonts w:eastAsia="Times New Roman"/>
                <w:b/>
                <w:bCs/>
                <w:sz w:val="16"/>
                <w:szCs w:val="16"/>
                <w:rPrChange w:id="2360" w:author="Roberts, Julie" w:date="2022-03-25T13:36:00Z">
                  <w:rPr>
                    <w:ins w:id="2361" w:author="Roberts, Julie" w:date="2022-03-08T14:55:00Z"/>
                    <w:rFonts w:eastAsia="Times New Roman"/>
                    <w:b/>
                    <w:bCs/>
                    <w:color w:val="000000"/>
                    <w:sz w:val="16"/>
                    <w:szCs w:val="16"/>
                  </w:rPr>
                </w:rPrChange>
              </w:rPr>
            </w:pPr>
            <w:ins w:id="2362" w:author="Roberts, Julie" w:date="2022-03-08T14:55:00Z">
              <w:r w:rsidRPr="00973C28">
                <w:rPr>
                  <w:rFonts w:eastAsia="Times New Roman"/>
                  <w:b/>
                  <w:bCs/>
                  <w:sz w:val="16"/>
                  <w:szCs w:val="16"/>
                  <w:rPrChange w:id="2363" w:author="Roberts, Julie" w:date="2022-03-25T13:36:00Z">
                    <w:rPr>
                      <w:rFonts w:eastAsia="Times New Roman"/>
                      <w:b/>
                      <w:bCs/>
                      <w:color w:val="000000"/>
                      <w:sz w:val="16"/>
                      <w:szCs w:val="16"/>
                    </w:rPr>
                  </w:rPrChange>
                </w:rPr>
                <w:t>$</w:t>
              </w:r>
            </w:ins>
            <w:ins w:id="2364" w:author="Roberts, Julie" w:date="2022-03-21T15:42:00Z">
              <w:r w:rsidR="001A1B00" w:rsidRPr="00973C28">
                <w:rPr>
                  <w:rFonts w:eastAsia="Times New Roman"/>
                  <w:b/>
                  <w:bCs/>
                  <w:sz w:val="16"/>
                  <w:szCs w:val="16"/>
                  <w:rPrChange w:id="2365" w:author="Roberts, Julie" w:date="2022-03-25T13:36:00Z">
                    <w:rPr>
                      <w:rFonts w:eastAsia="Times New Roman"/>
                      <w:b/>
                      <w:bCs/>
                      <w:color w:val="000000"/>
                      <w:sz w:val="16"/>
                      <w:szCs w:val="16"/>
                    </w:rPr>
                  </w:rPrChange>
                </w:rPr>
                <w:t>1,743,750</w:t>
              </w:r>
            </w:ins>
            <w:ins w:id="2366" w:author="Roberts, Julie" w:date="2022-03-08T14:55:00Z">
              <w:r w:rsidRPr="00973C28">
                <w:rPr>
                  <w:rFonts w:eastAsia="Times New Roman"/>
                  <w:b/>
                  <w:bCs/>
                  <w:sz w:val="16"/>
                  <w:szCs w:val="16"/>
                  <w:rPrChange w:id="2367" w:author="Roberts, Julie" w:date="2022-03-25T13:36:00Z">
                    <w:rPr>
                      <w:rFonts w:eastAsia="Times New Roman"/>
                      <w:b/>
                      <w:bCs/>
                      <w:color w:val="000000"/>
                      <w:sz w:val="16"/>
                      <w:szCs w:val="16"/>
                    </w:rPr>
                  </w:rPrChange>
                </w:rPr>
                <w:t xml:space="preserve"> </w:t>
              </w:r>
            </w:ins>
          </w:p>
        </w:tc>
      </w:tr>
      <w:tr w:rsidR="00A952F5" w:rsidRPr="0070321E" w14:paraId="01E84442" w14:textId="77777777" w:rsidTr="00F43B68">
        <w:trPr>
          <w:trHeight w:val="373"/>
          <w:jc w:val="center"/>
          <w:ins w:id="2368" w:author="Roberts, Julie" w:date="2022-03-08T14:55:00Z"/>
          <w:trPrChange w:id="2369" w:author="Roberts, Julie" w:date="2022-03-21T14:48:00Z">
            <w:trPr>
              <w:trHeight w:val="315"/>
            </w:trPr>
          </w:trPrChange>
        </w:trPr>
        <w:tc>
          <w:tcPr>
            <w:tcW w:w="2453" w:type="dxa"/>
            <w:tcBorders>
              <w:top w:val="nil"/>
              <w:left w:val="single" w:sz="8" w:space="0" w:color="auto"/>
              <w:bottom w:val="single" w:sz="8" w:space="0" w:color="auto"/>
              <w:right w:val="single" w:sz="8" w:space="0" w:color="auto"/>
            </w:tcBorders>
            <w:shd w:val="clear" w:color="auto" w:fill="auto"/>
            <w:vAlign w:val="center"/>
            <w:hideMark/>
            <w:tcPrChange w:id="2370" w:author="Roberts, Julie" w:date="2022-03-21T14:48:00Z">
              <w:tcPr>
                <w:tcW w:w="2640" w:type="dxa"/>
                <w:tcBorders>
                  <w:top w:val="nil"/>
                  <w:left w:val="single" w:sz="8" w:space="0" w:color="auto"/>
                  <w:bottom w:val="single" w:sz="8" w:space="0" w:color="auto"/>
                  <w:right w:val="single" w:sz="8" w:space="0" w:color="auto"/>
                </w:tcBorders>
                <w:shd w:val="clear" w:color="auto" w:fill="auto"/>
                <w:vAlign w:val="center"/>
                <w:hideMark/>
              </w:tcPr>
            </w:tcPrChange>
          </w:tcPr>
          <w:p w14:paraId="0A6B4835" w14:textId="77777777" w:rsidR="00A952F5" w:rsidRPr="00973C28" w:rsidRDefault="00A952F5" w:rsidP="00A952F5">
            <w:pPr>
              <w:spacing w:line="240" w:lineRule="auto"/>
              <w:jc w:val="center"/>
              <w:rPr>
                <w:ins w:id="2371" w:author="Roberts, Julie" w:date="2022-03-08T14:55:00Z"/>
                <w:rFonts w:eastAsia="Times New Roman"/>
                <w:sz w:val="16"/>
                <w:szCs w:val="16"/>
                <w:rPrChange w:id="2372" w:author="Roberts, Julie" w:date="2022-03-25T13:36:00Z">
                  <w:rPr>
                    <w:ins w:id="2373" w:author="Roberts, Julie" w:date="2022-03-08T14:55:00Z"/>
                    <w:rFonts w:eastAsia="Times New Roman"/>
                    <w:color w:val="000000"/>
                    <w:sz w:val="18"/>
                    <w:szCs w:val="18"/>
                  </w:rPr>
                </w:rPrChange>
              </w:rPr>
            </w:pPr>
            <w:ins w:id="2374" w:author="Roberts, Julie" w:date="2022-03-08T14:55:00Z">
              <w:r w:rsidRPr="00973C28">
                <w:rPr>
                  <w:rFonts w:eastAsia="Times New Roman"/>
                  <w:sz w:val="16"/>
                  <w:szCs w:val="16"/>
                  <w:rPrChange w:id="2375" w:author="Roberts, Julie" w:date="2022-03-25T13:36:00Z">
                    <w:rPr>
                      <w:rFonts w:eastAsia="Times New Roman"/>
                      <w:color w:val="000000"/>
                      <w:sz w:val="18"/>
                      <w:szCs w:val="18"/>
                    </w:rPr>
                  </w:rPrChange>
                </w:rPr>
                <w:t xml:space="preserve">Heat Rate Option (Capacity) </w:t>
              </w:r>
            </w:ins>
          </w:p>
        </w:tc>
        <w:tc>
          <w:tcPr>
            <w:tcW w:w="1342" w:type="dxa"/>
            <w:tcBorders>
              <w:top w:val="nil"/>
              <w:left w:val="nil"/>
              <w:bottom w:val="single" w:sz="8" w:space="0" w:color="auto"/>
              <w:right w:val="single" w:sz="8" w:space="0" w:color="auto"/>
            </w:tcBorders>
            <w:shd w:val="clear" w:color="auto" w:fill="auto"/>
            <w:vAlign w:val="center"/>
            <w:hideMark/>
            <w:tcPrChange w:id="2376"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50BDD44C" w14:textId="445313CD" w:rsidR="00A952F5" w:rsidRPr="00973C28" w:rsidRDefault="00A952F5" w:rsidP="00A952F5">
            <w:pPr>
              <w:spacing w:line="240" w:lineRule="auto"/>
              <w:jc w:val="center"/>
              <w:rPr>
                <w:ins w:id="2377" w:author="Roberts, Julie" w:date="2022-03-08T14:55:00Z"/>
                <w:rFonts w:eastAsia="Times New Roman"/>
                <w:sz w:val="16"/>
                <w:szCs w:val="16"/>
                <w:rPrChange w:id="2378" w:author="Roberts, Julie" w:date="2022-03-25T13:36:00Z">
                  <w:rPr>
                    <w:ins w:id="2379" w:author="Roberts, Julie" w:date="2022-03-08T14:55:00Z"/>
                    <w:rFonts w:eastAsia="Times New Roman"/>
                    <w:color w:val="000000"/>
                    <w:sz w:val="16"/>
                    <w:szCs w:val="16"/>
                  </w:rPr>
                </w:rPrChange>
              </w:rPr>
            </w:pPr>
            <w:ins w:id="2380" w:author="Roberts, Julie" w:date="2022-03-08T15:11:00Z">
              <w:r w:rsidRPr="00973C28">
                <w:rPr>
                  <w:sz w:val="16"/>
                  <w:szCs w:val="16"/>
                  <w:rPrChange w:id="2381" w:author="Roberts, Julie" w:date="2022-03-25T13:36:00Z">
                    <w:rPr/>
                  </w:rPrChange>
                </w:rPr>
                <w:t>N/A</w:t>
              </w:r>
            </w:ins>
          </w:p>
        </w:tc>
        <w:tc>
          <w:tcPr>
            <w:tcW w:w="1342" w:type="dxa"/>
            <w:tcBorders>
              <w:top w:val="nil"/>
              <w:left w:val="nil"/>
              <w:bottom w:val="single" w:sz="8" w:space="0" w:color="auto"/>
              <w:right w:val="single" w:sz="8" w:space="0" w:color="auto"/>
            </w:tcBorders>
            <w:shd w:val="clear" w:color="auto" w:fill="auto"/>
            <w:vAlign w:val="center"/>
            <w:hideMark/>
            <w:tcPrChange w:id="2382"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1D86468C" w14:textId="77777777" w:rsidR="00A952F5" w:rsidRPr="00973C28" w:rsidRDefault="00A952F5" w:rsidP="00A952F5">
            <w:pPr>
              <w:spacing w:line="240" w:lineRule="auto"/>
              <w:jc w:val="center"/>
              <w:rPr>
                <w:ins w:id="2383" w:author="Roberts, Julie" w:date="2022-03-08T14:55:00Z"/>
                <w:rFonts w:eastAsia="Times New Roman"/>
                <w:sz w:val="16"/>
                <w:szCs w:val="16"/>
                <w:rPrChange w:id="2384" w:author="Roberts, Julie" w:date="2022-03-25T13:36:00Z">
                  <w:rPr>
                    <w:ins w:id="2385" w:author="Roberts, Julie" w:date="2022-03-08T14:55:00Z"/>
                    <w:rFonts w:eastAsia="Times New Roman"/>
                    <w:color w:val="000000"/>
                    <w:sz w:val="16"/>
                    <w:szCs w:val="16"/>
                  </w:rPr>
                </w:rPrChange>
              </w:rPr>
            </w:pPr>
            <w:ins w:id="2386" w:author="Roberts, Julie" w:date="2022-03-08T14:55:00Z">
              <w:r w:rsidRPr="00973C28">
                <w:rPr>
                  <w:rFonts w:eastAsia="Times New Roman"/>
                  <w:sz w:val="16"/>
                  <w:szCs w:val="16"/>
                  <w:rPrChange w:id="2387" w:author="Roberts, Julie" w:date="2022-03-25T13:36:00Z">
                    <w:rPr>
                      <w:rFonts w:eastAsia="Times New Roman"/>
                      <w:color w:val="000000"/>
                      <w:sz w:val="16"/>
                      <w:szCs w:val="16"/>
                    </w:rPr>
                  </w:rPrChange>
                </w:rPr>
                <w:t>N/A</w:t>
              </w:r>
            </w:ins>
          </w:p>
        </w:tc>
        <w:tc>
          <w:tcPr>
            <w:tcW w:w="1342" w:type="dxa"/>
            <w:tcBorders>
              <w:top w:val="nil"/>
              <w:left w:val="nil"/>
              <w:bottom w:val="single" w:sz="8" w:space="0" w:color="auto"/>
              <w:right w:val="single" w:sz="8" w:space="0" w:color="auto"/>
            </w:tcBorders>
            <w:shd w:val="clear" w:color="auto" w:fill="auto"/>
            <w:vAlign w:val="center"/>
            <w:hideMark/>
            <w:tcPrChange w:id="2388"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434D21A8" w14:textId="77777777" w:rsidR="00A952F5" w:rsidRPr="00973C28" w:rsidRDefault="00A952F5" w:rsidP="00A952F5">
            <w:pPr>
              <w:spacing w:line="240" w:lineRule="auto"/>
              <w:jc w:val="center"/>
              <w:rPr>
                <w:ins w:id="2389" w:author="Roberts, Julie" w:date="2022-03-08T14:55:00Z"/>
                <w:rFonts w:eastAsia="Times New Roman"/>
                <w:sz w:val="16"/>
                <w:szCs w:val="16"/>
                <w:rPrChange w:id="2390" w:author="Roberts, Julie" w:date="2022-03-25T13:36:00Z">
                  <w:rPr>
                    <w:ins w:id="2391" w:author="Roberts, Julie" w:date="2022-03-08T14:55:00Z"/>
                    <w:rFonts w:eastAsia="Times New Roman"/>
                    <w:color w:val="000000"/>
                    <w:sz w:val="16"/>
                    <w:szCs w:val="16"/>
                  </w:rPr>
                </w:rPrChange>
              </w:rPr>
            </w:pPr>
            <w:ins w:id="2392" w:author="Roberts, Julie" w:date="2022-03-08T14:55:00Z">
              <w:r w:rsidRPr="00973C28">
                <w:rPr>
                  <w:rFonts w:eastAsia="Times New Roman"/>
                  <w:sz w:val="16"/>
                  <w:szCs w:val="16"/>
                  <w:rPrChange w:id="2393" w:author="Roberts, Julie" w:date="2022-03-25T13:36:00Z">
                    <w:rPr>
                      <w:rFonts w:eastAsia="Times New Roman"/>
                      <w:color w:val="000000"/>
                      <w:sz w:val="16"/>
                      <w:szCs w:val="16"/>
                    </w:rPr>
                  </w:rPrChange>
                </w:rPr>
                <w:t>N/A</w:t>
              </w:r>
            </w:ins>
          </w:p>
        </w:tc>
        <w:tc>
          <w:tcPr>
            <w:tcW w:w="1490" w:type="dxa"/>
            <w:tcBorders>
              <w:top w:val="nil"/>
              <w:left w:val="nil"/>
              <w:bottom w:val="single" w:sz="8" w:space="0" w:color="auto"/>
              <w:right w:val="single" w:sz="8" w:space="0" w:color="auto"/>
            </w:tcBorders>
            <w:shd w:val="clear" w:color="auto" w:fill="auto"/>
            <w:vAlign w:val="center"/>
            <w:hideMark/>
            <w:tcPrChange w:id="2394"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0110F7BC" w14:textId="77777777" w:rsidR="00A952F5" w:rsidRPr="00973C28" w:rsidRDefault="00A952F5" w:rsidP="00A952F5">
            <w:pPr>
              <w:spacing w:line="240" w:lineRule="auto"/>
              <w:jc w:val="center"/>
              <w:rPr>
                <w:ins w:id="2395" w:author="Roberts, Julie" w:date="2022-03-08T14:55:00Z"/>
                <w:rFonts w:eastAsia="Times New Roman"/>
                <w:sz w:val="16"/>
                <w:szCs w:val="16"/>
                <w:rPrChange w:id="2396" w:author="Roberts, Julie" w:date="2022-03-25T13:36:00Z">
                  <w:rPr>
                    <w:ins w:id="2397" w:author="Roberts, Julie" w:date="2022-03-08T14:55:00Z"/>
                    <w:rFonts w:eastAsia="Times New Roman"/>
                    <w:color w:val="000000"/>
                    <w:sz w:val="16"/>
                    <w:szCs w:val="16"/>
                  </w:rPr>
                </w:rPrChange>
              </w:rPr>
            </w:pPr>
            <w:ins w:id="2398" w:author="Roberts, Julie" w:date="2022-03-08T14:55:00Z">
              <w:r w:rsidRPr="00973C28">
                <w:rPr>
                  <w:rFonts w:eastAsia="Times New Roman"/>
                  <w:sz w:val="16"/>
                  <w:szCs w:val="16"/>
                  <w:rPrChange w:id="2399" w:author="Roberts, Julie" w:date="2022-03-25T13:36:00Z">
                    <w:rPr>
                      <w:rFonts w:eastAsia="Times New Roman"/>
                      <w:color w:val="000000"/>
                      <w:sz w:val="16"/>
                      <w:szCs w:val="16"/>
                    </w:rPr>
                  </w:rPrChange>
                </w:rPr>
                <w:t>N/A</w:t>
              </w:r>
            </w:ins>
          </w:p>
        </w:tc>
        <w:tc>
          <w:tcPr>
            <w:tcW w:w="1263" w:type="dxa"/>
            <w:tcBorders>
              <w:top w:val="nil"/>
              <w:left w:val="nil"/>
              <w:bottom w:val="single" w:sz="8" w:space="0" w:color="auto"/>
              <w:right w:val="single" w:sz="8" w:space="0" w:color="auto"/>
            </w:tcBorders>
            <w:shd w:val="clear" w:color="auto" w:fill="auto"/>
            <w:vAlign w:val="center"/>
            <w:hideMark/>
            <w:tcPrChange w:id="2400" w:author="Roberts, Julie" w:date="2022-03-21T14:48:00Z">
              <w:tcPr>
                <w:tcW w:w="1160" w:type="dxa"/>
                <w:tcBorders>
                  <w:top w:val="nil"/>
                  <w:left w:val="nil"/>
                  <w:bottom w:val="single" w:sz="8" w:space="0" w:color="auto"/>
                  <w:right w:val="single" w:sz="8" w:space="0" w:color="auto"/>
                </w:tcBorders>
                <w:shd w:val="clear" w:color="auto" w:fill="auto"/>
                <w:vAlign w:val="bottom"/>
                <w:hideMark/>
              </w:tcPr>
            </w:tcPrChange>
          </w:tcPr>
          <w:p w14:paraId="02FCA8A3" w14:textId="4FAA8659" w:rsidR="00A952F5" w:rsidRPr="00973C28" w:rsidRDefault="00A952F5" w:rsidP="00A952F5">
            <w:pPr>
              <w:spacing w:line="240" w:lineRule="auto"/>
              <w:jc w:val="center"/>
              <w:rPr>
                <w:ins w:id="2401" w:author="Roberts, Julie" w:date="2022-03-08T14:55:00Z"/>
                <w:rFonts w:eastAsia="Times New Roman"/>
                <w:sz w:val="16"/>
                <w:szCs w:val="16"/>
                <w:rPrChange w:id="2402" w:author="Roberts, Julie" w:date="2022-03-25T13:36:00Z">
                  <w:rPr>
                    <w:ins w:id="2403" w:author="Roberts, Julie" w:date="2022-03-08T14:55:00Z"/>
                    <w:rFonts w:eastAsia="Times New Roman"/>
                    <w:color w:val="000000"/>
                    <w:sz w:val="16"/>
                    <w:szCs w:val="16"/>
                  </w:rPr>
                </w:rPrChange>
              </w:rPr>
            </w:pPr>
            <w:ins w:id="2404" w:author="Roberts, Julie" w:date="2022-03-08T15:05:00Z">
              <w:r w:rsidRPr="00973C28">
                <w:rPr>
                  <w:sz w:val="16"/>
                  <w:szCs w:val="16"/>
                  <w:rPrChange w:id="2405" w:author="Roberts, Julie" w:date="2022-03-25T13:36:00Z">
                    <w:rPr>
                      <w:rFonts w:ascii="Calibri" w:hAnsi="Calibri" w:cs="Calibri"/>
                      <w:color w:val="000000"/>
                      <w:sz w:val="22"/>
                      <w:szCs w:val="22"/>
                    </w:rPr>
                  </w:rPrChange>
                </w:rPr>
                <w:t>N/A</w:t>
              </w:r>
            </w:ins>
          </w:p>
        </w:tc>
        <w:tc>
          <w:tcPr>
            <w:tcW w:w="1263" w:type="dxa"/>
            <w:tcBorders>
              <w:top w:val="nil"/>
              <w:left w:val="nil"/>
              <w:bottom w:val="single" w:sz="8" w:space="0" w:color="auto"/>
              <w:right w:val="single" w:sz="8" w:space="0" w:color="auto"/>
            </w:tcBorders>
            <w:shd w:val="clear" w:color="auto" w:fill="auto"/>
            <w:vAlign w:val="center"/>
            <w:hideMark/>
            <w:tcPrChange w:id="2406" w:author="Roberts, Julie" w:date="2022-03-21T14:48:00Z">
              <w:tcPr>
                <w:tcW w:w="1160" w:type="dxa"/>
                <w:tcBorders>
                  <w:top w:val="nil"/>
                  <w:left w:val="nil"/>
                  <w:bottom w:val="single" w:sz="8" w:space="0" w:color="auto"/>
                  <w:right w:val="single" w:sz="8" w:space="0" w:color="auto"/>
                </w:tcBorders>
                <w:shd w:val="clear" w:color="auto" w:fill="auto"/>
                <w:vAlign w:val="bottom"/>
                <w:hideMark/>
              </w:tcPr>
            </w:tcPrChange>
          </w:tcPr>
          <w:p w14:paraId="31DE37AE" w14:textId="21872F72" w:rsidR="00A952F5" w:rsidRPr="00973C28" w:rsidRDefault="00A952F5" w:rsidP="00A952F5">
            <w:pPr>
              <w:spacing w:line="240" w:lineRule="auto"/>
              <w:jc w:val="center"/>
              <w:rPr>
                <w:ins w:id="2407" w:author="Roberts, Julie" w:date="2022-03-08T14:55:00Z"/>
                <w:rFonts w:eastAsia="Times New Roman"/>
                <w:sz w:val="16"/>
                <w:szCs w:val="16"/>
                <w:rPrChange w:id="2408" w:author="Roberts, Julie" w:date="2022-03-25T13:36:00Z">
                  <w:rPr>
                    <w:ins w:id="2409" w:author="Roberts, Julie" w:date="2022-03-08T14:55:00Z"/>
                    <w:rFonts w:eastAsia="Times New Roman"/>
                    <w:color w:val="000000"/>
                    <w:sz w:val="16"/>
                    <w:szCs w:val="16"/>
                  </w:rPr>
                </w:rPrChange>
              </w:rPr>
            </w:pPr>
            <w:ins w:id="2410" w:author="Roberts, Julie" w:date="2022-03-08T15:07:00Z">
              <w:r w:rsidRPr="00973C28">
                <w:rPr>
                  <w:sz w:val="16"/>
                  <w:szCs w:val="16"/>
                  <w:rPrChange w:id="2411" w:author="Roberts, Julie" w:date="2022-03-25T13:36:00Z">
                    <w:rPr>
                      <w:rFonts w:ascii="Calibri" w:hAnsi="Calibri" w:cs="Calibri"/>
                      <w:color w:val="000000"/>
                      <w:sz w:val="22"/>
                      <w:szCs w:val="22"/>
                    </w:rPr>
                  </w:rPrChange>
                </w:rPr>
                <w:t>N/A</w:t>
              </w:r>
            </w:ins>
          </w:p>
        </w:tc>
        <w:tc>
          <w:tcPr>
            <w:tcW w:w="1380" w:type="dxa"/>
            <w:tcBorders>
              <w:top w:val="nil"/>
              <w:left w:val="nil"/>
              <w:bottom w:val="single" w:sz="8" w:space="0" w:color="auto"/>
              <w:right w:val="single" w:sz="8" w:space="0" w:color="auto"/>
            </w:tcBorders>
            <w:shd w:val="clear" w:color="auto" w:fill="auto"/>
            <w:vAlign w:val="center"/>
            <w:hideMark/>
            <w:tcPrChange w:id="2412"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350AD19C" w14:textId="77777777" w:rsidR="00A952F5" w:rsidRPr="00973C28" w:rsidRDefault="00A952F5" w:rsidP="00A952F5">
            <w:pPr>
              <w:spacing w:line="240" w:lineRule="auto"/>
              <w:jc w:val="center"/>
              <w:rPr>
                <w:ins w:id="2413" w:author="Roberts, Julie" w:date="2022-03-08T14:55:00Z"/>
                <w:rFonts w:eastAsia="Times New Roman"/>
                <w:b/>
                <w:bCs/>
                <w:sz w:val="16"/>
                <w:szCs w:val="16"/>
                <w:rPrChange w:id="2414" w:author="Roberts, Julie" w:date="2022-03-25T13:36:00Z">
                  <w:rPr>
                    <w:ins w:id="2415" w:author="Roberts, Julie" w:date="2022-03-08T14:55:00Z"/>
                    <w:rFonts w:eastAsia="Times New Roman"/>
                    <w:b/>
                    <w:bCs/>
                    <w:color w:val="000000"/>
                    <w:sz w:val="16"/>
                    <w:szCs w:val="16"/>
                  </w:rPr>
                </w:rPrChange>
              </w:rPr>
            </w:pPr>
            <w:ins w:id="2416" w:author="Roberts, Julie" w:date="2022-03-08T14:55:00Z">
              <w:r w:rsidRPr="00973C28">
                <w:rPr>
                  <w:rFonts w:eastAsia="Times New Roman"/>
                  <w:b/>
                  <w:bCs/>
                  <w:sz w:val="16"/>
                  <w:szCs w:val="16"/>
                  <w:rPrChange w:id="2417" w:author="Roberts, Julie" w:date="2022-03-25T13:36:00Z">
                    <w:rPr>
                      <w:rFonts w:eastAsia="Times New Roman"/>
                      <w:b/>
                      <w:bCs/>
                      <w:color w:val="000000"/>
                      <w:sz w:val="16"/>
                      <w:szCs w:val="16"/>
                    </w:rPr>
                  </w:rPrChange>
                </w:rPr>
                <w:t xml:space="preserve">$0 </w:t>
              </w:r>
            </w:ins>
          </w:p>
        </w:tc>
      </w:tr>
      <w:tr w:rsidR="00A952F5" w:rsidRPr="0070321E" w14:paraId="7BC65F83" w14:textId="77777777" w:rsidTr="00F43B68">
        <w:trPr>
          <w:trHeight w:val="373"/>
          <w:jc w:val="center"/>
          <w:ins w:id="2418" w:author="Roberts, Julie" w:date="2022-03-08T14:55:00Z"/>
          <w:trPrChange w:id="2419" w:author="Roberts, Julie" w:date="2022-03-21T14:48:00Z">
            <w:trPr>
              <w:trHeight w:val="315"/>
            </w:trPr>
          </w:trPrChange>
        </w:trPr>
        <w:tc>
          <w:tcPr>
            <w:tcW w:w="2453" w:type="dxa"/>
            <w:tcBorders>
              <w:top w:val="nil"/>
              <w:left w:val="single" w:sz="8" w:space="0" w:color="auto"/>
              <w:bottom w:val="single" w:sz="8" w:space="0" w:color="auto"/>
              <w:right w:val="single" w:sz="8" w:space="0" w:color="auto"/>
            </w:tcBorders>
            <w:shd w:val="clear" w:color="auto" w:fill="auto"/>
            <w:vAlign w:val="center"/>
            <w:hideMark/>
            <w:tcPrChange w:id="2420" w:author="Roberts, Julie" w:date="2022-03-21T14:48:00Z">
              <w:tcPr>
                <w:tcW w:w="2640" w:type="dxa"/>
                <w:tcBorders>
                  <w:top w:val="nil"/>
                  <w:left w:val="single" w:sz="8" w:space="0" w:color="auto"/>
                  <w:bottom w:val="single" w:sz="8" w:space="0" w:color="auto"/>
                  <w:right w:val="single" w:sz="8" w:space="0" w:color="auto"/>
                </w:tcBorders>
                <w:shd w:val="clear" w:color="auto" w:fill="auto"/>
                <w:vAlign w:val="center"/>
                <w:hideMark/>
              </w:tcPr>
            </w:tcPrChange>
          </w:tcPr>
          <w:p w14:paraId="6495FD87" w14:textId="77777777" w:rsidR="00A952F5" w:rsidRPr="00973C28" w:rsidRDefault="00A952F5" w:rsidP="00A952F5">
            <w:pPr>
              <w:spacing w:line="240" w:lineRule="auto"/>
              <w:jc w:val="center"/>
              <w:rPr>
                <w:ins w:id="2421" w:author="Roberts, Julie" w:date="2022-03-08T14:55:00Z"/>
                <w:rFonts w:eastAsia="Times New Roman"/>
                <w:sz w:val="16"/>
                <w:szCs w:val="16"/>
                <w:rPrChange w:id="2422" w:author="Roberts, Julie" w:date="2022-03-25T13:36:00Z">
                  <w:rPr>
                    <w:ins w:id="2423" w:author="Roberts, Julie" w:date="2022-03-08T14:55:00Z"/>
                    <w:rFonts w:eastAsia="Times New Roman"/>
                    <w:color w:val="000000"/>
                    <w:sz w:val="18"/>
                    <w:szCs w:val="18"/>
                  </w:rPr>
                </w:rPrChange>
              </w:rPr>
            </w:pPr>
            <w:ins w:id="2424" w:author="Roberts, Julie" w:date="2022-03-08T14:55:00Z">
              <w:r w:rsidRPr="00973C28">
                <w:rPr>
                  <w:rFonts w:eastAsia="Times New Roman"/>
                  <w:sz w:val="16"/>
                  <w:szCs w:val="16"/>
                  <w:rPrChange w:id="2425" w:author="Roberts, Julie" w:date="2022-03-25T13:36:00Z">
                    <w:rPr>
                      <w:rFonts w:eastAsia="Times New Roman"/>
                      <w:color w:val="000000"/>
                      <w:sz w:val="18"/>
                      <w:szCs w:val="18"/>
                    </w:rPr>
                  </w:rPrChange>
                </w:rPr>
                <w:t>Physical Call Option (Capacity)</w:t>
              </w:r>
            </w:ins>
          </w:p>
        </w:tc>
        <w:tc>
          <w:tcPr>
            <w:tcW w:w="1342" w:type="dxa"/>
            <w:tcBorders>
              <w:top w:val="nil"/>
              <w:left w:val="nil"/>
              <w:bottom w:val="single" w:sz="8" w:space="0" w:color="auto"/>
              <w:right w:val="single" w:sz="8" w:space="0" w:color="auto"/>
            </w:tcBorders>
            <w:shd w:val="clear" w:color="auto" w:fill="auto"/>
            <w:vAlign w:val="center"/>
            <w:hideMark/>
            <w:tcPrChange w:id="2426"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692C1ACD" w14:textId="1AEAABF1" w:rsidR="00A952F5" w:rsidRPr="00973C28" w:rsidRDefault="00A952F5" w:rsidP="00A952F5">
            <w:pPr>
              <w:spacing w:line="240" w:lineRule="auto"/>
              <w:jc w:val="center"/>
              <w:rPr>
                <w:ins w:id="2427" w:author="Roberts, Julie" w:date="2022-03-08T14:55:00Z"/>
                <w:rFonts w:eastAsia="Times New Roman"/>
                <w:sz w:val="16"/>
                <w:szCs w:val="16"/>
                <w:rPrChange w:id="2428" w:author="Roberts, Julie" w:date="2022-03-25T13:36:00Z">
                  <w:rPr>
                    <w:ins w:id="2429" w:author="Roberts, Julie" w:date="2022-03-08T14:55:00Z"/>
                    <w:rFonts w:eastAsia="Times New Roman"/>
                    <w:color w:val="000000"/>
                    <w:sz w:val="16"/>
                    <w:szCs w:val="16"/>
                  </w:rPr>
                </w:rPrChange>
              </w:rPr>
            </w:pPr>
            <w:ins w:id="2430" w:author="Roberts, Julie" w:date="2022-03-08T15:11:00Z">
              <w:r w:rsidRPr="00973C28">
                <w:rPr>
                  <w:sz w:val="16"/>
                  <w:szCs w:val="16"/>
                  <w:rPrChange w:id="2431" w:author="Roberts, Julie" w:date="2022-03-25T13:36:00Z">
                    <w:rPr/>
                  </w:rPrChange>
                </w:rPr>
                <w:t xml:space="preserve">$48,800 </w:t>
              </w:r>
            </w:ins>
          </w:p>
        </w:tc>
        <w:tc>
          <w:tcPr>
            <w:tcW w:w="1342" w:type="dxa"/>
            <w:tcBorders>
              <w:top w:val="nil"/>
              <w:left w:val="nil"/>
              <w:bottom w:val="single" w:sz="8" w:space="0" w:color="auto"/>
              <w:right w:val="single" w:sz="8" w:space="0" w:color="auto"/>
            </w:tcBorders>
            <w:shd w:val="clear" w:color="auto" w:fill="auto"/>
            <w:vAlign w:val="center"/>
            <w:hideMark/>
            <w:tcPrChange w:id="2432"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5C0D26DA" w14:textId="77777777" w:rsidR="00A952F5" w:rsidRPr="00973C28" w:rsidRDefault="00A952F5" w:rsidP="00A952F5">
            <w:pPr>
              <w:spacing w:line="240" w:lineRule="auto"/>
              <w:jc w:val="center"/>
              <w:rPr>
                <w:ins w:id="2433" w:author="Roberts, Julie" w:date="2022-03-08T14:55:00Z"/>
                <w:rFonts w:eastAsia="Times New Roman"/>
                <w:sz w:val="16"/>
                <w:szCs w:val="16"/>
                <w:rPrChange w:id="2434" w:author="Roberts, Julie" w:date="2022-03-25T13:36:00Z">
                  <w:rPr>
                    <w:ins w:id="2435" w:author="Roberts, Julie" w:date="2022-03-08T14:55:00Z"/>
                    <w:rFonts w:eastAsia="Times New Roman"/>
                    <w:color w:val="000000"/>
                    <w:sz w:val="16"/>
                    <w:szCs w:val="16"/>
                  </w:rPr>
                </w:rPrChange>
              </w:rPr>
            </w:pPr>
            <w:ins w:id="2436" w:author="Roberts, Julie" w:date="2022-03-08T14:55:00Z">
              <w:r w:rsidRPr="00973C28">
                <w:rPr>
                  <w:rFonts w:eastAsia="Times New Roman"/>
                  <w:sz w:val="16"/>
                  <w:szCs w:val="16"/>
                  <w:rPrChange w:id="2437" w:author="Roberts, Julie" w:date="2022-03-25T13:36:00Z">
                    <w:rPr>
                      <w:rFonts w:eastAsia="Times New Roman"/>
                      <w:color w:val="000000"/>
                      <w:sz w:val="16"/>
                      <w:szCs w:val="16"/>
                    </w:rPr>
                  </w:rPrChange>
                </w:rPr>
                <w:t>N/A</w:t>
              </w:r>
            </w:ins>
          </w:p>
        </w:tc>
        <w:tc>
          <w:tcPr>
            <w:tcW w:w="1342" w:type="dxa"/>
            <w:tcBorders>
              <w:top w:val="nil"/>
              <w:left w:val="nil"/>
              <w:bottom w:val="single" w:sz="8" w:space="0" w:color="auto"/>
              <w:right w:val="single" w:sz="8" w:space="0" w:color="auto"/>
            </w:tcBorders>
            <w:shd w:val="clear" w:color="auto" w:fill="auto"/>
            <w:vAlign w:val="center"/>
            <w:hideMark/>
            <w:tcPrChange w:id="2438"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7F98671D" w14:textId="77777777" w:rsidR="00A952F5" w:rsidRPr="00973C28" w:rsidRDefault="00A952F5" w:rsidP="00A952F5">
            <w:pPr>
              <w:spacing w:line="240" w:lineRule="auto"/>
              <w:jc w:val="center"/>
              <w:rPr>
                <w:ins w:id="2439" w:author="Roberts, Julie" w:date="2022-03-08T14:55:00Z"/>
                <w:rFonts w:eastAsia="Times New Roman"/>
                <w:sz w:val="16"/>
                <w:szCs w:val="16"/>
                <w:rPrChange w:id="2440" w:author="Roberts, Julie" w:date="2022-03-25T13:36:00Z">
                  <w:rPr>
                    <w:ins w:id="2441" w:author="Roberts, Julie" w:date="2022-03-08T14:55:00Z"/>
                    <w:rFonts w:eastAsia="Times New Roman"/>
                    <w:color w:val="000000"/>
                    <w:sz w:val="16"/>
                    <w:szCs w:val="16"/>
                  </w:rPr>
                </w:rPrChange>
              </w:rPr>
            </w:pPr>
            <w:ins w:id="2442" w:author="Roberts, Julie" w:date="2022-03-08T14:55:00Z">
              <w:r w:rsidRPr="00973C28">
                <w:rPr>
                  <w:rFonts w:eastAsia="Times New Roman"/>
                  <w:sz w:val="16"/>
                  <w:szCs w:val="16"/>
                  <w:rPrChange w:id="2443" w:author="Roberts, Julie" w:date="2022-03-25T13:36:00Z">
                    <w:rPr>
                      <w:rFonts w:eastAsia="Times New Roman"/>
                      <w:color w:val="000000"/>
                      <w:sz w:val="16"/>
                      <w:szCs w:val="16"/>
                    </w:rPr>
                  </w:rPrChange>
                </w:rPr>
                <w:t>N/A</w:t>
              </w:r>
            </w:ins>
          </w:p>
        </w:tc>
        <w:tc>
          <w:tcPr>
            <w:tcW w:w="1490" w:type="dxa"/>
            <w:tcBorders>
              <w:top w:val="nil"/>
              <w:left w:val="nil"/>
              <w:bottom w:val="single" w:sz="8" w:space="0" w:color="auto"/>
              <w:right w:val="single" w:sz="8" w:space="0" w:color="auto"/>
            </w:tcBorders>
            <w:shd w:val="clear" w:color="auto" w:fill="auto"/>
            <w:vAlign w:val="center"/>
            <w:hideMark/>
            <w:tcPrChange w:id="2444"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14B8AF49" w14:textId="77777777" w:rsidR="00A952F5" w:rsidRPr="00973C28" w:rsidRDefault="00A952F5" w:rsidP="00A952F5">
            <w:pPr>
              <w:spacing w:line="240" w:lineRule="auto"/>
              <w:jc w:val="center"/>
              <w:rPr>
                <w:ins w:id="2445" w:author="Roberts, Julie" w:date="2022-03-08T14:55:00Z"/>
                <w:rFonts w:eastAsia="Times New Roman"/>
                <w:sz w:val="16"/>
                <w:szCs w:val="16"/>
                <w:rPrChange w:id="2446" w:author="Roberts, Julie" w:date="2022-03-25T13:36:00Z">
                  <w:rPr>
                    <w:ins w:id="2447" w:author="Roberts, Julie" w:date="2022-03-08T14:55:00Z"/>
                    <w:rFonts w:eastAsia="Times New Roman"/>
                    <w:color w:val="000000"/>
                    <w:sz w:val="16"/>
                    <w:szCs w:val="16"/>
                  </w:rPr>
                </w:rPrChange>
              </w:rPr>
            </w:pPr>
            <w:ins w:id="2448" w:author="Roberts, Julie" w:date="2022-03-08T14:55:00Z">
              <w:r w:rsidRPr="00973C28">
                <w:rPr>
                  <w:rFonts w:eastAsia="Times New Roman"/>
                  <w:sz w:val="16"/>
                  <w:szCs w:val="16"/>
                  <w:rPrChange w:id="2449" w:author="Roberts, Julie" w:date="2022-03-25T13:36:00Z">
                    <w:rPr>
                      <w:rFonts w:eastAsia="Times New Roman"/>
                      <w:color w:val="000000"/>
                      <w:sz w:val="16"/>
                      <w:szCs w:val="16"/>
                    </w:rPr>
                  </w:rPrChange>
                </w:rPr>
                <w:t>N/A</w:t>
              </w:r>
            </w:ins>
          </w:p>
        </w:tc>
        <w:tc>
          <w:tcPr>
            <w:tcW w:w="1263" w:type="dxa"/>
            <w:tcBorders>
              <w:top w:val="nil"/>
              <w:left w:val="nil"/>
              <w:bottom w:val="single" w:sz="8" w:space="0" w:color="auto"/>
              <w:right w:val="single" w:sz="8" w:space="0" w:color="auto"/>
            </w:tcBorders>
            <w:shd w:val="clear" w:color="auto" w:fill="auto"/>
            <w:vAlign w:val="center"/>
            <w:hideMark/>
            <w:tcPrChange w:id="2450" w:author="Roberts, Julie" w:date="2022-03-21T14:48:00Z">
              <w:tcPr>
                <w:tcW w:w="1160" w:type="dxa"/>
                <w:tcBorders>
                  <w:top w:val="nil"/>
                  <w:left w:val="nil"/>
                  <w:bottom w:val="single" w:sz="8" w:space="0" w:color="auto"/>
                  <w:right w:val="single" w:sz="8" w:space="0" w:color="auto"/>
                </w:tcBorders>
                <w:shd w:val="clear" w:color="auto" w:fill="auto"/>
                <w:vAlign w:val="bottom"/>
                <w:hideMark/>
              </w:tcPr>
            </w:tcPrChange>
          </w:tcPr>
          <w:p w14:paraId="0C293ECB" w14:textId="42B04DD9" w:rsidR="00A952F5" w:rsidRPr="00973C28" w:rsidRDefault="00A952F5" w:rsidP="00A952F5">
            <w:pPr>
              <w:spacing w:line="240" w:lineRule="auto"/>
              <w:jc w:val="center"/>
              <w:rPr>
                <w:ins w:id="2451" w:author="Roberts, Julie" w:date="2022-03-08T14:55:00Z"/>
                <w:rFonts w:eastAsia="Times New Roman"/>
                <w:sz w:val="16"/>
                <w:szCs w:val="16"/>
                <w:rPrChange w:id="2452" w:author="Roberts, Julie" w:date="2022-03-25T13:36:00Z">
                  <w:rPr>
                    <w:ins w:id="2453" w:author="Roberts, Julie" w:date="2022-03-08T14:55:00Z"/>
                    <w:rFonts w:eastAsia="Times New Roman"/>
                    <w:color w:val="000000"/>
                    <w:sz w:val="16"/>
                    <w:szCs w:val="16"/>
                  </w:rPr>
                </w:rPrChange>
              </w:rPr>
            </w:pPr>
            <w:ins w:id="2454" w:author="Roberts, Julie" w:date="2022-03-08T15:05:00Z">
              <w:r w:rsidRPr="00973C28">
                <w:rPr>
                  <w:sz w:val="16"/>
                  <w:szCs w:val="16"/>
                  <w:rPrChange w:id="2455" w:author="Roberts, Julie" w:date="2022-03-25T13:36:00Z">
                    <w:rPr>
                      <w:rFonts w:ascii="Calibri" w:hAnsi="Calibri" w:cs="Calibri"/>
                      <w:color w:val="000000"/>
                      <w:sz w:val="22"/>
                      <w:szCs w:val="22"/>
                    </w:rPr>
                  </w:rPrChange>
                </w:rPr>
                <w:t>N/A</w:t>
              </w:r>
            </w:ins>
          </w:p>
        </w:tc>
        <w:tc>
          <w:tcPr>
            <w:tcW w:w="1263" w:type="dxa"/>
            <w:tcBorders>
              <w:top w:val="nil"/>
              <w:left w:val="nil"/>
              <w:bottom w:val="single" w:sz="8" w:space="0" w:color="auto"/>
              <w:right w:val="single" w:sz="8" w:space="0" w:color="auto"/>
            </w:tcBorders>
            <w:shd w:val="clear" w:color="auto" w:fill="auto"/>
            <w:vAlign w:val="center"/>
            <w:hideMark/>
            <w:tcPrChange w:id="2456" w:author="Roberts, Julie" w:date="2022-03-21T14:48:00Z">
              <w:tcPr>
                <w:tcW w:w="1160" w:type="dxa"/>
                <w:tcBorders>
                  <w:top w:val="nil"/>
                  <w:left w:val="nil"/>
                  <w:bottom w:val="single" w:sz="8" w:space="0" w:color="auto"/>
                  <w:right w:val="single" w:sz="8" w:space="0" w:color="auto"/>
                </w:tcBorders>
                <w:shd w:val="clear" w:color="auto" w:fill="auto"/>
                <w:vAlign w:val="bottom"/>
                <w:hideMark/>
              </w:tcPr>
            </w:tcPrChange>
          </w:tcPr>
          <w:p w14:paraId="255A98DC" w14:textId="14229902" w:rsidR="00A952F5" w:rsidRPr="00973C28" w:rsidRDefault="00A952F5" w:rsidP="00A952F5">
            <w:pPr>
              <w:spacing w:line="240" w:lineRule="auto"/>
              <w:jc w:val="center"/>
              <w:rPr>
                <w:ins w:id="2457" w:author="Roberts, Julie" w:date="2022-03-08T14:55:00Z"/>
                <w:rFonts w:eastAsia="Times New Roman"/>
                <w:sz w:val="16"/>
                <w:szCs w:val="16"/>
                <w:rPrChange w:id="2458" w:author="Roberts, Julie" w:date="2022-03-25T13:36:00Z">
                  <w:rPr>
                    <w:ins w:id="2459" w:author="Roberts, Julie" w:date="2022-03-08T14:55:00Z"/>
                    <w:rFonts w:eastAsia="Times New Roman"/>
                    <w:color w:val="000000"/>
                    <w:sz w:val="16"/>
                    <w:szCs w:val="16"/>
                  </w:rPr>
                </w:rPrChange>
              </w:rPr>
            </w:pPr>
            <w:ins w:id="2460" w:author="Roberts, Julie" w:date="2022-03-08T15:07:00Z">
              <w:r w:rsidRPr="00973C28">
                <w:rPr>
                  <w:sz w:val="16"/>
                  <w:szCs w:val="16"/>
                  <w:rPrChange w:id="2461" w:author="Roberts, Julie" w:date="2022-03-25T13:36:00Z">
                    <w:rPr>
                      <w:rFonts w:ascii="Calibri" w:hAnsi="Calibri" w:cs="Calibri"/>
                      <w:color w:val="000000"/>
                      <w:sz w:val="22"/>
                      <w:szCs w:val="22"/>
                    </w:rPr>
                  </w:rPrChange>
                </w:rPr>
                <w:t>N/A</w:t>
              </w:r>
            </w:ins>
          </w:p>
        </w:tc>
        <w:tc>
          <w:tcPr>
            <w:tcW w:w="1380" w:type="dxa"/>
            <w:tcBorders>
              <w:top w:val="nil"/>
              <w:left w:val="nil"/>
              <w:bottom w:val="single" w:sz="8" w:space="0" w:color="auto"/>
              <w:right w:val="single" w:sz="8" w:space="0" w:color="auto"/>
            </w:tcBorders>
            <w:shd w:val="clear" w:color="auto" w:fill="auto"/>
            <w:vAlign w:val="center"/>
            <w:hideMark/>
            <w:tcPrChange w:id="2462"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1FA702B8" w14:textId="3B0B39F2" w:rsidR="00A952F5" w:rsidRPr="00973C28" w:rsidRDefault="001A1B00" w:rsidP="00A952F5">
            <w:pPr>
              <w:spacing w:line="240" w:lineRule="auto"/>
              <w:jc w:val="center"/>
              <w:rPr>
                <w:ins w:id="2463" w:author="Roberts, Julie" w:date="2022-03-08T14:55:00Z"/>
                <w:rFonts w:eastAsia="Times New Roman"/>
                <w:b/>
                <w:bCs/>
                <w:sz w:val="16"/>
                <w:szCs w:val="16"/>
                <w:rPrChange w:id="2464" w:author="Roberts, Julie" w:date="2022-03-25T13:36:00Z">
                  <w:rPr>
                    <w:ins w:id="2465" w:author="Roberts, Julie" w:date="2022-03-08T14:55:00Z"/>
                    <w:rFonts w:eastAsia="Times New Roman"/>
                    <w:b/>
                    <w:bCs/>
                    <w:color w:val="000000"/>
                    <w:sz w:val="16"/>
                    <w:szCs w:val="16"/>
                  </w:rPr>
                </w:rPrChange>
              </w:rPr>
            </w:pPr>
            <w:ins w:id="2466" w:author="Roberts, Julie" w:date="2022-03-21T15:42:00Z">
              <w:r w:rsidRPr="00973C28">
                <w:rPr>
                  <w:rFonts w:eastAsia="Times New Roman"/>
                  <w:b/>
                  <w:bCs/>
                  <w:sz w:val="16"/>
                  <w:szCs w:val="16"/>
                  <w:rPrChange w:id="2467" w:author="Roberts, Julie" w:date="2022-03-25T13:36:00Z">
                    <w:rPr>
                      <w:rFonts w:eastAsia="Times New Roman"/>
                      <w:b/>
                      <w:bCs/>
                      <w:color w:val="000000"/>
                      <w:sz w:val="16"/>
                      <w:szCs w:val="16"/>
                    </w:rPr>
                  </w:rPrChange>
                </w:rPr>
                <w:t>$48,800</w:t>
              </w:r>
            </w:ins>
            <w:ins w:id="2468" w:author="Roberts, Julie" w:date="2022-03-08T14:55:00Z">
              <w:r w:rsidR="00A952F5" w:rsidRPr="00973C28">
                <w:rPr>
                  <w:rFonts w:eastAsia="Times New Roman"/>
                  <w:b/>
                  <w:bCs/>
                  <w:sz w:val="16"/>
                  <w:szCs w:val="16"/>
                  <w:rPrChange w:id="2469" w:author="Roberts, Julie" w:date="2022-03-25T13:36:00Z">
                    <w:rPr>
                      <w:rFonts w:eastAsia="Times New Roman"/>
                      <w:b/>
                      <w:bCs/>
                      <w:color w:val="000000"/>
                      <w:sz w:val="16"/>
                      <w:szCs w:val="16"/>
                    </w:rPr>
                  </w:rPrChange>
                </w:rPr>
                <w:t xml:space="preserve"> </w:t>
              </w:r>
            </w:ins>
          </w:p>
        </w:tc>
      </w:tr>
      <w:tr w:rsidR="00A952F5" w:rsidRPr="0070321E" w14:paraId="23680977" w14:textId="77777777" w:rsidTr="00F43B68">
        <w:trPr>
          <w:trHeight w:val="373"/>
          <w:jc w:val="center"/>
          <w:ins w:id="2470" w:author="Roberts, Julie" w:date="2022-03-08T14:55:00Z"/>
          <w:trPrChange w:id="2471" w:author="Roberts, Julie" w:date="2022-03-21T14:48:00Z">
            <w:trPr>
              <w:trHeight w:val="315"/>
            </w:trPr>
          </w:trPrChange>
        </w:trPr>
        <w:tc>
          <w:tcPr>
            <w:tcW w:w="2453" w:type="dxa"/>
            <w:tcBorders>
              <w:top w:val="nil"/>
              <w:left w:val="single" w:sz="8" w:space="0" w:color="auto"/>
              <w:bottom w:val="single" w:sz="8" w:space="0" w:color="auto"/>
              <w:right w:val="single" w:sz="8" w:space="0" w:color="auto"/>
            </w:tcBorders>
            <w:shd w:val="clear" w:color="auto" w:fill="auto"/>
            <w:vAlign w:val="center"/>
            <w:hideMark/>
            <w:tcPrChange w:id="2472" w:author="Roberts, Julie" w:date="2022-03-21T14:48:00Z">
              <w:tcPr>
                <w:tcW w:w="2640" w:type="dxa"/>
                <w:tcBorders>
                  <w:top w:val="nil"/>
                  <w:left w:val="single" w:sz="8" w:space="0" w:color="auto"/>
                  <w:bottom w:val="single" w:sz="8" w:space="0" w:color="auto"/>
                  <w:right w:val="single" w:sz="8" w:space="0" w:color="auto"/>
                </w:tcBorders>
                <w:shd w:val="clear" w:color="auto" w:fill="auto"/>
                <w:vAlign w:val="center"/>
                <w:hideMark/>
              </w:tcPr>
            </w:tcPrChange>
          </w:tcPr>
          <w:p w14:paraId="1BD24C42" w14:textId="77777777" w:rsidR="00A952F5" w:rsidRPr="00973C28" w:rsidRDefault="00A952F5" w:rsidP="00A952F5">
            <w:pPr>
              <w:spacing w:line="240" w:lineRule="auto"/>
              <w:jc w:val="center"/>
              <w:rPr>
                <w:ins w:id="2473" w:author="Roberts, Julie" w:date="2022-03-08T14:55:00Z"/>
                <w:rFonts w:eastAsia="Times New Roman"/>
                <w:b/>
                <w:bCs/>
                <w:sz w:val="16"/>
                <w:szCs w:val="16"/>
                <w:rPrChange w:id="2474" w:author="Roberts, Julie" w:date="2022-03-25T13:36:00Z">
                  <w:rPr>
                    <w:ins w:id="2475" w:author="Roberts, Julie" w:date="2022-03-08T14:55:00Z"/>
                    <w:rFonts w:eastAsia="Times New Roman"/>
                    <w:b/>
                    <w:bCs/>
                    <w:color w:val="000000"/>
                    <w:sz w:val="18"/>
                    <w:szCs w:val="18"/>
                  </w:rPr>
                </w:rPrChange>
              </w:rPr>
            </w:pPr>
            <w:ins w:id="2476" w:author="Roberts, Julie" w:date="2022-03-08T14:55:00Z">
              <w:r w:rsidRPr="00973C28">
                <w:rPr>
                  <w:rFonts w:eastAsia="Times New Roman"/>
                  <w:b/>
                  <w:bCs/>
                  <w:sz w:val="16"/>
                  <w:szCs w:val="16"/>
                  <w:rPrChange w:id="2477" w:author="Roberts, Julie" w:date="2022-03-25T13:36:00Z">
                    <w:rPr>
                      <w:rFonts w:eastAsia="Times New Roman"/>
                      <w:b/>
                      <w:bCs/>
                      <w:color w:val="000000"/>
                      <w:sz w:val="18"/>
                      <w:szCs w:val="18"/>
                    </w:rPr>
                  </w:rPrChange>
                </w:rPr>
                <w:t xml:space="preserve">Total Costs </w:t>
              </w:r>
            </w:ins>
          </w:p>
        </w:tc>
        <w:tc>
          <w:tcPr>
            <w:tcW w:w="1342" w:type="dxa"/>
            <w:tcBorders>
              <w:top w:val="nil"/>
              <w:left w:val="nil"/>
              <w:bottom w:val="single" w:sz="8" w:space="0" w:color="auto"/>
              <w:right w:val="single" w:sz="8" w:space="0" w:color="auto"/>
            </w:tcBorders>
            <w:shd w:val="clear" w:color="auto" w:fill="auto"/>
            <w:vAlign w:val="center"/>
            <w:hideMark/>
            <w:tcPrChange w:id="2478"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6DC45159" w14:textId="36052B11" w:rsidR="00A952F5" w:rsidRPr="00973C28" w:rsidRDefault="00A952F5">
            <w:pPr>
              <w:spacing w:line="240" w:lineRule="auto"/>
              <w:jc w:val="center"/>
              <w:rPr>
                <w:ins w:id="2479" w:author="Roberts, Julie" w:date="2022-03-08T14:55:00Z"/>
                <w:rFonts w:eastAsia="Times New Roman"/>
                <w:b/>
                <w:bCs/>
                <w:sz w:val="16"/>
                <w:szCs w:val="16"/>
                <w:rPrChange w:id="2480" w:author="Roberts, Julie" w:date="2022-03-25T13:36:00Z">
                  <w:rPr>
                    <w:ins w:id="2481" w:author="Roberts, Julie" w:date="2022-03-08T14:55:00Z"/>
                    <w:rFonts w:eastAsia="Times New Roman"/>
                    <w:b/>
                    <w:bCs/>
                    <w:color w:val="000000"/>
                    <w:sz w:val="16"/>
                    <w:szCs w:val="16"/>
                  </w:rPr>
                </w:rPrChange>
              </w:rPr>
            </w:pPr>
            <w:ins w:id="2482" w:author="Roberts, Julie" w:date="2022-03-08T15:11:00Z">
              <w:r w:rsidRPr="00973C28">
                <w:rPr>
                  <w:b/>
                  <w:sz w:val="16"/>
                  <w:szCs w:val="16"/>
                  <w:rPrChange w:id="2483" w:author="Roberts, Julie" w:date="2022-03-25T13:36:00Z">
                    <w:rPr/>
                  </w:rPrChange>
                </w:rPr>
                <w:t>$</w:t>
              </w:r>
            </w:ins>
            <w:ins w:id="2484" w:author="Roberts, Julie" w:date="2022-03-08T15:38:00Z">
              <w:r w:rsidR="00092F8D" w:rsidRPr="00973C28">
                <w:rPr>
                  <w:b/>
                  <w:sz w:val="16"/>
                  <w:szCs w:val="16"/>
                  <w:rPrChange w:id="2485" w:author="Roberts, Julie" w:date="2022-03-25T13:36:00Z">
                    <w:rPr>
                      <w:b/>
                      <w:sz w:val="20"/>
                      <w:szCs w:val="20"/>
                    </w:rPr>
                  </w:rPrChange>
                </w:rPr>
                <w:t>3,</w:t>
              </w:r>
            </w:ins>
            <w:ins w:id="2486" w:author="Roberts, Julie" w:date="2022-03-21T09:00:00Z">
              <w:r w:rsidR="002052BB" w:rsidRPr="00973C28">
                <w:rPr>
                  <w:b/>
                  <w:sz w:val="16"/>
                  <w:szCs w:val="16"/>
                  <w:rPrChange w:id="2487" w:author="Roberts, Julie" w:date="2022-03-25T13:36:00Z">
                    <w:rPr>
                      <w:b/>
                      <w:sz w:val="16"/>
                      <w:szCs w:val="16"/>
                    </w:rPr>
                  </w:rPrChange>
                </w:rPr>
                <w:t>721,504</w:t>
              </w:r>
            </w:ins>
            <w:ins w:id="2488" w:author="Roberts, Julie" w:date="2022-03-08T15:11:00Z">
              <w:r w:rsidRPr="00973C28">
                <w:rPr>
                  <w:b/>
                  <w:sz w:val="16"/>
                  <w:szCs w:val="16"/>
                  <w:rPrChange w:id="2489" w:author="Roberts, Julie" w:date="2022-03-25T13:36:00Z">
                    <w:rPr/>
                  </w:rPrChange>
                </w:rPr>
                <w:t xml:space="preserve"> </w:t>
              </w:r>
            </w:ins>
          </w:p>
        </w:tc>
        <w:tc>
          <w:tcPr>
            <w:tcW w:w="1342" w:type="dxa"/>
            <w:tcBorders>
              <w:top w:val="nil"/>
              <w:left w:val="nil"/>
              <w:bottom w:val="single" w:sz="8" w:space="0" w:color="auto"/>
              <w:right w:val="single" w:sz="8" w:space="0" w:color="auto"/>
            </w:tcBorders>
            <w:shd w:val="clear" w:color="auto" w:fill="auto"/>
            <w:vAlign w:val="center"/>
            <w:hideMark/>
            <w:tcPrChange w:id="2490"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1F71A737" w14:textId="77777777" w:rsidR="00A952F5" w:rsidRPr="00973C28" w:rsidRDefault="00A952F5" w:rsidP="00A952F5">
            <w:pPr>
              <w:spacing w:line="240" w:lineRule="auto"/>
              <w:jc w:val="center"/>
              <w:rPr>
                <w:ins w:id="2491" w:author="Roberts, Julie" w:date="2022-03-08T14:55:00Z"/>
                <w:rFonts w:eastAsia="Times New Roman"/>
                <w:b/>
                <w:bCs/>
                <w:sz w:val="16"/>
                <w:szCs w:val="16"/>
                <w:rPrChange w:id="2492" w:author="Roberts, Julie" w:date="2022-03-25T13:36:00Z">
                  <w:rPr>
                    <w:ins w:id="2493" w:author="Roberts, Julie" w:date="2022-03-08T14:55:00Z"/>
                    <w:rFonts w:eastAsia="Times New Roman"/>
                    <w:b/>
                    <w:bCs/>
                    <w:color w:val="000000"/>
                    <w:sz w:val="16"/>
                    <w:szCs w:val="16"/>
                  </w:rPr>
                </w:rPrChange>
              </w:rPr>
            </w:pPr>
            <w:ins w:id="2494" w:author="Roberts, Julie" w:date="2022-03-08T14:55:00Z">
              <w:r w:rsidRPr="00973C28">
                <w:rPr>
                  <w:rFonts w:eastAsia="Times New Roman"/>
                  <w:b/>
                  <w:bCs/>
                  <w:sz w:val="16"/>
                  <w:szCs w:val="16"/>
                  <w:rPrChange w:id="2495" w:author="Roberts, Julie" w:date="2022-03-25T13:36:00Z">
                    <w:rPr>
                      <w:rFonts w:eastAsia="Times New Roman"/>
                      <w:b/>
                      <w:bCs/>
                      <w:color w:val="000000"/>
                      <w:sz w:val="16"/>
                      <w:szCs w:val="16"/>
                    </w:rPr>
                  </w:rPrChange>
                </w:rPr>
                <w:t xml:space="preserve">$11,322,544 </w:t>
              </w:r>
            </w:ins>
          </w:p>
        </w:tc>
        <w:tc>
          <w:tcPr>
            <w:tcW w:w="1342" w:type="dxa"/>
            <w:tcBorders>
              <w:top w:val="nil"/>
              <w:left w:val="nil"/>
              <w:bottom w:val="single" w:sz="8" w:space="0" w:color="auto"/>
              <w:right w:val="single" w:sz="8" w:space="0" w:color="auto"/>
            </w:tcBorders>
            <w:shd w:val="clear" w:color="auto" w:fill="auto"/>
            <w:vAlign w:val="center"/>
            <w:hideMark/>
            <w:tcPrChange w:id="2496"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6628A166" w14:textId="79FFB404" w:rsidR="00A952F5" w:rsidRPr="00973C28" w:rsidRDefault="00A952F5">
            <w:pPr>
              <w:spacing w:line="240" w:lineRule="auto"/>
              <w:jc w:val="center"/>
              <w:rPr>
                <w:ins w:id="2497" w:author="Roberts, Julie" w:date="2022-03-08T14:55:00Z"/>
                <w:rFonts w:eastAsia="Times New Roman"/>
                <w:b/>
                <w:bCs/>
                <w:sz w:val="16"/>
                <w:szCs w:val="16"/>
                <w:rPrChange w:id="2498" w:author="Roberts, Julie" w:date="2022-03-25T13:36:00Z">
                  <w:rPr>
                    <w:ins w:id="2499" w:author="Roberts, Julie" w:date="2022-03-08T14:55:00Z"/>
                    <w:rFonts w:eastAsia="Times New Roman"/>
                    <w:b/>
                    <w:bCs/>
                    <w:color w:val="000000"/>
                    <w:sz w:val="16"/>
                    <w:szCs w:val="16"/>
                  </w:rPr>
                </w:rPrChange>
              </w:rPr>
            </w:pPr>
            <w:ins w:id="2500" w:author="Roberts, Julie" w:date="2022-03-08T14:55:00Z">
              <w:r w:rsidRPr="00973C28">
                <w:rPr>
                  <w:rFonts w:eastAsia="Times New Roman"/>
                  <w:b/>
                  <w:bCs/>
                  <w:sz w:val="16"/>
                  <w:szCs w:val="16"/>
                  <w:rPrChange w:id="2501" w:author="Roberts, Julie" w:date="2022-03-25T13:36:00Z">
                    <w:rPr>
                      <w:rFonts w:eastAsia="Times New Roman"/>
                      <w:b/>
                      <w:bCs/>
                      <w:color w:val="000000"/>
                      <w:sz w:val="16"/>
                      <w:szCs w:val="16"/>
                    </w:rPr>
                  </w:rPrChange>
                </w:rPr>
                <w:t>$</w:t>
              </w:r>
            </w:ins>
            <w:ins w:id="2502" w:author="Roberts, Julie" w:date="2022-03-21T09:45:00Z">
              <w:r w:rsidR="00B64E94" w:rsidRPr="00973C28">
                <w:rPr>
                  <w:rFonts w:eastAsia="Times New Roman"/>
                  <w:b/>
                  <w:bCs/>
                  <w:sz w:val="16"/>
                  <w:szCs w:val="16"/>
                  <w:rPrChange w:id="2503" w:author="Roberts, Julie" w:date="2022-03-25T13:36:00Z">
                    <w:rPr>
                      <w:rFonts w:eastAsia="Times New Roman"/>
                      <w:b/>
                      <w:bCs/>
                      <w:color w:val="000000"/>
                      <w:sz w:val="16"/>
                      <w:szCs w:val="16"/>
                    </w:rPr>
                  </w:rPrChange>
                </w:rPr>
                <w:t>11,733,135</w:t>
              </w:r>
            </w:ins>
            <w:ins w:id="2504" w:author="Roberts, Julie" w:date="2022-03-08T14:55:00Z">
              <w:r w:rsidRPr="00973C28">
                <w:rPr>
                  <w:rFonts w:eastAsia="Times New Roman"/>
                  <w:b/>
                  <w:bCs/>
                  <w:sz w:val="16"/>
                  <w:szCs w:val="16"/>
                  <w:rPrChange w:id="2505" w:author="Roberts, Julie" w:date="2022-03-25T13:36:00Z">
                    <w:rPr>
                      <w:rFonts w:eastAsia="Times New Roman"/>
                      <w:b/>
                      <w:bCs/>
                      <w:color w:val="000000"/>
                      <w:sz w:val="16"/>
                      <w:szCs w:val="16"/>
                    </w:rPr>
                  </w:rPrChange>
                </w:rPr>
                <w:t xml:space="preserve"> </w:t>
              </w:r>
            </w:ins>
          </w:p>
        </w:tc>
        <w:tc>
          <w:tcPr>
            <w:tcW w:w="1490" w:type="dxa"/>
            <w:tcBorders>
              <w:top w:val="nil"/>
              <w:left w:val="nil"/>
              <w:bottom w:val="single" w:sz="8" w:space="0" w:color="auto"/>
              <w:right w:val="single" w:sz="8" w:space="0" w:color="auto"/>
            </w:tcBorders>
            <w:shd w:val="clear" w:color="auto" w:fill="auto"/>
            <w:vAlign w:val="center"/>
            <w:hideMark/>
            <w:tcPrChange w:id="2506"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3FC4BDA4" w14:textId="4DDE67D1" w:rsidR="00A952F5" w:rsidRPr="00973C28" w:rsidRDefault="00A952F5" w:rsidP="00DB004B">
            <w:pPr>
              <w:spacing w:line="240" w:lineRule="auto"/>
              <w:jc w:val="center"/>
              <w:rPr>
                <w:ins w:id="2507" w:author="Roberts, Julie" w:date="2022-03-08T14:55:00Z"/>
                <w:rFonts w:eastAsia="Times New Roman"/>
                <w:b/>
                <w:bCs/>
                <w:sz w:val="16"/>
                <w:szCs w:val="16"/>
                <w:rPrChange w:id="2508" w:author="Roberts, Julie" w:date="2022-03-25T13:36:00Z">
                  <w:rPr>
                    <w:ins w:id="2509" w:author="Roberts, Julie" w:date="2022-03-08T14:55:00Z"/>
                    <w:rFonts w:eastAsia="Times New Roman"/>
                    <w:b/>
                    <w:bCs/>
                    <w:color w:val="000000"/>
                    <w:sz w:val="16"/>
                    <w:szCs w:val="16"/>
                  </w:rPr>
                </w:rPrChange>
              </w:rPr>
            </w:pPr>
            <w:ins w:id="2510" w:author="Roberts, Julie" w:date="2022-03-08T14:55:00Z">
              <w:r w:rsidRPr="00973C28">
                <w:rPr>
                  <w:rFonts w:eastAsia="Times New Roman"/>
                  <w:b/>
                  <w:bCs/>
                  <w:sz w:val="16"/>
                  <w:szCs w:val="16"/>
                  <w:rPrChange w:id="2511" w:author="Roberts, Julie" w:date="2022-03-25T13:36:00Z">
                    <w:rPr>
                      <w:rFonts w:eastAsia="Times New Roman"/>
                      <w:b/>
                      <w:bCs/>
                      <w:color w:val="000000"/>
                      <w:sz w:val="16"/>
                      <w:szCs w:val="16"/>
                    </w:rPr>
                  </w:rPrChange>
                </w:rPr>
                <w:t>$10,</w:t>
              </w:r>
            </w:ins>
            <w:ins w:id="2512" w:author="Roberts, Julie" w:date="2022-03-08T15:24:00Z">
              <w:r w:rsidR="00DB004B" w:rsidRPr="00973C28">
                <w:rPr>
                  <w:rFonts w:eastAsia="Times New Roman"/>
                  <w:b/>
                  <w:bCs/>
                  <w:sz w:val="16"/>
                  <w:szCs w:val="16"/>
                  <w:rPrChange w:id="2513" w:author="Roberts, Julie" w:date="2022-03-25T13:36:00Z">
                    <w:rPr>
                      <w:rFonts w:eastAsia="Times New Roman"/>
                      <w:b/>
                      <w:bCs/>
                      <w:color w:val="000000"/>
                      <w:sz w:val="20"/>
                      <w:szCs w:val="20"/>
                    </w:rPr>
                  </w:rPrChange>
                </w:rPr>
                <w:t>459,306</w:t>
              </w:r>
            </w:ins>
            <w:ins w:id="2514" w:author="Roberts, Julie" w:date="2022-03-08T14:55:00Z">
              <w:r w:rsidRPr="00973C28">
                <w:rPr>
                  <w:rFonts w:eastAsia="Times New Roman"/>
                  <w:b/>
                  <w:bCs/>
                  <w:sz w:val="16"/>
                  <w:szCs w:val="16"/>
                  <w:rPrChange w:id="2515" w:author="Roberts, Julie" w:date="2022-03-25T13:36:00Z">
                    <w:rPr>
                      <w:rFonts w:eastAsia="Times New Roman"/>
                      <w:b/>
                      <w:bCs/>
                      <w:color w:val="000000"/>
                      <w:sz w:val="16"/>
                      <w:szCs w:val="16"/>
                    </w:rPr>
                  </w:rPrChange>
                </w:rPr>
                <w:t xml:space="preserve"> </w:t>
              </w:r>
            </w:ins>
          </w:p>
        </w:tc>
        <w:tc>
          <w:tcPr>
            <w:tcW w:w="1263" w:type="dxa"/>
            <w:tcBorders>
              <w:top w:val="nil"/>
              <w:left w:val="nil"/>
              <w:bottom w:val="single" w:sz="8" w:space="0" w:color="auto"/>
              <w:right w:val="single" w:sz="8" w:space="0" w:color="auto"/>
            </w:tcBorders>
            <w:shd w:val="clear" w:color="auto" w:fill="auto"/>
            <w:vAlign w:val="center"/>
            <w:hideMark/>
            <w:tcPrChange w:id="2516" w:author="Roberts, Julie" w:date="2022-03-21T14:48:00Z">
              <w:tcPr>
                <w:tcW w:w="1160" w:type="dxa"/>
                <w:tcBorders>
                  <w:top w:val="nil"/>
                  <w:left w:val="nil"/>
                  <w:bottom w:val="single" w:sz="8" w:space="0" w:color="auto"/>
                  <w:right w:val="single" w:sz="8" w:space="0" w:color="auto"/>
                </w:tcBorders>
                <w:shd w:val="clear" w:color="auto" w:fill="auto"/>
                <w:vAlign w:val="bottom"/>
                <w:hideMark/>
              </w:tcPr>
            </w:tcPrChange>
          </w:tcPr>
          <w:p w14:paraId="79AC1285" w14:textId="22C4DAB9" w:rsidR="00A952F5" w:rsidRPr="00973C28" w:rsidRDefault="00B564D6" w:rsidP="00A952F5">
            <w:pPr>
              <w:spacing w:line="240" w:lineRule="auto"/>
              <w:jc w:val="center"/>
              <w:rPr>
                <w:ins w:id="2517" w:author="Roberts, Julie" w:date="2022-03-08T14:55:00Z"/>
                <w:rFonts w:eastAsia="Times New Roman"/>
                <w:b/>
                <w:bCs/>
                <w:sz w:val="16"/>
                <w:szCs w:val="16"/>
                <w:rPrChange w:id="2518" w:author="Roberts, Julie" w:date="2022-03-25T13:36:00Z">
                  <w:rPr>
                    <w:ins w:id="2519" w:author="Roberts, Julie" w:date="2022-03-08T14:55:00Z"/>
                    <w:rFonts w:eastAsia="Times New Roman"/>
                    <w:b/>
                    <w:bCs/>
                    <w:color w:val="000000"/>
                    <w:sz w:val="16"/>
                    <w:szCs w:val="16"/>
                  </w:rPr>
                </w:rPrChange>
              </w:rPr>
            </w:pPr>
            <w:ins w:id="2520" w:author="Roberts, Julie" w:date="2022-03-25T09:11:00Z">
              <w:r w:rsidRPr="00973C28">
                <w:rPr>
                  <w:b/>
                  <w:sz w:val="16"/>
                  <w:szCs w:val="16"/>
                  <w:rPrChange w:id="2521" w:author="Roberts, Julie" w:date="2022-03-25T13:36:00Z">
                    <w:rPr>
                      <w:b/>
                      <w:color w:val="2F75B5"/>
                      <w:sz w:val="16"/>
                      <w:szCs w:val="16"/>
                    </w:rPr>
                  </w:rPrChange>
                </w:rPr>
                <w:t>$10,932,609</w:t>
              </w:r>
            </w:ins>
            <w:ins w:id="2522" w:author="Roberts, Julie" w:date="2022-03-08T15:05:00Z">
              <w:r w:rsidR="00A952F5" w:rsidRPr="00973C28">
                <w:rPr>
                  <w:b/>
                  <w:sz w:val="16"/>
                  <w:szCs w:val="16"/>
                  <w:rPrChange w:id="2523" w:author="Roberts, Julie" w:date="2022-03-25T13:36:00Z">
                    <w:rPr>
                      <w:rFonts w:ascii="Calibri" w:hAnsi="Calibri" w:cs="Calibri"/>
                      <w:color w:val="2F75B5"/>
                      <w:sz w:val="22"/>
                      <w:szCs w:val="22"/>
                    </w:rPr>
                  </w:rPrChange>
                </w:rPr>
                <w:t xml:space="preserve"> </w:t>
              </w:r>
            </w:ins>
          </w:p>
        </w:tc>
        <w:tc>
          <w:tcPr>
            <w:tcW w:w="1263" w:type="dxa"/>
            <w:tcBorders>
              <w:top w:val="nil"/>
              <w:left w:val="nil"/>
              <w:bottom w:val="single" w:sz="8" w:space="0" w:color="auto"/>
              <w:right w:val="single" w:sz="8" w:space="0" w:color="auto"/>
            </w:tcBorders>
            <w:shd w:val="clear" w:color="auto" w:fill="auto"/>
            <w:vAlign w:val="center"/>
            <w:hideMark/>
            <w:tcPrChange w:id="2524" w:author="Roberts, Julie" w:date="2022-03-21T14:48:00Z">
              <w:tcPr>
                <w:tcW w:w="1160" w:type="dxa"/>
                <w:tcBorders>
                  <w:top w:val="nil"/>
                  <w:left w:val="nil"/>
                  <w:bottom w:val="single" w:sz="8" w:space="0" w:color="auto"/>
                  <w:right w:val="single" w:sz="8" w:space="0" w:color="auto"/>
                </w:tcBorders>
                <w:shd w:val="clear" w:color="auto" w:fill="auto"/>
                <w:vAlign w:val="bottom"/>
                <w:hideMark/>
              </w:tcPr>
            </w:tcPrChange>
          </w:tcPr>
          <w:p w14:paraId="594F5F44" w14:textId="624D5CB2" w:rsidR="00A952F5" w:rsidRPr="00973C28" w:rsidRDefault="00D13DEA" w:rsidP="00A952F5">
            <w:pPr>
              <w:spacing w:line="240" w:lineRule="auto"/>
              <w:jc w:val="center"/>
              <w:rPr>
                <w:ins w:id="2525" w:author="Roberts, Julie" w:date="2022-03-08T14:55:00Z"/>
                <w:rFonts w:eastAsia="Times New Roman"/>
                <w:b/>
                <w:bCs/>
                <w:sz w:val="16"/>
                <w:szCs w:val="16"/>
                <w:rPrChange w:id="2526" w:author="Roberts, Julie" w:date="2022-03-25T13:36:00Z">
                  <w:rPr>
                    <w:ins w:id="2527" w:author="Roberts, Julie" w:date="2022-03-08T14:55:00Z"/>
                    <w:rFonts w:eastAsia="Times New Roman"/>
                    <w:b/>
                    <w:bCs/>
                    <w:color w:val="000000"/>
                    <w:sz w:val="16"/>
                    <w:szCs w:val="16"/>
                  </w:rPr>
                </w:rPrChange>
              </w:rPr>
            </w:pPr>
            <w:ins w:id="2528" w:author="Roberts, Julie" w:date="2022-03-21T15:07:00Z">
              <w:r w:rsidRPr="00973C28">
                <w:rPr>
                  <w:b/>
                  <w:sz w:val="16"/>
                  <w:szCs w:val="16"/>
                  <w:rPrChange w:id="2529" w:author="Roberts, Julie" w:date="2022-03-25T13:36:00Z">
                    <w:rPr>
                      <w:b/>
                      <w:color w:val="2F75B5"/>
                      <w:sz w:val="16"/>
                      <w:szCs w:val="16"/>
                    </w:rPr>
                  </w:rPrChange>
                </w:rPr>
                <w:t>$9,204,039</w:t>
              </w:r>
            </w:ins>
            <w:ins w:id="2530" w:author="Roberts, Julie" w:date="2022-03-08T15:07:00Z">
              <w:r w:rsidR="00A952F5" w:rsidRPr="00973C28">
                <w:rPr>
                  <w:b/>
                  <w:sz w:val="16"/>
                  <w:szCs w:val="16"/>
                  <w:rPrChange w:id="2531" w:author="Roberts, Julie" w:date="2022-03-25T13:36:00Z">
                    <w:rPr>
                      <w:rFonts w:ascii="Calibri" w:hAnsi="Calibri" w:cs="Calibri"/>
                      <w:color w:val="2F75B5"/>
                      <w:sz w:val="22"/>
                      <w:szCs w:val="22"/>
                    </w:rPr>
                  </w:rPrChange>
                </w:rPr>
                <w:t xml:space="preserve"> </w:t>
              </w:r>
            </w:ins>
          </w:p>
        </w:tc>
        <w:tc>
          <w:tcPr>
            <w:tcW w:w="1380" w:type="dxa"/>
            <w:tcBorders>
              <w:top w:val="nil"/>
              <w:left w:val="nil"/>
              <w:bottom w:val="single" w:sz="8" w:space="0" w:color="auto"/>
              <w:right w:val="single" w:sz="8" w:space="0" w:color="auto"/>
            </w:tcBorders>
            <w:shd w:val="clear" w:color="auto" w:fill="auto"/>
            <w:vAlign w:val="center"/>
            <w:hideMark/>
            <w:tcPrChange w:id="2532" w:author="Roberts, Julie" w:date="2022-03-21T14:48:00Z">
              <w:tcPr>
                <w:tcW w:w="1160" w:type="dxa"/>
                <w:tcBorders>
                  <w:top w:val="nil"/>
                  <w:left w:val="nil"/>
                  <w:bottom w:val="single" w:sz="8" w:space="0" w:color="auto"/>
                  <w:right w:val="single" w:sz="8" w:space="0" w:color="auto"/>
                </w:tcBorders>
                <w:shd w:val="clear" w:color="auto" w:fill="auto"/>
                <w:vAlign w:val="center"/>
                <w:hideMark/>
              </w:tcPr>
            </w:tcPrChange>
          </w:tcPr>
          <w:p w14:paraId="5506A3B8" w14:textId="67D3B440" w:rsidR="00A952F5" w:rsidRPr="00973C28" w:rsidRDefault="00D36809">
            <w:pPr>
              <w:spacing w:line="240" w:lineRule="auto"/>
              <w:jc w:val="center"/>
              <w:rPr>
                <w:ins w:id="2533" w:author="Roberts, Julie" w:date="2022-03-08T14:55:00Z"/>
                <w:rFonts w:eastAsia="Times New Roman"/>
                <w:b/>
                <w:bCs/>
                <w:sz w:val="16"/>
                <w:szCs w:val="16"/>
                <w:rPrChange w:id="2534" w:author="Roberts, Julie" w:date="2022-03-25T13:36:00Z">
                  <w:rPr>
                    <w:ins w:id="2535" w:author="Roberts, Julie" w:date="2022-03-08T14:55:00Z"/>
                    <w:rFonts w:eastAsia="Times New Roman"/>
                    <w:b/>
                    <w:bCs/>
                    <w:color w:val="000000"/>
                    <w:sz w:val="16"/>
                    <w:szCs w:val="16"/>
                  </w:rPr>
                </w:rPrChange>
              </w:rPr>
            </w:pPr>
            <w:ins w:id="2536" w:author="Roberts, Julie" w:date="2022-03-25T09:20:00Z">
              <w:r w:rsidRPr="00973C28">
                <w:rPr>
                  <w:rFonts w:eastAsia="Times New Roman"/>
                  <w:b/>
                  <w:bCs/>
                  <w:sz w:val="16"/>
                  <w:szCs w:val="16"/>
                  <w:rPrChange w:id="2537" w:author="Roberts, Julie" w:date="2022-03-25T13:36:00Z">
                    <w:rPr>
                      <w:rFonts w:eastAsia="Times New Roman"/>
                      <w:b/>
                      <w:bCs/>
                      <w:color w:val="000000"/>
                      <w:sz w:val="16"/>
                      <w:szCs w:val="16"/>
                    </w:rPr>
                  </w:rPrChange>
                </w:rPr>
                <w:t>$57,373,138</w:t>
              </w:r>
            </w:ins>
            <w:ins w:id="2538" w:author="Roberts, Julie" w:date="2022-03-08T14:55:00Z">
              <w:r w:rsidR="00A952F5" w:rsidRPr="00973C28">
                <w:rPr>
                  <w:rFonts w:eastAsia="Times New Roman"/>
                  <w:b/>
                  <w:bCs/>
                  <w:sz w:val="16"/>
                  <w:szCs w:val="16"/>
                  <w:rPrChange w:id="2539" w:author="Roberts, Julie" w:date="2022-03-25T13:36:00Z">
                    <w:rPr>
                      <w:rFonts w:eastAsia="Times New Roman"/>
                      <w:b/>
                      <w:bCs/>
                      <w:color w:val="000000"/>
                      <w:sz w:val="16"/>
                      <w:szCs w:val="16"/>
                    </w:rPr>
                  </w:rPrChange>
                </w:rPr>
                <w:t xml:space="preserve"> </w:t>
              </w:r>
            </w:ins>
          </w:p>
        </w:tc>
      </w:tr>
    </w:tbl>
    <w:p w14:paraId="02B1D647" w14:textId="78CE1E5E" w:rsidR="0070321E" w:rsidRDefault="0070321E" w:rsidP="0070321E">
      <w:pPr>
        <w:rPr>
          <w:ins w:id="2540" w:author="Roberts, Julie" w:date="2022-03-08T14:55:00Z"/>
        </w:rPr>
      </w:pPr>
    </w:p>
    <w:p w14:paraId="166FECEB" w14:textId="77777777" w:rsidR="008D5497" w:rsidRPr="0070321E" w:rsidDel="0070321E" w:rsidRDefault="008D5497">
      <w:pPr>
        <w:rPr>
          <w:del w:id="2541" w:author="Roberts, Julie" w:date="2022-03-08T14:52:00Z"/>
        </w:rPr>
        <w:sectPr w:rsidR="008D5497" w:rsidRPr="0070321E" w:rsidDel="0070321E" w:rsidSect="005C295D">
          <w:footerReference w:type="default" r:id="rId15"/>
          <w:pgSz w:w="15840" w:h="12240" w:orient="landscape"/>
          <w:pgMar w:top="1440" w:right="1440" w:bottom="1440" w:left="1440" w:header="720" w:footer="720" w:gutter="0"/>
          <w:pgBorders>
            <w:left w:val="double" w:sz="4" w:space="9" w:color="auto"/>
            <w:right w:val="double" w:sz="4" w:space="6" w:color="auto"/>
          </w:pgBorders>
          <w:lnNumType w:countBy="1"/>
          <w:cols w:space="720"/>
          <w:docGrid w:linePitch="381"/>
        </w:sectPr>
        <w:pPrChange w:id="2542" w:author="Roberts, Julie" w:date="2022-03-08T14:55:00Z">
          <w:pPr>
            <w:spacing w:line="480" w:lineRule="auto"/>
          </w:pPr>
        </w:pPrChange>
      </w:pPr>
    </w:p>
    <w:p w14:paraId="71EECE37" w14:textId="77777777" w:rsidR="00F961E5" w:rsidRDefault="00F961E5" w:rsidP="00F961E5">
      <w:pPr>
        <w:spacing w:before="480" w:line="480" w:lineRule="auto"/>
        <w:ind w:right="86" w:firstLine="720"/>
        <w:jc w:val="both"/>
        <w:rPr>
          <w:rFonts w:eastAsia="Times New Roman"/>
          <w:sz w:val="24"/>
        </w:rPr>
      </w:pPr>
      <w:r w:rsidRPr="003C5B33">
        <w:rPr>
          <w:rFonts w:eastAsia="Times New Roman"/>
          <w:sz w:val="24"/>
        </w:rPr>
        <w:t>Th</w:t>
      </w:r>
      <w:r w:rsidR="005A6AC3">
        <w:rPr>
          <w:rFonts w:eastAsia="Times New Roman"/>
          <w:sz w:val="24"/>
        </w:rPr>
        <w:t>e</w:t>
      </w:r>
      <w:r w:rsidRPr="003C5B33">
        <w:rPr>
          <w:rFonts w:eastAsia="Times New Roman"/>
          <w:sz w:val="24"/>
        </w:rPr>
        <w:t xml:space="preserve"> testimony</w:t>
      </w:r>
      <w:r>
        <w:rPr>
          <w:rFonts w:eastAsia="Times New Roman"/>
          <w:sz w:val="24"/>
        </w:rPr>
        <w:t xml:space="preserve"> </w:t>
      </w:r>
      <w:r w:rsidR="005A6AC3">
        <w:rPr>
          <w:rFonts w:eastAsia="Times New Roman"/>
          <w:sz w:val="24"/>
        </w:rPr>
        <w:t xml:space="preserve">in Chapter 2 </w:t>
      </w:r>
      <w:r>
        <w:rPr>
          <w:rFonts w:eastAsia="Times New Roman"/>
          <w:sz w:val="24"/>
        </w:rPr>
        <w:t>provides the necessary information for the Commission to approve the costs recorded into the Supply Adjustment Account during the Review Period as shown in the table above</w:t>
      </w:r>
      <w:r w:rsidRPr="00386E69">
        <w:rPr>
          <w:rFonts w:eastAsia="Times New Roman"/>
          <w:sz w:val="24"/>
        </w:rPr>
        <w:t xml:space="preserve">.  </w:t>
      </w:r>
      <w:r w:rsidR="005A6AC3">
        <w:rPr>
          <w:rFonts w:eastAsia="Times New Roman"/>
          <w:sz w:val="24"/>
        </w:rPr>
        <w:t xml:space="preserve">The </w:t>
      </w:r>
      <w:r w:rsidRPr="004238A1">
        <w:rPr>
          <w:rFonts w:eastAsia="Times New Roman"/>
          <w:sz w:val="24"/>
        </w:rPr>
        <w:t>testim</w:t>
      </w:r>
      <w:r>
        <w:rPr>
          <w:rFonts w:eastAsia="Times New Roman"/>
          <w:sz w:val="24"/>
        </w:rPr>
        <w:t xml:space="preserve">ony in Chapter 3 will provide the necessary information to </w:t>
      </w:r>
      <w:r w:rsidR="005A6AC3">
        <w:rPr>
          <w:rFonts w:eastAsia="Times New Roman"/>
          <w:sz w:val="24"/>
        </w:rPr>
        <w:t xml:space="preserve">approve </w:t>
      </w:r>
      <w:r>
        <w:rPr>
          <w:rFonts w:eastAsia="Times New Roman"/>
          <w:sz w:val="24"/>
        </w:rPr>
        <w:t>the revenues recovered through the applicable Supply Adjustment Account Charges and tracked in the Supply Adjustment Account.</w:t>
      </w:r>
    </w:p>
    <w:p w14:paraId="716A0CFD" w14:textId="77777777" w:rsidR="00F961E5" w:rsidRPr="00F16A93" w:rsidRDefault="00F961E5" w:rsidP="00F16A93">
      <w:pPr>
        <w:pStyle w:val="Pleading3L2"/>
      </w:pPr>
      <w:bookmarkStart w:id="2543" w:name="_Toc316979653"/>
      <w:bookmarkStart w:id="2544" w:name="_Toc475007451"/>
      <w:bookmarkStart w:id="2545" w:name="_Toc99034604"/>
      <w:r w:rsidRPr="00F16A93">
        <w:lastRenderedPageBreak/>
        <w:t>PURCHASED POWER AGREEMENTS</w:t>
      </w:r>
      <w:bookmarkEnd w:id="2543"/>
      <w:bookmarkEnd w:id="2544"/>
      <w:bookmarkEnd w:id="2545"/>
    </w:p>
    <w:p w14:paraId="0C812D3D" w14:textId="4993C435" w:rsidR="00F961E5" w:rsidRPr="00535122" w:rsidRDefault="00F961E5" w:rsidP="00F961E5">
      <w:pPr>
        <w:pStyle w:val="BodyText"/>
        <w:spacing w:line="480" w:lineRule="auto"/>
        <w:ind w:right="86"/>
      </w:pPr>
      <w:r>
        <w:t>Table 2.</w:t>
      </w:r>
      <w:r w:rsidR="00D37068">
        <w:t>2</w:t>
      </w:r>
      <w:r>
        <w:t xml:space="preserve"> </w:t>
      </w:r>
      <w:r w:rsidRPr="00535122">
        <w:t xml:space="preserve">below summarizes the </w:t>
      </w:r>
      <w:r>
        <w:t>long-term and monthly firm power</w:t>
      </w:r>
      <w:r w:rsidRPr="00535122">
        <w:t xml:space="preserve"> costs, by year, during the Re</w:t>
      </w:r>
      <w:r>
        <w:t>view</w:t>
      </w:r>
      <w:r w:rsidRPr="00535122">
        <w:t xml:space="preserve"> Period (</w:t>
      </w:r>
      <w:r>
        <w:t xml:space="preserve">September 1, </w:t>
      </w:r>
      <w:del w:id="2546" w:author="Roberts, Julie" w:date="2022-03-08T17:53:00Z">
        <w:r w:rsidDel="00C02B45">
          <w:delText>2011</w:delText>
        </w:r>
        <w:r w:rsidRPr="00535122" w:rsidDel="00C02B45">
          <w:delText xml:space="preserve"> </w:delText>
        </w:r>
      </w:del>
      <w:ins w:id="2547" w:author="Roberts, Julie" w:date="2022-03-08T17:53:00Z">
        <w:r w:rsidR="00C02B45">
          <w:t>2017</w:t>
        </w:r>
        <w:r w:rsidR="00C02B45" w:rsidRPr="00535122">
          <w:t xml:space="preserve"> </w:t>
        </w:r>
      </w:ins>
      <w:r w:rsidRPr="00535122">
        <w:t xml:space="preserve">through </w:t>
      </w:r>
      <w:r>
        <w:t xml:space="preserve">October 31, </w:t>
      </w:r>
      <w:del w:id="2548" w:author="Roberts, Julie" w:date="2022-03-08T17:54:00Z">
        <w:r w:rsidDel="00C02B45">
          <w:delText>2016</w:delText>
        </w:r>
      </w:del>
      <w:ins w:id="2549" w:author="Roberts, Julie" w:date="2022-03-08T17:54:00Z">
        <w:r w:rsidR="00C02B45">
          <w:t>2022</w:t>
        </w:r>
      </w:ins>
      <w:r w:rsidRPr="00535122">
        <w:t>).</w:t>
      </w:r>
      <w:r>
        <w:t xml:space="preserve">  The costs shown in the table represent the total of long and short-term (monthly) firm energy purchases shown in Table 2.1.</w:t>
      </w:r>
    </w:p>
    <w:p w14:paraId="52B14338" w14:textId="77777777" w:rsidR="00F961E5" w:rsidRDefault="00F961E5" w:rsidP="00F961E5">
      <w:pPr>
        <w:pStyle w:val="TableHdg"/>
        <w:spacing w:before="0" w:after="0" w:line="480" w:lineRule="auto"/>
      </w:pPr>
      <w:r w:rsidRPr="003B32CC">
        <w:t>Table 2.</w:t>
      </w:r>
      <w:r w:rsidR="00D37068">
        <w:t>2</w:t>
      </w:r>
    </w:p>
    <w:p w14:paraId="756C8ED0" w14:textId="1B1C3F8E" w:rsidR="00F961E5" w:rsidRPr="003B32CC" w:rsidRDefault="00F961E5" w:rsidP="00F961E5">
      <w:pPr>
        <w:pStyle w:val="TableHdg"/>
        <w:spacing w:before="0" w:after="0" w:line="480" w:lineRule="auto"/>
        <w:ind w:right="86"/>
        <w:rPr>
          <w:rFonts w:eastAsia="Times New Roman"/>
          <w:b w:val="0"/>
        </w:rPr>
      </w:pPr>
      <w:r>
        <w:rPr>
          <w:rFonts w:eastAsia="Times New Roman"/>
        </w:rPr>
        <w:t xml:space="preserve">Long-Term and Monthly </w:t>
      </w:r>
      <w:r w:rsidRPr="003B32CC">
        <w:rPr>
          <w:rFonts w:eastAsia="Times New Roman"/>
        </w:rPr>
        <w:t xml:space="preserve">Firm Power Supply Costs September 1, </w:t>
      </w:r>
      <w:del w:id="2550" w:author="Roberts, Julie" w:date="2022-03-21T16:48:00Z">
        <w:r w:rsidRPr="003B32CC" w:rsidDel="00AC0F7A">
          <w:rPr>
            <w:rFonts w:eastAsia="Times New Roman"/>
          </w:rPr>
          <w:delText xml:space="preserve">2011 </w:delText>
        </w:r>
      </w:del>
      <w:ins w:id="2551" w:author="Roberts, Julie" w:date="2022-03-21T16:48:00Z">
        <w:r w:rsidR="00AC0F7A" w:rsidRPr="003B32CC">
          <w:rPr>
            <w:rFonts w:eastAsia="Times New Roman"/>
          </w:rPr>
          <w:t>20</w:t>
        </w:r>
        <w:r w:rsidR="00AC0F7A">
          <w:rPr>
            <w:rFonts w:eastAsia="Times New Roman"/>
          </w:rPr>
          <w:t>17</w:t>
        </w:r>
        <w:r w:rsidR="00AC0F7A" w:rsidRPr="003B32CC">
          <w:rPr>
            <w:rFonts w:eastAsia="Times New Roman"/>
          </w:rPr>
          <w:t xml:space="preserve"> </w:t>
        </w:r>
      </w:ins>
      <w:r w:rsidRPr="003B32CC">
        <w:rPr>
          <w:rFonts w:eastAsia="Times New Roman"/>
        </w:rPr>
        <w:t xml:space="preserve">to October 31, </w:t>
      </w:r>
      <w:del w:id="2552" w:author="Roberts, Julie" w:date="2022-03-21T16:48:00Z">
        <w:r w:rsidRPr="003B32CC" w:rsidDel="00AC0F7A">
          <w:rPr>
            <w:rFonts w:eastAsia="Times New Roman"/>
          </w:rPr>
          <w:delText>2016</w:delText>
        </w:r>
      </w:del>
      <w:ins w:id="2553" w:author="Roberts, Julie" w:date="2022-03-21T16:48:00Z">
        <w:r w:rsidR="00AC0F7A" w:rsidRPr="003B32CC">
          <w:rPr>
            <w:rFonts w:eastAsia="Times New Roman"/>
          </w:rPr>
          <w:t>20</w:t>
        </w:r>
        <w:r w:rsidR="00AC0F7A">
          <w:rPr>
            <w:rFonts w:eastAsia="Times New Roman"/>
          </w:rPr>
          <w:t>22</w:t>
        </w:r>
      </w:ins>
    </w:p>
    <w:tbl>
      <w:tblPr>
        <w:tblW w:w="0" w:type="auto"/>
        <w:tblInd w:w="1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4680"/>
      </w:tblGrid>
      <w:tr w:rsidR="00F961E5" w:rsidRPr="003B32CC" w14:paraId="07421C28" w14:textId="77777777" w:rsidTr="00C053A5">
        <w:tc>
          <w:tcPr>
            <w:tcW w:w="1440" w:type="dxa"/>
            <w:vAlign w:val="bottom"/>
          </w:tcPr>
          <w:p w14:paraId="60AFA8BD" w14:textId="77777777" w:rsidR="00F961E5" w:rsidRPr="003B32CC" w:rsidRDefault="00F961E5" w:rsidP="009B6D2B">
            <w:pPr>
              <w:spacing w:line="240" w:lineRule="auto"/>
              <w:ind w:right="86"/>
              <w:jc w:val="center"/>
              <w:rPr>
                <w:rFonts w:eastAsia="Times New Roman"/>
                <w:b/>
                <w:sz w:val="24"/>
              </w:rPr>
            </w:pPr>
            <w:r w:rsidRPr="003B32CC">
              <w:rPr>
                <w:rFonts w:eastAsia="Times New Roman"/>
                <w:b/>
                <w:sz w:val="24"/>
              </w:rPr>
              <w:t>Year</w:t>
            </w:r>
          </w:p>
        </w:tc>
        <w:tc>
          <w:tcPr>
            <w:tcW w:w="4680" w:type="dxa"/>
            <w:vAlign w:val="bottom"/>
          </w:tcPr>
          <w:p w14:paraId="4DE93925" w14:textId="77777777" w:rsidR="00F961E5" w:rsidRPr="003B32CC" w:rsidRDefault="00F961E5" w:rsidP="00C053A5">
            <w:pPr>
              <w:spacing w:line="240" w:lineRule="auto"/>
              <w:ind w:right="90"/>
              <w:jc w:val="center"/>
              <w:rPr>
                <w:rFonts w:eastAsia="Times New Roman"/>
                <w:b/>
                <w:sz w:val="24"/>
              </w:rPr>
            </w:pPr>
            <w:r w:rsidRPr="003B32CC">
              <w:rPr>
                <w:rFonts w:eastAsia="Times New Roman"/>
                <w:b/>
                <w:sz w:val="24"/>
              </w:rPr>
              <w:t>Power Supply Costs</w:t>
            </w:r>
          </w:p>
        </w:tc>
      </w:tr>
      <w:tr w:rsidR="00F961E5" w:rsidRPr="003B32CC" w14:paraId="7ACBD413" w14:textId="77777777" w:rsidTr="00C053A5">
        <w:tc>
          <w:tcPr>
            <w:tcW w:w="1440" w:type="dxa"/>
            <w:vAlign w:val="bottom"/>
          </w:tcPr>
          <w:p w14:paraId="0E3EEA99" w14:textId="14BCD1DA" w:rsidR="00F961E5" w:rsidRPr="003B32CC" w:rsidRDefault="00F961E5" w:rsidP="0064187E">
            <w:pPr>
              <w:spacing w:line="240" w:lineRule="auto"/>
              <w:ind w:left="310" w:right="86"/>
              <w:rPr>
                <w:rFonts w:eastAsia="Times New Roman"/>
                <w:color w:val="000000"/>
                <w:sz w:val="24"/>
              </w:rPr>
            </w:pPr>
            <w:del w:id="2554" w:author="Roberts, Julie" w:date="2022-03-07T16:09:00Z">
              <w:r w:rsidRPr="003B32CC" w:rsidDel="0064187E">
                <w:rPr>
                  <w:rFonts w:eastAsia="Times New Roman"/>
                  <w:color w:val="000000"/>
                  <w:sz w:val="24"/>
                </w:rPr>
                <w:delText>2011</w:delText>
              </w:r>
            </w:del>
            <w:ins w:id="2555" w:author="Roberts, Julie" w:date="2022-03-08T17:29:00Z">
              <w:r w:rsidR="009962AF">
                <w:rPr>
                  <w:rFonts w:eastAsia="Times New Roman"/>
                  <w:color w:val="000000"/>
                  <w:sz w:val="24"/>
                </w:rPr>
                <w:t>2017</w:t>
              </w:r>
            </w:ins>
            <w:r w:rsidRPr="003B32CC">
              <w:rPr>
                <w:rFonts w:eastAsia="Times New Roman"/>
                <w:color w:val="000000"/>
                <w:sz w:val="24"/>
              </w:rPr>
              <w:t>*</w:t>
            </w:r>
          </w:p>
        </w:tc>
        <w:tc>
          <w:tcPr>
            <w:tcW w:w="4680" w:type="dxa"/>
            <w:vAlign w:val="center"/>
          </w:tcPr>
          <w:p w14:paraId="1EBAAEAD" w14:textId="3BAF6FCA" w:rsidR="00F961E5" w:rsidRPr="003B32CC" w:rsidRDefault="00F961E5">
            <w:pPr>
              <w:tabs>
                <w:tab w:val="decimal" w:pos="1242"/>
              </w:tabs>
              <w:spacing w:line="240" w:lineRule="auto"/>
              <w:ind w:right="90"/>
              <w:jc w:val="center"/>
              <w:rPr>
                <w:rFonts w:eastAsia="Times New Roman"/>
                <w:color w:val="000000"/>
                <w:sz w:val="24"/>
              </w:rPr>
            </w:pPr>
            <w:del w:id="2556" w:author="Roberts, Julie" w:date="2022-03-07T16:09:00Z">
              <w:r w:rsidRPr="003B32CC" w:rsidDel="0064187E">
                <w:rPr>
                  <w:sz w:val="24"/>
                </w:rPr>
                <w:delText>$3,</w:delText>
              </w:r>
              <w:r w:rsidDel="0064187E">
                <w:rPr>
                  <w:sz w:val="24"/>
                </w:rPr>
                <w:delText>263,374</w:delText>
              </w:r>
            </w:del>
            <w:ins w:id="2557" w:author="Roberts, Julie" w:date="2022-03-08T17:49:00Z">
              <w:r w:rsidR="00C02B45">
                <w:rPr>
                  <w:sz w:val="24"/>
                </w:rPr>
                <w:t>$</w:t>
              </w:r>
            </w:ins>
            <w:ins w:id="2558" w:author="Roberts, Julie" w:date="2022-03-21T16:03:00Z">
              <w:r w:rsidR="00274D49">
                <w:rPr>
                  <w:sz w:val="24"/>
                </w:rPr>
                <w:t>3,721,504</w:t>
              </w:r>
            </w:ins>
            <w:r w:rsidRPr="003B32CC">
              <w:rPr>
                <w:sz w:val="24"/>
              </w:rPr>
              <w:t xml:space="preserve"> </w:t>
            </w:r>
          </w:p>
        </w:tc>
      </w:tr>
      <w:tr w:rsidR="00F961E5" w:rsidRPr="003B32CC" w14:paraId="2310DD37" w14:textId="77777777" w:rsidTr="00C053A5">
        <w:tc>
          <w:tcPr>
            <w:tcW w:w="1440" w:type="dxa"/>
            <w:vAlign w:val="bottom"/>
          </w:tcPr>
          <w:p w14:paraId="7893C3B3" w14:textId="2F7D1233" w:rsidR="00F961E5" w:rsidRPr="003B32CC" w:rsidRDefault="00F961E5" w:rsidP="0064187E">
            <w:pPr>
              <w:spacing w:line="240" w:lineRule="auto"/>
              <w:ind w:left="310" w:right="86"/>
              <w:rPr>
                <w:rFonts w:eastAsia="Times New Roman"/>
                <w:b/>
                <w:sz w:val="24"/>
              </w:rPr>
            </w:pPr>
            <w:del w:id="2559" w:author="Roberts, Julie" w:date="2022-03-07T16:09:00Z">
              <w:r w:rsidRPr="003B32CC" w:rsidDel="0064187E">
                <w:rPr>
                  <w:rFonts w:eastAsia="Times New Roman"/>
                  <w:color w:val="000000"/>
                  <w:sz w:val="24"/>
                </w:rPr>
                <w:delText>2012</w:delText>
              </w:r>
            </w:del>
            <w:ins w:id="2560" w:author="Roberts, Julie" w:date="2022-03-08T17:29:00Z">
              <w:r w:rsidR="009962AF">
                <w:rPr>
                  <w:rFonts w:eastAsia="Times New Roman"/>
                  <w:color w:val="000000"/>
                  <w:sz w:val="24"/>
                </w:rPr>
                <w:t>2018</w:t>
              </w:r>
            </w:ins>
          </w:p>
        </w:tc>
        <w:tc>
          <w:tcPr>
            <w:tcW w:w="4680" w:type="dxa"/>
            <w:vAlign w:val="center"/>
          </w:tcPr>
          <w:p w14:paraId="57C7B252" w14:textId="5219F6EE" w:rsidR="00F961E5" w:rsidRPr="003B32CC" w:rsidRDefault="00F961E5">
            <w:pPr>
              <w:tabs>
                <w:tab w:val="decimal" w:pos="1242"/>
              </w:tabs>
              <w:spacing w:line="240" w:lineRule="auto"/>
              <w:ind w:right="90"/>
              <w:jc w:val="center"/>
              <w:rPr>
                <w:rFonts w:eastAsia="Times New Roman"/>
                <w:b/>
                <w:sz w:val="24"/>
              </w:rPr>
            </w:pPr>
            <w:del w:id="2561" w:author="Roberts, Julie" w:date="2022-03-07T16:12:00Z">
              <w:r w:rsidDel="0064187E">
                <w:rPr>
                  <w:sz w:val="24"/>
                </w:rPr>
                <w:delText>$</w:delText>
              </w:r>
              <w:r w:rsidRPr="003B32CC" w:rsidDel="0064187E">
                <w:rPr>
                  <w:sz w:val="24"/>
                </w:rPr>
                <w:delText>7,753,637</w:delText>
              </w:r>
            </w:del>
            <w:ins w:id="2562" w:author="Roberts, Julie" w:date="2022-03-08T17:50:00Z">
              <w:r w:rsidR="00C02B45" w:rsidRPr="00C02B45">
                <w:rPr>
                  <w:rFonts w:eastAsia="Times New Roman"/>
                  <w:bCs/>
                  <w:color w:val="000000"/>
                  <w:sz w:val="24"/>
                  <w:rPrChange w:id="2563" w:author="Roberts, Julie" w:date="2022-03-08T17:50:00Z">
                    <w:rPr>
                      <w:rFonts w:eastAsia="Times New Roman"/>
                      <w:b/>
                      <w:bCs/>
                      <w:color w:val="000000"/>
                      <w:sz w:val="16"/>
                      <w:szCs w:val="16"/>
                    </w:rPr>
                  </w:rPrChange>
                </w:rPr>
                <w:t>$11,322,54</w:t>
              </w:r>
            </w:ins>
            <w:ins w:id="2564" w:author="Roberts, Julie" w:date="2022-03-21T16:03:00Z">
              <w:r w:rsidR="00274D49">
                <w:rPr>
                  <w:rFonts w:eastAsia="Times New Roman"/>
                  <w:bCs/>
                  <w:color w:val="000000"/>
                  <w:sz w:val="24"/>
                </w:rPr>
                <w:t>5</w:t>
              </w:r>
            </w:ins>
          </w:p>
        </w:tc>
      </w:tr>
      <w:tr w:rsidR="00F961E5" w:rsidRPr="003B32CC" w14:paraId="5BDB31EB" w14:textId="77777777" w:rsidTr="00C053A5">
        <w:tc>
          <w:tcPr>
            <w:tcW w:w="1440" w:type="dxa"/>
            <w:vAlign w:val="bottom"/>
          </w:tcPr>
          <w:p w14:paraId="59035042" w14:textId="51B9D60D" w:rsidR="00F961E5" w:rsidRPr="003B32CC" w:rsidRDefault="00F961E5" w:rsidP="0064187E">
            <w:pPr>
              <w:spacing w:line="240" w:lineRule="auto"/>
              <w:ind w:left="310" w:right="86"/>
              <w:rPr>
                <w:rFonts w:eastAsia="Times New Roman"/>
                <w:b/>
                <w:sz w:val="24"/>
              </w:rPr>
            </w:pPr>
            <w:del w:id="2565" w:author="Roberts, Julie" w:date="2022-03-07T16:13:00Z">
              <w:r w:rsidRPr="003B32CC" w:rsidDel="0064187E">
                <w:rPr>
                  <w:rFonts w:eastAsia="Times New Roman"/>
                  <w:color w:val="000000"/>
                  <w:sz w:val="24"/>
                </w:rPr>
                <w:delText>2013</w:delText>
              </w:r>
            </w:del>
            <w:ins w:id="2566" w:author="Roberts, Julie" w:date="2022-03-08T17:29:00Z">
              <w:r w:rsidR="009962AF">
                <w:rPr>
                  <w:rFonts w:eastAsia="Times New Roman"/>
                  <w:color w:val="000000"/>
                  <w:sz w:val="24"/>
                </w:rPr>
                <w:t>2019</w:t>
              </w:r>
            </w:ins>
          </w:p>
        </w:tc>
        <w:tc>
          <w:tcPr>
            <w:tcW w:w="4680" w:type="dxa"/>
            <w:vAlign w:val="center"/>
          </w:tcPr>
          <w:p w14:paraId="6F2AE68A" w14:textId="4009F545" w:rsidR="00F961E5" w:rsidRPr="003B32CC" w:rsidRDefault="00F961E5">
            <w:pPr>
              <w:tabs>
                <w:tab w:val="decimal" w:pos="1242"/>
              </w:tabs>
              <w:spacing w:line="240" w:lineRule="auto"/>
              <w:ind w:right="90"/>
              <w:jc w:val="center"/>
              <w:rPr>
                <w:rFonts w:eastAsia="Times New Roman"/>
                <w:b/>
                <w:sz w:val="24"/>
              </w:rPr>
            </w:pPr>
            <w:del w:id="2567" w:author="Roberts, Julie" w:date="2022-03-07T16:13:00Z">
              <w:r w:rsidDel="0064187E">
                <w:rPr>
                  <w:sz w:val="24"/>
                </w:rPr>
                <w:delText>$</w:delText>
              </w:r>
              <w:r w:rsidRPr="003B32CC" w:rsidDel="0064187E">
                <w:rPr>
                  <w:sz w:val="24"/>
                </w:rPr>
                <w:delText>7,686,</w:delText>
              </w:r>
              <w:r w:rsidRPr="00C02B45" w:rsidDel="0064187E">
                <w:rPr>
                  <w:sz w:val="24"/>
                </w:rPr>
                <w:delText>018</w:delText>
              </w:r>
            </w:del>
            <w:ins w:id="2568" w:author="Roberts, Julie" w:date="2022-03-08T17:51:00Z">
              <w:r w:rsidR="00C02B45" w:rsidRPr="00C02B45">
                <w:rPr>
                  <w:rFonts w:eastAsia="Times New Roman"/>
                  <w:bCs/>
                  <w:color w:val="000000"/>
                  <w:sz w:val="24"/>
                  <w:rPrChange w:id="2569" w:author="Roberts, Julie" w:date="2022-03-08T17:51:00Z">
                    <w:rPr>
                      <w:rFonts w:eastAsia="Times New Roman"/>
                      <w:b/>
                      <w:bCs/>
                      <w:color w:val="000000"/>
                      <w:sz w:val="16"/>
                      <w:szCs w:val="16"/>
                    </w:rPr>
                  </w:rPrChange>
                </w:rPr>
                <w:t>$</w:t>
              </w:r>
            </w:ins>
            <w:ins w:id="2570" w:author="Roberts, Julie" w:date="2022-03-21T16:04:00Z">
              <w:r w:rsidR="00274D49">
                <w:rPr>
                  <w:rFonts w:eastAsia="Times New Roman"/>
                  <w:bCs/>
                  <w:color w:val="000000"/>
                  <w:sz w:val="24"/>
                </w:rPr>
                <w:t>11,733,135</w:t>
              </w:r>
            </w:ins>
          </w:p>
        </w:tc>
      </w:tr>
      <w:tr w:rsidR="00F961E5" w:rsidRPr="003B32CC" w14:paraId="610B0D19" w14:textId="77777777" w:rsidTr="00C053A5">
        <w:tc>
          <w:tcPr>
            <w:tcW w:w="1440" w:type="dxa"/>
            <w:vAlign w:val="bottom"/>
          </w:tcPr>
          <w:p w14:paraId="0316F2E5" w14:textId="025B9FF7" w:rsidR="00F961E5" w:rsidRPr="003B32CC" w:rsidRDefault="00F961E5" w:rsidP="0064187E">
            <w:pPr>
              <w:spacing w:line="240" w:lineRule="auto"/>
              <w:ind w:left="310" w:right="86"/>
              <w:rPr>
                <w:rFonts w:eastAsia="Times New Roman"/>
                <w:b/>
                <w:sz w:val="24"/>
              </w:rPr>
            </w:pPr>
            <w:del w:id="2571" w:author="Roberts, Julie" w:date="2022-03-07T16:14:00Z">
              <w:r w:rsidRPr="003B32CC" w:rsidDel="0064187E">
                <w:rPr>
                  <w:rFonts w:eastAsia="Times New Roman"/>
                  <w:color w:val="000000"/>
                  <w:sz w:val="24"/>
                </w:rPr>
                <w:delText>2014</w:delText>
              </w:r>
            </w:del>
            <w:ins w:id="2572" w:author="Roberts, Julie" w:date="2022-03-08T17:29:00Z">
              <w:r w:rsidR="009962AF">
                <w:rPr>
                  <w:rFonts w:eastAsia="Times New Roman"/>
                  <w:color w:val="000000"/>
                  <w:sz w:val="24"/>
                </w:rPr>
                <w:t>2020</w:t>
              </w:r>
            </w:ins>
          </w:p>
        </w:tc>
        <w:tc>
          <w:tcPr>
            <w:tcW w:w="4680" w:type="dxa"/>
            <w:vAlign w:val="center"/>
          </w:tcPr>
          <w:p w14:paraId="2270EB99" w14:textId="353FD54C" w:rsidR="00F961E5" w:rsidRPr="003B32CC" w:rsidRDefault="00F961E5">
            <w:pPr>
              <w:tabs>
                <w:tab w:val="decimal" w:pos="1242"/>
              </w:tabs>
              <w:spacing w:line="240" w:lineRule="auto"/>
              <w:ind w:right="90"/>
              <w:jc w:val="center"/>
              <w:rPr>
                <w:rFonts w:eastAsia="Times New Roman"/>
                <w:b/>
                <w:sz w:val="24"/>
              </w:rPr>
            </w:pPr>
            <w:del w:id="2573" w:author="Roberts, Julie" w:date="2022-03-07T16:14:00Z">
              <w:r w:rsidDel="0064187E">
                <w:rPr>
                  <w:sz w:val="24"/>
                </w:rPr>
                <w:delText>$</w:delText>
              </w:r>
              <w:r w:rsidRPr="003B32CC" w:rsidDel="0064187E">
                <w:rPr>
                  <w:sz w:val="24"/>
                </w:rPr>
                <w:delText>5,761,</w:delText>
              </w:r>
              <w:r w:rsidRPr="00C02B45" w:rsidDel="0064187E">
                <w:rPr>
                  <w:sz w:val="24"/>
                </w:rPr>
                <w:delText>224</w:delText>
              </w:r>
            </w:del>
            <w:ins w:id="2574" w:author="Roberts, Julie" w:date="2022-03-08T17:51:00Z">
              <w:r w:rsidR="00C02B45" w:rsidRPr="00C02B45">
                <w:rPr>
                  <w:rFonts w:eastAsia="Times New Roman"/>
                  <w:bCs/>
                  <w:color w:val="000000"/>
                  <w:sz w:val="24"/>
                  <w:rPrChange w:id="2575" w:author="Roberts, Julie" w:date="2022-03-08T17:51:00Z">
                    <w:rPr>
                      <w:rFonts w:eastAsia="Times New Roman"/>
                      <w:b/>
                      <w:bCs/>
                      <w:color w:val="000000"/>
                      <w:sz w:val="16"/>
                      <w:szCs w:val="16"/>
                    </w:rPr>
                  </w:rPrChange>
                </w:rPr>
                <w:t>$</w:t>
              </w:r>
            </w:ins>
            <w:ins w:id="2576" w:author="Roberts, Julie" w:date="2022-03-21T16:04:00Z">
              <w:r w:rsidR="00274D49">
                <w:rPr>
                  <w:rFonts w:eastAsia="Times New Roman"/>
                  <w:bCs/>
                  <w:color w:val="000000"/>
                  <w:sz w:val="24"/>
                </w:rPr>
                <w:t>10,459,306</w:t>
              </w:r>
            </w:ins>
          </w:p>
        </w:tc>
      </w:tr>
      <w:tr w:rsidR="00F961E5" w:rsidRPr="003B32CC" w14:paraId="101C739D" w14:textId="77777777" w:rsidTr="00C053A5">
        <w:tc>
          <w:tcPr>
            <w:tcW w:w="1440" w:type="dxa"/>
            <w:vAlign w:val="bottom"/>
          </w:tcPr>
          <w:p w14:paraId="000251A0" w14:textId="428F5A07" w:rsidR="00F961E5" w:rsidRPr="003B32CC" w:rsidRDefault="00F961E5" w:rsidP="00947B11">
            <w:pPr>
              <w:spacing w:line="240" w:lineRule="auto"/>
              <w:ind w:left="310" w:right="86"/>
              <w:rPr>
                <w:rFonts w:eastAsia="Times New Roman"/>
                <w:b/>
                <w:sz w:val="24"/>
              </w:rPr>
            </w:pPr>
            <w:del w:id="2577" w:author="Roberts, Julie" w:date="2022-03-07T16:15:00Z">
              <w:r w:rsidRPr="003B32CC" w:rsidDel="00947B11">
                <w:rPr>
                  <w:rFonts w:eastAsia="Times New Roman"/>
                  <w:color w:val="000000"/>
                  <w:sz w:val="24"/>
                </w:rPr>
                <w:delText>2015</w:delText>
              </w:r>
            </w:del>
            <w:ins w:id="2578" w:author="Roberts, Julie" w:date="2022-03-08T17:29:00Z">
              <w:r w:rsidR="009962AF">
                <w:rPr>
                  <w:rFonts w:eastAsia="Times New Roman"/>
                  <w:color w:val="000000"/>
                  <w:sz w:val="24"/>
                </w:rPr>
                <w:t>2021</w:t>
              </w:r>
            </w:ins>
          </w:p>
        </w:tc>
        <w:tc>
          <w:tcPr>
            <w:tcW w:w="4680" w:type="dxa"/>
            <w:vAlign w:val="center"/>
          </w:tcPr>
          <w:p w14:paraId="74021CEC" w14:textId="6135D05C" w:rsidR="00F961E5" w:rsidRPr="003B32CC" w:rsidRDefault="00F961E5" w:rsidP="00D36809">
            <w:pPr>
              <w:tabs>
                <w:tab w:val="decimal" w:pos="1242"/>
              </w:tabs>
              <w:spacing w:line="240" w:lineRule="auto"/>
              <w:ind w:right="90"/>
              <w:jc w:val="center"/>
              <w:rPr>
                <w:rFonts w:eastAsia="Times New Roman"/>
                <w:b/>
                <w:sz w:val="24"/>
              </w:rPr>
              <w:pPrChange w:id="2579" w:author="Roberts, Julie" w:date="2022-03-25T09:23:00Z">
                <w:pPr>
                  <w:tabs>
                    <w:tab w:val="decimal" w:pos="1242"/>
                  </w:tabs>
                  <w:spacing w:line="240" w:lineRule="auto"/>
                  <w:ind w:right="90"/>
                  <w:jc w:val="center"/>
                </w:pPr>
              </w:pPrChange>
            </w:pPr>
            <w:del w:id="2580" w:author="Roberts, Julie" w:date="2022-03-07T16:16:00Z">
              <w:r w:rsidDel="00947B11">
                <w:rPr>
                  <w:rFonts w:eastAsia="Times New Roman"/>
                  <w:color w:val="000000"/>
                  <w:sz w:val="24"/>
                </w:rPr>
                <w:delText>$</w:delText>
              </w:r>
              <w:r w:rsidRPr="003B32CC" w:rsidDel="00947B11">
                <w:rPr>
                  <w:rFonts w:eastAsia="Times New Roman"/>
                  <w:color w:val="000000"/>
                  <w:sz w:val="24"/>
                </w:rPr>
                <w:delText>5,803,993</w:delText>
              </w:r>
            </w:del>
            <w:ins w:id="2581" w:author="Roberts, Julie" w:date="2022-03-08T17:52:00Z">
              <w:r w:rsidR="00C02B45" w:rsidRPr="00C02B45">
                <w:rPr>
                  <w:rFonts w:eastAsia="Times New Roman"/>
                  <w:color w:val="000000"/>
                  <w:sz w:val="24"/>
                </w:rPr>
                <w:t>$</w:t>
              </w:r>
            </w:ins>
            <w:ins w:id="2582" w:author="Roberts, Julie" w:date="2022-03-25T09:23:00Z">
              <w:r w:rsidR="00D36809">
                <w:rPr>
                  <w:rFonts w:eastAsia="Times New Roman"/>
                  <w:color w:val="000000"/>
                  <w:sz w:val="24"/>
                </w:rPr>
                <w:t>10,932,609</w:t>
              </w:r>
            </w:ins>
          </w:p>
        </w:tc>
      </w:tr>
      <w:tr w:rsidR="00F961E5" w:rsidRPr="003B32CC" w14:paraId="3D5C96A3" w14:textId="77777777" w:rsidTr="00C053A5">
        <w:tc>
          <w:tcPr>
            <w:tcW w:w="1440" w:type="dxa"/>
            <w:vAlign w:val="bottom"/>
          </w:tcPr>
          <w:p w14:paraId="2E8C0243" w14:textId="081D0D91" w:rsidR="00F961E5" w:rsidRPr="003B32CC" w:rsidDel="00670478" w:rsidRDefault="00F961E5" w:rsidP="00947B11">
            <w:pPr>
              <w:spacing w:line="240" w:lineRule="auto"/>
              <w:ind w:left="310" w:right="86"/>
              <w:rPr>
                <w:rFonts w:eastAsia="Times New Roman"/>
                <w:color w:val="000000"/>
                <w:sz w:val="24"/>
              </w:rPr>
            </w:pPr>
            <w:del w:id="2583" w:author="Roberts, Julie" w:date="2022-03-07T16:16:00Z">
              <w:r w:rsidRPr="003B32CC" w:rsidDel="00947B11">
                <w:rPr>
                  <w:rFonts w:eastAsia="Times New Roman"/>
                  <w:color w:val="000000"/>
                  <w:sz w:val="24"/>
                </w:rPr>
                <w:delText>2016</w:delText>
              </w:r>
            </w:del>
            <w:ins w:id="2584" w:author="Roberts, Julie" w:date="2022-03-08T17:29:00Z">
              <w:r w:rsidR="009962AF">
                <w:rPr>
                  <w:rFonts w:eastAsia="Times New Roman"/>
                  <w:color w:val="000000"/>
                  <w:sz w:val="24"/>
                </w:rPr>
                <w:t>2022</w:t>
              </w:r>
            </w:ins>
            <w:r w:rsidRPr="003B32CC">
              <w:rPr>
                <w:rFonts w:eastAsia="Times New Roman"/>
                <w:color w:val="000000"/>
                <w:sz w:val="24"/>
              </w:rPr>
              <w:t>**</w:t>
            </w:r>
          </w:p>
        </w:tc>
        <w:tc>
          <w:tcPr>
            <w:tcW w:w="4680" w:type="dxa"/>
            <w:vAlign w:val="center"/>
          </w:tcPr>
          <w:p w14:paraId="4C3F8EF8" w14:textId="3DD0BEA2" w:rsidR="00F961E5" w:rsidRPr="003B32CC" w:rsidDel="00670478" w:rsidRDefault="00F961E5">
            <w:pPr>
              <w:tabs>
                <w:tab w:val="decimal" w:pos="1242"/>
              </w:tabs>
              <w:spacing w:line="240" w:lineRule="auto"/>
              <w:ind w:right="90"/>
              <w:jc w:val="center"/>
              <w:rPr>
                <w:rFonts w:eastAsia="Times New Roman"/>
                <w:color w:val="000000"/>
                <w:sz w:val="24"/>
              </w:rPr>
            </w:pPr>
            <w:del w:id="2585" w:author="Roberts, Julie" w:date="2022-03-07T16:16:00Z">
              <w:r w:rsidRPr="003B32CC" w:rsidDel="00947B11">
                <w:rPr>
                  <w:rFonts w:eastAsia="Times New Roman"/>
                  <w:color w:val="000000"/>
                  <w:sz w:val="24"/>
                </w:rPr>
                <w:delText>$4,608,294</w:delText>
              </w:r>
            </w:del>
            <w:ins w:id="2586" w:author="Roberts, Julie" w:date="2022-03-08T17:53:00Z">
              <w:r w:rsidR="00C02B45" w:rsidRPr="00C02B45">
                <w:rPr>
                  <w:rFonts w:eastAsia="Times New Roman"/>
                  <w:color w:val="000000"/>
                  <w:sz w:val="24"/>
                </w:rPr>
                <w:t>$</w:t>
              </w:r>
            </w:ins>
            <w:ins w:id="2587" w:author="Roberts, Julie" w:date="2022-03-21T16:05:00Z">
              <w:r w:rsidR="00274D49">
                <w:rPr>
                  <w:rFonts w:eastAsia="Times New Roman"/>
                  <w:color w:val="000000"/>
                  <w:sz w:val="24"/>
                </w:rPr>
                <w:t>9,204,039</w:t>
              </w:r>
            </w:ins>
          </w:p>
        </w:tc>
      </w:tr>
      <w:tr w:rsidR="00F961E5" w:rsidRPr="000E2B4A" w14:paraId="641E2C58" w14:textId="77777777" w:rsidTr="009B6D2B">
        <w:tc>
          <w:tcPr>
            <w:tcW w:w="1440" w:type="dxa"/>
            <w:tcBorders>
              <w:bottom w:val="single" w:sz="4" w:space="0" w:color="000000"/>
            </w:tcBorders>
            <w:vAlign w:val="bottom"/>
          </w:tcPr>
          <w:p w14:paraId="240BBD30" w14:textId="77777777" w:rsidR="00F961E5" w:rsidRPr="003B32CC" w:rsidRDefault="00F961E5" w:rsidP="009B6D2B">
            <w:pPr>
              <w:tabs>
                <w:tab w:val="decimal" w:pos="522"/>
              </w:tabs>
              <w:spacing w:line="240" w:lineRule="auto"/>
              <w:ind w:right="86"/>
              <w:jc w:val="center"/>
              <w:rPr>
                <w:rFonts w:eastAsia="Times New Roman"/>
                <w:b/>
                <w:sz w:val="24"/>
              </w:rPr>
            </w:pPr>
            <w:r w:rsidRPr="003B32CC">
              <w:rPr>
                <w:rFonts w:eastAsia="Times New Roman"/>
                <w:color w:val="000000"/>
                <w:sz w:val="24"/>
              </w:rPr>
              <w:t>Total</w:t>
            </w:r>
          </w:p>
        </w:tc>
        <w:tc>
          <w:tcPr>
            <w:tcW w:w="4680" w:type="dxa"/>
            <w:tcBorders>
              <w:bottom w:val="single" w:sz="4" w:space="0" w:color="000000"/>
            </w:tcBorders>
            <w:vAlign w:val="center"/>
          </w:tcPr>
          <w:p w14:paraId="7165A956" w14:textId="558F4FEB" w:rsidR="00F961E5" w:rsidRPr="003B32CC" w:rsidRDefault="00F961E5">
            <w:pPr>
              <w:tabs>
                <w:tab w:val="decimal" w:pos="1242"/>
              </w:tabs>
              <w:spacing w:line="240" w:lineRule="auto"/>
              <w:ind w:right="90"/>
              <w:jc w:val="center"/>
              <w:rPr>
                <w:rFonts w:eastAsia="Times New Roman"/>
                <w:b/>
                <w:sz w:val="24"/>
              </w:rPr>
            </w:pPr>
            <w:del w:id="2588" w:author="Roberts, Julie" w:date="2022-03-07T16:20:00Z">
              <w:r w:rsidRPr="003B32CC" w:rsidDel="00947B11">
                <w:rPr>
                  <w:rFonts w:eastAsia="Times New Roman"/>
                  <w:color w:val="000000"/>
                  <w:sz w:val="24"/>
                </w:rPr>
                <w:delText>$34,</w:delText>
              </w:r>
              <w:r w:rsidDel="00947B11">
                <w:rPr>
                  <w:rFonts w:eastAsia="Times New Roman"/>
                  <w:color w:val="000000"/>
                  <w:sz w:val="24"/>
                </w:rPr>
                <w:delText>876,5</w:delText>
              </w:r>
              <w:r w:rsidR="00370D28" w:rsidDel="00947B11">
                <w:rPr>
                  <w:rFonts w:eastAsia="Times New Roman"/>
                  <w:color w:val="000000"/>
                  <w:sz w:val="24"/>
                </w:rPr>
                <w:delText>40</w:delText>
              </w:r>
            </w:del>
            <w:ins w:id="2589" w:author="Roberts, Julie" w:date="2022-03-25T09:23:00Z">
              <w:r w:rsidR="00D36809">
                <w:rPr>
                  <w:rFonts w:eastAsia="Times New Roman"/>
                  <w:color w:val="000000"/>
                  <w:sz w:val="24"/>
                </w:rPr>
                <w:t>$57,373,138</w:t>
              </w:r>
            </w:ins>
          </w:p>
        </w:tc>
      </w:tr>
      <w:tr w:rsidR="009B6D2B" w:rsidRPr="000E2B4A" w14:paraId="0B007B63" w14:textId="77777777" w:rsidTr="009B6D2B">
        <w:tc>
          <w:tcPr>
            <w:tcW w:w="6120" w:type="dxa"/>
            <w:gridSpan w:val="2"/>
            <w:tcBorders>
              <w:left w:val="nil"/>
              <w:bottom w:val="nil"/>
              <w:right w:val="nil"/>
            </w:tcBorders>
            <w:vAlign w:val="bottom"/>
          </w:tcPr>
          <w:p w14:paraId="74981F95" w14:textId="5B4F4528" w:rsidR="009B6D2B" w:rsidRPr="0065511B" w:rsidRDefault="009B6D2B" w:rsidP="00C02B45">
            <w:pPr>
              <w:tabs>
                <w:tab w:val="decimal" w:pos="1242"/>
              </w:tabs>
              <w:spacing w:line="240" w:lineRule="auto"/>
              <w:ind w:right="86"/>
              <w:rPr>
                <w:rFonts w:eastAsia="Times New Roman"/>
                <w:color w:val="000000"/>
                <w:sz w:val="24"/>
              </w:rPr>
            </w:pPr>
            <w:r w:rsidRPr="0065511B">
              <w:rPr>
                <w:rFonts w:eastAsia="Times New Roman"/>
                <w:sz w:val="18"/>
                <w:szCs w:val="18"/>
              </w:rPr>
              <w:t xml:space="preserve">* September –December </w:t>
            </w:r>
            <w:del w:id="2590" w:author="Roberts, Julie" w:date="2022-03-07T16:11:00Z">
              <w:r w:rsidRPr="0065511B" w:rsidDel="0064187E">
                <w:rPr>
                  <w:rFonts w:eastAsia="Times New Roman"/>
                  <w:sz w:val="18"/>
                  <w:szCs w:val="18"/>
                </w:rPr>
                <w:delText>2011</w:delText>
              </w:r>
            </w:del>
            <w:ins w:id="2591" w:author="Roberts, Julie" w:date="2022-03-08T17:54:00Z">
              <w:r w:rsidR="00C02B45">
                <w:rPr>
                  <w:rFonts w:eastAsia="Times New Roman"/>
                  <w:sz w:val="18"/>
                  <w:szCs w:val="18"/>
                </w:rPr>
                <w:t>2017</w:t>
              </w:r>
            </w:ins>
            <w:r w:rsidRPr="0065511B">
              <w:rPr>
                <w:rFonts w:eastAsia="Times New Roman"/>
                <w:sz w:val="18"/>
                <w:szCs w:val="18"/>
              </w:rPr>
              <w:t>.</w:t>
            </w:r>
          </w:p>
        </w:tc>
      </w:tr>
      <w:tr w:rsidR="009B6D2B" w:rsidRPr="000E2B4A" w14:paraId="4DDD9623" w14:textId="77777777" w:rsidTr="009B6D2B">
        <w:tc>
          <w:tcPr>
            <w:tcW w:w="6120" w:type="dxa"/>
            <w:gridSpan w:val="2"/>
            <w:tcBorders>
              <w:top w:val="nil"/>
              <w:left w:val="nil"/>
              <w:bottom w:val="nil"/>
              <w:right w:val="nil"/>
            </w:tcBorders>
            <w:vAlign w:val="bottom"/>
          </w:tcPr>
          <w:p w14:paraId="2C8A39F1" w14:textId="3689AF4E" w:rsidR="009B6D2B" w:rsidRPr="0065511B" w:rsidRDefault="009B6D2B" w:rsidP="00C02B45">
            <w:pPr>
              <w:tabs>
                <w:tab w:val="decimal" w:pos="1242"/>
              </w:tabs>
              <w:spacing w:line="240" w:lineRule="auto"/>
              <w:ind w:right="86"/>
              <w:rPr>
                <w:rFonts w:eastAsia="Times New Roman"/>
                <w:color w:val="000000"/>
                <w:sz w:val="24"/>
              </w:rPr>
            </w:pPr>
            <w:r w:rsidRPr="0065511B">
              <w:rPr>
                <w:rFonts w:eastAsia="Times New Roman"/>
                <w:sz w:val="18"/>
                <w:szCs w:val="18"/>
              </w:rPr>
              <w:t xml:space="preserve">** January – October </w:t>
            </w:r>
            <w:del w:id="2592" w:author="Roberts, Julie" w:date="2022-03-07T16:11:00Z">
              <w:r w:rsidRPr="0065511B" w:rsidDel="0064187E">
                <w:rPr>
                  <w:rFonts w:eastAsia="Times New Roman"/>
                  <w:sz w:val="18"/>
                  <w:szCs w:val="18"/>
                </w:rPr>
                <w:delText>2016</w:delText>
              </w:r>
            </w:del>
            <w:ins w:id="2593" w:author="Roberts, Julie" w:date="2022-03-08T17:54:00Z">
              <w:r w:rsidR="00C02B45">
                <w:rPr>
                  <w:rFonts w:eastAsia="Times New Roman"/>
                  <w:sz w:val="18"/>
                  <w:szCs w:val="18"/>
                </w:rPr>
                <w:t>2022</w:t>
              </w:r>
            </w:ins>
          </w:p>
        </w:tc>
      </w:tr>
    </w:tbl>
    <w:p w14:paraId="48D59069" w14:textId="77777777" w:rsidR="00F92BF7" w:rsidRDefault="00F961E5" w:rsidP="001247F9">
      <w:pPr>
        <w:pStyle w:val="BodyText"/>
        <w:widowControl/>
        <w:spacing w:line="480" w:lineRule="auto"/>
        <w:ind w:right="86"/>
      </w:pPr>
      <w:r>
        <w:t>Table 2.</w:t>
      </w:r>
      <w:r w:rsidR="00D37068">
        <w:t>3</w:t>
      </w:r>
      <w:r>
        <w:t xml:space="preserve"> </w:t>
      </w:r>
      <w:r w:rsidRPr="00535122">
        <w:t xml:space="preserve">below identifies the long-term </w:t>
      </w:r>
      <w:r>
        <w:t xml:space="preserve">and short-term (monthly) firm </w:t>
      </w:r>
      <w:r w:rsidRPr="00535122">
        <w:t>energy contracts in ef</w:t>
      </w:r>
      <w:r>
        <w:t xml:space="preserve">fect during the Review Period. </w:t>
      </w:r>
    </w:p>
    <w:p w14:paraId="4411E1DD" w14:textId="77777777" w:rsidR="00F92BF7" w:rsidRDefault="00F92BF7">
      <w:pPr>
        <w:spacing w:after="200" w:line="276" w:lineRule="auto"/>
        <w:rPr>
          <w:sz w:val="24"/>
        </w:rPr>
      </w:pPr>
      <w:r>
        <w:br w:type="page"/>
      </w:r>
    </w:p>
    <w:p w14:paraId="7D12AD54" w14:textId="77777777" w:rsidR="001247F9" w:rsidRDefault="001247F9" w:rsidP="00F92BF7">
      <w:pPr>
        <w:pStyle w:val="TableHdg"/>
        <w:keepNext w:val="0"/>
        <w:spacing w:before="0" w:after="0" w:line="240" w:lineRule="auto"/>
        <w:ind w:right="86"/>
      </w:pPr>
      <w:r w:rsidRPr="00535122">
        <w:lastRenderedPageBreak/>
        <w:t xml:space="preserve">Table </w:t>
      </w:r>
      <w:r>
        <w:t>2</w:t>
      </w:r>
      <w:r w:rsidRPr="00535122">
        <w:t>.</w:t>
      </w:r>
      <w:r w:rsidR="00A743DB">
        <w:t>3</w:t>
      </w:r>
    </w:p>
    <w:p w14:paraId="50906BBF" w14:textId="77777777" w:rsidR="001247F9" w:rsidRDefault="001247F9" w:rsidP="00F92BF7">
      <w:pPr>
        <w:pStyle w:val="TableHdg"/>
        <w:keepNext w:val="0"/>
        <w:spacing w:before="0" w:after="0" w:line="240" w:lineRule="auto"/>
        <w:ind w:right="86"/>
        <w:rPr>
          <w:rFonts w:eastAsia="Times New Roman"/>
        </w:rPr>
      </w:pPr>
      <w:r w:rsidRPr="005B5CE2">
        <w:rPr>
          <w:rFonts w:eastAsia="Times New Roman"/>
        </w:rPr>
        <w:t xml:space="preserve">Long-Term </w:t>
      </w:r>
      <w:r>
        <w:rPr>
          <w:rFonts w:eastAsia="Times New Roman"/>
        </w:rPr>
        <w:t>and Monthly Energy and</w:t>
      </w:r>
      <w:r w:rsidRPr="005B5CE2">
        <w:rPr>
          <w:rFonts w:eastAsia="Times New Roman"/>
        </w:rPr>
        <w:t xml:space="preserve"> Capacity Contracts During the </w:t>
      </w:r>
      <w:r>
        <w:rPr>
          <w:rFonts w:eastAsia="Times New Roman"/>
        </w:rPr>
        <w:t>Review</w:t>
      </w:r>
      <w:r w:rsidRPr="005B5CE2">
        <w:rPr>
          <w:rFonts w:eastAsia="Times New Roman"/>
        </w:rPr>
        <w:t xml:space="preserve"> Period</w:t>
      </w:r>
    </w:p>
    <w:p w14:paraId="4F825E85" w14:textId="77777777" w:rsidR="00C50C19" w:rsidRPr="00535122" w:rsidRDefault="00C50C19" w:rsidP="00F92BF7">
      <w:pPr>
        <w:pStyle w:val="TableHdg"/>
        <w:keepNext w:val="0"/>
        <w:spacing w:before="0" w:after="0" w:line="240" w:lineRule="auto"/>
        <w:ind w:right="86"/>
        <w:rPr>
          <w:rFonts w:eastAsia="Times New Roman"/>
          <w:b w:val="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27"/>
        <w:gridCol w:w="1586"/>
        <w:gridCol w:w="1618"/>
        <w:gridCol w:w="1767"/>
        <w:gridCol w:w="1216"/>
        <w:gridCol w:w="1136"/>
        <w:tblGridChange w:id="2594">
          <w:tblGrid>
            <w:gridCol w:w="2027"/>
            <w:gridCol w:w="14"/>
            <w:gridCol w:w="1572"/>
            <w:gridCol w:w="14"/>
            <w:gridCol w:w="1604"/>
            <w:gridCol w:w="1767"/>
            <w:gridCol w:w="1216"/>
            <w:gridCol w:w="1136"/>
          </w:tblGrid>
        </w:tblGridChange>
      </w:tblGrid>
      <w:tr w:rsidR="001247F9" w:rsidRPr="00535122" w14:paraId="1A1A97EC" w14:textId="77777777" w:rsidTr="00551393">
        <w:tc>
          <w:tcPr>
            <w:tcW w:w="2027" w:type="dxa"/>
            <w:vAlign w:val="center"/>
          </w:tcPr>
          <w:p w14:paraId="5770EFE1" w14:textId="77777777" w:rsidR="001247F9" w:rsidRPr="00F92BF7" w:rsidRDefault="001247F9" w:rsidP="00F92BF7">
            <w:pPr>
              <w:autoSpaceDE w:val="0"/>
              <w:autoSpaceDN w:val="0"/>
              <w:adjustRightInd w:val="0"/>
              <w:spacing w:line="240" w:lineRule="auto"/>
              <w:rPr>
                <w:rFonts w:eastAsia="Times New Roman"/>
                <w:sz w:val="18"/>
                <w:szCs w:val="18"/>
              </w:rPr>
            </w:pPr>
            <w:r w:rsidRPr="00F92BF7">
              <w:rPr>
                <w:rFonts w:eastAsia="Times New Roman"/>
                <w:b/>
                <w:bCs/>
                <w:color w:val="000000"/>
                <w:sz w:val="18"/>
                <w:szCs w:val="18"/>
              </w:rPr>
              <w:t>Supplier/Counterparty</w:t>
            </w:r>
          </w:p>
        </w:tc>
        <w:tc>
          <w:tcPr>
            <w:tcW w:w="1586" w:type="dxa"/>
            <w:vAlign w:val="center"/>
          </w:tcPr>
          <w:p w14:paraId="22AF633B" w14:textId="77777777" w:rsidR="001247F9" w:rsidRPr="00F92BF7" w:rsidRDefault="001247F9" w:rsidP="00F92BF7">
            <w:pPr>
              <w:autoSpaceDE w:val="0"/>
              <w:autoSpaceDN w:val="0"/>
              <w:adjustRightInd w:val="0"/>
              <w:spacing w:line="240" w:lineRule="auto"/>
              <w:rPr>
                <w:rFonts w:eastAsia="Calibri"/>
                <w:sz w:val="18"/>
                <w:szCs w:val="18"/>
              </w:rPr>
            </w:pPr>
            <w:r w:rsidRPr="00F92BF7">
              <w:rPr>
                <w:rFonts w:eastAsia="Times New Roman"/>
                <w:b/>
                <w:bCs/>
                <w:color w:val="000000"/>
                <w:sz w:val="18"/>
                <w:szCs w:val="18"/>
              </w:rPr>
              <w:t>Product</w:t>
            </w:r>
          </w:p>
        </w:tc>
        <w:tc>
          <w:tcPr>
            <w:tcW w:w="1618" w:type="dxa"/>
            <w:vAlign w:val="center"/>
          </w:tcPr>
          <w:p w14:paraId="3D7E95C4" w14:textId="77777777" w:rsidR="001247F9" w:rsidRPr="00F92BF7" w:rsidRDefault="001247F9" w:rsidP="00F92BF7">
            <w:pPr>
              <w:autoSpaceDE w:val="0"/>
              <w:autoSpaceDN w:val="0"/>
              <w:adjustRightInd w:val="0"/>
              <w:spacing w:line="240" w:lineRule="auto"/>
              <w:rPr>
                <w:rFonts w:eastAsia="Times New Roman"/>
                <w:sz w:val="18"/>
                <w:szCs w:val="18"/>
              </w:rPr>
            </w:pPr>
            <w:r w:rsidRPr="00F92BF7">
              <w:rPr>
                <w:rFonts w:eastAsia="Times New Roman"/>
                <w:b/>
                <w:bCs/>
                <w:color w:val="000000"/>
                <w:sz w:val="18"/>
                <w:szCs w:val="18"/>
              </w:rPr>
              <w:t>Resource</w:t>
            </w:r>
          </w:p>
        </w:tc>
        <w:tc>
          <w:tcPr>
            <w:tcW w:w="1767" w:type="dxa"/>
            <w:vAlign w:val="center"/>
          </w:tcPr>
          <w:p w14:paraId="3C44570C" w14:textId="77777777" w:rsidR="001247F9" w:rsidRPr="00F92BF7" w:rsidRDefault="001247F9" w:rsidP="00F92BF7">
            <w:pPr>
              <w:autoSpaceDE w:val="0"/>
              <w:autoSpaceDN w:val="0"/>
              <w:adjustRightInd w:val="0"/>
              <w:spacing w:line="240" w:lineRule="auto"/>
              <w:rPr>
                <w:rFonts w:eastAsia="Times New Roman"/>
                <w:b/>
                <w:bCs/>
                <w:color w:val="000000"/>
                <w:sz w:val="18"/>
                <w:szCs w:val="18"/>
              </w:rPr>
            </w:pPr>
            <w:r w:rsidRPr="00F92BF7">
              <w:rPr>
                <w:rFonts w:eastAsia="Times New Roman"/>
                <w:b/>
                <w:bCs/>
                <w:color w:val="000000"/>
                <w:sz w:val="18"/>
                <w:szCs w:val="18"/>
              </w:rPr>
              <w:t>Term of</w:t>
            </w:r>
          </w:p>
          <w:p w14:paraId="24CC2ED8" w14:textId="77777777" w:rsidR="001247F9" w:rsidRPr="00F92BF7" w:rsidRDefault="001247F9" w:rsidP="00F92BF7">
            <w:pPr>
              <w:autoSpaceDE w:val="0"/>
              <w:autoSpaceDN w:val="0"/>
              <w:adjustRightInd w:val="0"/>
              <w:spacing w:line="240" w:lineRule="auto"/>
              <w:rPr>
                <w:rFonts w:eastAsia="Times New Roman"/>
                <w:sz w:val="18"/>
                <w:szCs w:val="18"/>
              </w:rPr>
            </w:pPr>
            <w:r w:rsidRPr="00F92BF7">
              <w:rPr>
                <w:rFonts w:eastAsia="Times New Roman"/>
                <w:b/>
                <w:bCs/>
                <w:color w:val="000000"/>
                <w:sz w:val="18"/>
                <w:szCs w:val="18"/>
              </w:rPr>
              <w:t>Deliveries</w:t>
            </w:r>
          </w:p>
        </w:tc>
        <w:tc>
          <w:tcPr>
            <w:tcW w:w="1216" w:type="dxa"/>
            <w:vAlign w:val="center"/>
          </w:tcPr>
          <w:p w14:paraId="482DD2E2" w14:textId="77777777" w:rsidR="001247F9" w:rsidRPr="00F92BF7" w:rsidRDefault="001247F9" w:rsidP="00F92BF7">
            <w:pPr>
              <w:autoSpaceDE w:val="0"/>
              <w:autoSpaceDN w:val="0"/>
              <w:adjustRightInd w:val="0"/>
              <w:spacing w:line="240" w:lineRule="auto"/>
              <w:rPr>
                <w:rFonts w:eastAsia="Times New Roman"/>
                <w:sz w:val="18"/>
                <w:szCs w:val="18"/>
              </w:rPr>
            </w:pPr>
            <w:r w:rsidRPr="00F92BF7">
              <w:rPr>
                <w:rFonts w:eastAsia="Times New Roman"/>
                <w:b/>
                <w:bCs/>
                <w:color w:val="000000"/>
                <w:sz w:val="18"/>
                <w:szCs w:val="18"/>
              </w:rPr>
              <w:t>Contract Length</w:t>
            </w:r>
          </w:p>
        </w:tc>
        <w:tc>
          <w:tcPr>
            <w:tcW w:w="1136" w:type="dxa"/>
            <w:vAlign w:val="center"/>
          </w:tcPr>
          <w:p w14:paraId="21000DB5" w14:textId="77777777" w:rsidR="001247F9" w:rsidRPr="00535122" w:rsidRDefault="001247F9" w:rsidP="00F92BF7">
            <w:pPr>
              <w:autoSpaceDE w:val="0"/>
              <w:autoSpaceDN w:val="0"/>
              <w:adjustRightInd w:val="0"/>
              <w:spacing w:line="240" w:lineRule="auto"/>
              <w:rPr>
                <w:rFonts w:ascii="TimesNewRomanPSMT" w:eastAsia="Times New Roman" w:hAnsi="TimesNewRomanPSMT" w:cs="TimesNewRomanPSMT"/>
                <w:sz w:val="20"/>
                <w:szCs w:val="20"/>
              </w:rPr>
            </w:pPr>
            <w:r w:rsidRPr="00535122">
              <w:rPr>
                <w:rFonts w:eastAsia="Times New Roman"/>
                <w:b/>
                <w:bCs/>
                <w:color w:val="000000"/>
                <w:sz w:val="24"/>
              </w:rPr>
              <w:t>MW Capacity</w:t>
            </w:r>
          </w:p>
        </w:tc>
      </w:tr>
      <w:tr w:rsidR="00F01040" w:rsidRPr="00535122" w14:paraId="007FD5F0" w14:textId="77777777" w:rsidTr="00551393">
        <w:tc>
          <w:tcPr>
            <w:tcW w:w="2027" w:type="dxa"/>
            <w:vAlign w:val="center"/>
          </w:tcPr>
          <w:p w14:paraId="0942F0EF" w14:textId="71CF4CBF" w:rsidR="00F01040" w:rsidRPr="00F92BF7" w:rsidRDefault="00F01040" w:rsidP="00F01040">
            <w:pPr>
              <w:autoSpaceDE w:val="0"/>
              <w:autoSpaceDN w:val="0"/>
              <w:adjustRightInd w:val="0"/>
              <w:spacing w:line="240" w:lineRule="auto"/>
              <w:rPr>
                <w:rFonts w:eastAsia="Times New Roman"/>
                <w:sz w:val="18"/>
                <w:szCs w:val="18"/>
              </w:rPr>
            </w:pPr>
            <w:ins w:id="2595" w:author="Roberts, Julie" w:date="2022-03-08T07:59:00Z">
              <w:r w:rsidRPr="00F92BF7">
                <w:rPr>
                  <w:rFonts w:eastAsia="Times New Roman"/>
                  <w:sz w:val="18"/>
                  <w:szCs w:val="18"/>
                </w:rPr>
                <w:t>EDF Trading North America, LLC</w:t>
              </w:r>
            </w:ins>
            <w:del w:id="2596" w:author="Roberts, Julie" w:date="2022-03-08T07:59:00Z">
              <w:r w:rsidRPr="00F92BF7" w:rsidDel="005F477C">
                <w:rPr>
                  <w:rFonts w:eastAsia="Times New Roman"/>
                  <w:sz w:val="18"/>
                  <w:szCs w:val="18"/>
                </w:rPr>
                <w:delText>Shell Energy North America (US) L.P.</w:delText>
              </w:r>
            </w:del>
          </w:p>
        </w:tc>
        <w:tc>
          <w:tcPr>
            <w:tcW w:w="1586" w:type="dxa"/>
            <w:vAlign w:val="center"/>
          </w:tcPr>
          <w:p w14:paraId="6821BD24" w14:textId="3ED822EA" w:rsidR="00F01040" w:rsidRPr="00F92BF7" w:rsidRDefault="00F01040" w:rsidP="00F01040">
            <w:pPr>
              <w:autoSpaceDE w:val="0"/>
              <w:autoSpaceDN w:val="0"/>
              <w:adjustRightInd w:val="0"/>
              <w:spacing w:line="240" w:lineRule="auto"/>
              <w:rPr>
                <w:rFonts w:eastAsia="Times New Roman"/>
                <w:b/>
                <w:color w:val="000000"/>
                <w:sz w:val="18"/>
                <w:szCs w:val="18"/>
              </w:rPr>
            </w:pPr>
            <w:ins w:id="2597" w:author="Roberts, Julie" w:date="2022-03-08T07:59:00Z">
              <w:r w:rsidRPr="00F92BF7">
                <w:rPr>
                  <w:rFonts w:eastAsia="Times New Roman"/>
                  <w:color w:val="000000"/>
                  <w:sz w:val="18"/>
                  <w:szCs w:val="18"/>
                </w:rPr>
                <w:t>Annual Baseload</w:t>
              </w:r>
            </w:ins>
            <w:del w:id="2598" w:author="Roberts, Julie" w:date="2022-03-08T07:59:00Z">
              <w:r w:rsidRPr="00F92BF7" w:rsidDel="005F477C">
                <w:rPr>
                  <w:rFonts w:eastAsia="Times New Roman"/>
                  <w:color w:val="000000"/>
                  <w:sz w:val="18"/>
                  <w:szCs w:val="18"/>
                </w:rPr>
                <w:delText>Annual Baseload</w:delText>
              </w:r>
            </w:del>
          </w:p>
        </w:tc>
        <w:tc>
          <w:tcPr>
            <w:tcW w:w="1618" w:type="dxa"/>
            <w:vAlign w:val="center"/>
          </w:tcPr>
          <w:p w14:paraId="7161F062" w14:textId="5EE1AD38" w:rsidR="00F01040" w:rsidRPr="00F92BF7" w:rsidRDefault="00F01040" w:rsidP="00F01040">
            <w:pPr>
              <w:autoSpaceDE w:val="0"/>
              <w:autoSpaceDN w:val="0"/>
              <w:adjustRightInd w:val="0"/>
              <w:spacing w:line="240" w:lineRule="auto"/>
              <w:rPr>
                <w:rFonts w:eastAsia="Times New Roman"/>
                <w:b/>
                <w:color w:val="000000"/>
                <w:sz w:val="18"/>
                <w:szCs w:val="18"/>
              </w:rPr>
            </w:pPr>
            <w:ins w:id="2599" w:author="Roberts, Julie" w:date="2022-03-08T07:59:00Z">
              <w:r w:rsidRPr="00F92BF7">
                <w:rPr>
                  <w:rFonts w:eastAsia="Times New Roman"/>
                  <w:color w:val="000000"/>
                  <w:sz w:val="18"/>
                  <w:szCs w:val="18"/>
                </w:rPr>
                <w:t>CAISO Firm Energy</w:t>
              </w:r>
            </w:ins>
            <w:del w:id="2600" w:author="Roberts, Julie" w:date="2022-03-08T07:59:00Z">
              <w:r w:rsidRPr="00F92BF7" w:rsidDel="005F477C">
                <w:rPr>
                  <w:rFonts w:eastAsia="Times New Roman"/>
                  <w:color w:val="000000"/>
                  <w:sz w:val="18"/>
                  <w:szCs w:val="18"/>
                </w:rPr>
                <w:delText>CAISO Firm Energy</w:delText>
              </w:r>
            </w:del>
          </w:p>
        </w:tc>
        <w:tc>
          <w:tcPr>
            <w:tcW w:w="1767" w:type="dxa"/>
            <w:vAlign w:val="center"/>
          </w:tcPr>
          <w:p w14:paraId="554FC56E" w14:textId="6A0590DD" w:rsidR="00F01040" w:rsidRPr="00F92BF7" w:rsidDel="005F477C" w:rsidRDefault="00F01040" w:rsidP="00F01040">
            <w:pPr>
              <w:autoSpaceDE w:val="0"/>
              <w:autoSpaceDN w:val="0"/>
              <w:adjustRightInd w:val="0"/>
              <w:spacing w:line="240" w:lineRule="auto"/>
              <w:rPr>
                <w:del w:id="2601" w:author="Roberts, Julie" w:date="2022-03-08T07:59:00Z"/>
                <w:rFonts w:eastAsia="Times New Roman"/>
                <w:b/>
                <w:color w:val="000000"/>
                <w:sz w:val="18"/>
                <w:szCs w:val="18"/>
              </w:rPr>
            </w:pPr>
            <w:ins w:id="2602" w:author="Roberts, Julie" w:date="2022-03-08T07:59:00Z">
              <w:r w:rsidRPr="00F92BF7">
                <w:rPr>
                  <w:rFonts w:eastAsia="Times New Roman"/>
                  <w:color w:val="000000"/>
                  <w:sz w:val="18"/>
                  <w:szCs w:val="18"/>
                </w:rPr>
                <w:t>1/2015-11/30/2019</w:t>
              </w:r>
            </w:ins>
            <w:del w:id="2603" w:author="Roberts, Julie" w:date="2022-03-08T07:59:00Z">
              <w:r w:rsidRPr="00F92BF7" w:rsidDel="005F477C">
                <w:rPr>
                  <w:rFonts w:eastAsia="Times New Roman"/>
                  <w:color w:val="000000"/>
                  <w:sz w:val="18"/>
                  <w:szCs w:val="18"/>
                </w:rPr>
                <w:delText>1/1/2009 –</w:delText>
              </w:r>
            </w:del>
          </w:p>
          <w:p w14:paraId="7055E11A" w14:textId="316E281C" w:rsidR="00F01040" w:rsidRPr="00F92BF7" w:rsidRDefault="00F01040" w:rsidP="00F01040">
            <w:pPr>
              <w:autoSpaceDE w:val="0"/>
              <w:autoSpaceDN w:val="0"/>
              <w:adjustRightInd w:val="0"/>
              <w:spacing w:line="240" w:lineRule="auto"/>
              <w:rPr>
                <w:rFonts w:eastAsia="Times New Roman"/>
                <w:b/>
                <w:color w:val="000000"/>
                <w:sz w:val="18"/>
                <w:szCs w:val="18"/>
              </w:rPr>
            </w:pPr>
            <w:del w:id="2604" w:author="Roberts, Julie" w:date="2022-03-08T07:59:00Z">
              <w:r w:rsidRPr="00F92BF7" w:rsidDel="005F477C">
                <w:rPr>
                  <w:rFonts w:eastAsia="Times New Roman"/>
                  <w:color w:val="000000"/>
                  <w:sz w:val="18"/>
                  <w:szCs w:val="18"/>
                </w:rPr>
                <w:delText>11/30/2013</w:delText>
              </w:r>
            </w:del>
          </w:p>
        </w:tc>
        <w:tc>
          <w:tcPr>
            <w:tcW w:w="1216" w:type="dxa"/>
            <w:vAlign w:val="center"/>
          </w:tcPr>
          <w:p w14:paraId="29A9A1FA" w14:textId="182B9AD3" w:rsidR="00F01040" w:rsidRPr="00F92BF7" w:rsidRDefault="00F01040" w:rsidP="00F01040">
            <w:pPr>
              <w:autoSpaceDE w:val="0"/>
              <w:autoSpaceDN w:val="0"/>
              <w:adjustRightInd w:val="0"/>
              <w:spacing w:line="240" w:lineRule="auto"/>
              <w:rPr>
                <w:rFonts w:eastAsia="Times New Roman"/>
                <w:b/>
                <w:color w:val="000000"/>
                <w:sz w:val="18"/>
                <w:szCs w:val="18"/>
              </w:rPr>
            </w:pPr>
            <w:ins w:id="2605" w:author="Roberts, Julie" w:date="2022-03-08T07:59:00Z">
              <w:r w:rsidRPr="00F92BF7">
                <w:rPr>
                  <w:rFonts w:eastAsia="Times New Roman"/>
                  <w:color w:val="000000"/>
                  <w:sz w:val="18"/>
                  <w:szCs w:val="18"/>
                </w:rPr>
                <w:t>4 yrs, 11 mo</w:t>
              </w:r>
            </w:ins>
            <w:del w:id="2606" w:author="Roberts, Julie" w:date="2022-03-08T07:59:00Z">
              <w:r w:rsidRPr="00F92BF7" w:rsidDel="005F477C">
                <w:rPr>
                  <w:rFonts w:eastAsia="Times New Roman"/>
                  <w:color w:val="000000"/>
                  <w:sz w:val="18"/>
                  <w:szCs w:val="18"/>
                </w:rPr>
                <w:delText>4 yrs, 11 mo</w:delText>
              </w:r>
            </w:del>
          </w:p>
        </w:tc>
        <w:tc>
          <w:tcPr>
            <w:tcW w:w="1136" w:type="dxa"/>
            <w:vAlign w:val="center"/>
          </w:tcPr>
          <w:p w14:paraId="6BB7AD4A" w14:textId="20EEE486" w:rsidR="00F01040" w:rsidRPr="00535122" w:rsidRDefault="00F01040" w:rsidP="00F01040">
            <w:pPr>
              <w:autoSpaceDE w:val="0"/>
              <w:autoSpaceDN w:val="0"/>
              <w:adjustRightInd w:val="0"/>
              <w:spacing w:line="240" w:lineRule="auto"/>
              <w:rPr>
                <w:rFonts w:ascii="Arial Narrow" w:eastAsia="Times New Roman" w:hAnsi="Arial Narrow"/>
                <w:b/>
                <w:color w:val="000000"/>
                <w:sz w:val="18"/>
                <w:szCs w:val="18"/>
              </w:rPr>
            </w:pPr>
            <w:ins w:id="2607" w:author="Roberts, Julie" w:date="2022-03-08T07:59:00Z">
              <w:r>
                <w:rPr>
                  <w:rFonts w:eastAsia="Times New Roman"/>
                  <w:color w:val="000000"/>
                  <w:sz w:val="20"/>
                  <w:szCs w:val="20"/>
                </w:rPr>
                <w:t>12</w:t>
              </w:r>
            </w:ins>
            <w:del w:id="2608" w:author="Roberts, Julie" w:date="2022-03-08T07:59:00Z">
              <w:r w:rsidRPr="00535122" w:rsidDel="005F477C">
                <w:rPr>
                  <w:rFonts w:eastAsia="Times New Roman"/>
                  <w:color w:val="000000"/>
                  <w:sz w:val="18"/>
                  <w:szCs w:val="18"/>
                </w:rPr>
                <w:delText>13</w:delText>
              </w:r>
            </w:del>
          </w:p>
        </w:tc>
      </w:tr>
      <w:tr w:rsidR="00F01040" w:rsidRPr="00535122" w14:paraId="4B3991A1" w14:textId="77777777" w:rsidTr="00551393">
        <w:tc>
          <w:tcPr>
            <w:tcW w:w="2027" w:type="dxa"/>
            <w:vAlign w:val="center"/>
          </w:tcPr>
          <w:p w14:paraId="433F1AF3" w14:textId="77A0B73F" w:rsidR="00F01040" w:rsidRPr="00F92BF7" w:rsidDel="005F477C" w:rsidRDefault="00F01040" w:rsidP="00F01040">
            <w:pPr>
              <w:autoSpaceDE w:val="0"/>
              <w:autoSpaceDN w:val="0"/>
              <w:adjustRightInd w:val="0"/>
              <w:spacing w:line="240" w:lineRule="auto"/>
              <w:rPr>
                <w:del w:id="2609" w:author="Roberts, Julie" w:date="2022-03-08T07:59:00Z"/>
                <w:rFonts w:eastAsia="Times New Roman"/>
                <w:sz w:val="18"/>
                <w:szCs w:val="18"/>
              </w:rPr>
            </w:pPr>
            <w:ins w:id="2610" w:author="Roberts, Julie" w:date="2022-03-08T07:59:00Z">
              <w:r w:rsidRPr="00F92BF7">
                <w:rPr>
                  <w:rFonts w:eastAsia="Times New Roman"/>
                  <w:sz w:val="18"/>
                  <w:szCs w:val="18"/>
                </w:rPr>
                <w:t>Shell Energy North America (US) L. P.</w:t>
              </w:r>
            </w:ins>
            <w:del w:id="2611" w:author="Roberts, Julie" w:date="2022-03-08T07:59:00Z">
              <w:r w:rsidRPr="00F92BF7" w:rsidDel="005F477C">
                <w:rPr>
                  <w:rFonts w:eastAsia="Times New Roman"/>
                  <w:sz w:val="18"/>
                  <w:szCs w:val="18"/>
                </w:rPr>
                <w:delText>Shell Energy North America (US) L.P.</w:delText>
              </w:r>
            </w:del>
          </w:p>
          <w:p w14:paraId="66F9B00C" w14:textId="77777777" w:rsidR="00F01040" w:rsidRPr="00F92BF7" w:rsidRDefault="00F01040" w:rsidP="00F01040">
            <w:pPr>
              <w:autoSpaceDE w:val="0"/>
              <w:autoSpaceDN w:val="0"/>
              <w:adjustRightInd w:val="0"/>
              <w:spacing w:line="240" w:lineRule="auto"/>
              <w:rPr>
                <w:rFonts w:eastAsia="Times New Roman"/>
                <w:sz w:val="18"/>
                <w:szCs w:val="18"/>
              </w:rPr>
            </w:pPr>
          </w:p>
        </w:tc>
        <w:tc>
          <w:tcPr>
            <w:tcW w:w="1586" w:type="dxa"/>
            <w:vAlign w:val="center"/>
          </w:tcPr>
          <w:p w14:paraId="13E3A483" w14:textId="651F967A" w:rsidR="00F01040" w:rsidRPr="00F92BF7" w:rsidRDefault="00F01040" w:rsidP="00F01040">
            <w:pPr>
              <w:autoSpaceDE w:val="0"/>
              <w:autoSpaceDN w:val="0"/>
              <w:adjustRightInd w:val="0"/>
              <w:spacing w:line="240" w:lineRule="auto"/>
              <w:rPr>
                <w:rFonts w:eastAsia="Times New Roman"/>
                <w:color w:val="000000"/>
                <w:sz w:val="18"/>
                <w:szCs w:val="18"/>
              </w:rPr>
            </w:pPr>
            <w:ins w:id="2612" w:author="Roberts, Julie" w:date="2022-03-08T07:59:00Z">
              <w:r w:rsidRPr="00F92BF7">
                <w:rPr>
                  <w:rFonts w:eastAsia="Times New Roman"/>
                  <w:color w:val="000000"/>
                  <w:sz w:val="18"/>
                  <w:szCs w:val="18"/>
                </w:rPr>
                <w:t>Seasonal Baseload</w:t>
              </w:r>
            </w:ins>
            <w:del w:id="2613" w:author="Roberts, Julie" w:date="2022-03-08T07:59:00Z">
              <w:r w:rsidRPr="00F92BF7" w:rsidDel="005F477C">
                <w:rPr>
                  <w:rFonts w:eastAsia="Times New Roman"/>
                  <w:color w:val="000000"/>
                  <w:sz w:val="18"/>
                  <w:szCs w:val="18"/>
                </w:rPr>
                <w:delText>Seasonal Baseload</w:delText>
              </w:r>
            </w:del>
          </w:p>
        </w:tc>
        <w:tc>
          <w:tcPr>
            <w:tcW w:w="1618" w:type="dxa"/>
            <w:vAlign w:val="center"/>
          </w:tcPr>
          <w:p w14:paraId="1F2AFB80" w14:textId="37AE02E9" w:rsidR="00F01040" w:rsidRPr="00F92BF7" w:rsidRDefault="00F01040" w:rsidP="00F01040">
            <w:pPr>
              <w:autoSpaceDE w:val="0"/>
              <w:autoSpaceDN w:val="0"/>
              <w:adjustRightInd w:val="0"/>
              <w:spacing w:line="240" w:lineRule="auto"/>
              <w:rPr>
                <w:rFonts w:eastAsia="Times New Roman"/>
                <w:color w:val="000000"/>
                <w:sz w:val="18"/>
                <w:szCs w:val="18"/>
              </w:rPr>
            </w:pPr>
            <w:ins w:id="2614" w:author="Roberts, Julie" w:date="2022-03-08T07:59:00Z">
              <w:r w:rsidRPr="00F92BF7">
                <w:rPr>
                  <w:rFonts w:eastAsia="Times New Roman"/>
                  <w:color w:val="000000"/>
                  <w:sz w:val="18"/>
                  <w:szCs w:val="18"/>
                </w:rPr>
                <w:t>CAISO Firm Energy</w:t>
              </w:r>
            </w:ins>
            <w:del w:id="2615" w:author="Roberts, Julie" w:date="2022-03-08T07:59:00Z">
              <w:r w:rsidRPr="00F92BF7" w:rsidDel="005F477C">
                <w:rPr>
                  <w:rFonts w:eastAsia="Times New Roman"/>
                  <w:color w:val="000000"/>
                  <w:sz w:val="18"/>
                  <w:szCs w:val="18"/>
                </w:rPr>
                <w:delText>CAISO Firm Energy</w:delText>
              </w:r>
            </w:del>
          </w:p>
        </w:tc>
        <w:tc>
          <w:tcPr>
            <w:tcW w:w="1767" w:type="dxa"/>
            <w:vAlign w:val="center"/>
          </w:tcPr>
          <w:p w14:paraId="69322059" w14:textId="77777777" w:rsidR="00F01040" w:rsidRPr="00F92BF7" w:rsidRDefault="00F01040" w:rsidP="00F01040">
            <w:pPr>
              <w:autoSpaceDE w:val="0"/>
              <w:autoSpaceDN w:val="0"/>
              <w:adjustRightInd w:val="0"/>
              <w:spacing w:line="240" w:lineRule="auto"/>
              <w:rPr>
                <w:ins w:id="2616" w:author="Roberts, Julie" w:date="2022-03-08T07:59:00Z"/>
                <w:rFonts w:eastAsia="Times New Roman"/>
                <w:color w:val="000000"/>
                <w:sz w:val="18"/>
                <w:szCs w:val="18"/>
              </w:rPr>
            </w:pPr>
            <w:ins w:id="2617" w:author="Roberts, Julie" w:date="2022-03-08T07:59:00Z">
              <w:r w:rsidRPr="00F92BF7">
                <w:rPr>
                  <w:rFonts w:eastAsia="Times New Roman"/>
                  <w:color w:val="000000"/>
                  <w:sz w:val="18"/>
                  <w:szCs w:val="18"/>
                </w:rPr>
                <w:t>1/1 – 2/28</w:t>
              </w:r>
            </w:ins>
          </w:p>
          <w:p w14:paraId="430FEFB7" w14:textId="77777777" w:rsidR="00F01040" w:rsidRPr="00F92BF7" w:rsidRDefault="00F01040" w:rsidP="00F01040">
            <w:pPr>
              <w:autoSpaceDE w:val="0"/>
              <w:autoSpaceDN w:val="0"/>
              <w:adjustRightInd w:val="0"/>
              <w:spacing w:line="240" w:lineRule="auto"/>
              <w:rPr>
                <w:ins w:id="2618" w:author="Roberts, Julie" w:date="2022-03-08T07:59:00Z"/>
                <w:rFonts w:eastAsia="Times New Roman"/>
                <w:color w:val="000000"/>
                <w:sz w:val="18"/>
                <w:szCs w:val="18"/>
              </w:rPr>
            </w:pPr>
            <w:ins w:id="2619" w:author="Roberts, Julie" w:date="2022-03-08T07:59:00Z">
              <w:r w:rsidRPr="00F92BF7">
                <w:rPr>
                  <w:rFonts w:eastAsia="Times New Roman"/>
                  <w:color w:val="000000"/>
                  <w:sz w:val="18"/>
                  <w:szCs w:val="18"/>
                </w:rPr>
                <w:t>2015 – 2017</w:t>
              </w:r>
            </w:ins>
          </w:p>
          <w:p w14:paraId="30FD0DCF" w14:textId="4EFFBFC2" w:rsidR="00A71EF7" w:rsidRPr="00F92BF7" w:rsidRDefault="00A71EF7" w:rsidP="00F01040">
            <w:pPr>
              <w:autoSpaceDE w:val="0"/>
              <w:autoSpaceDN w:val="0"/>
              <w:adjustRightInd w:val="0"/>
              <w:spacing w:line="240" w:lineRule="auto"/>
              <w:rPr>
                <w:ins w:id="2620" w:author="Roberts, Julie" w:date="2022-03-08T07:59:00Z"/>
                <w:rFonts w:eastAsia="Times New Roman"/>
                <w:color w:val="000000"/>
                <w:sz w:val="18"/>
                <w:szCs w:val="18"/>
              </w:rPr>
            </w:pPr>
          </w:p>
          <w:p w14:paraId="308F9F64" w14:textId="77777777" w:rsidR="00F01040" w:rsidRPr="00F92BF7" w:rsidRDefault="00F01040" w:rsidP="00F01040">
            <w:pPr>
              <w:autoSpaceDE w:val="0"/>
              <w:autoSpaceDN w:val="0"/>
              <w:adjustRightInd w:val="0"/>
              <w:spacing w:line="240" w:lineRule="auto"/>
              <w:rPr>
                <w:ins w:id="2621" w:author="Roberts, Julie" w:date="2022-03-08T07:59:00Z"/>
                <w:rFonts w:eastAsia="Times New Roman"/>
                <w:color w:val="000000"/>
                <w:sz w:val="18"/>
                <w:szCs w:val="18"/>
              </w:rPr>
            </w:pPr>
            <w:ins w:id="2622" w:author="Roberts, Julie" w:date="2022-03-08T07:59:00Z">
              <w:r w:rsidRPr="00F92BF7">
                <w:rPr>
                  <w:rFonts w:eastAsia="Times New Roman"/>
                  <w:color w:val="000000"/>
                  <w:sz w:val="18"/>
                  <w:szCs w:val="18"/>
                </w:rPr>
                <w:t>12/1 – 12/31</w:t>
              </w:r>
            </w:ins>
          </w:p>
          <w:p w14:paraId="10E291D4" w14:textId="77777777" w:rsidR="00F01040" w:rsidRPr="00F92BF7" w:rsidRDefault="00F01040" w:rsidP="00F01040">
            <w:pPr>
              <w:autoSpaceDE w:val="0"/>
              <w:autoSpaceDN w:val="0"/>
              <w:adjustRightInd w:val="0"/>
              <w:spacing w:line="240" w:lineRule="auto"/>
              <w:rPr>
                <w:ins w:id="2623" w:author="Roberts, Julie" w:date="2022-03-08T07:59:00Z"/>
                <w:rFonts w:eastAsia="Times New Roman"/>
                <w:color w:val="000000"/>
                <w:sz w:val="18"/>
                <w:szCs w:val="18"/>
              </w:rPr>
            </w:pPr>
            <w:ins w:id="2624" w:author="Roberts, Julie" w:date="2022-03-08T07:59:00Z">
              <w:r w:rsidRPr="00F92BF7">
                <w:rPr>
                  <w:rFonts w:eastAsia="Times New Roman"/>
                  <w:color w:val="000000"/>
                  <w:sz w:val="18"/>
                  <w:szCs w:val="18"/>
                </w:rPr>
                <w:t>2015 – 2017</w:t>
              </w:r>
            </w:ins>
          </w:p>
          <w:p w14:paraId="5F0124F7" w14:textId="4C0A5D4D" w:rsidR="00F01040" w:rsidRPr="00F92BF7" w:rsidRDefault="00F01040" w:rsidP="00F01040">
            <w:pPr>
              <w:autoSpaceDE w:val="0"/>
              <w:autoSpaceDN w:val="0"/>
              <w:adjustRightInd w:val="0"/>
              <w:spacing w:line="240" w:lineRule="auto"/>
              <w:rPr>
                <w:ins w:id="2625" w:author="Roberts, Julie" w:date="2022-03-08T07:59:00Z"/>
                <w:rFonts w:eastAsia="Times New Roman"/>
                <w:color w:val="000000"/>
                <w:sz w:val="18"/>
                <w:szCs w:val="18"/>
              </w:rPr>
            </w:pPr>
          </w:p>
          <w:p w14:paraId="49F4055A" w14:textId="77777777" w:rsidR="00F01040" w:rsidRPr="00F92BF7" w:rsidRDefault="00F01040" w:rsidP="00F01040">
            <w:pPr>
              <w:autoSpaceDE w:val="0"/>
              <w:autoSpaceDN w:val="0"/>
              <w:adjustRightInd w:val="0"/>
              <w:spacing w:line="240" w:lineRule="auto"/>
              <w:rPr>
                <w:ins w:id="2626" w:author="Roberts, Julie" w:date="2022-03-08T07:59:00Z"/>
                <w:rFonts w:eastAsia="Times New Roman"/>
                <w:color w:val="000000"/>
                <w:sz w:val="18"/>
                <w:szCs w:val="18"/>
              </w:rPr>
            </w:pPr>
            <w:ins w:id="2627" w:author="Roberts, Julie" w:date="2022-03-08T07:59:00Z">
              <w:r w:rsidRPr="00F92BF7">
                <w:rPr>
                  <w:rFonts w:eastAsia="Times New Roman"/>
                  <w:color w:val="000000"/>
                  <w:sz w:val="18"/>
                  <w:szCs w:val="18"/>
                </w:rPr>
                <w:t>11/1 – 11/30</w:t>
              </w:r>
            </w:ins>
          </w:p>
          <w:p w14:paraId="4EFF2308" w14:textId="27DFDA19" w:rsidR="00F01040" w:rsidRPr="00F92BF7" w:rsidDel="005F477C" w:rsidRDefault="00A71EF7" w:rsidP="00F01040">
            <w:pPr>
              <w:autoSpaceDE w:val="0"/>
              <w:autoSpaceDN w:val="0"/>
              <w:adjustRightInd w:val="0"/>
              <w:spacing w:line="240" w:lineRule="auto"/>
              <w:rPr>
                <w:del w:id="2628" w:author="Roberts, Julie" w:date="2022-03-08T07:59:00Z"/>
                <w:rFonts w:eastAsia="Times New Roman"/>
                <w:b/>
                <w:color w:val="000000"/>
                <w:sz w:val="18"/>
                <w:szCs w:val="18"/>
              </w:rPr>
            </w:pPr>
            <w:ins w:id="2629" w:author="Roberts, Julie" w:date="2022-03-08T07:59:00Z">
              <w:r>
                <w:rPr>
                  <w:rFonts w:eastAsia="Times New Roman"/>
                  <w:color w:val="000000"/>
                  <w:sz w:val="18"/>
                  <w:szCs w:val="18"/>
                </w:rPr>
                <w:t xml:space="preserve">2015 </w:t>
              </w:r>
            </w:ins>
            <w:ins w:id="2630" w:author="Roberts, Julie" w:date="2022-03-12T09:44:00Z">
              <w:r>
                <w:rPr>
                  <w:rFonts w:eastAsia="Times New Roman"/>
                  <w:color w:val="000000"/>
                  <w:sz w:val="18"/>
                  <w:szCs w:val="18"/>
                </w:rPr>
                <w:t>–</w:t>
              </w:r>
            </w:ins>
            <w:ins w:id="2631" w:author="Roberts, Julie" w:date="2022-03-08T07:59:00Z">
              <w:r>
                <w:rPr>
                  <w:rFonts w:eastAsia="Times New Roman"/>
                  <w:color w:val="000000"/>
                  <w:sz w:val="18"/>
                  <w:szCs w:val="18"/>
                </w:rPr>
                <w:t xml:space="preserve"> </w:t>
              </w:r>
              <w:r w:rsidR="00F01040" w:rsidRPr="00F92BF7">
                <w:rPr>
                  <w:rFonts w:eastAsia="Times New Roman"/>
                  <w:color w:val="000000"/>
                  <w:sz w:val="18"/>
                  <w:szCs w:val="18"/>
                </w:rPr>
                <w:t>2017</w:t>
              </w:r>
            </w:ins>
            <w:del w:id="2632" w:author="Roberts, Julie" w:date="2022-03-08T07:59:00Z">
              <w:r w:rsidR="00F01040" w:rsidRPr="00F92BF7" w:rsidDel="005F477C">
                <w:rPr>
                  <w:rFonts w:eastAsia="Times New Roman"/>
                  <w:color w:val="000000"/>
                  <w:sz w:val="18"/>
                  <w:szCs w:val="18"/>
                </w:rPr>
                <w:delText>7MW</w:delText>
              </w:r>
            </w:del>
          </w:p>
          <w:p w14:paraId="2CEFD953" w14:textId="6BD010BD" w:rsidR="00F01040" w:rsidRPr="00F92BF7" w:rsidDel="005F477C" w:rsidRDefault="00F01040" w:rsidP="00F01040">
            <w:pPr>
              <w:autoSpaceDE w:val="0"/>
              <w:autoSpaceDN w:val="0"/>
              <w:adjustRightInd w:val="0"/>
              <w:spacing w:line="240" w:lineRule="auto"/>
              <w:rPr>
                <w:del w:id="2633" w:author="Roberts, Julie" w:date="2022-03-08T07:59:00Z"/>
                <w:rFonts w:eastAsia="Times New Roman"/>
                <w:b/>
                <w:color w:val="000000"/>
                <w:sz w:val="18"/>
                <w:szCs w:val="18"/>
              </w:rPr>
            </w:pPr>
            <w:del w:id="2634" w:author="Roberts, Julie" w:date="2022-03-08T07:59:00Z">
              <w:r w:rsidRPr="00F92BF7" w:rsidDel="005F477C">
                <w:rPr>
                  <w:rFonts w:eastAsia="Times New Roman"/>
                  <w:color w:val="000000"/>
                  <w:sz w:val="18"/>
                  <w:szCs w:val="18"/>
                </w:rPr>
                <w:delText>1/1 – 2/28</w:delText>
              </w:r>
            </w:del>
          </w:p>
          <w:p w14:paraId="087122D1" w14:textId="4B44A428" w:rsidR="00F01040" w:rsidRPr="00F92BF7" w:rsidDel="005F477C" w:rsidRDefault="00F01040" w:rsidP="00F01040">
            <w:pPr>
              <w:autoSpaceDE w:val="0"/>
              <w:autoSpaceDN w:val="0"/>
              <w:adjustRightInd w:val="0"/>
              <w:spacing w:line="240" w:lineRule="auto"/>
              <w:rPr>
                <w:del w:id="2635" w:author="Roberts, Julie" w:date="2022-03-08T07:59:00Z"/>
                <w:rFonts w:eastAsia="Times New Roman"/>
                <w:b/>
                <w:color w:val="000000"/>
                <w:sz w:val="18"/>
                <w:szCs w:val="18"/>
              </w:rPr>
            </w:pPr>
            <w:del w:id="2636" w:author="Roberts, Julie" w:date="2022-03-08T07:59:00Z">
              <w:r w:rsidRPr="00F92BF7" w:rsidDel="005F477C">
                <w:rPr>
                  <w:rFonts w:eastAsia="Times New Roman"/>
                  <w:color w:val="000000"/>
                  <w:sz w:val="18"/>
                  <w:szCs w:val="18"/>
                </w:rPr>
                <w:delText>2009 – 2011</w:delText>
              </w:r>
            </w:del>
          </w:p>
          <w:p w14:paraId="77516159" w14:textId="235A675A" w:rsidR="00F01040" w:rsidRPr="00F92BF7" w:rsidDel="005F477C" w:rsidRDefault="00F01040" w:rsidP="00F01040">
            <w:pPr>
              <w:autoSpaceDE w:val="0"/>
              <w:autoSpaceDN w:val="0"/>
              <w:adjustRightInd w:val="0"/>
              <w:spacing w:line="240" w:lineRule="auto"/>
              <w:rPr>
                <w:del w:id="2637" w:author="Roberts, Julie" w:date="2022-03-08T07:59:00Z"/>
                <w:rFonts w:eastAsia="Times New Roman"/>
                <w:color w:val="000000"/>
                <w:sz w:val="18"/>
                <w:szCs w:val="18"/>
              </w:rPr>
            </w:pPr>
            <w:del w:id="2638" w:author="Roberts, Julie" w:date="2022-03-08T07:59:00Z">
              <w:r w:rsidRPr="00F92BF7" w:rsidDel="005F477C">
                <w:rPr>
                  <w:rFonts w:eastAsia="Times New Roman"/>
                  <w:color w:val="000000"/>
                  <w:sz w:val="18"/>
                  <w:szCs w:val="18"/>
                </w:rPr>
                <w:delText>7MW</w:delText>
              </w:r>
            </w:del>
          </w:p>
          <w:p w14:paraId="081080BB" w14:textId="5E3BB2D9" w:rsidR="00F01040" w:rsidRPr="00F92BF7" w:rsidDel="005F477C" w:rsidRDefault="00F01040" w:rsidP="00F01040">
            <w:pPr>
              <w:autoSpaceDE w:val="0"/>
              <w:autoSpaceDN w:val="0"/>
              <w:adjustRightInd w:val="0"/>
              <w:spacing w:line="240" w:lineRule="auto"/>
              <w:rPr>
                <w:del w:id="2639" w:author="Roberts, Julie" w:date="2022-03-08T07:59:00Z"/>
                <w:rFonts w:eastAsia="Times New Roman"/>
                <w:color w:val="000000"/>
                <w:sz w:val="18"/>
                <w:szCs w:val="18"/>
              </w:rPr>
            </w:pPr>
            <w:del w:id="2640" w:author="Roberts, Julie" w:date="2022-03-08T07:59:00Z">
              <w:r w:rsidRPr="00F92BF7" w:rsidDel="005F477C">
                <w:rPr>
                  <w:rFonts w:eastAsia="Times New Roman"/>
                  <w:color w:val="000000"/>
                  <w:sz w:val="18"/>
                  <w:szCs w:val="18"/>
                </w:rPr>
                <w:delText>12/1 – 12/31</w:delText>
              </w:r>
            </w:del>
          </w:p>
          <w:p w14:paraId="7C2740E6" w14:textId="33490FCA" w:rsidR="00F01040" w:rsidRPr="00F92BF7" w:rsidDel="005F477C" w:rsidRDefault="00F01040" w:rsidP="00F01040">
            <w:pPr>
              <w:autoSpaceDE w:val="0"/>
              <w:autoSpaceDN w:val="0"/>
              <w:adjustRightInd w:val="0"/>
              <w:spacing w:line="240" w:lineRule="auto"/>
              <w:rPr>
                <w:del w:id="2641" w:author="Roberts, Julie" w:date="2022-03-08T07:59:00Z"/>
                <w:rFonts w:eastAsia="Times New Roman"/>
                <w:color w:val="000000"/>
                <w:sz w:val="18"/>
                <w:szCs w:val="18"/>
              </w:rPr>
            </w:pPr>
            <w:del w:id="2642" w:author="Roberts, Julie" w:date="2022-03-08T07:59:00Z">
              <w:r w:rsidRPr="00F92BF7" w:rsidDel="005F477C">
                <w:rPr>
                  <w:rFonts w:eastAsia="Times New Roman"/>
                  <w:color w:val="000000"/>
                  <w:sz w:val="18"/>
                  <w:szCs w:val="18"/>
                </w:rPr>
                <w:delText>2009 – 2011</w:delText>
              </w:r>
            </w:del>
          </w:p>
          <w:p w14:paraId="08F1B5E3" w14:textId="14EF93E0" w:rsidR="00F01040" w:rsidRPr="00F92BF7" w:rsidDel="005F477C" w:rsidRDefault="00F01040" w:rsidP="00F01040">
            <w:pPr>
              <w:autoSpaceDE w:val="0"/>
              <w:autoSpaceDN w:val="0"/>
              <w:adjustRightInd w:val="0"/>
              <w:spacing w:line="240" w:lineRule="auto"/>
              <w:rPr>
                <w:del w:id="2643" w:author="Roberts, Julie" w:date="2022-03-08T07:59:00Z"/>
                <w:rFonts w:eastAsia="Times New Roman"/>
                <w:color w:val="000000"/>
                <w:sz w:val="18"/>
                <w:szCs w:val="18"/>
              </w:rPr>
            </w:pPr>
            <w:del w:id="2644" w:author="Roberts, Julie" w:date="2022-03-08T07:59:00Z">
              <w:r w:rsidRPr="00F92BF7" w:rsidDel="005F477C">
                <w:rPr>
                  <w:rFonts w:eastAsia="Times New Roman"/>
                  <w:color w:val="000000"/>
                  <w:sz w:val="18"/>
                  <w:szCs w:val="18"/>
                </w:rPr>
                <w:delText>5MW</w:delText>
              </w:r>
            </w:del>
          </w:p>
          <w:p w14:paraId="3BDB8288" w14:textId="4608A389" w:rsidR="00F01040" w:rsidRPr="00F92BF7" w:rsidDel="005F477C" w:rsidRDefault="00F01040" w:rsidP="00F01040">
            <w:pPr>
              <w:autoSpaceDE w:val="0"/>
              <w:autoSpaceDN w:val="0"/>
              <w:adjustRightInd w:val="0"/>
              <w:spacing w:line="240" w:lineRule="auto"/>
              <w:rPr>
                <w:del w:id="2645" w:author="Roberts, Julie" w:date="2022-03-08T07:59:00Z"/>
                <w:rFonts w:eastAsia="Times New Roman"/>
                <w:color w:val="000000"/>
                <w:sz w:val="18"/>
                <w:szCs w:val="18"/>
              </w:rPr>
            </w:pPr>
            <w:del w:id="2646" w:author="Roberts, Julie" w:date="2022-03-08T07:59:00Z">
              <w:r w:rsidRPr="00F92BF7" w:rsidDel="005F477C">
                <w:rPr>
                  <w:rFonts w:eastAsia="Times New Roman"/>
                  <w:color w:val="000000"/>
                  <w:sz w:val="18"/>
                  <w:szCs w:val="18"/>
                </w:rPr>
                <w:delText>11/1 – 11/30</w:delText>
              </w:r>
            </w:del>
          </w:p>
          <w:p w14:paraId="6F2B76AB" w14:textId="54768A39" w:rsidR="00F01040" w:rsidRPr="00F92BF7" w:rsidRDefault="00F01040" w:rsidP="00F01040">
            <w:pPr>
              <w:autoSpaceDE w:val="0"/>
              <w:autoSpaceDN w:val="0"/>
              <w:adjustRightInd w:val="0"/>
              <w:spacing w:line="240" w:lineRule="auto"/>
              <w:rPr>
                <w:rFonts w:eastAsia="Times New Roman"/>
                <w:color w:val="000000"/>
                <w:sz w:val="18"/>
                <w:szCs w:val="18"/>
              </w:rPr>
            </w:pPr>
            <w:del w:id="2647" w:author="Roberts, Julie" w:date="2022-03-08T07:59:00Z">
              <w:r w:rsidRPr="00F92BF7" w:rsidDel="005F477C">
                <w:rPr>
                  <w:rFonts w:eastAsia="Times New Roman"/>
                  <w:color w:val="000000"/>
                  <w:sz w:val="18"/>
                  <w:szCs w:val="18"/>
                </w:rPr>
                <w:delText>2009 -- 2011</w:delText>
              </w:r>
            </w:del>
          </w:p>
        </w:tc>
        <w:tc>
          <w:tcPr>
            <w:tcW w:w="1216" w:type="dxa"/>
            <w:vAlign w:val="center"/>
          </w:tcPr>
          <w:p w14:paraId="71746119" w14:textId="36B3B8FC" w:rsidR="00F01040" w:rsidRPr="00F92BF7" w:rsidRDefault="00F01040" w:rsidP="00F01040">
            <w:pPr>
              <w:autoSpaceDE w:val="0"/>
              <w:autoSpaceDN w:val="0"/>
              <w:adjustRightInd w:val="0"/>
              <w:spacing w:line="240" w:lineRule="auto"/>
              <w:rPr>
                <w:rFonts w:eastAsia="Times New Roman"/>
                <w:color w:val="000000"/>
                <w:sz w:val="18"/>
                <w:szCs w:val="18"/>
              </w:rPr>
            </w:pPr>
            <w:ins w:id="2648" w:author="Roberts, Julie" w:date="2022-03-08T07:59:00Z">
              <w:r w:rsidRPr="00F92BF7">
                <w:rPr>
                  <w:rFonts w:eastAsia="Times New Roman"/>
                  <w:color w:val="000000"/>
                  <w:sz w:val="18"/>
                  <w:szCs w:val="18"/>
                </w:rPr>
                <w:t>3 yrs</w:t>
              </w:r>
            </w:ins>
            <w:del w:id="2649" w:author="Roberts, Julie" w:date="2022-03-08T07:59:00Z">
              <w:r w:rsidRPr="00F92BF7" w:rsidDel="005F477C">
                <w:rPr>
                  <w:rFonts w:eastAsia="Times New Roman"/>
                  <w:color w:val="000000"/>
                  <w:sz w:val="18"/>
                  <w:szCs w:val="18"/>
                </w:rPr>
                <w:delText>3 yrs</w:delText>
              </w:r>
            </w:del>
          </w:p>
        </w:tc>
        <w:tc>
          <w:tcPr>
            <w:tcW w:w="1136" w:type="dxa"/>
            <w:vAlign w:val="center"/>
          </w:tcPr>
          <w:p w14:paraId="18BDFA57" w14:textId="664AD078" w:rsidR="00F01040" w:rsidRPr="00535122" w:rsidRDefault="00F01040" w:rsidP="00F01040">
            <w:pPr>
              <w:autoSpaceDE w:val="0"/>
              <w:autoSpaceDN w:val="0"/>
              <w:adjustRightInd w:val="0"/>
              <w:spacing w:line="240" w:lineRule="auto"/>
              <w:rPr>
                <w:rFonts w:ascii="Arial Narrow" w:eastAsia="Times New Roman" w:hAnsi="Arial Narrow"/>
                <w:color w:val="000000"/>
                <w:sz w:val="20"/>
                <w:szCs w:val="20"/>
              </w:rPr>
            </w:pPr>
            <w:ins w:id="2650" w:author="Roberts, Julie" w:date="2022-03-08T07:59:00Z">
              <w:r>
                <w:rPr>
                  <w:rFonts w:eastAsia="Times New Roman"/>
                  <w:color w:val="000000"/>
                  <w:sz w:val="20"/>
                  <w:szCs w:val="20"/>
                </w:rPr>
                <w:t>5-7</w:t>
              </w:r>
            </w:ins>
            <w:del w:id="2651" w:author="Roberts, Julie" w:date="2022-03-08T07:59:00Z">
              <w:r w:rsidRPr="00535122" w:rsidDel="005F477C">
                <w:rPr>
                  <w:rFonts w:eastAsia="Times New Roman"/>
                  <w:color w:val="000000"/>
                  <w:sz w:val="20"/>
                  <w:szCs w:val="20"/>
                </w:rPr>
                <w:delText>5 - 7</w:delText>
              </w:r>
            </w:del>
          </w:p>
        </w:tc>
      </w:tr>
      <w:tr w:rsidR="00F01040" w:rsidRPr="00535122" w14:paraId="68104FC7" w14:textId="77777777" w:rsidTr="00551393">
        <w:tc>
          <w:tcPr>
            <w:tcW w:w="2027" w:type="dxa"/>
            <w:vAlign w:val="center"/>
          </w:tcPr>
          <w:p w14:paraId="7A94A5E7" w14:textId="45A96015" w:rsidR="00F01040" w:rsidRPr="00F92BF7" w:rsidRDefault="00F01040" w:rsidP="00F01040">
            <w:pPr>
              <w:autoSpaceDE w:val="0"/>
              <w:autoSpaceDN w:val="0"/>
              <w:adjustRightInd w:val="0"/>
              <w:spacing w:line="240" w:lineRule="auto"/>
              <w:rPr>
                <w:rFonts w:eastAsia="Times New Roman"/>
                <w:sz w:val="18"/>
                <w:szCs w:val="18"/>
              </w:rPr>
            </w:pPr>
            <w:ins w:id="2652" w:author="Roberts, Julie" w:date="2022-03-08T07:59:00Z">
              <w:r w:rsidRPr="00F92BF7">
                <w:rPr>
                  <w:rFonts w:eastAsia="Times New Roman"/>
                  <w:sz w:val="18"/>
                  <w:szCs w:val="18"/>
                </w:rPr>
                <w:t>EDF Trading North America, LLC</w:t>
              </w:r>
            </w:ins>
            <w:del w:id="2653" w:author="Roberts, Julie" w:date="2022-03-08T07:59:00Z">
              <w:r w:rsidRPr="00F92BF7" w:rsidDel="005F477C">
                <w:rPr>
                  <w:rFonts w:eastAsia="Times New Roman"/>
                  <w:sz w:val="18"/>
                  <w:szCs w:val="18"/>
                </w:rPr>
                <w:delText>Shell Energy North America (US) L.P.</w:delText>
              </w:r>
            </w:del>
          </w:p>
        </w:tc>
        <w:tc>
          <w:tcPr>
            <w:tcW w:w="1586" w:type="dxa"/>
            <w:vAlign w:val="center"/>
          </w:tcPr>
          <w:p w14:paraId="33AD75A5" w14:textId="2D1AD67A" w:rsidR="00F01040" w:rsidRPr="00F92BF7" w:rsidRDefault="00F01040" w:rsidP="00F01040">
            <w:pPr>
              <w:autoSpaceDE w:val="0"/>
              <w:autoSpaceDN w:val="0"/>
              <w:adjustRightInd w:val="0"/>
              <w:spacing w:line="240" w:lineRule="auto"/>
              <w:rPr>
                <w:rFonts w:eastAsia="Times New Roman"/>
                <w:color w:val="000000"/>
                <w:sz w:val="18"/>
                <w:szCs w:val="18"/>
              </w:rPr>
            </w:pPr>
            <w:ins w:id="2654" w:author="Roberts, Julie" w:date="2022-03-08T07:59:00Z">
              <w:r w:rsidRPr="00F92BF7">
                <w:rPr>
                  <w:rFonts w:eastAsia="Times New Roman"/>
                  <w:color w:val="000000"/>
                  <w:sz w:val="18"/>
                  <w:szCs w:val="18"/>
                </w:rPr>
                <w:t>Physical Call Option (Peaking)</w:t>
              </w:r>
            </w:ins>
            <w:del w:id="2655" w:author="Roberts, Julie" w:date="2022-03-08T07:59:00Z">
              <w:r w:rsidRPr="00F92BF7" w:rsidDel="005F477C">
                <w:rPr>
                  <w:rFonts w:eastAsia="Times New Roman"/>
                  <w:color w:val="000000"/>
                  <w:sz w:val="18"/>
                  <w:szCs w:val="18"/>
                </w:rPr>
                <w:delText>Peaking Call Option</w:delText>
              </w:r>
            </w:del>
          </w:p>
        </w:tc>
        <w:tc>
          <w:tcPr>
            <w:tcW w:w="1618" w:type="dxa"/>
            <w:vAlign w:val="center"/>
          </w:tcPr>
          <w:p w14:paraId="208715FB" w14:textId="73934F35" w:rsidR="00F01040" w:rsidRPr="00F92BF7" w:rsidRDefault="00F01040" w:rsidP="00F01040">
            <w:pPr>
              <w:autoSpaceDE w:val="0"/>
              <w:autoSpaceDN w:val="0"/>
              <w:adjustRightInd w:val="0"/>
              <w:spacing w:line="240" w:lineRule="auto"/>
              <w:rPr>
                <w:rFonts w:eastAsia="Times New Roman"/>
                <w:color w:val="000000"/>
                <w:sz w:val="18"/>
                <w:szCs w:val="18"/>
              </w:rPr>
            </w:pPr>
            <w:ins w:id="2656" w:author="Roberts, Julie" w:date="2022-03-08T07:59:00Z">
              <w:r w:rsidRPr="00F92BF7">
                <w:rPr>
                  <w:rFonts w:eastAsia="Times New Roman"/>
                  <w:color w:val="000000"/>
                  <w:sz w:val="18"/>
                  <w:szCs w:val="18"/>
                </w:rPr>
                <w:t>CAISO Firm Energy</w:t>
              </w:r>
            </w:ins>
            <w:del w:id="2657" w:author="Roberts, Julie" w:date="2022-03-08T07:59:00Z">
              <w:r w:rsidRPr="00F92BF7" w:rsidDel="005F477C">
                <w:rPr>
                  <w:rFonts w:eastAsia="Times New Roman"/>
                  <w:color w:val="000000"/>
                  <w:sz w:val="18"/>
                  <w:szCs w:val="18"/>
                </w:rPr>
                <w:delText>CAISO Firm Energy</w:delText>
              </w:r>
            </w:del>
          </w:p>
        </w:tc>
        <w:tc>
          <w:tcPr>
            <w:tcW w:w="1767" w:type="dxa"/>
            <w:vAlign w:val="center"/>
          </w:tcPr>
          <w:p w14:paraId="4DA2A9EA" w14:textId="77777777" w:rsidR="006E0EEA" w:rsidRPr="008E72AC" w:rsidRDefault="006E0EEA" w:rsidP="006E0EEA">
            <w:pPr>
              <w:autoSpaceDE w:val="0"/>
              <w:autoSpaceDN w:val="0"/>
              <w:adjustRightInd w:val="0"/>
              <w:spacing w:line="240" w:lineRule="auto"/>
              <w:rPr>
                <w:ins w:id="2658" w:author="Roberts, Julie" w:date="2022-03-12T10:33:00Z"/>
                <w:rFonts w:eastAsia="Times New Roman"/>
                <w:color w:val="000000"/>
                <w:sz w:val="18"/>
                <w:szCs w:val="18"/>
              </w:rPr>
            </w:pPr>
            <w:ins w:id="2659" w:author="Roberts, Julie" w:date="2022-03-12T10:33:00Z">
              <w:r w:rsidRPr="008E72AC">
                <w:rPr>
                  <w:rFonts w:eastAsia="Times New Roman"/>
                  <w:color w:val="000000"/>
                  <w:sz w:val="18"/>
                  <w:szCs w:val="18"/>
                </w:rPr>
                <w:t>0-3 MW</w:t>
              </w:r>
            </w:ins>
          </w:p>
          <w:p w14:paraId="745D64E6" w14:textId="77777777" w:rsidR="006E0EEA" w:rsidRPr="008E72AC" w:rsidRDefault="006E0EEA" w:rsidP="006E0EEA">
            <w:pPr>
              <w:autoSpaceDE w:val="0"/>
              <w:autoSpaceDN w:val="0"/>
              <w:adjustRightInd w:val="0"/>
              <w:spacing w:line="240" w:lineRule="auto"/>
              <w:rPr>
                <w:ins w:id="2660" w:author="Roberts, Julie" w:date="2022-03-12T10:33:00Z"/>
                <w:rFonts w:eastAsia="Times New Roman"/>
                <w:color w:val="000000"/>
                <w:sz w:val="18"/>
                <w:szCs w:val="18"/>
              </w:rPr>
            </w:pPr>
            <w:ins w:id="2661" w:author="Roberts, Julie" w:date="2022-03-12T10:33:00Z">
              <w:r w:rsidRPr="008E72AC">
                <w:rPr>
                  <w:rFonts w:eastAsia="Times New Roman"/>
                  <w:color w:val="000000"/>
                  <w:sz w:val="18"/>
                  <w:szCs w:val="18"/>
                </w:rPr>
                <w:t>4/1 – 10/31</w:t>
              </w:r>
            </w:ins>
          </w:p>
          <w:p w14:paraId="3DF4C52A" w14:textId="77777777" w:rsidR="006E0EEA" w:rsidRPr="008E72AC" w:rsidRDefault="006E0EEA" w:rsidP="006E0EEA">
            <w:pPr>
              <w:autoSpaceDE w:val="0"/>
              <w:autoSpaceDN w:val="0"/>
              <w:adjustRightInd w:val="0"/>
              <w:spacing w:line="240" w:lineRule="auto"/>
              <w:rPr>
                <w:ins w:id="2662" w:author="Roberts, Julie" w:date="2022-03-12T10:33:00Z"/>
                <w:rFonts w:eastAsia="Times New Roman"/>
                <w:color w:val="000000"/>
                <w:sz w:val="18"/>
                <w:szCs w:val="18"/>
              </w:rPr>
            </w:pPr>
            <w:ins w:id="2663" w:author="Roberts, Julie" w:date="2022-03-12T10:33:00Z">
              <w:r w:rsidRPr="008E72AC">
                <w:rPr>
                  <w:rFonts w:eastAsia="Times New Roman"/>
                  <w:color w:val="000000"/>
                  <w:sz w:val="18"/>
                  <w:szCs w:val="18"/>
                </w:rPr>
                <w:t>2015 – 2017</w:t>
              </w:r>
            </w:ins>
          </w:p>
          <w:p w14:paraId="723CAE9A" w14:textId="77777777" w:rsidR="006E0EEA" w:rsidRPr="008E72AC" w:rsidRDefault="006E0EEA" w:rsidP="006E0EEA">
            <w:pPr>
              <w:autoSpaceDE w:val="0"/>
              <w:autoSpaceDN w:val="0"/>
              <w:adjustRightInd w:val="0"/>
              <w:spacing w:line="240" w:lineRule="auto"/>
              <w:rPr>
                <w:ins w:id="2664" w:author="Roberts, Julie" w:date="2022-03-12T10:33:00Z"/>
                <w:rFonts w:eastAsia="Times New Roman"/>
                <w:color w:val="000000"/>
                <w:sz w:val="18"/>
                <w:szCs w:val="18"/>
              </w:rPr>
            </w:pPr>
            <w:ins w:id="2665" w:author="Roberts, Julie" w:date="2022-03-12T10:33:00Z">
              <w:r w:rsidRPr="008E72AC">
                <w:rPr>
                  <w:rFonts w:eastAsia="Times New Roman"/>
                  <w:color w:val="000000"/>
                  <w:sz w:val="18"/>
                  <w:szCs w:val="18"/>
                </w:rPr>
                <w:t>0 – 7 MW</w:t>
              </w:r>
            </w:ins>
          </w:p>
          <w:p w14:paraId="1D033BB0" w14:textId="77777777" w:rsidR="006E0EEA" w:rsidRPr="008E72AC" w:rsidRDefault="006E0EEA" w:rsidP="006E0EEA">
            <w:pPr>
              <w:autoSpaceDE w:val="0"/>
              <w:autoSpaceDN w:val="0"/>
              <w:adjustRightInd w:val="0"/>
              <w:spacing w:line="240" w:lineRule="auto"/>
              <w:rPr>
                <w:ins w:id="2666" w:author="Roberts, Julie" w:date="2022-03-12T10:33:00Z"/>
                <w:rFonts w:eastAsia="Times New Roman"/>
                <w:color w:val="000000"/>
                <w:sz w:val="18"/>
                <w:szCs w:val="18"/>
              </w:rPr>
            </w:pPr>
            <w:ins w:id="2667" w:author="Roberts, Julie" w:date="2022-03-12T10:33:00Z">
              <w:r w:rsidRPr="008E72AC">
                <w:rPr>
                  <w:rFonts w:eastAsia="Times New Roman"/>
                  <w:color w:val="000000"/>
                  <w:sz w:val="18"/>
                  <w:szCs w:val="18"/>
                </w:rPr>
                <w:t>1/1 – 3/31</w:t>
              </w:r>
            </w:ins>
          </w:p>
          <w:p w14:paraId="20159E97" w14:textId="77777777" w:rsidR="006E0EEA" w:rsidRPr="008E72AC" w:rsidRDefault="006E0EEA" w:rsidP="006E0EEA">
            <w:pPr>
              <w:autoSpaceDE w:val="0"/>
              <w:autoSpaceDN w:val="0"/>
              <w:adjustRightInd w:val="0"/>
              <w:spacing w:line="240" w:lineRule="auto"/>
              <w:rPr>
                <w:ins w:id="2668" w:author="Roberts, Julie" w:date="2022-03-12T10:33:00Z"/>
                <w:rFonts w:eastAsia="Times New Roman"/>
                <w:color w:val="000000"/>
                <w:sz w:val="18"/>
                <w:szCs w:val="18"/>
              </w:rPr>
            </w:pPr>
            <w:ins w:id="2669" w:author="Roberts, Julie" w:date="2022-03-12T10:33:00Z">
              <w:r w:rsidRPr="008E72AC">
                <w:rPr>
                  <w:rFonts w:eastAsia="Times New Roman"/>
                  <w:color w:val="000000"/>
                  <w:sz w:val="18"/>
                  <w:szCs w:val="18"/>
                </w:rPr>
                <w:t>11/1 – 12/31</w:t>
              </w:r>
            </w:ins>
          </w:p>
          <w:p w14:paraId="7871BD8D" w14:textId="77777777" w:rsidR="006E0EEA" w:rsidRPr="009B11F4" w:rsidRDefault="006E0EEA" w:rsidP="006E0EEA">
            <w:pPr>
              <w:autoSpaceDE w:val="0"/>
              <w:autoSpaceDN w:val="0"/>
              <w:adjustRightInd w:val="0"/>
              <w:spacing w:line="240" w:lineRule="auto"/>
              <w:rPr>
                <w:ins w:id="2670" w:author="Roberts, Julie" w:date="2022-03-12T10:33:00Z"/>
                <w:rFonts w:eastAsia="Times New Roman"/>
                <w:color w:val="000000"/>
                <w:sz w:val="18"/>
                <w:szCs w:val="18"/>
              </w:rPr>
            </w:pPr>
            <w:ins w:id="2671" w:author="Roberts, Julie" w:date="2022-03-12T10:33:00Z">
              <w:r w:rsidRPr="008E72AC">
                <w:rPr>
                  <w:rFonts w:eastAsia="Times New Roman"/>
                  <w:color w:val="000000"/>
                  <w:sz w:val="18"/>
                  <w:szCs w:val="18"/>
                </w:rPr>
                <w:t>2015 --</w:t>
              </w:r>
              <w:r w:rsidRPr="009B11F4">
                <w:rPr>
                  <w:rFonts w:eastAsia="Times New Roman"/>
                  <w:color w:val="000000"/>
                  <w:sz w:val="18"/>
                  <w:szCs w:val="18"/>
                </w:rPr>
                <w:t>–</w:t>
              </w:r>
              <w:r w:rsidRPr="008E72AC">
                <w:rPr>
                  <w:rFonts w:eastAsia="Times New Roman"/>
                  <w:color w:val="000000"/>
                  <w:sz w:val="18"/>
                  <w:szCs w:val="18"/>
                </w:rPr>
                <w:t xml:space="preserve"> 2017</w:t>
              </w:r>
            </w:ins>
          </w:p>
          <w:p w14:paraId="79630C41" w14:textId="59989540" w:rsidR="00F01040" w:rsidRPr="00F92BF7" w:rsidDel="005F477C" w:rsidRDefault="00F01040" w:rsidP="00F01040">
            <w:pPr>
              <w:autoSpaceDE w:val="0"/>
              <w:autoSpaceDN w:val="0"/>
              <w:adjustRightInd w:val="0"/>
              <w:spacing w:line="240" w:lineRule="auto"/>
              <w:rPr>
                <w:del w:id="2672" w:author="Roberts, Julie" w:date="2022-03-08T07:59:00Z"/>
                <w:rFonts w:eastAsia="Times New Roman"/>
                <w:color w:val="000000"/>
                <w:sz w:val="18"/>
                <w:szCs w:val="18"/>
              </w:rPr>
            </w:pPr>
            <w:del w:id="2673" w:author="Roberts, Julie" w:date="2022-03-08T07:59:00Z">
              <w:r w:rsidRPr="00F92BF7" w:rsidDel="005F477C">
                <w:rPr>
                  <w:rFonts w:eastAsia="Times New Roman"/>
                  <w:color w:val="000000"/>
                  <w:sz w:val="18"/>
                  <w:szCs w:val="18"/>
                </w:rPr>
                <w:delText>0-5 MW</w:delText>
              </w:r>
            </w:del>
          </w:p>
          <w:p w14:paraId="67DA2427" w14:textId="7EB56BA9" w:rsidR="00F01040" w:rsidRPr="00F92BF7" w:rsidDel="005F477C" w:rsidRDefault="00F01040" w:rsidP="00F01040">
            <w:pPr>
              <w:autoSpaceDE w:val="0"/>
              <w:autoSpaceDN w:val="0"/>
              <w:adjustRightInd w:val="0"/>
              <w:spacing w:line="240" w:lineRule="auto"/>
              <w:rPr>
                <w:del w:id="2674" w:author="Roberts, Julie" w:date="2022-03-08T07:59:00Z"/>
                <w:rFonts w:eastAsia="Times New Roman"/>
                <w:color w:val="000000"/>
                <w:sz w:val="18"/>
                <w:szCs w:val="18"/>
              </w:rPr>
            </w:pPr>
            <w:del w:id="2675" w:author="Roberts, Julie" w:date="2022-03-08T07:59:00Z">
              <w:r w:rsidRPr="00F92BF7" w:rsidDel="005F477C">
                <w:rPr>
                  <w:rFonts w:eastAsia="Times New Roman"/>
                  <w:color w:val="000000"/>
                  <w:sz w:val="18"/>
                  <w:szCs w:val="18"/>
                </w:rPr>
                <w:delText>4/1 – 10/31</w:delText>
              </w:r>
            </w:del>
          </w:p>
          <w:p w14:paraId="36A9E6D4" w14:textId="69F467C6" w:rsidR="00F01040" w:rsidRPr="00F92BF7" w:rsidDel="005F477C" w:rsidRDefault="00F01040" w:rsidP="00F01040">
            <w:pPr>
              <w:autoSpaceDE w:val="0"/>
              <w:autoSpaceDN w:val="0"/>
              <w:adjustRightInd w:val="0"/>
              <w:spacing w:line="240" w:lineRule="auto"/>
              <w:rPr>
                <w:del w:id="2676" w:author="Roberts, Julie" w:date="2022-03-08T07:59:00Z"/>
                <w:rFonts w:eastAsia="Times New Roman"/>
                <w:color w:val="000000"/>
                <w:sz w:val="18"/>
                <w:szCs w:val="18"/>
              </w:rPr>
            </w:pPr>
            <w:del w:id="2677" w:author="Roberts, Julie" w:date="2022-03-08T07:59:00Z">
              <w:r w:rsidRPr="00F92BF7" w:rsidDel="005F477C">
                <w:rPr>
                  <w:rFonts w:eastAsia="Times New Roman"/>
                  <w:color w:val="000000"/>
                  <w:sz w:val="18"/>
                  <w:szCs w:val="18"/>
                </w:rPr>
                <w:delText>2009 – 2013</w:delText>
              </w:r>
            </w:del>
          </w:p>
          <w:p w14:paraId="2F0913C1" w14:textId="603E128F" w:rsidR="00F01040" w:rsidRPr="00F92BF7" w:rsidDel="005F477C" w:rsidRDefault="00F01040" w:rsidP="00F01040">
            <w:pPr>
              <w:autoSpaceDE w:val="0"/>
              <w:autoSpaceDN w:val="0"/>
              <w:adjustRightInd w:val="0"/>
              <w:spacing w:line="240" w:lineRule="auto"/>
              <w:rPr>
                <w:del w:id="2678" w:author="Roberts, Julie" w:date="2022-03-08T07:59:00Z"/>
                <w:rFonts w:eastAsia="Times New Roman"/>
                <w:color w:val="000000"/>
                <w:sz w:val="18"/>
                <w:szCs w:val="18"/>
              </w:rPr>
            </w:pPr>
            <w:del w:id="2679" w:author="Roberts, Julie" w:date="2022-03-08T07:59:00Z">
              <w:r w:rsidRPr="00F92BF7" w:rsidDel="005F477C">
                <w:rPr>
                  <w:rFonts w:eastAsia="Times New Roman"/>
                  <w:color w:val="000000"/>
                  <w:sz w:val="18"/>
                  <w:szCs w:val="18"/>
                </w:rPr>
                <w:delText>0 – 15 MW</w:delText>
              </w:r>
            </w:del>
          </w:p>
          <w:p w14:paraId="0A47AA8F" w14:textId="485AECE9" w:rsidR="00F01040" w:rsidRPr="00F92BF7" w:rsidDel="005F477C" w:rsidRDefault="00F01040" w:rsidP="00F01040">
            <w:pPr>
              <w:autoSpaceDE w:val="0"/>
              <w:autoSpaceDN w:val="0"/>
              <w:adjustRightInd w:val="0"/>
              <w:spacing w:line="240" w:lineRule="auto"/>
              <w:rPr>
                <w:del w:id="2680" w:author="Roberts, Julie" w:date="2022-03-08T07:59:00Z"/>
                <w:rFonts w:eastAsia="Times New Roman"/>
                <w:color w:val="000000"/>
                <w:sz w:val="18"/>
                <w:szCs w:val="18"/>
              </w:rPr>
            </w:pPr>
            <w:del w:id="2681" w:author="Roberts, Julie" w:date="2022-03-08T07:59:00Z">
              <w:r w:rsidRPr="00F92BF7" w:rsidDel="005F477C">
                <w:rPr>
                  <w:rFonts w:eastAsia="Times New Roman"/>
                  <w:color w:val="000000"/>
                  <w:sz w:val="18"/>
                  <w:szCs w:val="18"/>
                </w:rPr>
                <w:delText>1/1 – 3/31</w:delText>
              </w:r>
            </w:del>
          </w:p>
          <w:p w14:paraId="7A66E273" w14:textId="633F953D" w:rsidR="00F01040" w:rsidRPr="00F92BF7" w:rsidDel="005F477C" w:rsidRDefault="00F01040" w:rsidP="00F01040">
            <w:pPr>
              <w:autoSpaceDE w:val="0"/>
              <w:autoSpaceDN w:val="0"/>
              <w:adjustRightInd w:val="0"/>
              <w:spacing w:line="240" w:lineRule="auto"/>
              <w:rPr>
                <w:del w:id="2682" w:author="Roberts, Julie" w:date="2022-03-08T07:59:00Z"/>
                <w:rFonts w:eastAsia="Times New Roman"/>
                <w:color w:val="000000"/>
                <w:sz w:val="18"/>
                <w:szCs w:val="18"/>
              </w:rPr>
            </w:pPr>
            <w:del w:id="2683" w:author="Roberts, Julie" w:date="2022-03-08T07:59:00Z">
              <w:r w:rsidRPr="00F92BF7" w:rsidDel="005F477C">
                <w:rPr>
                  <w:rFonts w:eastAsia="Times New Roman"/>
                  <w:color w:val="000000"/>
                  <w:sz w:val="18"/>
                  <w:szCs w:val="18"/>
                </w:rPr>
                <w:delText>11/1 – 12/13</w:delText>
              </w:r>
            </w:del>
          </w:p>
          <w:p w14:paraId="580A3FF3" w14:textId="194D22E6" w:rsidR="00F01040" w:rsidRPr="00F92BF7" w:rsidRDefault="00F01040" w:rsidP="00F01040">
            <w:pPr>
              <w:autoSpaceDE w:val="0"/>
              <w:autoSpaceDN w:val="0"/>
              <w:adjustRightInd w:val="0"/>
              <w:spacing w:line="240" w:lineRule="auto"/>
              <w:rPr>
                <w:rFonts w:eastAsia="Times New Roman"/>
                <w:color w:val="000000"/>
                <w:sz w:val="18"/>
                <w:szCs w:val="18"/>
              </w:rPr>
            </w:pPr>
            <w:del w:id="2684" w:author="Roberts, Julie" w:date="2022-03-08T07:59:00Z">
              <w:r w:rsidRPr="00F92BF7" w:rsidDel="005F477C">
                <w:rPr>
                  <w:rFonts w:eastAsia="Times New Roman"/>
                  <w:color w:val="000000"/>
                  <w:sz w:val="18"/>
                  <w:szCs w:val="18"/>
                </w:rPr>
                <w:delText>2009 -- 2013</w:delText>
              </w:r>
            </w:del>
          </w:p>
        </w:tc>
        <w:tc>
          <w:tcPr>
            <w:tcW w:w="1216" w:type="dxa"/>
            <w:vAlign w:val="center"/>
          </w:tcPr>
          <w:p w14:paraId="1C4435F4" w14:textId="30D40079" w:rsidR="00F01040" w:rsidRPr="00F92BF7" w:rsidRDefault="00F01040" w:rsidP="00F01040">
            <w:pPr>
              <w:autoSpaceDE w:val="0"/>
              <w:autoSpaceDN w:val="0"/>
              <w:adjustRightInd w:val="0"/>
              <w:spacing w:line="240" w:lineRule="auto"/>
              <w:rPr>
                <w:rFonts w:eastAsia="Times New Roman"/>
                <w:color w:val="000000"/>
                <w:sz w:val="18"/>
                <w:szCs w:val="18"/>
              </w:rPr>
            </w:pPr>
            <w:ins w:id="2685" w:author="Roberts, Julie" w:date="2022-03-08T07:59:00Z">
              <w:r w:rsidRPr="00F92BF7">
                <w:rPr>
                  <w:rFonts w:eastAsia="Times New Roman"/>
                  <w:color w:val="000000"/>
                  <w:sz w:val="18"/>
                  <w:szCs w:val="18"/>
                </w:rPr>
                <w:t>3 yrs</w:t>
              </w:r>
            </w:ins>
            <w:del w:id="2686" w:author="Roberts, Julie" w:date="2022-03-08T07:59:00Z">
              <w:r w:rsidRPr="00F92BF7" w:rsidDel="005F477C">
                <w:rPr>
                  <w:rFonts w:eastAsia="Times New Roman"/>
                  <w:color w:val="000000"/>
                  <w:sz w:val="18"/>
                  <w:szCs w:val="18"/>
                </w:rPr>
                <w:delText>4 yrs, 11 mo</w:delText>
              </w:r>
            </w:del>
          </w:p>
        </w:tc>
        <w:tc>
          <w:tcPr>
            <w:tcW w:w="1136" w:type="dxa"/>
            <w:vAlign w:val="center"/>
          </w:tcPr>
          <w:p w14:paraId="7FD6A1F6" w14:textId="68453CBD" w:rsidR="00F01040" w:rsidRPr="00535122" w:rsidRDefault="00F01040" w:rsidP="00F01040">
            <w:pPr>
              <w:autoSpaceDE w:val="0"/>
              <w:autoSpaceDN w:val="0"/>
              <w:adjustRightInd w:val="0"/>
              <w:spacing w:line="240" w:lineRule="auto"/>
              <w:rPr>
                <w:rFonts w:ascii="Arial Narrow" w:eastAsia="Times New Roman" w:hAnsi="Arial Narrow"/>
                <w:color w:val="000000"/>
                <w:sz w:val="20"/>
                <w:szCs w:val="20"/>
              </w:rPr>
            </w:pPr>
            <w:ins w:id="2687" w:author="Roberts, Julie" w:date="2022-03-08T07:59:00Z">
              <w:r>
                <w:rPr>
                  <w:rFonts w:eastAsia="Times New Roman"/>
                  <w:color w:val="000000"/>
                  <w:sz w:val="20"/>
                  <w:szCs w:val="20"/>
                </w:rPr>
                <w:t>3-7</w:t>
              </w:r>
            </w:ins>
            <w:del w:id="2688" w:author="Roberts, Julie" w:date="2022-03-08T07:59:00Z">
              <w:r w:rsidRPr="00535122" w:rsidDel="005F477C">
                <w:rPr>
                  <w:rFonts w:eastAsia="Times New Roman"/>
                  <w:color w:val="000000"/>
                  <w:sz w:val="20"/>
                  <w:szCs w:val="20"/>
                </w:rPr>
                <w:delText>0-15</w:delText>
              </w:r>
            </w:del>
          </w:p>
        </w:tc>
      </w:tr>
      <w:tr w:rsidR="00F01040" w:rsidRPr="00535122" w14:paraId="1F9CFE97" w14:textId="77777777" w:rsidTr="00551393">
        <w:tc>
          <w:tcPr>
            <w:tcW w:w="2027" w:type="dxa"/>
            <w:vAlign w:val="center"/>
          </w:tcPr>
          <w:p w14:paraId="54D17768" w14:textId="56C366F8" w:rsidR="00F01040" w:rsidRPr="00F92BF7" w:rsidRDefault="00F01040" w:rsidP="00F01040">
            <w:pPr>
              <w:autoSpaceDE w:val="0"/>
              <w:autoSpaceDN w:val="0"/>
              <w:adjustRightInd w:val="0"/>
              <w:spacing w:line="240" w:lineRule="auto"/>
              <w:rPr>
                <w:rFonts w:eastAsia="Times New Roman"/>
                <w:sz w:val="18"/>
                <w:szCs w:val="18"/>
              </w:rPr>
            </w:pPr>
            <w:ins w:id="2689" w:author="Roberts, Julie" w:date="2022-03-08T07:59:00Z">
              <w:r w:rsidRPr="00F92BF7">
                <w:rPr>
                  <w:rFonts w:eastAsia="Times New Roman"/>
                  <w:sz w:val="18"/>
                  <w:szCs w:val="18"/>
                </w:rPr>
                <w:t>Shell Energy North America (US) L.P.</w:t>
              </w:r>
            </w:ins>
            <w:del w:id="2690" w:author="Roberts, Julie" w:date="2022-03-08T07:59:00Z">
              <w:r w:rsidRPr="00F92BF7" w:rsidDel="005F477C">
                <w:rPr>
                  <w:rFonts w:eastAsia="Times New Roman"/>
                  <w:sz w:val="18"/>
                  <w:szCs w:val="18"/>
                </w:rPr>
                <w:delText>Shell Energy North America (US) L.P.</w:delText>
              </w:r>
            </w:del>
          </w:p>
        </w:tc>
        <w:tc>
          <w:tcPr>
            <w:tcW w:w="1586" w:type="dxa"/>
            <w:vAlign w:val="center"/>
          </w:tcPr>
          <w:p w14:paraId="02DEC320" w14:textId="688EC111" w:rsidR="00F01040" w:rsidRPr="00F92BF7" w:rsidRDefault="00F01040" w:rsidP="00F01040">
            <w:pPr>
              <w:autoSpaceDE w:val="0"/>
              <w:autoSpaceDN w:val="0"/>
              <w:adjustRightInd w:val="0"/>
              <w:spacing w:line="240" w:lineRule="auto"/>
              <w:rPr>
                <w:rFonts w:eastAsia="Times New Roman"/>
                <w:color w:val="000000"/>
                <w:sz w:val="18"/>
                <w:szCs w:val="18"/>
              </w:rPr>
            </w:pPr>
            <w:ins w:id="2691" w:author="Roberts, Julie" w:date="2022-03-08T07:59:00Z">
              <w:r w:rsidRPr="00F92BF7">
                <w:rPr>
                  <w:rFonts w:eastAsia="Times New Roman"/>
                  <w:color w:val="000000"/>
                  <w:sz w:val="18"/>
                  <w:szCs w:val="18"/>
                </w:rPr>
                <w:t>System Resource Adequacy Capacity</w:t>
              </w:r>
            </w:ins>
            <w:del w:id="2692" w:author="Roberts, Julie" w:date="2022-03-08T07:59:00Z">
              <w:r w:rsidRPr="00F92BF7" w:rsidDel="005F477C">
                <w:rPr>
                  <w:rFonts w:eastAsia="Times New Roman"/>
                  <w:color w:val="000000"/>
                  <w:sz w:val="18"/>
                  <w:szCs w:val="18"/>
                </w:rPr>
                <w:delText>System Resource Adequacy Capacity</w:delText>
              </w:r>
            </w:del>
          </w:p>
        </w:tc>
        <w:tc>
          <w:tcPr>
            <w:tcW w:w="1618" w:type="dxa"/>
            <w:vAlign w:val="center"/>
          </w:tcPr>
          <w:p w14:paraId="36F05D25" w14:textId="36CBC610" w:rsidR="00F01040" w:rsidRPr="00F92BF7" w:rsidRDefault="00F01040" w:rsidP="00F01040">
            <w:pPr>
              <w:autoSpaceDE w:val="0"/>
              <w:autoSpaceDN w:val="0"/>
              <w:adjustRightInd w:val="0"/>
              <w:spacing w:line="240" w:lineRule="auto"/>
              <w:rPr>
                <w:rFonts w:eastAsia="Calibri"/>
                <w:color w:val="000000"/>
                <w:sz w:val="18"/>
                <w:szCs w:val="18"/>
              </w:rPr>
            </w:pPr>
            <w:ins w:id="2693" w:author="Roberts, Julie" w:date="2022-03-08T07:59:00Z">
              <w:r w:rsidRPr="00F92BF7">
                <w:rPr>
                  <w:rFonts w:eastAsia="Times New Roman"/>
                  <w:color w:val="000000"/>
                  <w:sz w:val="18"/>
                  <w:szCs w:val="18"/>
                </w:rPr>
                <w:t>Gas Turbine, Combined Cycle</w:t>
              </w:r>
            </w:ins>
            <w:del w:id="2694" w:author="Roberts, Julie" w:date="2022-03-08T07:59:00Z">
              <w:r w:rsidRPr="00F92BF7" w:rsidDel="005F477C">
                <w:rPr>
                  <w:rFonts w:eastAsia="Times New Roman"/>
                  <w:color w:val="000000"/>
                  <w:sz w:val="18"/>
                  <w:szCs w:val="18"/>
                </w:rPr>
                <w:delText>Gas Turbine, Combined Cycle.</w:delText>
              </w:r>
            </w:del>
          </w:p>
        </w:tc>
        <w:tc>
          <w:tcPr>
            <w:tcW w:w="1767" w:type="dxa"/>
            <w:vAlign w:val="center"/>
          </w:tcPr>
          <w:p w14:paraId="6AAFE667" w14:textId="77777777" w:rsidR="00F01040" w:rsidRPr="00F92BF7" w:rsidRDefault="00F01040" w:rsidP="00F01040">
            <w:pPr>
              <w:autoSpaceDE w:val="0"/>
              <w:autoSpaceDN w:val="0"/>
              <w:adjustRightInd w:val="0"/>
              <w:spacing w:line="240" w:lineRule="auto"/>
              <w:rPr>
                <w:ins w:id="2695" w:author="Roberts, Julie" w:date="2022-03-08T07:59:00Z"/>
                <w:rFonts w:eastAsia="Times New Roman"/>
                <w:color w:val="000000"/>
                <w:sz w:val="18"/>
                <w:szCs w:val="18"/>
              </w:rPr>
            </w:pPr>
            <w:ins w:id="2696" w:author="Roberts, Julie" w:date="2022-03-08T07:59:00Z">
              <w:r w:rsidRPr="00F92BF7">
                <w:rPr>
                  <w:rFonts w:eastAsia="Times New Roman"/>
                  <w:color w:val="000000"/>
                  <w:sz w:val="18"/>
                  <w:szCs w:val="18"/>
                </w:rPr>
                <w:t>8 – 31MW</w:t>
              </w:r>
            </w:ins>
          </w:p>
          <w:p w14:paraId="7926F53A" w14:textId="77777777" w:rsidR="00F01040" w:rsidRPr="00F92BF7" w:rsidRDefault="00F01040" w:rsidP="00F01040">
            <w:pPr>
              <w:autoSpaceDE w:val="0"/>
              <w:autoSpaceDN w:val="0"/>
              <w:adjustRightInd w:val="0"/>
              <w:spacing w:line="240" w:lineRule="auto"/>
              <w:rPr>
                <w:ins w:id="2697" w:author="Roberts, Julie" w:date="2022-03-08T07:59:00Z"/>
                <w:rFonts w:eastAsia="Times New Roman"/>
                <w:color w:val="000000"/>
                <w:sz w:val="18"/>
                <w:szCs w:val="18"/>
              </w:rPr>
            </w:pPr>
            <w:ins w:id="2698" w:author="Roberts, Julie" w:date="2022-03-08T07:59:00Z">
              <w:r w:rsidRPr="00F92BF7">
                <w:rPr>
                  <w:rFonts w:eastAsia="Times New Roman"/>
                  <w:color w:val="000000"/>
                  <w:sz w:val="18"/>
                  <w:szCs w:val="18"/>
                </w:rPr>
                <w:t>3/1/2015 –</w:t>
              </w:r>
            </w:ins>
          </w:p>
          <w:p w14:paraId="3E3228F7" w14:textId="669A9CEB" w:rsidR="00F01040" w:rsidRPr="00F92BF7" w:rsidDel="005F477C" w:rsidRDefault="00F01040" w:rsidP="00F01040">
            <w:pPr>
              <w:autoSpaceDE w:val="0"/>
              <w:autoSpaceDN w:val="0"/>
              <w:adjustRightInd w:val="0"/>
              <w:spacing w:line="240" w:lineRule="auto"/>
              <w:rPr>
                <w:del w:id="2699" w:author="Roberts, Julie" w:date="2022-03-08T07:59:00Z"/>
                <w:rFonts w:eastAsia="Times New Roman"/>
                <w:color w:val="000000"/>
                <w:sz w:val="18"/>
                <w:szCs w:val="18"/>
              </w:rPr>
            </w:pPr>
            <w:ins w:id="2700" w:author="Roberts, Julie" w:date="2022-03-08T07:59:00Z">
              <w:r w:rsidRPr="00F92BF7">
                <w:rPr>
                  <w:rFonts w:eastAsia="Times New Roman"/>
                  <w:color w:val="000000"/>
                  <w:sz w:val="18"/>
                  <w:szCs w:val="18"/>
                </w:rPr>
                <w:t>1/31/2020</w:t>
              </w:r>
            </w:ins>
            <w:del w:id="2701" w:author="Roberts, Julie" w:date="2022-03-08T07:59:00Z">
              <w:r w:rsidRPr="00F92BF7" w:rsidDel="005F477C">
                <w:rPr>
                  <w:rFonts w:eastAsia="Times New Roman"/>
                  <w:color w:val="000000"/>
                  <w:sz w:val="18"/>
                  <w:szCs w:val="18"/>
                </w:rPr>
                <w:delText>18 – 35MW</w:delText>
              </w:r>
            </w:del>
          </w:p>
          <w:p w14:paraId="255A5204" w14:textId="625BE6AD" w:rsidR="00F01040" w:rsidRPr="00F92BF7" w:rsidDel="005F477C" w:rsidRDefault="00F01040" w:rsidP="00F01040">
            <w:pPr>
              <w:autoSpaceDE w:val="0"/>
              <w:autoSpaceDN w:val="0"/>
              <w:adjustRightInd w:val="0"/>
              <w:spacing w:line="240" w:lineRule="auto"/>
              <w:rPr>
                <w:del w:id="2702" w:author="Roberts, Julie" w:date="2022-03-08T07:59:00Z"/>
                <w:rFonts w:eastAsia="Times New Roman"/>
                <w:color w:val="000000"/>
                <w:sz w:val="18"/>
                <w:szCs w:val="18"/>
              </w:rPr>
            </w:pPr>
            <w:del w:id="2703" w:author="Roberts, Julie" w:date="2022-03-08T07:59:00Z">
              <w:r w:rsidRPr="00F92BF7" w:rsidDel="005F477C">
                <w:rPr>
                  <w:rFonts w:eastAsia="Times New Roman"/>
                  <w:color w:val="000000"/>
                  <w:sz w:val="18"/>
                  <w:szCs w:val="18"/>
                </w:rPr>
                <w:delText>1/1/2009 –</w:delText>
              </w:r>
            </w:del>
          </w:p>
          <w:p w14:paraId="15092578" w14:textId="7AAD7008" w:rsidR="00F01040" w:rsidRPr="00F92BF7" w:rsidRDefault="00F01040" w:rsidP="00F01040">
            <w:pPr>
              <w:autoSpaceDE w:val="0"/>
              <w:autoSpaceDN w:val="0"/>
              <w:adjustRightInd w:val="0"/>
              <w:spacing w:line="240" w:lineRule="auto"/>
              <w:rPr>
                <w:rFonts w:eastAsia="Times New Roman"/>
                <w:color w:val="000000"/>
                <w:sz w:val="18"/>
                <w:szCs w:val="18"/>
              </w:rPr>
            </w:pPr>
            <w:del w:id="2704" w:author="Roberts, Julie" w:date="2022-03-08T07:59:00Z">
              <w:r w:rsidRPr="00F92BF7" w:rsidDel="005F477C">
                <w:rPr>
                  <w:rFonts w:eastAsia="Times New Roman"/>
                  <w:color w:val="000000"/>
                  <w:sz w:val="18"/>
                  <w:szCs w:val="18"/>
                </w:rPr>
                <w:delText>11/30/2013</w:delText>
              </w:r>
            </w:del>
          </w:p>
        </w:tc>
        <w:tc>
          <w:tcPr>
            <w:tcW w:w="1216" w:type="dxa"/>
            <w:vAlign w:val="center"/>
          </w:tcPr>
          <w:p w14:paraId="36C410BD" w14:textId="77777777" w:rsidR="00F01040" w:rsidRPr="00F92BF7" w:rsidRDefault="00F01040" w:rsidP="00F01040">
            <w:pPr>
              <w:autoSpaceDE w:val="0"/>
              <w:autoSpaceDN w:val="0"/>
              <w:adjustRightInd w:val="0"/>
              <w:spacing w:line="240" w:lineRule="auto"/>
              <w:rPr>
                <w:ins w:id="2705" w:author="Roberts, Julie" w:date="2022-03-08T07:59:00Z"/>
                <w:rFonts w:eastAsia="Times New Roman"/>
                <w:color w:val="000000"/>
                <w:sz w:val="18"/>
                <w:szCs w:val="18"/>
              </w:rPr>
            </w:pPr>
            <w:ins w:id="2706" w:author="Roberts, Julie" w:date="2022-03-08T07:59:00Z">
              <w:r w:rsidRPr="00F92BF7">
                <w:rPr>
                  <w:rFonts w:eastAsia="Times New Roman"/>
                  <w:color w:val="000000"/>
                  <w:sz w:val="18"/>
                  <w:szCs w:val="18"/>
                </w:rPr>
                <w:t>4 yrs, 11 mo</w:t>
              </w:r>
            </w:ins>
          </w:p>
          <w:p w14:paraId="1AEF210C" w14:textId="5482BE1C" w:rsidR="00F01040" w:rsidRPr="00F92BF7" w:rsidDel="005F477C" w:rsidRDefault="00F01040" w:rsidP="00F01040">
            <w:pPr>
              <w:autoSpaceDE w:val="0"/>
              <w:autoSpaceDN w:val="0"/>
              <w:adjustRightInd w:val="0"/>
              <w:spacing w:line="240" w:lineRule="auto"/>
              <w:rPr>
                <w:del w:id="2707" w:author="Roberts, Julie" w:date="2022-03-08T07:59:00Z"/>
                <w:rFonts w:eastAsia="Times New Roman"/>
                <w:color w:val="000000"/>
                <w:sz w:val="18"/>
                <w:szCs w:val="18"/>
              </w:rPr>
            </w:pPr>
            <w:del w:id="2708" w:author="Roberts, Julie" w:date="2022-03-08T07:59:00Z">
              <w:r w:rsidRPr="00F92BF7" w:rsidDel="005F477C">
                <w:rPr>
                  <w:rFonts w:eastAsia="Times New Roman"/>
                  <w:color w:val="000000"/>
                  <w:sz w:val="18"/>
                  <w:szCs w:val="18"/>
                </w:rPr>
                <w:delText>4 yrs, 11 mo</w:delText>
              </w:r>
            </w:del>
          </w:p>
          <w:p w14:paraId="62D38287" w14:textId="77777777" w:rsidR="00F01040" w:rsidRPr="00F92BF7" w:rsidRDefault="00F01040" w:rsidP="00F01040">
            <w:pPr>
              <w:autoSpaceDE w:val="0"/>
              <w:autoSpaceDN w:val="0"/>
              <w:adjustRightInd w:val="0"/>
              <w:spacing w:line="240" w:lineRule="auto"/>
              <w:rPr>
                <w:rFonts w:eastAsia="Times New Roman"/>
                <w:color w:val="000000"/>
                <w:sz w:val="18"/>
                <w:szCs w:val="18"/>
              </w:rPr>
            </w:pPr>
          </w:p>
        </w:tc>
        <w:tc>
          <w:tcPr>
            <w:tcW w:w="1136" w:type="dxa"/>
            <w:vAlign w:val="center"/>
          </w:tcPr>
          <w:p w14:paraId="67436595" w14:textId="43A2E017" w:rsidR="00F01040" w:rsidRPr="00535122" w:rsidRDefault="00F01040" w:rsidP="00F01040">
            <w:pPr>
              <w:autoSpaceDE w:val="0"/>
              <w:autoSpaceDN w:val="0"/>
              <w:adjustRightInd w:val="0"/>
              <w:spacing w:line="240" w:lineRule="auto"/>
              <w:rPr>
                <w:rFonts w:ascii="Arial Narrow" w:eastAsia="Times New Roman" w:hAnsi="Arial Narrow"/>
                <w:color w:val="000000"/>
                <w:sz w:val="20"/>
                <w:szCs w:val="20"/>
              </w:rPr>
            </w:pPr>
            <w:ins w:id="2709" w:author="Roberts, Julie" w:date="2022-03-08T07:59:00Z">
              <w:r>
                <w:rPr>
                  <w:rFonts w:eastAsia="Times New Roman"/>
                  <w:color w:val="000000"/>
                  <w:sz w:val="20"/>
                  <w:szCs w:val="20"/>
                </w:rPr>
                <w:t>8 - 31</w:t>
              </w:r>
              <w:r w:rsidRPr="00535122">
                <w:rPr>
                  <w:rFonts w:eastAsia="Times New Roman"/>
                  <w:color w:val="000000"/>
                  <w:sz w:val="20"/>
                  <w:szCs w:val="20"/>
                </w:rPr>
                <w:t>*</w:t>
              </w:r>
            </w:ins>
            <w:del w:id="2710" w:author="Roberts, Julie" w:date="2022-03-08T07:59:00Z">
              <w:r w:rsidRPr="00535122" w:rsidDel="005F477C">
                <w:rPr>
                  <w:rFonts w:eastAsia="Times New Roman"/>
                  <w:color w:val="000000"/>
                  <w:sz w:val="20"/>
                  <w:szCs w:val="20"/>
                </w:rPr>
                <w:delText>18 - 35*</w:delText>
              </w:r>
            </w:del>
          </w:p>
        </w:tc>
      </w:tr>
      <w:tr w:rsidR="00F01040" w:rsidRPr="00535122" w14:paraId="510CADB4" w14:textId="77777777" w:rsidTr="00551393">
        <w:tc>
          <w:tcPr>
            <w:tcW w:w="2027" w:type="dxa"/>
            <w:vAlign w:val="center"/>
          </w:tcPr>
          <w:p w14:paraId="64DFAB30" w14:textId="47AE3CE3" w:rsidR="00F01040" w:rsidRPr="00F67EC2" w:rsidRDefault="00F01040" w:rsidP="00F563D4">
            <w:pPr>
              <w:autoSpaceDE w:val="0"/>
              <w:autoSpaceDN w:val="0"/>
              <w:adjustRightInd w:val="0"/>
              <w:spacing w:line="240" w:lineRule="auto"/>
              <w:rPr>
                <w:rFonts w:eastAsia="Times New Roman"/>
                <w:sz w:val="18"/>
                <w:szCs w:val="18"/>
              </w:rPr>
            </w:pPr>
            <w:del w:id="2711" w:author="Roberts, Julie" w:date="2022-03-08T08:00:00Z">
              <w:r w:rsidRPr="00F67EC2" w:rsidDel="00F01040">
                <w:rPr>
                  <w:rFonts w:eastAsia="Times New Roman"/>
                  <w:sz w:val="18"/>
                  <w:szCs w:val="18"/>
                </w:rPr>
                <w:delText>County Sanitation District No. 2 of Los Angeles County</w:delText>
              </w:r>
            </w:del>
            <w:ins w:id="2712" w:author="Roberts, Julie" w:date="2022-03-08T09:33:00Z">
              <w:r w:rsidR="00F563D4" w:rsidRPr="00F67EC2">
                <w:rPr>
                  <w:rFonts w:eastAsia="Times New Roman"/>
                  <w:sz w:val="18"/>
                  <w:szCs w:val="18"/>
                </w:rPr>
                <w:t xml:space="preserve">Powerex </w:t>
              </w:r>
            </w:ins>
            <w:ins w:id="2713" w:author="Roberts, Julie" w:date="2022-03-08T09:34:00Z">
              <w:r w:rsidR="00F563D4" w:rsidRPr="00F67EC2">
                <w:rPr>
                  <w:rFonts w:eastAsia="Times New Roman"/>
                  <w:sz w:val="18"/>
                  <w:szCs w:val="18"/>
                </w:rPr>
                <w:t>Short Term for January 2018</w:t>
              </w:r>
            </w:ins>
            <w:ins w:id="2714" w:author="Roberts, Julie" w:date="2022-03-08T08:02:00Z">
              <w:r w:rsidRPr="00F67EC2">
                <w:rPr>
                  <w:rFonts w:eastAsia="Times New Roman"/>
                  <w:sz w:val="18"/>
                  <w:szCs w:val="18"/>
                </w:rPr>
                <w:t xml:space="preserve"> </w:t>
              </w:r>
            </w:ins>
          </w:p>
        </w:tc>
        <w:tc>
          <w:tcPr>
            <w:tcW w:w="1586" w:type="dxa"/>
            <w:vAlign w:val="center"/>
          </w:tcPr>
          <w:p w14:paraId="73B74373" w14:textId="7E1ED7D0" w:rsidR="00F01040" w:rsidRPr="00C53253" w:rsidRDefault="00F01040" w:rsidP="00F563D4">
            <w:pPr>
              <w:autoSpaceDE w:val="0"/>
              <w:autoSpaceDN w:val="0"/>
              <w:adjustRightInd w:val="0"/>
              <w:spacing w:line="240" w:lineRule="auto"/>
              <w:rPr>
                <w:rFonts w:eastAsia="Times New Roman"/>
                <w:color w:val="000000"/>
                <w:sz w:val="18"/>
                <w:szCs w:val="18"/>
              </w:rPr>
            </w:pPr>
            <w:del w:id="2715" w:author="Roberts, Julie" w:date="2022-03-08T09:30:00Z">
              <w:r w:rsidRPr="00C53253" w:rsidDel="00F563D4">
                <w:rPr>
                  <w:rFonts w:eastAsia="Times New Roman"/>
                  <w:color w:val="000000"/>
                  <w:sz w:val="18"/>
                  <w:szCs w:val="18"/>
                </w:rPr>
                <w:delText>Landfill Gas Generated Energy</w:delText>
              </w:r>
            </w:del>
            <w:ins w:id="2716" w:author="Roberts, Julie" w:date="2022-03-08T09:35:00Z">
              <w:r w:rsidR="00F563D4" w:rsidRPr="00C53253">
                <w:rPr>
                  <w:rFonts w:eastAsia="Times New Roman"/>
                  <w:color w:val="000000"/>
                  <w:sz w:val="18"/>
                  <w:szCs w:val="18"/>
                </w:rPr>
                <w:t>Monthly Energy</w:t>
              </w:r>
            </w:ins>
          </w:p>
        </w:tc>
        <w:tc>
          <w:tcPr>
            <w:tcW w:w="1618" w:type="dxa"/>
            <w:vAlign w:val="center"/>
          </w:tcPr>
          <w:p w14:paraId="58A38C03" w14:textId="1A3F3179" w:rsidR="00F01040" w:rsidRPr="00C53253" w:rsidRDefault="00F01040" w:rsidP="00F01040">
            <w:pPr>
              <w:autoSpaceDE w:val="0"/>
              <w:autoSpaceDN w:val="0"/>
              <w:adjustRightInd w:val="0"/>
              <w:spacing w:line="240" w:lineRule="auto"/>
              <w:rPr>
                <w:rFonts w:eastAsia="Times New Roman"/>
                <w:color w:val="000000"/>
                <w:sz w:val="18"/>
                <w:szCs w:val="18"/>
              </w:rPr>
            </w:pPr>
            <w:del w:id="2717" w:author="Roberts, Julie" w:date="2022-03-08T09:30:00Z">
              <w:r w:rsidRPr="00C53253" w:rsidDel="00F563D4">
                <w:rPr>
                  <w:rFonts w:eastAsia="Times New Roman"/>
                  <w:color w:val="000000"/>
                  <w:sz w:val="18"/>
                  <w:szCs w:val="18"/>
                </w:rPr>
                <w:delText>Unit-Contingent</w:delText>
              </w:r>
            </w:del>
            <w:ins w:id="2718" w:author="Roberts, Julie" w:date="2022-03-08T09:30:00Z">
              <w:r w:rsidR="00F563D4" w:rsidRPr="00C53253">
                <w:rPr>
                  <w:rFonts w:eastAsia="Times New Roman"/>
                  <w:color w:val="000000"/>
                  <w:sz w:val="18"/>
                  <w:szCs w:val="18"/>
                </w:rPr>
                <w:t>CAISO Firm Energy</w:t>
              </w:r>
            </w:ins>
          </w:p>
        </w:tc>
        <w:tc>
          <w:tcPr>
            <w:tcW w:w="1767" w:type="dxa"/>
            <w:vAlign w:val="center"/>
          </w:tcPr>
          <w:p w14:paraId="153F2509" w14:textId="0FA0BE0F" w:rsidR="00F01040" w:rsidRPr="00C53253" w:rsidRDefault="00F01040" w:rsidP="00F563D4">
            <w:pPr>
              <w:autoSpaceDE w:val="0"/>
              <w:autoSpaceDN w:val="0"/>
              <w:adjustRightInd w:val="0"/>
              <w:spacing w:line="240" w:lineRule="auto"/>
              <w:rPr>
                <w:rFonts w:eastAsia="Times New Roman"/>
                <w:color w:val="000000"/>
                <w:sz w:val="18"/>
                <w:szCs w:val="18"/>
              </w:rPr>
            </w:pPr>
            <w:del w:id="2719" w:author="Roberts, Julie" w:date="2022-03-08T09:31:00Z">
              <w:r w:rsidRPr="00C53253" w:rsidDel="00F563D4">
                <w:rPr>
                  <w:rFonts w:eastAsia="Times New Roman"/>
                  <w:color w:val="000000"/>
                  <w:sz w:val="18"/>
                  <w:szCs w:val="18"/>
                </w:rPr>
                <w:delText>8/1/2011 – 8/1/2021</w:delText>
              </w:r>
            </w:del>
            <w:ins w:id="2720" w:author="Roberts, Julie" w:date="2022-03-08T09:37:00Z">
              <w:r w:rsidR="00F563D4" w:rsidRPr="00C53253">
                <w:rPr>
                  <w:rFonts w:eastAsia="Times New Roman"/>
                  <w:color w:val="000000"/>
                  <w:sz w:val="18"/>
                  <w:szCs w:val="18"/>
                </w:rPr>
                <w:t>1/1/2018 – 1/</w:t>
              </w:r>
            </w:ins>
            <w:ins w:id="2721" w:author="Roberts, Julie" w:date="2022-03-08T09:31:00Z">
              <w:r w:rsidR="00F563D4" w:rsidRPr="00C53253">
                <w:rPr>
                  <w:rFonts w:eastAsia="Times New Roman"/>
                  <w:color w:val="000000"/>
                  <w:sz w:val="18"/>
                  <w:szCs w:val="18"/>
                </w:rPr>
                <w:t xml:space="preserve">31/2018 </w:t>
              </w:r>
            </w:ins>
          </w:p>
        </w:tc>
        <w:tc>
          <w:tcPr>
            <w:tcW w:w="1216" w:type="dxa"/>
            <w:vAlign w:val="center"/>
          </w:tcPr>
          <w:p w14:paraId="327C8ADC" w14:textId="2C5CDC4A" w:rsidR="00F01040" w:rsidRPr="00C53253" w:rsidRDefault="00F01040">
            <w:pPr>
              <w:autoSpaceDE w:val="0"/>
              <w:autoSpaceDN w:val="0"/>
              <w:adjustRightInd w:val="0"/>
              <w:spacing w:line="240" w:lineRule="auto"/>
              <w:rPr>
                <w:rFonts w:eastAsia="Times New Roman"/>
                <w:color w:val="000000"/>
                <w:sz w:val="18"/>
                <w:szCs w:val="18"/>
              </w:rPr>
            </w:pPr>
            <w:del w:id="2722" w:author="Roberts, Julie" w:date="2022-03-08T09:32:00Z">
              <w:r w:rsidRPr="00C53253" w:rsidDel="00F563D4">
                <w:rPr>
                  <w:rFonts w:eastAsia="Times New Roman"/>
                  <w:color w:val="000000"/>
                  <w:sz w:val="18"/>
                  <w:szCs w:val="18"/>
                </w:rPr>
                <w:delText>10 years</w:delText>
              </w:r>
            </w:del>
            <w:ins w:id="2723" w:author="Roberts, Julie" w:date="2022-03-14T08:02:00Z">
              <w:r w:rsidR="00E945EC" w:rsidRPr="00C53253">
                <w:rPr>
                  <w:rFonts w:eastAsia="Times New Roman"/>
                  <w:color w:val="000000"/>
                  <w:sz w:val="18"/>
                  <w:szCs w:val="18"/>
                </w:rPr>
                <w:t xml:space="preserve">1 </w:t>
              </w:r>
            </w:ins>
            <w:ins w:id="2724" w:author="Roberts, Julie" w:date="2022-03-08T09:38:00Z">
              <w:r w:rsidR="00F563D4" w:rsidRPr="00C53253">
                <w:rPr>
                  <w:rFonts w:eastAsia="Times New Roman"/>
                  <w:color w:val="000000"/>
                  <w:sz w:val="18"/>
                  <w:szCs w:val="18"/>
                </w:rPr>
                <w:t>Month</w:t>
              </w:r>
            </w:ins>
          </w:p>
        </w:tc>
        <w:tc>
          <w:tcPr>
            <w:tcW w:w="1136" w:type="dxa"/>
            <w:vAlign w:val="center"/>
          </w:tcPr>
          <w:p w14:paraId="6EE7E36D" w14:textId="615928F0" w:rsidR="00F01040" w:rsidRPr="00C53253" w:rsidRDefault="00F01040" w:rsidP="00F01040">
            <w:pPr>
              <w:autoSpaceDE w:val="0"/>
              <w:autoSpaceDN w:val="0"/>
              <w:adjustRightInd w:val="0"/>
              <w:spacing w:line="240" w:lineRule="auto"/>
              <w:rPr>
                <w:rFonts w:eastAsia="Times New Roman"/>
                <w:color w:val="000000"/>
                <w:sz w:val="20"/>
                <w:szCs w:val="20"/>
              </w:rPr>
            </w:pPr>
            <w:del w:id="2725" w:author="Roberts, Julie" w:date="2022-03-08T09:33:00Z">
              <w:r w:rsidRPr="00C53253" w:rsidDel="00F563D4">
                <w:rPr>
                  <w:rFonts w:eastAsia="Times New Roman"/>
                  <w:color w:val="000000"/>
                  <w:sz w:val="20"/>
                  <w:szCs w:val="20"/>
                </w:rPr>
                <w:delText>3</w:delText>
              </w:r>
            </w:del>
            <w:ins w:id="2726" w:author="Roberts, Julie" w:date="2022-03-08T09:33:00Z">
              <w:r w:rsidR="00F563D4" w:rsidRPr="00C53253">
                <w:rPr>
                  <w:rFonts w:eastAsia="Times New Roman"/>
                  <w:color w:val="000000"/>
                  <w:sz w:val="20"/>
                  <w:szCs w:val="20"/>
                </w:rPr>
                <w:t>7</w:t>
              </w:r>
            </w:ins>
          </w:p>
        </w:tc>
      </w:tr>
      <w:tr w:rsidR="00F01040" w:rsidRPr="00535122" w14:paraId="7F1E32D5" w14:textId="77777777" w:rsidTr="00551393">
        <w:tc>
          <w:tcPr>
            <w:tcW w:w="2027" w:type="dxa"/>
            <w:vAlign w:val="center"/>
          </w:tcPr>
          <w:p w14:paraId="6E70BBD0" w14:textId="0DDF8828" w:rsidR="00F01040" w:rsidRPr="00F67EC2" w:rsidRDefault="00F01040" w:rsidP="00F563D4">
            <w:pPr>
              <w:autoSpaceDE w:val="0"/>
              <w:autoSpaceDN w:val="0"/>
              <w:adjustRightInd w:val="0"/>
              <w:spacing w:line="240" w:lineRule="auto"/>
              <w:rPr>
                <w:rFonts w:eastAsia="Times New Roman"/>
                <w:sz w:val="18"/>
                <w:szCs w:val="18"/>
              </w:rPr>
            </w:pPr>
            <w:del w:id="2727" w:author="Roberts, Julie" w:date="2022-03-08T08:02:00Z">
              <w:r w:rsidRPr="00F67EC2" w:rsidDel="00F01040">
                <w:rPr>
                  <w:rFonts w:eastAsia="Times New Roman"/>
                  <w:sz w:val="18"/>
                  <w:szCs w:val="18"/>
                </w:rPr>
                <w:delText>BP, Powerex, Anahau and  Exelon</w:delText>
              </w:r>
            </w:del>
            <w:ins w:id="2728" w:author="Roberts, Julie" w:date="2022-03-08T09:35:00Z">
              <w:r w:rsidR="00F563D4" w:rsidRPr="00F67EC2">
                <w:rPr>
                  <w:rFonts w:eastAsia="Times New Roman"/>
                  <w:sz w:val="18"/>
                  <w:szCs w:val="18"/>
                </w:rPr>
                <w:t>Anahau Short Term for February 2018</w:t>
              </w:r>
            </w:ins>
          </w:p>
        </w:tc>
        <w:tc>
          <w:tcPr>
            <w:tcW w:w="1586" w:type="dxa"/>
            <w:vAlign w:val="center"/>
          </w:tcPr>
          <w:p w14:paraId="75E20A34" w14:textId="77777777" w:rsidR="00F01040" w:rsidRPr="00C53253" w:rsidRDefault="00F01040" w:rsidP="00F01040">
            <w:pPr>
              <w:autoSpaceDE w:val="0"/>
              <w:autoSpaceDN w:val="0"/>
              <w:adjustRightInd w:val="0"/>
              <w:spacing w:line="240" w:lineRule="auto"/>
              <w:rPr>
                <w:rFonts w:eastAsia="Times New Roman"/>
                <w:color w:val="000000"/>
                <w:sz w:val="18"/>
                <w:szCs w:val="18"/>
              </w:rPr>
            </w:pPr>
            <w:r w:rsidRPr="00C53253">
              <w:rPr>
                <w:rFonts w:eastAsia="Times New Roman"/>
                <w:color w:val="000000"/>
                <w:sz w:val="18"/>
                <w:szCs w:val="18"/>
              </w:rPr>
              <w:t xml:space="preserve">Monthly Energy </w:t>
            </w:r>
          </w:p>
        </w:tc>
        <w:tc>
          <w:tcPr>
            <w:tcW w:w="1618" w:type="dxa"/>
            <w:vAlign w:val="center"/>
          </w:tcPr>
          <w:p w14:paraId="7BAE5F9A" w14:textId="77777777" w:rsidR="00F01040" w:rsidRPr="00C53253" w:rsidRDefault="00F01040" w:rsidP="00F01040">
            <w:pPr>
              <w:autoSpaceDE w:val="0"/>
              <w:autoSpaceDN w:val="0"/>
              <w:adjustRightInd w:val="0"/>
              <w:spacing w:line="240" w:lineRule="auto"/>
              <w:rPr>
                <w:rFonts w:eastAsia="Times New Roman"/>
                <w:color w:val="000000"/>
                <w:sz w:val="18"/>
                <w:szCs w:val="18"/>
              </w:rPr>
            </w:pPr>
            <w:r w:rsidRPr="00C53253">
              <w:rPr>
                <w:rFonts w:eastAsia="Times New Roman"/>
                <w:color w:val="000000"/>
                <w:sz w:val="18"/>
                <w:szCs w:val="18"/>
              </w:rPr>
              <w:t>CAISO Firm Energy</w:t>
            </w:r>
          </w:p>
        </w:tc>
        <w:tc>
          <w:tcPr>
            <w:tcW w:w="1767" w:type="dxa"/>
            <w:vAlign w:val="center"/>
          </w:tcPr>
          <w:p w14:paraId="6B969ABE" w14:textId="32D75158" w:rsidR="00F01040" w:rsidRPr="00C53253" w:rsidRDefault="00F01040" w:rsidP="00F01040">
            <w:pPr>
              <w:autoSpaceDE w:val="0"/>
              <w:autoSpaceDN w:val="0"/>
              <w:adjustRightInd w:val="0"/>
              <w:spacing w:line="240" w:lineRule="auto"/>
              <w:rPr>
                <w:rFonts w:eastAsia="Times New Roman"/>
                <w:color w:val="000000"/>
                <w:sz w:val="18"/>
                <w:szCs w:val="18"/>
              </w:rPr>
            </w:pPr>
            <w:del w:id="2729" w:author="Roberts, Julie" w:date="2022-03-08T09:37:00Z">
              <w:r w:rsidRPr="00C53253" w:rsidDel="00F563D4">
                <w:rPr>
                  <w:rFonts w:eastAsia="Times New Roman"/>
                  <w:color w:val="000000"/>
                  <w:sz w:val="18"/>
                  <w:szCs w:val="18"/>
                </w:rPr>
                <w:delText>12/1/13 – 12/31/14</w:delText>
              </w:r>
            </w:del>
            <w:ins w:id="2730" w:author="Roberts, Julie" w:date="2022-03-08T09:37:00Z">
              <w:r w:rsidR="00F563D4" w:rsidRPr="00C53253">
                <w:rPr>
                  <w:rFonts w:eastAsia="Times New Roman"/>
                  <w:color w:val="000000"/>
                  <w:sz w:val="18"/>
                  <w:szCs w:val="18"/>
                </w:rPr>
                <w:t>2/1/2018 – 2/28/2018</w:t>
              </w:r>
            </w:ins>
          </w:p>
        </w:tc>
        <w:tc>
          <w:tcPr>
            <w:tcW w:w="1216" w:type="dxa"/>
            <w:vAlign w:val="center"/>
          </w:tcPr>
          <w:p w14:paraId="0BBB5859" w14:textId="0AF5A1D8" w:rsidR="00F01040" w:rsidRPr="00C53253" w:rsidRDefault="00E945EC">
            <w:pPr>
              <w:autoSpaceDE w:val="0"/>
              <w:autoSpaceDN w:val="0"/>
              <w:adjustRightInd w:val="0"/>
              <w:spacing w:line="240" w:lineRule="auto"/>
              <w:rPr>
                <w:rFonts w:eastAsia="Times New Roman"/>
                <w:color w:val="000000"/>
                <w:sz w:val="18"/>
                <w:szCs w:val="18"/>
              </w:rPr>
            </w:pPr>
            <w:ins w:id="2731" w:author="Roberts, Julie" w:date="2022-03-14T08:02:00Z">
              <w:r w:rsidRPr="00C53253">
                <w:rPr>
                  <w:rFonts w:eastAsia="Times New Roman"/>
                  <w:color w:val="000000"/>
                  <w:sz w:val="18"/>
                  <w:szCs w:val="18"/>
                </w:rPr>
                <w:t xml:space="preserve">1 </w:t>
              </w:r>
            </w:ins>
            <w:r w:rsidR="00F01040" w:rsidRPr="00C53253">
              <w:rPr>
                <w:rFonts w:eastAsia="Times New Roman"/>
                <w:color w:val="000000"/>
                <w:sz w:val="18"/>
                <w:szCs w:val="18"/>
              </w:rPr>
              <w:t>Month</w:t>
            </w:r>
            <w:del w:id="2732" w:author="Roberts, Julie" w:date="2022-03-14T08:02:00Z">
              <w:r w:rsidR="00F01040" w:rsidRPr="00C53253" w:rsidDel="00E945EC">
                <w:rPr>
                  <w:rFonts w:eastAsia="Times New Roman"/>
                  <w:color w:val="000000"/>
                  <w:sz w:val="18"/>
                  <w:szCs w:val="18"/>
                </w:rPr>
                <w:delText>ly</w:delText>
              </w:r>
            </w:del>
          </w:p>
        </w:tc>
        <w:tc>
          <w:tcPr>
            <w:tcW w:w="1136" w:type="dxa"/>
            <w:vAlign w:val="center"/>
          </w:tcPr>
          <w:p w14:paraId="2D390269" w14:textId="11A8C225" w:rsidR="00F01040" w:rsidRPr="00C53253" w:rsidRDefault="00F01040" w:rsidP="00F01040">
            <w:pPr>
              <w:autoSpaceDE w:val="0"/>
              <w:autoSpaceDN w:val="0"/>
              <w:adjustRightInd w:val="0"/>
              <w:spacing w:line="240" w:lineRule="auto"/>
              <w:rPr>
                <w:rFonts w:eastAsia="Times New Roman"/>
                <w:color w:val="000000"/>
                <w:sz w:val="20"/>
                <w:szCs w:val="20"/>
              </w:rPr>
            </w:pPr>
            <w:del w:id="2733" w:author="Roberts, Julie" w:date="2022-03-08T09:38:00Z">
              <w:r w:rsidRPr="00C53253" w:rsidDel="00F563D4">
                <w:rPr>
                  <w:rFonts w:eastAsia="Times New Roman"/>
                  <w:color w:val="000000"/>
                  <w:sz w:val="20"/>
                  <w:szCs w:val="20"/>
                </w:rPr>
                <w:delText>12-19</w:delText>
              </w:r>
            </w:del>
            <w:ins w:id="2734" w:author="Roberts, Julie" w:date="2022-03-08T09:38:00Z">
              <w:r w:rsidR="00F563D4" w:rsidRPr="00C53253">
                <w:rPr>
                  <w:rFonts w:eastAsia="Times New Roman"/>
                  <w:color w:val="000000"/>
                  <w:sz w:val="20"/>
                  <w:szCs w:val="20"/>
                </w:rPr>
                <w:t>7</w:t>
              </w:r>
            </w:ins>
          </w:p>
        </w:tc>
      </w:tr>
      <w:tr w:rsidR="00F01040" w:rsidRPr="00535122" w14:paraId="35B000E6" w14:textId="77777777" w:rsidTr="00551393">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2735" w:author="Roberts, Julie" w:date="2022-03-12T09:53:00Z">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953"/>
        </w:trPr>
        <w:tc>
          <w:tcPr>
            <w:tcW w:w="2027" w:type="dxa"/>
            <w:vAlign w:val="center"/>
            <w:tcPrChange w:id="2736" w:author="Roberts, Julie" w:date="2022-03-12T09:53:00Z">
              <w:tcPr>
                <w:tcW w:w="2452" w:type="dxa"/>
                <w:vAlign w:val="center"/>
              </w:tcPr>
            </w:tcPrChange>
          </w:tcPr>
          <w:p w14:paraId="44911A87" w14:textId="6B23794C" w:rsidR="00F01040" w:rsidRPr="00F67EC2" w:rsidRDefault="00F01040" w:rsidP="00EA115F">
            <w:pPr>
              <w:autoSpaceDE w:val="0"/>
              <w:autoSpaceDN w:val="0"/>
              <w:adjustRightInd w:val="0"/>
              <w:spacing w:line="240" w:lineRule="auto"/>
              <w:rPr>
                <w:rFonts w:eastAsia="Times New Roman"/>
                <w:sz w:val="18"/>
                <w:szCs w:val="18"/>
              </w:rPr>
            </w:pPr>
            <w:del w:id="2737" w:author="Roberts, Julie" w:date="2022-03-08T08:02:00Z">
              <w:r w:rsidRPr="00F67EC2" w:rsidDel="00F01040">
                <w:rPr>
                  <w:rFonts w:eastAsia="Times New Roman"/>
                  <w:sz w:val="18"/>
                  <w:szCs w:val="18"/>
                </w:rPr>
                <w:delText xml:space="preserve">Tenaska, </w:delText>
              </w:r>
            </w:del>
            <w:del w:id="2738" w:author="Roberts, Julie" w:date="2022-03-08T09:39:00Z">
              <w:r w:rsidRPr="00F67EC2" w:rsidDel="00EA115F">
                <w:rPr>
                  <w:rFonts w:eastAsia="Times New Roman"/>
                  <w:sz w:val="18"/>
                  <w:szCs w:val="18"/>
                </w:rPr>
                <w:delText>Anahau</w:delText>
              </w:r>
            </w:del>
            <w:ins w:id="2739" w:author="Roberts, Julie" w:date="2022-03-08T09:39:00Z">
              <w:r w:rsidR="00EA115F" w:rsidRPr="00F67EC2">
                <w:rPr>
                  <w:rFonts w:eastAsia="Times New Roman"/>
                  <w:sz w:val="18"/>
                  <w:szCs w:val="18"/>
                </w:rPr>
                <w:t>Exelon Generation Company, LLC</w:t>
              </w:r>
            </w:ins>
          </w:p>
        </w:tc>
        <w:tc>
          <w:tcPr>
            <w:tcW w:w="1586" w:type="dxa"/>
            <w:vAlign w:val="center"/>
            <w:tcPrChange w:id="2740" w:author="Roberts, Julie" w:date="2022-03-12T09:53:00Z">
              <w:tcPr>
                <w:tcW w:w="1014" w:type="dxa"/>
                <w:gridSpan w:val="2"/>
                <w:vAlign w:val="center"/>
              </w:tcPr>
            </w:tcPrChange>
          </w:tcPr>
          <w:p w14:paraId="0DB37E58" w14:textId="0912957D" w:rsidR="00F01040" w:rsidRPr="00C53253" w:rsidRDefault="00F01040" w:rsidP="00F01040">
            <w:pPr>
              <w:autoSpaceDE w:val="0"/>
              <w:autoSpaceDN w:val="0"/>
              <w:adjustRightInd w:val="0"/>
              <w:spacing w:line="240" w:lineRule="auto"/>
              <w:rPr>
                <w:rFonts w:eastAsia="Times New Roman"/>
                <w:color w:val="000000"/>
                <w:sz w:val="18"/>
                <w:szCs w:val="18"/>
              </w:rPr>
            </w:pPr>
            <w:del w:id="2741" w:author="Roberts, Julie" w:date="2022-03-08T09:41:00Z">
              <w:r w:rsidRPr="00C53253" w:rsidDel="00EA115F">
                <w:rPr>
                  <w:rFonts w:eastAsia="Times New Roman"/>
                  <w:color w:val="000000"/>
                  <w:sz w:val="18"/>
                  <w:szCs w:val="18"/>
                </w:rPr>
                <w:delText>Monthly System Resource Adequacy</w:delText>
              </w:r>
            </w:del>
            <w:ins w:id="2742" w:author="Roberts, Julie" w:date="2022-03-08T09:41:00Z">
              <w:r w:rsidR="00EA115F" w:rsidRPr="00C53253">
                <w:rPr>
                  <w:rFonts w:eastAsia="Times New Roman"/>
                  <w:color w:val="000000"/>
                  <w:sz w:val="18"/>
                  <w:szCs w:val="18"/>
                </w:rPr>
                <w:t>Seasonal Baseload</w:t>
              </w:r>
            </w:ins>
          </w:p>
        </w:tc>
        <w:tc>
          <w:tcPr>
            <w:tcW w:w="1618" w:type="dxa"/>
            <w:vAlign w:val="center"/>
            <w:tcPrChange w:id="2743" w:author="Roberts, Julie" w:date="2022-03-12T09:53:00Z">
              <w:tcPr>
                <w:tcW w:w="1967" w:type="dxa"/>
                <w:gridSpan w:val="2"/>
                <w:vAlign w:val="center"/>
              </w:tcPr>
            </w:tcPrChange>
          </w:tcPr>
          <w:p w14:paraId="3A02AC84" w14:textId="45FEEE68" w:rsidR="00F01040" w:rsidRPr="00C53253" w:rsidRDefault="00F01040" w:rsidP="00F01040">
            <w:pPr>
              <w:autoSpaceDE w:val="0"/>
              <w:autoSpaceDN w:val="0"/>
              <w:adjustRightInd w:val="0"/>
              <w:spacing w:line="240" w:lineRule="auto"/>
              <w:rPr>
                <w:rFonts w:eastAsia="Times New Roman"/>
                <w:color w:val="000000"/>
                <w:sz w:val="18"/>
                <w:szCs w:val="18"/>
              </w:rPr>
            </w:pPr>
            <w:del w:id="2744" w:author="Roberts, Julie" w:date="2022-03-08T09:41:00Z">
              <w:r w:rsidRPr="00C53253" w:rsidDel="00EA115F">
                <w:rPr>
                  <w:rFonts w:eastAsia="Times New Roman"/>
                  <w:color w:val="000000"/>
                  <w:sz w:val="18"/>
                  <w:szCs w:val="18"/>
                </w:rPr>
                <w:delText>Gas Turbine, Combined Cycle</w:delText>
              </w:r>
            </w:del>
            <w:ins w:id="2745" w:author="Roberts, Julie" w:date="2022-03-08T09:41:00Z">
              <w:r w:rsidR="00EA115F" w:rsidRPr="00C53253">
                <w:rPr>
                  <w:rFonts w:eastAsia="Times New Roman"/>
                  <w:color w:val="000000"/>
                  <w:sz w:val="18"/>
                  <w:szCs w:val="18"/>
                </w:rPr>
                <w:t>CAISO Firm Energy</w:t>
              </w:r>
            </w:ins>
          </w:p>
        </w:tc>
        <w:tc>
          <w:tcPr>
            <w:tcW w:w="1767" w:type="dxa"/>
            <w:vAlign w:val="center"/>
            <w:tcPrChange w:id="2746" w:author="Roberts, Julie" w:date="2022-03-12T09:53:00Z">
              <w:tcPr>
                <w:tcW w:w="1694" w:type="dxa"/>
                <w:vAlign w:val="center"/>
              </w:tcPr>
            </w:tcPrChange>
          </w:tcPr>
          <w:p w14:paraId="13A126C9" w14:textId="66A233B1" w:rsidR="00F01040" w:rsidRPr="00C53253" w:rsidRDefault="00F01040" w:rsidP="00F01040">
            <w:pPr>
              <w:autoSpaceDE w:val="0"/>
              <w:autoSpaceDN w:val="0"/>
              <w:adjustRightInd w:val="0"/>
              <w:spacing w:line="240" w:lineRule="auto"/>
              <w:rPr>
                <w:rFonts w:eastAsia="Times New Roman"/>
                <w:color w:val="000000"/>
                <w:sz w:val="18"/>
                <w:szCs w:val="18"/>
              </w:rPr>
            </w:pPr>
            <w:del w:id="2747" w:author="Roberts, Julie" w:date="2022-03-08T09:41:00Z">
              <w:r w:rsidRPr="00C53253" w:rsidDel="00EA115F">
                <w:rPr>
                  <w:rFonts w:eastAsia="Times New Roman"/>
                  <w:color w:val="000000"/>
                  <w:sz w:val="18"/>
                  <w:szCs w:val="18"/>
                </w:rPr>
                <w:delText>12/1/13 – 2/28/15</w:delText>
              </w:r>
            </w:del>
            <w:ins w:id="2748" w:author="Roberts, Julie" w:date="2022-03-08T09:41:00Z">
              <w:r w:rsidR="00EA115F" w:rsidRPr="00C53253">
                <w:rPr>
                  <w:rFonts w:eastAsia="Times New Roman"/>
                  <w:color w:val="000000"/>
                  <w:sz w:val="18"/>
                  <w:szCs w:val="18"/>
                </w:rPr>
                <w:t>11/1/2018 – 2/28/2019</w:t>
              </w:r>
            </w:ins>
          </w:p>
        </w:tc>
        <w:tc>
          <w:tcPr>
            <w:tcW w:w="1216" w:type="dxa"/>
            <w:vAlign w:val="center"/>
            <w:tcPrChange w:id="2749" w:author="Roberts, Julie" w:date="2022-03-12T09:53:00Z">
              <w:tcPr>
                <w:tcW w:w="1087" w:type="dxa"/>
                <w:vAlign w:val="center"/>
              </w:tcPr>
            </w:tcPrChange>
          </w:tcPr>
          <w:p w14:paraId="2859B6E7" w14:textId="607AD448" w:rsidR="00F01040" w:rsidRPr="00C53253" w:rsidRDefault="00F01040">
            <w:pPr>
              <w:autoSpaceDE w:val="0"/>
              <w:autoSpaceDN w:val="0"/>
              <w:adjustRightInd w:val="0"/>
              <w:spacing w:line="240" w:lineRule="auto"/>
              <w:rPr>
                <w:rFonts w:eastAsia="Times New Roman"/>
                <w:color w:val="000000"/>
                <w:sz w:val="18"/>
                <w:szCs w:val="18"/>
              </w:rPr>
            </w:pPr>
            <w:del w:id="2750" w:author="Roberts, Julie" w:date="2022-03-08T09:42:00Z">
              <w:r w:rsidRPr="00C53253" w:rsidDel="00EA115F">
                <w:rPr>
                  <w:rFonts w:eastAsia="Times New Roman"/>
                  <w:color w:val="000000"/>
                  <w:sz w:val="18"/>
                  <w:szCs w:val="18"/>
                </w:rPr>
                <w:delText>Monthly</w:delText>
              </w:r>
            </w:del>
            <w:ins w:id="2751" w:author="Roberts, Julie" w:date="2022-03-14T08:01:00Z">
              <w:r w:rsidR="00E945EC" w:rsidRPr="00C53253">
                <w:rPr>
                  <w:rFonts w:eastAsia="Times New Roman"/>
                  <w:color w:val="000000"/>
                  <w:sz w:val="18"/>
                  <w:szCs w:val="18"/>
                </w:rPr>
                <w:t>4</w:t>
              </w:r>
            </w:ins>
            <w:ins w:id="2752" w:author="Roberts, Julie" w:date="2022-03-08T09:42:00Z">
              <w:r w:rsidR="00EA115F" w:rsidRPr="00C53253">
                <w:rPr>
                  <w:rFonts w:eastAsia="Times New Roman"/>
                  <w:color w:val="000000"/>
                  <w:sz w:val="18"/>
                  <w:szCs w:val="18"/>
                </w:rPr>
                <w:t xml:space="preserve"> mo</w:t>
              </w:r>
            </w:ins>
          </w:p>
        </w:tc>
        <w:tc>
          <w:tcPr>
            <w:tcW w:w="1136" w:type="dxa"/>
            <w:vAlign w:val="center"/>
            <w:tcPrChange w:id="2753" w:author="Roberts, Julie" w:date="2022-03-12T09:53:00Z">
              <w:tcPr>
                <w:tcW w:w="1136" w:type="dxa"/>
                <w:vAlign w:val="center"/>
              </w:tcPr>
            </w:tcPrChange>
          </w:tcPr>
          <w:p w14:paraId="14CA7325" w14:textId="4928594A" w:rsidR="00F01040" w:rsidRPr="00C53253" w:rsidRDefault="00F01040" w:rsidP="00F01040">
            <w:pPr>
              <w:autoSpaceDE w:val="0"/>
              <w:autoSpaceDN w:val="0"/>
              <w:adjustRightInd w:val="0"/>
              <w:spacing w:line="240" w:lineRule="auto"/>
              <w:rPr>
                <w:rFonts w:eastAsia="Times New Roman"/>
                <w:color w:val="000000"/>
                <w:sz w:val="20"/>
                <w:szCs w:val="20"/>
              </w:rPr>
            </w:pPr>
            <w:del w:id="2754" w:author="Roberts, Julie" w:date="2022-03-08T09:42:00Z">
              <w:r w:rsidRPr="00C53253" w:rsidDel="00EA115F">
                <w:rPr>
                  <w:rFonts w:eastAsia="Times New Roman"/>
                  <w:color w:val="000000"/>
                  <w:sz w:val="20"/>
                  <w:szCs w:val="20"/>
                </w:rPr>
                <w:delText>8-31*</w:delText>
              </w:r>
            </w:del>
            <w:ins w:id="2755" w:author="Roberts, Julie" w:date="2022-03-08T09:42:00Z">
              <w:r w:rsidR="0027648E" w:rsidRPr="00C53253">
                <w:rPr>
                  <w:rFonts w:eastAsia="Times New Roman"/>
                  <w:color w:val="000000"/>
                  <w:sz w:val="20"/>
                  <w:szCs w:val="20"/>
                </w:rPr>
                <w:t>7</w:t>
              </w:r>
            </w:ins>
          </w:p>
        </w:tc>
      </w:tr>
      <w:tr w:rsidR="00F01040" w:rsidRPr="00535122" w14:paraId="0699ECD7" w14:textId="77777777" w:rsidTr="00551393">
        <w:tc>
          <w:tcPr>
            <w:tcW w:w="2027" w:type="dxa"/>
            <w:vAlign w:val="center"/>
          </w:tcPr>
          <w:p w14:paraId="3C1F42B5" w14:textId="2F0A7767" w:rsidR="00F01040" w:rsidRPr="00F67EC2" w:rsidRDefault="00F01040" w:rsidP="00D04717">
            <w:pPr>
              <w:autoSpaceDE w:val="0"/>
              <w:autoSpaceDN w:val="0"/>
              <w:adjustRightInd w:val="0"/>
              <w:spacing w:line="240" w:lineRule="auto"/>
              <w:rPr>
                <w:rFonts w:eastAsia="Times New Roman"/>
                <w:sz w:val="18"/>
                <w:szCs w:val="18"/>
              </w:rPr>
            </w:pPr>
            <w:del w:id="2756" w:author="Roberts, Julie" w:date="2022-03-08T08:03:00Z">
              <w:r w:rsidRPr="00F67EC2" w:rsidDel="00F01040">
                <w:rPr>
                  <w:rFonts w:eastAsia="Times New Roman"/>
                  <w:sz w:val="18"/>
                  <w:szCs w:val="18"/>
                </w:rPr>
                <w:delText>EDF Trading North America, LLC</w:delText>
              </w:r>
            </w:del>
            <w:ins w:id="2757" w:author="Roberts, Julie" w:date="2022-03-08T09:52:00Z">
              <w:r w:rsidR="00D04717" w:rsidRPr="00F67EC2">
                <w:rPr>
                  <w:rFonts w:eastAsia="Times New Roman"/>
                  <w:sz w:val="18"/>
                  <w:szCs w:val="18"/>
                </w:rPr>
                <w:t>Exelon  Generation Company, LLC</w:t>
              </w:r>
            </w:ins>
          </w:p>
        </w:tc>
        <w:tc>
          <w:tcPr>
            <w:tcW w:w="1586" w:type="dxa"/>
            <w:vAlign w:val="center"/>
          </w:tcPr>
          <w:p w14:paraId="164EFAB7" w14:textId="3C58400C" w:rsidR="00F01040" w:rsidRPr="00C53253" w:rsidRDefault="00F01040" w:rsidP="00F01040">
            <w:pPr>
              <w:autoSpaceDE w:val="0"/>
              <w:autoSpaceDN w:val="0"/>
              <w:adjustRightInd w:val="0"/>
              <w:spacing w:line="240" w:lineRule="auto"/>
              <w:rPr>
                <w:rFonts w:eastAsia="Times New Roman"/>
                <w:color w:val="000000"/>
                <w:sz w:val="18"/>
                <w:szCs w:val="18"/>
              </w:rPr>
            </w:pPr>
            <w:del w:id="2758" w:author="Roberts, Julie" w:date="2022-03-08T09:52:00Z">
              <w:r w:rsidRPr="00C53253" w:rsidDel="00D04717">
                <w:rPr>
                  <w:rFonts w:eastAsia="Times New Roman"/>
                  <w:color w:val="000000"/>
                  <w:sz w:val="18"/>
                  <w:szCs w:val="18"/>
                </w:rPr>
                <w:delText>Annual Baseload</w:delText>
              </w:r>
            </w:del>
            <w:ins w:id="2759" w:author="Roberts, Julie" w:date="2022-03-08T09:52:00Z">
              <w:r w:rsidR="00D04717" w:rsidRPr="00C53253">
                <w:rPr>
                  <w:rFonts w:eastAsia="Times New Roman"/>
                  <w:color w:val="000000"/>
                  <w:sz w:val="18"/>
                  <w:szCs w:val="18"/>
                </w:rPr>
                <w:t>Seasonal Baseload</w:t>
              </w:r>
            </w:ins>
          </w:p>
        </w:tc>
        <w:tc>
          <w:tcPr>
            <w:tcW w:w="1618" w:type="dxa"/>
            <w:vAlign w:val="center"/>
          </w:tcPr>
          <w:p w14:paraId="6EF4F39A" w14:textId="4A1720CA" w:rsidR="00F01040" w:rsidRPr="00C53253" w:rsidRDefault="00F01040" w:rsidP="00F01040">
            <w:pPr>
              <w:autoSpaceDE w:val="0"/>
              <w:autoSpaceDN w:val="0"/>
              <w:adjustRightInd w:val="0"/>
              <w:spacing w:line="240" w:lineRule="auto"/>
              <w:rPr>
                <w:rFonts w:eastAsia="Times New Roman"/>
                <w:color w:val="000000"/>
                <w:sz w:val="18"/>
                <w:szCs w:val="18"/>
              </w:rPr>
            </w:pPr>
            <w:r w:rsidRPr="00C53253">
              <w:rPr>
                <w:rFonts w:eastAsia="Times New Roman"/>
                <w:color w:val="000000"/>
                <w:sz w:val="18"/>
                <w:szCs w:val="18"/>
              </w:rPr>
              <w:t>CAISO Firm Energy</w:t>
            </w:r>
          </w:p>
        </w:tc>
        <w:tc>
          <w:tcPr>
            <w:tcW w:w="1767" w:type="dxa"/>
            <w:vAlign w:val="center"/>
          </w:tcPr>
          <w:p w14:paraId="2AE23EB7" w14:textId="77777777" w:rsidR="00F01040" w:rsidRPr="00C53253" w:rsidRDefault="00F01040" w:rsidP="00F01040">
            <w:pPr>
              <w:autoSpaceDE w:val="0"/>
              <w:autoSpaceDN w:val="0"/>
              <w:adjustRightInd w:val="0"/>
              <w:spacing w:line="240" w:lineRule="auto"/>
              <w:rPr>
                <w:ins w:id="2760" w:author="Roberts, Julie" w:date="2022-03-08T09:56:00Z"/>
                <w:rFonts w:eastAsia="Times New Roman"/>
                <w:color w:val="000000"/>
                <w:sz w:val="18"/>
                <w:szCs w:val="18"/>
              </w:rPr>
            </w:pPr>
            <w:del w:id="2761" w:author="Roberts, Julie" w:date="2022-03-08T09:52:00Z">
              <w:r w:rsidRPr="00C53253" w:rsidDel="00D04717">
                <w:rPr>
                  <w:rFonts w:eastAsia="Times New Roman"/>
                  <w:color w:val="000000"/>
                  <w:sz w:val="18"/>
                  <w:szCs w:val="18"/>
                </w:rPr>
                <w:delText>1/2015-11/30/2019</w:delText>
              </w:r>
            </w:del>
            <w:ins w:id="2762" w:author="Roberts, Julie" w:date="2022-03-08T09:52:00Z">
              <w:r w:rsidR="00D04717" w:rsidRPr="00C53253">
                <w:rPr>
                  <w:rFonts w:eastAsia="Times New Roman"/>
                  <w:color w:val="000000"/>
                  <w:sz w:val="18"/>
                  <w:szCs w:val="18"/>
                </w:rPr>
                <w:t xml:space="preserve">11/1/2019 </w:t>
              </w:r>
            </w:ins>
            <w:ins w:id="2763" w:author="Roberts, Julie" w:date="2022-03-08T09:53:00Z">
              <w:r w:rsidR="00D04717" w:rsidRPr="00C53253">
                <w:rPr>
                  <w:rFonts w:eastAsia="Times New Roman"/>
                  <w:color w:val="000000"/>
                  <w:sz w:val="18"/>
                  <w:szCs w:val="18"/>
                </w:rPr>
                <w:t>–</w:t>
              </w:r>
            </w:ins>
            <w:ins w:id="2764" w:author="Roberts, Julie" w:date="2022-03-08T09:52:00Z">
              <w:r w:rsidR="00D04717" w:rsidRPr="00C53253">
                <w:rPr>
                  <w:rFonts w:eastAsia="Times New Roman"/>
                  <w:color w:val="000000"/>
                  <w:sz w:val="18"/>
                  <w:szCs w:val="18"/>
                </w:rPr>
                <w:t xml:space="preserve"> 2/</w:t>
              </w:r>
            </w:ins>
            <w:ins w:id="2765" w:author="Roberts, Julie" w:date="2022-03-08T09:53:00Z">
              <w:r w:rsidR="00D04717" w:rsidRPr="00C53253">
                <w:rPr>
                  <w:rFonts w:eastAsia="Times New Roman"/>
                  <w:color w:val="000000"/>
                  <w:sz w:val="18"/>
                  <w:szCs w:val="18"/>
                </w:rPr>
                <w:t xml:space="preserve">29/2020 </w:t>
              </w:r>
            </w:ins>
          </w:p>
          <w:p w14:paraId="152FF369" w14:textId="77777777" w:rsidR="00D04717" w:rsidRPr="00C53253" w:rsidRDefault="00D04717" w:rsidP="00F01040">
            <w:pPr>
              <w:autoSpaceDE w:val="0"/>
              <w:autoSpaceDN w:val="0"/>
              <w:adjustRightInd w:val="0"/>
              <w:spacing w:line="240" w:lineRule="auto"/>
              <w:rPr>
                <w:ins w:id="2766" w:author="Roberts, Julie" w:date="2022-03-08T09:56:00Z"/>
                <w:rFonts w:eastAsia="Times New Roman"/>
                <w:color w:val="000000"/>
                <w:sz w:val="18"/>
                <w:szCs w:val="18"/>
              </w:rPr>
            </w:pPr>
            <w:ins w:id="2767" w:author="Roberts, Julie" w:date="2022-03-08T09:56:00Z">
              <w:r w:rsidRPr="00C53253">
                <w:rPr>
                  <w:rFonts w:eastAsia="Times New Roman"/>
                  <w:color w:val="000000"/>
                  <w:sz w:val="18"/>
                  <w:szCs w:val="18"/>
                </w:rPr>
                <w:t>11/1/2020 – 2/28/2021</w:t>
              </w:r>
            </w:ins>
          </w:p>
          <w:p w14:paraId="463252D5" w14:textId="69EE6656" w:rsidR="00D04717" w:rsidRPr="00C53253" w:rsidRDefault="00D04717" w:rsidP="00F01040">
            <w:pPr>
              <w:autoSpaceDE w:val="0"/>
              <w:autoSpaceDN w:val="0"/>
              <w:adjustRightInd w:val="0"/>
              <w:spacing w:line="240" w:lineRule="auto"/>
              <w:rPr>
                <w:rFonts w:eastAsia="Times New Roman"/>
                <w:color w:val="000000"/>
                <w:sz w:val="18"/>
                <w:szCs w:val="18"/>
              </w:rPr>
            </w:pPr>
            <w:ins w:id="2768" w:author="Roberts, Julie" w:date="2022-03-08T09:56:00Z">
              <w:r w:rsidRPr="00C53253">
                <w:rPr>
                  <w:rFonts w:eastAsia="Times New Roman"/>
                  <w:color w:val="000000"/>
                  <w:sz w:val="18"/>
                  <w:szCs w:val="18"/>
                </w:rPr>
                <w:t xml:space="preserve">11/1/2021 </w:t>
              </w:r>
            </w:ins>
            <w:ins w:id="2769" w:author="Roberts, Julie" w:date="2022-03-08T09:57:00Z">
              <w:r w:rsidRPr="00C53253">
                <w:rPr>
                  <w:rFonts w:eastAsia="Times New Roman"/>
                  <w:color w:val="000000"/>
                  <w:sz w:val="18"/>
                  <w:szCs w:val="18"/>
                </w:rPr>
                <w:t>–</w:t>
              </w:r>
            </w:ins>
            <w:ins w:id="2770" w:author="Roberts, Julie" w:date="2022-03-08T09:56:00Z">
              <w:r w:rsidRPr="00C53253">
                <w:rPr>
                  <w:rFonts w:eastAsia="Times New Roman"/>
                  <w:color w:val="000000"/>
                  <w:sz w:val="18"/>
                  <w:szCs w:val="18"/>
                </w:rPr>
                <w:t xml:space="preserve"> 12/</w:t>
              </w:r>
            </w:ins>
            <w:ins w:id="2771" w:author="Roberts, Julie" w:date="2022-03-08T09:57:00Z">
              <w:r w:rsidRPr="00C53253">
                <w:rPr>
                  <w:rFonts w:eastAsia="Times New Roman"/>
                  <w:color w:val="000000"/>
                  <w:sz w:val="18"/>
                  <w:szCs w:val="18"/>
                </w:rPr>
                <w:t>31/2022</w:t>
              </w:r>
            </w:ins>
          </w:p>
        </w:tc>
        <w:tc>
          <w:tcPr>
            <w:tcW w:w="1216" w:type="dxa"/>
            <w:vAlign w:val="center"/>
          </w:tcPr>
          <w:p w14:paraId="13A080D6" w14:textId="49B48F87" w:rsidR="00F01040" w:rsidRPr="00C53253" w:rsidRDefault="00F01040">
            <w:pPr>
              <w:autoSpaceDE w:val="0"/>
              <w:autoSpaceDN w:val="0"/>
              <w:adjustRightInd w:val="0"/>
              <w:spacing w:line="240" w:lineRule="auto"/>
              <w:rPr>
                <w:rFonts w:eastAsia="Times New Roman"/>
                <w:color w:val="000000"/>
                <w:sz w:val="18"/>
                <w:szCs w:val="18"/>
              </w:rPr>
            </w:pPr>
            <w:del w:id="2772" w:author="Roberts, Julie" w:date="2022-03-08T09:57:00Z">
              <w:r w:rsidRPr="00C53253" w:rsidDel="00D04717">
                <w:rPr>
                  <w:rFonts w:eastAsia="Times New Roman"/>
                  <w:color w:val="000000"/>
                  <w:sz w:val="18"/>
                  <w:szCs w:val="18"/>
                </w:rPr>
                <w:delText>4 yrs, 11 mo</w:delText>
              </w:r>
            </w:del>
            <w:ins w:id="2773" w:author="Roberts, Julie" w:date="2022-03-10T09:16:00Z">
              <w:r w:rsidR="0070096B" w:rsidRPr="00C53253">
                <w:rPr>
                  <w:rFonts w:eastAsia="Times New Roman"/>
                  <w:color w:val="000000"/>
                  <w:sz w:val="18"/>
                  <w:szCs w:val="18"/>
                </w:rPr>
                <w:t xml:space="preserve">3 </w:t>
              </w:r>
            </w:ins>
            <w:ins w:id="2774" w:author="Roberts, Julie" w:date="2022-03-08T09:57:00Z">
              <w:r w:rsidR="00D04717" w:rsidRPr="00C53253">
                <w:rPr>
                  <w:rFonts w:eastAsia="Times New Roman"/>
                  <w:color w:val="000000"/>
                  <w:sz w:val="18"/>
                  <w:szCs w:val="18"/>
                </w:rPr>
                <w:t xml:space="preserve">yr, </w:t>
              </w:r>
            </w:ins>
            <w:ins w:id="2775" w:author="Roberts, Julie" w:date="2022-03-14T08:06:00Z">
              <w:r w:rsidR="00E945EC" w:rsidRPr="00C53253">
                <w:rPr>
                  <w:rFonts w:eastAsia="Times New Roman"/>
                  <w:color w:val="000000"/>
                  <w:sz w:val="18"/>
                  <w:szCs w:val="18"/>
                </w:rPr>
                <w:t>2</w:t>
              </w:r>
            </w:ins>
            <w:ins w:id="2776" w:author="Roberts, Julie" w:date="2022-03-08T09:57:00Z">
              <w:r w:rsidR="00D04717" w:rsidRPr="00C53253">
                <w:rPr>
                  <w:rFonts w:eastAsia="Times New Roman"/>
                  <w:color w:val="000000"/>
                  <w:sz w:val="18"/>
                  <w:szCs w:val="18"/>
                </w:rPr>
                <w:t xml:space="preserve"> mo</w:t>
              </w:r>
            </w:ins>
          </w:p>
        </w:tc>
        <w:tc>
          <w:tcPr>
            <w:tcW w:w="1136" w:type="dxa"/>
            <w:vAlign w:val="center"/>
          </w:tcPr>
          <w:p w14:paraId="0F7B41D9" w14:textId="45DC43D0" w:rsidR="00F01040" w:rsidRPr="00C53253" w:rsidRDefault="00F01040" w:rsidP="00F01040">
            <w:pPr>
              <w:autoSpaceDE w:val="0"/>
              <w:autoSpaceDN w:val="0"/>
              <w:adjustRightInd w:val="0"/>
              <w:spacing w:line="240" w:lineRule="auto"/>
              <w:rPr>
                <w:rFonts w:eastAsia="Times New Roman"/>
                <w:color w:val="000000"/>
                <w:sz w:val="20"/>
                <w:szCs w:val="20"/>
              </w:rPr>
            </w:pPr>
            <w:del w:id="2777" w:author="Roberts, Julie" w:date="2022-03-08T09:58:00Z">
              <w:r w:rsidRPr="00C53253" w:rsidDel="00D04717">
                <w:rPr>
                  <w:rFonts w:eastAsia="Times New Roman"/>
                  <w:color w:val="000000"/>
                  <w:sz w:val="20"/>
                  <w:szCs w:val="20"/>
                </w:rPr>
                <w:delText>12</w:delText>
              </w:r>
            </w:del>
            <w:ins w:id="2778" w:author="Roberts, Julie" w:date="2022-03-08T09:58:00Z">
              <w:r w:rsidR="00D04717" w:rsidRPr="00C53253">
                <w:rPr>
                  <w:rFonts w:eastAsia="Times New Roman"/>
                  <w:color w:val="000000"/>
                  <w:sz w:val="20"/>
                  <w:szCs w:val="20"/>
                </w:rPr>
                <w:t>3 - 7</w:t>
              </w:r>
            </w:ins>
          </w:p>
        </w:tc>
      </w:tr>
      <w:tr w:rsidR="00F01040" w:rsidRPr="00535122" w14:paraId="148E074C" w14:textId="77777777" w:rsidTr="00551393">
        <w:tc>
          <w:tcPr>
            <w:tcW w:w="2027" w:type="dxa"/>
            <w:vAlign w:val="center"/>
          </w:tcPr>
          <w:p w14:paraId="5A1FA0C3" w14:textId="49F9810B" w:rsidR="00F01040" w:rsidRPr="00F67EC2" w:rsidRDefault="00F01040" w:rsidP="0070096B">
            <w:pPr>
              <w:autoSpaceDE w:val="0"/>
              <w:autoSpaceDN w:val="0"/>
              <w:adjustRightInd w:val="0"/>
              <w:spacing w:line="240" w:lineRule="auto"/>
              <w:rPr>
                <w:rFonts w:eastAsia="Times New Roman"/>
                <w:sz w:val="18"/>
                <w:szCs w:val="18"/>
              </w:rPr>
            </w:pPr>
            <w:del w:id="2779" w:author="Roberts, Julie" w:date="2022-03-08T08:04:00Z">
              <w:r w:rsidRPr="00F67EC2" w:rsidDel="00F01040">
                <w:rPr>
                  <w:rFonts w:eastAsia="Times New Roman"/>
                  <w:sz w:val="18"/>
                  <w:szCs w:val="18"/>
                </w:rPr>
                <w:delText>Shell Energy North America (US) L. P</w:delText>
              </w:r>
            </w:del>
            <w:ins w:id="2780" w:author="Roberts, Julie" w:date="2022-03-08T08:04:00Z">
              <w:r w:rsidRPr="00F67EC2">
                <w:rPr>
                  <w:rFonts w:eastAsia="Times New Roman"/>
                  <w:sz w:val="18"/>
                  <w:szCs w:val="18"/>
                </w:rPr>
                <w:t>Morgan Stanley</w:t>
              </w:r>
            </w:ins>
            <w:ins w:id="2781" w:author="Roberts, Julie" w:date="2022-03-10T09:12:00Z">
              <w:r w:rsidR="0070096B" w:rsidRPr="00F67EC2">
                <w:rPr>
                  <w:rFonts w:eastAsia="Times New Roman"/>
                  <w:sz w:val="18"/>
                  <w:szCs w:val="18"/>
                  <w:rPrChange w:id="2782" w:author="Roberts, Julie" w:date="2022-03-24T17:22:00Z">
                    <w:rPr>
                      <w:rFonts w:eastAsia="Times New Roman"/>
                      <w:sz w:val="18"/>
                      <w:szCs w:val="18"/>
                      <w:highlight w:val="yellow"/>
                    </w:rPr>
                  </w:rPrChange>
                </w:rPr>
                <w:t xml:space="preserve"> Capital Group, Inc.</w:t>
              </w:r>
            </w:ins>
            <w:del w:id="2783" w:author="Roberts, Julie" w:date="2022-03-10T09:12:00Z">
              <w:r w:rsidRPr="00F67EC2" w:rsidDel="0070096B">
                <w:rPr>
                  <w:rFonts w:eastAsia="Times New Roman"/>
                  <w:sz w:val="18"/>
                  <w:szCs w:val="18"/>
                </w:rPr>
                <w:delText>.</w:delText>
              </w:r>
            </w:del>
          </w:p>
        </w:tc>
        <w:tc>
          <w:tcPr>
            <w:tcW w:w="1586" w:type="dxa"/>
            <w:vAlign w:val="center"/>
          </w:tcPr>
          <w:p w14:paraId="0A673C93" w14:textId="0FE285A8" w:rsidR="00F01040" w:rsidRPr="00C53253" w:rsidRDefault="00F01040" w:rsidP="00F01040">
            <w:pPr>
              <w:autoSpaceDE w:val="0"/>
              <w:autoSpaceDN w:val="0"/>
              <w:adjustRightInd w:val="0"/>
              <w:spacing w:line="240" w:lineRule="auto"/>
              <w:rPr>
                <w:rFonts w:eastAsia="Times New Roman"/>
                <w:color w:val="000000"/>
                <w:sz w:val="18"/>
                <w:szCs w:val="18"/>
              </w:rPr>
            </w:pPr>
            <w:r w:rsidRPr="00C53253">
              <w:rPr>
                <w:rFonts w:eastAsia="Times New Roman"/>
                <w:color w:val="000000"/>
                <w:sz w:val="18"/>
                <w:szCs w:val="18"/>
              </w:rPr>
              <w:t>Seasonal Baseload</w:t>
            </w:r>
          </w:p>
        </w:tc>
        <w:tc>
          <w:tcPr>
            <w:tcW w:w="1618" w:type="dxa"/>
            <w:vAlign w:val="center"/>
          </w:tcPr>
          <w:p w14:paraId="358B7DD0" w14:textId="4B0EBFD7" w:rsidR="00F01040" w:rsidRPr="00C53253" w:rsidRDefault="00F01040" w:rsidP="00F01040">
            <w:pPr>
              <w:autoSpaceDE w:val="0"/>
              <w:autoSpaceDN w:val="0"/>
              <w:adjustRightInd w:val="0"/>
              <w:spacing w:line="240" w:lineRule="auto"/>
              <w:rPr>
                <w:rFonts w:eastAsia="Times New Roman"/>
                <w:color w:val="000000"/>
                <w:sz w:val="18"/>
                <w:szCs w:val="18"/>
              </w:rPr>
            </w:pPr>
            <w:r w:rsidRPr="00C53253">
              <w:rPr>
                <w:rFonts w:eastAsia="Times New Roman"/>
                <w:color w:val="000000"/>
                <w:sz w:val="18"/>
                <w:szCs w:val="18"/>
              </w:rPr>
              <w:t>CAISO Firm Energy</w:t>
            </w:r>
          </w:p>
        </w:tc>
        <w:tc>
          <w:tcPr>
            <w:tcW w:w="1767" w:type="dxa"/>
            <w:vAlign w:val="center"/>
          </w:tcPr>
          <w:p w14:paraId="4366670F" w14:textId="5205E856" w:rsidR="00F01040" w:rsidRPr="00C53253" w:rsidDel="0027648E" w:rsidRDefault="00F01040" w:rsidP="00F01040">
            <w:pPr>
              <w:autoSpaceDE w:val="0"/>
              <w:autoSpaceDN w:val="0"/>
              <w:adjustRightInd w:val="0"/>
              <w:spacing w:line="240" w:lineRule="auto"/>
              <w:rPr>
                <w:del w:id="2784" w:author="Roberts, Julie" w:date="2022-03-12T10:48:00Z"/>
                <w:rFonts w:eastAsia="Times New Roman"/>
                <w:color w:val="000000"/>
                <w:sz w:val="18"/>
                <w:szCs w:val="18"/>
              </w:rPr>
            </w:pPr>
            <w:del w:id="2785" w:author="Roberts, Julie" w:date="2022-03-12T10:48:00Z">
              <w:r w:rsidRPr="00C53253" w:rsidDel="0027648E">
                <w:rPr>
                  <w:rFonts w:eastAsia="Times New Roman"/>
                  <w:color w:val="000000"/>
                  <w:sz w:val="18"/>
                  <w:szCs w:val="18"/>
                </w:rPr>
                <w:delText>7MW</w:delText>
              </w:r>
            </w:del>
          </w:p>
          <w:p w14:paraId="4A8C83C3" w14:textId="22DB2BDA" w:rsidR="00F01040" w:rsidRPr="00C53253" w:rsidDel="0027648E" w:rsidRDefault="00F01040" w:rsidP="00F01040">
            <w:pPr>
              <w:autoSpaceDE w:val="0"/>
              <w:autoSpaceDN w:val="0"/>
              <w:adjustRightInd w:val="0"/>
              <w:spacing w:line="240" w:lineRule="auto"/>
              <w:rPr>
                <w:del w:id="2786" w:author="Roberts, Julie" w:date="2022-03-12T10:48:00Z"/>
                <w:rFonts w:eastAsia="Times New Roman"/>
                <w:color w:val="000000"/>
                <w:sz w:val="18"/>
                <w:szCs w:val="18"/>
              </w:rPr>
            </w:pPr>
            <w:del w:id="2787" w:author="Roberts, Julie" w:date="2022-03-12T10:48:00Z">
              <w:r w:rsidRPr="00C53253" w:rsidDel="0027648E">
                <w:rPr>
                  <w:rFonts w:eastAsia="Times New Roman"/>
                  <w:color w:val="000000"/>
                  <w:sz w:val="18"/>
                  <w:szCs w:val="18"/>
                </w:rPr>
                <w:delText>1/1 – 2/28</w:delText>
              </w:r>
            </w:del>
          </w:p>
          <w:p w14:paraId="0BA7BD77" w14:textId="4D2E0B4F" w:rsidR="00F01040" w:rsidRPr="00C53253" w:rsidDel="0027648E" w:rsidRDefault="00F01040" w:rsidP="00F01040">
            <w:pPr>
              <w:autoSpaceDE w:val="0"/>
              <w:autoSpaceDN w:val="0"/>
              <w:adjustRightInd w:val="0"/>
              <w:spacing w:line="240" w:lineRule="auto"/>
              <w:rPr>
                <w:del w:id="2788" w:author="Roberts, Julie" w:date="2022-03-12T10:48:00Z"/>
                <w:rFonts w:eastAsia="Times New Roman"/>
                <w:color w:val="000000"/>
                <w:sz w:val="18"/>
                <w:szCs w:val="18"/>
              </w:rPr>
            </w:pPr>
            <w:del w:id="2789" w:author="Roberts, Julie" w:date="2022-03-12T10:48:00Z">
              <w:r w:rsidRPr="00C53253" w:rsidDel="0027648E">
                <w:rPr>
                  <w:rFonts w:eastAsia="Times New Roman"/>
                  <w:color w:val="000000"/>
                  <w:sz w:val="18"/>
                  <w:szCs w:val="18"/>
                </w:rPr>
                <w:delText>2015 – 2017</w:delText>
              </w:r>
            </w:del>
          </w:p>
          <w:p w14:paraId="3D1C27BE" w14:textId="7A74A99E" w:rsidR="00F01040" w:rsidRPr="00C53253" w:rsidDel="0027648E" w:rsidRDefault="00F01040" w:rsidP="00F01040">
            <w:pPr>
              <w:autoSpaceDE w:val="0"/>
              <w:autoSpaceDN w:val="0"/>
              <w:adjustRightInd w:val="0"/>
              <w:spacing w:line="240" w:lineRule="auto"/>
              <w:rPr>
                <w:del w:id="2790" w:author="Roberts, Julie" w:date="2022-03-12T10:48:00Z"/>
                <w:rFonts w:eastAsia="Times New Roman"/>
                <w:color w:val="000000"/>
                <w:sz w:val="18"/>
                <w:szCs w:val="18"/>
              </w:rPr>
            </w:pPr>
            <w:del w:id="2791" w:author="Roberts, Julie" w:date="2022-03-12T10:48:00Z">
              <w:r w:rsidRPr="00C53253" w:rsidDel="0027648E">
                <w:rPr>
                  <w:rFonts w:eastAsia="Times New Roman"/>
                  <w:color w:val="000000"/>
                  <w:sz w:val="18"/>
                  <w:szCs w:val="18"/>
                </w:rPr>
                <w:delText>7MW</w:delText>
              </w:r>
            </w:del>
          </w:p>
          <w:p w14:paraId="7C2D6F9F" w14:textId="689BFD05" w:rsidR="00F01040" w:rsidRPr="00C53253" w:rsidDel="0027648E" w:rsidRDefault="00F01040" w:rsidP="00F01040">
            <w:pPr>
              <w:autoSpaceDE w:val="0"/>
              <w:autoSpaceDN w:val="0"/>
              <w:adjustRightInd w:val="0"/>
              <w:spacing w:line="240" w:lineRule="auto"/>
              <w:rPr>
                <w:del w:id="2792" w:author="Roberts, Julie" w:date="2022-03-12T10:48:00Z"/>
                <w:rFonts w:eastAsia="Times New Roman"/>
                <w:color w:val="000000"/>
                <w:sz w:val="18"/>
                <w:szCs w:val="18"/>
              </w:rPr>
            </w:pPr>
            <w:del w:id="2793" w:author="Roberts, Julie" w:date="2022-03-12T10:48:00Z">
              <w:r w:rsidRPr="00C53253" w:rsidDel="0027648E">
                <w:rPr>
                  <w:rFonts w:eastAsia="Times New Roman"/>
                  <w:color w:val="000000"/>
                  <w:sz w:val="18"/>
                  <w:szCs w:val="18"/>
                </w:rPr>
                <w:delText>12/1 – 12/31</w:delText>
              </w:r>
            </w:del>
          </w:p>
          <w:p w14:paraId="76203187" w14:textId="434694F0" w:rsidR="00F01040" w:rsidRPr="00C53253" w:rsidDel="0027648E" w:rsidRDefault="00F01040" w:rsidP="00F01040">
            <w:pPr>
              <w:autoSpaceDE w:val="0"/>
              <w:autoSpaceDN w:val="0"/>
              <w:adjustRightInd w:val="0"/>
              <w:spacing w:line="240" w:lineRule="auto"/>
              <w:rPr>
                <w:del w:id="2794" w:author="Roberts, Julie" w:date="2022-03-12T10:48:00Z"/>
                <w:rFonts w:eastAsia="Times New Roman"/>
                <w:color w:val="000000"/>
                <w:sz w:val="18"/>
                <w:szCs w:val="18"/>
              </w:rPr>
            </w:pPr>
            <w:del w:id="2795" w:author="Roberts, Julie" w:date="2022-03-12T10:48:00Z">
              <w:r w:rsidRPr="00C53253" w:rsidDel="0027648E">
                <w:rPr>
                  <w:rFonts w:eastAsia="Times New Roman"/>
                  <w:color w:val="000000"/>
                  <w:sz w:val="18"/>
                  <w:szCs w:val="18"/>
                </w:rPr>
                <w:delText>2015 – 2017</w:delText>
              </w:r>
            </w:del>
          </w:p>
          <w:p w14:paraId="4C18F12B" w14:textId="05CC9927" w:rsidR="00F01040" w:rsidRPr="00C53253" w:rsidDel="0027648E" w:rsidRDefault="00F01040" w:rsidP="00F01040">
            <w:pPr>
              <w:autoSpaceDE w:val="0"/>
              <w:autoSpaceDN w:val="0"/>
              <w:adjustRightInd w:val="0"/>
              <w:spacing w:line="240" w:lineRule="auto"/>
              <w:rPr>
                <w:del w:id="2796" w:author="Roberts, Julie" w:date="2022-03-12T10:48:00Z"/>
                <w:rFonts w:eastAsia="Times New Roman"/>
                <w:color w:val="000000"/>
                <w:sz w:val="18"/>
                <w:szCs w:val="18"/>
              </w:rPr>
            </w:pPr>
            <w:del w:id="2797" w:author="Roberts, Julie" w:date="2022-03-12T10:48:00Z">
              <w:r w:rsidRPr="00C53253" w:rsidDel="0027648E">
                <w:rPr>
                  <w:rFonts w:eastAsia="Times New Roman"/>
                  <w:color w:val="000000"/>
                  <w:sz w:val="18"/>
                  <w:szCs w:val="18"/>
                </w:rPr>
                <w:delText>5MW</w:delText>
              </w:r>
            </w:del>
          </w:p>
          <w:p w14:paraId="73E8D277" w14:textId="151C181B" w:rsidR="00F01040" w:rsidRPr="00C53253" w:rsidDel="0027648E" w:rsidRDefault="00F01040" w:rsidP="00F01040">
            <w:pPr>
              <w:autoSpaceDE w:val="0"/>
              <w:autoSpaceDN w:val="0"/>
              <w:adjustRightInd w:val="0"/>
              <w:spacing w:line="240" w:lineRule="auto"/>
              <w:rPr>
                <w:del w:id="2798" w:author="Roberts, Julie" w:date="2022-03-12T10:48:00Z"/>
                <w:rFonts w:eastAsia="Times New Roman"/>
                <w:color w:val="000000"/>
                <w:sz w:val="18"/>
                <w:szCs w:val="18"/>
              </w:rPr>
            </w:pPr>
            <w:del w:id="2799" w:author="Roberts, Julie" w:date="2022-03-12T10:48:00Z">
              <w:r w:rsidRPr="00C53253" w:rsidDel="0027648E">
                <w:rPr>
                  <w:rFonts w:eastAsia="Times New Roman"/>
                  <w:color w:val="000000"/>
                  <w:sz w:val="18"/>
                  <w:szCs w:val="18"/>
                </w:rPr>
                <w:delText>11/1 – 11/30</w:delText>
              </w:r>
            </w:del>
          </w:p>
          <w:p w14:paraId="58795A64" w14:textId="77777777" w:rsidR="00840FFA" w:rsidRPr="00C53253" w:rsidRDefault="00F01040" w:rsidP="00F01040">
            <w:pPr>
              <w:autoSpaceDE w:val="0"/>
              <w:autoSpaceDN w:val="0"/>
              <w:adjustRightInd w:val="0"/>
              <w:spacing w:line="240" w:lineRule="auto"/>
              <w:rPr>
                <w:ins w:id="2800" w:author="Roberts, Julie" w:date="2022-03-14T08:33:00Z"/>
                <w:rFonts w:eastAsia="Times New Roman"/>
                <w:color w:val="000000"/>
                <w:sz w:val="18"/>
                <w:szCs w:val="18"/>
              </w:rPr>
            </w:pPr>
            <w:del w:id="2801" w:author="Roberts, Julie" w:date="2022-03-12T10:48:00Z">
              <w:r w:rsidRPr="00C53253" w:rsidDel="0027648E">
                <w:rPr>
                  <w:rFonts w:eastAsia="Times New Roman"/>
                  <w:color w:val="000000"/>
                  <w:sz w:val="18"/>
                  <w:szCs w:val="18"/>
                </w:rPr>
                <w:delText>2015 --</w:delText>
              </w:r>
            </w:del>
            <w:ins w:id="2802" w:author="Roberts, Julie" w:date="2022-03-12T10:48:00Z">
              <w:r w:rsidR="0027648E" w:rsidRPr="00C53253">
                <w:rPr>
                  <w:rFonts w:eastAsia="Times New Roman"/>
                  <w:color w:val="000000"/>
                  <w:sz w:val="18"/>
                  <w:szCs w:val="18"/>
                  <w:rPrChange w:id="2803" w:author="Roberts, Julie" w:date="2022-03-21T17:29:00Z">
                    <w:rPr>
                      <w:rFonts w:eastAsia="Times New Roman"/>
                      <w:color w:val="000000"/>
                      <w:sz w:val="18"/>
                      <w:szCs w:val="18"/>
                      <w:highlight w:val="yellow"/>
                    </w:rPr>
                  </w:rPrChange>
                </w:rPr>
                <w:t>–</w:t>
              </w:r>
            </w:ins>
            <w:del w:id="2804" w:author="Roberts, Julie" w:date="2022-03-12T10:48:00Z">
              <w:r w:rsidRPr="00C53253" w:rsidDel="0027648E">
                <w:rPr>
                  <w:rFonts w:eastAsia="Times New Roman"/>
                  <w:color w:val="000000"/>
                  <w:sz w:val="18"/>
                  <w:szCs w:val="18"/>
                </w:rPr>
                <w:delText xml:space="preserve"> 2017</w:delText>
              </w:r>
            </w:del>
          </w:p>
          <w:p w14:paraId="6E6C028B" w14:textId="77777777" w:rsidR="00840FFA" w:rsidRPr="00C53253" w:rsidRDefault="00840FFA" w:rsidP="00F01040">
            <w:pPr>
              <w:autoSpaceDE w:val="0"/>
              <w:autoSpaceDN w:val="0"/>
              <w:adjustRightInd w:val="0"/>
              <w:spacing w:line="240" w:lineRule="auto"/>
              <w:rPr>
                <w:ins w:id="2805" w:author="Roberts, Julie" w:date="2022-03-14T08:33:00Z"/>
                <w:rFonts w:eastAsia="Times New Roman"/>
                <w:color w:val="000000"/>
                <w:sz w:val="18"/>
                <w:szCs w:val="18"/>
              </w:rPr>
            </w:pPr>
          </w:p>
          <w:p w14:paraId="71314301" w14:textId="26282DA6" w:rsidR="00F01040" w:rsidRPr="00C53253" w:rsidRDefault="0027648E" w:rsidP="00F01040">
            <w:pPr>
              <w:autoSpaceDE w:val="0"/>
              <w:autoSpaceDN w:val="0"/>
              <w:adjustRightInd w:val="0"/>
              <w:spacing w:line="240" w:lineRule="auto"/>
              <w:rPr>
                <w:ins w:id="2806" w:author="Roberts, Julie" w:date="2022-03-12T10:48:00Z"/>
                <w:rFonts w:eastAsia="Times New Roman"/>
                <w:color w:val="000000"/>
                <w:sz w:val="18"/>
                <w:szCs w:val="18"/>
                <w:rPrChange w:id="2807" w:author="Roberts, Julie" w:date="2022-03-21T17:29:00Z">
                  <w:rPr>
                    <w:ins w:id="2808" w:author="Roberts, Julie" w:date="2022-03-12T10:48:00Z"/>
                    <w:rFonts w:eastAsia="Times New Roman"/>
                    <w:color w:val="000000"/>
                    <w:sz w:val="18"/>
                    <w:szCs w:val="18"/>
                    <w:highlight w:val="yellow"/>
                  </w:rPr>
                </w:rPrChange>
              </w:rPr>
            </w:pPr>
            <w:ins w:id="2809" w:author="Roberts, Julie" w:date="2022-03-12T10:48:00Z">
              <w:r w:rsidRPr="00C53253">
                <w:rPr>
                  <w:rFonts w:eastAsia="Times New Roman"/>
                  <w:color w:val="000000"/>
                  <w:sz w:val="18"/>
                  <w:szCs w:val="18"/>
                  <w:rPrChange w:id="2810" w:author="Roberts, Julie" w:date="2022-03-21T17:29:00Z">
                    <w:rPr>
                      <w:rFonts w:eastAsia="Times New Roman"/>
                      <w:color w:val="000000"/>
                      <w:sz w:val="18"/>
                      <w:szCs w:val="18"/>
                      <w:highlight w:val="yellow"/>
                    </w:rPr>
                  </w:rPrChange>
                </w:rPr>
                <w:t>Shaped Volume</w:t>
              </w:r>
            </w:ins>
          </w:p>
          <w:p w14:paraId="45DF02E3" w14:textId="123AB4A8" w:rsidR="0027648E" w:rsidRPr="00C53253" w:rsidRDefault="0027648E" w:rsidP="00F01040">
            <w:pPr>
              <w:autoSpaceDE w:val="0"/>
              <w:autoSpaceDN w:val="0"/>
              <w:adjustRightInd w:val="0"/>
              <w:spacing w:line="240" w:lineRule="auto"/>
              <w:rPr>
                <w:rFonts w:eastAsia="Times New Roman"/>
                <w:color w:val="000000"/>
                <w:sz w:val="18"/>
                <w:szCs w:val="18"/>
              </w:rPr>
            </w:pPr>
          </w:p>
        </w:tc>
        <w:tc>
          <w:tcPr>
            <w:tcW w:w="1216" w:type="dxa"/>
            <w:vAlign w:val="center"/>
          </w:tcPr>
          <w:p w14:paraId="177E886C" w14:textId="1EA8C37D" w:rsidR="00F01040" w:rsidRPr="00C53253" w:rsidRDefault="00F01040" w:rsidP="000A3C55">
            <w:pPr>
              <w:autoSpaceDE w:val="0"/>
              <w:autoSpaceDN w:val="0"/>
              <w:adjustRightInd w:val="0"/>
              <w:spacing w:line="240" w:lineRule="auto"/>
              <w:rPr>
                <w:rFonts w:eastAsia="Times New Roman"/>
                <w:color w:val="000000"/>
                <w:sz w:val="18"/>
                <w:szCs w:val="18"/>
              </w:rPr>
              <w:pPrChange w:id="2811" w:author="Roberts, Julie" w:date="2022-03-25T09:41:00Z">
                <w:pPr>
                  <w:autoSpaceDE w:val="0"/>
                  <w:autoSpaceDN w:val="0"/>
                  <w:adjustRightInd w:val="0"/>
                  <w:spacing w:line="240" w:lineRule="auto"/>
                </w:pPr>
              </w:pPrChange>
            </w:pPr>
            <w:del w:id="2812" w:author="Roberts, Julie" w:date="2022-03-12T10:57:00Z">
              <w:r w:rsidRPr="00C53253" w:rsidDel="0027648E">
                <w:rPr>
                  <w:rFonts w:eastAsia="Times New Roman"/>
                  <w:color w:val="000000"/>
                  <w:sz w:val="18"/>
                  <w:szCs w:val="18"/>
                </w:rPr>
                <w:delText xml:space="preserve">3 </w:delText>
              </w:r>
            </w:del>
            <w:ins w:id="2813" w:author="Roberts, Julie" w:date="2022-03-25T09:41:00Z">
              <w:r w:rsidR="000A3C55">
                <w:rPr>
                  <w:rFonts w:eastAsia="Times New Roman"/>
                  <w:color w:val="000000"/>
                  <w:sz w:val="18"/>
                  <w:szCs w:val="18"/>
                </w:rPr>
                <w:t>4</w:t>
              </w:r>
            </w:ins>
            <w:ins w:id="2814" w:author="Roberts, Julie" w:date="2022-03-12T10:57:00Z">
              <w:r w:rsidR="0027648E" w:rsidRPr="00C53253">
                <w:rPr>
                  <w:rFonts w:eastAsia="Times New Roman"/>
                  <w:color w:val="000000"/>
                  <w:sz w:val="18"/>
                  <w:szCs w:val="18"/>
                </w:rPr>
                <w:t xml:space="preserve"> </w:t>
              </w:r>
            </w:ins>
            <w:r w:rsidRPr="00C53253">
              <w:rPr>
                <w:rFonts w:eastAsia="Times New Roman"/>
                <w:color w:val="000000"/>
                <w:sz w:val="18"/>
                <w:szCs w:val="18"/>
              </w:rPr>
              <w:t>yrs</w:t>
            </w:r>
            <w:ins w:id="2815" w:author="Roberts, Julie" w:date="2022-03-12T10:57:00Z">
              <w:r w:rsidR="0027648E" w:rsidRPr="00C53253">
                <w:rPr>
                  <w:rFonts w:eastAsia="Times New Roman"/>
                  <w:color w:val="000000"/>
                  <w:sz w:val="18"/>
                  <w:szCs w:val="18"/>
                  <w:rPrChange w:id="2816" w:author="Roberts, Julie" w:date="2022-03-21T17:29:00Z">
                    <w:rPr>
                      <w:rFonts w:eastAsia="Times New Roman"/>
                      <w:color w:val="000000"/>
                      <w:sz w:val="18"/>
                      <w:szCs w:val="18"/>
                      <w:highlight w:val="yellow"/>
                    </w:rPr>
                  </w:rPrChange>
                </w:rPr>
                <w:t>, 1</w:t>
              </w:r>
            </w:ins>
            <w:ins w:id="2817" w:author="Roberts, Julie" w:date="2022-03-25T09:41:00Z">
              <w:r w:rsidR="000A3C55">
                <w:rPr>
                  <w:rFonts w:eastAsia="Times New Roman"/>
                  <w:color w:val="000000"/>
                  <w:sz w:val="18"/>
                  <w:szCs w:val="18"/>
                </w:rPr>
                <w:t>1</w:t>
              </w:r>
            </w:ins>
            <w:ins w:id="2818" w:author="Roberts, Julie" w:date="2022-03-12T10:57:00Z">
              <w:r w:rsidR="0027648E" w:rsidRPr="00C53253">
                <w:rPr>
                  <w:rFonts w:eastAsia="Times New Roman"/>
                  <w:color w:val="000000"/>
                  <w:sz w:val="18"/>
                  <w:szCs w:val="18"/>
                  <w:rPrChange w:id="2819" w:author="Roberts, Julie" w:date="2022-03-21T17:29:00Z">
                    <w:rPr>
                      <w:rFonts w:eastAsia="Times New Roman"/>
                      <w:color w:val="000000"/>
                      <w:sz w:val="18"/>
                      <w:szCs w:val="18"/>
                      <w:highlight w:val="yellow"/>
                    </w:rPr>
                  </w:rPrChange>
                </w:rPr>
                <w:t xml:space="preserve"> mo</w:t>
              </w:r>
            </w:ins>
          </w:p>
        </w:tc>
        <w:tc>
          <w:tcPr>
            <w:tcW w:w="1136" w:type="dxa"/>
            <w:vAlign w:val="center"/>
          </w:tcPr>
          <w:p w14:paraId="6C44556C" w14:textId="73D54814" w:rsidR="00F01040" w:rsidRPr="00C53253" w:rsidRDefault="00F01040">
            <w:pPr>
              <w:autoSpaceDE w:val="0"/>
              <w:autoSpaceDN w:val="0"/>
              <w:adjustRightInd w:val="0"/>
              <w:spacing w:line="240" w:lineRule="auto"/>
              <w:rPr>
                <w:rFonts w:eastAsia="Times New Roman"/>
                <w:color w:val="000000"/>
                <w:sz w:val="20"/>
                <w:szCs w:val="20"/>
              </w:rPr>
            </w:pPr>
            <w:del w:id="2820" w:author="Roberts, Julie" w:date="2022-03-12T10:51:00Z">
              <w:r w:rsidRPr="00C53253" w:rsidDel="0027648E">
                <w:rPr>
                  <w:rFonts w:eastAsia="Times New Roman"/>
                  <w:color w:val="000000"/>
                  <w:sz w:val="20"/>
                  <w:szCs w:val="20"/>
                </w:rPr>
                <w:delText>5-7</w:delText>
              </w:r>
            </w:del>
            <w:ins w:id="2821" w:author="Roberts, Julie" w:date="2022-03-12T10:55:00Z">
              <w:r w:rsidR="0027648E" w:rsidRPr="00C53253">
                <w:rPr>
                  <w:rFonts w:eastAsia="Times New Roman"/>
                  <w:color w:val="000000"/>
                  <w:sz w:val="20"/>
                  <w:szCs w:val="20"/>
                  <w:rPrChange w:id="2822" w:author="Roberts, Julie" w:date="2022-03-21T17:29:00Z">
                    <w:rPr>
                      <w:rFonts w:eastAsia="Times New Roman"/>
                      <w:color w:val="000000"/>
                      <w:sz w:val="20"/>
                      <w:szCs w:val="20"/>
                      <w:highlight w:val="yellow"/>
                    </w:rPr>
                  </w:rPrChange>
                </w:rPr>
                <w:t>7 - 21</w:t>
              </w:r>
            </w:ins>
            <w:ins w:id="2823" w:author="Roberts, Julie" w:date="2022-03-12T10:51:00Z">
              <w:r w:rsidR="0027648E" w:rsidRPr="00C53253">
                <w:rPr>
                  <w:rFonts w:eastAsia="Times New Roman"/>
                  <w:color w:val="000000"/>
                  <w:sz w:val="20"/>
                  <w:szCs w:val="20"/>
                  <w:rPrChange w:id="2824" w:author="Roberts, Julie" w:date="2022-03-21T17:29:00Z">
                    <w:rPr>
                      <w:rFonts w:eastAsia="Times New Roman"/>
                      <w:color w:val="000000"/>
                      <w:sz w:val="20"/>
                      <w:szCs w:val="20"/>
                      <w:highlight w:val="yellow"/>
                    </w:rPr>
                  </w:rPrChange>
                </w:rPr>
                <w:t xml:space="preserve"> </w:t>
              </w:r>
            </w:ins>
          </w:p>
        </w:tc>
      </w:tr>
      <w:tr w:rsidR="00F01040" w:rsidRPr="00535122" w14:paraId="36DC1BDE" w14:textId="77777777" w:rsidTr="00551393">
        <w:tc>
          <w:tcPr>
            <w:tcW w:w="2027" w:type="dxa"/>
            <w:vAlign w:val="center"/>
          </w:tcPr>
          <w:p w14:paraId="27BABA37" w14:textId="10F83332" w:rsidR="00F01040" w:rsidRPr="00F67EC2" w:rsidRDefault="00F01040" w:rsidP="0070096B">
            <w:pPr>
              <w:autoSpaceDE w:val="0"/>
              <w:autoSpaceDN w:val="0"/>
              <w:adjustRightInd w:val="0"/>
              <w:spacing w:line="240" w:lineRule="auto"/>
              <w:rPr>
                <w:rFonts w:eastAsia="Times New Roman"/>
                <w:sz w:val="18"/>
                <w:szCs w:val="18"/>
              </w:rPr>
            </w:pPr>
            <w:del w:id="2825" w:author="Roberts, Julie" w:date="2022-03-08T08:05:00Z">
              <w:r w:rsidRPr="00F67EC2" w:rsidDel="00F01040">
                <w:rPr>
                  <w:rFonts w:eastAsia="Times New Roman"/>
                  <w:sz w:val="18"/>
                  <w:szCs w:val="18"/>
                </w:rPr>
                <w:lastRenderedPageBreak/>
                <w:delText>EDF Trading North America, LLC</w:delText>
              </w:r>
            </w:del>
            <w:ins w:id="2826" w:author="Roberts, Julie" w:date="2022-03-10T09:21:00Z">
              <w:r w:rsidR="0070096B" w:rsidRPr="00F67EC2">
                <w:rPr>
                  <w:rFonts w:eastAsia="Times New Roman"/>
                  <w:sz w:val="18"/>
                  <w:szCs w:val="18"/>
                  <w:rPrChange w:id="2827" w:author="Roberts, Julie" w:date="2022-03-24T17:22:00Z">
                    <w:rPr>
                      <w:rFonts w:eastAsia="Times New Roman"/>
                      <w:sz w:val="18"/>
                      <w:szCs w:val="18"/>
                      <w:highlight w:val="yellow"/>
                    </w:rPr>
                  </w:rPrChange>
                </w:rPr>
                <w:t>California Choice Energy Authority</w:t>
              </w:r>
            </w:ins>
          </w:p>
        </w:tc>
        <w:tc>
          <w:tcPr>
            <w:tcW w:w="1586" w:type="dxa"/>
            <w:vAlign w:val="center"/>
          </w:tcPr>
          <w:p w14:paraId="41868E05" w14:textId="7A3FFD78" w:rsidR="00F01040" w:rsidRPr="00C53253" w:rsidRDefault="00F01040" w:rsidP="00F01040">
            <w:pPr>
              <w:autoSpaceDE w:val="0"/>
              <w:autoSpaceDN w:val="0"/>
              <w:adjustRightInd w:val="0"/>
              <w:spacing w:line="240" w:lineRule="auto"/>
              <w:rPr>
                <w:rFonts w:eastAsia="Times New Roman"/>
                <w:color w:val="000000"/>
                <w:sz w:val="18"/>
                <w:szCs w:val="18"/>
              </w:rPr>
            </w:pPr>
            <w:del w:id="2828" w:author="Roberts, Julie" w:date="2022-03-10T09:23:00Z">
              <w:r w:rsidRPr="00C53253" w:rsidDel="00562A70">
                <w:rPr>
                  <w:rFonts w:eastAsia="Times New Roman"/>
                  <w:color w:val="000000"/>
                  <w:sz w:val="18"/>
                  <w:szCs w:val="18"/>
                </w:rPr>
                <w:delText>Physical Call Option (Peaking)</w:delText>
              </w:r>
            </w:del>
            <w:ins w:id="2829" w:author="Roberts, Julie" w:date="2022-03-10T09:23:00Z">
              <w:r w:rsidR="00562A70" w:rsidRPr="00C53253">
                <w:rPr>
                  <w:rFonts w:eastAsia="Times New Roman"/>
                  <w:color w:val="000000"/>
                  <w:sz w:val="18"/>
                  <w:szCs w:val="18"/>
                  <w:rPrChange w:id="2830" w:author="Roberts, Julie" w:date="2022-03-21T17:29:00Z">
                    <w:rPr>
                      <w:rFonts w:eastAsia="Times New Roman"/>
                      <w:color w:val="000000"/>
                      <w:sz w:val="18"/>
                      <w:szCs w:val="18"/>
                      <w:highlight w:val="yellow"/>
                    </w:rPr>
                  </w:rPrChange>
                </w:rPr>
                <w:t>System Resource Adequacy</w:t>
              </w:r>
            </w:ins>
            <w:ins w:id="2831" w:author="Roberts, Julie" w:date="2022-03-10T09:46:00Z">
              <w:r w:rsidR="001C562D" w:rsidRPr="00C53253">
                <w:rPr>
                  <w:rFonts w:eastAsia="Times New Roman"/>
                  <w:color w:val="000000"/>
                  <w:sz w:val="18"/>
                  <w:szCs w:val="18"/>
                  <w:rPrChange w:id="2832" w:author="Roberts, Julie" w:date="2022-03-21T17:29:00Z">
                    <w:rPr>
                      <w:rFonts w:eastAsia="Times New Roman"/>
                      <w:color w:val="000000"/>
                      <w:sz w:val="18"/>
                      <w:szCs w:val="18"/>
                      <w:highlight w:val="yellow"/>
                    </w:rPr>
                  </w:rPrChange>
                </w:rPr>
                <w:t xml:space="preserve"> Capacity</w:t>
              </w:r>
            </w:ins>
          </w:p>
        </w:tc>
        <w:tc>
          <w:tcPr>
            <w:tcW w:w="1618" w:type="dxa"/>
            <w:vAlign w:val="center"/>
          </w:tcPr>
          <w:p w14:paraId="62033EF0" w14:textId="435B5C6D" w:rsidR="00F01040" w:rsidRPr="00C53253" w:rsidRDefault="00F01040" w:rsidP="00F01040">
            <w:pPr>
              <w:autoSpaceDE w:val="0"/>
              <w:autoSpaceDN w:val="0"/>
              <w:adjustRightInd w:val="0"/>
              <w:spacing w:line="240" w:lineRule="auto"/>
              <w:rPr>
                <w:rFonts w:eastAsia="Times New Roman"/>
                <w:color w:val="000000"/>
                <w:sz w:val="18"/>
                <w:szCs w:val="18"/>
              </w:rPr>
            </w:pPr>
            <w:del w:id="2833" w:author="Roberts, Julie" w:date="2022-03-10T09:28:00Z">
              <w:r w:rsidRPr="00C53253" w:rsidDel="00562A70">
                <w:rPr>
                  <w:rFonts w:eastAsia="Times New Roman"/>
                  <w:color w:val="000000"/>
                  <w:sz w:val="18"/>
                  <w:szCs w:val="18"/>
                </w:rPr>
                <w:delText>CAISO Firm Energy</w:delText>
              </w:r>
            </w:del>
            <w:ins w:id="2834" w:author="Roberts, Julie" w:date="2022-03-10T09:28:00Z">
              <w:r w:rsidR="00562A70" w:rsidRPr="00C53253">
                <w:rPr>
                  <w:rFonts w:eastAsia="Times New Roman"/>
                  <w:color w:val="000000"/>
                  <w:sz w:val="18"/>
                  <w:szCs w:val="18"/>
                  <w:rPrChange w:id="2835" w:author="Roberts, Julie" w:date="2022-03-21T17:29:00Z">
                    <w:rPr>
                      <w:rFonts w:eastAsia="Times New Roman"/>
                      <w:color w:val="000000"/>
                      <w:sz w:val="18"/>
                      <w:szCs w:val="18"/>
                      <w:highlight w:val="yellow"/>
                    </w:rPr>
                  </w:rPrChange>
                </w:rPr>
                <w:t>Geothermal</w:t>
              </w:r>
            </w:ins>
          </w:p>
        </w:tc>
        <w:tc>
          <w:tcPr>
            <w:tcW w:w="1767" w:type="dxa"/>
            <w:vAlign w:val="center"/>
          </w:tcPr>
          <w:p w14:paraId="31927752" w14:textId="3D9A22A9" w:rsidR="00F01040" w:rsidRPr="00C53253" w:rsidDel="006E0EEA" w:rsidRDefault="00F01040" w:rsidP="00F01040">
            <w:pPr>
              <w:autoSpaceDE w:val="0"/>
              <w:autoSpaceDN w:val="0"/>
              <w:adjustRightInd w:val="0"/>
              <w:spacing w:line="240" w:lineRule="auto"/>
              <w:rPr>
                <w:del w:id="2836" w:author="Roberts, Julie" w:date="2022-03-12T10:33:00Z"/>
                <w:rFonts w:eastAsia="Times New Roman"/>
                <w:color w:val="000000"/>
                <w:sz w:val="18"/>
                <w:szCs w:val="18"/>
              </w:rPr>
            </w:pPr>
            <w:del w:id="2837" w:author="Roberts, Julie" w:date="2022-03-12T10:33:00Z">
              <w:r w:rsidRPr="00C53253" w:rsidDel="006E0EEA">
                <w:rPr>
                  <w:rFonts w:eastAsia="Times New Roman"/>
                  <w:color w:val="000000"/>
                  <w:sz w:val="18"/>
                  <w:szCs w:val="18"/>
                </w:rPr>
                <w:delText>0-3 MW</w:delText>
              </w:r>
            </w:del>
          </w:p>
          <w:p w14:paraId="5AF86179" w14:textId="5D307AF2" w:rsidR="00F01040" w:rsidRPr="00C53253" w:rsidDel="006E0EEA" w:rsidRDefault="00F01040" w:rsidP="00F01040">
            <w:pPr>
              <w:autoSpaceDE w:val="0"/>
              <w:autoSpaceDN w:val="0"/>
              <w:adjustRightInd w:val="0"/>
              <w:spacing w:line="240" w:lineRule="auto"/>
              <w:rPr>
                <w:del w:id="2838" w:author="Roberts, Julie" w:date="2022-03-12T10:33:00Z"/>
                <w:rFonts w:eastAsia="Times New Roman"/>
                <w:color w:val="000000"/>
                <w:sz w:val="18"/>
                <w:szCs w:val="18"/>
              </w:rPr>
            </w:pPr>
            <w:del w:id="2839" w:author="Roberts, Julie" w:date="2022-03-12T10:33:00Z">
              <w:r w:rsidRPr="00C53253" w:rsidDel="006E0EEA">
                <w:rPr>
                  <w:rFonts w:eastAsia="Times New Roman"/>
                  <w:color w:val="000000"/>
                  <w:sz w:val="18"/>
                  <w:szCs w:val="18"/>
                </w:rPr>
                <w:delText>4/1 – 10/31</w:delText>
              </w:r>
            </w:del>
          </w:p>
          <w:p w14:paraId="05C05340" w14:textId="27E96FAE" w:rsidR="00F01040" w:rsidRPr="00C53253" w:rsidDel="006E0EEA" w:rsidRDefault="00F01040" w:rsidP="00F01040">
            <w:pPr>
              <w:autoSpaceDE w:val="0"/>
              <w:autoSpaceDN w:val="0"/>
              <w:adjustRightInd w:val="0"/>
              <w:spacing w:line="240" w:lineRule="auto"/>
              <w:rPr>
                <w:del w:id="2840" w:author="Roberts, Julie" w:date="2022-03-12T10:33:00Z"/>
                <w:rFonts w:eastAsia="Times New Roman"/>
                <w:color w:val="000000"/>
                <w:sz w:val="18"/>
                <w:szCs w:val="18"/>
              </w:rPr>
            </w:pPr>
            <w:del w:id="2841" w:author="Roberts, Julie" w:date="2022-03-12T10:33:00Z">
              <w:r w:rsidRPr="00C53253" w:rsidDel="006E0EEA">
                <w:rPr>
                  <w:rFonts w:eastAsia="Times New Roman"/>
                  <w:color w:val="000000"/>
                  <w:sz w:val="18"/>
                  <w:szCs w:val="18"/>
                </w:rPr>
                <w:delText>2015 – 2017</w:delText>
              </w:r>
            </w:del>
          </w:p>
          <w:p w14:paraId="3E466E21" w14:textId="416E30EA" w:rsidR="00F01040" w:rsidRPr="00C53253" w:rsidDel="006E0EEA" w:rsidRDefault="00F01040" w:rsidP="00F01040">
            <w:pPr>
              <w:autoSpaceDE w:val="0"/>
              <w:autoSpaceDN w:val="0"/>
              <w:adjustRightInd w:val="0"/>
              <w:spacing w:line="240" w:lineRule="auto"/>
              <w:rPr>
                <w:del w:id="2842" w:author="Roberts, Julie" w:date="2022-03-12T10:33:00Z"/>
                <w:rFonts w:eastAsia="Times New Roman"/>
                <w:color w:val="000000"/>
                <w:sz w:val="18"/>
                <w:szCs w:val="18"/>
              </w:rPr>
            </w:pPr>
            <w:del w:id="2843" w:author="Roberts, Julie" w:date="2022-03-12T10:33:00Z">
              <w:r w:rsidRPr="00C53253" w:rsidDel="006E0EEA">
                <w:rPr>
                  <w:rFonts w:eastAsia="Times New Roman"/>
                  <w:color w:val="000000"/>
                  <w:sz w:val="18"/>
                  <w:szCs w:val="18"/>
                </w:rPr>
                <w:delText>0 – 7 MW</w:delText>
              </w:r>
            </w:del>
          </w:p>
          <w:p w14:paraId="2EFBC473" w14:textId="3B575E85" w:rsidR="00F01040" w:rsidRPr="00C53253" w:rsidDel="006E0EEA" w:rsidRDefault="00F01040" w:rsidP="00F01040">
            <w:pPr>
              <w:autoSpaceDE w:val="0"/>
              <w:autoSpaceDN w:val="0"/>
              <w:adjustRightInd w:val="0"/>
              <w:spacing w:line="240" w:lineRule="auto"/>
              <w:rPr>
                <w:del w:id="2844" w:author="Roberts, Julie" w:date="2022-03-12T10:33:00Z"/>
                <w:rFonts w:eastAsia="Times New Roman"/>
                <w:color w:val="000000"/>
                <w:sz w:val="18"/>
                <w:szCs w:val="18"/>
              </w:rPr>
            </w:pPr>
            <w:del w:id="2845" w:author="Roberts, Julie" w:date="2022-03-12T10:33:00Z">
              <w:r w:rsidRPr="00C53253" w:rsidDel="006E0EEA">
                <w:rPr>
                  <w:rFonts w:eastAsia="Times New Roman"/>
                  <w:color w:val="000000"/>
                  <w:sz w:val="18"/>
                  <w:szCs w:val="18"/>
                </w:rPr>
                <w:delText>1/1 – 3/31</w:delText>
              </w:r>
            </w:del>
          </w:p>
          <w:p w14:paraId="0BAC4F2A" w14:textId="21D1E22B" w:rsidR="00F01040" w:rsidRPr="00C53253" w:rsidDel="006E0EEA" w:rsidRDefault="00F01040" w:rsidP="00F01040">
            <w:pPr>
              <w:autoSpaceDE w:val="0"/>
              <w:autoSpaceDN w:val="0"/>
              <w:adjustRightInd w:val="0"/>
              <w:spacing w:line="240" w:lineRule="auto"/>
              <w:rPr>
                <w:del w:id="2846" w:author="Roberts, Julie" w:date="2022-03-12T10:33:00Z"/>
                <w:rFonts w:eastAsia="Times New Roman"/>
                <w:color w:val="000000"/>
                <w:sz w:val="18"/>
                <w:szCs w:val="18"/>
              </w:rPr>
            </w:pPr>
            <w:del w:id="2847" w:author="Roberts, Julie" w:date="2022-03-12T10:33:00Z">
              <w:r w:rsidRPr="00C53253" w:rsidDel="006E0EEA">
                <w:rPr>
                  <w:rFonts w:eastAsia="Times New Roman"/>
                  <w:color w:val="000000"/>
                  <w:sz w:val="18"/>
                  <w:szCs w:val="18"/>
                </w:rPr>
                <w:delText>11/1 – 12/31</w:delText>
              </w:r>
            </w:del>
          </w:p>
          <w:p w14:paraId="0B8F3832" w14:textId="56F7A546" w:rsidR="006E0EEA" w:rsidRPr="00C53253" w:rsidRDefault="00F01040" w:rsidP="00F01040">
            <w:pPr>
              <w:autoSpaceDE w:val="0"/>
              <w:autoSpaceDN w:val="0"/>
              <w:adjustRightInd w:val="0"/>
              <w:spacing w:line="240" w:lineRule="auto"/>
              <w:rPr>
                <w:ins w:id="2848" w:author="Roberts, Julie" w:date="2022-03-12T10:33:00Z"/>
                <w:rFonts w:eastAsia="Times New Roman"/>
                <w:color w:val="000000"/>
                <w:sz w:val="18"/>
                <w:szCs w:val="18"/>
              </w:rPr>
            </w:pPr>
            <w:del w:id="2849" w:author="Roberts, Julie" w:date="2022-03-12T10:33:00Z">
              <w:r w:rsidRPr="00C53253" w:rsidDel="006E0EEA">
                <w:rPr>
                  <w:rFonts w:eastAsia="Times New Roman"/>
                  <w:color w:val="000000"/>
                  <w:sz w:val="18"/>
                  <w:szCs w:val="18"/>
                </w:rPr>
                <w:delText>2015 --</w:delText>
              </w:r>
            </w:del>
            <w:ins w:id="2850" w:author="Roberts, Julie" w:date="2022-03-12T10:33:00Z">
              <w:r w:rsidR="006E0EEA" w:rsidRPr="00C53253">
                <w:rPr>
                  <w:rFonts w:eastAsia="Times New Roman"/>
                  <w:color w:val="000000"/>
                  <w:sz w:val="18"/>
                  <w:szCs w:val="18"/>
                </w:rPr>
                <w:t>–</w:t>
              </w:r>
            </w:ins>
            <w:del w:id="2851" w:author="Roberts, Julie" w:date="2022-03-12T10:33:00Z">
              <w:r w:rsidRPr="00C53253" w:rsidDel="006E0EEA">
                <w:rPr>
                  <w:rFonts w:eastAsia="Times New Roman"/>
                  <w:color w:val="000000"/>
                  <w:sz w:val="18"/>
                  <w:szCs w:val="18"/>
                </w:rPr>
                <w:delText xml:space="preserve"> 2017</w:delText>
              </w:r>
            </w:del>
          </w:p>
          <w:p w14:paraId="3CD39A01" w14:textId="1EE32856" w:rsidR="00562A70" w:rsidRPr="00C53253" w:rsidRDefault="00562A70" w:rsidP="00F01040">
            <w:pPr>
              <w:autoSpaceDE w:val="0"/>
              <w:autoSpaceDN w:val="0"/>
              <w:adjustRightInd w:val="0"/>
              <w:spacing w:line="240" w:lineRule="auto"/>
              <w:rPr>
                <w:ins w:id="2852" w:author="Roberts, Julie" w:date="2022-03-10T09:25:00Z"/>
                <w:rFonts w:eastAsia="Times New Roman"/>
                <w:color w:val="000000"/>
                <w:sz w:val="18"/>
                <w:szCs w:val="18"/>
                <w:rPrChange w:id="2853" w:author="Roberts, Julie" w:date="2022-03-21T17:29:00Z">
                  <w:rPr>
                    <w:ins w:id="2854" w:author="Roberts, Julie" w:date="2022-03-10T09:25:00Z"/>
                    <w:rFonts w:eastAsia="Times New Roman"/>
                    <w:color w:val="000000"/>
                    <w:sz w:val="18"/>
                    <w:szCs w:val="18"/>
                    <w:highlight w:val="yellow"/>
                  </w:rPr>
                </w:rPrChange>
              </w:rPr>
            </w:pPr>
            <w:ins w:id="2855" w:author="Roberts, Julie" w:date="2022-03-10T09:25:00Z">
              <w:r w:rsidRPr="00C53253">
                <w:rPr>
                  <w:rFonts w:eastAsia="Times New Roman"/>
                  <w:color w:val="000000"/>
                  <w:sz w:val="18"/>
                  <w:szCs w:val="18"/>
                  <w:rPrChange w:id="2856" w:author="Roberts, Julie" w:date="2022-03-21T17:29:00Z">
                    <w:rPr>
                      <w:rFonts w:eastAsia="Times New Roman"/>
                      <w:color w:val="000000"/>
                      <w:sz w:val="18"/>
                      <w:szCs w:val="18"/>
                      <w:highlight w:val="yellow"/>
                    </w:rPr>
                  </w:rPrChange>
                </w:rPr>
                <w:t>18 MW</w:t>
              </w:r>
            </w:ins>
          </w:p>
          <w:p w14:paraId="6AC0B5EF" w14:textId="77777777" w:rsidR="00F01040" w:rsidRPr="00C53253" w:rsidRDefault="00562A70" w:rsidP="00F01040">
            <w:pPr>
              <w:autoSpaceDE w:val="0"/>
              <w:autoSpaceDN w:val="0"/>
              <w:adjustRightInd w:val="0"/>
              <w:spacing w:line="240" w:lineRule="auto"/>
              <w:rPr>
                <w:ins w:id="2857" w:author="Roberts, Julie" w:date="2022-03-10T09:25:00Z"/>
                <w:rFonts w:eastAsia="Times New Roman"/>
                <w:color w:val="000000"/>
                <w:sz w:val="18"/>
                <w:szCs w:val="18"/>
                <w:rPrChange w:id="2858" w:author="Roberts, Julie" w:date="2022-03-21T17:29:00Z">
                  <w:rPr>
                    <w:ins w:id="2859" w:author="Roberts, Julie" w:date="2022-03-10T09:25:00Z"/>
                    <w:rFonts w:eastAsia="Times New Roman"/>
                    <w:color w:val="000000"/>
                    <w:sz w:val="18"/>
                    <w:szCs w:val="18"/>
                    <w:highlight w:val="yellow"/>
                  </w:rPr>
                </w:rPrChange>
              </w:rPr>
            </w:pPr>
            <w:ins w:id="2860" w:author="Roberts, Julie" w:date="2022-03-10T09:24:00Z">
              <w:r w:rsidRPr="00C53253">
                <w:rPr>
                  <w:rFonts w:eastAsia="Times New Roman"/>
                  <w:color w:val="000000"/>
                  <w:sz w:val="18"/>
                  <w:szCs w:val="18"/>
                  <w:rPrChange w:id="2861" w:author="Roberts, Julie" w:date="2022-03-21T17:29:00Z">
                    <w:rPr>
                      <w:rFonts w:eastAsia="Times New Roman"/>
                      <w:color w:val="000000"/>
                      <w:sz w:val="18"/>
                      <w:szCs w:val="18"/>
                      <w:highlight w:val="yellow"/>
                    </w:rPr>
                  </w:rPrChange>
                </w:rPr>
                <w:t>1/2021</w:t>
              </w:r>
            </w:ins>
          </w:p>
          <w:p w14:paraId="6C0B5EA6" w14:textId="11173507" w:rsidR="00562A70" w:rsidRPr="00C53253" w:rsidRDefault="00562A70" w:rsidP="00F01040">
            <w:pPr>
              <w:autoSpaceDE w:val="0"/>
              <w:autoSpaceDN w:val="0"/>
              <w:adjustRightInd w:val="0"/>
              <w:spacing w:line="240" w:lineRule="auto"/>
              <w:rPr>
                <w:ins w:id="2862" w:author="Roberts, Julie" w:date="2022-03-10T09:25:00Z"/>
                <w:rFonts w:eastAsia="Times New Roman"/>
                <w:color w:val="000000"/>
                <w:sz w:val="18"/>
                <w:szCs w:val="18"/>
                <w:rPrChange w:id="2863" w:author="Roberts, Julie" w:date="2022-03-21T17:29:00Z">
                  <w:rPr>
                    <w:ins w:id="2864" w:author="Roberts, Julie" w:date="2022-03-10T09:25:00Z"/>
                    <w:rFonts w:eastAsia="Times New Roman"/>
                    <w:color w:val="000000"/>
                    <w:sz w:val="18"/>
                    <w:szCs w:val="18"/>
                    <w:highlight w:val="yellow"/>
                  </w:rPr>
                </w:rPrChange>
              </w:rPr>
            </w:pPr>
            <w:ins w:id="2865" w:author="Roberts, Julie" w:date="2022-03-10T09:25:00Z">
              <w:r w:rsidRPr="00C53253">
                <w:rPr>
                  <w:rFonts w:eastAsia="Times New Roman"/>
                  <w:color w:val="000000"/>
                  <w:sz w:val="18"/>
                  <w:szCs w:val="18"/>
                  <w:rPrChange w:id="2866" w:author="Roberts, Julie" w:date="2022-03-21T17:29:00Z">
                    <w:rPr>
                      <w:rFonts w:eastAsia="Times New Roman"/>
                      <w:color w:val="000000"/>
                      <w:sz w:val="18"/>
                      <w:szCs w:val="18"/>
                      <w:highlight w:val="yellow"/>
                    </w:rPr>
                  </w:rPrChange>
                </w:rPr>
                <w:t>18 MW</w:t>
              </w:r>
            </w:ins>
          </w:p>
          <w:p w14:paraId="735393DD" w14:textId="77777777" w:rsidR="00562A70" w:rsidRPr="00C53253" w:rsidRDefault="00562A70" w:rsidP="00F01040">
            <w:pPr>
              <w:autoSpaceDE w:val="0"/>
              <w:autoSpaceDN w:val="0"/>
              <w:adjustRightInd w:val="0"/>
              <w:spacing w:line="240" w:lineRule="auto"/>
              <w:rPr>
                <w:ins w:id="2867" w:author="Roberts, Julie" w:date="2022-03-10T09:25:00Z"/>
                <w:rFonts w:eastAsia="Times New Roman"/>
                <w:color w:val="000000"/>
                <w:sz w:val="18"/>
                <w:szCs w:val="18"/>
                <w:rPrChange w:id="2868" w:author="Roberts, Julie" w:date="2022-03-21T17:29:00Z">
                  <w:rPr>
                    <w:ins w:id="2869" w:author="Roberts, Julie" w:date="2022-03-10T09:25:00Z"/>
                    <w:rFonts w:eastAsia="Times New Roman"/>
                    <w:color w:val="000000"/>
                    <w:sz w:val="18"/>
                    <w:szCs w:val="18"/>
                    <w:highlight w:val="yellow"/>
                  </w:rPr>
                </w:rPrChange>
              </w:rPr>
            </w:pPr>
            <w:ins w:id="2870" w:author="Roberts, Julie" w:date="2022-03-10T09:25:00Z">
              <w:r w:rsidRPr="00C53253">
                <w:rPr>
                  <w:rFonts w:eastAsia="Times New Roman"/>
                  <w:color w:val="000000"/>
                  <w:sz w:val="18"/>
                  <w:szCs w:val="18"/>
                  <w:rPrChange w:id="2871" w:author="Roberts, Julie" w:date="2022-03-21T17:29:00Z">
                    <w:rPr>
                      <w:rFonts w:eastAsia="Times New Roman"/>
                      <w:color w:val="000000"/>
                      <w:sz w:val="18"/>
                      <w:szCs w:val="18"/>
                      <w:highlight w:val="yellow"/>
                    </w:rPr>
                  </w:rPrChange>
                </w:rPr>
                <w:t>2/2021</w:t>
              </w:r>
            </w:ins>
          </w:p>
          <w:p w14:paraId="70FF3EFD" w14:textId="31B86192" w:rsidR="00562A70" w:rsidRPr="00C53253" w:rsidRDefault="00562A70" w:rsidP="00F01040">
            <w:pPr>
              <w:autoSpaceDE w:val="0"/>
              <w:autoSpaceDN w:val="0"/>
              <w:adjustRightInd w:val="0"/>
              <w:spacing w:line="240" w:lineRule="auto"/>
              <w:rPr>
                <w:ins w:id="2872" w:author="Roberts, Julie" w:date="2022-03-10T09:25:00Z"/>
                <w:rFonts w:eastAsia="Times New Roman"/>
                <w:color w:val="000000"/>
                <w:sz w:val="18"/>
                <w:szCs w:val="18"/>
                <w:rPrChange w:id="2873" w:author="Roberts, Julie" w:date="2022-03-21T17:29:00Z">
                  <w:rPr>
                    <w:ins w:id="2874" w:author="Roberts, Julie" w:date="2022-03-10T09:25:00Z"/>
                    <w:rFonts w:eastAsia="Times New Roman"/>
                    <w:color w:val="000000"/>
                    <w:sz w:val="18"/>
                    <w:szCs w:val="18"/>
                    <w:highlight w:val="yellow"/>
                  </w:rPr>
                </w:rPrChange>
              </w:rPr>
            </w:pPr>
            <w:ins w:id="2875" w:author="Roberts, Julie" w:date="2022-03-10T09:25:00Z">
              <w:r w:rsidRPr="00C53253">
                <w:rPr>
                  <w:rFonts w:eastAsia="Times New Roman"/>
                  <w:color w:val="000000"/>
                  <w:sz w:val="18"/>
                  <w:szCs w:val="18"/>
                  <w:rPrChange w:id="2876" w:author="Roberts, Julie" w:date="2022-03-21T17:29:00Z">
                    <w:rPr>
                      <w:rFonts w:eastAsia="Times New Roman"/>
                      <w:color w:val="000000"/>
                      <w:sz w:val="18"/>
                      <w:szCs w:val="18"/>
                      <w:highlight w:val="yellow"/>
                    </w:rPr>
                  </w:rPrChange>
                </w:rPr>
                <w:t>10</w:t>
              </w:r>
            </w:ins>
            <w:ins w:id="2877" w:author="Roberts, Julie" w:date="2022-03-10T09:26:00Z">
              <w:r w:rsidRPr="00C53253">
                <w:rPr>
                  <w:rFonts w:eastAsia="Times New Roman"/>
                  <w:color w:val="000000"/>
                  <w:sz w:val="18"/>
                  <w:szCs w:val="18"/>
                  <w:rPrChange w:id="2878" w:author="Roberts, Julie" w:date="2022-03-21T17:29:00Z">
                    <w:rPr>
                      <w:rFonts w:eastAsia="Times New Roman"/>
                      <w:color w:val="000000"/>
                      <w:sz w:val="18"/>
                      <w:szCs w:val="18"/>
                      <w:highlight w:val="yellow"/>
                    </w:rPr>
                  </w:rPrChange>
                </w:rPr>
                <w:t xml:space="preserve"> MW</w:t>
              </w:r>
            </w:ins>
          </w:p>
          <w:p w14:paraId="70499530" w14:textId="77777777" w:rsidR="00562A70" w:rsidRPr="00C53253" w:rsidRDefault="00562A70" w:rsidP="00F01040">
            <w:pPr>
              <w:autoSpaceDE w:val="0"/>
              <w:autoSpaceDN w:val="0"/>
              <w:adjustRightInd w:val="0"/>
              <w:spacing w:line="240" w:lineRule="auto"/>
              <w:rPr>
                <w:ins w:id="2879" w:author="Roberts, Julie" w:date="2022-03-10T09:25:00Z"/>
                <w:rFonts w:eastAsia="Times New Roman"/>
                <w:color w:val="000000"/>
                <w:sz w:val="18"/>
                <w:szCs w:val="18"/>
                <w:rPrChange w:id="2880" w:author="Roberts, Julie" w:date="2022-03-21T17:29:00Z">
                  <w:rPr>
                    <w:ins w:id="2881" w:author="Roberts, Julie" w:date="2022-03-10T09:25:00Z"/>
                    <w:rFonts w:eastAsia="Times New Roman"/>
                    <w:color w:val="000000"/>
                    <w:sz w:val="18"/>
                    <w:szCs w:val="18"/>
                    <w:highlight w:val="yellow"/>
                  </w:rPr>
                </w:rPrChange>
              </w:rPr>
            </w:pPr>
            <w:ins w:id="2882" w:author="Roberts, Julie" w:date="2022-03-10T09:25:00Z">
              <w:r w:rsidRPr="00C53253">
                <w:rPr>
                  <w:rFonts w:eastAsia="Times New Roman"/>
                  <w:color w:val="000000"/>
                  <w:sz w:val="18"/>
                  <w:szCs w:val="18"/>
                  <w:rPrChange w:id="2883" w:author="Roberts, Julie" w:date="2022-03-21T17:29:00Z">
                    <w:rPr>
                      <w:rFonts w:eastAsia="Times New Roman"/>
                      <w:color w:val="000000"/>
                      <w:sz w:val="18"/>
                      <w:szCs w:val="18"/>
                      <w:highlight w:val="yellow"/>
                    </w:rPr>
                  </w:rPrChange>
                </w:rPr>
                <w:t>3/2021</w:t>
              </w:r>
            </w:ins>
          </w:p>
          <w:p w14:paraId="2EA870DB" w14:textId="14F18762" w:rsidR="00562A70" w:rsidRPr="00C53253" w:rsidRDefault="00562A70" w:rsidP="00F01040">
            <w:pPr>
              <w:autoSpaceDE w:val="0"/>
              <w:autoSpaceDN w:val="0"/>
              <w:adjustRightInd w:val="0"/>
              <w:spacing w:line="240" w:lineRule="auto"/>
              <w:rPr>
                <w:ins w:id="2884" w:author="Roberts, Julie" w:date="2022-03-10T09:26:00Z"/>
                <w:rFonts w:eastAsia="Times New Roman"/>
                <w:color w:val="000000"/>
                <w:sz w:val="18"/>
                <w:szCs w:val="18"/>
                <w:rPrChange w:id="2885" w:author="Roberts, Julie" w:date="2022-03-21T17:29:00Z">
                  <w:rPr>
                    <w:ins w:id="2886" w:author="Roberts, Julie" w:date="2022-03-10T09:26:00Z"/>
                    <w:rFonts w:eastAsia="Times New Roman"/>
                    <w:color w:val="000000"/>
                    <w:sz w:val="18"/>
                    <w:szCs w:val="18"/>
                    <w:highlight w:val="yellow"/>
                  </w:rPr>
                </w:rPrChange>
              </w:rPr>
            </w:pPr>
            <w:ins w:id="2887" w:author="Roberts, Julie" w:date="2022-03-10T09:25:00Z">
              <w:r w:rsidRPr="00C53253">
                <w:rPr>
                  <w:rFonts w:eastAsia="Times New Roman"/>
                  <w:color w:val="000000"/>
                  <w:sz w:val="18"/>
                  <w:szCs w:val="18"/>
                  <w:rPrChange w:id="2888" w:author="Roberts, Julie" w:date="2022-03-21T17:29:00Z">
                    <w:rPr>
                      <w:rFonts w:eastAsia="Times New Roman"/>
                      <w:color w:val="000000"/>
                      <w:sz w:val="18"/>
                      <w:szCs w:val="18"/>
                      <w:highlight w:val="yellow"/>
                    </w:rPr>
                  </w:rPrChange>
                </w:rPr>
                <w:t>10 MW</w:t>
              </w:r>
            </w:ins>
          </w:p>
          <w:p w14:paraId="10E37307" w14:textId="1B196B5B" w:rsidR="00562A70" w:rsidRPr="00C53253" w:rsidRDefault="00562A70" w:rsidP="00F01040">
            <w:pPr>
              <w:autoSpaceDE w:val="0"/>
              <w:autoSpaceDN w:val="0"/>
              <w:adjustRightInd w:val="0"/>
              <w:spacing w:line="240" w:lineRule="auto"/>
              <w:rPr>
                <w:ins w:id="2889" w:author="Roberts, Julie" w:date="2022-03-10T09:26:00Z"/>
                <w:rFonts w:eastAsia="Times New Roman"/>
                <w:color w:val="000000"/>
                <w:sz w:val="18"/>
                <w:szCs w:val="18"/>
                <w:rPrChange w:id="2890" w:author="Roberts, Julie" w:date="2022-03-21T17:29:00Z">
                  <w:rPr>
                    <w:ins w:id="2891" w:author="Roberts, Julie" w:date="2022-03-10T09:26:00Z"/>
                    <w:rFonts w:eastAsia="Times New Roman"/>
                    <w:color w:val="000000"/>
                    <w:sz w:val="18"/>
                    <w:szCs w:val="18"/>
                    <w:highlight w:val="yellow"/>
                  </w:rPr>
                </w:rPrChange>
              </w:rPr>
            </w:pPr>
            <w:ins w:id="2892" w:author="Roberts, Julie" w:date="2022-03-10T09:26:00Z">
              <w:r w:rsidRPr="00C53253">
                <w:rPr>
                  <w:rFonts w:eastAsia="Times New Roman"/>
                  <w:color w:val="000000"/>
                  <w:sz w:val="18"/>
                  <w:szCs w:val="18"/>
                  <w:rPrChange w:id="2893" w:author="Roberts, Julie" w:date="2022-03-21T17:29:00Z">
                    <w:rPr>
                      <w:rFonts w:eastAsia="Times New Roman"/>
                      <w:color w:val="000000"/>
                      <w:sz w:val="18"/>
                      <w:szCs w:val="18"/>
                      <w:highlight w:val="yellow"/>
                    </w:rPr>
                  </w:rPrChange>
                </w:rPr>
                <w:t>4/2021</w:t>
              </w:r>
            </w:ins>
          </w:p>
          <w:p w14:paraId="39384B57" w14:textId="0E8A0116" w:rsidR="00562A70" w:rsidRPr="00C53253" w:rsidRDefault="00562A70" w:rsidP="00F01040">
            <w:pPr>
              <w:autoSpaceDE w:val="0"/>
              <w:autoSpaceDN w:val="0"/>
              <w:adjustRightInd w:val="0"/>
              <w:spacing w:line="240" w:lineRule="auto"/>
              <w:rPr>
                <w:ins w:id="2894" w:author="Roberts, Julie" w:date="2022-03-10T09:26:00Z"/>
                <w:rFonts w:eastAsia="Times New Roman"/>
                <w:color w:val="000000"/>
                <w:sz w:val="18"/>
                <w:szCs w:val="18"/>
                <w:rPrChange w:id="2895" w:author="Roberts, Julie" w:date="2022-03-21T17:29:00Z">
                  <w:rPr>
                    <w:ins w:id="2896" w:author="Roberts, Julie" w:date="2022-03-10T09:26:00Z"/>
                    <w:rFonts w:eastAsia="Times New Roman"/>
                    <w:color w:val="000000"/>
                    <w:sz w:val="18"/>
                    <w:szCs w:val="18"/>
                    <w:highlight w:val="yellow"/>
                  </w:rPr>
                </w:rPrChange>
              </w:rPr>
            </w:pPr>
            <w:ins w:id="2897" w:author="Roberts, Julie" w:date="2022-03-10T09:26:00Z">
              <w:r w:rsidRPr="00C53253">
                <w:rPr>
                  <w:rFonts w:eastAsia="Times New Roman"/>
                  <w:color w:val="000000"/>
                  <w:sz w:val="18"/>
                  <w:szCs w:val="18"/>
                  <w:rPrChange w:id="2898" w:author="Roberts, Julie" w:date="2022-03-21T17:29:00Z">
                    <w:rPr>
                      <w:rFonts w:eastAsia="Times New Roman"/>
                      <w:color w:val="000000"/>
                      <w:sz w:val="18"/>
                      <w:szCs w:val="18"/>
                      <w:highlight w:val="yellow"/>
                    </w:rPr>
                  </w:rPrChange>
                </w:rPr>
                <w:t>10</w:t>
              </w:r>
            </w:ins>
            <w:ins w:id="2899" w:author="Roberts, Julie" w:date="2022-03-10T10:09:00Z">
              <w:r w:rsidR="00633207" w:rsidRPr="00C53253">
                <w:rPr>
                  <w:rFonts w:eastAsia="Times New Roman"/>
                  <w:color w:val="000000"/>
                  <w:sz w:val="18"/>
                  <w:szCs w:val="18"/>
                </w:rPr>
                <w:t xml:space="preserve"> MW</w:t>
              </w:r>
            </w:ins>
          </w:p>
          <w:p w14:paraId="41EF9FDA" w14:textId="489572AC" w:rsidR="00562A70" w:rsidRPr="00C53253" w:rsidRDefault="00562A70" w:rsidP="00F01040">
            <w:pPr>
              <w:autoSpaceDE w:val="0"/>
              <w:autoSpaceDN w:val="0"/>
              <w:adjustRightInd w:val="0"/>
              <w:spacing w:line="240" w:lineRule="auto"/>
              <w:rPr>
                <w:ins w:id="2900" w:author="Roberts, Julie" w:date="2022-03-10T09:26:00Z"/>
                <w:rFonts w:eastAsia="Times New Roman"/>
                <w:color w:val="000000"/>
                <w:sz w:val="18"/>
                <w:szCs w:val="18"/>
                <w:rPrChange w:id="2901" w:author="Roberts, Julie" w:date="2022-03-21T17:29:00Z">
                  <w:rPr>
                    <w:ins w:id="2902" w:author="Roberts, Julie" w:date="2022-03-10T09:26:00Z"/>
                    <w:rFonts w:eastAsia="Times New Roman"/>
                    <w:color w:val="000000"/>
                    <w:sz w:val="18"/>
                    <w:szCs w:val="18"/>
                    <w:highlight w:val="yellow"/>
                  </w:rPr>
                </w:rPrChange>
              </w:rPr>
            </w:pPr>
            <w:ins w:id="2903" w:author="Roberts, Julie" w:date="2022-03-10T09:26:00Z">
              <w:r w:rsidRPr="00C53253">
                <w:rPr>
                  <w:rFonts w:eastAsia="Times New Roman"/>
                  <w:color w:val="000000"/>
                  <w:sz w:val="18"/>
                  <w:szCs w:val="18"/>
                  <w:rPrChange w:id="2904" w:author="Roberts, Julie" w:date="2022-03-21T17:29:00Z">
                    <w:rPr>
                      <w:rFonts w:eastAsia="Times New Roman"/>
                      <w:color w:val="000000"/>
                      <w:sz w:val="18"/>
                      <w:szCs w:val="18"/>
                      <w:highlight w:val="yellow"/>
                    </w:rPr>
                  </w:rPrChange>
                </w:rPr>
                <w:t>5/2021</w:t>
              </w:r>
            </w:ins>
          </w:p>
          <w:p w14:paraId="285D1989" w14:textId="6D5220DF" w:rsidR="00562A70" w:rsidRPr="00C53253" w:rsidRDefault="00562A70" w:rsidP="00F01040">
            <w:pPr>
              <w:autoSpaceDE w:val="0"/>
              <w:autoSpaceDN w:val="0"/>
              <w:adjustRightInd w:val="0"/>
              <w:spacing w:line="240" w:lineRule="auto"/>
              <w:rPr>
                <w:ins w:id="2905" w:author="Roberts, Julie" w:date="2022-03-10T09:26:00Z"/>
                <w:rFonts w:eastAsia="Times New Roman"/>
                <w:color w:val="000000"/>
                <w:sz w:val="18"/>
                <w:szCs w:val="18"/>
                <w:rPrChange w:id="2906" w:author="Roberts, Julie" w:date="2022-03-21T17:29:00Z">
                  <w:rPr>
                    <w:ins w:id="2907" w:author="Roberts, Julie" w:date="2022-03-10T09:26:00Z"/>
                    <w:rFonts w:eastAsia="Times New Roman"/>
                    <w:color w:val="000000"/>
                    <w:sz w:val="18"/>
                    <w:szCs w:val="18"/>
                    <w:highlight w:val="yellow"/>
                  </w:rPr>
                </w:rPrChange>
              </w:rPr>
            </w:pPr>
            <w:ins w:id="2908" w:author="Roberts, Julie" w:date="2022-03-10T09:26:00Z">
              <w:r w:rsidRPr="00C53253">
                <w:rPr>
                  <w:rFonts w:eastAsia="Times New Roman"/>
                  <w:color w:val="000000"/>
                  <w:sz w:val="18"/>
                  <w:szCs w:val="18"/>
                  <w:rPrChange w:id="2909" w:author="Roberts, Julie" w:date="2022-03-21T17:29:00Z">
                    <w:rPr>
                      <w:rFonts w:eastAsia="Times New Roman"/>
                      <w:color w:val="000000"/>
                      <w:sz w:val="18"/>
                      <w:szCs w:val="18"/>
                      <w:highlight w:val="yellow"/>
                    </w:rPr>
                  </w:rPrChange>
                </w:rPr>
                <w:t>18 MW</w:t>
              </w:r>
            </w:ins>
          </w:p>
          <w:p w14:paraId="02C3E9CD" w14:textId="0EEAF068" w:rsidR="00562A70" w:rsidRPr="00C53253" w:rsidRDefault="00562A70" w:rsidP="00F01040">
            <w:pPr>
              <w:autoSpaceDE w:val="0"/>
              <w:autoSpaceDN w:val="0"/>
              <w:adjustRightInd w:val="0"/>
              <w:spacing w:line="240" w:lineRule="auto"/>
              <w:rPr>
                <w:ins w:id="2910" w:author="Roberts, Julie" w:date="2022-03-10T09:26:00Z"/>
                <w:rFonts w:eastAsia="Times New Roman"/>
                <w:color w:val="000000"/>
                <w:sz w:val="18"/>
                <w:szCs w:val="18"/>
                <w:rPrChange w:id="2911" w:author="Roberts, Julie" w:date="2022-03-21T17:29:00Z">
                  <w:rPr>
                    <w:ins w:id="2912" w:author="Roberts, Julie" w:date="2022-03-10T09:26:00Z"/>
                    <w:rFonts w:eastAsia="Times New Roman"/>
                    <w:color w:val="000000"/>
                    <w:sz w:val="18"/>
                    <w:szCs w:val="18"/>
                    <w:highlight w:val="yellow"/>
                  </w:rPr>
                </w:rPrChange>
              </w:rPr>
            </w:pPr>
            <w:ins w:id="2913" w:author="Roberts, Julie" w:date="2022-03-10T09:26:00Z">
              <w:r w:rsidRPr="00C53253">
                <w:rPr>
                  <w:rFonts w:eastAsia="Times New Roman"/>
                  <w:color w:val="000000"/>
                  <w:sz w:val="18"/>
                  <w:szCs w:val="18"/>
                  <w:rPrChange w:id="2914" w:author="Roberts, Julie" w:date="2022-03-21T17:29:00Z">
                    <w:rPr>
                      <w:rFonts w:eastAsia="Times New Roman"/>
                      <w:color w:val="000000"/>
                      <w:sz w:val="18"/>
                      <w:szCs w:val="18"/>
                      <w:highlight w:val="yellow"/>
                    </w:rPr>
                  </w:rPrChange>
                </w:rPr>
                <w:t>11/2021</w:t>
              </w:r>
            </w:ins>
          </w:p>
          <w:p w14:paraId="661583BF" w14:textId="77AE1E62" w:rsidR="00562A70" w:rsidRPr="00C53253" w:rsidRDefault="00562A70" w:rsidP="00F01040">
            <w:pPr>
              <w:autoSpaceDE w:val="0"/>
              <w:autoSpaceDN w:val="0"/>
              <w:adjustRightInd w:val="0"/>
              <w:spacing w:line="240" w:lineRule="auto"/>
              <w:rPr>
                <w:ins w:id="2915" w:author="Roberts, Julie" w:date="2022-03-10T09:26:00Z"/>
                <w:rFonts w:eastAsia="Times New Roman"/>
                <w:color w:val="000000"/>
                <w:sz w:val="18"/>
                <w:szCs w:val="18"/>
                <w:rPrChange w:id="2916" w:author="Roberts, Julie" w:date="2022-03-21T17:29:00Z">
                  <w:rPr>
                    <w:ins w:id="2917" w:author="Roberts, Julie" w:date="2022-03-10T09:26:00Z"/>
                    <w:rFonts w:eastAsia="Times New Roman"/>
                    <w:color w:val="000000"/>
                    <w:sz w:val="18"/>
                    <w:szCs w:val="18"/>
                    <w:highlight w:val="yellow"/>
                  </w:rPr>
                </w:rPrChange>
              </w:rPr>
            </w:pPr>
            <w:ins w:id="2918" w:author="Roberts, Julie" w:date="2022-03-10T09:26:00Z">
              <w:r w:rsidRPr="00C53253">
                <w:rPr>
                  <w:rFonts w:eastAsia="Times New Roman"/>
                  <w:color w:val="000000"/>
                  <w:sz w:val="18"/>
                  <w:szCs w:val="18"/>
                  <w:rPrChange w:id="2919" w:author="Roberts, Julie" w:date="2022-03-21T17:29:00Z">
                    <w:rPr>
                      <w:rFonts w:eastAsia="Times New Roman"/>
                      <w:color w:val="000000"/>
                      <w:sz w:val="18"/>
                      <w:szCs w:val="18"/>
                      <w:highlight w:val="yellow"/>
                    </w:rPr>
                  </w:rPrChange>
                </w:rPr>
                <w:t>18 MW</w:t>
              </w:r>
            </w:ins>
          </w:p>
          <w:p w14:paraId="6DD09D98" w14:textId="3AB3F1BC" w:rsidR="00562A70" w:rsidRPr="00C53253" w:rsidRDefault="00562A70" w:rsidP="00F01040">
            <w:pPr>
              <w:autoSpaceDE w:val="0"/>
              <w:autoSpaceDN w:val="0"/>
              <w:adjustRightInd w:val="0"/>
              <w:spacing w:line="240" w:lineRule="auto"/>
              <w:rPr>
                <w:ins w:id="2920" w:author="Roberts, Julie" w:date="2022-03-10T09:25:00Z"/>
                <w:rFonts w:eastAsia="Times New Roman"/>
                <w:color w:val="000000"/>
                <w:sz w:val="18"/>
                <w:szCs w:val="18"/>
                <w:rPrChange w:id="2921" w:author="Roberts, Julie" w:date="2022-03-21T17:29:00Z">
                  <w:rPr>
                    <w:ins w:id="2922" w:author="Roberts, Julie" w:date="2022-03-10T09:25:00Z"/>
                    <w:rFonts w:eastAsia="Times New Roman"/>
                    <w:color w:val="000000"/>
                    <w:sz w:val="18"/>
                    <w:szCs w:val="18"/>
                    <w:highlight w:val="yellow"/>
                  </w:rPr>
                </w:rPrChange>
              </w:rPr>
            </w:pPr>
            <w:ins w:id="2923" w:author="Roberts, Julie" w:date="2022-03-10T09:26:00Z">
              <w:r w:rsidRPr="00C53253">
                <w:rPr>
                  <w:rFonts w:eastAsia="Times New Roman"/>
                  <w:color w:val="000000"/>
                  <w:sz w:val="18"/>
                  <w:szCs w:val="18"/>
                  <w:rPrChange w:id="2924" w:author="Roberts, Julie" w:date="2022-03-21T17:29:00Z">
                    <w:rPr>
                      <w:rFonts w:eastAsia="Times New Roman"/>
                      <w:color w:val="000000"/>
                      <w:sz w:val="18"/>
                      <w:szCs w:val="18"/>
                      <w:highlight w:val="yellow"/>
                    </w:rPr>
                  </w:rPrChange>
                </w:rPr>
                <w:t>12/2021</w:t>
              </w:r>
            </w:ins>
          </w:p>
          <w:p w14:paraId="6C65BA7F" w14:textId="39709247" w:rsidR="00562A70" w:rsidRPr="00C53253" w:rsidRDefault="00562A70" w:rsidP="00F01040">
            <w:pPr>
              <w:autoSpaceDE w:val="0"/>
              <w:autoSpaceDN w:val="0"/>
              <w:adjustRightInd w:val="0"/>
              <w:spacing w:line="240" w:lineRule="auto"/>
              <w:rPr>
                <w:rFonts w:eastAsia="Times New Roman"/>
                <w:color w:val="000000"/>
                <w:sz w:val="18"/>
                <w:szCs w:val="18"/>
              </w:rPr>
            </w:pPr>
          </w:p>
        </w:tc>
        <w:tc>
          <w:tcPr>
            <w:tcW w:w="1216" w:type="dxa"/>
            <w:vAlign w:val="center"/>
          </w:tcPr>
          <w:p w14:paraId="15B09BD7" w14:textId="0E79EC14" w:rsidR="00F01040" w:rsidRPr="00C53253" w:rsidRDefault="00F01040" w:rsidP="00F01040">
            <w:pPr>
              <w:autoSpaceDE w:val="0"/>
              <w:autoSpaceDN w:val="0"/>
              <w:adjustRightInd w:val="0"/>
              <w:spacing w:line="240" w:lineRule="auto"/>
              <w:rPr>
                <w:rFonts w:eastAsia="Times New Roman"/>
                <w:sz w:val="18"/>
                <w:szCs w:val="18"/>
                <w:rPrChange w:id="2925" w:author="Roberts, Julie" w:date="2022-03-21T17:29:00Z">
                  <w:rPr>
                    <w:rFonts w:eastAsia="Times New Roman"/>
                    <w:color w:val="000000"/>
                    <w:sz w:val="18"/>
                    <w:szCs w:val="18"/>
                  </w:rPr>
                </w:rPrChange>
              </w:rPr>
            </w:pPr>
            <w:del w:id="2926" w:author="Roberts, Julie" w:date="2022-03-10T09:28:00Z">
              <w:r w:rsidRPr="00C53253" w:rsidDel="00562A70">
                <w:rPr>
                  <w:rFonts w:eastAsia="Times New Roman"/>
                  <w:sz w:val="18"/>
                  <w:szCs w:val="18"/>
                  <w:rPrChange w:id="2927" w:author="Roberts, Julie" w:date="2022-03-21T17:29:00Z">
                    <w:rPr>
                      <w:rFonts w:eastAsia="Times New Roman"/>
                      <w:color w:val="000000"/>
                      <w:sz w:val="18"/>
                      <w:szCs w:val="18"/>
                    </w:rPr>
                  </w:rPrChange>
                </w:rPr>
                <w:delText>3 yrs</w:delText>
              </w:r>
            </w:del>
            <w:ins w:id="2928" w:author="Roberts, Julie" w:date="2022-03-10T09:28:00Z">
              <w:r w:rsidR="00562A70" w:rsidRPr="00C53253">
                <w:rPr>
                  <w:rFonts w:eastAsia="Times New Roman"/>
                  <w:sz w:val="18"/>
                  <w:szCs w:val="18"/>
                  <w:rPrChange w:id="2929" w:author="Roberts, Julie" w:date="2022-03-21T17:29:00Z">
                    <w:rPr>
                      <w:rFonts w:eastAsia="Times New Roman"/>
                      <w:color w:val="000000"/>
                      <w:sz w:val="18"/>
                      <w:szCs w:val="18"/>
                      <w:highlight w:val="yellow"/>
                    </w:rPr>
                  </w:rPrChange>
                </w:rPr>
                <w:t>1 yr</w:t>
              </w:r>
            </w:ins>
          </w:p>
        </w:tc>
        <w:tc>
          <w:tcPr>
            <w:tcW w:w="1136" w:type="dxa"/>
            <w:vAlign w:val="center"/>
          </w:tcPr>
          <w:p w14:paraId="33574AC4" w14:textId="38143C2A" w:rsidR="00F01040" w:rsidRPr="00C53253" w:rsidRDefault="00F01040" w:rsidP="00F01040">
            <w:pPr>
              <w:autoSpaceDE w:val="0"/>
              <w:autoSpaceDN w:val="0"/>
              <w:adjustRightInd w:val="0"/>
              <w:spacing w:line="240" w:lineRule="auto"/>
              <w:rPr>
                <w:rFonts w:eastAsia="Times New Roman"/>
                <w:sz w:val="20"/>
                <w:szCs w:val="20"/>
                <w:rPrChange w:id="2930" w:author="Roberts, Julie" w:date="2022-03-21T17:29:00Z">
                  <w:rPr>
                    <w:rFonts w:eastAsia="Times New Roman"/>
                    <w:color w:val="000000"/>
                    <w:sz w:val="20"/>
                    <w:szCs w:val="20"/>
                  </w:rPr>
                </w:rPrChange>
              </w:rPr>
            </w:pPr>
            <w:del w:id="2931" w:author="Roberts, Julie" w:date="2022-03-10T09:27:00Z">
              <w:r w:rsidRPr="00C53253" w:rsidDel="00562A70">
                <w:rPr>
                  <w:rFonts w:eastAsia="Times New Roman"/>
                  <w:sz w:val="20"/>
                  <w:szCs w:val="20"/>
                  <w:rPrChange w:id="2932" w:author="Roberts, Julie" w:date="2022-03-21T17:29:00Z">
                    <w:rPr>
                      <w:rFonts w:eastAsia="Times New Roman"/>
                      <w:color w:val="000000"/>
                      <w:sz w:val="20"/>
                      <w:szCs w:val="20"/>
                    </w:rPr>
                  </w:rPrChange>
                </w:rPr>
                <w:delText>3-7</w:delText>
              </w:r>
            </w:del>
            <w:ins w:id="2933" w:author="Roberts, Julie" w:date="2022-03-10T09:27:00Z">
              <w:r w:rsidR="00562A70" w:rsidRPr="00C53253">
                <w:rPr>
                  <w:rFonts w:eastAsia="Times New Roman"/>
                  <w:sz w:val="20"/>
                  <w:szCs w:val="20"/>
                  <w:rPrChange w:id="2934" w:author="Roberts, Julie" w:date="2022-03-21T17:29:00Z">
                    <w:rPr>
                      <w:rFonts w:eastAsia="Times New Roman"/>
                      <w:color w:val="000000"/>
                      <w:sz w:val="20"/>
                      <w:szCs w:val="20"/>
                      <w:highlight w:val="yellow"/>
                    </w:rPr>
                  </w:rPrChange>
                </w:rPr>
                <w:t>10 - 18</w:t>
              </w:r>
            </w:ins>
          </w:p>
        </w:tc>
      </w:tr>
      <w:tr w:rsidR="00F01040" w:rsidRPr="00535122" w14:paraId="53991075" w14:textId="77777777" w:rsidTr="00551393">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2935" w:author="Roberts, Julie" w:date="2022-03-09T16:12:00Z">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c>
          <w:tcPr>
            <w:tcW w:w="2027" w:type="dxa"/>
            <w:tcBorders>
              <w:bottom w:val="single" w:sz="4" w:space="0" w:color="000000"/>
            </w:tcBorders>
            <w:vAlign w:val="center"/>
            <w:tcPrChange w:id="2936" w:author="Roberts, Julie" w:date="2022-03-09T16:12:00Z">
              <w:tcPr>
                <w:tcW w:w="2452" w:type="dxa"/>
                <w:gridSpan w:val="2"/>
                <w:vAlign w:val="center"/>
              </w:tcPr>
            </w:tcPrChange>
          </w:tcPr>
          <w:p w14:paraId="3525E53F" w14:textId="01709A88" w:rsidR="00F01040" w:rsidRPr="00F67EC2" w:rsidRDefault="00F01040" w:rsidP="00562A70">
            <w:pPr>
              <w:autoSpaceDE w:val="0"/>
              <w:autoSpaceDN w:val="0"/>
              <w:adjustRightInd w:val="0"/>
              <w:spacing w:line="240" w:lineRule="auto"/>
              <w:rPr>
                <w:rFonts w:eastAsia="Times New Roman"/>
                <w:sz w:val="18"/>
                <w:szCs w:val="18"/>
              </w:rPr>
            </w:pPr>
            <w:del w:id="2937" w:author="Roberts, Julie" w:date="2022-03-08T08:06:00Z">
              <w:r w:rsidRPr="00F67EC2" w:rsidDel="00F01040">
                <w:rPr>
                  <w:rFonts w:eastAsia="Times New Roman"/>
                  <w:sz w:val="18"/>
                  <w:szCs w:val="18"/>
                </w:rPr>
                <w:delText>Shell Energy North America (US) L.P</w:delText>
              </w:r>
            </w:del>
            <w:ins w:id="2938" w:author="Roberts, Julie" w:date="2022-03-10T09:30:00Z">
              <w:r w:rsidR="00562A70" w:rsidRPr="00F67EC2">
                <w:rPr>
                  <w:rFonts w:eastAsia="Times New Roman"/>
                  <w:sz w:val="18"/>
                  <w:szCs w:val="18"/>
                  <w:rPrChange w:id="2939" w:author="Roberts, Julie" w:date="2022-03-24T17:22:00Z">
                    <w:rPr>
                      <w:rFonts w:eastAsia="Times New Roman"/>
                      <w:sz w:val="18"/>
                      <w:szCs w:val="18"/>
                      <w:highlight w:val="yellow"/>
                    </w:rPr>
                  </w:rPrChange>
                </w:rPr>
                <w:t>California Choice Authority</w:t>
              </w:r>
            </w:ins>
            <w:del w:id="2940" w:author="Roberts, Julie" w:date="2022-03-08T08:17:00Z">
              <w:r w:rsidRPr="00F67EC2" w:rsidDel="0029304F">
                <w:rPr>
                  <w:rFonts w:eastAsia="Times New Roman"/>
                  <w:sz w:val="18"/>
                  <w:szCs w:val="18"/>
                </w:rPr>
                <w:delText>.</w:delText>
              </w:r>
            </w:del>
          </w:p>
        </w:tc>
        <w:tc>
          <w:tcPr>
            <w:tcW w:w="1586" w:type="dxa"/>
            <w:tcBorders>
              <w:bottom w:val="single" w:sz="4" w:space="0" w:color="000000"/>
            </w:tcBorders>
            <w:vAlign w:val="center"/>
            <w:tcPrChange w:id="2941" w:author="Roberts, Julie" w:date="2022-03-09T16:12:00Z">
              <w:tcPr>
                <w:tcW w:w="1014" w:type="dxa"/>
                <w:gridSpan w:val="2"/>
                <w:vAlign w:val="center"/>
              </w:tcPr>
            </w:tcPrChange>
          </w:tcPr>
          <w:p w14:paraId="09D87450" w14:textId="30699F77" w:rsidR="00F01040" w:rsidRPr="00C53253" w:rsidRDefault="00F01040" w:rsidP="00F01040">
            <w:pPr>
              <w:autoSpaceDE w:val="0"/>
              <w:autoSpaceDN w:val="0"/>
              <w:adjustRightInd w:val="0"/>
              <w:spacing w:line="240" w:lineRule="auto"/>
              <w:rPr>
                <w:rFonts w:eastAsia="Times New Roman"/>
                <w:color w:val="000000"/>
                <w:sz w:val="18"/>
                <w:szCs w:val="18"/>
              </w:rPr>
            </w:pPr>
            <w:del w:id="2942" w:author="Roberts, Julie" w:date="2022-03-10T09:31:00Z">
              <w:r w:rsidRPr="00C53253" w:rsidDel="00562A70">
                <w:rPr>
                  <w:rFonts w:eastAsia="Times New Roman"/>
                  <w:color w:val="000000"/>
                  <w:sz w:val="18"/>
                  <w:szCs w:val="18"/>
                </w:rPr>
                <w:delText xml:space="preserve">System </w:delText>
              </w:r>
            </w:del>
            <w:ins w:id="2943" w:author="Roberts, Julie" w:date="2022-03-10T09:31:00Z">
              <w:r w:rsidR="00562A70" w:rsidRPr="00C53253">
                <w:rPr>
                  <w:rFonts w:eastAsia="Times New Roman"/>
                  <w:color w:val="000000"/>
                  <w:sz w:val="18"/>
                  <w:szCs w:val="18"/>
                  <w:rPrChange w:id="2944" w:author="Roberts, Julie" w:date="2022-03-21T17:29:00Z">
                    <w:rPr>
                      <w:rFonts w:eastAsia="Times New Roman"/>
                      <w:color w:val="000000"/>
                      <w:sz w:val="18"/>
                      <w:szCs w:val="18"/>
                      <w:highlight w:val="yellow"/>
                    </w:rPr>
                  </w:rPrChange>
                </w:rPr>
                <w:t>System with Flexible</w:t>
              </w:r>
              <w:r w:rsidR="00562A70" w:rsidRPr="00C53253">
                <w:rPr>
                  <w:rFonts w:eastAsia="Times New Roman"/>
                  <w:color w:val="000000"/>
                  <w:sz w:val="18"/>
                  <w:szCs w:val="18"/>
                </w:rPr>
                <w:t xml:space="preserve"> </w:t>
              </w:r>
            </w:ins>
            <w:r w:rsidRPr="00C53253">
              <w:rPr>
                <w:rFonts w:eastAsia="Times New Roman"/>
                <w:color w:val="000000"/>
                <w:sz w:val="18"/>
                <w:szCs w:val="18"/>
              </w:rPr>
              <w:t>Resource Adequacy Capacity</w:t>
            </w:r>
          </w:p>
        </w:tc>
        <w:tc>
          <w:tcPr>
            <w:tcW w:w="1618" w:type="dxa"/>
            <w:tcBorders>
              <w:bottom w:val="single" w:sz="4" w:space="0" w:color="000000"/>
            </w:tcBorders>
            <w:vAlign w:val="center"/>
            <w:tcPrChange w:id="2945" w:author="Roberts, Julie" w:date="2022-03-09T16:12:00Z">
              <w:tcPr>
                <w:tcW w:w="1967" w:type="dxa"/>
                <w:vAlign w:val="center"/>
              </w:tcPr>
            </w:tcPrChange>
          </w:tcPr>
          <w:p w14:paraId="4FF2CD0B" w14:textId="5A248940" w:rsidR="00F01040" w:rsidRPr="00C53253" w:rsidRDefault="00F01040" w:rsidP="00F01040">
            <w:pPr>
              <w:autoSpaceDE w:val="0"/>
              <w:autoSpaceDN w:val="0"/>
              <w:adjustRightInd w:val="0"/>
              <w:spacing w:line="240" w:lineRule="auto"/>
              <w:rPr>
                <w:rFonts w:eastAsia="Times New Roman"/>
                <w:color w:val="000000"/>
                <w:sz w:val="18"/>
                <w:szCs w:val="18"/>
              </w:rPr>
            </w:pPr>
            <w:del w:id="2946" w:author="Roberts, Julie" w:date="2022-03-10T09:31:00Z">
              <w:r w:rsidRPr="00C53253" w:rsidDel="00562A70">
                <w:rPr>
                  <w:rFonts w:eastAsia="Times New Roman"/>
                  <w:color w:val="000000"/>
                  <w:sz w:val="18"/>
                  <w:szCs w:val="18"/>
                </w:rPr>
                <w:delText>Gas Turbine, Combined Cycle</w:delText>
              </w:r>
            </w:del>
            <w:ins w:id="2947" w:author="Roberts, Julie" w:date="2022-03-10T09:31:00Z">
              <w:r w:rsidR="00562A70" w:rsidRPr="00C53253">
                <w:rPr>
                  <w:rFonts w:eastAsia="Times New Roman"/>
                  <w:color w:val="000000"/>
                  <w:sz w:val="18"/>
                  <w:szCs w:val="18"/>
                  <w:rPrChange w:id="2948" w:author="Roberts, Julie" w:date="2022-03-21T17:29:00Z">
                    <w:rPr>
                      <w:rFonts w:eastAsia="Times New Roman"/>
                      <w:color w:val="000000"/>
                      <w:sz w:val="18"/>
                      <w:szCs w:val="18"/>
                      <w:highlight w:val="yellow"/>
                    </w:rPr>
                  </w:rPrChange>
                </w:rPr>
                <w:t>Natural Gas</w:t>
              </w:r>
            </w:ins>
          </w:p>
        </w:tc>
        <w:tc>
          <w:tcPr>
            <w:tcW w:w="1767" w:type="dxa"/>
            <w:tcBorders>
              <w:bottom w:val="single" w:sz="4" w:space="0" w:color="000000"/>
            </w:tcBorders>
            <w:vAlign w:val="center"/>
            <w:tcPrChange w:id="2949" w:author="Roberts, Julie" w:date="2022-03-09T16:12:00Z">
              <w:tcPr>
                <w:tcW w:w="1694" w:type="dxa"/>
                <w:vAlign w:val="center"/>
              </w:tcPr>
            </w:tcPrChange>
          </w:tcPr>
          <w:p w14:paraId="30B110BD" w14:textId="2EAC5E7F" w:rsidR="00F01040" w:rsidRPr="00C53253" w:rsidDel="00E669AC" w:rsidRDefault="00F01040" w:rsidP="00F01040">
            <w:pPr>
              <w:autoSpaceDE w:val="0"/>
              <w:autoSpaceDN w:val="0"/>
              <w:adjustRightInd w:val="0"/>
              <w:spacing w:line="240" w:lineRule="auto"/>
              <w:rPr>
                <w:del w:id="2950" w:author="Roberts, Julie" w:date="2022-03-10T09:32:00Z"/>
                <w:rFonts w:eastAsia="Times New Roman"/>
                <w:color w:val="000000"/>
                <w:sz w:val="18"/>
                <w:szCs w:val="18"/>
              </w:rPr>
            </w:pPr>
            <w:del w:id="2951" w:author="Roberts, Julie" w:date="2022-03-10T09:32:00Z">
              <w:r w:rsidRPr="00C53253" w:rsidDel="00E669AC">
                <w:rPr>
                  <w:rFonts w:eastAsia="Times New Roman"/>
                  <w:color w:val="000000"/>
                  <w:sz w:val="18"/>
                  <w:szCs w:val="18"/>
                </w:rPr>
                <w:delText>8 – 31MW</w:delText>
              </w:r>
            </w:del>
          </w:p>
          <w:p w14:paraId="13DBF229" w14:textId="25B1FFBC" w:rsidR="00F01040" w:rsidRPr="00C53253" w:rsidDel="00E669AC" w:rsidRDefault="00F01040" w:rsidP="00F01040">
            <w:pPr>
              <w:autoSpaceDE w:val="0"/>
              <w:autoSpaceDN w:val="0"/>
              <w:adjustRightInd w:val="0"/>
              <w:spacing w:line="240" w:lineRule="auto"/>
              <w:rPr>
                <w:del w:id="2952" w:author="Roberts, Julie" w:date="2022-03-10T09:32:00Z"/>
                <w:rFonts w:eastAsia="Times New Roman"/>
                <w:color w:val="000000"/>
                <w:sz w:val="18"/>
                <w:szCs w:val="18"/>
              </w:rPr>
            </w:pPr>
            <w:del w:id="2953" w:author="Roberts, Julie" w:date="2022-03-10T09:32:00Z">
              <w:r w:rsidRPr="00C53253" w:rsidDel="00E669AC">
                <w:rPr>
                  <w:rFonts w:eastAsia="Times New Roman"/>
                  <w:color w:val="000000"/>
                  <w:sz w:val="18"/>
                  <w:szCs w:val="18"/>
                </w:rPr>
                <w:delText>3/1/2015 –</w:delText>
              </w:r>
            </w:del>
          </w:p>
          <w:p w14:paraId="60F955D7" w14:textId="77777777" w:rsidR="00F01040" w:rsidRPr="00C53253" w:rsidRDefault="00F01040" w:rsidP="00F01040">
            <w:pPr>
              <w:autoSpaceDE w:val="0"/>
              <w:autoSpaceDN w:val="0"/>
              <w:adjustRightInd w:val="0"/>
              <w:spacing w:line="240" w:lineRule="auto"/>
              <w:rPr>
                <w:ins w:id="2954" w:author="Roberts, Julie" w:date="2022-03-10T09:32:00Z"/>
                <w:rFonts w:eastAsia="Times New Roman"/>
                <w:color w:val="000000"/>
                <w:sz w:val="18"/>
                <w:szCs w:val="18"/>
                <w:rPrChange w:id="2955" w:author="Roberts, Julie" w:date="2022-03-21T17:29:00Z">
                  <w:rPr>
                    <w:ins w:id="2956" w:author="Roberts, Julie" w:date="2022-03-10T09:32:00Z"/>
                    <w:rFonts w:eastAsia="Times New Roman"/>
                    <w:color w:val="000000"/>
                    <w:sz w:val="18"/>
                    <w:szCs w:val="18"/>
                    <w:highlight w:val="yellow"/>
                  </w:rPr>
                </w:rPrChange>
              </w:rPr>
            </w:pPr>
            <w:del w:id="2957" w:author="Roberts, Julie" w:date="2022-03-10T09:32:00Z">
              <w:r w:rsidRPr="00C53253" w:rsidDel="00E669AC">
                <w:rPr>
                  <w:rFonts w:eastAsia="Times New Roman"/>
                  <w:color w:val="000000"/>
                  <w:sz w:val="18"/>
                  <w:szCs w:val="18"/>
                </w:rPr>
                <w:delText>1/31/2020</w:delText>
              </w:r>
            </w:del>
            <w:ins w:id="2958" w:author="Roberts, Julie" w:date="2022-03-10T09:32:00Z">
              <w:r w:rsidR="00E669AC" w:rsidRPr="00C53253">
                <w:rPr>
                  <w:rFonts w:eastAsia="Times New Roman"/>
                  <w:color w:val="000000"/>
                  <w:sz w:val="18"/>
                  <w:szCs w:val="18"/>
                  <w:rPrChange w:id="2959" w:author="Roberts, Julie" w:date="2022-03-21T17:29:00Z">
                    <w:rPr>
                      <w:rFonts w:eastAsia="Times New Roman"/>
                      <w:color w:val="000000"/>
                      <w:sz w:val="18"/>
                      <w:szCs w:val="18"/>
                      <w:highlight w:val="yellow"/>
                    </w:rPr>
                  </w:rPrChange>
                </w:rPr>
                <w:t>7 MW</w:t>
              </w:r>
            </w:ins>
          </w:p>
          <w:p w14:paraId="0304C886" w14:textId="77777777" w:rsidR="00E669AC" w:rsidRPr="00C53253" w:rsidRDefault="00E669AC" w:rsidP="00F01040">
            <w:pPr>
              <w:autoSpaceDE w:val="0"/>
              <w:autoSpaceDN w:val="0"/>
              <w:adjustRightInd w:val="0"/>
              <w:spacing w:line="240" w:lineRule="auto"/>
              <w:rPr>
                <w:ins w:id="2960" w:author="Roberts, Julie" w:date="2022-03-10T09:32:00Z"/>
                <w:rFonts w:eastAsia="Times New Roman"/>
                <w:color w:val="000000"/>
                <w:sz w:val="18"/>
                <w:szCs w:val="18"/>
                <w:rPrChange w:id="2961" w:author="Roberts, Julie" w:date="2022-03-21T17:29:00Z">
                  <w:rPr>
                    <w:ins w:id="2962" w:author="Roberts, Julie" w:date="2022-03-10T09:32:00Z"/>
                    <w:rFonts w:eastAsia="Times New Roman"/>
                    <w:color w:val="000000"/>
                    <w:sz w:val="18"/>
                    <w:szCs w:val="18"/>
                    <w:highlight w:val="yellow"/>
                  </w:rPr>
                </w:rPrChange>
              </w:rPr>
            </w:pPr>
            <w:ins w:id="2963" w:author="Roberts, Julie" w:date="2022-03-10T09:32:00Z">
              <w:r w:rsidRPr="00C53253">
                <w:rPr>
                  <w:rFonts w:eastAsia="Times New Roman"/>
                  <w:color w:val="000000"/>
                  <w:sz w:val="18"/>
                  <w:szCs w:val="18"/>
                  <w:rPrChange w:id="2964" w:author="Roberts, Julie" w:date="2022-03-21T17:29:00Z">
                    <w:rPr>
                      <w:rFonts w:eastAsia="Times New Roman"/>
                      <w:color w:val="000000"/>
                      <w:sz w:val="18"/>
                      <w:szCs w:val="18"/>
                      <w:highlight w:val="yellow"/>
                    </w:rPr>
                  </w:rPrChange>
                </w:rPr>
                <w:t>1/2021 – 5/2021</w:t>
              </w:r>
            </w:ins>
          </w:p>
          <w:p w14:paraId="77E5DE04" w14:textId="7F8B68AD" w:rsidR="00E669AC" w:rsidRPr="00C53253" w:rsidRDefault="00E669AC" w:rsidP="00F01040">
            <w:pPr>
              <w:autoSpaceDE w:val="0"/>
              <w:autoSpaceDN w:val="0"/>
              <w:adjustRightInd w:val="0"/>
              <w:spacing w:line="240" w:lineRule="auto"/>
              <w:rPr>
                <w:rFonts w:eastAsia="Times New Roman"/>
                <w:color w:val="000000"/>
                <w:sz w:val="18"/>
                <w:szCs w:val="18"/>
              </w:rPr>
            </w:pPr>
            <w:ins w:id="2965" w:author="Roberts, Julie" w:date="2022-03-10T09:32:00Z">
              <w:r w:rsidRPr="00C53253">
                <w:rPr>
                  <w:rFonts w:eastAsia="Times New Roman"/>
                  <w:color w:val="000000"/>
                  <w:sz w:val="18"/>
                  <w:szCs w:val="18"/>
                  <w:rPrChange w:id="2966" w:author="Roberts, Julie" w:date="2022-03-21T17:29:00Z">
                    <w:rPr>
                      <w:rFonts w:eastAsia="Times New Roman"/>
                      <w:color w:val="000000"/>
                      <w:sz w:val="18"/>
                      <w:szCs w:val="18"/>
                      <w:highlight w:val="yellow"/>
                    </w:rPr>
                  </w:rPrChange>
                </w:rPr>
                <w:t>11/2021 – 12/2021</w:t>
              </w:r>
            </w:ins>
          </w:p>
        </w:tc>
        <w:tc>
          <w:tcPr>
            <w:tcW w:w="1216" w:type="dxa"/>
            <w:tcBorders>
              <w:bottom w:val="single" w:sz="4" w:space="0" w:color="000000"/>
            </w:tcBorders>
            <w:vAlign w:val="center"/>
            <w:tcPrChange w:id="2967" w:author="Roberts, Julie" w:date="2022-03-09T16:12:00Z">
              <w:tcPr>
                <w:tcW w:w="1087" w:type="dxa"/>
                <w:vAlign w:val="center"/>
              </w:tcPr>
            </w:tcPrChange>
          </w:tcPr>
          <w:p w14:paraId="48833876" w14:textId="3EFB9B35" w:rsidR="00F01040" w:rsidRPr="00C53253" w:rsidRDefault="00F01040" w:rsidP="00F01040">
            <w:pPr>
              <w:autoSpaceDE w:val="0"/>
              <w:autoSpaceDN w:val="0"/>
              <w:adjustRightInd w:val="0"/>
              <w:spacing w:line="240" w:lineRule="auto"/>
              <w:rPr>
                <w:rFonts w:eastAsia="Times New Roman"/>
                <w:sz w:val="18"/>
                <w:szCs w:val="18"/>
                <w:rPrChange w:id="2968" w:author="Roberts, Julie" w:date="2022-03-21T17:29:00Z">
                  <w:rPr>
                    <w:rFonts w:eastAsia="Times New Roman"/>
                    <w:color w:val="000000"/>
                    <w:sz w:val="18"/>
                    <w:szCs w:val="18"/>
                  </w:rPr>
                </w:rPrChange>
              </w:rPr>
            </w:pPr>
            <w:del w:id="2969" w:author="Roberts, Julie" w:date="2022-03-10T09:32:00Z">
              <w:r w:rsidRPr="00C53253" w:rsidDel="00E669AC">
                <w:rPr>
                  <w:rFonts w:eastAsia="Times New Roman"/>
                  <w:sz w:val="18"/>
                  <w:szCs w:val="18"/>
                  <w:rPrChange w:id="2970" w:author="Roberts, Julie" w:date="2022-03-21T17:29:00Z">
                    <w:rPr>
                      <w:rFonts w:eastAsia="Times New Roman"/>
                      <w:color w:val="000000"/>
                      <w:sz w:val="18"/>
                      <w:szCs w:val="18"/>
                    </w:rPr>
                  </w:rPrChange>
                </w:rPr>
                <w:delText>4 yrs, 11 mo</w:delText>
              </w:r>
            </w:del>
            <w:ins w:id="2971" w:author="Roberts, Julie" w:date="2022-03-10T09:32:00Z">
              <w:r w:rsidR="00E669AC" w:rsidRPr="00C53253">
                <w:rPr>
                  <w:rFonts w:eastAsia="Times New Roman"/>
                  <w:sz w:val="18"/>
                  <w:szCs w:val="18"/>
                  <w:rPrChange w:id="2972" w:author="Roberts, Julie" w:date="2022-03-21T17:29:00Z">
                    <w:rPr>
                      <w:rFonts w:eastAsia="Times New Roman"/>
                      <w:color w:val="000000"/>
                      <w:sz w:val="18"/>
                      <w:szCs w:val="18"/>
                      <w:highlight w:val="yellow"/>
                    </w:rPr>
                  </w:rPrChange>
                </w:rPr>
                <w:t>1 yr</w:t>
              </w:r>
            </w:ins>
          </w:p>
          <w:p w14:paraId="6D19EE31" w14:textId="77777777" w:rsidR="00F01040" w:rsidRPr="00C53253" w:rsidRDefault="00F01040" w:rsidP="00F01040">
            <w:pPr>
              <w:autoSpaceDE w:val="0"/>
              <w:autoSpaceDN w:val="0"/>
              <w:adjustRightInd w:val="0"/>
              <w:spacing w:line="240" w:lineRule="auto"/>
              <w:rPr>
                <w:rFonts w:eastAsia="Times New Roman"/>
                <w:sz w:val="18"/>
                <w:szCs w:val="18"/>
                <w:rPrChange w:id="2973" w:author="Roberts, Julie" w:date="2022-03-21T17:29:00Z">
                  <w:rPr>
                    <w:rFonts w:eastAsia="Times New Roman"/>
                    <w:color w:val="000000"/>
                    <w:sz w:val="18"/>
                    <w:szCs w:val="18"/>
                  </w:rPr>
                </w:rPrChange>
              </w:rPr>
            </w:pPr>
          </w:p>
        </w:tc>
        <w:tc>
          <w:tcPr>
            <w:tcW w:w="1136" w:type="dxa"/>
            <w:tcBorders>
              <w:bottom w:val="single" w:sz="4" w:space="0" w:color="000000"/>
            </w:tcBorders>
            <w:vAlign w:val="center"/>
            <w:tcPrChange w:id="2974" w:author="Roberts, Julie" w:date="2022-03-09T16:12:00Z">
              <w:tcPr>
                <w:tcW w:w="1136" w:type="dxa"/>
                <w:vAlign w:val="center"/>
              </w:tcPr>
            </w:tcPrChange>
          </w:tcPr>
          <w:p w14:paraId="16D3BA26" w14:textId="6A714ACA" w:rsidR="00F01040" w:rsidRPr="00C53253" w:rsidRDefault="00F01040" w:rsidP="00F01040">
            <w:pPr>
              <w:autoSpaceDE w:val="0"/>
              <w:autoSpaceDN w:val="0"/>
              <w:adjustRightInd w:val="0"/>
              <w:spacing w:line="240" w:lineRule="auto"/>
              <w:rPr>
                <w:rFonts w:eastAsia="Times New Roman"/>
                <w:sz w:val="20"/>
                <w:szCs w:val="20"/>
                <w:rPrChange w:id="2975" w:author="Roberts, Julie" w:date="2022-03-21T17:29:00Z">
                  <w:rPr>
                    <w:rFonts w:eastAsia="Times New Roman"/>
                    <w:color w:val="000000"/>
                    <w:sz w:val="20"/>
                    <w:szCs w:val="20"/>
                  </w:rPr>
                </w:rPrChange>
              </w:rPr>
            </w:pPr>
            <w:del w:id="2976" w:author="Roberts, Julie" w:date="2022-03-10T09:58:00Z">
              <w:r w:rsidRPr="00C53253" w:rsidDel="008E72AC">
                <w:rPr>
                  <w:rFonts w:eastAsia="Times New Roman"/>
                  <w:sz w:val="20"/>
                  <w:szCs w:val="20"/>
                  <w:rPrChange w:id="2977" w:author="Roberts, Julie" w:date="2022-03-21T17:29:00Z">
                    <w:rPr>
                      <w:rFonts w:eastAsia="Times New Roman"/>
                      <w:color w:val="000000"/>
                      <w:sz w:val="20"/>
                      <w:szCs w:val="20"/>
                    </w:rPr>
                  </w:rPrChange>
                </w:rPr>
                <w:delText>8 - 31*</w:delText>
              </w:r>
            </w:del>
            <w:ins w:id="2978" w:author="Roberts, Julie" w:date="2022-03-10T09:58:00Z">
              <w:r w:rsidR="008E72AC" w:rsidRPr="00C53253">
                <w:rPr>
                  <w:rFonts w:eastAsia="Times New Roman"/>
                  <w:sz w:val="20"/>
                  <w:szCs w:val="20"/>
                </w:rPr>
                <w:t>7 - 8</w:t>
              </w:r>
            </w:ins>
          </w:p>
        </w:tc>
      </w:tr>
      <w:tr w:rsidR="00E634EC" w:rsidRPr="00535122" w14:paraId="269EC2A5" w14:textId="77777777" w:rsidTr="00551393">
        <w:trPr>
          <w:ins w:id="2979" w:author="Roberts, Julie" w:date="2022-03-09T16:09:00Z"/>
        </w:trPr>
        <w:tc>
          <w:tcPr>
            <w:tcW w:w="2027" w:type="dxa"/>
            <w:vAlign w:val="center"/>
          </w:tcPr>
          <w:p w14:paraId="012ACCF2" w14:textId="4988C905" w:rsidR="00E634EC" w:rsidRPr="00F67EC2" w:rsidDel="00F01040" w:rsidRDefault="001C562D" w:rsidP="0029304F">
            <w:pPr>
              <w:autoSpaceDE w:val="0"/>
              <w:autoSpaceDN w:val="0"/>
              <w:adjustRightInd w:val="0"/>
              <w:spacing w:line="240" w:lineRule="auto"/>
              <w:rPr>
                <w:ins w:id="2980" w:author="Roberts, Julie" w:date="2022-03-09T16:09:00Z"/>
                <w:rFonts w:eastAsia="Times New Roman"/>
                <w:sz w:val="18"/>
                <w:szCs w:val="18"/>
              </w:rPr>
            </w:pPr>
            <w:ins w:id="2981" w:author="Roberts, Julie" w:date="2022-03-10T09:44:00Z">
              <w:r w:rsidRPr="00F67EC2">
                <w:rPr>
                  <w:rFonts w:eastAsia="Times New Roman"/>
                  <w:sz w:val="18"/>
                  <w:szCs w:val="18"/>
                </w:rPr>
                <w:t>Exelon Generation Company, LLC</w:t>
              </w:r>
            </w:ins>
          </w:p>
        </w:tc>
        <w:tc>
          <w:tcPr>
            <w:tcW w:w="1586" w:type="dxa"/>
            <w:vAlign w:val="center"/>
          </w:tcPr>
          <w:p w14:paraId="6204FF75" w14:textId="785705DC" w:rsidR="00E634EC" w:rsidRPr="00C53253" w:rsidRDefault="001C562D" w:rsidP="00F01040">
            <w:pPr>
              <w:autoSpaceDE w:val="0"/>
              <w:autoSpaceDN w:val="0"/>
              <w:adjustRightInd w:val="0"/>
              <w:spacing w:line="240" w:lineRule="auto"/>
              <w:rPr>
                <w:ins w:id="2982" w:author="Roberts, Julie" w:date="2022-03-09T16:09:00Z"/>
                <w:rFonts w:eastAsia="Times New Roman"/>
                <w:color w:val="000000"/>
                <w:sz w:val="18"/>
                <w:szCs w:val="18"/>
              </w:rPr>
            </w:pPr>
            <w:ins w:id="2983" w:author="Roberts, Julie" w:date="2022-03-10T09:46:00Z">
              <w:r w:rsidRPr="00C53253">
                <w:rPr>
                  <w:rFonts w:eastAsia="Times New Roman"/>
                  <w:color w:val="000000"/>
                  <w:sz w:val="18"/>
                  <w:szCs w:val="18"/>
                </w:rPr>
                <w:t>System Resource Adequacy Capacity</w:t>
              </w:r>
            </w:ins>
          </w:p>
        </w:tc>
        <w:tc>
          <w:tcPr>
            <w:tcW w:w="1618" w:type="dxa"/>
            <w:vAlign w:val="center"/>
          </w:tcPr>
          <w:p w14:paraId="74C91766" w14:textId="7792CF71" w:rsidR="00E634EC" w:rsidRPr="00C53253" w:rsidRDefault="001C562D" w:rsidP="00F01040">
            <w:pPr>
              <w:autoSpaceDE w:val="0"/>
              <w:autoSpaceDN w:val="0"/>
              <w:adjustRightInd w:val="0"/>
              <w:spacing w:line="240" w:lineRule="auto"/>
              <w:rPr>
                <w:ins w:id="2984" w:author="Roberts, Julie" w:date="2022-03-09T16:09:00Z"/>
                <w:rFonts w:eastAsia="Times New Roman"/>
                <w:color w:val="000000"/>
                <w:sz w:val="18"/>
                <w:szCs w:val="18"/>
              </w:rPr>
            </w:pPr>
            <w:ins w:id="2985" w:author="Roberts, Julie" w:date="2022-03-10T09:46:00Z">
              <w:r w:rsidRPr="00C53253">
                <w:rPr>
                  <w:rFonts w:eastAsia="Times New Roman"/>
                  <w:color w:val="000000"/>
                  <w:sz w:val="18"/>
                  <w:szCs w:val="18"/>
                </w:rPr>
                <w:t>Gas Cogeneration</w:t>
              </w:r>
            </w:ins>
          </w:p>
        </w:tc>
        <w:tc>
          <w:tcPr>
            <w:tcW w:w="1767" w:type="dxa"/>
            <w:vAlign w:val="center"/>
          </w:tcPr>
          <w:p w14:paraId="61939EEF" w14:textId="327F3AAD" w:rsidR="00E634EC" w:rsidRPr="00C53253" w:rsidRDefault="001C562D" w:rsidP="00F01040">
            <w:pPr>
              <w:autoSpaceDE w:val="0"/>
              <w:autoSpaceDN w:val="0"/>
              <w:adjustRightInd w:val="0"/>
              <w:spacing w:line="240" w:lineRule="auto"/>
              <w:rPr>
                <w:ins w:id="2986" w:author="Roberts, Julie" w:date="2022-03-09T16:09:00Z"/>
                <w:rFonts w:eastAsia="Times New Roman"/>
                <w:color w:val="000000"/>
                <w:sz w:val="18"/>
                <w:szCs w:val="18"/>
              </w:rPr>
            </w:pPr>
            <w:ins w:id="2987" w:author="Roberts, Julie" w:date="2022-03-10T09:46:00Z">
              <w:r w:rsidRPr="00C53253">
                <w:rPr>
                  <w:rFonts w:eastAsia="Times New Roman"/>
                  <w:color w:val="000000"/>
                  <w:sz w:val="18"/>
                  <w:szCs w:val="18"/>
                </w:rPr>
                <w:t>6/2021 – 7/2021</w:t>
              </w:r>
            </w:ins>
          </w:p>
        </w:tc>
        <w:tc>
          <w:tcPr>
            <w:tcW w:w="1216" w:type="dxa"/>
            <w:vAlign w:val="center"/>
          </w:tcPr>
          <w:p w14:paraId="774532D4" w14:textId="2DC872E9" w:rsidR="00E634EC" w:rsidRPr="00C53253" w:rsidRDefault="001C562D" w:rsidP="00F01040">
            <w:pPr>
              <w:autoSpaceDE w:val="0"/>
              <w:autoSpaceDN w:val="0"/>
              <w:adjustRightInd w:val="0"/>
              <w:spacing w:line="240" w:lineRule="auto"/>
              <w:rPr>
                <w:ins w:id="2988" w:author="Roberts, Julie" w:date="2022-03-09T16:09:00Z"/>
                <w:rFonts w:eastAsia="Times New Roman"/>
                <w:color w:val="000000"/>
                <w:sz w:val="18"/>
                <w:szCs w:val="18"/>
              </w:rPr>
            </w:pPr>
            <w:ins w:id="2989" w:author="Roberts, Julie" w:date="2022-03-10T09:47:00Z">
              <w:r w:rsidRPr="00C53253">
                <w:rPr>
                  <w:rFonts w:eastAsia="Times New Roman"/>
                  <w:color w:val="000000"/>
                  <w:sz w:val="18"/>
                  <w:szCs w:val="18"/>
                </w:rPr>
                <w:t>2 mo</w:t>
              </w:r>
            </w:ins>
          </w:p>
        </w:tc>
        <w:tc>
          <w:tcPr>
            <w:tcW w:w="1136" w:type="dxa"/>
            <w:vAlign w:val="center"/>
          </w:tcPr>
          <w:p w14:paraId="34BBE075" w14:textId="4B347582" w:rsidR="00E634EC" w:rsidRPr="00C53253" w:rsidRDefault="001C562D" w:rsidP="00F01040">
            <w:pPr>
              <w:autoSpaceDE w:val="0"/>
              <w:autoSpaceDN w:val="0"/>
              <w:adjustRightInd w:val="0"/>
              <w:spacing w:line="240" w:lineRule="auto"/>
              <w:rPr>
                <w:ins w:id="2990" w:author="Roberts, Julie" w:date="2022-03-09T16:09:00Z"/>
                <w:rFonts w:eastAsia="Times New Roman"/>
                <w:color w:val="000000"/>
                <w:sz w:val="20"/>
                <w:szCs w:val="20"/>
              </w:rPr>
            </w:pPr>
            <w:ins w:id="2991" w:author="Roberts, Julie" w:date="2022-03-10T09:47:00Z">
              <w:r w:rsidRPr="00C53253">
                <w:rPr>
                  <w:rFonts w:eastAsia="Times New Roman"/>
                  <w:color w:val="000000"/>
                  <w:sz w:val="20"/>
                  <w:szCs w:val="20"/>
                </w:rPr>
                <w:t>19 - 21</w:t>
              </w:r>
            </w:ins>
          </w:p>
        </w:tc>
      </w:tr>
      <w:tr w:rsidR="00E634EC" w:rsidRPr="00535122" w14:paraId="1718C9A3" w14:textId="77777777" w:rsidTr="00551393">
        <w:trPr>
          <w:ins w:id="2992" w:author="Roberts, Julie" w:date="2022-03-09T16:09:00Z"/>
        </w:trPr>
        <w:tc>
          <w:tcPr>
            <w:tcW w:w="2027" w:type="dxa"/>
            <w:vAlign w:val="center"/>
          </w:tcPr>
          <w:p w14:paraId="09B94018" w14:textId="013DD62B" w:rsidR="00E634EC" w:rsidRPr="00F67EC2" w:rsidDel="00F01040" w:rsidRDefault="001C562D" w:rsidP="001C562D">
            <w:pPr>
              <w:autoSpaceDE w:val="0"/>
              <w:autoSpaceDN w:val="0"/>
              <w:adjustRightInd w:val="0"/>
              <w:spacing w:line="240" w:lineRule="auto"/>
              <w:rPr>
                <w:ins w:id="2993" w:author="Roberts, Julie" w:date="2022-03-09T16:09:00Z"/>
                <w:rFonts w:eastAsia="Times New Roman"/>
                <w:sz w:val="18"/>
                <w:szCs w:val="18"/>
              </w:rPr>
            </w:pPr>
            <w:ins w:id="2994" w:author="Roberts, Julie" w:date="2022-03-10T09:47:00Z">
              <w:r w:rsidRPr="00F67EC2">
                <w:rPr>
                  <w:rFonts w:eastAsia="Times New Roman"/>
                  <w:sz w:val="18"/>
                  <w:szCs w:val="18"/>
                </w:rPr>
                <w:t>Exelon Generation Company, LLC</w:t>
              </w:r>
            </w:ins>
          </w:p>
        </w:tc>
        <w:tc>
          <w:tcPr>
            <w:tcW w:w="1586" w:type="dxa"/>
            <w:vAlign w:val="center"/>
          </w:tcPr>
          <w:p w14:paraId="22DC902B" w14:textId="488DB096" w:rsidR="00E634EC" w:rsidRPr="00C53253" w:rsidRDefault="001C562D" w:rsidP="00F01040">
            <w:pPr>
              <w:autoSpaceDE w:val="0"/>
              <w:autoSpaceDN w:val="0"/>
              <w:adjustRightInd w:val="0"/>
              <w:spacing w:line="240" w:lineRule="auto"/>
              <w:rPr>
                <w:ins w:id="2995" w:author="Roberts, Julie" w:date="2022-03-09T16:09:00Z"/>
                <w:rFonts w:eastAsia="Times New Roman"/>
                <w:color w:val="000000"/>
                <w:sz w:val="18"/>
                <w:szCs w:val="18"/>
              </w:rPr>
            </w:pPr>
            <w:ins w:id="2996" w:author="Roberts, Julie" w:date="2022-03-10T09:48:00Z">
              <w:r w:rsidRPr="00C53253">
                <w:rPr>
                  <w:rFonts w:eastAsia="Times New Roman"/>
                  <w:color w:val="000000"/>
                  <w:sz w:val="18"/>
                  <w:szCs w:val="18"/>
                </w:rPr>
                <w:t>System Resource Adequacy Capacity</w:t>
              </w:r>
            </w:ins>
          </w:p>
        </w:tc>
        <w:tc>
          <w:tcPr>
            <w:tcW w:w="1618" w:type="dxa"/>
            <w:vAlign w:val="center"/>
          </w:tcPr>
          <w:p w14:paraId="029384FC" w14:textId="281B886B" w:rsidR="00E634EC" w:rsidRPr="00C53253" w:rsidRDefault="001C562D" w:rsidP="00F01040">
            <w:pPr>
              <w:autoSpaceDE w:val="0"/>
              <w:autoSpaceDN w:val="0"/>
              <w:adjustRightInd w:val="0"/>
              <w:spacing w:line="240" w:lineRule="auto"/>
              <w:rPr>
                <w:ins w:id="2997" w:author="Roberts, Julie" w:date="2022-03-09T16:09:00Z"/>
                <w:rFonts w:eastAsia="Times New Roman"/>
                <w:color w:val="000000"/>
                <w:sz w:val="18"/>
                <w:szCs w:val="18"/>
              </w:rPr>
            </w:pPr>
            <w:ins w:id="2998" w:author="Roberts, Julie" w:date="2022-03-10T09:48:00Z">
              <w:r w:rsidRPr="00C53253">
                <w:rPr>
                  <w:rFonts w:eastAsia="Times New Roman"/>
                  <w:color w:val="000000"/>
                  <w:sz w:val="18"/>
                  <w:szCs w:val="18"/>
                </w:rPr>
                <w:t>Gas Cogeneration</w:t>
              </w:r>
            </w:ins>
          </w:p>
        </w:tc>
        <w:tc>
          <w:tcPr>
            <w:tcW w:w="1767" w:type="dxa"/>
            <w:vAlign w:val="center"/>
          </w:tcPr>
          <w:p w14:paraId="70617656" w14:textId="78A9F4CB" w:rsidR="00E634EC" w:rsidRPr="00C53253" w:rsidRDefault="001C562D" w:rsidP="00F01040">
            <w:pPr>
              <w:autoSpaceDE w:val="0"/>
              <w:autoSpaceDN w:val="0"/>
              <w:adjustRightInd w:val="0"/>
              <w:spacing w:line="240" w:lineRule="auto"/>
              <w:rPr>
                <w:ins w:id="2999" w:author="Roberts, Julie" w:date="2022-03-09T16:09:00Z"/>
                <w:rFonts w:eastAsia="Times New Roman"/>
                <w:color w:val="000000"/>
                <w:sz w:val="18"/>
                <w:szCs w:val="18"/>
              </w:rPr>
            </w:pPr>
            <w:ins w:id="3000" w:author="Roberts, Julie" w:date="2022-03-10T09:48:00Z">
              <w:r w:rsidRPr="00C53253">
                <w:rPr>
                  <w:rFonts w:eastAsia="Times New Roman"/>
                  <w:color w:val="000000"/>
                  <w:sz w:val="18"/>
                  <w:szCs w:val="18"/>
                </w:rPr>
                <w:t>8/2021</w:t>
              </w:r>
            </w:ins>
          </w:p>
        </w:tc>
        <w:tc>
          <w:tcPr>
            <w:tcW w:w="1216" w:type="dxa"/>
            <w:vAlign w:val="center"/>
          </w:tcPr>
          <w:p w14:paraId="6605A353" w14:textId="55871253" w:rsidR="00E634EC" w:rsidRPr="00C53253" w:rsidRDefault="001C562D" w:rsidP="00F01040">
            <w:pPr>
              <w:autoSpaceDE w:val="0"/>
              <w:autoSpaceDN w:val="0"/>
              <w:adjustRightInd w:val="0"/>
              <w:spacing w:line="240" w:lineRule="auto"/>
              <w:rPr>
                <w:ins w:id="3001" w:author="Roberts, Julie" w:date="2022-03-09T16:09:00Z"/>
                <w:rFonts w:eastAsia="Times New Roman"/>
                <w:color w:val="000000"/>
                <w:sz w:val="18"/>
                <w:szCs w:val="18"/>
              </w:rPr>
            </w:pPr>
            <w:ins w:id="3002" w:author="Roberts, Julie" w:date="2022-03-10T09:48:00Z">
              <w:r w:rsidRPr="00C53253">
                <w:rPr>
                  <w:rFonts w:eastAsia="Times New Roman"/>
                  <w:color w:val="000000"/>
                  <w:sz w:val="18"/>
                  <w:szCs w:val="18"/>
                </w:rPr>
                <w:t>1 mo</w:t>
              </w:r>
            </w:ins>
          </w:p>
        </w:tc>
        <w:tc>
          <w:tcPr>
            <w:tcW w:w="1136" w:type="dxa"/>
            <w:vAlign w:val="center"/>
          </w:tcPr>
          <w:p w14:paraId="01578F15" w14:textId="143CC42F" w:rsidR="00E634EC" w:rsidRPr="00C53253" w:rsidRDefault="001C562D" w:rsidP="00F01040">
            <w:pPr>
              <w:autoSpaceDE w:val="0"/>
              <w:autoSpaceDN w:val="0"/>
              <w:adjustRightInd w:val="0"/>
              <w:spacing w:line="240" w:lineRule="auto"/>
              <w:rPr>
                <w:ins w:id="3003" w:author="Roberts, Julie" w:date="2022-03-09T16:09:00Z"/>
                <w:rFonts w:eastAsia="Times New Roman"/>
                <w:color w:val="000000"/>
                <w:sz w:val="20"/>
                <w:szCs w:val="20"/>
              </w:rPr>
            </w:pPr>
            <w:ins w:id="3004" w:author="Roberts, Julie" w:date="2022-03-10T09:48:00Z">
              <w:r w:rsidRPr="00C53253">
                <w:rPr>
                  <w:rFonts w:eastAsia="Times New Roman"/>
                  <w:color w:val="000000"/>
                  <w:sz w:val="20"/>
                  <w:szCs w:val="20"/>
                </w:rPr>
                <w:t>20</w:t>
              </w:r>
            </w:ins>
          </w:p>
        </w:tc>
      </w:tr>
      <w:tr w:rsidR="00E634EC" w:rsidRPr="00535122" w14:paraId="478D077E" w14:textId="77777777" w:rsidTr="00551393">
        <w:trPr>
          <w:ins w:id="3005" w:author="Roberts, Julie" w:date="2022-03-09T16:10:00Z"/>
        </w:trPr>
        <w:tc>
          <w:tcPr>
            <w:tcW w:w="2027" w:type="dxa"/>
            <w:vAlign w:val="center"/>
          </w:tcPr>
          <w:p w14:paraId="41AFD794" w14:textId="2476E269" w:rsidR="00E634EC" w:rsidRPr="00F67EC2" w:rsidDel="00F01040" w:rsidRDefault="001C562D" w:rsidP="0029304F">
            <w:pPr>
              <w:autoSpaceDE w:val="0"/>
              <w:autoSpaceDN w:val="0"/>
              <w:adjustRightInd w:val="0"/>
              <w:spacing w:line="240" w:lineRule="auto"/>
              <w:rPr>
                <w:ins w:id="3006" w:author="Roberts, Julie" w:date="2022-03-09T16:10:00Z"/>
                <w:rFonts w:eastAsia="Times New Roman"/>
                <w:sz w:val="18"/>
                <w:szCs w:val="18"/>
              </w:rPr>
            </w:pPr>
            <w:ins w:id="3007" w:author="Roberts, Julie" w:date="2022-03-10T09:49:00Z">
              <w:r w:rsidRPr="00F67EC2">
                <w:rPr>
                  <w:rFonts w:eastAsia="Times New Roman"/>
                  <w:sz w:val="18"/>
                  <w:szCs w:val="18"/>
                </w:rPr>
                <w:t>Marin Clean Energy</w:t>
              </w:r>
            </w:ins>
          </w:p>
        </w:tc>
        <w:tc>
          <w:tcPr>
            <w:tcW w:w="1586" w:type="dxa"/>
            <w:vAlign w:val="center"/>
          </w:tcPr>
          <w:p w14:paraId="11EE31BE" w14:textId="1334DB8D" w:rsidR="00E634EC" w:rsidRPr="00C53253" w:rsidRDefault="001C562D" w:rsidP="00F01040">
            <w:pPr>
              <w:autoSpaceDE w:val="0"/>
              <w:autoSpaceDN w:val="0"/>
              <w:adjustRightInd w:val="0"/>
              <w:spacing w:line="240" w:lineRule="auto"/>
              <w:rPr>
                <w:ins w:id="3008" w:author="Roberts, Julie" w:date="2022-03-09T16:10:00Z"/>
                <w:rFonts w:eastAsia="Times New Roman"/>
                <w:color w:val="000000"/>
                <w:sz w:val="18"/>
                <w:szCs w:val="18"/>
              </w:rPr>
            </w:pPr>
            <w:ins w:id="3009" w:author="Roberts, Julie" w:date="2022-03-10T09:52:00Z">
              <w:r w:rsidRPr="00C53253">
                <w:rPr>
                  <w:rFonts w:eastAsia="Times New Roman"/>
                  <w:color w:val="000000"/>
                  <w:sz w:val="18"/>
                  <w:szCs w:val="18"/>
                </w:rPr>
                <w:t>System Resource Adequacy</w:t>
              </w:r>
            </w:ins>
          </w:p>
        </w:tc>
        <w:tc>
          <w:tcPr>
            <w:tcW w:w="1618" w:type="dxa"/>
            <w:vAlign w:val="center"/>
          </w:tcPr>
          <w:p w14:paraId="79F70BDA" w14:textId="2E685025" w:rsidR="00E634EC" w:rsidRPr="00C53253" w:rsidRDefault="00E54D4E" w:rsidP="00F01040">
            <w:pPr>
              <w:autoSpaceDE w:val="0"/>
              <w:autoSpaceDN w:val="0"/>
              <w:adjustRightInd w:val="0"/>
              <w:spacing w:line="240" w:lineRule="auto"/>
              <w:rPr>
                <w:ins w:id="3010" w:author="Roberts, Julie" w:date="2022-03-09T16:10:00Z"/>
                <w:rFonts w:eastAsia="Times New Roman"/>
                <w:color w:val="000000"/>
                <w:sz w:val="18"/>
                <w:szCs w:val="18"/>
              </w:rPr>
            </w:pPr>
            <w:ins w:id="3011" w:author="Roberts, Julie" w:date="2022-03-12T09:26:00Z">
              <w:r w:rsidRPr="00C53253">
                <w:rPr>
                  <w:rFonts w:eastAsia="Times New Roman"/>
                  <w:color w:val="000000"/>
                  <w:sz w:val="18"/>
                  <w:szCs w:val="18"/>
                </w:rPr>
                <w:t>Biomass</w:t>
              </w:r>
            </w:ins>
          </w:p>
        </w:tc>
        <w:tc>
          <w:tcPr>
            <w:tcW w:w="1767" w:type="dxa"/>
            <w:vAlign w:val="center"/>
          </w:tcPr>
          <w:p w14:paraId="1EC44DBF" w14:textId="77777777" w:rsidR="00A35EF9" w:rsidRPr="00C53253" w:rsidRDefault="00A35EF9" w:rsidP="00A35EF9">
            <w:pPr>
              <w:autoSpaceDE w:val="0"/>
              <w:autoSpaceDN w:val="0"/>
              <w:adjustRightInd w:val="0"/>
              <w:spacing w:line="240" w:lineRule="auto"/>
              <w:rPr>
                <w:ins w:id="3012" w:author="Roberts, Julie" w:date="2022-03-12T10:40:00Z"/>
                <w:rFonts w:eastAsia="Times New Roman"/>
                <w:color w:val="000000"/>
                <w:sz w:val="18"/>
                <w:szCs w:val="18"/>
              </w:rPr>
            </w:pPr>
            <w:ins w:id="3013" w:author="Roberts, Julie" w:date="2022-03-12T10:40:00Z">
              <w:r w:rsidRPr="00C53253">
                <w:rPr>
                  <w:rFonts w:eastAsia="Times New Roman"/>
                  <w:color w:val="000000"/>
                  <w:sz w:val="18"/>
                  <w:szCs w:val="18"/>
                </w:rPr>
                <w:t>10 – 17 MW</w:t>
              </w:r>
            </w:ins>
          </w:p>
          <w:p w14:paraId="585A816E" w14:textId="583F41D7" w:rsidR="00E634EC" w:rsidRPr="00C53253" w:rsidRDefault="00E54D4E" w:rsidP="00F01040">
            <w:pPr>
              <w:autoSpaceDE w:val="0"/>
              <w:autoSpaceDN w:val="0"/>
              <w:adjustRightInd w:val="0"/>
              <w:spacing w:line="240" w:lineRule="auto"/>
              <w:rPr>
                <w:ins w:id="3014" w:author="Roberts, Julie" w:date="2022-03-12T10:40:00Z"/>
                <w:rFonts w:eastAsia="Times New Roman"/>
                <w:color w:val="000000"/>
                <w:sz w:val="18"/>
                <w:szCs w:val="18"/>
              </w:rPr>
            </w:pPr>
            <w:ins w:id="3015" w:author="Roberts, Julie" w:date="2022-03-12T09:27:00Z">
              <w:r w:rsidRPr="00C53253">
                <w:rPr>
                  <w:rFonts w:eastAsia="Times New Roman"/>
                  <w:color w:val="000000"/>
                  <w:sz w:val="18"/>
                  <w:szCs w:val="18"/>
                </w:rPr>
                <w:t>1/2022</w:t>
              </w:r>
            </w:ins>
            <w:ins w:id="3016" w:author="Roberts, Julie" w:date="2022-03-12T09:33:00Z">
              <w:r w:rsidRPr="00C53253">
                <w:rPr>
                  <w:rFonts w:eastAsia="Times New Roman"/>
                  <w:color w:val="000000"/>
                  <w:sz w:val="18"/>
                  <w:szCs w:val="18"/>
                </w:rPr>
                <w:t xml:space="preserve"> </w:t>
              </w:r>
            </w:ins>
            <w:ins w:id="3017" w:author="Roberts, Julie" w:date="2022-03-12T09:34:00Z">
              <w:r w:rsidRPr="00C53253">
                <w:rPr>
                  <w:rFonts w:eastAsia="Times New Roman"/>
                  <w:color w:val="000000"/>
                  <w:sz w:val="18"/>
                  <w:szCs w:val="18"/>
                </w:rPr>
                <w:t>–</w:t>
              </w:r>
            </w:ins>
            <w:ins w:id="3018" w:author="Roberts, Julie" w:date="2022-03-12T09:33:00Z">
              <w:r w:rsidRPr="00C53253">
                <w:rPr>
                  <w:rFonts w:eastAsia="Times New Roman"/>
                  <w:color w:val="000000"/>
                  <w:sz w:val="18"/>
                  <w:szCs w:val="18"/>
                </w:rPr>
                <w:t xml:space="preserve"> </w:t>
              </w:r>
            </w:ins>
            <w:ins w:id="3019" w:author="Roberts, Julie" w:date="2022-03-12T09:38:00Z">
              <w:r w:rsidR="00A71EF7" w:rsidRPr="00C53253">
                <w:rPr>
                  <w:rFonts w:eastAsia="Times New Roman"/>
                  <w:color w:val="000000"/>
                  <w:sz w:val="18"/>
                  <w:szCs w:val="18"/>
                </w:rPr>
                <w:t>4</w:t>
              </w:r>
            </w:ins>
            <w:ins w:id="3020" w:author="Roberts, Julie" w:date="2022-03-12T09:33:00Z">
              <w:r w:rsidRPr="00C53253">
                <w:rPr>
                  <w:rFonts w:eastAsia="Times New Roman"/>
                  <w:color w:val="000000"/>
                  <w:sz w:val="18"/>
                  <w:szCs w:val="18"/>
                </w:rPr>
                <w:t>/</w:t>
              </w:r>
            </w:ins>
            <w:ins w:id="3021" w:author="Roberts, Julie" w:date="2022-03-12T09:27:00Z">
              <w:r w:rsidRPr="00C53253">
                <w:rPr>
                  <w:rFonts w:eastAsia="Times New Roman"/>
                  <w:color w:val="000000"/>
                  <w:sz w:val="18"/>
                  <w:szCs w:val="18"/>
                </w:rPr>
                <w:t>/2022</w:t>
              </w:r>
            </w:ins>
          </w:p>
          <w:p w14:paraId="0DCDB684" w14:textId="4A8CD2B4" w:rsidR="00A35EF9" w:rsidRPr="00C53253" w:rsidRDefault="00A35EF9" w:rsidP="00F01040">
            <w:pPr>
              <w:autoSpaceDE w:val="0"/>
              <w:autoSpaceDN w:val="0"/>
              <w:adjustRightInd w:val="0"/>
              <w:spacing w:line="240" w:lineRule="auto"/>
              <w:rPr>
                <w:ins w:id="3022" w:author="Roberts, Julie" w:date="2022-03-12T09:27:00Z"/>
                <w:rFonts w:eastAsia="Times New Roman"/>
                <w:color w:val="000000"/>
                <w:sz w:val="18"/>
                <w:szCs w:val="18"/>
              </w:rPr>
            </w:pPr>
            <w:ins w:id="3023" w:author="Roberts, Julie" w:date="2022-03-12T10:40:00Z">
              <w:r w:rsidRPr="00C53253">
                <w:rPr>
                  <w:rFonts w:eastAsia="Times New Roman"/>
                  <w:color w:val="000000"/>
                  <w:sz w:val="18"/>
                  <w:szCs w:val="18"/>
                </w:rPr>
                <w:t>10 MW</w:t>
              </w:r>
            </w:ins>
          </w:p>
          <w:p w14:paraId="64B04CC6" w14:textId="1ABA6966" w:rsidR="00A71EF7" w:rsidRPr="00C53253" w:rsidRDefault="00A71EF7" w:rsidP="00F01040">
            <w:pPr>
              <w:autoSpaceDE w:val="0"/>
              <w:autoSpaceDN w:val="0"/>
              <w:adjustRightInd w:val="0"/>
              <w:spacing w:line="240" w:lineRule="auto"/>
              <w:rPr>
                <w:ins w:id="3024" w:author="Roberts, Julie" w:date="2022-03-12T09:38:00Z"/>
                <w:rFonts w:eastAsia="Times New Roman"/>
                <w:color w:val="000000"/>
                <w:sz w:val="18"/>
                <w:szCs w:val="18"/>
              </w:rPr>
            </w:pPr>
            <w:ins w:id="3025" w:author="Roberts, Julie" w:date="2022-03-12T09:38:00Z">
              <w:r w:rsidRPr="00C53253">
                <w:rPr>
                  <w:rFonts w:eastAsia="Times New Roman"/>
                  <w:color w:val="000000"/>
                  <w:sz w:val="18"/>
                  <w:szCs w:val="18"/>
                </w:rPr>
                <w:t>6/2022</w:t>
              </w:r>
            </w:ins>
          </w:p>
          <w:p w14:paraId="4FD38780" w14:textId="3B3DE3E7" w:rsidR="00A35EF9" w:rsidRPr="00C53253" w:rsidRDefault="00A35EF9" w:rsidP="00F01040">
            <w:pPr>
              <w:autoSpaceDE w:val="0"/>
              <w:autoSpaceDN w:val="0"/>
              <w:adjustRightInd w:val="0"/>
              <w:spacing w:line="240" w:lineRule="auto"/>
              <w:rPr>
                <w:ins w:id="3026" w:author="Roberts, Julie" w:date="2022-03-12T10:40:00Z"/>
                <w:rFonts w:eastAsia="Times New Roman"/>
                <w:color w:val="000000"/>
                <w:sz w:val="18"/>
                <w:szCs w:val="18"/>
              </w:rPr>
            </w:pPr>
            <w:ins w:id="3027" w:author="Roberts, Julie" w:date="2022-03-12T10:41:00Z">
              <w:r w:rsidRPr="00C53253">
                <w:rPr>
                  <w:rFonts w:eastAsia="Times New Roman"/>
                  <w:color w:val="000000"/>
                  <w:sz w:val="18"/>
                  <w:szCs w:val="18"/>
                </w:rPr>
                <w:t>8MW</w:t>
              </w:r>
            </w:ins>
          </w:p>
          <w:p w14:paraId="2EA68A03" w14:textId="20C8BBA6" w:rsidR="00551393" w:rsidRPr="00C53253" w:rsidRDefault="00E54D4E" w:rsidP="00F01040">
            <w:pPr>
              <w:autoSpaceDE w:val="0"/>
              <w:autoSpaceDN w:val="0"/>
              <w:adjustRightInd w:val="0"/>
              <w:spacing w:line="240" w:lineRule="auto"/>
              <w:rPr>
                <w:ins w:id="3028" w:author="Roberts, Julie" w:date="2022-03-12T10:09:00Z"/>
                <w:rFonts w:eastAsia="Times New Roman"/>
                <w:color w:val="000000"/>
                <w:sz w:val="18"/>
                <w:szCs w:val="18"/>
              </w:rPr>
            </w:pPr>
            <w:ins w:id="3029" w:author="Roberts, Julie" w:date="2022-03-12T09:29:00Z">
              <w:r w:rsidRPr="00C53253">
                <w:rPr>
                  <w:rFonts w:eastAsia="Times New Roman"/>
                  <w:color w:val="000000"/>
                  <w:sz w:val="18"/>
                  <w:szCs w:val="18"/>
                </w:rPr>
                <w:t>10/2022</w:t>
              </w:r>
            </w:ins>
          </w:p>
          <w:p w14:paraId="2C57B725" w14:textId="52366A2E" w:rsidR="00551393" w:rsidRPr="00C53253" w:rsidRDefault="00A35EF9" w:rsidP="00F01040">
            <w:pPr>
              <w:autoSpaceDE w:val="0"/>
              <w:autoSpaceDN w:val="0"/>
              <w:adjustRightInd w:val="0"/>
              <w:spacing w:line="240" w:lineRule="auto"/>
              <w:rPr>
                <w:ins w:id="3030" w:author="Roberts, Julie" w:date="2022-03-12T10:09:00Z"/>
                <w:rFonts w:eastAsia="Times New Roman"/>
                <w:color w:val="000000"/>
                <w:sz w:val="18"/>
                <w:szCs w:val="18"/>
              </w:rPr>
            </w:pPr>
            <w:ins w:id="3031" w:author="Roberts, Julie" w:date="2022-03-12T10:09:00Z">
              <w:r w:rsidRPr="00C53253">
                <w:rPr>
                  <w:rFonts w:eastAsia="Times New Roman"/>
                  <w:color w:val="000000"/>
                  <w:sz w:val="18"/>
                  <w:szCs w:val="18"/>
                </w:rPr>
                <w:t>18 MW</w:t>
              </w:r>
            </w:ins>
          </w:p>
          <w:p w14:paraId="22D8E851" w14:textId="5E66E478" w:rsidR="00E54D4E" w:rsidRPr="00C53253" w:rsidRDefault="00E54D4E" w:rsidP="00F01040">
            <w:pPr>
              <w:autoSpaceDE w:val="0"/>
              <w:autoSpaceDN w:val="0"/>
              <w:adjustRightInd w:val="0"/>
              <w:spacing w:line="240" w:lineRule="auto"/>
              <w:rPr>
                <w:ins w:id="3032" w:author="Roberts, Julie" w:date="2022-03-12T09:29:00Z"/>
                <w:rFonts w:eastAsia="Times New Roman"/>
                <w:color w:val="000000"/>
                <w:sz w:val="18"/>
                <w:szCs w:val="18"/>
              </w:rPr>
            </w:pPr>
            <w:ins w:id="3033" w:author="Roberts, Julie" w:date="2022-03-12T09:29:00Z">
              <w:r w:rsidRPr="00C53253">
                <w:rPr>
                  <w:rFonts w:eastAsia="Times New Roman"/>
                  <w:color w:val="000000"/>
                  <w:sz w:val="18"/>
                  <w:szCs w:val="18"/>
                </w:rPr>
                <w:t>12/2022</w:t>
              </w:r>
            </w:ins>
          </w:p>
          <w:p w14:paraId="158EB57D" w14:textId="51CD65A3" w:rsidR="00E54D4E" w:rsidRPr="00C53253" w:rsidRDefault="00E54D4E" w:rsidP="00F01040">
            <w:pPr>
              <w:autoSpaceDE w:val="0"/>
              <w:autoSpaceDN w:val="0"/>
              <w:adjustRightInd w:val="0"/>
              <w:spacing w:line="240" w:lineRule="auto"/>
              <w:rPr>
                <w:ins w:id="3034" w:author="Roberts, Julie" w:date="2022-03-09T16:10:00Z"/>
                <w:rFonts w:eastAsia="Times New Roman"/>
                <w:color w:val="000000"/>
                <w:sz w:val="18"/>
                <w:szCs w:val="18"/>
              </w:rPr>
            </w:pPr>
          </w:p>
        </w:tc>
        <w:tc>
          <w:tcPr>
            <w:tcW w:w="1216" w:type="dxa"/>
            <w:vAlign w:val="center"/>
          </w:tcPr>
          <w:p w14:paraId="1ED549AA" w14:textId="29680D6C" w:rsidR="00E634EC" w:rsidRPr="00C53253" w:rsidRDefault="00551393" w:rsidP="00F01040">
            <w:pPr>
              <w:autoSpaceDE w:val="0"/>
              <w:autoSpaceDN w:val="0"/>
              <w:adjustRightInd w:val="0"/>
              <w:spacing w:line="240" w:lineRule="auto"/>
              <w:rPr>
                <w:ins w:id="3035" w:author="Roberts, Julie" w:date="2022-03-09T16:10:00Z"/>
                <w:rFonts w:eastAsia="Times New Roman"/>
                <w:color w:val="000000"/>
                <w:sz w:val="18"/>
                <w:szCs w:val="18"/>
              </w:rPr>
            </w:pPr>
            <w:ins w:id="3036" w:author="Roberts, Julie" w:date="2022-03-12T10:12:00Z">
              <w:r w:rsidRPr="00C53253">
                <w:rPr>
                  <w:rFonts w:eastAsia="Times New Roman"/>
                  <w:color w:val="000000"/>
                  <w:sz w:val="18"/>
                  <w:szCs w:val="18"/>
                </w:rPr>
                <w:t>7</w:t>
              </w:r>
            </w:ins>
            <w:ins w:id="3037" w:author="Roberts, Julie" w:date="2022-03-12T09:34:00Z">
              <w:r w:rsidR="00E54D4E" w:rsidRPr="00C53253">
                <w:rPr>
                  <w:rFonts w:eastAsia="Times New Roman"/>
                  <w:color w:val="000000"/>
                  <w:sz w:val="18"/>
                  <w:szCs w:val="18"/>
                </w:rPr>
                <w:t xml:space="preserve"> mo</w:t>
              </w:r>
            </w:ins>
          </w:p>
        </w:tc>
        <w:tc>
          <w:tcPr>
            <w:tcW w:w="1136" w:type="dxa"/>
            <w:vAlign w:val="center"/>
          </w:tcPr>
          <w:p w14:paraId="7777BCA5" w14:textId="5A29EDFF" w:rsidR="00E634EC" w:rsidRPr="00C53253" w:rsidRDefault="00551393" w:rsidP="00F01040">
            <w:pPr>
              <w:autoSpaceDE w:val="0"/>
              <w:autoSpaceDN w:val="0"/>
              <w:adjustRightInd w:val="0"/>
              <w:spacing w:line="240" w:lineRule="auto"/>
              <w:rPr>
                <w:ins w:id="3038" w:author="Roberts, Julie" w:date="2022-03-09T16:10:00Z"/>
                <w:rFonts w:eastAsia="Times New Roman"/>
                <w:color w:val="000000"/>
                <w:sz w:val="20"/>
                <w:szCs w:val="20"/>
              </w:rPr>
            </w:pPr>
            <w:ins w:id="3039" w:author="Roberts, Julie" w:date="2022-03-12T10:12:00Z">
              <w:r w:rsidRPr="00C53253">
                <w:rPr>
                  <w:rFonts w:eastAsia="Times New Roman"/>
                  <w:color w:val="000000"/>
                  <w:sz w:val="20"/>
                  <w:szCs w:val="20"/>
                </w:rPr>
                <w:t xml:space="preserve">8 </w:t>
              </w:r>
            </w:ins>
            <w:ins w:id="3040" w:author="Roberts, Julie" w:date="2022-03-12T10:13:00Z">
              <w:r w:rsidRPr="00C53253">
                <w:rPr>
                  <w:rFonts w:eastAsia="Times New Roman"/>
                  <w:color w:val="000000"/>
                  <w:sz w:val="20"/>
                  <w:szCs w:val="20"/>
                </w:rPr>
                <w:t>–</w:t>
              </w:r>
            </w:ins>
            <w:ins w:id="3041" w:author="Roberts, Julie" w:date="2022-03-12T10:12:00Z">
              <w:r w:rsidRPr="00C53253">
                <w:rPr>
                  <w:rFonts w:eastAsia="Times New Roman"/>
                  <w:color w:val="000000"/>
                  <w:sz w:val="20"/>
                  <w:szCs w:val="20"/>
                </w:rPr>
                <w:t xml:space="preserve"> 18 </w:t>
              </w:r>
            </w:ins>
          </w:p>
        </w:tc>
      </w:tr>
      <w:tr w:rsidR="00E634EC" w:rsidRPr="00535122" w14:paraId="7F160235" w14:textId="77777777" w:rsidTr="00551393">
        <w:trPr>
          <w:ins w:id="3042" w:author="Roberts, Julie" w:date="2022-03-09T16:10:00Z"/>
        </w:trPr>
        <w:tc>
          <w:tcPr>
            <w:tcW w:w="2027" w:type="dxa"/>
            <w:vAlign w:val="center"/>
          </w:tcPr>
          <w:p w14:paraId="086548DD" w14:textId="585187C5" w:rsidR="00E634EC" w:rsidRPr="00F67EC2" w:rsidDel="00F01040" w:rsidRDefault="00E54D4E" w:rsidP="0029304F">
            <w:pPr>
              <w:autoSpaceDE w:val="0"/>
              <w:autoSpaceDN w:val="0"/>
              <w:adjustRightInd w:val="0"/>
              <w:spacing w:line="240" w:lineRule="auto"/>
              <w:rPr>
                <w:ins w:id="3043" w:author="Roberts, Julie" w:date="2022-03-09T16:10:00Z"/>
                <w:rFonts w:eastAsia="Times New Roman"/>
                <w:sz w:val="18"/>
                <w:szCs w:val="18"/>
              </w:rPr>
            </w:pPr>
            <w:ins w:id="3044" w:author="Roberts, Julie" w:date="2022-03-12T09:26:00Z">
              <w:r w:rsidRPr="00F67EC2">
                <w:rPr>
                  <w:rFonts w:eastAsia="Times New Roman"/>
                  <w:sz w:val="18"/>
                  <w:szCs w:val="18"/>
                </w:rPr>
                <w:t>Marin Clean Energy</w:t>
              </w:r>
            </w:ins>
          </w:p>
        </w:tc>
        <w:tc>
          <w:tcPr>
            <w:tcW w:w="1586" w:type="dxa"/>
            <w:vAlign w:val="center"/>
          </w:tcPr>
          <w:p w14:paraId="30A902D4" w14:textId="19CAA047" w:rsidR="00E634EC" w:rsidRPr="00C53253" w:rsidRDefault="00E54D4E" w:rsidP="00F01040">
            <w:pPr>
              <w:autoSpaceDE w:val="0"/>
              <w:autoSpaceDN w:val="0"/>
              <w:adjustRightInd w:val="0"/>
              <w:spacing w:line="240" w:lineRule="auto"/>
              <w:rPr>
                <w:ins w:id="3045" w:author="Roberts, Julie" w:date="2022-03-09T16:10:00Z"/>
                <w:rFonts w:eastAsia="Times New Roman"/>
                <w:color w:val="000000"/>
                <w:sz w:val="18"/>
                <w:szCs w:val="18"/>
              </w:rPr>
            </w:pPr>
            <w:ins w:id="3046" w:author="Roberts, Julie" w:date="2022-03-12T09:26:00Z">
              <w:r w:rsidRPr="00C53253">
                <w:rPr>
                  <w:rFonts w:eastAsia="Times New Roman"/>
                  <w:color w:val="000000"/>
                  <w:sz w:val="18"/>
                  <w:szCs w:val="18"/>
                </w:rPr>
                <w:t>System with Flexible Resource Adequacy</w:t>
              </w:r>
            </w:ins>
          </w:p>
        </w:tc>
        <w:tc>
          <w:tcPr>
            <w:tcW w:w="1618" w:type="dxa"/>
            <w:vAlign w:val="center"/>
          </w:tcPr>
          <w:p w14:paraId="5EDE4FDD" w14:textId="2E7C1B73" w:rsidR="00E634EC" w:rsidRPr="00C53253" w:rsidRDefault="00E54D4E" w:rsidP="00F01040">
            <w:pPr>
              <w:autoSpaceDE w:val="0"/>
              <w:autoSpaceDN w:val="0"/>
              <w:adjustRightInd w:val="0"/>
              <w:spacing w:line="240" w:lineRule="auto"/>
              <w:rPr>
                <w:ins w:id="3047" w:author="Roberts, Julie" w:date="2022-03-09T16:10:00Z"/>
                <w:rFonts w:eastAsia="Times New Roman"/>
                <w:color w:val="000000"/>
                <w:sz w:val="18"/>
                <w:szCs w:val="18"/>
              </w:rPr>
            </w:pPr>
            <w:ins w:id="3048" w:author="Roberts, Julie" w:date="2022-03-12T09:27:00Z">
              <w:r w:rsidRPr="00C53253">
                <w:rPr>
                  <w:rFonts w:eastAsia="Times New Roman"/>
                  <w:color w:val="000000"/>
                  <w:sz w:val="18"/>
                  <w:szCs w:val="18"/>
                </w:rPr>
                <w:t>Natural Gas</w:t>
              </w:r>
            </w:ins>
          </w:p>
        </w:tc>
        <w:tc>
          <w:tcPr>
            <w:tcW w:w="1767" w:type="dxa"/>
            <w:vAlign w:val="center"/>
          </w:tcPr>
          <w:p w14:paraId="62D1A9E7" w14:textId="77777777" w:rsidR="00A35EF9" w:rsidRPr="00C53253" w:rsidRDefault="00A35EF9">
            <w:pPr>
              <w:autoSpaceDE w:val="0"/>
              <w:autoSpaceDN w:val="0"/>
              <w:adjustRightInd w:val="0"/>
              <w:spacing w:line="240" w:lineRule="auto"/>
              <w:rPr>
                <w:ins w:id="3049" w:author="Roberts, Julie" w:date="2022-03-12T10:41:00Z"/>
                <w:rFonts w:eastAsia="Times New Roman"/>
                <w:color w:val="000000"/>
                <w:sz w:val="18"/>
                <w:szCs w:val="18"/>
              </w:rPr>
            </w:pPr>
          </w:p>
          <w:p w14:paraId="47BA656C" w14:textId="77777777" w:rsidR="00A35EF9" w:rsidRPr="00C53253" w:rsidRDefault="00A35EF9">
            <w:pPr>
              <w:autoSpaceDE w:val="0"/>
              <w:autoSpaceDN w:val="0"/>
              <w:adjustRightInd w:val="0"/>
              <w:spacing w:line="240" w:lineRule="auto"/>
              <w:rPr>
                <w:ins w:id="3050" w:author="Roberts, Julie" w:date="2022-03-12T10:41:00Z"/>
                <w:rFonts w:eastAsia="Times New Roman"/>
                <w:color w:val="000000"/>
                <w:sz w:val="18"/>
                <w:szCs w:val="18"/>
              </w:rPr>
            </w:pPr>
            <w:ins w:id="3051" w:author="Roberts, Julie" w:date="2022-03-12T10:41:00Z">
              <w:r w:rsidRPr="00C53253">
                <w:rPr>
                  <w:rFonts w:eastAsia="Times New Roman"/>
                  <w:color w:val="000000"/>
                  <w:sz w:val="18"/>
                  <w:szCs w:val="18"/>
                </w:rPr>
                <w:t>5 – 17 MW</w:t>
              </w:r>
            </w:ins>
          </w:p>
          <w:p w14:paraId="6069EC3D" w14:textId="1A65A011" w:rsidR="00E634EC" w:rsidRPr="00C53253" w:rsidRDefault="00E54D4E">
            <w:pPr>
              <w:autoSpaceDE w:val="0"/>
              <w:autoSpaceDN w:val="0"/>
              <w:adjustRightInd w:val="0"/>
              <w:spacing w:line="240" w:lineRule="auto"/>
              <w:rPr>
                <w:ins w:id="3052" w:author="Roberts, Julie" w:date="2022-03-12T09:36:00Z"/>
                <w:rFonts w:eastAsia="Times New Roman"/>
                <w:color w:val="000000"/>
                <w:sz w:val="18"/>
                <w:szCs w:val="18"/>
              </w:rPr>
            </w:pPr>
            <w:ins w:id="3053" w:author="Roberts, Julie" w:date="2022-03-12T09:36:00Z">
              <w:r w:rsidRPr="00C53253">
                <w:rPr>
                  <w:rFonts w:eastAsia="Times New Roman"/>
                  <w:color w:val="000000"/>
                  <w:sz w:val="18"/>
                  <w:szCs w:val="18"/>
                </w:rPr>
                <w:t>1</w:t>
              </w:r>
              <w:r w:rsidR="00A71EF7" w:rsidRPr="00C53253">
                <w:rPr>
                  <w:rFonts w:eastAsia="Times New Roman"/>
                  <w:color w:val="000000"/>
                  <w:sz w:val="18"/>
                  <w:szCs w:val="18"/>
                </w:rPr>
                <w:t>/</w:t>
              </w:r>
              <w:r w:rsidRPr="00C53253">
                <w:rPr>
                  <w:rFonts w:eastAsia="Times New Roman"/>
                  <w:color w:val="000000"/>
                  <w:sz w:val="18"/>
                  <w:szCs w:val="18"/>
                </w:rPr>
                <w:t>2022 – 6/2022</w:t>
              </w:r>
            </w:ins>
          </w:p>
          <w:p w14:paraId="56BCF434" w14:textId="77777777" w:rsidR="00A35EF9" w:rsidRPr="00C53253" w:rsidRDefault="00A35EF9">
            <w:pPr>
              <w:autoSpaceDE w:val="0"/>
              <w:autoSpaceDN w:val="0"/>
              <w:adjustRightInd w:val="0"/>
              <w:spacing w:line="240" w:lineRule="auto"/>
              <w:rPr>
                <w:ins w:id="3054" w:author="Roberts, Julie" w:date="2022-03-12T10:41:00Z"/>
                <w:rFonts w:eastAsia="Times New Roman"/>
                <w:color w:val="000000"/>
                <w:sz w:val="18"/>
                <w:szCs w:val="18"/>
              </w:rPr>
            </w:pPr>
          </w:p>
          <w:p w14:paraId="5D9E7B4D" w14:textId="77777777" w:rsidR="00A35EF9" w:rsidRPr="00C53253" w:rsidRDefault="00A35EF9">
            <w:pPr>
              <w:autoSpaceDE w:val="0"/>
              <w:autoSpaceDN w:val="0"/>
              <w:adjustRightInd w:val="0"/>
              <w:spacing w:line="240" w:lineRule="auto"/>
              <w:rPr>
                <w:ins w:id="3055" w:author="Roberts, Julie" w:date="2022-03-12T10:41:00Z"/>
                <w:rFonts w:eastAsia="Times New Roman"/>
                <w:color w:val="000000"/>
                <w:sz w:val="18"/>
                <w:szCs w:val="18"/>
              </w:rPr>
            </w:pPr>
            <w:ins w:id="3056" w:author="Roberts, Julie" w:date="2022-03-12T10:41:00Z">
              <w:r w:rsidRPr="00C53253">
                <w:rPr>
                  <w:rFonts w:eastAsia="Times New Roman"/>
                  <w:color w:val="000000"/>
                  <w:sz w:val="18"/>
                  <w:szCs w:val="18"/>
                </w:rPr>
                <w:t>8 – 20 MW</w:t>
              </w:r>
            </w:ins>
          </w:p>
          <w:p w14:paraId="11AAAAC1" w14:textId="120F4F8F" w:rsidR="00551393" w:rsidRPr="00C53253" w:rsidRDefault="00551393">
            <w:pPr>
              <w:autoSpaceDE w:val="0"/>
              <w:autoSpaceDN w:val="0"/>
              <w:adjustRightInd w:val="0"/>
              <w:spacing w:line="240" w:lineRule="auto"/>
              <w:rPr>
                <w:ins w:id="3057" w:author="Roberts, Julie" w:date="2022-03-09T16:10:00Z"/>
                <w:rFonts w:eastAsia="Times New Roman"/>
                <w:color w:val="000000"/>
                <w:sz w:val="18"/>
                <w:szCs w:val="18"/>
              </w:rPr>
            </w:pPr>
            <w:ins w:id="3058" w:author="Roberts, Julie" w:date="2022-03-12T09:37:00Z">
              <w:r w:rsidRPr="00C53253">
                <w:rPr>
                  <w:rFonts w:eastAsia="Times New Roman"/>
                  <w:color w:val="000000"/>
                  <w:sz w:val="18"/>
                  <w:szCs w:val="18"/>
                </w:rPr>
                <w:t>10/2022</w:t>
              </w:r>
            </w:ins>
            <w:ins w:id="3059" w:author="Roberts, Julie" w:date="2022-03-12T10:13:00Z">
              <w:r w:rsidRPr="00C53253">
                <w:rPr>
                  <w:rFonts w:eastAsia="Times New Roman"/>
                  <w:color w:val="000000"/>
                  <w:sz w:val="18"/>
                  <w:szCs w:val="18"/>
                </w:rPr>
                <w:t xml:space="preserve"> </w:t>
              </w:r>
            </w:ins>
            <w:ins w:id="3060" w:author="Roberts, Julie" w:date="2022-03-12T10:14:00Z">
              <w:r w:rsidRPr="00C53253">
                <w:rPr>
                  <w:rFonts w:eastAsia="Times New Roman"/>
                  <w:color w:val="000000"/>
                  <w:sz w:val="18"/>
                  <w:szCs w:val="18"/>
                </w:rPr>
                <w:t>–</w:t>
              </w:r>
            </w:ins>
            <w:ins w:id="3061" w:author="Roberts, Julie" w:date="2022-03-12T10:13:00Z">
              <w:r w:rsidR="00A35EF9" w:rsidRPr="00C53253">
                <w:rPr>
                  <w:rFonts w:eastAsia="Times New Roman"/>
                  <w:color w:val="000000"/>
                  <w:sz w:val="18"/>
                  <w:szCs w:val="18"/>
                </w:rPr>
                <w:t xml:space="preserve"> 12/2022</w:t>
              </w:r>
            </w:ins>
          </w:p>
        </w:tc>
        <w:tc>
          <w:tcPr>
            <w:tcW w:w="1216" w:type="dxa"/>
            <w:vAlign w:val="center"/>
          </w:tcPr>
          <w:p w14:paraId="5B655CF1" w14:textId="41C6E035" w:rsidR="00E634EC" w:rsidRPr="00C53253" w:rsidRDefault="00551393" w:rsidP="00F01040">
            <w:pPr>
              <w:autoSpaceDE w:val="0"/>
              <w:autoSpaceDN w:val="0"/>
              <w:adjustRightInd w:val="0"/>
              <w:spacing w:line="240" w:lineRule="auto"/>
              <w:rPr>
                <w:ins w:id="3062" w:author="Roberts, Julie" w:date="2022-03-09T16:10:00Z"/>
                <w:rFonts w:eastAsia="Times New Roman"/>
                <w:color w:val="000000"/>
                <w:sz w:val="18"/>
                <w:szCs w:val="18"/>
              </w:rPr>
            </w:pPr>
            <w:ins w:id="3063" w:author="Roberts, Julie" w:date="2022-03-12T10:14:00Z">
              <w:r w:rsidRPr="00C53253">
                <w:rPr>
                  <w:rFonts w:eastAsia="Times New Roman"/>
                  <w:color w:val="000000"/>
                  <w:sz w:val="18"/>
                  <w:szCs w:val="18"/>
                </w:rPr>
                <w:t>9 mo</w:t>
              </w:r>
            </w:ins>
          </w:p>
        </w:tc>
        <w:tc>
          <w:tcPr>
            <w:tcW w:w="1136" w:type="dxa"/>
            <w:vAlign w:val="center"/>
          </w:tcPr>
          <w:p w14:paraId="5AAB778B" w14:textId="7C920D9D" w:rsidR="00E634EC" w:rsidRPr="00C53253" w:rsidRDefault="00551393" w:rsidP="00F01040">
            <w:pPr>
              <w:autoSpaceDE w:val="0"/>
              <w:autoSpaceDN w:val="0"/>
              <w:adjustRightInd w:val="0"/>
              <w:spacing w:line="240" w:lineRule="auto"/>
              <w:rPr>
                <w:ins w:id="3064" w:author="Roberts, Julie" w:date="2022-03-09T16:10:00Z"/>
                <w:rFonts w:eastAsia="Times New Roman"/>
                <w:color w:val="000000"/>
                <w:sz w:val="20"/>
                <w:szCs w:val="20"/>
              </w:rPr>
            </w:pPr>
            <w:ins w:id="3065" w:author="Roberts, Julie" w:date="2022-03-12T10:14:00Z">
              <w:r w:rsidRPr="00C53253">
                <w:rPr>
                  <w:rFonts w:eastAsia="Times New Roman"/>
                  <w:color w:val="000000"/>
                  <w:sz w:val="20"/>
                  <w:szCs w:val="20"/>
                </w:rPr>
                <w:t>5 - 21</w:t>
              </w:r>
            </w:ins>
          </w:p>
        </w:tc>
      </w:tr>
    </w:tbl>
    <w:p w14:paraId="32192B60" w14:textId="77777777" w:rsidR="001247F9" w:rsidRDefault="001247F9" w:rsidP="001247F9">
      <w:pPr>
        <w:suppressLineNumbers/>
        <w:autoSpaceDE w:val="0"/>
        <w:autoSpaceDN w:val="0"/>
        <w:adjustRightInd w:val="0"/>
        <w:spacing w:line="240" w:lineRule="auto"/>
        <w:ind w:right="90"/>
        <w:rPr>
          <w:rFonts w:ascii="TimesNewRomanPSMT" w:eastAsia="Times New Roman" w:hAnsi="TimesNewRomanPSMT" w:cs="TimesNewRomanPSMT"/>
          <w:sz w:val="20"/>
          <w:szCs w:val="20"/>
        </w:rPr>
      </w:pPr>
      <w:r w:rsidRPr="00535122">
        <w:rPr>
          <w:rFonts w:ascii="TimesNewRomanPSMT" w:eastAsia="Times New Roman" w:hAnsi="TimesNewRomanPSMT" w:cs="TimesNewRomanPSMT"/>
          <w:sz w:val="20"/>
          <w:szCs w:val="20"/>
        </w:rPr>
        <w:t>* MW Capacity in RA product refers to the combined amount of RA.</w:t>
      </w:r>
    </w:p>
    <w:p w14:paraId="0AA1D7AC" w14:textId="77777777" w:rsidR="006446DC" w:rsidRPr="00535122" w:rsidRDefault="006446DC" w:rsidP="001247F9">
      <w:pPr>
        <w:suppressLineNumbers/>
        <w:autoSpaceDE w:val="0"/>
        <w:autoSpaceDN w:val="0"/>
        <w:adjustRightInd w:val="0"/>
        <w:spacing w:line="240" w:lineRule="auto"/>
        <w:ind w:right="90"/>
        <w:rPr>
          <w:rFonts w:ascii="TimesNewRomanPSMT" w:eastAsia="Times New Roman" w:hAnsi="TimesNewRomanPSMT" w:cs="TimesNewRomanPSMT"/>
          <w:sz w:val="20"/>
          <w:szCs w:val="20"/>
        </w:rPr>
      </w:pPr>
    </w:p>
    <w:p w14:paraId="7DDB9422" w14:textId="65652D92" w:rsidR="001247F9" w:rsidRDefault="001247F9" w:rsidP="001247F9">
      <w:pPr>
        <w:pStyle w:val="BodyText"/>
        <w:spacing w:line="480" w:lineRule="auto"/>
        <w:ind w:right="90"/>
      </w:pPr>
      <w:r>
        <w:t>During the Review Period, BVES entered into long-term</w:t>
      </w:r>
      <w:ins w:id="3066" w:author="Roberts, Julie" w:date="2022-03-14T16:18:00Z">
        <w:r w:rsidR="00A035AD">
          <w:t xml:space="preserve"> (</w:t>
        </w:r>
      </w:ins>
      <w:ins w:id="3067" w:author="Roberts, Julie" w:date="2022-03-14T16:19:00Z">
        <w:r w:rsidR="00A035AD">
          <w:t xml:space="preserve">defined </w:t>
        </w:r>
      </w:ins>
      <w:ins w:id="3068" w:author="Roberts, Julie" w:date="2022-03-14T16:20:00Z">
        <w:r w:rsidR="00A035AD">
          <w:t>as</w:t>
        </w:r>
      </w:ins>
      <w:ins w:id="3069" w:author="Roberts, Julie" w:date="2022-03-14T16:18:00Z">
        <w:r w:rsidR="00A035AD">
          <w:t xml:space="preserve"> periods</w:t>
        </w:r>
      </w:ins>
      <w:ins w:id="3070" w:author="Roberts, Julie" w:date="2022-03-14T16:19:00Z">
        <w:r w:rsidR="00A035AD">
          <w:t xml:space="preserve"> </w:t>
        </w:r>
      </w:ins>
      <w:ins w:id="3071" w:author="Roberts, Julie" w:date="2022-03-17T13:34:00Z">
        <w:r w:rsidR="00DB1CF3">
          <w:t xml:space="preserve">greater than </w:t>
        </w:r>
      </w:ins>
      <w:ins w:id="3072" w:author="Roberts, Julie" w:date="2022-03-14T16:18:00Z">
        <w:r w:rsidR="00A035AD">
          <w:t xml:space="preserve">12 months </w:t>
        </w:r>
      </w:ins>
      <w:ins w:id="3073" w:author="Roberts, Julie" w:date="2022-03-14T16:20:00Z">
        <w:r w:rsidR="00A035AD">
          <w:t>in duration</w:t>
        </w:r>
      </w:ins>
      <w:ins w:id="3074" w:author="Roberts, Julie" w:date="2022-03-14T16:18:00Z">
        <w:r w:rsidR="00A035AD">
          <w:t>)</w:t>
        </w:r>
      </w:ins>
      <w:r>
        <w:t xml:space="preserve"> contractual agreements with </w:t>
      </w:r>
      <w:del w:id="3075" w:author="Roberts, Julie" w:date="2022-03-14T13:11:00Z">
        <w:r w:rsidRPr="00A035AD" w:rsidDel="008A7BD1">
          <w:delText>three</w:delText>
        </w:r>
        <w:r w:rsidDel="008A7BD1">
          <w:delText xml:space="preserve"> </w:delText>
        </w:r>
      </w:del>
      <w:ins w:id="3076" w:author="Roberts, Julie" w:date="2022-03-17T13:35:00Z">
        <w:r w:rsidR="00DB1CF3">
          <w:t>two</w:t>
        </w:r>
      </w:ins>
      <w:ins w:id="3077" w:author="Roberts, Julie" w:date="2022-03-14T13:21:00Z">
        <w:r w:rsidR="00DC22B6">
          <w:t xml:space="preserve"> </w:t>
        </w:r>
      </w:ins>
      <w:r>
        <w:t xml:space="preserve">suppliers. </w:t>
      </w:r>
      <w:del w:id="3078" w:author="Roberts, Julie" w:date="2022-03-14T13:12:00Z">
        <w:r w:rsidDel="008A7BD1">
          <w:delText xml:space="preserve">These </w:delText>
        </w:r>
      </w:del>
      <w:ins w:id="3079" w:author="Roberts, Julie" w:date="2022-03-17T13:35:00Z">
        <w:r w:rsidR="00DB1CF3">
          <w:t>Both</w:t>
        </w:r>
      </w:ins>
      <w:ins w:id="3080" w:author="Roberts, Julie" w:date="2022-03-14T13:12:00Z">
        <w:r w:rsidR="008A7BD1">
          <w:t xml:space="preserve"> of these </w:t>
        </w:r>
      </w:ins>
      <w:r>
        <w:t>long-term contracts, which are listed in the table above</w:t>
      </w:r>
      <w:r w:rsidR="00F42A0B">
        <w:t>,</w:t>
      </w:r>
      <w:r>
        <w:t xml:space="preserve"> </w:t>
      </w:r>
      <w:del w:id="3081" w:author="Roberts, Julie" w:date="2022-03-14T13:12:00Z">
        <w:r w:rsidDel="008A7BD1">
          <w:delText xml:space="preserve">have </w:delText>
        </w:r>
      </w:del>
      <w:ins w:id="3082" w:author="Roberts, Julie" w:date="2022-03-17T13:35:00Z">
        <w:r w:rsidR="00DB1CF3">
          <w:t>have</w:t>
        </w:r>
      </w:ins>
      <w:ins w:id="3083" w:author="Roberts, Julie" w:date="2022-03-14T13:12:00Z">
        <w:r w:rsidR="008A7BD1">
          <w:t xml:space="preserve"> </w:t>
        </w:r>
      </w:ins>
      <w:r w:rsidRPr="00AC0F7A">
        <w:t xml:space="preserve">been reviewed and approved </w:t>
      </w:r>
      <w:r w:rsidRPr="00AC0F7A">
        <w:lastRenderedPageBreak/>
        <w:t>by the Commission in prior proceedings.</w:t>
      </w:r>
      <w:r>
        <w:t xml:space="preserve">  During the same period, BVES signed a number of monthly contracts with </w:t>
      </w:r>
      <w:del w:id="3084" w:author="Roberts, Julie" w:date="2022-03-17T13:36:00Z">
        <w:r w:rsidDel="00DB1CF3">
          <w:delText xml:space="preserve">four </w:delText>
        </w:r>
      </w:del>
      <w:ins w:id="3085" w:author="Roberts, Julie" w:date="2022-03-22T15:32:00Z">
        <w:r w:rsidR="0073161E" w:rsidRPr="009D7E97">
          <w:rPr>
            <w:rPrChange w:id="3086" w:author="Roberts, Julie" w:date="2022-03-25T09:30:00Z">
              <w:rPr/>
            </w:rPrChange>
          </w:rPr>
          <w:t>five</w:t>
        </w:r>
      </w:ins>
      <w:ins w:id="3087" w:author="Roberts, Julie" w:date="2022-03-17T13:36:00Z">
        <w:r w:rsidR="00DB1CF3">
          <w:t xml:space="preserve"> </w:t>
        </w:r>
      </w:ins>
      <w:r>
        <w:t>suppliers.  These short</w:t>
      </w:r>
      <w:r w:rsidR="00F42A0B">
        <w:t>-</w:t>
      </w:r>
      <w:r>
        <w:t xml:space="preserve">term contracts have not been reviewed by the Commission.  </w:t>
      </w:r>
      <w:r w:rsidRPr="00535122">
        <w:t>A discussion of each energy contract follows.</w:t>
      </w:r>
    </w:p>
    <w:p w14:paraId="5846C739" w14:textId="00B93E47" w:rsidR="00C53253" w:rsidRDefault="004A4C43" w:rsidP="001247F9">
      <w:pPr>
        <w:pStyle w:val="Pleading3L3"/>
        <w:spacing w:line="480" w:lineRule="auto"/>
        <w:ind w:right="90"/>
        <w:rPr>
          <w:ins w:id="3088" w:author="Roberts, Julie" w:date="2022-03-21T17:45:00Z"/>
        </w:rPr>
      </w:pPr>
      <w:bookmarkStart w:id="3089" w:name="_Toc316979657"/>
      <w:bookmarkStart w:id="3090" w:name="_Toc475007452"/>
      <w:bookmarkStart w:id="3091" w:name="_Toc99034605"/>
      <w:ins w:id="3092" w:author="Roberts, Julie" w:date="2022-03-21T17:45:00Z">
        <w:r>
          <w:t>Powerex Short-term Contract for Seasonal On-Peak Energy</w:t>
        </w:r>
        <w:bookmarkEnd w:id="3091"/>
      </w:ins>
    </w:p>
    <w:p w14:paraId="5D96E19D" w14:textId="713F60D9" w:rsidR="004A4C43" w:rsidRDefault="004A4C43" w:rsidP="0073161E">
      <w:pPr>
        <w:pStyle w:val="BodyText"/>
        <w:ind w:firstLine="0"/>
        <w:rPr>
          <w:ins w:id="3093" w:author="Roberts, Julie" w:date="2022-03-22T16:25:00Z"/>
        </w:rPr>
        <w:pPrChange w:id="3094" w:author="Roberts, Julie" w:date="2022-03-22T15:36:00Z">
          <w:pPr>
            <w:pStyle w:val="Pleading3L3"/>
            <w:spacing w:line="480" w:lineRule="auto"/>
            <w:ind w:right="90"/>
          </w:pPr>
        </w:pPrChange>
      </w:pPr>
      <w:ins w:id="3095" w:author="Roberts, Julie" w:date="2022-03-21T17:46:00Z">
        <w:r>
          <w:t>BVES purchased on-peak energy</w:t>
        </w:r>
      </w:ins>
      <w:ins w:id="3096" w:author="Roberts, Julie" w:date="2022-03-22T15:36:00Z">
        <w:r w:rsidR="0073161E">
          <w:t xml:space="preserve"> from Powerex</w:t>
        </w:r>
      </w:ins>
      <w:ins w:id="3097" w:author="Roberts, Julie" w:date="2022-03-21T17:46:00Z">
        <w:r>
          <w:t xml:space="preserve"> for </w:t>
        </w:r>
      </w:ins>
      <w:ins w:id="3098" w:author="Roberts, Julie" w:date="2022-03-21T17:47:00Z">
        <w:r w:rsidR="00A67FBB">
          <w:t xml:space="preserve">the month of January </w:t>
        </w:r>
      </w:ins>
      <w:ins w:id="3099" w:author="Roberts, Julie" w:date="2022-03-22T15:06:00Z">
        <w:r w:rsidR="00C020D9">
          <w:t>2018.</w:t>
        </w:r>
      </w:ins>
      <w:ins w:id="3100" w:author="Roberts, Julie" w:date="2022-03-22T15:35:00Z">
        <w:r w:rsidR="0073161E">
          <w:t xml:space="preserve">  The costs shown here are included in the costs as “Short-Term Purchased Energy” in Table 2.1</w:t>
        </w:r>
      </w:ins>
      <w:ins w:id="3101" w:author="Roberts, Julie" w:date="2022-03-22T15:37:00Z">
        <w:r w:rsidR="0073161E">
          <w:t>.</w:t>
        </w:r>
      </w:ins>
    </w:p>
    <w:p w14:paraId="0F370296" w14:textId="77777777" w:rsidR="00C62275" w:rsidRDefault="00C62275" w:rsidP="00C62275">
      <w:pPr>
        <w:pStyle w:val="TableHdg"/>
        <w:spacing w:before="0" w:after="0" w:line="480" w:lineRule="auto"/>
        <w:rPr>
          <w:ins w:id="3102" w:author="Roberts, Julie" w:date="2022-03-22T16:26:00Z"/>
        </w:rPr>
      </w:pPr>
    </w:p>
    <w:p w14:paraId="30083EE0" w14:textId="1747D46A" w:rsidR="00C62275" w:rsidRDefault="00C62275" w:rsidP="00C62275">
      <w:pPr>
        <w:pStyle w:val="TableHdg"/>
        <w:spacing w:before="0" w:after="0" w:line="480" w:lineRule="auto"/>
        <w:rPr>
          <w:ins w:id="3103" w:author="Roberts, Julie" w:date="2022-03-22T16:26:00Z"/>
        </w:rPr>
      </w:pPr>
      <w:ins w:id="3104" w:author="Roberts, Julie" w:date="2022-03-22T16:26:00Z">
        <w:r w:rsidRPr="00535122">
          <w:t xml:space="preserve">Table </w:t>
        </w:r>
        <w:r>
          <w:t>2.4</w:t>
        </w:r>
      </w:ins>
    </w:p>
    <w:p w14:paraId="4760E7D9" w14:textId="50A2F6EA" w:rsidR="00C62275" w:rsidRPr="0035397A" w:rsidRDefault="00C62275" w:rsidP="00B003A2">
      <w:pPr>
        <w:pStyle w:val="TableHdg"/>
        <w:spacing w:before="0" w:after="0" w:line="480" w:lineRule="auto"/>
        <w:rPr>
          <w:ins w:id="3105" w:author="Roberts, Julie" w:date="2022-03-22T16:26:00Z"/>
        </w:rPr>
      </w:pPr>
      <w:ins w:id="3106" w:author="Roberts, Julie" w:date="2022-03-22T16:26:00Z">
        <w:r>
          <w:t>Powerex Seasonal On-Peak Energy</w:t>
        </w:r>
      </w:ins>
    </w:p>
    <w:tbl>
      <w:tblPr>
        <w:tblStyle w:val="TableGrid"/>
        <w:tblW w:w="0" w:type="auto"/>
        <w:tblLook w:val="04A0" w:firstRow="1" w:lastRow="0" w:firstColumn="1" w:lastColumn="0" w:noHBand="0" w:noVBand="1"/>
        <w:tblPrChange w:id="3107" w:author="Roberts, Julie" w:date="2022-03-22T15:08:00Z">
          <w:tblPr>
            <w:tblStyle w:val="TableGrid"/>
            <w:tblW w:w="0" w:type="auto"/>
            <w:tblLook w:val="04A0" w:firstRow="1" w:lastRow="0" w:firstColumn="1" w:lastColumn="0" w:noHBand="0" w:noVBand="1"/>
          </w:tblPr>
        </w:tblPrChange>
      </w:tblPr>
      <w:tblGrid>
        <w:gridCol w:w="3264"/>
        <w:gridCol w:w="4308"/>
        <w:tblGridChange w:id="3108">
          <w:tblGrid>
            <w:gridCol w:w="1705"/>
            <w:gridCol w:w="2250"/>
          </w:tblGrid>
        </w:tblGridChange>
      </w:tblGrid>
      <w:tr w:rsidR="00C020D9" w:rsidRPr="006C245F" w14:paraId="0ACAB220" w14:textId="77777777" w:rsidTr="00C020D9">
        <w:trPr>
          <w:trHeight w:val="233"/>
          <w:ins w:id="3109" w:author="Roberts, Julie" w:date="2022-03-22T15:08:00Z"/>
          <w:trPrChange w:id="3110" w:author="Roberts, Julie" w:date="2022-03-22T15:08:00Z">
            <w:trPr>
              <w:trHeight w:val="200"/>
            </w:trPr>
          </w:trPrChange>
        </w:trPr>
        <w:tc>
          <w:tcPr>
            <w:tcW w:w="3264" w:type="dxa"/>
            <w:tcPrChange w:id="3111" w:author="Roberts, Julie" w:date="2022-03-22T15:08:00Z">
              <w:tcPr>
                <w:tcW w:w="1705" w:type="dxa"/>
              </w:tcPr>
            </w:tcPrChange>
          </w:tcPr>
          <w:p w14:paraId="056F72FD" w14:textId="77777777" w:rsidR="00C020D9" w:rsidRPr="00896D89" w:rsidRDefault="00C020D9" w:rsidP="00B003A2">
            <w:pPr>
              <w:pStyle w:val="TableHdg"/>
              <w:keepLines/>
              <w:suppressLineNumbers/>
              <w:spacing w:before="0" w:after="0" w:line="240" w:lineRule="auto"/>
              <w:ind w:right="90"/>
              <w:rPr>
                <w:ins w:id="3112" w:author="Roberts, Julie" w:date="2022-03-22T15:08:00Z"/>
                <w:rFonts w:eastAsia="Times New Roman"/>
                <w:sz w:val="22"/>
                <w:szCs w:val="22"/>
              </w:rPr>
            </w:pPr>
          </w:p>
        </w:tc>
        <w:tc>
          <w:tcPr>
            <w:tcW w:w="4308" w:type="dxa"/>
            <w:tcPrChange w:id="3113" w:author="Roberts, Julie" w:date="2022-03-22T15:08:00Z">
              <w:tcPr>
                <w:tcW w:w="2250" w:type="dxa"/>
              </w:tcPr>
            </w:tcPrChange>
          </w:tcPr>
          <w:p w14:paraId="760722B0" w14:textId="77777777" w:rsidR="00C020D9" w:rsidRPr="00896D89" w:rsidRDefault="00C020D9" w:rsidP="00B003A2">
            <w:pPr>
              <w:pStyle w:val="TableHdg"/>
              <w:keepLines/>
              <w:suppressLineNumbers/>
              <w:spacing w:before="0" w:after="0" w:line="240" w:lineRule="auto"/>
              <w:ind w:right="90"/>
              <w:rPr>
                <w:ins w:id="3114" w:author="Roberts, Julie" w:date="2022-03-22T15:08:00Z"/>
                <w:rFonts w:eastAsia="Times New Roman"/>
                <w:sz w:val="22"/>
                <w:szCs w:val="22"/>
              </w:rPr>
            </w:pPr>
            <w:ins w:id="3115" w:author="Roberts, Julie" w:date="2022-03-22T15:08:00Z">
              <w:r w:rsidRPr="00896D89">
                <w:rPr>
                  <w:rFonts w:eastAsia="Times New Roman"/>
                  <w:sz w:val="22"/>
                  <w:szCs w:val="22"/>
                </w:rPr>
                <w:t>Total</w:t>
              </w:r>
            </w:ins>
          </w:p>
        </w:tc>
      </w:tr>
      <w:tr w:rsidR="00C020D9" w:rsidRPr="006C245F" w14:paraId="522A8F20" w14:textId="77777777" w:rsidTr="00C020D9">
        <w:trPr>
          <w:trHeight w:val="736"/>
          <w:ins w:id="3116" w:author="Roberts, Julie" w:date="2022-03-22T15:08:00Z"/>
          <w:trPrChange w:id="3117" w:author="Roberts, Julie" w:date="2022-03-22T15:08:00Z">
            <w:trPr>
              <w:trHeight w:val="631"/>
            </w:trPr>
          </w:trPrChange>
        </w:trPr>
        <w:tc>
          <w:tcPr>
            <w:tcW w:w="3264" w:type="dxa"/>
            <w:tcPrChange w:id="3118" w:author="Roberts, Julie" w:date="2022-03-22T15:08:00Z">
              <w:tcPr>
                <w:tcW w:w="1705" w:type="dxa"/>
              </w:tcPr>
            </w:tcPrChange>
          </w:tcPr>
          <w:p w14:paraId="1D203697" w14:textId="795242CB" w:rsidR="00C020D9" w:rsidRPr="00C020D9" w:rsidRDefault="00C020D9" w:rsidP="00B003A2">
            <w:pPr>
              <w:pStyle w:val="TableHdg"/>
              <w:keepLines/>
              <w:suppressLineNumbers/>
              <w:spacing w:before="0" w:after="0" w:line="240" w:lineRule="auto"/>
              <w:ind w:right="90"/>
              <w:rPr>
                <w:ins w:id="3119" w:author="Roberts, Julie" w:date="2022-03-22T15:08:00Z"/>
                <w:rFonts w:eastAsia="Times New Roman"/>
                <w:b w:val="0"/>
                <w:sz w:val="22"/>
                <w:szCs w:val="22"/>
                <w:rPrChange w:id="3120" w:author="Roberts, Julie" w:date="2022-03-22T15:09:00Z">
                  <w:rPr>
                    <w:ins w:id="3121" w:author="Roberts, Julie" w:date="2022-03-22T15:08:00Z"/>
                    <w:rFonts w:eastAsia="Times New Roman"/>
                    <w:sz w:val="22"/>
                    <w:szCs w:val="22"/>
                  </w:rPr>
                </w:rPrChange>
              </w:rPr>
            </w:pPr>
            <w:ins w:id="3122" w:author="Roberts, Julie" w:date="2022-03-22T15:08:00Z">
              <w:r w:rsidRPr="00C020D9">
                <w:rPr>
                  <w:rFonts w:eastAsia="Times New Roman"/>
                  <w:b w:val="0"/>
                  <w:sz w:val="22"/>
                  <w:szCs w:val="22"/>
                  <w:rPrChange w:id="3123" w:author="Roberts, Julie" w:date="2022-03-22T15:09:00Z">
                    <w:rPr>
                      <w:rFonts w:eastAsia="Times New Roman"/>
                      <w:sz w:val="22"/>
                      <w:szCs w:val="22"/>
                    </w:rPr>
                  </w:rPrChange>
                </w:rPr>
                <w:t>January 2018</w:t>
              </w:r>
            </w:ins>
          </w:p>
        </w:tc>
        <w:tc>
          <w:tcPr>
            <w:tcW w:w="4308" w:type="dxa"/>
            <w:tcPrChange w:id="3124" w:author="Roberts, Julie" w:date="2022-03-22T15:08:00Z">
              <w:tcPr>
                <w:tcW w:w="2250" w:type="dxa"/>
              </w:tcPr>
            </w:tcPrChange>
          </w:tcPr>
          <w:p w14:paraId="2179A137" w14:textId="63152673" w:rsidR="00C020D9" w:rsidRPr="00896D89" w:rsidRDefault="00C020D9" w:rsidP="00171662">
            <w:pPr>
              <w:pStyle w:val="TableHdg"/>
              <w:keepLines/>
              <w:suppressLineNumbers/>
              <w:spacing w:before="0" w:after="0" w:line="240" w:lineRule="auto"/>
              <w:ind w:right="90"/>
              <w:rPr>
                <w:ins w:id="3125" w:author="Roberts, Julie" w:date="2022-03-22T15:08:00Z"/>
                <w:rFonts w:eastAsia="Times New Roman"/>
                <w:b w:val="0"/>
                <w:sz w:val="22"/>
                <w:szCs w:val="22"/>
              </w:rPr>
              <w:pPrChange w:id="3126" w:author="Roberts, Julie" w:date="2022-03-25T13:39:00Z">
                <w:pPr>
                  <w:pStyle w:val="TableHdg"/>
                  <w:keepLines/>
                  <w:suppressLineNumbers/>
                  <w:spacing w:before="0" w:after="0" w:line="240" w:lineRule="auto"/>
                  <w:ind w:right="90"/>
                </w:pPr>
              </w:pPrChange>
            </w:pPr>
            <w:ins w:id="3127" w:author="Roberts, Julie" w:date="2022-03-22T15:08:00Z">
              <w:r>
                <w:rPr>
                  <w:rFonts w:eastAsia="Times New Roman"/>
                  <w:b w:val="0"/>
                  <w:sz w:val="22"/>
                  <w:szCs w:val="22"/>
                </w:rPr>
                <w:t>$</w:t>
              </w:r>
            </w:ins>
            <w:ins w:id="3128" w:author="Roberts, Julie" w:date="2022-03-22T15:14:00Z">
              <w:r>
                <w:rPr>
                  <w:rFonts w:eastAsia="Times New Roman"/>
                  <w:b w:val="0"/>
                  <w:sz w:val="22"/>
                  <w:szCs w:val="22"/>
                </w:rPr>
                <w:t>1</w:t>
              </w:r>
            </w:ins>
            <w:ins w:id="3129" w:author="Roberts, Julie" w:date="2022-03-25T13:39:00Z">
              <w:r w:rsidR="00171662">
                <w:rPr>
                  <w:rFonts w:eastAsia="Times New Roman"/>
                  <w:b w:val="0"/>
                  <w:sz w:val="22"/>
                  <w:szCs w:val="22"/>
                </w:rPr>
                <w:t>33</w:t>
              </w:r>
            </w:ins>
            <w:ins w:id="3130" w:author="Roberts, Julie" w:date="2022-03-22T15:14:00Z">
              <w:r>
                <w:rPr>
                  <w:rFonts w:eastAsia="Times New Roman"/>
                  <w:b w:val="0"/>
                  <w:sz w:val="22"/>
                  <w:szCs w:val="22"/>
                </w:rPr>
                <w:t>,</w:t>
              </w:r>
            </w:ins>
            <w:ins w:id="3131" w:author="Roberts, Julie" w:date="2022-03-25T13:39:00Z">
              <w:r w:rsidR="00171662">
                <w:rPr>
                  <w:rFonts w:eastAsia="Times New Roman"/>
                  <w:b w:val="0"/>
                  <w:sz w:val="22"/>
                  <w:szCs w:val="22"/>
                </w:rPr>
                <w:t>98</w:t>
              </w:r>
            </w:ins>
            <w:ins w:id="3132" w:author="Roberts, Julie" w:date="2022-03-22T15:14:00Z">
              <w:r>
                <w:rPr>
                  <w:rFonts w:eastAsia="Times New Roman"/>
                  <w:b w:val="0"/>
                  <w:sz w:val="22"/>
                  <w:szCs w:val="22"/>
                </w:rPr>
                <w:t>5.60</w:t>
              </w:r>
            </w:ins>
          </w:p>
        </w:tc>
      </w:tr>
    </w:tbl>
    <w:p w14:paraId="00290F99" w14:textId="77777777" w:rsidR="00C020D9" w:rsidRPr="00B003A2" w:rsidRDefault="00C020D9">
      <w:pPr>
        <w:pStyle w:val="BodyText"/>
        <w:ind w:left="720" w:firstLine="0"/>
        <w:rPr>
          <w:ins w:id="3133" w:author="Roberts, Julie" w:date="2022-03-21T17:31:00Z"/>
        </w:rPr>
        <w:pPrChange w:id="3134" w:author="Roberts, Julie" w:date="2022-03-21T17:46:00Z">
          <w:pPr>
            <w:pStyle w:val="Pleading3L3"/>
            <w:spacing w:line="480" w:lineRule="auto"/>
            <w:ind w:right="90"/>
          </w:pPr>
        </w:pPrChange>
      </w:pPr>
    </w:p>
    <w:p w14:paraId="150E0DC6" w14:textId="5B9541DD" w:rsidR="00C53253" w:rsidRDefault="00A67FBB" w:rsidP="001247F9">
      <w:pPr>
        <w:pStyle w:val="Pleading3L3"/>
        <w:spacing w:line="480" w:lineRule="auto"/>
        <w:ind w:right="90"/>
        <w:rPr>
          <w:ins w:id="3135" w:author="Roberts, Julie" w:date="2022-03-21T17:49:00Z"/>
        </w:rPr>
      </w:pPr>
      <w:bookmarkStart w:id="3136" w:name="_Toc99034606"/>
      <w:ins w:id="3137" w:author="Roberts, Julie" w:date="2022-03-21T17:49:00Z">
        <w:r>
          <w:t>Anahau Short-term Contract for Seasonal On-Peak Energy</w:t>
        </w:r>
        <w:bookmarkEnd w:id="3136"/>
      </w:ins>
    </w:p>
    <w:p w14:paraId="080CA2EA" w14:textId="1D400982" w:rsidR="00A67FBB" w:rsidRDefault="00A67FBB">
      <w:pPr>
        <w:pStyle w:val="BodyText"/>
        <w:ind w:firstLine="0"/>
        <w:rPr>
          <w:ins w:id="3138" w:author="Roberts, Julie" w:date="2022-03-22T16:27:00Z"/>
        </w:rPr>
        <w:pPrChange w:id="3139" w:author="Roberts, Julie" w:date="2022-03-21T17:49:00Z">
          <w:pPr>
            <w:pStyle w:val="Pleading3L3"/>
            <w:spacing w:line="480" w:lineRule="auto"/>
            <w:ind w:right="90"/>
          </w:pPr>
        </w:pPrChange>
      </w:pPr>
      <w:ins w:id="3140" w:author="Roberts, Julie" w:date="2022-03-21T17:49:00Z">
        <w:r>
          <w:t>BVES purchased on-peak energy</w:t>
        </w:r>
      </w:ins>
      <w:ins w:id="3141" w:author="Roberts, Julie" w:date="2022-03-22T15:36:00Z">
        <w:r w:rsidR="0073161E">
          <w:t xml:space="preserve"> from Anahau</w:t>
        </w:r>
      </w:ins>
      <w:ins w:id="3142" w:author="Roberts, Julie" w:date="2022-03-21T17:49:00Z">
        <w:r>
          <w:t xml:space="preserve"> for the month of February </w:t>
        </w:r>
      </w:ins>
      <w:ins w:id="3143" w:author="Roberts, Julie" w:date="2022-03-21T17:50:00Z">
        <w:r>
          <w:t>2018</w:t>
        </w:r>
      </w:ins>
      <w:ins w:id="3144" w:author="Roberts, Julie" w:date="2022-03-22T15:14:00Z">
        <w:r w:rsidR="00C020D9">
          <w:t>.</w:t>
        </w:r>
      </w:ins>
      <w:ins w:id="3145" w:author="Roberts, Julie" w:date="2022-03-21T17:50:00Z">
        <w:r>
          <w:t xml:space="preserve"> </w:t>
        </w:r>
      </w:ins>
      <w:ins w:id="3146" w:author="Roberts, Julie" w:date="2022-03-22T15:37:00Z">
        <w:r w:rsidR="0073161E">
          <w:t>The costs shown here are included in the costs as “Short-Term Purchased Energy” in Table 2.1.</w:t>
        </w:r>
      </w:ins>
    </w:p>
    <w:p w14:paraId="56CEA8E3" w14:textId="77777777" w:rsidR="00C62275" w:rsidRDefault="00C62275" w:rsidP="00C62275">
      <w:pPr>
        <w:pStyle w:val="TableHdg"/>
        <w:spacing w:before="0" w:after="0" w:line="480" w:lineRule="auto"/>
        <w:rPr>
          <w:ins w:id="3147" w:author="Roberts, Julie" w:date="2022-03-22T16:27:00Z"/>
        </w:rPr>
      </w:pPr>
    </w:p>
    <w:p w14:paraId="402822E8" w14:textId="0DAFF9C4" w:rsidR="00C62275" w:rsidRDefault="00C62275" w:rsidP="00C62275">
      <w:pPr>
        <w:pStyle w:val="TableHdg"/>
        <w:spacing w:before="0" w:after="0" w:line="480" w:lineRule="auto"/>
        <w:rPr>
          <w:ins w:id="3148" w:author="Roberts, Julie" w:date="2022-03-22T16:27:00Z"/>
        </w:rPr>
      </w:pPr>
      <w:ins w:id="3149" w:author="Roberts, Julie" w:date="2022-03-22T16:27:00Z">
        <w:r w:rsidRPr="00535122">
          <w:t xml:space="preserve">Table </w:t>
        </w:r>
        <w:r>
          <w:t>2.5</w:t>
        </w:r>
      </w:ins>
    </w:p>
    <w:p w14:paraId="5ECFEED4" w14:textId="21AE0574" w:rsidR="00C62275" w:rsidRPr="0035397A" w:rsidRDefault="00C62275" w:rsidP="00C62275">
      <w:pPr>
        <w:pStyle w:val="TableHdg"/>
        <w:spacing w:before="0" w:after="0" w:line="480" w:lineRule="auto"/>
        <w:rPr>
          <w:ins w:id="3150" w:author="Roberts, Julie" w:date="2022-03-22T16:27:00Z"/>
        </w:rPr>
      </w:pPr>
      <w:ins w:id="3151" w:author="Roberts, Julie" w:date="2022-03-22T16:28:00Z">
        <w:r>
          <w:t>Anahau</w:t>
        </w:r>
      </w:ins>
      <w:ins w:id="3152" w:author="Roberts, Julie" w:date="2022-03-22T16:27:00Z">
        <w:r>
          <w:t xml:space="preserve"> Seasonal On-Peak Energy</w:t>
        </w:r>
      </w:ins>
    </w:p>
    <w:tbl>
      <w:tblPr>
        <w:tblStyle w:val="TableGrid"/>
        <w:tblW w:w="0" w:type="auto"/>
        <w:tblLook w:val="04A0" w:firstRow="1" w:lastRow="0" w:firstColumn="1" w:lastColumn="0" w:noHBand="0" w:noVBand="1"/>
      </w:tblPr>
      <w:tblGrid>
        <w:gridCol w:w="3264"/>
        <w:gridCol w:w="4308"/>
      </w:tblGrid>
      <w:tr w:rsidR="00C020D9" w:rsidRPr="006C245F" w14:paraId="74C419C5" w14:textId="77777777" w:rsidTr="00C020D9">
        <w:trPr>
          <w:trHeight w:val="233"/>
          <w:ins w:id="3153" w:author="Roberts, Julie" w:date="2022-03-22T15:09:00Z"/>
        </w:trPr>
        <w:tc>
          <w:tcPr>
            <w:tcW w:w="3264" w:type="dxa"/>
          </w:tcPr>
          <w:p w14:paraId="260828AE" w14:textId="77777777" w:rsidR="00C020D9" w:rsidRPr="00896D89" w:rsidRDefault="00C020D9" w:rsidP="00C020D9">
            <w:pPr>
              <w:pStyle w:val="TableHdg"/>
              <w:keepLines/>
              <w:suppressLineNumbers/>
              <w:spacing w:before="0" w:after="0" w:line="240" w:lineRule="auto"/>
              <w:ind w:right="90"/>
              <w:rPr>
                <w:ins w:id="3154" w:author="Roberts, Julie" w:date="2022-03-22T15:09:00Z"/>
                <w:rFonts w:eastAsia="Times New Roman"/>
                <w:sz w:val="22"/>
                <w:szCs w:val="22"/>
              </w:rPr>
            </w:pPr>
          </w:p>
        </w:tc>
        <w:tc>
          <w:tcPr>
            <w:tcW w:w="4308" w:type="dxa"/>
          </w:tcPr>
          <w:p w14:paraId="220D56B5" w14:textId="77777777" w:rsidR="00C020D9" w:rsidRPr="00896D89" w:rsidRDefault="00C020D9" w:rsidP="00C020D9">
            <w:pPr>
              <w:pStyle w:val="TableHdg"/>
              <w:keepLines/>
              <w:suppressLineNumbers/>
              <w:spacing w:before="0" w:after="0" w:line="240" w:lineRule="auto"/>
              <w:ind w:right="90"/>
              <w:rPr>
                <w:ins w:id="3155" w:author="Roberts, Julie" w:date="2022-03-22T15:09:00Z"/>
                <w:rFonts w:eastAsia="Times New Roman"/>
                <w:sz w:val="22"/>
                <w:szCs w:val="22"/>
              </w:rPr>
            </w:pPr>
            <w:ins w:id="3156" w:author="Roberts, Julie" w:date="2022-03-22T15:09:00Z">
              <w:r w:rsidRPr="00896D89">
                <w:rPr>
                  <w:rFonts w:eastAsia="Times New Roman"/>
                  <w:sz w:val="22"/>
                  <w:szCs w:val="22"/>
                </w:rPr>
                <w:t>Total</w:t>
              </w:r>
            </w:ins>
          </w:p>
        </w:tc>
      </w:tr>
      <w:tr w:rsidR="00C020D9" w:rsidRPr="006C245F" w14:paraId="3B1460DE" w14:textId="77777777" w:rsidTr="00C020D9">
        <w:trPr>
          <w:trHeight w:val="736"/>
          <w:ins w:id="3157" w:author="Roberts, Julie" w:date="2022-03-22T15:09:00Z"/>
        </w:trPr>
        <w:tc>
          <w:tcPr>
            <w:tcW w:w="3264" w:type="dxa"/>
          </w:tcPr>
          <w:p w14:paraId="221D875D" w14:textId="08C20C11" w:rsidR="00C020D9" w:rsidRPr="00896D89" w:rsidRDefault="00C020D9" w:rsidP="00C020D9">
            <w:pPr>
              <w:pStyle w:val="TableHdg"/>
              <w:keepLines/>
              <w:suppressLineNumbers/>
              <w:spacing w:before="0" w:after="0" w:line="240" w:lineRule="auto"/>
              <w:ind w:right="90"/>
              <w:rPr>
                <w:ins w:id="3158" w:author="Roberts, Julie" w:date="2022-03-22T15:09:00Z"/>
                <w:rFonts w:eastAsia="Times New Roman"/>
                <w:b w:val="0"/>
                <w:sz w:val="22"/>
                <w:szCs w:val="22"/>
              </w:rPr>
            </w:pPr>
            <w:ins w:id="3159" w:author="Roberts, Julie" w:date="2022-03-22T15:13:00Z">
              <w:r>
                <w:rPr>
                  <w:rFonts w:eastAsia="Times New Roman"/>
                  <w:b w:val="0"/>
                  <w:sz w:val="22"/>
                  <w:szCs w:val="22"/>
                </w:rPr>
                <w:t>February</w:t>
              </w:r>
            </w:ins>
            <w:ins w:id="3160" w:author="Roberts, Julie" w:date="2022-03-22T15:09:00Z">
              <w:r w:rsidRPr="00896D89">
                <w:rPr>
                  <w:rFonts w:eastAsia="Times New Roman"/>
                  <w:b w:val="0"/>
                  <w:sz w:val="22"/>
                  <w:szCs w:val="22"/>
                </w:rPr>
                <w:t xml:space="preserve"> 2018</w:t>
              </w:r>
            </w:ins>
          </w:p>
        </w:tc>
        <w:tc>
          <w:tcPr>
            <w:tcW w:w="4308" w:type="dxa"/>
          </w:tcPr>
          <w:p w14:paraId="61DECABB" w14:textId="4F2AB26E" w:rsidR="00C020D9" w:rsidRPr="00896D89" w:rsidRDefault="00C020D9" w:rsidP="00B003A2">
            <w:pPr>
              <w:pStyle w:val="TableHdg"/>
              <w:keepLines/>
              <w:suppressLineNumbers/>
              <w:spacing w:before="0" w:after="0" w:line="240" w:lineRule="auto"/>
              <w:ind w:right="90"/>
              <w:rPr>
                <w:ins w:id="3161" w:author="Roberts, Julie" w:date="2022-03-22T15:09:00Z"/>
                <w:rFonts w:eastAsia="Times New Roman"/>
                <w:b w:val="0"/>
                <w:sz w:val="22"/>
                <w:szCs w:val="22"/>
              </w:rPr>
            </w:pPr>
            <w:ins w:id="3162" w:author="Roberts, Julie" w:date="2022-03-22T15:09:00Z">
              <w:r>
                <w:rPr>
                  <w:rFonts w:eastAsia="Times New Roman"/>
                  <w:b w:val="0"/>
                  <w:sz w:val="22"/>
                  <w:szCs w:val="22"/>
                </w:rPr>
                <w:t>$</w:t>
              </w:r>
            </w:ins>
            <w:ins w:id="3163" w:author="Roberts, Julie" w:date="2022-03-22T15:16:00Z">
              <w:r w:rsidR="00032A45">
                <w:rPr>
                  <w:rFonts w:eastAsia="Times New Roman"/>
                  <w:b w:val="0"/>
                  <w:sz w:val="22"/>
                  <w:szCs w:val="22"/>
                </w:rPr>
                <w:t>109,132.80</w:t>
              </w:r>
            </w:ins>
          </w:p>
        </w:tc>
      </w:tr>
    </w:tbl>
    <w:p w14:paraId="35C4FC00" w14:textId="77777777" w:rsidR="00C020D9" w:rsidRPr="00B003A2" w:rsidRDefault="00C020D9">
      <w:pPr>
        <w:pStyle w:val="BodyText"/>
        <w:ind w:firstLine="0"/>
        <w:rPr>
          <w:ins w:id="3164" w:author="Roberts, Julie" w:date="2022-03-21T17:31:00Z"/>
        </w:rPr>
        <w:pPrChange w:id="3165" w:author="Roberts, Julie" w:date="2022-03-21T17:49:00Z">
          <w:pPr>
            <w:pStyle w:val="Pleading3L3"/>
            <w:spacing w:line="480" w:lineRule="auto"/>
            <w:ind w:right="90"/>
          </w:pPr>
        </w:pPrChange>
      </w:pPr>
    </w:p>
    <w:p w14:paraId="06A55E49" w14:textId="4B30391A" w:rsidR="00C53253" w:rsidRDefault="009B2495" w:rsidP="001247F9">
      <w:pPr>
        <w:pStyle w:val="Pleading3L3"/>
        <w:spacing w:line="480" w:lineRule="auto"/>
        <w:ind w:right="90"/>
        <w:rPr>
          <w:ins w:id="3166" w:author="Roberts, Julie" w:date="2022-03-21T18:09:00Z"/>
        </w:rPr>
      </w:pPr>
      <w:bookmarkStart w:id="3167" w:name="_Toc99034607"/>
      <w:ins w:id="3168" w:author="Roberts, Julie" w:date="2022-03-21T17:58:00Z">
        <w:r>
          <w:t>Exelon Generation Company</w:t>
        </w:r>
      </w:ins>
      <w:ins w:id="3169" w:author="Roberts, Julie" w:date="2022-03-21T17:54:00Z">
        <w:r w:rsidR="00A67FBB">
          <w:t xml:space="preserve"> Short-term Contract for Seasonal Energy</w:t>
        </w:r>
      </w:ins>
      <w:bookmarkEnd w:id="3167"/>
    </w:p>
    <w:p w14:paraId="009FCD48" w14:textId="0F6DB1B5" w:rsidR="00A67FBB" w:rsidRDefault="00032A45">
      <w:pPr>
        <w:pStyle w:val="BodyText"/>
        <w:ind w:firstLine="0"/>
        <w:rPr>
          <w:ins w:id="3170" w:author="Roberts, Julie" w:date="2022-03-22T15:47:00Z"/>
        </w:rPr>
        <w:pPrChange w:id="3171" w:author="Roberts, Julie" w:date="2022-03-21T17:55:00Z">
          <w:pPr>
            <w:pStyle w:val="Pleading3L3"/>
            <w:spacing w:line="480" w:lineRule="auto"/>
            <w:ind w:right="90"/>
          </w:pPr>
        </w:pPrChange>
      </w:pPr>
      <w:ins w:id="3172" w:author="Roberts, Julie" w:date="2022-03-22T15:19:00Z">
        <w:r>
          <w:t xml:space="preserve">In October </w:t>
        </w:r>
      </w:ins>
      <w:ins w:id="3173" w:author="Roberts, Julie" w:date="2022-03-22T15:31:00Z">
        <w:r w:rsidR="0073161E">
          <w:t>2018,</w:t>
        </w:r>
      </w:ins>
      <w:ins w:id="3174" w:author="Roberts, Julie" w:date="2022-03-22T15:20:00Z">
        <w:r>
          <w:t xml:space="preserve"> </w:t>
        </w:r>
      </w:ins>
      <w:ins w:id="3175" w:author="Roberts, Julie" w:date="2022-03-21T17:55:00Z">
        <w:r w:rsidR="00A67FBB">
          <w:t xml:space="preserve">BVES executed a short-term contract with </w:t>
        </w:r>
      </w:ins>
      <w:ins w:id="3176" w:author="Roberts, Julie" w:date="2022-03-21T17:56:00Z">
        <w:r w:rsidR="00A67FBB">
          <w:t>Exelon Generation Company, LLC</w:t>
        </w:r>
      </w:ins>
      <w:ins w:id="3177" w:author="Roberts, Julie" w:date="2022-03-22T15:19:00Z">
        <w:r>
          <w:t>.</w:t>
        </w:r>
      </w:ins>
      <w:ins w:id="3178" w:author="Roberts, Julie" w:date="2022-03-22T15:38:00Z">
        <w:r w:rsidR="00F66FBD">
          <w:t xml:space="preserve"> </w:t>
        </w:r>
      </w:ins>
      <w:ins w:id="3179" w:author="Roberts, Julie" w:date="2022-03-22T15:39:00Z">
        <w:r w:rsidR="00F66FBD">
          <w:t xml:space="preserve">For </w:t>
        </w:r>
      </w:ins>
      <w:ins w:id="3180" w:author="Roberts, Julie" w:date="2022-03-22T15:38:00Z">
        <w:r w:rsidR="00F66FBD">
          <w:t>Seasonal Baseload Energy for November 1, 2018 through February 28. 2019</w:t>
        </w:r>
      </w:ins>
      <w:ins w:id="3181" w:author="Roberts, Julie" w:date="2022-03-22T15:39:00Z">
        <w:r w:rsidR="00F66FBD">
          <w:t>.</w:t>
        </w:r>
      </w:ins>
      <w:ins w:id="3182" w:author="Roberts, Julie" w:date="2022-03-22T15:48:00Z">
        <w:r w:rsidR="00431060">
          <w:t xml:space="preserve">  The costs shown here are included in the costs as “Short-Term Purchased Energy” in Table 2.1.</w:t>
        </w:r>
      </w:ins>
    </w:p>
    <w:p w14:paraId="69D44593" w14:textId="77777777" w:rsidR="00C62275" w:rsidRDefault="00C62275" w:rsidP="00C62275">
      <w:pPr>
        <w:pStyle w:val="TableHdg"/>
        <w:spacing w:before="0" w:after="0" w:line="480" w:lineRule="auto"/>
        <w:rPr>
          <w:ins w:id="3183" w:author="Roberts, Julie" w:date="2022-03-22T16:29:00Z"/>
        </w:rPr>
      </w:pPr>
    </w:p>
    <w:p w14:paraId="02DE2324" w14:textId="38218721" w:rsidR="00C62275" w:rsidRPr="009D7E97" w:rsidRDefault="00C62275" w:rsidP="00C62275">
      <w:pPr>
        <w:pStyle w:val="TableHdg"/>
        <w:spacing w:before="0" w:after="0" w:line="480" w:lineRule="auto"/>
        <w:rPr>
          <w:ins w:id="3184" w:author="Roberts, Julie" w:date="2022-03-22T16:29:00Z"/>
          <w:rPrChange w:id="3185" w:author="Roberts, Julie" w:date="2022-03-25T09:33:00Z">
            <w:rPr>
              <w:ins w:id="3186" w:author="Roberts, Julie" w:date="2022-03-22T16:29:00Z"/>
            </w:rPr>
          </w:rPrChange>
        </w:rPr>
      </w:pPr>
      <w:ins w:id="3187" w:author="Roberts, Julie" w:date="2022-03-22T16:29:00Z">
        <w:r w:rsidRPr="009D7E97">
          <w:rPr>
            <w:rPrChange w:id="3188" w:author="Roberts, Julie" w:date="2022-03-25T09:33:00Z">
              <w:rPr/>
            </w:rPrChange>
          </w:rPr>
          <w:t>Table 2.6</w:t>
        </w:r>
      </w:ins>
    </w:p>
    <w:p w14:paraId="1EF6DCE5" w14:textId="2B76209C" w:rsidR="00C62275" w:rsidRPr="009D7E97" w:rsidRDefault="00F67EC2" w:rsidP="00C62275">
      <w:pPr>
        <w:pStyle w:val="TableHdg"/>
        <w:spacing w:before="0" w:after="0" w:line="480" w:lineRule="auto"/>
        <w:rPr>
          <w:ins w:id="3189" w:author="Roberts, Julie" w:date="2022-03-22T16:29:00Z"/>
          <w:rPrChange w:id="3190" w:author="Roberts, Julie" w:date="2022-03-25T09:33:00Z">
            <w:rPr>
              <w:ins w:id="3191" w:author="Roberts, Julie" w:date="2022-03-22T16:29:00Z"/>
            </w:rPr>
          </w:rPrChange>
        </w:rPr>
      </w:pPr>
      <w:ins w:id="3192" w:author="Roberts, Julie" w:date="2022-03-24T17:27:00Z">
        <w:r w:rsidRPr="009D7E97">
          <w:rPr>
            <w:rPrChange w:id="3193" w:author="Roberts, Julie" w:date="2022-03-25T09:33:00Z">
              <w:rPr>
                <w:highlight w:val="yellow"/>
              </w:rPr>
            </w:rPrChange>
          </w:rPr>
          <w:t>Exelon Generation Company</w:t>
        </w:r>
      </w:ins>
      <w:ins w:id="3194" w:author="Roberts, Julie" w:date="2022-03-22T16:29:00Z">
        <w:r w:rsidR="00C62275" w:rsidRPr="009D7E97">
          <w:rPr>
            <w:rPrChange w:id="3195" w:author="Roberts, Julie" w:date="2022-03-25T09:33:00Z">
              <w:rPr/>
            </w:rPrChange>
          </w:rPr>
          <w:t xml:space="preserve"> Seasonal Energy</w:t>
        </w:r>
      </w:ins>
    </w:p>
    <w:p w14:paraId="66AF66BC" w14:textId="77777777" w:rsidR="00C62275" w:rsidRPr="009D7E97" w:rsidRDefault="00C62275">
      <w:pPr>
        <w:pStyle w:val="BodyText"/>
        <w:ind w:firstLine="0"/>
        <w:rPr>
          <w:ins w:id="3196" w:author="Roberts, Julie" w:date="2022-03-21T18:12:00Z"/>
          <w:rPrChange w:id="3197" w:author="Roberts, Julie" w:date="2022-03-25T09:33:00Z">
            <w:rPr>
              <w:ins w:id="3198" w:author="Roberts, Julie" w:date="2022-03-21T18:12:00Z"/>
            </w:rPr>
          </w:rPrChange>
        </w:rPr>
        <w:pPrChange w:id="3199" w:author="Roberts, Julie" w:date="2022-03-21T17:55:00Z">
          <w:pPr>
            <w:pStyle w:val="Pleading3L3"/>
            <w:spacing w:line="480" w:lineRule="auto"/>
            <w:ind w:right="90"/>
          </w:pPr>
        </w:pPrChange>
      </w:pPr>
    </w:p>
    <w:tbl>
      <w:tblPr>
        <w:tblStyle w:val="TableGrid"/>
        <w:tblW w:w="0" w:type="auto"/>
        <w:tblLook w:val="04A0" w:firstRow="1" w:lastRow="0" w:firstColumn="1" w:lastColumn="0" w:noHBand="0" w:noVBand="1"/>
        <w:tblPrChange w:id="3200" w:author="Roberts, Julie" w:date="2022-03-22T15:21:00Z">
          <w:tblPr>
            <w:tblStyle w:val="TableGrid"/>
            <w:tblW w:w="0" w:type="auto"/>
            <w:tblLook w:val="04A0" w:firstRow="1" w:lastRow="0" w:firstColumn="1" w:lastColumn="0" w:noHBand="0" w:noVBand="1"/>
          </w:tblPr>
        </w:tblPrChange>
      </w:tblPr>
      <w:tblGrid>
        <w:gridCol w:w="2147"/>
        <w:gridCol w:w="2197"/>
        <w:gridCol w:w="2197"/>
        <w:gridCol w:w="2809"/>
        <w:tblGridChange w:id="3201">
          <w:tblGrid>
            <w:gridCol w:w="2666"/>
            <w:gridCol w:w="3178"/>
            <w:gridCol w:w="3178"/>
            <w:gridCol w:w="3506"/>
          </w:tblGrid>
        </w:tblGridChange>
      </w:tblGrid>
      <w:tr w:rsidR="00032A45" w:rsidRPr="009D7E97" w14:paraId="6D404027" w14:textId="77777777" w:rsidTr="00032A45">
        <w:trPr>
          <w:trHeight w:val="233"/>
          <w:ins w:id="3202" w:author="Roberts, Julie" w:date="2022-03-22T15:20:00Z"/>
          <w:trPrChange w:id="3203" w:author="Roberts, Julie" w:date="2022-03-22T15:21:00Z">
            <w:trPr>
              <w:trHeight w:val="233"/>
            </w:trPr>
          </w:trPrChange>
        </w:trPr>
        <w:tc>
          <w:tcPr>
            <w:tcW w:w="2147" w:type="dxa"/>
            <w:tcPrChange w:id="3204" w:author="Roberts, Julie" w:date="2022-03-22T15:21:00Z">
              <w:tcPr>
                <w:tcW w:w="2666" w:type="dxa"/>
              </w:tcPr>
            </w:tcPrChange>
          </w:tcPr>
          <w:p w14:paraId="7853E7A9" w14:textId="77777777" w:rsidR="00032A45" w:rsidRPr="009D7E97" w:rsidRDefault="00032A45" w:rsidP="000B2493">
            <w:pPr>
              <w:pStyle w:val="TableHdg"/>
              <w:keepLines/>
              <w:suppressLineNumbers/>
              <w:spacing w:before="0" w:after="0" w:line="240" w:lineRule="auto"/>
              <w:ind w:right="90"/>
              <w:rPr>
                <w:ins w:id="3205" w:author="Roberts, Julie" w:date="2022-03-22T15:20:00Z"/>
                <w:rFonts w:eastAsia="Times New Roman"/>
                <w:sz w:val="22"/>
                <w:szCs w:val="22"/>
                <w:rPrChange w:id="3206" w:author="Roberts, Julie" w:date="2022-03-25T09:33:00Z">
                  <w:rPr>
                    <w:ins w:id="3207" w:author="Roberts, Julie" w:date="2022-03-22T15:20:00Z"/>
                    <w:rFonts w:eastAsia="Times New Roman"/>
                    <w:sz w:val="22"/>
                    <w:szCs w:val="22"/>
                  </w:rPr>
                </w:rPrChange>
              </w:rPr>
            </w:pPr>
          </w:p>
        </w:tc>
        <w:tc>
          <w:tcPr>
            <w:tcW w:w="2197" w:type="dxa"/>
            <w:tcPrChange w:id="3208" w:author="Roberts, Julie" w:date="2022-03-22T15:21:00Z">
              <w:tcPr>
                <w:tcW w:w="3178" w:type="dxa"/>
              </w:tcPr>
            </w:tcPrChange>
          </w:tcPr>
          <w:p w14:paraId="433F6BC3" w14:textId="2A8B378D" w:rsidR="00032A45" w:rsidRPr="009D7E97" w:rsidRDefault="00F66FBD" w:rsidP="000B2493">
            <w:pPr>
              <w:pStyle w:val="TableHdg"/>
              <w:keepLines/>
              <w:suppressLineNumbers/>
              <w:spacing w:before="0" w:after="0" w:line="240" w:lineRule="auto"/>
              <w:ind w:right="90"/>
              <w:rPr>
                <w:ins w:id="3209" w:author="Roberts, Julie" w:date="2022-03-22T15:21:00Z"/>
                <w:rFonts w:eastAsia="Times New Roman"/>
                <w:sz w:val="22"/>
                <w:szCs w:val="22"/>
                <w:rPrChange w:id="3210" w:author="Roberts, Julie" w:date="2022-03-25T09:33:00Z">
                  <w:rPr>
                    <w:ins w:id="3211" w:author="Roberts, Julie" w:date="2022-03-22T15:21:00Z"/>
                    <w:rFonts w:eastAsia="Times New Roman"/>
                    <w:sz w:val="22"/>
                    <w:szCs w:val="22"/>
                  </w:rPr>
                </w:rPrChange>
              </w:rPr>
            </w:pPr>
            <w:ins w:id="3212" w:author="Roberts, Julie" w:date="2022-03-22T15:41:00Z">
              <w:r w:rsidRPr="009D7E97">
                <w:rPr>
                  <w:rFonts w:eastAsia="Times New Roman"/>
                  <w:sz w:val="22"/>
                  <w:szCs w:val="22"/>
                  <w:rPrChange w:id="3213" w:author="Roberts, Julie" w:date="2022-03-25T09:33:00Z">
                    <w:rPr>
                      <w:rFonts w:eastAsia="Times New Roman"/>
                      <w:sz w:val="22"/>
                      <w:szCs w:val="22"/>
                    </w:rPr>
                  </w:rPrChange>
                </w:rPr>
                <w:t>2018</w:t>
              </w:r>
            </w:ins>
          </w:p>
        </w:tc>
        <w:tc>
          <w:tcPr>
            <w:tcW w:w="2197" w:type="dxa"/>
            <w:tcPrChange w:id="3214" w:author="Roberts, Julie" w:date="2022-03-22T15:21:00Z">
              <w:tcPr>
                <w:tcW w:w="3178" w:type="dxa"/>
              </w:tcPr>
            </w:tcPrChange>
          </w:tcPr>
          <w:p w14:paraId="2E10302C" w14:textId="114847EE" w:rsidR="00032A45" w:rsidRPr="009D7E97" w:rsidRDefault="00F66FBD" w:rsidP="000B2493">
            <w:pPr>
              <w:pStyle w:val="TableHdg"/>
              <w:keepLines/>
              <w:suppressLineNumbers/>
              <w:spacing w:before="0" w:after="0" w:line="240" w:lineRule="auto"/>
              <w:ind w:right="90"/>
              <w:rPr>
                <w:ins w:id="3215" w:author="Roberts, Julie" w:date="2022-03-22T15:21:00Z"/>
                <w:rFonts w:eastAsia="Times New Roman"/>
                <w:sz w:val="22"/>
                <w:szCs w:val="22"/>
                <w:rPrChange w:id="3216" w:author="Roberts, Julie" w:date="2022-03-25T09:33:00Z">
                  <w:rPr>
                    <w:ins w:id="3217" w:author="Roberts, Julie" w:date="2022-03-22T15:21:00Z"/>
                    <w:rFonts w:eastAsia="Times New Roman"/>
                    <w:sz w:val="22"/>
                    <w:szCs w:val="22"/>
                  </w:rPr>
                </w:rPrChange>
              </w:rPr>
            </w:pPr>
            <w:ins w:id="3218" w:author="Roberts, Julie" w:date="2022-03-22T15:41:00Z">
              <w:r w:rsidRPr="009D7E97">
                <w:rPr>
                  <w:rFonts w:eastAsia="Times New Roman"/>
                  <w:sz w:val="22"/>
                  <w:szCs w:val="22"/>
                  <w:rPrChange w:id="3219" w:author="Roberts, Julie" w:date="2022-03-25T09:33:00Z">
                    <w:rPr>
                      <w:rFonts w:eastAsia="Times New Roman"/>
                      <w:sz w:val="22"/>
                      <w:szCs w:val="22"/>
                    </w:rPr>
                  </w:rPrChange>
                </w:rPr>
                <w:t>2019</w:t>
              </w:r>
            </w:ins>
          </w:p>
        </w:tc>
        <w:tc>
          <w:tcPr>
            <w:tcW w:w="2809" w:type="dxa"/>
            <w:tcPrChange w:id="3220" w:author="Roberts, Julie" w:date="2022-03-22T15:21:00Z">
              <w:tcPr>
                <w:tcW w:w="3506" w:type="dxa"/>
              </w:tcPr>
            </w:tcPrChange>
          </w:tcPr>
          <w:p w14:paraId="45EB4198" w14:textId="65F61F00" w:rsidR="00032A45" w:rsidRPr="009D7E97" w:rsidRDefault="00032A45" w:rsidP="000B2493">
            <w:pPr>
              <w:pStyle w:val="TableHdg"/>
              <w:keepLines/>
              <w:suppressLineNumbers/>
              <w:spacing w:before="0" w:after="0" w:line="240" w:lineRule="auto"/>
              <w:ind w:right="90"/>
              <w:rPr>
                <w:ins w:id="3221" w:author="Roberts, Julie" w:date="2022-03-22T15:20:00Z"/>
                <w:rFonts w:eastAsia="Times New Roman"/>
                <w:sz w:val="22"/>
                <w:szCs w:val="22"/>
                <w:rPrChange w:id="3222" w:author="Roberts, Julie" w:date="2022-03-25T09:33:00Z">
                  <w:rPr>
                    <w:ins w:id="3223" w:author="Roberts, Julie" w:date="2022-03-22T15:20:00Z"/>
                    <w:rFonts w:eastAsia="Times New Roman"/>
                    <w:sz w:val="22"/>
                    <w:szCs w:val="22"/>
                  </w:rPr>
                </w:rPrChange>
              </w:rPr>
            </w:pPr>
            <w:ins w:id="3224" w:author="Roberts, Julie" w:date="2022-03-22T15:20:00Z">
              <w:r w:rsidRPr="009D7E97">
                <w:rPr>
                  <w:rFonts w:eastAsia="Times New Roman"/>
                  <w:sz w:val="22"/>
                  <w:szCs w:val="22"/>
                  <w:rPrChange w:id="3225" w:author="Roberts, Julie" w:date="2022-03-25T09:33:00Z">
                    <w:rPr>
                      <w:rFonts w:eastAsia="Times New Roman"/>
                      <w:sz w:val="22"/>
                      <w:szCs w:val="22"/>
                    </w:rPr>
                  </w:rPrChange>
                </w:rPr>
                <w:t>Total</w:t>
              </w:r>
            </w:ins>
          </w:p>
        </w:tc>
      </w:tr>
      <w:tr w:rsidR="00032A45" w:rsidRPr="006C245F" w14:paraId="5FA5AF4F" w14:textId="77777777" w:rsidTr="00032A45">
        <w:trPr>
          <w:trHeight w:val="736"/>
          <w:ins w:id="3226" w:author="Roberts, Julie" w:date="2022-03-22T15:20:00Z"/>
          <w:trPrChange w:id="3227" w:author="Roberts, Julie" w:date="2022-03-22T15:21:00Z">
            <w:trPr>
              <w:trHeight w:val="736"/>
            </w:trPr>
          </w:trPrChange>
        </w:trPr>
        <w:tc>
          <w:tcPr>
            <w:tcW w:w="2147" w:type="dxa"/>
            <w:tcPrChange w:id="3228" w:author="Roberts, Julie" w:date="2022-03-22T15:21:00Z">
              <w:tcPr>
                <w:tcW w:w="2666" w:type="dxa"/>
              </w:tcPr>
            </w:tcPrChange>
          </w:tcPr>
          <w:p w14:paraId="54EA1380" w14:textId="6283140F" w:rsidR="00032A45" w:rsidRPr="009D7E97" w:rsidRDefault="00F66FBD" w:rsidP="000B2493">
            <w:pPr>
              <w:pStyle w:val="TableHdg"/>
              <w:keepLines/>
              <w:suppressLineNumbers/>
              <w:spacing w:before="0" w:after="0" w:line="240" w:lineRule="auto"/>
              <w:ind w:right="90"/>
              <w:rPr>
                <w:ins w:id="3229" w:author="Roberts, Julie" w:date="2022-03-22T15:20:00Z"/>
                <w:rFonts w:eastAsia="Times New Roman"/>
                <w:sz w:val="22"/>
                <w:szCs w:val="22"/>
                <w:rPrChange w:id="3230" w:author="Roberts, Julie" w:date="2022-03-25T09:33:00Z">
                  <w:rPr>
                    <w:ins w:id="3231" w:author="Roberts, Julie" w:date="2022-03-22T15:20:00Z"/>
                    <w:rFonts w:eastAsia="Times New Roman"/>
                    <w:b w:val="0"/>
                    <w:sz w:val="22"/>
                    <w:szCs w:val="22"/>
                  </w:rPr>
                </w:rPrChange>
              </w:rPr>
            </w:pPr>
            <w:ins w:id="3232" w:author="Roberts, Julie" w:date="2022-03-22T15:42:00Z">
              <w:r w:rsidRPr="009D7E97">
                <w:rPr>
                  <w:rFonts w:eastAsia="Times New Roman"/>
                  <w:sz w:val="22"/>
                  <w:szCs w:val="22"/>
                  <w:rPrChange w:id="3233" w:author="Roberts, Julie" w:date="2022-03-25T09:33:00Z">
                    <w:rPr>
                      <w:rFonts w:eastAsia="Times New Roman"/>
                      <w:b w:val="0"/>
                      <w:sz w:val="22"/>
                      <w:szCs w:val="22"/>
                    </w:rPr>
                  </w:rPrChange>
                </w:rPr>
                <w:t>Seasonal Baseload Cost</w:t>
              </w:r>
            </w:ins>
          </w:p>
        </w:tc>
        <w:tc>
          <w:tcPr>
            <w:tcW w:w="2197" w:type="dxa"/>
            <w:tcPrChange w:id="3234" w:author="Roberts, Julie" w:date="2022-03-22T15:21:00Z">
              <w:tcPr>
                <w:tcW w:w="3178" w:type="dxa"/>
              </w:tcPr>
            </w:tcPrChange>
          </w:tcPr>
          <w:p w14:paraId="29A96B9F" w14:textId="4B2AFE18" w:rsidR="00032A45" w:rsidRPr="009D7E97" w:rsidRDefault="00F66FBD" w:rsidP="000B2493">
            <w:pPr>
              <w:pStyle w:val="TableHdg"/>
              <w:keepLines/>
              <w:suppressLineNumbers/>
              <w:spacing w:before="0" w:after="0" w:line="240" w:lineRule="auto"/>
              <w:ind w:right="90"/>
              <w:rPr>
                <w:ins w:id="3235" w:author="Roberts, Julie" w:date="2022-03-22T15:21:00Z"/>
                <w:rFonts w:eastAsia="Times New Roman"/>
                <w:b w:val="0"/>
                <w:sz w:val="22"/>
                <w:szCs w:val="22"/>
                <w:rPrChange w:id="3236" w:author="Roberts, Julie" w:date="2022-03-25T09:33:00Z">
                  <w:rPr>
                    <w:ins w:id="3237" w:author="Roberts, Julie" w:date="2022-03-22T15:21:00Z"/>
                    <w:rFonts w:eastAsia="Times New Roman"/>
                    <w:b w:val="0"/>
                    <w:sz w:val="22"/>
                    <w:szCs w:val="22"/>
                  </w:rPr>
                </w:rPrChange>
              </w:rPr>
            </w:pPr>
            <w:ins w:id="3238" w:author="Roberts, Julie" w:date="2022-03-22T15:45:00Z">
              <w:r w:rsidRPr="009D7E97">
                <w:rPr>
                  <w:rFonts w:eastAsia="Times New Roman"/>
                  <w:b w:val="0"/>
                  <w:sz w:val="22"/>
                  <w:szCs w:val="22"/>
                  <w:rPrChange w:id="3239" w:author="Roberts, Julie" w:date="2022-03-25T09:33:00Z">
                    <w:rPr>
                      <w:rFonts w:eastAsia="Times New Roman"/>
                      <w:b w:val="0"/>
                      <w:sz w:val="22"/>
                      <w:szCs w:val="22"/>
                    </w:rPr>
                  </w:rPrChange>
                </w:rPr>
                <w:t>$691,928</w:t>
              </w:r>
            </w:ins>
          </w:p>
        </w:tc>
        <w:tc>
          <w:tcPr>
            <w:tcW w:w="2197" w:type="dxa"/>
            <w:tcPrChange w:id="3240" w:author="Roberts, Julie" w:date="2022-03-22T15:21:00Z">
              <w:tcPr>
                <w:tcW w:w="3178" w:type="dxa"/>
              </w:tcPr>
            </w:tcPrChange>
          </w:tcPr>
          <w:p w14:paraId="4025A479" w14:textId="7C0DF7C8" w:rsidR="00032A45" w:rsidRPr="009D7E97" w:rsidRDefault="00F66FBD" w:rsidP="000B2493">
            <w:pPr>
              <w:pStyle w:val="TableHdg"/>
              <w:keepLines/>
              <w:suppressLineNumbers/>
              <w:spacing w:before="0" w:after="0" w:line="240" w:lineRule="auto"/>
              <w:ind w:right="90"/>
              <w:rPr>
                <w:ins w:id="3241" w:author="Roberts, Julie" w:date="2022-03-22T15:21:00Z"/>
                <w:rFonts w:eastAsia="Times New Roman"/>
                <w:b w:val="0"/>
                <w:sz w:val="22"/>
                <w:szCs w:val="22"/>
                <w:rPrChange w:id="3242" w:author="Roberts, Julie" w:date="2022-03-25T09:33:00Z">
                  <w:rPr>
                    <w:ins w:id="3243" w:author="Roberts, Julie" w:date="2022-03-22T15:21:00Z"/>
                    <w:rFonts w:eastAsia="Times New Roman"/>
                    <w:b w:val="0"/>
                    <w:sz w:val="22"/>
                    <w:szCs w:val="22"/>
                  </w:rPr>
                </w:rPrChange>
              </w:rPr>
            </w:pPr>
            <w:ins w:id="3244" w:author="Roberts, Julie" w:date="2022-03-22T15:46:00Z">
              <w:r w:rsidRPr="009D7E97">
                <w:rPr>
                  <w:rFonts w:eastAsia="Times New Roman"/>
                  <w:b w:val="0"/>
                  <w:sz w:val="22"/>
                  <w:szCs w:val="22"/>
                  <w:rPrChange w:id="3245" w:author="Roberts, Julie" w:date="2022-03-25T09:33:00Z">
                    <w:rPr>
                      <w:rFonts w:eastAsia="Times New Roman"/>
                      <w:b w:val="0"/>
                      <w:sz w:val="22"/>
                      <w:szCs w:val="22"/>
                    </w:rPr>
                  </w:rPrChange>
                </w:rPr>
                <w:t>$664,243</w:t>
              </w:r>
            </w:ins>
          </w:p>
        </w:tc>
        <w:tc>
          <w:tcPr>
            <w:tcW w:w="2809" w:type="dxa"/>
            <w:tcPrChange w:id="3246" w:author="Roberts, Julie" w:date="2022-03-22T15:21:00Z">
              <w:tcPr>
                <w:tcW w:w="3506" w:type="dxa"/>
              </w:tcPr>
            </w:tcPrChange>
          </w:tcPr>
          <w:p w14:paraId="32FAEEBE" w14:textId="0D056AE1" w:rsidR="00032A45" w:rsidRPr="00896D89" w:rsidRDefault="00F66FBD" w:rsidP="000B2493">
            <w:pPr>
              <w:pStyle w:val="TableHdg"/>
              <w:keepLines/>
              <w:suppressLineNumbers/>
              <w:spacing w:before="0" w:after="0" w:line="240" w:lineRule="auto"/>
              <w:ind w:right="90"/>
              <w:rPr>
                <w:ins w:id="3247" w:author="Roberts, Julie" w:date="2022-03-22T15:20:00Z"/>
                <w:rFonts w:eastAsia="Times New Roman"/>
                <w:b w:val="0"/>
                <w:sz w:val="22"/>
                <w:szCs w:val="22"/>
              </w:rPr>
            </w:pPr>
            <w:ins w:id="3248" w:author="Roberts, Julie" w:date="2022-03-22T15:46:00Z">
              <w:r w:rsidRPr="009D7E97">
                <w:rPr>
                  <w:rFonts w:eastAsia="Times New Roman"/>
                  <w:b w:val="0"/>
                  <w:sz w:val="22"/>
                  <w:szCs w:val="22"/>
                  <w:rPrChange w:id="3249" w:author="Roberts, Julie" w:date="2022-03-25T09:33:00Z">
                    <w:rPr>
                      <w:rFonts w:eastAsia="Times New Roman"/>
                      <w:b w:val="0"/>
                      <w:sz w:val="22"/>
                      <w:szCs w:val="22"/>
                    </w:rPr>
                  </w:rPrChange>
                </w:rPr>
                <w:t>$1,356,171</w:t>
              </w:r>
            </w:ins>
          </w:p>
        </w:tc>
      </w:tr>
    </w:tbl>
    <w:p w14:paraId="061E1CC6" w14:textId="77777777" w:rsidR="006060AE" w:rsidRDefault="006060AE">
      <w:pPr>
        <w:pStyle w:val="BodyText"/>
        <w:ind w:firstLine="0"/>
        <w:rPr>
          <w:ins w:id="3250" w:author="Roberts, Julie" w:date="2022-03-21T18:11:00Z"/>
        </w:rPr>
        <w:pPrChange w:id="3251" w:author="Roberts, Julie" w:date="2022-03-21T17:55:00Z">
          <w:pPr>
            <w:pStyle w:val="Pleading3L3"/>
            <w:spacing w:line="480" w:lineRule="auto"/>
            <w:ind w:right="90"/>
          </w:pPr>
        </w:pPrChange>
      </w:pPr>
    </w:p>
    <w:p w14:paraId="3133F8CF" w14:textId="1AF84FCD" w:rsidR="006060AE" w:rsidRDefault="006060AE" w:rsidP="006060AE">
      <w:pPr>
        <w:pStyle w:val="Pleading3L3"/>
        <w:rPr>
          <w:ins w:id="3252" w:author="Roberts, Julie" w:date="2022-03-21T18:17:00Z"/>
        </w:rPr>
      </w:pPr>
      <w:ins w:id="3253" w:author="Roberts, Julie" w:date="2022-03-21T18:19:00Z">
        <w:r w:rsidRPr="006060AE">
          <w:t xml:space="preserve">  </w:t>
        </w:r>
      </w:ins>
      <w:bookmarkStart w:id="3254" w:name="_Toc99034608"/>
      <w:ins w:id="3255" w:author="Roberts, Julie" w:date="2022-03-24T09:41:00Z">
        <w:r w:rsidR="0055392F">
          <w:t>Exelon Generation</w:t>
        </w:r>
      </w:ins>
      <w:ins w:id="3256" w:author="Roberts, Julie" w:date="2022-03-21T18:19:00Z">
        <w:r w:rsidRPr="006060AE">
          <w:t xml:space="preserve"> Seasonal Baseload (November 1, 2019 – December 31, 2022) Contract</w:t>
        </w:r>
      </w:ins>
      <w:bookmarkEnd w:id="3254"/>
    </w:p>
    <w:p w14:paraId="6294983D" w14:textId="16704C13" w:rsidR="00032A45" w:rsidRDefault="00DC3E39" w:rsidP="00032A45">
      <w:pPr>
        <w:pStyle w:val="BodyText"/>
        <w:spacing w:line="480" w:lineRule="auto"/>
        <w:ind w:right="90"/>
        <w:rPr>
          <w:ins w:id="3257" w:author="Roberts, Julie" w:date="2022-03-22T15:18:00Z"/>
        </w:rPr>
      </w:pPr>
      <w:ins w:id="3258" w:author="Roberts, Julie" w:date="2022-03-21T18:23:00Z">
        <w:r>
          <w:t>In September 2019</w:t>
        </w:r>
      </w:ins>
      <w:ins w:id="3259" w:author="Roberts, Julie" w:date="2022-03-21T18:24:00Z">
        <w:r>
          <w:t>,</w:t>
        </w:r>
      </w:ins>
      <w:ins w:id="3260" w:author="Roberts, Julie" w:date="2022-03-21T18:23:00Z">
        <w:r>
          <w:t xml:space="preserve"> BVES executed a long-term</w:t>
        </w:r>
      </w:ins>
      <w:ins w:id="3261" w:author="Roberts, Julie" w:date="2022-03-21T18:24:00Z">
        <w:r>
          <w:t>, 3 year, 2 month</w:t>
        </w:r>
      </w:ins>
      <w:ins w:id="3262" w:author="Roberts, Julie" w:date="2022-03-21T18:23:00Z">
        <w:r>
          <w:t xml:space="preserve"> contract with Exelon Generation Company</w:t>
        </w:r>
      </w:ins>
      <w:ins w:id="3263" w:author="Roberts, Julie" w:date="2022-03-21T18:24:00Z">
        <w:r w:rsidR="00032A45">
          <w:t xml:space="preserve"> </w:t>
        </w:r>
      </w:ins>
      <w:ins w:id="3264" w:author="Roberts, Julie" w:date="2022-03-22T15:18:00Z">
        <w:r w:rsidR="00032A45">
          <w:t xml:space="preserve">for Seasonal Baseload Shaped Volume Energy.  The costs shown here are included in the costs as “Long-Term Purchased Energy” in Table 2.1.  </w:t>
        </w:r>
      </w:ins>
    </w:p>
    <w:p w14:paraId="79A14847" w14:textId="41CFFA21" w:rsidR="00032A45" w:rsidRDefault="00032A45" w:rsidP="00032A45">
      <w:pPr>
        <w:pStyle w:val="BodyText"/>
        <w:spacing w:line="480" w:lineRule="auto"/>
        <w:ind w:right="90"/>
        <w:rPr>
          <w:ins w:id="3265" w:author="Roberts, Julie" w:date="2022-03-22T15:18:00Z"/>
        </w:rPr>
      </w:pPr>
      <w:ins w:id="3266" w:author="Roberts, Julie" w:date="2022-03-22T15:18:00Z">
        <w:r w:rsidRPr="00896D89">
          <w:lastRenderedPageBreak/>
          <w:t xml:space="preserve">In Decision (“D”) D.19-08-030 the Commission approved the </w:t>
        </w:r>
      </w:ins>
      <w:ins w:id="3267" w:author="Roberts, Julie" w:date="2022-03-25T09:35:00Z">
        <w:r w:rsidR="009D7E97">
          <w:t>Exelon Generation</w:t>
        </w:r>
      </w:ins>
      <w:ins w:id="3268" w:author="Roberts, Julie" w:date="2022-03-22T15:18:00Z">
        <w:r w:rsidRPr="00896D89">
          <w:t xml:space="preserve"> Seasonal Baseload contract.  The Commission required BVES to exercise prudent administration of the contract over its life.</w:t>
        </w:r>
        <w:r>
          <w:t xml:space="preserve">  Set forth in Table 2.5 below are the costs related to the annual seasonal baseload product under the Constellation agreement from November 1, 2019 through December 31, 2022.  </w:t>
        </w:r>
      </w:ins>
      <w:ins w:id="3269" w:author="Roberts, Julie" w:date="2022-03-22T16:30:00Z">
        <w:r w:rsidR="00C62275">
          <w:t>The costs shown here are included in the costs as “Long-Term Purchased Energy” in Table 2.1.</w:t>
        </w:r>
      </w:ins>
    </w:p>
    <w:p w14:paraId="3B5ED01E" w14:textId="35026C02" w:rsidR="00032A45" w:rsidRDefault="00032A45" w:rsidP="00032A45">
      <w:pPr>
        <w:pStyle w:val="TableHdg"/>
        <w:spacing w:before="0" w:after="0" w:line="480" w:lineRule="auto"/>
        <w:rPr>
          <w:ins w:id="3270" w:author="Roberts, Julie" w:date="2022-03-22T15:18:00Z"/>
        </w:rPr>
      </w:pPr>
      <w:ins w:id="3271" w:author="Roberts, Julie" w:date="2022-03-22T15:18:00Z">
        <w:r w:rsidRPr="00535122">
          <w:t xml:space="preserve">Table </w:t>
        </w:r>
        <w:r>
          <w:t>2.</w:t>
        </w:r>
      </w:ins>
      <w:ins w:id="3272" w:author="Roberts, Julie" w:date="2022-03-25T13:47:00Z">
        <w:r w:rsidR="00171662">
          <w:t>7</w:t>
        </w:r>
      </w:ins>
    </w:p>
    <w:p w14:paraId="3F62E059" w14:textId="344EEDB3" w:rsidR="00032A45" w:rsidRPr="0035397A" w:rsidRDefault="00F66FBD" w:rsidP="00032A45">
      <w:pPr>
        <w:pStyle w:val="TableHdg"/>
        <w:spacing w:before="0" w:after="0" w:line="480" w:lineRule="auto"/>
        <w:rPr>
          <w:ins w:id="3273" w:author="Roberts, Julie" w:date="2022-03-22T15:18:00Z"/>
        </w:rPr>
      </w:pPr>
      <w:ins w:id="3274" w:author="Roberts, Julie" w:date="2022-03-22T15:40:00Z">
        <w:r>
          <w:t>Exelon Generation Company</w:t>
        </w:r>
      </w:ins>
      <w:ins w:id="3275" w:author="Roberts, Julie" w:date="2022-03-22T15:18:00Z">
        <w:r w:rsidR="00032A45">
          <w:t xml:space="preserve"> Seasonal </w:t>
        </w:r>
        <w:r w:rsidR="00032A45" w:rsidRPr="0035397A">
          <w:t>Baseload Costs</w:t>
        </w:r>
      </w:ins>
    </w:p>
    <w:tbl>
      <w:tblPr>
        <w:tblStyle w:val="TableGrid"/>
        <w:tblW w:w="0" w:type="auto"/>
        <w:tblLook w:val="04A0" w:firstRow="1" w:lastRow="0" w:firstColumn="1" w:lastColumn="0" w:noHBand="0" w:noVBand="1"/>
      </w:tblPr>
      <w:tblGrid>
        <w:gridCol w:w="1491"/>
        <w:gridCol w:w="1541"/>
        <w:gridCol w:w="1320"/>
        <w:gridCol w:w="1652"/>
        <w:gridCol w:w="1465"/>
        <w:gridCol w:w="1881"/>
      </w:tblGrid>
      <w:tr w:rsidR="00032A45" w:rsidRPr="004E6E74" w14:paraId="5F89B043" w14:textId="77777777" w:rsidTr="000B2493">
        <w:trPr>
          <w:trHeight w:val="200"/>
          <w:ins w:id="3276" w:author="Roberts, Julie" w:date="2022-03-22T15:18:00Z"/>
        </w:trPr>
        <w:tc>
          <w:tcPr>
            <w:tcW w:w="1491" w:type="dxa"/>
          </w:tcPr>
          <w:p w14:paraId="4F457AD1" w14:textId="77777777" w:rsidR="00032A45" w:rsidRPr="004E6E74" w:rsidRDefault="00032A45" w:rsidP="000B2493">
            <w:pPr>
              <w:pStyle w:val="TableHdg"/>
              <w:keepLines/>
              <w:suppressLineNumbers/>
              <w:spacing w:before="0" w:after="0" w:line="240" w:lineRule="auto"/>
              <w:ind w:right="90"/>
              <w:rPr>
                <w:ins w:id="3277" w:author="Roberts, Julie" w:date="2022-03-22T15:18:00Z"/>
                <w:rFonts w:eastAsia="Times New Roman"/>
                <w:sz w:val="22"/>
                <w:szCs w:val="22"/>
              </w:rPr>
            </w:pPr>
          </w:p>
        </w:tc>
        <w:tc>
          <w:tcPr>
            <w:tcW w:w="1541" w:type="dxa"/>
          </w:tcPr>
          <w:p w14:paraId="37857E84" w14:textId="77777777" w:rsidR="00032A45" w:rsidRPr="004E6E74" w:rsidRDefault="00032A45" w:rsidP="000B2493">
            <w:pPr>
              <w:pStyle w:val="TableHdg"/>
              <w:keepLines/>
              <w:suppressLineNumbers/>
              <w:spacing w:before="0" w:after="0" w:line="240" w:lineRule="auto"/>
              <w:ind w:right="90"/>
              <w:rPr>
                <w:ins w:id="3278" w:author="Roberts, Julie" w:date="2022-03-22T15:18:00Z"/>
                <w:rFonts w:eastAsia="Times New Roman"/>
                <w:sz w:val="22"/>
                <w:szCs w:val="22"/>
              </w:rPr>
            </w:pPr>
            <w:ins w:id="3279" w:author="Roberts, Julie" w:date="2022-03-22T15:18:00Z">
              <w:r w:rsidRPr="004E6E74">
                <w:rPr>
                  <w:rFonts w:eastAsia="Times New Roman"/>
                  <w:sz w:val="22"/>
                  <w:szCs w:val="22"/>
                </w:rPr>
                <w:t>2019*</w:t>
              </w:r>
            </w:ins>
          </w:p>
        </w:tc>
        <w:tc>
          <w:tcPr>
            <w:tcW w:w="1320" w:type="dxa"/>
          </w:tcPr>
          <w:p w14:paraId="17535896" w14:textId="77777777" w:rsidR="00032A45" w:rsidRPr="004E6E74" w:rsidRDefault="00032A45" w:rsidP="000B2493">
            <w:pPr>
              <w:pStyle w:val="TableHdg"/>
              <w:keepLines/>
              <w:suppressLineNumbers/>
              <w:spacing w:before="0" w:after="0" w:line="240" w:lineRule="auto"/>
              <w:ind w:right="90"/>
              <w:rPr>
                <w:ins w:id="3280" w:author="Roberts, Julie" w:date="2022-03-22T15:18:00Z"/>
                <w:rFonts w:eastAsia="Times New Roman"/>
                <w:sz w:val="22"/>
                <w:szCs w:val="22"/>
              </w:rPr>
            </w:pPr>
            <w:ins w:id="3281" w:author="Roberts, Julie" w:date="2022-03-22T15:18:00Z">
              <w:r w:rsidRPr="004E6E74">
                <w:rPr>
                  <w:rFonts w:eastAsia="Times New Roman"/>
                  <w:sz w:val="22"/>
                  <w:szCs w:val="22"/>
                </w:rPr>
                <w:t>2020</w:t>
              </w:r>
            </w:ins>
          </w:p>
        </w:tc>
        <w:tc>
          <w:tcPr>
            <w:tcW w:w="1652" w:type="dxa"/>
          </w:tcPr>
          <w:p w14:paraId="737A22AB" w14:textId="77777777" w:rsidR="00032A45" w:rsidRPr="004E6E74" w:rsidRDefault="00032A45" w:rsidP="000B2493">
            <w:pPr>
              <w:pStyle w:val="TableHdg"/>
              <w:keepLines/>
              <w:suppressLineNumbers/>
              <w:spacing w:before="0" w:after="0" w:line="240" w:lineRule="auto"/>
              <w:ind w:right="90"/>
              <w:rPr>
                <w:ins w:id="3282" w:author="Roberts, Julie" w:date="2022-03-22T15:18:00Z"/>
                <w:rFonts w:eastAsia="Times New Roman"/>
                <w:sz w:val="22"/>
                <w:szCs w:val="22"/>
              </w:rPr>
            </w:pPr>
            <w:ins w:id="3283" w:author="Roberts, Julie" w:date="2022-03-22T15:18:00Z">
              <w:r w:rsidRPr="004E6E74">
                <w:rPr>
                  <w:rFonts w:eastAsia="Times New Roman"/>
                  <w:sz w:val="22"/>
                  <w:szCs w:val="22"/>
                </w:rPr>
                <w:t>2021</w:t>
              </w:r>
            </w:ins>
          </w:p>
        </w:tc>
        <w:tc>
          <w:tcPr>
            <w:tcW w:w="1465" w:type="dxa"/>
          </w:tcPr>
          <w:p w14:paraId="2F90F275" w14:textId="741C5BC8" w:rsidR="00032A45" w:rsidRPr="004E6E74" w:rsidRDefault="00032A45" w:rsidP="000B2493">
            <w:pPr>
              <w:pStyle w:val="TableHdg"/>
              <w:keepLines/>
              <w:suppressLineNumbers/>
              <w:spacing w:before="0" w:after="0" w:line="240" w:lineRule="auto"/>
              <w:ind w:right="90"/>
              <w:rPr>
                <w:ins w:id="3284" w:author="Roberts, Julie" w:date="2022-03-22T15:18:00Z"/>
                <w:rFonts w:eastAsia="Times New Roman"/>
                <w:sz w:val="22"/>
                <w:szCs w:val="22"/>
              </w:rPr>
            </w:pPr>
            <w:ins w:id="3285" w:author="Roberts, Julie" w:date="2022-03-22T15:18:00Z">
              <w:r>
                <w:rPr>
                  <w:rFonts w:eastAsia="Times New Roman"/>
                  <w:sz w:val="22"/>
                  <w:szCs w:val="22"/>
                </w:rPr>
                <w:t>2022</w:t>
              </w:r>
            </w:ins>
            <w:ins w:id="3286" w:author="Roberts, Julie" w:date="2022-03-22T16:04:00Z">
              <w:r w:rsidR="00D060B9">
                <w:rPr>
                  <w:rFonts w:eastAsia="Times New Roman"/>
                  <w:sz w:val="22"/>
                  <w:szCs w:val="22"/>
                </w:rPr>
                <w:t>**</w:t>
              </w:r>
            </w:ins>
          </w:p>
        </w:tc>
        <w:tc>
          <w:tcPr>
            <w:tcW w:w="1881" w:type="dxa"/>
          </w:tcPr>
          <w:p w14:paraId="66B2418D" w14:textId="77777777" w:rsidR="00032A45" w:rsidRPr="004E6E74" w:rsidRDefault="00032A45" w:rsidP="000B2493">
            <w:pPr>
              <w:pStyle w:val="TableHdg"/>
              <w:keepLines/>
              <w:suppressLineNumbers/>
              <w:spacing w:before="0" w:after="0" w:line="240" w:lineRule="auto"/>
              <w:ind w:right="90"/>
              <w:rPr>
                <w:ins w:id="3287" w:author="Roberts, Julie" w:date="2022-03-22T15:18:00Z"/>
                <w:rFonts w:eastAsia="Times New Roman"/>
                <w:sz w:val="22"/>
                <w:szCs w:val="22"/>
              </w:rPr>
            </w:pPr>
            <w:ins w:id="3288" w:author="Roberts, Julie" w:date="2022-03-22T15:18:00Z">
              <w:r w:rsidRPr="004E6E74">
                <w:rPr>
                  <w:rFonts w:eastAsia="Times New Roman"/>
                  <w:sz w:val="22"/>
                  <w:szCs w:val="22"/>
                </w:rPr>
                <w:t>Total</w:t>
              </w:r>
            </w:ins>
          </w:p>
        </w:tc>
      </w:tr>
      <w:tr w:rsidR="00032A45" w:rsidRPr="004E6E74" w14:paraId="4F7A98A9" w14:textId="77777777" w:rsidTr="000B2493">
        <w:trPr>
          <w:trHeight w:val="631"/>
          <w:ins w:id="3289" w:author="Roberts, Julie" w:date="2022-03-22T15:18:00Z"/>
        </w:trPr>
        <w:tc>
          <w:tcPr>
            <w:tcW w:w="1491" w:type="dxa"/>
          </w:tcPr>
          <w:p w14:paraId="403BE5B6" w14:textId="643BE712" w:rsidR="00032A45" w:rsidRPr="004E6E74" w:rsidRDefault="00F66FBD" w:rsidP="000B2493">
            <w:pPr>
              <w:pStyle w:val="TableHdg"/>
              <w:keepLines/>
              <w:suppressLineNumbers/>
              <w:spacing w:before="0" w:after="0" w:line="240" w:lineRule="auto"/>
              <w:ind w:right="90"/>
              <w:rPr>
                <w:ins w:id="3290" w:author="Roberts, Julie" w:date="2022-03-22T15:18:00Z"/>
                <w:rFonts w:eastAsia="Times New Roman"/>
                <w:sz w:val="22"/>
                <w:szCs w:val="22"/>
              </w:rPr>
            </w:pPr>
            <w:ins w:id="3291" w:author="Roberts, Julie" w:date="2022-03-22T15:40:00Z">
              <w:r>
                <w:rPr>
                  <w:rFonts w:eastAsia="Times New Roman"/>
                  <w:sz w:val="22"/>
                  <w:szCs w:val="22"/>
                </w:rPr>
                <w:t>Seasonal</w:t>
              </w:r>
            </w:ins>
            <w:ins w:id="3292" w:author="Roberts, Julie" w:date="2022-03-22T15:18:00Z">
              <w:r w:rsidR="00032A45" w:rsidRPr="004E6E74">
                <w:rPr>
                  <w:rFonts w:eastAsia="Times New Roman"/>
                  <w:sz w:val="22"/>
                  <w:szCs w:val="22"/>
                </w:rPr>
                <w:t xml:space="preserve"> Baseload Cost</w:t>
              </w:r>
            </w:ins>
          </w:p>
        </w:tc>
        <w:tc>
          <w:tcPr>
            <w:tcW w:w="1541" w:type="dxa"/>
          </w:tcPr>
          <w:p w14:paraId="54E85C1F" w14:textId="77777777" w:rsidR="00032A45" w:rsidRPr="004E6E74" w:rsidRDefault="00032A45" w:rsidP="000B2493">
            <w:pPr>
              <w:pStyle w:val="TableHdg"/>
              <w:keepLines/>
              <w:suppressLineNumbers/>
              <w:spacing w:before="0" w:after="0" w:line="240" w:lineRule="auto"/>
              <w:ind w:right="90"/>
              <w:rPr>
                <w:ins w:id="3293" w:author="Roberts, Julie" w:date="2022-03-22T15:18:00Z"/>
                <w:rFonts w:eastAsia="Times New Roman"/>
                <w:b w:val="0"/>
                <w:sz w:val="22"/>
                <w:szCs w:val="22"/>
              </w:rPr>
            </w:pPr>
            <w:ins w:id="3294" w:author="Roberts, Julie" w:date="2022-03-22T15:18:00Z">
              <w:r w:rsidRPr="004E6E74">
                <w:rPr>
                  <w:rFonts w:eastAsia="Times New Roman"/>
                  <w:b w:val="0"/>
                  <w:sz w:val="22"/>
                  <w:szCs w:val="22"/>
                </w:rPr>
                <w:t>$</w:t>
              </w:r>
              <w:r>
                <w:rPr>
                  <w:rFonts w:eastAsia="Times New Roman"/>
                  <w:b w:val="0"/>
                  <w:sz w:val="22"/>
                  <w:szCs w:val="22"/>
                </w:rPr>
                <w:t>294,471</w:t>
              </w:r>
            </w:ins>
          </w:p>
        </w:tc>
        <w:tc>
          <w:tcPr>
            <w:tcW w:w="1320" w:type="dxa"/>
          </w:tcPr>
          <w:p w14:paraId="7122E567" w14:textId="77777777" w:rsidR="00032A45" w:rsidRPr="00896D89" w:rsidRDefault="00032A45" w:rsidP="000B2493">
            <w:pPr>
              <w:pStyle w:val="TableHdg"/>
              <w:keepLines/>
              <w:suppressLineNumbers/>
              <w:spacing w:before="0" w:after="0" w:line="240" w:lineRule="auto"/>
              <w:ind w:right="90"/>
              <w:rPr>
                <w:ins w:id="3295" w:author="Roberts, Julie" w:date="2022-03-22T15:18:00Z"/>
                <w:rFonts w:eastAsia="Times New Roman"/>
                <w:b w:val="0"/>
                <w:sz w:val="22"/>
                <w:szCs w:val="22"/>
                <w:highlight w:val="yellow"/>
              </w:rPr>
            </w:pPr>
            <w:ins w:id="3296" w:author="Roberts, Julie" w:date="2022-03-22T15:18:00Z">
              <w:r w:rsidRPr="00896D89">
                <w:rPr>
                  <w:rFonts w:eastAsia="Times New Roman"/>
                  <w:b w:val="0"/>
                  <w:sz w:val="22"/>
                  <w:szCs w:val="22"/>
                </w:rPr>
                <w:t>$585,947</w:t>
              </w:r>
            </w:ins>
          </w:p>
        </w:tc>
        <w:tc>
          <w:tcPr>
            <w:tcW w:w="1652" w:type="dxa"/>
          </w:tcPr>
          <w:p w14:paraId="62C79FF2" w14:textId="77777777" w:rsidR="00032A45" w:rsidRPr="00896D89" w:rsidRDefault="00032A45" w:rsidP="000B2493">
            <w:pPr>
              <w:pStyle w:val="TableHdg"/>
              <w:keepLines/>
              <w:suppressLineNumbers/>
              <w:spacing w:before="0" w:after="0" w:line="240" w:lineRule="auto"/>
              <w:ind w:right="90"/>
              <w:rPr>
                <w:ins w:id="3297" w:author="Roberts, Julie" w:date="2022-03-22T15:18:00Z"/>
                <w:rFonts w:eastAsia="Times New Roman"/>
                <w:b w:val="0"/>
                <w:sz w:val="22"/>
                <w:szCs w:val="22"/>
                <w:highlight w:val="yellow"/>
              </w:rPr>
            </w:pPr>
            <w:ins w:id="3298" w:author="Roberts, Julie" w:date="2022-03-22T15:18:00Z">
              <w:r w:rsidRPr="00E14B57">
                <w:rPr>
                  <w:rFonts w:eastAsia="Times New Roman"/>
                  <w:b w:val="0"/>
                  <w:sz w:val="22"/>
                  <w:szCs w:val="22"/>
                </w:rPr>
                <w:t>$</w:t>
              </w:r>
              <w:r w:rsidRPr="00896D89">
                <w:rPr>
                  <w:rFonts w:eastAsia="Times New Roman"/>
                  <w:b w:val="0"/>
                  <w:sz w:val="22"/>
                  <w:szCs w:val="22"/>
                </w:rPr>
                <w:t>583,070</w:t>
              </w:r>
            </w:ins>
          </w:p>
        </w:tc>
        <w:tc>
          <w:tcPr>
            <w:tcW w:w="1465" w:type="dxa"/>
          </w:tcPr>
          <w:p w14:paraId="1F4FE6C0" w14:textId="77777777" w:rsidR="00032A45" w:rsidRPr="00D36050" w:rsidRDefault="00032A45" w:rsidP="000B2493">
            <w:pPr>
              <w:pStyle w:val="TableHdg"/>
              <w:keepLines/>
              <w:suppressLineNumbers/>
              <w:spacing w:before="0" w:after="0" w:line="240" w:lineRule="auto"/>
              <w:ind w:right="90"/>
              <w:rPr>
                <w:ins w:id="3299" w:author="Roberts, Julie" w:date="2022-03-22T15:18:00Z"/>
                <w:rFonts w:eastAsia="Times New Roman"/>
                <w:b w:val="0"/>
                <w:sz w:val="22"/>
                <w:szCs w:val="22"/>
              </w:rPr>
            </w:pPr>
            <w:ins w:id="3300" w:author="Roberts, Julie" w:date="2022-03-22T15:18:00Z">
              <w:r>
                <w:rPr>
                  <w:rFonts w:eastAsia="Times New Roman"/>
                  <w:b w:val="0"/>
                  <w:sz w:val="22"/>
                  <w:szCs w:val="22"/>
                </w:rPr>
                <w:t>$288,599</w:t>
              </w:r>
            </w:ins>
          </w:p>
        </w:tc>
        <w:tc>
          <w:tcPr>
            <w:tcW w:w="1881" w:type="dxa"/>
          </w:tcPr>
          <w:p w14:paraId="57541370" w14:textId="77777777" w:rsidR="00032A45" w:rsidRPr="00896D89" w:rsidRDefault="00032A45" w:rsidP="000B2493">
            <w:pPr>
              <w:pStyle w:val="TableHdg"/>
              <w:keepLines/>
              <w:suppressLineNumbers/>
              <w:spacing w:before="0" w:after="0" w:line="240" w:lineRule="auto"/>
              <w:ind w:right="90"/>
              <w:rPr>
                <w:ins w:id="3301" w:author="Roberts, Julie" w:date="2022-03-22T15:18:00Z"/>
                <w:rFonts w:eastAsia="Times New Roman"/>
                <w:b w:val="0"/>
                <w:sz w:val="22"/>
                <w:szCs w:val="22"/>
                <w:highlight w:val="yellow"/>
              </w:rPr>
            </w:pPr>
            <w:ins w:id="3302" w:author="Roberts, Julie" w:date="2022-03-22T15:18:00Z">
              <w:r>
                <w:rPr>
                  <w:rFonts w:eastAsia="Times New Roman"/>
                  <w:b w:val="0"/>
                  <w:sz w:val="22"/>
                  <w:szCs w:val="22"/>
                </w:rPr>
                <w:t>$1,752,087</w:t>
              </w:r>
            </w:ins>
          </w:p>
        </w:tc>
      </w:tr>
    </w:tbl>
    <w:p w14:paraId="2D3F7798" w14:textId="1CFD94B7" w:rsidR="00032A45" w:rsidRDefault="00032A45" w:rsidP="00032A45">
      <w:pPr>
        <w:pStyle w:val="BodyText"/>
        <w:spacing w:line="480" w:lineRule="auto"/>
        <w:ind w:right="90" w:firstLine="0"/>
        <w:rPr>
          <w:ins w:id="3303" w:author="Roberts, Julie" w:date="2022-03-22T16:04:00Z"/>
          <w:rFonts w:eastAsia="Times New Roman"/>
          <w:sz w:val="18"/>
          <w:szCs w:val="18"/>
        </w:rPr>
      </w:pPr>
      <w:ins w:id="3304" w:author="Roberts, Julie" w:date="2022-03-22T15:18:00Z">
        <w:r>
          <w:rPr>
            <w:rFonts w:eastAsia="Times New Roman"/>
            <w:sz w:val="18"/>
            <w:szCs w:val="18"/>
          </w:rPr>
          <w:t>*Only November -  December 2019</w:t>
        </w:r>
      </w:ins>
    </w:p>
    <w:p w14:paraId="473EFFD4" w14:textId="01B5F239" w:rsidR="00D060B9" w:rsidRDefault="00D060B9" w:rsidP="00032A45">
      <w:pPr>
        <w:pStyle w:val="BodyText"/>
        <w:spacing w:line="480" w:lineRule="auto"/>
        <w:ind w:right="90" w:firstLine="0"/>
        <w:rPr>
          <w:ins w:id="3305" w:author="Roberts, Julie" w:date="2022-03-22T15:18:00Z"/>
          <w:rFonts w:eastAsia="Times New Roman"/>
          <w:sz w:val="18"/>
          <w:szCs w:val="18"/>
        </w:rPr>
      </w:pPr>
      <w:ins w:id="3306" w:author="Roberts, Julie" w:date="2022-03-22T16:05:00Z">
        <w:r>
          <w:rPr>
            <w:rFonts w:eastAsia="Times New Roman"/>
            <w:sz w:val="18"/>
            <w:szCs w:val="18"/>
          </w:rPr>
          <w:t xml:space="preserve">**Only January – </w:t>
        </w:r>
      </w:ins>
      <w:ins w:id="3307" w:author="Roberts, Julie" w:date="2022-03-23T10:18:00Z">
        <w:r w:rsidR="008735B6">
          <w:rPr>
            <w:rFonts w:eastAsia="Times New Roman"/>
            <w:sz w:val="18"/>
            <w:szCs w:val="18"/>
          </w:rPr>
          <w:t xml:space="preserve">October </w:t>
        </w:r>
      </w:ins>
      <w:ins w:id="3308" w:author="Roberts, Julie" w:date="2022-03-22T16:05:00Z">
        <w:r>
          <w:rPr>
            <w:rFonts w:eastAsia="Times New Roman"/>
            <w:sz w:val="18"/>
            <w:szCs w:val="18"/>
          </w:rPr>
          <w:t>2022</w:t>
        </w:r>
      </w:ins>
    </w:p>
    <w:p w14:paraId="65EC9AC5" w14:textId="20584287" w:rsidR="006060AE" w:rsidRPr="00B003A2" w:rsidRDefault="006060AE">
      <w:pPr>
        <w:pStyle w:val="BodyText"/>
        <w:ind w:firstLine="0"/>
        <w:rPr>
          <w:ins w:id="3309" w:author="Roberts, Julie" w:date="2022-03-21T18:11:00Z"/>
        </w:rPr>
        <w:pPrChange w:id="3310" w:author="Roberts, Julie" w:date="2022-03-21T18:18:00Z">
          <w:pPr>
            <w:pStyle w:val="Pleading3L3"/>
            <w:spacing w:line="480" w:lineRule="auto"/>
            <w:ind w:right="90"/>
          </w:pPr>
        </w:pPrChange>
      </w:pPr>
    </w:p>
    <w:p w14:paraId="6BCED476" w14:textId="13E77303" w:rsidR="001247F9" w:rsidRPr="00535122" w:rsidRDefault="001247F9" w:rsidP="001247F9">
      <w:pPr>
        <w:pStyle w:val="Pleading3L3"/>
        <w:spacing w:line="480" w:lineRule="auto"/>
        <w:ind w:right="90"/>
      </w:pPr>
      <w:bookmarkStart w:id="3311" w:name="_Toc99034609"/>
      <w:del w:id="3312" w:author="Roberts, Julie" w:date="2022-03-14T13:22:00Z">
        <w:r w:rsidRPr="00535122" w:rsidDel="00DC22B6">
          <w:delText>Shell Energy North America</w:delText>
        </w:r>
        <w:r w:rsidDel="00DC22B6">
          <w:delText xml:space="preserve"> Contract</w:delText>
        </w:r>
        <w:bookmarkEnd w:id="3089"/>
        <w:r w:rsidDel="00DC22B6">
          <w:delText>s</w:delText>
        </w:r>
      </w:del>
      <w:bookmarkEnd w:id="3090"/>
      <w:ins w:id="3313" w:author="Roberts, Julie" w:date="2022-03-14T13:22:00Z">
        <w:r w:rsidR="00DC22B6">
          <w:t>Morgan Stanley</w:t>
        </w:r>
      </w:ins>
      <w:ins w:id="3314" w:author="Roberts, Julie" w:date="2022-03-14T13:25:00Z">
        <w:r w:rsidR="00DC22B6">
          <w:t xml:space="preserve"> Contract</w:t>
        </w:r>
      </w:ins>
      <w:bookmarkEnd w:id="3311"/>
    </w:p>
    <w:p w14:paraId="78B9934C" w14:textId="7BD8EA6F" w:rsidR="001247F9" w:rsidRDefault="001247F9" w:rsidP="001247F9">
      <w:pPr>
        <w:pStyle w:val="BodyText"/>
        <w:spacing w:line="480" w:lineRule="auto"/>
        <w:ind w:right="90"/>
      </w:pPr>
      <w:r w:rsidRPr="00535122">
        <w:t xml:space="preserve">As a result of </w:t>
      </w:r>
      <w:r>
        <w:t>a</w:t>
      </w:r>
      <w:r w:rsidRPr="00535122">
        <w:t xml:space="preserve"> </w:t>
      </w:r>
      <w:del w:id="3315" w:author="Roberts, Julie" w:date="2022-03-14T13:22:00Z">
        <w:r w:rsidDel="00DC22B6">
          <w:delText>2007</w:delText>
        </w:r>
      </w:del>
      <w:ins w:id="3316" w:author="Roberts, Julie" w:date="2022-03-14T13:22:00Z">
        <w:r w:rsidR="00DC22B6">
          <w:t>2018</w:t>
        </w:r>
      </w:ins>
      <w:r w:rsidR="00BC0EFB">
        <w:t>-</w:t>
      </w:r>
      <w:del w:id="3317" w:author="Roberts, Julie" w:date="2022-03-14T13:23:00Z">
        <w:r w:rsidR="00BC0EFB" w:rsidDel="00DC22B6">
          <w:delText>2008</w:delText>
        </w:r>
        <w:r w:rsidDel="00DC22B6">
          <w:delText xml:space="preserve"> </w:delText>
        </w:r>
      </w:del>
      <w:ins w:id="3318" w:author="Roberts, Julie" w:date="2022-03-14T13:23:00Z">
        <w:r w:rsidR="00DC22B6">
          <w:t xml:space="preserve">2019 </w:t>
        </w:r>
      </w:ins>
      <w:r w:rsidRPr="00535122">
        <w:t xml:space="preserve">RFP process, BVES executed a contract with </w:t>
      </w:r>
      <w:del w:id="3319" w:author="Roberts, Julie" w:date="2022-03-14T13:23:00Z">
        <w:r w:rsidRPr="00535122" w:rsidDel="00DC22B6">
          <w:delText xml:space="preserve">Shell </w:delText>
        </w:r>
      </w:del>
      <w:ins w:id="3320" w:author="Roberts, Julie" w:date="2022-03-14T13:23:00Z">
        <w:r w:rsidR="00DC22B6">
          <w:t>Morgan Stanley</w:t>
        </w:r>
        <w:r w:rsidR="00DC22B6" w:rsidRPr="00535122">
          <w:t xml:space="preserve"> </w:t>
        </w:r>
      </w:ins>
      <w:r w:rsidRPr="00535122">
        <w:t xml:space="preserve">for </w:t>
      </w:r>
      <w:del w:id="3321" w:author="Roberts, Julie" w:date="2022-03-14T13:23:00Z">
        <w:r w:rsidRPr="00535122" w:rsidDel="00DC22B6">
          <w:delText xml:space="preserve">four </w:delText>
        </w:r>
      </w:del>
      <w:ins w:id="3322" w:author="Roberts, Julie" w:date="2022-03-14T13:23:00Z">
        <w:r w:rsidR="005B015B">
          <w:t>a shaped volume of a</w:t>
        </w:r>
        <w:r w:rsidR="009C1A8B">
          <w:t xml:space="preserve">nnual firm baseload </w:t>
        </w:r>
      </w:ins>
      <w:ins w:id="3323" w:author="Roberts, Julie" w:date="2022-03-17T14:18:00Z">
        <w:r w:rsidR="00C73C77">
          <w:t xml:space="preserve">energy </w:t>
        </w:r>
      </w:ins>
      <w:ins w:id="3324" w:author="Roberts, Julie" w:date="2022-03-14T13:23:00Z">
        <w:r w:rsidR="009C1A8B">
          <w:t>for all hou</w:t>
        </w:r>
        <w:r w:rsidR="005B015B">
          <w:t>rs</w:t>
        </w:r>
      </w:ins>
      <w:ins w:id="3325" w:author="Roberts, Julie" w:date="2022-03-14T14:07:00Z">
        <w:r w:rsidR="00EA5170">
          <w:t xml:space="preserve"> for</w:t>
        </w:r>
      </w:ins>
      <w:ins w:id="3326" w:author="Roberts, Julie" w:date="2022-03-17T14:18:00Z">
        <w:r w:rsidR="00C73C77">
          <w:t xml:space="preserve"> the time period of</w:t>
        </w:r>
      </w:ins>
      <w:ins w:id="3327" w:author="Roberts, Julie" w:date="2022-03-14T14:07:00Z">
        <w:r w:rsidR="00EA5170">
          <w:t xml:space="preserve"> December 20</w:t>
        </w:r>
      </w:ins>
      <w:ins w:id="3328" w:author="Roberts, Julie" w:date="2022-03-14T14:08:00Z">
        <w:r w:rsidR="00EA5170">
          <w:t>19</w:t>
        </w:r>
      </w:ins>
      <w:ins w:id="3329" w:author="Roberts, Julie" w:date="2022-03-14T14:07:00Z">
        <w:r w:rsidR="00EA5170">
          <w:t xml:space="preserve"> through</w:t>
        </w:r>
      </w:ins>
      <w:ins w:id="3330" w:author="Roberts, Julie" w:date="2022-03-14T14:08:00Z">
        <w:r w:rsidR="00EA5170">
          <w:t xml:space="preserve"> October 2024</w:t>
        </w:r>
      </w:ins>
      <w:ins w:id="3331" w:author="Roberts, Julie" w:date="2022-03-16T16:31:00Z">
        <w:r w:rsidR="00F16BC7">
          <w:t xml:space="preserve"> for a</w:t>
        </w:r>
      </w:ins>
      <w:ins w:id="3332" w:author="Roberts, Julie" w:date="2022-03-16T16:22:00Z">
        <w:r w:rsidR="00F16BC7">
          <w:t xml:space="preserve"> </w:t>
        </w:r>
      </w:ins>
      <w:ins w:id="3333" w:author="Roberts, Julie" w:date="2022-03-16T16:32:00Z">
        <w:r w:rsidR="00F16BC7">
          <w:t xml:space="preserve">Total of 606,165 MWh in an hourly shaped format.  </w:t>
        </w:r>
      </w:ins>
      <w:del w:id="3334" w:author="Roberts, Julie" w:date="2022-03-14T13:24:00Z">
        <w:r w:rsidRPr="00535122" w:rsidDel="00DC22B6">
          <w:delText>power products</w:delText>
        </w:r>
      </w:del>
      <w:del w:id="3335" w:author="Roberts, Julie" w:date="2022-03-16T16:55:00Z">
        <w:r w:rsidRPr="00535122" w:rsidDel="009C1A8B">
          <w:delText xml:space="preserve"> (an annual baseload product for 13 MW of energy; a seasonal baseload product for 7 MW of energy (December, January and February) and 5 MW of energy (November); a heat rate call option product (</w:delText>
        </w:r>
        <w:r w:rsidDel="009C1A8B">
          <w:delText xml:space="preserve">up to </w:delText>
        </w:r>
        <w:r w:rsidRPr="00535122" w:rsidDel="009C1A8B">
          <w:delText xml:space="preserve">15 MW of </w:delText>
        </w:r>
        <w:r w:rsidDel="009C1A8B">
          <w:delText xml:space="preserve">on–peak energy </w:delText>
        </w:r>
        <w:r w:rsidRPr="00535122" w:rsidDel="009C1A8B">
          <w:delText xml:space="preserve">during the winter months of January through March and 5 MW of </w:delText>
        </w:r>
        <w:r w:rsidDel="009C1A8B">
          <w:delText>on–peak energy</w:delText>
        </w:r>
        <w:r w:rsidRPr="00535122" w:rsidDel="009C1A8B">
          <w:delText xml:space="preserve"> the other months of the year); and a system resource capacity product </w:delText>
        </w:r>
        <w:r w:rsidR="00B53AD9" w:rsidDel="009C1A8B">
          <w:delText>(</w:delText>
        </w:r>
        <w:r w:rsidRPr="00535122" w:rsidDel="009C1A8B">
          <w:delText>for 15-35 MW of capacity varying by month and year</w:delText>
        </w:r>
        <w:r w:rsidDel="009C1A8B">
          <w:delText>)</w:delText>
        </w:r>
        <w:r w:rsidRPr="00535122" w:rsidDel="009C1A8B">
          <w:delText xml:space="preserve">.  </w:delText>
        </w:r>
      </w:del>
      <w:r w:rsidRPr="00AC0F7A">
        <w:t>In Decision (“D”) D.</w:t>
      </w:r>
      <w:del w:id="3336" w:author="Roberts, Julie" w:date="2022-03-16T16:45:00Z">
        <w:r w:rsidRPr="00AC0F7A" w:rsidDel="005B015B">
          <w:delText>09-05-025</w:delText>
        </w:r>
      </w:del>
      <w:ins w:id="3337" w:author="Roberts, Julie" w:date="2022-03-16T16:45:00Z">
        <w:r w:rsidR="005B015B" w:rsidRPr="00AC0F7A">
          <w:rPr>
            <w:rPrChange w:id="3338" w:author="Roberts, Julie" w:date="2022-03-21T16:50:00Z">
              <w:rPr>
                <w:highlight w:val="yellow"/>
              </w:rPr>
            </w:rPrChange>
          </w:rPr>
          <w:t>19-08-030</w:t>
        </w:r>
      </w:ins>
      <w:r w:rsidRPr="00AC0F7A">
        <w:t xml:space="preserve"> the Commission approved the </w:t>
      </w:r>
      <w:del w:id="3339" w:author="Roberts, Julie" w:date="2022-03-16T16:45:00Z">
        <w:r w:rsidRPr="00AC0F7A" w:rsidDel="005B015B">
          <w:delText xml:space="preserve">Shell </w:delText>
        </w:r>
      </w:del>
      <w:ins w:id="3340" w:author="Roberts, Julie" w:date="2022-03-16T16:45:00Z">
        <w:r w:rsidR="005B015B" w:rsidRPr="00AC0F7A">
          <w:rPr>
            <w:rPrChange w:id="3341" w:author="Roberts, Julie" w:date="2022-03-21T16:50:00Z">
              <w:rPr>
                <w:highlight w:val="yellow"/>
              </w:rPr>
            </w:rPrChange>
          </w:rPr>
          <w:t>Morgan Stanley</w:t>
        </w:r>
        <w:r w:rsidR="00C73C77" w:rsidRPr="00AC0F7A">
          <w:rPr>
            <w:rPrChange w:id="3342" w:author="Roberts, Julie" w:date="2022-03-21T16:50:00Z">
              <w:rPr>
                <w:highlight w:val="yellow"/>
              </w:rPr>
            </w:rPrChange>
          </w:rPr>
          <w:t xml:space="preserve"> </w:t>
        </w:r>
      </w:ins>
      <w:r w:rsidRPr="00AC0F7A">
        <w:t>contract</w:t>
      </w:r>
      <w:del w:id="3343" w:author="Roberts, Julie" w:date="2022-03-16T16:46:00Z">
        <w:r w:rsidRPr="00AC0F7A" w:rsidDel="005B015B">
          <w:delText>, and its four distinct power products</w:delText>
        </w:r>
      </w:del>
      <w:r w:rsidRPr="00AC0F7A">
        <w:t>.  The Commission required BVES to exercise prudent administration of the contract</w:t>
      </w:r>
      <w:del w:id="3344" w:author="Roberts, Julie" w:date="2022-03-16T16:51:00Z">
        <w:r w:rsidRPr="00AC0F7A" w:rsidDel="005B015B">
          <w:delText>s</w:delText>
        </w:r>
      </w:del>
      <w:r w:rsidRPr="00AC0F7A">
        <w:t xml:space="preserve"> over </w:t>
      </w:r>
      <w:del w:id="3345" w:author="Roberts, Julie" w:date="2022-03-16T16:51:00Z">
        <w:r w:rsidRPr="00AC0F7A" w:rsidDel="005B015B">
          <w:delText xml:space="preserve">their </w:delText>
        </w:r>
      </w:del>
      <w:ins w:id="3346" w:author="Roberts, Julie" w:date="2022-03-16T16:51:00Z">
        <w:r w:rsidR="005B015B" w:rsidRPr="00AC0F7A">
          <w:rPr>
            <w:rPrChange w:id="3347" w:author="Roberts, Julie" w:date="2022-03-21T16:50:00Z">
              <w:rPr>
                <w:highlight w:val="yellow"/>
              </w:rPr>
            </w:rPrChange>
          </w:rPr>
          <w:t>its</w:t>
        </w:r>
        <w:r w:rsidR="005B015B" w:rsidRPr="00AC0F7A">
          <w:t xml:space="preserve"> </w:t>
        </w:r>
      </w:ins>
      <w:del w:id="3348" w:author="Roberts, Julie" w:date="2022-03-16T16:51:00Z">
        <w:r w:rsidRPr="00AC0F7A" w:rsidDel="005B015B">
          <w:delText>lives</w:delText>
        </w:r>
      </w:del>
      <w:ins w:id="3349" w:author="Roberts, Julie" w:date="2022-03-16T16:51:00Z">
        <w:r w:rsidR="005B015B" w:rsidRPr="00AC0F7A">
          <w:t>li</w:t>
        </w:r>
        <w:r w:rsidR="005B015B" w:rsidRPr="00AC0F7A">
          <w:rPr>
            <w:rPrChange w:id="3350" w:author="Roberts, Julie" w:date="2022-03-21T16:50:00Z">
              <w:rPr>
                <w:highlight w:val="yellow"/>
              </w:rPr>
            </w:rPrChange>
          </w:rPr>
          <w:t>fe</w:t>
        </w:r>
      </w:ins>
      <w:r w:rsidRPr="00AC0F7A">
        <w:t>.</w:t>
      </w:r>
      <w:r w:rsidRPr="00AC0F7A">
        <w:rPr>
          <w:vertAlign w:val="superscript"/>
        </w:rPr>
        <w:footnoteReference w:id="3"/>
      </w:r>
      <w:r w:rsidRPr="00535122">
        <w:t xml:space="preserve"> </w:t>
      </w:r>
      <w:r>
        <w:t xml:space="preserve">  </w:t>
      </w:r>
    </w:p>
    <w:p w14:paraId="0254C220" w14:textId="3CC465FA" w:rsidR="001247F9" w:rsidRPr="00535122" w:rsidRDefault="001247F9" w:rsidP="001247F9">
      <w:pPr>
        <w:pStyle w:val="BodyText"/>
        <w:spacing w:line="480" w:lineRule="auto"/>
        <w:ind w:right="90"/>
      </w:pPr>
      <w:r w:rsidRPr="00535122">
        <w:lastRenderedPageBreak/>
        <w:t xml:space="preserve">Set forth in </w:t>
      </w:r>
      <w:r>
        <w:t>Table 2.</w:t>
      </w:r>
      <w:r w:rsidR="00A743DB">
        <w:t>4</w:t>
      </w:r>
      <w:r w:rsidRPr="00535122">
        <w:t xml:space="preserve"> below are the costs related to</w:t>
      </w:r>
      <w:ins w:id="3354" w:author="Roberts, Julie" w:date="2022-03-16T15:58:00Z">
        <w:r w:rsidR="00960103">
          <w:t xml:space="preserve"> the</w:t>
        </w:r>
      </w:ins>
      <w:r w:rsidRPr="00535122">
        <w:t xml:space="preserve"> annual </w:t>
      </w:r>
      <w:del w:id="3355" w:author="Roberts, Julie" w:date="2022-03-14T13:30:00Z">
        <w:r w:rsidRPr="00535122" w:rsidDel="00DC22B6">
          <w:delText xml:space="preserve">and seasonal </w:delText>
        </w:r>
      </w:del>
      <w:r w:rsidRPr="00535122">
        <w:t>baseload product</w:t>
      </w:r>
      <w:del w:id="3356" w:author="Roberts, Julie" w:date="2022-03-16T15:58:00Z">
        <w:r w:rsidRPr="00535122" w:rsidDel="00960103">
          <w:delText xml:space="preserve">s </w:delText>
        </w:r>
      </w:del>
      <w:ins w:id="3357" w:author="Roberts, Julie" w:date="2022-03-16T15:58:00Z">
        <w:r w:rsidR="00960103">
          <w:t xml:space="preserve"> </w:t>
        </w:r>
      </w:ins>
      <w:r w:rsidRPr="00535122">
        <w:t xml:space="preserve">under the </w:t>
      </w:r>
      <w:del w:id="3358" w:author="Roberts, Julie" w:date="2022-03-14T13:30:00Z">
        <w:r w:rsidRPr="00535122" w:rsidDel="00DC22B6">
          <w:delText xml:space="preserve">Shell </w:delText>
        </w:r>
      </w:del>
      <w:ins w:id="3359" w:author="Roberts, Julie" w:date="2022-03-14T13:30:00Z">
        <w:r w:rsidR="00DC22B6">
          <w:t>Morgan Stanley</w:t>
        </w:r>
        <w:r w:rsidR="00DC22B6" w:rsidRPr="00535122">
          <w:t xml:space="preserve"> </w:t>
        </w:r>
      </w:ins>
      <w:r w:rsidRPr="00535122">
        <w:t>agreement</w:t>
      </w:r>
      <w:del w:id="3360" w:author="Roberts, Julie" w:date="2022-03-14T16:23:00Z">
        <w:r w:rsidDel="00A035AD">
          <w:delText>s</w:delText>
        </w:r>
      </w:del>
      <w:r w:rsidRPr="00535122">
        <w:t xml:space="preserve"> from </w:t>
      </w:r>
      <w:del w:id="3361" w:author="Roberts, Julie" w:date="2022-03-14T13:34:00Z">
        <w:r w:rsidDel="00D85F32">
          <w:delText>September 1, 2011 through November 30, 2013</w:delText>
        </w:r>
      </w:del>
      <w:ins w:id="3362" w:author="Roberts, Julie" w:date="2022-03-14T13:34:00Z">
        <w:r w:rsidR="00D85F32">
          <w:t>December 1, 2019 through October 31, 20</w:t>
        </w:r>
      </w:ins>
      <w:ins w:id="3363" w:author="Roberts, Julie" w:date="2022-03-25T09:48:00Z">
        <w:r w:rsidR="000A3C55">
          <w:t>24</w:t>
        </w:r>
      </w:ins>
      <w:r w:rsidRPr="00535122">
        <w:t>.</w:t>
      </w:r>
      <w:r>
        <w:t xml:space="preserve">  The costs shown here are included in the costs as “</w:t>
      </w:r>
      <w:r w:rsidR="000541F4">
        <w:t>L</w:t>
      </w:r>
      <w:r>
        <w:t>ong-</w:t>
      </w:r>
      <w:r w:rsidR="000541F4">
        <w:t>T</w:t>
      </w:r>
      <w:r>
        <w:t xml:space="preserve">erm </w:t>
      </w:r>
      <w:r w:rsidR="000541F4">
        <w:t>P</w:t>
      </w:r>
      <w:r>
        <w:t xml:space="preserve">urchased </w:t>
      </w:r>
      <w:r w:rsidR="000541F4">
        <w:t>E</w:t>
      </w:r>
      <w:r>
        <w:t>nergy” in Table 2.</w:t>
      </w:r>
      <w:r w:rsidRPr="0039647F">
        <w:t>1</w:t>
      </w:r>
      <w:r>
        <w:t>.</w:t>
      </w:r>
    </w:p>
    <w:p w14:paraId="08A7EE51" w14:textId="0C5FC224" w:rsidR="0035397A" w:rsidRDefault="0035397A" w:rsidP="0035397A">
      <w:pPr>
        <w:pStyle w:val="TableHdg"/>
        <w:spacing w:before="0" w:after="0" w:line="480" w:lineRule="auto"/>
      </w:pPr>
      <w:r w:rsidRPr="00535122">
        <w:t xml:space="preserve">Table </w:t>
      </w:r>
      <w:r>
        <w:t>2.</w:t>
      </w:r>
      <w:ins w:id="3364" w:author="Roberts, Julie" w:date="2022-03-25T09:43:00Z">
        <w:r w:rsidR="000A3C55" w:rsidDel="00C62275">
          <w:t xml:space="preserve"> </w:t>
        </w:r>
      </w:ins>
      <w:del w:id="3365" w:author="Roberts, Julie" w:date="2022-03-22T16:31:00Z">
        <w:r w:rsidR="00D37068" w:rsidDel="00C62275">
          <w:delText>4</w:delText>
        </w:r>
      </w:del>
      <w:ins w:id="3366" w:author="Roberts, Julie" w:date="2022-03-25T13:47:00Z">
        <w:r w:rsidR="00171662">
          <w:t>8</w:t>
        </w:r>
      </w:ins>
    </w:p>
    <w:p w14:paraId="2D6E3EBE" w14:textId="3F3D8BBE" w:rsidR="0035397A" w:rsidRPr="0035397A" w:rsidRDefault="0035397A" w:rsidP="0035397A">
      <w:pPr>
        <w:pStyle w:val="TableHdg"/>
        <w:spacing w:before="0" w:after="0" w:line="480" w:lineRule="auto"/>
      </w:pPr>
      <w:del w:id="3367" w:author="Roberts, Julie" w:date="2022-03-14T13:35:00Z">
        <w:r w:rsidRPr="0035397A" w:rsidDel="00D85F32">
          <w:delText xml:space="preserve">Shell </w:delText>
        </w:r>
      </w:del>
      <w:ins w:id="3368" w:author="Roberts, Julie" w:date="2022-03-14T13:35:00Z">
        <w:r w:rsidR="00D85F32">
          <w:t>Morgan Stanley</w:t>
        </w:r>
        <w:r w:rsidR="00D85F32" w:rsidRPr="0035397A">
          <w:t xml:space="preserve"> </w:t>
        </w:r>
      </w:ins>
      <w:r w:rsidRPr="0035397A">
        <w:t xml:space="preserve">Annual </w:t>
      </w:r>
      <w:del w:id="3369" w:author="Roberts, Julie" w:date="2022-03-14T13:35:00Z">
        <w:r w:rsidRPr="0035397A" w:rsidDel="00D85F32">
          <w:delText xml:space="preserve">and Seasonal </w:delText>
        </w:r>
      </w:del>
      <w:r w:rsidRPr="0035397A">
        <w:t>Baseload Costs</w:t>
      </w:r>
    </w:p>
    <w:tbl>
      <w:tblPr>
        <w:tblW w:w="918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659"/>
        <w:gridCol w:w="1814"/>
        <w:gridCol w:w="1403"/>
        <w:gridCol w:w="2381"/>
        <w:gridCol w:w="1923"/>
      </w:tblGrid>
      <w:tr w:rsidR="0079000C" w:rsidRPr="00456677" w:rsidDel="0079000C" w14:paraId="1E1B7E71" w14:textId="17AAE5A2" w:rsidTr="0079000C">
        <w:trPr>
          <w:trHeight w:val="319"/>
          <w:del w:id="3370" w:author="Roberts, Julie" w:date="2022-03-15T08:57:00Z"/>
        </w:trPr>
        <w:tc>
          <w:tcPr>
            <w:tcW w:w="1170" w:type="dxa"/>
            <w:shd w:val="clear" w:color="auto" w:fill="auto"/>
            <w:vAlign w:val="center"/>
            <w:hideMark/>
          </w:tcPr>
          <w:p w14:paraId="7969DB06" w14:textId="13284589" w:rsidR="0079000C" w:rsidRPr="00456677" w:rsidDel="0079000C" w:rsidRDefault="0079000C" w:rsidP="00C053A5">
            <w:pPr>
              <w:spacing w:line="240" w:lineRule="auto"/>
              <w:ind w:right="90"/>
              <w:rPr>
                <w:del w:id="3371" w:author="Roberts, Julie" w:date="2022-03-15T08:57:00Z"/>
                <w:rFonts w:eastAsia="Times New Roman"/>
                <w:b/>
                <w:bCs/>
                <w:color w:val="000000"/>
                <w:sz w:val="24"/>
              </w:rPr>
            </w:pPr>
            <w:del w:id="3372" w:author="Roberts, Julie" w:date="2022-03-15T08:57:00Z">
              <w:r w:rsidRPr="00456677" w:rsidDel="0079000C">
                <w:rPr>
                  <w:rFonts w:eastAsia="Times New Roman"/>
                  <w:b/>
                  <w:bCs/>
                  <w:color w:val="000000"/>
                  <w:sz w:val="24"/>
                </w:rPr>
                <w:delText> </w:delText>
              </w:r>
            </w:del>
          </w:p>
        </w:tc>
        <w:tc>
          <w:tcPr>
            <w:tcW w:w="1280" w:type="dxa"/>
            <w:shd w:val="clear" w:color="auto" w:fill="auto"/>
            <w:vAlign w:val="center"/>
            <w:hideMark/>
          </w:tcPr>
          <w:p w14:paraId="6D04683B" w14:textId="2FAFAA5D" w:rsidR="0079000C" w:rsidRPr="00456677" w:rsidDel="0079000C" w:rsidRDefault="0079000C" w:rsidP="00C053A5">
            <w:pPr>
              <w:spacing w:line="240" w:lineRule="auto"/>
              <w:ind w:right="90"/>
              <w:jc w:val="center"/>
              <w:rPr>
                <w:del w:id="3373" w:author="Roberts, Julie" w:date="2022-03-15T08:57:00Z"/>
                <w:rFonts w:eastAsia="Times New Roman"/>
                <w:b/>
                <w:bCs/>
                <w:color w:val="000000"/>
                <w:sz w:val="24"/>
              </w:rPr>
            </w:pPr>
            <w:del w:id="3374" w:author="Roberts, Julie" w:date="2022-03-15T08:57:00Z">
              <w:r w:rsidRPr="00456677" w:rsidDel="0079000C">
                <w:rPr>
                  <w:rFonts w:eastAsia="Times New Roman"/>
                  <w:b/>
                  <w:bCs/>
                  <w:color w:val="000000"/>
                  <w:sz w:val="24"/>
                </w:rPr>
                <w:delText>2011*</w:delText>
              </w:r>
            </w:del>
          </w:p>
        </w:tc>
        <w:tc>
          <w:tcPr>
            <w:tcW w:w="990" w:type="dxa"/>
            <w:shd w:val="clear" w:color="auto" w:fill="auto"/>
            <w:vAlign w:val="center"/>
            <w:hideMark/>
          </w:tcPr>
          <w:p w14:paraId="5D1F8902" w14:textId="56DEAA6C" w:rsidR="0079000C" w:rsidRPr="00456677" w:rsidDel="0079000C" w:rsidRDefault="0079000C">
            <w:pPr>
              <w:spacing w:line="240" w:lineRule="auto"/>
              <w:ind w:right="90"/>
              <w:jc w:val="center"/>
              <w:rPr>
                <w:del w:id="3375" w:author="Roberts, Julie" w:date="2022-03-15T08:57:00Z"/>
                <w:rFonts w:eastAsia="Times New Roman"/>
                <w:b/>
                <w:bCs/>
                <w:color w:val="000000"/>
                <w:sz w:val="24"/>
              </w:rPr>
            </w:pPr>
            <w:del w:id="3376" w:author="Roberts, Julie" w:date="2022-03-15T08:57:00Z">
              <w:r w:rsidRPr="00456677" w:rsidDel="0079000C">
                <w:rPr>
                  <w:rFonts w:eastAsia="Times New Roman"/>
                  <w:b/>
                  <w:bCs/>
                  <w:color w:val="000000"/>
                  <w:sz w:val="24"/>
                </w:rPr>
                <w:delText>2012</w:delText>
              </w:r>
            </w:del>
          </w:p>
        </w:tc>
        <w:tc>
          <w:tcPr>
            <w:tcW w:w="1680" w:type="dxa"/>
            <w:shd w:val="clear" w:color="auto" w:fill="auto"/>
            <w:vAlign w:val="center"/>
            <w:hideMark/>
          </w:tcPr>
          <w:p w14:paraId="1DD7E905" w14:textId="3806FAD3" w:rsidR="0079000C" w:rsidRPr="00456677" w:rsidDel="0079000C" w:rsidRDefault="0079000C">
            <w:pPr>
              <w:spacing w:line="240" w:lineRule="auto"/>
              <w:ind w:right="90"/>
              <w:jc w:val="center"/>
              <w:rPr>
                <w:del w:id="3377" w:author="Roberts, Julie" w:date="2022-03-15T08:57:00Z"/>
                <w:rFonts w:eastAsia="Times New Roman"/>
                <w:b/>
                <w:bCs/>
                <w:color w:val="000000"/>
                <w:sz w:val="24"/>
              </w:rPr>
            </w:pPr>
            <w:del w:id="3378" w:author="Roberts, Julie" w:date="2022-03-15T08:57:00Z">
              <w:r w:rsidRPr="00456677" w:rsidDel="0079000C">
                <w:rPr>
                  <w:rFonts w:eastAsia="Times New Roman"/>
                  <w:b/>
                  <w:bCs/>
                  <w:color w:val="000000"/>
                  <w:sz w:val="24"/>
                </w:rPr>
                <w:delText>2013**</w:delText>
              </w:r>
            </w:del>
          </w:p>
        </w:tc>
        <w:tc>
          <w:tcPr>
            <w:tcW w:w="1357" w:type="dxa"/>
            <w:shd w:val="clear" w:color="auto" w:fill="auto"/>
            <w:vAlign w:val="center"/>
            <w:hideMark/>
          </w:tcPr>
          <w:p w14:paraId="7F132FBE" w14:textId="3DF59784" w:rsidR="0079000C" w:rsidRPr="00456677" w:rsidDel="0079000C" w:rsidRDefault="0079000C" w:rsidP="00C053A5">
            <w:pPr>
              <w:spacing w:line="240" w:lineRule="auto"/>
              <w:ind w:right="90"/>
              <w:jc w:val="center"/>
              <w:rPr>
                <w:del w:id="3379" w:author="Roberts, Julie" w:date="2022-03-15T08:57:00Z"/>
                <w:rFonts w:eastAsia="Times New Roman"/>
                <w:b/>
                <w:bCs/>
                <w:color w:val="000000"/>
                <w:sz w:val="24"/>
              </w:rPr>
            </w:pPr>
            <w:del w:id="3380" w:author="Roberts, Julie" w:date="2022-03-15T08:51:00Z">
              <w:r w:rsidRPr="00456677" w:rsidDel="0079000C">
                <w:rPr>
                  <w:rFonts w:eastAsia="Times New Roman"/>
                  <w:b/>
                  <w:bCs/>
                  <w:color w:val="000000"/>
                  <w:sz w:val="24"/>
                </w:rPr>
                <w:delText>Total</w:delText>
              </w:r>
            </w:del>
          </w:p>
        </w:tc>
      </w:tr>
      <w:tr w:rsidR="0079000C" w:rsidRPr="00456677" w:rsidDel="0079000C" w14:paraId="62110065" w14:textId="3FF07088" w:rsidTr="0079000C">
        <w:trPr>
          <w:trHeight w:val="319"/>
          <w:del w:id="3381" w:author="Roberts, Julie" w:date="2022-03-15T08:57:00Z"/>
        </w:trPr>
        <w:tc>
          <w:tcPr>
            <w:tcW w:w="1170" w:type="dxa"/>
            <w:shd w:val="clear" w:color="auto" w:fill="auto"/>
            <w:vAlign w:val="center"/>
            <w:hideMark/>
          </w:tcPr>
          <w:p w14:paraId="1FCE769E" w14:textId="61FA6169" w:rsidR="0079000C" w:rsidRPr="00456677" w:rsidDel="0079000C" w:rsidRDefault="0079000C">
            <w:pPr>
              <w:spacing w:line="240" w:lineRule="auto"/>
              <w:ind w:right="90"/>
              <w:jc w:val="center"/>
              <w:rPr>
                <w:del w:id="3382" w:author="Roberts, Julie" w:date="2022-03-15T08:57:00Z"/>
                <w:rFonts w:eastAsia="Times New Roman"/>
                <w:color w:val="000000"/>
                <w:sz w:val="22"/>
                <w:szCs w:val="22"/>
              </w:rPr>
            </w:pPr>
            <w:del w:id="3383" w:author="Roberts, Julie" w:date="2022-03-15T08:50:00Z">
              <w:r w:rsidRPr="00456677" w:rsidDel="0079000C">
                <w:rPr>
                  <w:rFonts w:eastAsia="Times New Roman"/>
                  <w:color w:val="000000"/>
                  <w:sz w:val="22"/>
                  <w:szCs w:val="22"/>
                </w:rPr>
                <w:delText xml:space="preserve">Annual </w:delText>
              </w:r>
            </w:del>
            <w:del w:id="3384" w:author="Roberts, Julie" w:date="2022-03-15T08:57:00Z">
              <w:r w:rsidRPr="00456677" w:rsidDel="0079000C">
                <w:rPr>
                  <w:rFonts w:eastAsia="Times New Roman"/>
                  <w:color w:val="000000"/>
                  <w:sz w:val="22"/>
                  <w:szCs w:val="22"/>
                </w:rPr>
                <w:delText>Baseload Cost</w:delText>
              </w:r>
            </w:del>
          </w:p>
        </w:tc>
        <w:tc>
          <w:tcPr>
            <w:tcW w:w="1280" w:type="dxa"/>
            <w:shd w:val="clear" w:color="auto" w:fill="auto"/>
            <w:vAlign w:val="center"/>
            <w:hideMark/>
          </w:tcPr>
          <w:p w14:paraId="4EA93C67" w14:textId="3C295597" w:rsidR="0079000C" w:rsidRPr="00C73C77" w:rsidDel="0079000C" w:rsidRDefault="0079000C" w:rsidP="00C053A5">
            <w:pPr>
              <w:spacing w:line="240" w:lineRule="auto"/>
              <w:ind w:right="90"/>
              <w:jc w:val="center"/>
              <w:rPr>
                <w:del w:id="3385" w:author="Roberts, Julie" w:date="2022-03-15T08:57:00Z"/>
                <w:rFonts w:eastAsia="Times New Roman"/>
                <w:color w:val="000000"/>
                <w:sz w:val="22"/>
                <w:szCs w:val="22"/>
              </w:rPr>
            </w:pPr>
            <w:del w:id="3386" w:author="Roberts, Julie" w:date="2022-03-15T08:57:00Z">
              <w:r w:rsidRPr="00C73C77" w:rsidDel="0079000C">
                <w:rPr>
                  <w:rFonts w:eastAsia="Times New Roman"/>
                  <w:bCs/>
                  <w:color w:val="000000"/>
                  <w:sz w:val="22"/>
                  <w:szCs w:val="22"/>
                </w:rPr>
                <w:delText xml:space="preserve">$2,579,717 </w:delText>
              </w:r>
            </w:del>
          </w:p>
        </w:tc>
        <w:tc>
          <w:tcPr>
            <w:tcW w:w="990" w:type="dxa"/>
            <w:shd w:val="clear" w:color="auto" w:fill="auto"/>
            <w:vAlign w:val="center"/>
            <w:hideMark/>
          </w:tcPr>
          <w:p w14:paraId="4D7F0D50" w14:textId="67782088" w:rsidR="0079000C" w:rsidRPr="00C73C77" w:rsidDel="0079000C" w:rsidRDefault="0079000C" w:rsidP="00C053A5">
            <w:pPr>
              <w:spacing w:line="240" w:lineRule="auto"/>
              <w:ind w:right="90"/>
              <w:jc w:val="center"/>
              <w:rPr>
                <w:del w:id="3387" w:author="Roberts, Julie" w:date="2022-03-15T08:57:00Z"/>
                <w:rFonts w:eastAsia="Times New Roman"/>
                <w:color w:val="000000"/>
                <w:sz w:val="22"/>
                <w:szCs w:val="22"/>
              </w:rPr>
            </w:pPr>
            <w:del w:id="3388" w:author="Roberts, Julie" w:date="2022-03-15T08:57:00Z">
              <w:r w:rsidRPr="00C73C77" w:rsidDel="0079000C">
                <w:rPr>
                  <w:rFonts w:eastAsia="Times New Roman"/>
                  <w:bCs/>
                  <w:color w:val="000000"/>
                  <w:sz w:val="22"/>
                  <w:szCs w:val="22"/>
                </w:rPr>
                <w:delText xml:space="preserve">$7,753,637 </w:delText>
              </w:r>
            </w:del>
          </w:p>
        </w:tc>
        <w:tc>
          <w:tcPr>
            <w:tcW w:w="1680" w:type="dxa"/>
            <w:shd w:val="clear" w:color="auto" w:fill="auto"/>
            <w:vAlign w:val="center"/>
            <w:hideMark/>
          </w:tcPr>
          <w:p w14:paraId="1E2EA45C" w14:textId="33E41A27" w:rsidR="0079000C" w:rsidRPr="00C73C77" w:rsidDel="0079000C" w:rsidRDefault="0079000C" w:rsidP="00C053A5">
            <w:pPr>
              <w:spacing w:line="240" w:lineRule="auto"/>
              <w:ind w:right="90"/>
              <w:jc w:val="center"/>
              <w:rPr>
                <w:del w:id="3389" w:author="Roberts, Julie" w:date="2022-03-15T08:57:00Z"/>
                <w:rFonts w:eastAsia="Times New Roman"/>
                <w:color w:val="000000"/>
                <w:sz w:val="22"/>
                <w:szCs w:val="22"/>
              </w:rPr>
            </w:pPr>
            <w:del w:id="3390" w:author="Roberts, Julie" w:date="2022-03-15T08:57:00Z">
              <w:r w:rsidRPr="00C73C77" w:rsidDel="0079000C">
                <w:rPr>
                  <w:rFonts w:eastAsia="Times New Roman"/>
                  <w:bCs/>
                  <w:color w:val="000000"/>
                  <w:sz w:val="22"/>
                  <w:szCs w:val="22"/>
                </w:rPr>
                <w:delText xml:space="preserve">$7,138,248 </w:delText>
              </w:r>
            </w:del>
          </w:p>
        </w:tc>
        <w:tc>
          <w:tcPr>
            <w:tcW w:w="1357" w:type="dxa"/>
            <w:shd w:val="clear" w:color="auto" w:fill="auto"/>
            <w:vAlign w:val="center"/>
            <w:hideMark/>
          </w:tcPr>
          <w:p w14:paraId="7E641F48" w14:textId="50CC128C" w:rsidR="0079000C" w:rsidRPr="00C73C77" w:rsidDel="0079000C" w:rsidRDefault="0079000C" w:rsidP="00C053A5">
            <w:pPr>
              <w:spacing w:line="240" w:lineRule="auto"/>
              <w:ind w:right="90"/>
              <w:jc w:val="center"/>
              <w:rPr>
                <w:del w:id="3391" w:author="Roberts, Julie" w:date="2022-03-15T08:57:00Z"/>
                <w:rFonts w:eastAsia="Times New Roman"/>
                <w:color w:val="000000"/>
                <w:sz w:val="22"/>
                <w:szCs w:val="22"/>
              </w:rPr>
            </w:pPr>
            <w:del w:id="3392" w:author="Roberts, Julie" w:date="2022-03-15T08:57:00Z">
              <w:r w:rsidRPr="00C73C77" w:rsidDel="0079000C">
                <w:rPr>
                  <w:rFonts w:eastAsia="Times New Roman"/>
                  <w:color w:val="000000"/>
                  <w:sz w:val="22"/>
                  <w:szCs w:val="22"/>
                </w:rPr>
                <w:delText xml:space="preserve">$17,471,602 </w:delText>
              </w:r>
            </w:del>
          </w:p>
        </w:tc>
      </w:tr>
    </w:tbl>
    <w:p w14:paraId="4F074E90" w14:textId="191C2D00" w:rsidR="0035397A" w:rsidRDefault="0035397A" w:rsidP="0035397A">
      <w:pPr>
        <w:pStyle w:val="TableHdg"/>
        <w:keepLines/>
        <w:suppressLineNumbers/>
        <w:spacing w:before="0" w:after="0" w:line="240" w:lineRule="auto"/>
        <w:ind w:right="90"/>
        <w:rPr>
          <w:ins w:id="3393" w:author="Roberts, Julie" w:date="2022-03-14T13:42:00Z"/>
          <w:rFonts w:eastAsia="Times New Roman"/>
        </w:rPr>
      </w:pPr>
    </w:p>
    <w:tbl>
      <w:tblPr>
        <w:tblStyle w:val="TableGrid"/>
        <w:tblW w:w="0" w:type="auto"/>
        <w:tblLook w:val="04A0" w:firstRow="1" w:lastRow="0" w:firstColumn="1" w:lastColumn="0" w:noHBand="0" w:noVBand="1"/>
        <w:tblPrChange w:id="3394" w:author="Roberts, Julie" w:date="2022-03-25T09:48:00Z">
          <w:tblPr>
            <w:tblStyle w:val="TableGrid"/>
            <w:tblW w:w="0" w:type="auto"/>
            <w:tblLook w:val="04A0" w:firstRow="1" w:lastRow="0" w:firstColumn="1" w:lastColumn="0" w:noHBand="0" w:noVBand="1"/>
          </w:tblPr>
        </w:tblPrChange>
      </w:tblPr>
      <w:tblGrid>
        <w:gridCol w:w="1472"/>
        <w:gridCol w:w="1518"/>
        <w:gridCol w:w="1379"/>
        <w:gridCol w:w="1692"/>
        <w:gridCol w:w="1395"/>
        <w:gridCol w:w="1894"/>
        <w:tblGridChange w:id="3395">
          <w:tblGrid>
            <w:gridCol w:w="1705"/>
            <w:gridCol w:w="1800"/>
            <w:gridCol w:w="1440"/>
            <w:gridCol w:w="1980"/>
            <w:gridCol w:w="2250"/>
            <w:gridCol w:w="2250"/>
          </w:tblGrid>
        </w:tblGridChange>
      </w:tblGrid>
      <w:tr w:rsidR="000A3C55" w:rsidRPr="006C245F" w14:paraId="755C2895" w14:textId="77777777" w:rsidTr="000A3C55">
        <w:trPr>
          <w:trHeight w:val="200"/>
          <w:ins w:id="3396" w:author="Roberts, Julie" w:date="2022-03-14T13:47:00Z"/>
          <w:trPrChange w:id="3397" w:author="Roberts, Julie" w:date="2022-03-25T09:48:00Z">
            <w:trPr>
              <w:trHeight w:val="200"/>
            </w:trPr>
          </w:trPrChange>
        </w:trPr>
        <w:tc>
          <w:tcPr>
            <w:tcW w:w="1472" w:type="dxa"/>
            <w:tcPrChange w:id="3398" w:author="Roberts, Julie" w:date="2022-03-25T09:48:00Z">
              <w:tcPr>
                <w:tcW w:w="1705" w:type="dxa"/>
              </w:tcPr>
            </w:tcPrChange>
          </w:tcPr>
          <w:p w14:paraId="03EF5962" w14:textId="77777777" w:rsidR="000A3C55" w:rsidRPr="006C245F" w:rsidRDefault="000A3C55" w:rsidP="0035397A">
            <w:pPr>
              <w:pStyle w:val="TableHdg"/>
              <w:keepLines/>
              <w:suppressLineNumbers/>
              <w:spacing w:before="0" w:after="0" w:line="240" w:lineRule="auto"/>
              <w:ind w:right="90"/>
              <w:rPr>
                <w:ins w:id="3399" w:author="Roberts, Julie" w:date="2022-03-14T13:47:00Z"/>
                <w:rFonts w:eastAsia="Times New Roman"/>
                <w:sz w:val="22"/>
                <w:szCs w:val="22"/>
                <w:rPrChange w:id="3400" w:author="Roberts, Julie" w:date="2022-03-15T17:35:00Z">
                  <w:rPr>
                    <w:ins w:id="3401" w:author="Roberts, Julie" w:date="2022-03-14T13:47:00Z"/>
                    <w:rFonts w:eastAsia="Times New Roman"/>
                  </w:rPr>
                </w:rPrChange>
              </w:rPr>
            </w:pPr>
          </w:p>
        </w:tc>
        <w:tc>
          <w:tcPr>
            <w:tcW w:w="1518" w:type="dxa"/>
            <w:tcPrChange w:id="3402" w:author="Roberts, Julie" w:date="2022-03-25T09:48:00Z">
              <w:tcPr>
                <w:tcW w:w="1800" w:type="dxa"/>
              </w:tcPr>
            </w:tcPrChange>
          </w:tcPr>
          <w:p w14:paraId="1044B59C" w14:textId="7CC20192" w:rsidR="000A3C55" w:rsidRPr="006C245F" w:rsidRDefault="000A3C55" w:rsidP="0035397A">
            <w:pPr>
              <w:pStyle w:val="TableHdg"/>
              <w:keepLines/>
              <w:suppressLineNumbers/>
              <w:spacing w:before="0" w:after="0" w:line="240" w:lineRule="auto"/>
              <w:ind w:right="90"/>
              <w:rPr>
                <w:ins w:id="3403" w:author="Roberts, Julie" w:date="2022-03-14T13:47:00Z"/>
                <w:rFonts w:eastAsia="Times New Roman"/>
                <w:sz w:val="22"/>
                <w:szCs w:val="22"/>
                <w:rPrChange w:id="3404" w:author="Roberts, Julie" w:date="2022-03-15T17:35:00Z">
                  <w:rPr>
                    <w:ins w:id="3405" w:author="Roberts, Julie" w:date="2022-03-14T13:47:00Z"/>
                    <w:rFonts w:eastAsia="Times New Roman"/>
                  </w:rPr>
                </w:rPrChange>
              </w:rPr>
            </w:pPr>
            <w:ins w:id="3406" w:author="Roberts, Julie" w:date="2022-03-14T13:48:00Z">
              <w:r w:rsidRPr="006C245F">
                <w:rPr>
                  <w:rFonts w:eastAsia="Times New Roman"/>
                  <w:sz w:val="22"/>
                  <w:szCs w:val="22"/>
                  <w:rPrChange w:id="3407" w:author="Roberts, Julie" w:date="2022-03-15T17:35:00Z">
                    <w:rPr>
                      <w:rFonts w:eastAsia="Times New Roman"/>
                    </w:rPr>
                  </w:rPrChange>
                </w:rPr>
                <w:t>2019*</w:t>
              </w:r>
            </w:ins>
          </w:p>
        </w:tc>
        <w:tc>
          <w:tcPr>
            <w:tcW w:w="1379" w:type="dxa"/>
            <w:tcPrChange w:id="3408" w:author="Roberts, Julie" w:date="2022-03-25T09:48:00Z">
              <w:tcPr>
                <w:tcW w:w="1440" w:type="dxa"/>
              </w:tcPr>
            </w:tcPrChange>
          </w:tcPr>
          <w:p w14:paraId="36F7CD35" w14:textId="12AABE17" w:rsidR="000A3C55" w:rsidRPr="006C245F" w:rsidRDefault="000A3C55" w:rsidP="0035397A">
            <w:pPr>
              <w:pStyle w:val="TableHdg"/>
              <w:keepLines/>
              <w:suppressLineNumbers/>
              <w:spacing w:before="0" w:after="0" w:line="240" w:lineRule="auto"/>
              <w:ind w:right="90"/>
              <w:rPr>
                <w:ins w:id="3409" w:author="Roberts, Julie" w:date="2022-03-14T13:47:00Z"/>
                <w:rFonts w:eastAsia="Times New Roman"/>
                <w:sz w:val="22"/>
                <w:szCs w:val="22"/>
                <w:rPrChange w:id="3410" w:author="Roberts, Julie" w:date="2022-03-15T17:35:00Z">
                  <w:rPr>
                    <w:ins w:id="3411" w:author="Roberts, Julie" w:date="2022-03-14T13:47:00Z"/>
                    <w:rFonts w:eastAsia="Times New Roman"/>
                  </w:rPr>
                </w:rPrChange>
              </w:rPr>
            </w:pPr>
            <w:ins w:id="3412" w:author="Roberts, Julie" w:date="2022-03-14T13:48:00Z">
              <w:r w:rsidRPr="006C245F">
                <w:rPr>
                  <w:rFonts w:eastAsia="Times New Roman"/>
                  <w:sz w:val="22"/>
                  <w:szCs w:val="22"/>
                  <w:rPrChange w:id="3413" w:author="Roberts, Julie" w:date="2022-03-15T17:35:00Z">
                    <w:rPr>
                      <w:rFonts w:eastAsia="Times New Roman"/>
                    </w:rPr>
                  </w:rPrChange>
                </w:rPr>
                <w:t>2020</w:t>
              </w:r>
            </w:ins>
          </w:p>
        </w:tc>
        <w:tc>
          <w:tcPr>
            <w:tcW w:w="1692" w:type="dxa"/>
            <w:tcPrChange w:id="3414" w:author="Roberts, Julie" w:date="2022-03-25T09:48:00Z">
              <w:tcPr>
                <w:tcW w:w="1980" w:type="dxa"/>
              </w:tcPr>
            </w:tcPrChange>
          </w:tcPr>
          <w:p w14:paraId="5B88322F" w14:textId="5AC7AB7E" w:rsidR="000A3C55" w:rsidRPr="006C245F" w:rsidRDefault="000A3C55" w:rsidP="0035397A">
            <w:pPr>
              <w:pStyle w:val="TableHdg"/>
              <w:keepLines/>
              <w:suppressLineNumbers/>
              <w:spacing w:before="0" w:after="0" w:line="240" w:lineRule="auto"/>
              <w:ind w:right="90"/>
              <w:rPr>
                <w:ins w:id="3415" w:author="Roberts, Julie" w:date="2022-03-14T13:47:00Z"/>
                <w:rFonts w:eastAsia="Times New Roman"/>
                <w:sz w:val="22"/>
                <w:szCs w:val="22"/>
                <w:rPrChange w:id="3416" w:author="Roberts, Julie" w:date="2022-03-15T17:35:00Z">
                  <w:rPr>
                    <w:ins w:id="3417" w:author="Roberts, Julie" w:date="2022-03-14T13:47:00Z"/>
                    <w:rFonts w:eastAsia="Times New Roman"/>
                  </w:rPr>
                </w:rPrChange>
              </w:rPr>
            </w:pPr>
            <w:ins w:id="3418" w:author="Roberts, Julie" w:date="2022-03-14T13:48:00Z">
              <w:r w:rsidRPr="006C245F">
                <w:rPr>
                  <w:rFonts w:eastAsia="Times New Roman"/>
                  <w:sz w:val="22"/>
                  <w:szCs w:val="22"/>
                  <w:rPrChange w:id="3419" w:author="Roberts, Julie" w:date="2022-03-15T17:35:00Z">
                    <w:rPr>
                      <w:rFonts w:eastAsia="Times New Roman"/>
                    </w:rPr>
                  </w:rPrChange>
                </w:rPr>
                <w:t>2021</w:t>
              </w:r>
            </w:ins>
          </w:p>
        </w:tc>
        <w:tc>
          <w:tcPr>
            <w:tcW w:w="1395" w:type="dxa"/>
            <w:tcPrChange w:id="3420" w:author="Roberts, Julie" w:date="2022-03-25T09:48:00Z">
              <w:tcPr>
                <w:tcW w:w="2250" w:type="dxa"/>
              </w:tcPr>
            </w:tcPrChange>
          </w:tcPr>
          <w:p w14:paraId="2C4AE3E8" w14:textId="4B05C4CB" w:rsidR="000A3C55" w:rsidRPr="006C245F" w:rsidRDefault="000A3C55" w:rsidP="0035397A">
            <w:pPr>
              <w:pStyle w:val="TableHdg"/>
              <w:keepLines/>
              <w:suppressLineNumbers/>
              <w:spacing w:before="0" w:after="0" w:line="240" w:lineRule="auto"/>
              <w:ind w:right="90"/>
              <w:rPr>
                <w:ins w:id="3421" w:author="Roberts, Julie" w:date="2022-03-25T09:48:00Z"/>
                <w:rFonts w:eastAsia="Times New Roman"/>
                <w:sz w:val="22"/>
                <w:szCs w:val="22"/>
                <w:rPrChange w:id="3422" w:author="Roberts, Julie" w:date="2022-03-15T17:35:00Z">
                  <w:rPr>
                    <w:ins w:id="3423" w:author="Roberts, Julie" w:date="2022-03-25T09:48:00Z"/>
                    <w:rFonts w:eastAsia="Times New Roman"/>
                    <w:sz w:val="22"/>
                    <w:szCs w:val="22"/>
                  </w:rPr>
                </w:rPrChange>
              </w:rPr>
            </w:pPr>
            <w:ins w:id="3424" w:author="Roberts, Julie" w:date="2022-03-25T09:49:00Z">
              <w:r>
                <w:rPr>
                  <w:rFonts w:eastAsia="Times New Roman"/>
                  <w:sz w:val="22"/>
                  <w:szCs w:val="22"/>
                </w:rPr>
                <w:t>2022</w:t>
              </w:r>
            </w:ins>
          </w:p>
        </w:tc>
        <w:tc>
          <w:tcPr>
            <w:tcW w:w="1894" w:type="dxa"/>
            <w:tcPrChange w:id="3425" w:author="Roberts, Julie" w:date="2022-03-25T09:48:00Z">
              <w:tcPr>
                <w:tcW w:w="2250" w:type="dxa"/>
              </w:tcPr>
            </w:tcPrChange>
          </w:tcPr>
          <w:p w14:paraId="4CD07D1A" w14:textId="73AF6F39" w:rsidR="000A3C55" w:rsidRPr="006C245F" w:rsidRDefault="000A3C55" w:rsidP="0035397A">
            <w:pPr>
              <w:pStyle w:val="TableHdg"/>
              <w:keepLines/>
              <w:suppressLineNumbers/>
              <w:spacing w:before="0" w:after="0" w:line="240" w:lineRule="auto"/>
              <w:ind w:right="90"/>
              <w:rPr>
                <w:ins w:id="3426" w:author="Roberts, Julie" w:date="2022-03-14T13:47:00Z"/>
                <w:rFonts w:eastAsia="Times New Roman"/>
                <w:sz w:val="22"/>
                <w:szCs w:val="22"/>
                <w:rPrChange w:id="3427" w:author="Roberts, Julie" w:date="2022-03-15T17:35:00Z">
                  <w:rPr>
                    <w:ins w:id="3428" w:author="Roberts, Julie" w:date="2022-03-14T13:47:00Z"/>
                    <w:rFonts w:eastAsia="Times New Roman"/>
                  </w:rPr>
                </w:rPrChange>
              </w:rPr>
            </w:pPr>
            <w:ins w:id="3429" w:author="Roberts, Julie" w:date="2022-03-14T13:48:00Z">
              <w:r w:rsidRPr="006C245F">
                <w:rPr>
                  <w:rFonts w:eastAsia="Times New Roman"/>
                  <w:sz w:val="22"/>
                  <w:szCs w:val="22"/>
                  <w:rPrChange w:id="3430" w:author="Roberts, Julie" w:date="2022-03-15T17:35:00Z">
                    <w:rPr>
                      <w:rFonts w:eastAsia="Times New Roman"/>
                    </w:rPr>
                  </w:rPrChange>
                </w:rPr>
                <w:t>Total</w:t>
              </w:r>
            </w:ins>
          </w:p>
        </w:tc>
      </w:tr>
      <w:tr w:rsidR="000A3C55" w:rsidRPr="006C245F" w14:paraId="26C82271" w14:textId="77777777" w:rsidTr="000A3C55">
        <w:trPr>
          <w:trHeight w:val="631"/>
          <w:ins w:id="3431" w:author="Roberts, Julie" w:date="2022-03-14T13:47:00Z"/>
          <w:trPrChange w:id="3432" w:author="Roberts, Julie" w:date="2022-03-25T09:48:00Z">
            <w:trPr>
              <w:trHeight w:val="631"/>
            </w:trPr>
          </w:trPrChange>
        </w:trPr>
        <w:tc>
          <w:tcPr>
            <w:tcW w:w="1472" w:type="dxa"/>
            <w:tcPrChange w:id="3433" w:author="Roberts, Julie" w:date="2022-03-25T09:48:00Z">
              <w:tcPr>
                <w:tcW w:w="1705" w:type="dxa"/>
              </w:tcPr>
            </w:tcPrChange>
          </w:tcPr>
          <w:p w14:paraId="6B8DC9AC" w14:textId="3D428A98" w:rsidR="000A3C55" w:rsidRPr="006C245F" w:rsidRDefault="000A3C55" w:rsidP="0035397A">
            <w:pPr>
              <w:pStyle w:val="TableHdg"/>
              <w:keepLines/>
              <w:suppressLineNumbers/>
              <w:spacing w:before="0" w:after="0" w:line="240" w:lineRule="auto"/>
              <w:ind w:right="90"/>
              <w:rPr>
                <w:ins w:id="3434" w:author="Roberts, Julie" w:date="2022-03-14T13:47:00Z"/>
                <w:rFonts w:eastAsia="Times New Roman"/>
                <w:sz w:val="22"/>
                <w:szCs w:val="22"/>
                <w:rPrChange w:id="3435" w:author="Roberts, Julie" w:date="2022-03-15T17:35:00Z">
                  <w:rPr>
                    <w:ins w:id="3436" w:author="Roberts, Julie" w:date="2022-03-14T13:47:00Z"/>
                    <w:rFonts w:eastAsia="Times New Roman"/>
                  </w:rPr>
                </w:rPrChange>
              </w:rPr>
            </w:pPr>
            <w:ins w:id="3437" w:author="Roberts, Julie" w:date="2022-03-14T13:47:00Z">
              <w:r w:rsidRPr="006C245F">
                <w:rPr>
                  <w:rFonts w:eastAsia="Times New Roman"/>
                  <w:sz w:val="22"/>
                  <w:szCs w:val="22"/>
                  <w:rPrChange w:id="3438" w:author="Roberts, Julie" w:date="2022-03-15T17:35:00Z">
                    <w:rPr>
                      <w:rFonts w:eastAsia="Times New Roman"/>
                    </w:rPr>
                  </w:rPrChange>
                </w:rPr>
                <w:t>Annual Baseload Cost</w:t>
              </w:r>
            </w:ins>
          </w:p>
        </w:tc>
        <w:tc>
          <w:tcPr>
            <w:tcW w:w="1518" w:type="dxa"/>
            <w:tcPrChange w:id="3439" w:author="Roberts, Julie" w:date="2022-03-25T09:48:00Z">
              <w:tcPr>
                <w:tcW w:w="1800" w:type="dxa"/>
              </w:tcPr>
            </w:tcPrChange>
          </w:tcPr>
          <w:p w14:paraId="397EBAE7" w14:textId="54704A97" w:rsidR="000A3C55" w:rsidRPr="006C245F" w:rsidRDefault="000A3C55">
            <w:pPr>
              <w:pStyle w:val="TableHdg"/>
              <w:keepLines/>
              <w:suppressLineNumbers/>
              <w:spacing w:before="0" w:after="0" w:line="240" w:lineRule="auto"/>
              <w:ind w:right="90"/>
              <w:rPr>
                <w:ins w:id="3440" w:author="Roberts, Julie" w:date="2022-03-14T13:47:00Z"/>
                <w:rFonts w:eastAsia="Times New Roman"/>
                <w:b w:val="0"/>
                <w:sz w:val="22"/>
                <w:szCs w:val="22"/>
                <w:rPrChange w:id="3441" w:author="Roberts, Julie" w:date="2022-03-15T17:35:00Z">
                  <w:rPr>
                    <w:ins w:id="3442" w:author="Roberts, Julie" w:date="2022-03-14T13:47:00Z"/>
                    <w:rFonts w:eastAsia="Times New Roman"/>
                  </w:rPr>
                </w:rPrChange>
              </w:rPr>
            </w:pPr>
            <w:ins w:id="3443" w:author="Roberts, Julie" w:date="2022-03-15T09:07:00Z">
              <w:r w:rsidRPr="006C245F">
                <w:rPr>
                  <w:rFonts w:eastAsia="Times New Roman"/>
                  <w:b w:val="0"/>
                  <w:sz w:val="22"/>
                  <w:szCs w:val="22"/>
                  <w:rPrChange w:id="3444" w:author="Roberts, Julie" w:date="2022-03-15T17:35:00Z">
                    <w:rPr>
                      <w:rFonts w:eastAsia="Times New Roman"/>
                      <w:b w:val="0"/>
                      <w:sz w:val="18"/>
                      <w:szCs w:val="18"/>
                    </w:rPr>
                  </w:rPrChange>
                </w:rPr>
                <w:t>$512,</w:t>
              </w:r>
            </w:ins>
            <w:ins w:id="3445" w:author="Roberts, Julie" w:date="2022-03-15T09:08:00Z">
              <w:r w:rsidRPr="006C245F">
                <w:rPr>
                  <w:rFonts w:eastAsia="Times New Roman"/>
                  <w:b w:val="0"/>
                  <w:sz w:val="22"/>
                  <w:szCs w:val="22"/>
                  <w:rPrChange w:id="3446" w:author="Roberts, Julie" w:date="2022-03-15T17:35:00Z">
                    <w:rPr>
                      <w:rFonts w:eastAsia="Times New Roman"/>
                      <w:b w:val="0"/>
                      <w:sz w:val="18"/>
                      <w:szCs w:val="18"/>
                    </w:rPr>
                  </w:rPrChange>
                </w:rPr>
                <w:t>324</w:t>
              </w:r>
            </w:ins>
          </w:p>
        </w:tc>
        <w:tc>
          <w:tcPr>
            <w:tcW w:w="1379" w:type="dxa"/>
            <w:tcPrChange w:id="3447" w:author="Roberts, Julie" w:date="2022-03-25T09:48:00Z">
              <w:tcPr>
                <w:tcW w:w="1440" w:type="dxa"/>
              </w:tcPr>
            </w:tcPrChange>
          </w:tcPr>
          <w:p w14:paraId="4DD50DA7" w14:textId="12045B72" w:rsidR="000A3C55" w:rsidRPr="006C245F" w:rsidRDefault="000A3C55">
            <w:pPr>
              <w:pStyle w:val="TableHdg"/>
              <w:keepLines/>
              <w:suppressLineNumbers/>
              <w:spacing w:before="0" w:after="0" w:line="240" w:lineRule="auto"/>
              <w:ind w:right="90"/>
              <w:rPr>
                <w:ins w:id="3448" w:author="Roberts, Julie" w:date="2022-03-14T13:47:00Z"/>
                <w:rFonts w:eastAsia="Times New Roman"/>
                <w:b w:val="0"/>
                <w:sz w:val="22"/>
                <w:szCs w:val="22"/>
                <w:rPrChange w:id="3449" w:author="Roberts, Julie" w:date="2022-03-15T17:35:00Z">
                  <w:rPr>
                    <w:ins w:id="3450" w:author="Roberts, Julie" w:date="2022-03-14T13:47:00Z"/>
                    <w:rFonts w:eastAsia="Times New Roman"/>
                  </w:rPr>
                </w:rPrChange>
              </w:rPr>
            </w:pPr>
            <w:ins w:id="3451" w:author="Roberts, Julie" w:date="2022-03-15T09:08:00Z">
              <w:r w:rsidRPr="006C245F">
                <w:rPr>
                  <w:rFonts w:eastAsia="Times New Roman"/>
                  <w:b w:val="0"/>
                  <w:sz w:val="22"/>
                  <w:szCs w:val="22"/>
                  <w:rPrChange w:id="3452" w:author="Roberts, Julie" w:date="2022-03-15T17:35:00Z">
                    <w:rPr>
                      <w:rFonts w:eastAsia="Times New Roman"/>
                      <w:b w:val="0"/>
                      <w:sz w:val="18"/>
                      <w:szCs w:val="18"/>
                    </w:rPr>
                  </w:rPrChange>
                </w:rPr>
                <w:t>$</w:t>
              </w:r>
            </w:ins>
            <w:ins w:id="3453" w:author="Roberts, Julie" w:date="2022-03-17T14:29:00Z">
              <w:r>
                <w:rPr>
                  <w:rFonts w:eastAsia="Times New Roman"/>
                  <w:b w:val="0"/>
                  <w:sz w:val="22"/>
                  <w:szCs w:val="22"/>
                </w:rPr>
                <w:t>5,620,772</w:t>
              </w:r>
            </w:ins>
          </w:p>
        </w:tc>
        <w:tc>
          <w:tcPr>
            <w:tcW w:w="1692" w:type="dxa"/>
            <w:tcPrChange w:id="3454" w:author="Roberts, Julie" w:date="2022-03-25T09:48:00Z">
              <w:tcPr>
                <w:tcW w:w="1980" w:type="dxa"/>
              </w:tcPr>
            </w:tcPrChange>
          </w:tcPr>
          <w:p w14:paraId="0179A26D" w14:textId="4F307642" w:rsidR="000A3C55" w:rsidRPr="006C245F" w:rsidRDefault="000A3C55">
            <w:pPr>
              <w:pStyle w:val="TableHdg"/>
              <w:keepLines/>
              <w:suppressLineNumbers/>
              <w:spacing w:before="0" w:after="0" w:line="240" w:lineRule="auto"/>
              <w:ind w:right="90"/>
              <w:rPr>
                <w:ins w:id="3455" w:author="Roberts, Julie" w:date="2022-03-14T13:47:00Z"/>
                <w:rFonts w:eastAsia="Times New Roman"/>
                <w:b w:val="0"/>
                <w:sz w:val="22"/>
                <w:szCs w:val="22"/>
                <w:rPrChange w:id="3456" w:author="Roberts, Julie" w:date="2022-03-15T17:35:00Z">
                  <w:rPr>
                    <w:ins w:id="3457" w:author="Roberts, Julie" w:date="2022-03-14T13:47:00Z"/>
                    <w:rFonts w:eastAsia="Times New Roman"/>
                  </w:rPr>
                </w:rPrChange>
              </w:rPr>
            </w:pPr>
            <w:ins w:id="3458" w:author="Roberts, Julie" w:date="2022-03-15T09:09:00Z">
              <w:r w:rsidRPr="006C245F">
                <w:rPr>
                  <w:rFonts w:eastAsia="Times New Roman"/>
                  <w:b w:val="0"/>
                  <w:sz w:val="22"/>
                  <w:szCs w:val="22"/>
                  <w:rPrChange w:id="3459" w:author="Roberts, Julie" w:date="2022-03-15T17:35:00Z">
                    <w:rPr>
                      <w:rFonts w:eastAsia="Times New Roman"/>
                      <w:b w:val="0"/>
                      <w:sz w:val="18"/>
                      <w:szCs w:val="18"/>
                    </w:rPr>
                  </w:rPrChange>
                </w:rPr>
                <w:t>$5,061,110</w:t>
              </w:r>
            </w:ins>
          </w:p>
        </w:tc>
        <w:tc>
          <w:tcPr>
            <w:tcW w:w="1395" w:type="dxa"/>
            <w:tcPrChange w:id="3460" w:author="Roberts, Julie" w:date="2022-03-25T09:48:00Z">
              <w:tcPr>
                <w:tcW w:w="2250" w:type="dxa"/>
              </w:tcPr>
            </w:tcPrChange>
          </w:tcPr>
          <w:p w14:paraId="764CC4F0" w14:textId="4D701632" w:rsidR="000A3C55" w:rsidRDefault="00D7552C">
            <w:pPr>
              <w:pStyle w:val="TableHdg"/>
              <w:keepLines/>
              <w:suppressLineNumbers/>
              <w:spacing w:before="0" w:after="0" w:line="240" w:lineRule="auto"/>
              <w:ind w:right="90"/>
              <w:rPr>
                <w:ins w:id="3461" w:author="Roberts, Julie" w:date="2022-03-25T09:48:00Z"/>
                <w:rFonts w:eastAsia="Times New Roman"/>
                <w:b w:val="0"/>
                <w:sz w:val="22"/>
                <w:szCs w:val="22"/>
              </w:rPr>
            </w:pPr>
            <w:ins w:id="3462" w:author="Roberts, Julie" w:date="2022-03-25T09:56:00Z">
              <w:r>
                <w:rPr>
                  <w:rFonts w:eastAsia="Times New Roman"/>
                  <w:b w:val="0"/>
                  <w:sz w:val="22"/>
                  <w:szCs w:val="22"/>
                </w:rPr>
                <w:t>$4,057,959</w:t>
              </w:r>
            </w:ins>
          </w:p>
        </w:tc>
        <w:tc>
          <w:tcPr>
            <w:tcW w:w="1894" w:type="dxa"/>
            <w:tcPrChange w:id="3463" w:author="Roberts, Julie" w:date="2022-03-25T09:48:00Z">
              <w:tcPr>
                <w:tcW w:w="2250" w:type="dxa"/>
              </w:tcPr>
            </w:tcPrChange>
          </w:tcPr>
          <w:p w14:paraId="791B48E3" w14:textId="09E3DAC8" w:rsidR="000A3C55" w:rsidRPr="006C245F" w:rsidRDefault="009F6254">
            <w:pPr>
              <w:pStyle w:val="TableHdg"/>
              <w:keepLines/>
              <w:suppressLineNumbers/>
              <w:spacing w:before="0" w:after="0" w:line="240" w:lineRule="auto"/>
              <w:ind w:right="90"/>
              <w:rPr>
                <w:ins w:id="3464" w:author="Roberts, Julie" w:date="2022-03-14T13:47:00Z"/>
                <w:rFonts w:eastAsia="Times New Roman"/>
                <w:b w:val="0"/>
                <w:sz w:val="22"/>
                <w:szCs w:val="22"/>
                <w:rPrChange w:id="3465" w:author="Roberts, Julie" w:date="2022-03-15T17:35:00Z">
                  <w:rPr>
                    <w:ins w:id="3466" w:author="Roberts, Julie" w:date="2022-03-14T13:47:00Z"/>
                    <w:rFonts w:eastAsia="Times New Roman"/>
                  </w:rPr>
                </w:rPrChange>
              </w:rPr>
            </w:pPr>
            <w:ins w:id="3467" w:author="Roberts, Julie" w:date="2022-03-25T10:00:00Z">
              <w:r>
                <w:rPr>
                  <w:rFonts w:eastAsia="Times New Roman"/>
                  <w:b w:val="0"/>
                  <w:sz w:val="22"/>
                  <w:szCs w:val="22"/>
                </w:rPr>
                <w:t>$</w:t>
              </w:r>
            </w:ins>
            <w:ins w:id="3468" w:author="Roberts, Julie" w:date="2022-03-25T10:02:00Z">
              <w:r>
                <w:rPr>
                  <w:rFonts w:eastAsia="Times New Roman"/>
                  <w:b w:val="0"/>
                  <w:sz w:val="22"/>
                  <w:szCs w:val="22"/>
                </w:rPr>
                <w:t>15,252,165</w:t>
              </w:r>
            </w:ins>
          </w:p>
        </w:tc>
      </w:tr>
    </w:tbl>
    <w:p w14:paraId="68F70D39" w14:textId="77777777" w:rsidR="00D85F32" w:rsidRPr="006C245F" w:rsidRDefault="00D85F32" w:rsidP="0035397A">
      <w:pPr>
        <w:pStyle w:val="TableHdg"/>
        <w:keepLines/>
        <w:suppressLineNumbers/>
        <w:spacing w:before="0" w:after="0" w:line="240" w:lineRule="auto"/>
        <w:ind w:right="90"/>
        <w:rPr>
          <w:rFonts w:eastAsia="Times New Roman"/>
          <w:sz w:val="22"/>
          <w:szCs w:val="22"/>
          <w:rPrChange w:id="3469" w:author="Roberts, Julie" w:date="2022-03-15T17:35:00Z">
            <w:rPr>
              <w:rFonts w:eastAsia="Times New Roman"/>
            </w:rPr>
          </w:rPrChange>
        </w:rPr>
      </w:pPr>
    </w:p>
    <w:p w14:paraId="665DDA1A" w14:textId="47161B3E" w:rsidR="0035397A" w:rsidRDefault="0035397A" w:rsidP="0035397A">
      <w:pPr>
        <w:keepNext/>
        <w:keepLines/>
        <w:suppressLineNumbers/>
        <w:spacing w:line="360" w:lineRule="exact"/>
        <w:ind w:right="90"/>
        <w:jc w:val="both"/>
        <w:rPr>
          <w:rFonts w:eastAsia="Times New Roman"/>
          <w:sz w:val="18"/>
          <w:szCs w:val="18"/>
        </w:rPr>
      </w:pPr>
      <w:r w:rsidRPr="00535122">
        <w:rPr>
          <w:rFonts w:eastAsia="Times New Roman"/>
          <w:sz w:val="24"/>
        </w:rPr>
        <w:t>*</w:t>
      </w:r>
      <w:del w:id="3470" w:author="Roberts, Julie" w:date="2022-03-14T13:37:00Z">
        <w:r w:rsidDel="00D85F32">
          <w:rPr>
            <w:rFonts w:eastAsia="Times New Roman"/>
            <w:sz w:val="18"/>
            <w:szCs w:val="18"/>
          </w:rPr>
          <w:delText>September 1, 2011</w:delText>
        </w:r>
        <w:r w:rsidRPr="00F8452C" w:rsidDel="00D85F32">
          <w:rPr>
            <w:rFonts w:eastAsia="Times New Roman"/>
            <w:sz w:val="18"/>
            <w:szCs w:val="18"/>
          </w:rPr>
          <w:delText xml:space="preserve"> through </w:delText>
        </w:r>
        <w:r w:rsidDel="00D85F32">
          <w:rPr>
            <w:rFonts w:eastAsia="Times New Roman"/>
            <w:sz w:val="18"/>
            <w:szCs w:val="18"/>
          </w:rPr>
          <w:delText xml:space="preserve">December </w:delText>
        </w:r>
        <w:r w:rsidRPr="00F8452C" w:rsidDel="00D85F32">
          <w:rPr>
            <w:rFonts w:eastAsia="Times New Roman"/>
            <w:sz w:val="18"/>
            <w:szCs w:val="18"/>
          </w:rPr>
          <w:delText>31, 2011</w:delText>
        </w:r>
      </w:del>
      <w:ins w:id="3471" w:author="Roberts, Julie" w:date="2022-03-14T13:37:00Z">
        <w:r w:rsidR="00D85F32">
          <w:rPr>
            <w:rFonts w:eastAsia="Times New Roman"/>
            <w:sz w:val="18"/>
            <w:szCs w:val="18"/>
          </w:rPr>
          <w:t>Only December 2019</w:t>
        </w:r>
      </w:ins>
      <w:r w:rsidRPr="00F8452C">
        <w:rPr>
          <w:rFonts w:eastAsia="Times New Roman"/>
          <w:sz w:val="18"/>
          <w:szCs w:val="18"/>
        </w:rPr>
        <w:t>.</w:t>
      </w:r>
    </w:p>
    <w:p w14:paraId="398517F3" w14:textId="46CE8905" w:rsidR="0035397A" w:rsidRDefault="0035397A" w:rsidP="0035397A">
      <w:pPr>
        <w:keepNext/>
        <w:keepLines/>
        <w:suppressLineNumbers/>
        <w:spacing w:line="240" w:lineRule="auto"/>
        <w:ind w:right="90"/>
        <w:jc w:val="both"/>
        <w:rPr>
          <w:rFonts w:eastAsia="Times New Roman"/>
          <w:sz w:val="18"/>
          <w:szCs w:val="18"/>
        </w:rPr>
      </w:pPr>
      <w:r>
        <w:rPr>
          <w:rFonts w:eastAsia="Times New Roman"/>
          <w:sz w:val="18"/>
          <w:szCs w:val="18"/>
        </w:rPr>
        <w:t xml:space="preserve">**January </w:t>
      </w:r>
      <w:del w:id="3472" w:author="Roberts, Julie" w:date="2022-03-25T09:56:00Z">
        <w:r w:rsidDel="00D7552C">
          <w:rPr>
            <w:rFonts w:eastAsia="Times New Roman"/>
            <w:sz w:val="18"/>
            <w:szCs w:val="18"/>
          </w:rPr>
          <w:delText xml:space="preserve">2013 </w:delText>
        </w:r>
      </w:del>
      <w:ins w:id="3473" w:author="Roberts, Julie" w:date="2022-03-25T09:56:00Z">
        <w:r w:rsidR="00D7552C">
          <w:rPr>
            <w:rFonts w:eastAsia="Times New Roman"/>
            <w:sz w:val="18"/>
            <w:szCs w:val="18"/>
          </w:rPr>
          <w:t>20</w:t>
        </w:r>
        <w:r w:rsidR="00D7552C">
          <w:rPr>
            <w:rFonts w:eastAsia="Times New Roman"/>
            <w:sz w:val="18"/>
            <w:szCs w:val="18"/>
          </w:rPr>
          <w:t>22</w:t>
        </w:r>
        <w:r w:rsidR="00D7552C">
          <w:rPr>
            <w:rFonts w:eastAsia="Times New Roman"/>
            <w:sz w:val="18"/>
            <w:szCs w:val="18"/>
          </w:rPr>
          <w:t xml:space="preserve"> </w:t>
        </w:r>
      </w:ins>
      <w:r>
        <w:rPr>
          <w:rFonts w:eastAsia="Times New Roman"/>
          <w:sz w:val="18"/>
          <w:szCs w:val="18"/>
        </w:rPr>
        <w:t xml:space="preserve">through </w:t>
      </w:r>
      <w:del w:id="3474" w:author="Roberts, Julie" w:date="2022-03-25T09:56:00Z">
        <w:r w:rsidDel="00D7552C">
          <w:rPr>
            <w:rFonts w:eastAsia="Times New Roman"/>
            <w:sz w:val="18"/>
            <w:szCs w:val="18"/>
          </w:rPr>
          <w:delText xml:space="preserve">November </w:delText>
        </w:r>
      </w:del>
      <w:ins w:id="3475" w:author="Roberts, Julie" w:date="2022-03-25T09:56:00Z">
        <w:r w:rsidR="00D7552C">
          <w:rPr>
            <w:rFonts w:eastAsia="Times New Roman"/>
            <w:sz w:val="18"/>
            <w:szCs w:val="18"/>
          </w:rPr>
          <w:t>October</w:t>
        </w:r>
        <w:r w:rsidR="00D7552C">
          <w:rPr>
            <w:rFonts w:eastAsia="Times New Roman"/>
            <w:sz w:val="18"/>
            <w:szCs w:val="18"/>
          </w:rPr>
          <w:t xml:space="preserve"> </w:t>
        </w:r>
      </w:ins>
      <w:r>
        <w:rPr>
          <w:rFonts w:eastAsia="Times New Roman"/>
          <w:sz w:val="18"/>
          <w:szCs w:val="18"/>
        </w:rPr>
        <w:t xml:space="preserve">30, </w:t>
      </w:r>
      <w:del w:id="3476" w:author="Roberts, Julie" w:date="2022-03-25T09:56:00Z">
        <w:r w:rsidDel="00D7552C">
          <w:rPr>
            <w:rFonts w:eastAsia="Times New Roman"/>
            <w:sz w:val="18"/>
            <w:szCs w:val="18"/>
          </w:rPr>
          <w:delText>2013</w:delText>
        </w:r>
      </w:del>
      <w:ins w:id="3477" w:author="Roberts, Julie" w:date="2022-03-25T09:56:00Z">
        <w:r w:rsidR="00D7552C">
          <w:rPr>
            <w:rFonts w:eastAsia="Times New Roman"/>
            <w:sz w:val="18"/>
            <w:szCs w:val="18"/>
          </w:rPr>
          <w:t>20</w:t>
        </w:r>
        <w:r w:rsidR="00D7552C">
          <w:rPr>
            <w:rFonts w:eastAsia="Times New Roman"/>
            <w:sz w:val="18"/>
            <w:szCs w:val="18"/>
          </w:rPr>
          <w:t>22</w:t>
        </w:r>
      </w:ins>
    </w:p>
    <w:p w14:paraId="41F48C76" w14:textId="77777777" w:rsidR="0035397A" w:rsidRDefault="0035397A" w:rsidP="0035397A">
      <w:pPr>
        <w:keepNext/>
        <w:keepLines/>
        <w:suppressLineNumbers/>
        <w:spacing w:line="240" w:lineRule="auto"/>
        <w:ind w:right="90"/>
        <w:jc w:val="both"/>
        <w:rPr>
          <w:rFonts w:eastAsia="Times New Roman"/>
          <w:sz w:val="18"/>
          <w:szCs w:val="18"/>
        </w:rPr>
      </w:pPr>
    </w:p>
    <w:p w14:paraId="5DBD53C5" w14:textId="77777777" w:rsidR="0035397A" w:rsidRPr="00535122" w:rsidRDefault="0035397A" w:rsidP="0035397A">
      <w:pPr>
        <w:keepNext/>
        <w:keepLines/>
        <w:suppressLineNumbers/>
        <w:spacing w:line="240" w:lineRule="auto"/>
        <w:ind w:right="90"/>
        <w:jc w:val="both"/>
        <w:rPr>
          <w:rFonts w:eastAsia="Times New Roman"/>
          <w:sz w:val="24"/>
        </w:rPr>
      </w:pPr>
    </w:p>
    <w:p w14:paraId="4343A2A7" w14:textId="246C9AFB" w:rsidR="0035397A" w:rsidDel="00576C7D" w:rsidRDefault="0035397A" w:rsidP="000B3CD8">
      <w:pPr>
        <w:pStyle w:val="BodyText"/>
        <w:spacing w:line="480" w:lineRule="auto"/>
        <w:ind w:right="90"/>
        <w:rPr>
          <w:del w:id="3478" w:author="Roberts, Julie" w:date="2022-03-14T16:28:00Z"/>
        </w:rPr>
      </w:pPr>
      <w:del w:id="3479" w:author="Roberts, Julie" w:date="2022-03-14T16:28:00Z">
        <w:r w:rsidRPr="00535122" w:rsidDel="00576C7D">
          <w:delText xml:space="preserve">Set forth </w:delText>
        </w:r>
        <w:r w:rsidR="000541F4" w:rsidDel="00576C7D">
          <w:delText xml:space="preserve">in </w:delText>
        </w:r>
        <w:r w:rsidDel="00576C7D">
          <w:delText>T</w:delText>
        </w:r>
        <w:r w:rsidRPr="00535122" w:rsidDel="00576C7D">
          <w:delText xml:space="preserve">able </w:delText>
        </w:r>
        <w:r w:rsidDel="00576C7D">
          <w:delText>2.</w:delText>
        </w:r>
        <w:r w:rsidR="00A743DB" w:rsidDel="00576C7D">
          <w:delText>5</w:delText>
        </w:r>
        <w:r w:rsidDel="00576C7D">
          <w:delText xml:space="preserve"> </w:delText>
        </w:r>
        <w:r w:rsidRPr="00535122" w:rsidDel="00576C7D">
          <w:delText xml:space="preserve">below are the energy costs related to the heat rate option under the Shell agreement from </w:delText>
        </w:r>
        <w:r w:rsidDel="00576C7D">
          <w:delText>September 1, 2011 through November 30, 2013.  The heat rate option premium costs below are identified on their own row in Table 2.1 while costs shown below for the heat rate option energy costs are included in the “Day Ahead</w:delText>
        </w:r>
        <w:r w:rsidR="000541F4" w:rsidDel="00576C7D">
          <w:delText xml:space="preserve"> Purchases</w:delText>
        </w:r>
        <w:r w:rsidDel="00576C7D">
          <w:delText xml:space="preserve">” costs shown in Table 2.1. </w:delText>
        </w:r>
      </w:del>
    </w:p>
    <w:p w14:paraId="14C3C4B3" w14:textId="395B8E6E" w:rsidR="000B3CD8" w:rsidDel="00576C7D" w:rsidRDefault="000B3CD8" w:rsidP="000B3CD8">
      <w:pPr>
        <w:pStyle w:val="TableHdg"/>
        <w:keepNext w:val="0"/>
        <w:spacing w:before="0" w:after="0" w:line="480" w:lineRule="auto"/>
        <w:ind w:right="86"/>
        <w:rPr>
          <w:del w:id="3480" w:author="Roberts, Julie" w:date="2022-03-14T16:28:00Z"/>
          <w:rFonts w:eastAsia="Times New Roman"/>
        </w:rPr>
      </w:pPr>
      <w:del w:id="3481" w:author="Roberts, Julie" w:date="2022-03-14T16:28:00Z">
        <w:r w:rsidRPr="00535122" w:rsidDel="00576C7D">
          <w:delText xml:space="preserve">Table </w:delText>
        </w:r>
        <w:r w:rsidDel="00576C7D">
          <w:delText>2</w:delText>
        </w:r>
        <w:r w:rsidRPr="00535122" w:rsidDel="00576C7D">
          <w:delText>.</w:delText>
        </w:r>
        <w:r w:rsidR="00D37068" w:rsidDel="00576C7D">
          <w:delText>5</w:delText>
        </w:r>
        <w:r w:rsidDel="00576C7D">
          <w:br/>
        </w:r>
        <w:r w:rsidRPr="008B0191" w:rsidDel="00576C7D">
          <w:rPr>
            <w:rFonts w:eastAsia="Times New Roman"/>
          </w:rPr>
          <w:delText>Shell Heat Rate Option Energy Costs</w:delText>
        </w:r>
      </w:del>
    </w:p>
    <w:tbl>
      <w:tblPr>
        <w:tblW w:w="9200" w:type="dxa"/>
        <w:tblInd w:w="98" w:type="dxa"/>
        <w:tblLook w:val="04A0" w:firstRow="1" w:lastRow="0" w:firstColumn="1" w:lastColumn="0" w:noHBand="0" w:noVBand="1"/>
      </w:tblPr>
      <w:tblGrid>
        <w:gridCol w:w="3680"/>
        <w:gridCol w:w="1500"/>
        <w:gridCol w:w="1300"/>
        <w:gridCol w:w="1300"/>
        <w:gridCol w:w="1420"/>
      </w:tblGrid>
      <w:tr w:rsidR="000B3CD8" w:rsidRPr="00456677" w:rsidDel="00576C7D" w14:paraId="1B09F3F3" w14:textId="109001E4" w:rsidTr="00C053A5">
        <w:trPr>
          <w:trHeight w:val="300"/>
          <w:del w:id="3482" w:author="Roberts, Julie" w:date="2022-03-14T16:28:00Z"/>
        </w:trPr>
        <w:tc>
          <w:tcPr>
            <w:tcW w:w="36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55DCD50" w14:textId="0873EFA0" w:rsidR="000B3CD8" w:rsidRPr="00456677" w:rsidDel="00576C7D" w:rsidRDefault="000B3CD8" w:rsidP="00C053A5">
            <w:pPr>
              <w:spacing w:line="240" w:lineRule="auto"/>
              <w:ind w:right="90"/>
              <w:jc w:val="center"/>
              <w:rPr>
                <w:del w:id="3483" w:author="Roberts, Julie" w:date="2022-03-14T16:28:00Z"/>
                <w:rFonts w:eastAsia="Times New Roman"/>
                <w:b/>
                <w:bCs/>
                <w:color w:val="000000"/>
                <w:sz w:val="22"/>
                <w:szCs w:val="22"/>
              </w:rPr>
            </w:pPr>
            <w:del w:id="3484" w:author="Roberts, Julie" w:date="2022-03-14T16:28:00Z">
              <w:r w:rsidRPr="00456677" w:rsidDel="00576C7D">
                <w:rPr>
                  <w:rFonts w:eastAsia="Times New Roman"/>
                  <w:b/>
                  <w:bCs/>
                  <w:color w:val="000000"/>
                  <w:sz w:val="22"/>
                  <w:szCs w:val="22"/>
                </w:rPr>
                <w:delText> </w:delText>
              </w:r>
            </w:del>
          </w:p>
        </w:tc>
        <w:tc>
          <w:tcPr>
            <w:tcW w:w="1500" w:type="dxa"/>
            <w:tcBorders>
              <w:top w:val="single" w:sz="8" w:space="0" w:color="000000"/>
              <w:left w:val="nil"/>
              <w:bottom w:val="single" w:sz="8" w:space="0" w:color="000000"/>
              <w:right w:val="single" w:sz="8" w:space="0" w:color="000000"/>
            </w:tcBorders>
            <w:shd w:val="clear" w:color="auto" w:fill="auto"/>
            <w:vAlign w:val="center"/>
            <w:hideMark/>
          </w:tcPr>
          <w:p w14:paraId="6A9A3812" w14:textId="62BC828C" w:rsidR="000B3CD8" w:rsidRPr="00456677" w:rsidDel="00576C7D" w:rsidRDefault="000B3CD8" w:rsidP="00C053A5">
            <w:pPr>
              <w:spacing w:line="240" w:lineRule="auto"/>
              <w:ind w:right="90"/>
              <w:jc w:val="center"/>
              <w:rPr>
                <w:del w:id="3485" w:author="Roberts, Julie" w:date="2022-03-14T16:28:00Z"/>
                <w:rFonts w:eastAsia="Times New Roman"/>
                <w:b/>
                <w:bCs/>
                <w:color w:val="000000"/>
                <w:sz w:val="22"/>
                <w:szCs w:val="22"/>
              </w:rPr>
            </w:pPr>
            <w:del w:id="3486" w:author="Roberts, Julie" w:date="2022-03-14T16:28:00Z">
              <w:r w:rsidRPr="00456677" w:rsidDel="00576C7D">
                <w:rPr>
                  <w:rFonts w:eastAsia="Times New Roman"/>
                  <w:b/>
                  <w:bCs/>
                  <w:color w:val="000000"/>
                  <w:sz w:val="22"/>
                  <w:szCs w:val="22"/>
                </w:rPr>
                <w:delText>2011*</w:delText>
              </w:r>
            </w:del>
          </w:p>
        </w:tc>
        <w:tc>
          <w:tcPr>
            <w:tcW w:w="1300" w:type="dxa"/>
            <w:tcBorders>
              <w:top w:val="single" w:sz="8" w:space="0" w:color="000000"/>
              <w:left w:val="nil"/>
              <w:bottom w:val="single" w:sz="8" w:space="0" w:color="000000"/>
              <w:right w:val="single" w:sz="8" w:space="0" w:color="000000"/>
            </w:tcBorders>
            <w:shd w:val="clear" w:color="auto" w:fill="auto"/>
            <w:vAlign w:val="center"/>
            <w:hideMark/>
          </w:tcPr>
          <w:p w14:paraId="39660BB7" w14:textId="74E92240" w:rsidR="000B3CD8" w:rsidRPr="00456677" w:rsidDel="00576C7D" w:rsidRDefault="000B3CD8" w:rsidP="00C053A5">
            <w:pPr>
              <w:spacing w:line="240" w:lineRule="auto"/>
              <w:ind w:right="90"/>
              <w:jc w:val="center"/>
              <w:rPr>
                <w:del w:id="3487" w:author="Roberts, Julie" w:date="2022-03-14T16:28:00Z"/>
                <w:rFonts w:eastAsia="Times New Roman"/>
                <w:b/>
                <w:bCs/>
                <w:color w:val="000000"/>
                <w:sz w:val="22"/>
                <w:szCs w:val="22"/>
              </w:rPr>
            </w:pPr>
            <w:del w:id="3488" w:author="Roberts, Julie" w:date="2022-03-14T16:28:00Z">
              <w:r w:rsidRPr="00456677" w:rsidDel="00576C7D">
                <w:rPr>
                  <w:rFonts w:eastAsia="Times New Roman"/>
                  <w:b/>
                  <w:bCs/>
                  <w:color w:val="000000"/>
                  <w:sz w:val="22"/>
                  <w:szCs w:val="22"/>
                </w:rPr>
                <w:delText>2012</w:delText>
              </w:r>
            </w:del>
          </w:p>
        </w:tc>
        <w:tc>
          <w:tcPr>
            <w:tcW w:w="1300" w:type="dxa"/>
            <w:tcBorders>
              <w:top w:val="single" w:sz="8" w:space="0" w:color="000000"/>
              <w:left w:val="nil"/>
              <w:bottom w:val="single" w:sz="8" w:space="0" w:color="000000"/>
              <w:right w:val="single" w:sz="8" w:space="0" w:color="000000"/>
            </w:tcBorders>
            <w:shd w:val="clear" w:color="auto" w:fill="auto"/>
            <w:vAlign w:val="center"/>
            <w:hideMark/>
          </w:tcPr>
          <w:p w14:paraId="1ADC4B04" w14:textId="2ED3F8F2" w:rsidR="000B3CD8" w:rsidRPr="00456677" w:rsidDel="00576C7D" w:rsidRDefault="000B3CD8" w:rsidP="00C053A5">
            <w:pPr>
              <w:spacing w:line="240" w:lineRule="auto"/>
              <w:ind w:right="90"/>
              <w:jc w:val="center"/>
              <w:rPr>
                <w:del w:id="3489" w:author="Roberts, Julie" w:date="2022-03-14T16:28:00Z"/>
                <w:rFonts w:eastAsia="Times New Roman"/>
                <w:b/>
                <w:bCs/>
                <w:color w:val="000000"/>
                <w:sz w:val="22"/>
                <w:szCs w:val="22"/>
              </w:rPr>
            </w:pPr>
            <w:del w:id="3490" w:author="Roberts, Julie" w:date="2022-03-14T16:28:00Z">
              <w:r w:rsidRPr="00456677" w:rsidDel="00576C7D">
                <w:rPr>
                  <w:rFonts w:eastAsia="Times New Roman"/>
                  <w:b/>
                  <w:bCs/>
                  <w:color w:val="000000"/>
                  <w:sz w:val="22"/>
                  <w:szCs w:val="22"/>
                </w:rPr>
                <w:delText>2013**</w:delText>
              </w:r>
            </w:del>
          </w:p>
        </w:tc>
        <w:tc>
          <w:tcPr>
            <w:tcW w:w="1420" w:type="dxa"/>
            <w:tcBorders>
              <w:top w:val="single" w:sz="8" w:space="0" w:color="000000"/>
              <w:left w:val="nil"/>
              <w:bottom w:val="single" w:sz="8" w:space="0" w:color="000000"/>
              <w:right w:val="single" w:sz="8" w:space="0" w:color="000000"/>
            </w:tcBorders>
            <w:shd w:val="clear" w:color="auto" w:fill="auto"/>
            <w:vAlign w:val="center"/>
            <w:hideMark/>
          </w:tcPr>
          <w:p w14:paraId="1036A2A3" w14:textId="150233F5" w:rsidR="000B3CD8" w:rsidRPr="00456677" w:rsidDel="00576C7D" w:rsidRDefault="000B3CD8" w:rsidP="00C053A5">
            <w:pPr>
              <w:spacing w:line="240" w:lineRule="auto"/>
              <w:ind w:right="90"/>
              <w:jc w:val="center"/>
              <w:rPr>
                <w:del w:id="3491" w:author="Roberts, Julie" w:date="2022-03-14T16:28:00Z"/>
                <w:rFonts w:eastAsia="Times New Roman"/>
                <w:b/>
                <w:bCs/>
                <w:color w:val="000000"/>
                <w:sz w:val="22"/>
                <w:szCs w:val="22"/>
              </w:rPr>
            </w:pPr>
            <w:del w:id="3492" w:author="Roberts, Julie" w:date="2022-03-14T16:28:00Z">
              <w:r w:rsidRPr="00456677" w:rsidDel="00576C7D">
                <w:rPr>
                  <w:rFonts w:eastAsia="Times New Roman"/>
                  <w:b/>
                  <w:bCs/>
                  <w:color w:val="000000"/>
                  <w:sz w:val="22"/>
                  <w:szCs w:val="22"/>
                </w:rPr>
                <w:delText>Total</w:delText>
              </w:r>
            </w:del>
          </w:p>
        </w:tc>
      </w:tr>
      <w:tr w:rsidR="000B3CD8" w:rsidRPr="00456677" w:rsidDel="00576C7D" w14:paraId="7028A57F" w14:textId="485948DA" w:rsidTr="00C053A5">
        <w:trPr>
          <w:trHeight w:val="300"/>
          <w:del w:id="3493" w:author="Roberts, Julie" w:date="2022-03-14T16:28:00Z"/>
        </w:trPr>
        <w:tc>
          <w:tcPr>
            <w:tcW w:w="3680" w:type="dxa"/>
            <w:tcBorders>
              <w:top w:val="nil"/>
              <w:left w:val="single" w:sz="8" w:space="0" w:color="000000"/>
              <w:bottom w:val="single" w:sz="8" w:space="0" w:color="000000"/>
              <w:right w:val="single" w:sz="8" w:space="0" w:color="000000"/>
            </w:tcBorders>
            <w:shd w:val="clear" w:color="auto" w:fill="auto"/>
            <w:vAlign w:val="center"/>
            <w:hideMark/>
          </w:tcPr>
          <w:p w14:paraId="67E0759C" w14:textId="7FA55108" w:rsidR="000B3CD8" w:rsidRPr="00456677" w:rsidDel="00576C7D" w:rsidRDefault="000B3CD8" w:rsidP="00C053A5">
            <w:pPr>
              <w:spacing w:line="240" w:lineRule="auto"/>
              <w:ind w:right="90"/>
              <w:jc w:val="center"/>
              <w:rPr>
                <w:del w:id="3494" w:author="Roberts, Julie" w:date="2022-03-14T16:28:00Z"/>
                <w:rFonts w:eastAsia="Times New Roman"/>
                <w:color w:val="000000"/>
                <w:sz w:val="22"/>
                <w:szCs w:val="22"/>
              </w:rPr>
            </w:pPr>
            <w:del w:id="3495" w:author="Roberts, Julie" w:date="2022-03-14T16:28:00Z">
              <w:r w:rsidRPr="00456677" w:rsidDel="00576C7D">
                <w:rPr>
                  <w:rFonts w:eastAsia="Times New Roman"/>
                  <w:color w:val="000000"/>
                  <w:sz w:val="22"/>
                  <w:szCs w:val="22"/>
                </w:rPr>
                <w:delText>Heat Rate Option Premium Costs</w:delText>
              </w:r>
            </w:del>
          </w:p>
        </w:tc>
        <w:tc>
          <w:tcPr>
            <w:tcW w:w="1500" w:type="dxa"/>
            <w:tcBorders>
              <w:top w:val="nil"/>
              <w:left w:val="nil"/>
              <w:bottom w:val="single" w:sz="8" w:space="0" w:color="000000"/>
              <w:right w:val="single" w:sz="8" w:space="0" w:color="000000"/>
            </w:tcBorders>
            <w:shd w:val="clear" w:color="auto" w:fill="auto"/>
            <w:vAlign w:val="center"/>
            <w:hideMark/>
          </w:tcPr>
          <w:p w14:paraId="290CD4B0" w14:textId="3C4EA769" w:rsidR="000B3CD8" w:rsidRPr="00456677" w:rsidDel="00576C7D" w:rsidRDefault="000B3CD8" w:rsidP="00C053A5">
            <w:pPr>
              <w:spacing w:line="240" w:lineRule="auto"/>
              <w:ind w:right="90"/>
              <w:jc w:val="center"/>
              <w:rPr>
                <w:del w:id="3496" w:author="Roberts, Julie" w:date="2022-03-14T16:28:00Z"/>
                <w:rFonts w:eastAsia="Times New Roman"/>
                <w:color w:val="000000"/>
                <w:sz w:val="22"/>
                <w:szCs w:val="22"/>
              </w:rPr>
            </w:pPr>
            <w:del w:id="3497" w:author="Roberts, Julie" w:date="2022-03-14T16:28:00Z">
              <w:r w:rsidRPr="00456677" w:rsidDel="00576C7D">
                <w:rPr>
                  <w:rFonts w:eastAsia="Times New Roman"/>
                  <w:bCs/>
                  <w:color w:val="000000"/>
                  <w:sz w:val="22"/>
                  <w:szCs w:val="22"/>
                </w:rPr>
                <w:delText xml:space="preserve">$112,000 </w:delText>
              </w:r>
            </w:del>
          </w:p>
        </w:tc>
        <w:tc>
          <w:tcPr>
            <w:tcW w:w="1300" w:type="dxa"/>
            <w:tcBorders>
              <w:top w:val="nil"/>
              <w:left w:val="nil"/>
              <w:bottom w:val="single" w:sz="8" w:space="0" w:color="000000"/>
              <w:right w:val="single" w:sz="8" w:space="0" w:color="000000"/>
            </w:tcBorders>
            <w:shd w:val="clear" w:color="auto" w:fill="auto"/>
            <w:vAlign w:val="center"/>
            <w:hideMark/>
          </w:tcPr>
          <w:p w14:paraId="6C4836CE" w14:textId="340A1463" w:rsidR="000B3CD8" w:rsidRPr="00456677" w:rsidDel="00576C7D" w:rsidRDefault="000B3CD8" w:rsidP="00C053A5">
            <w:pPr>
              <w:spacing w:line="240" w:lineRule="auto"/>
              <w:ind w:right="90"/>
              <w:jc w:val="center"/>
              <w:rPr>
                <w:del w:id="3498" w:author="Roberts, Julie" w:date="2022-03-14T16:28:00Z"/>
                <w:rFonts w:eastAsia="Times New Roman"/>
                <w:color w:val="000000"/>
                <w:sz w:val="22"/>
                <w:szCs w:val="22"/>
              </w:rPr>
            </w:pPr>
            <w:del w:id="3499" w:author="Roberts, Julie" w:date="2022-03-14T16:28:00Z">
              <w:r w:rsidRPr="00456677" w:rsidDel="00576C7D">
                <w:rPr>
                  <w:rFonts w:eastAsia="Times New Roman"/>
                  <w:bCs/>
                  <w:color w:val="000000"/>
                  <w:sz w:val="22"/>
                  <w:szCs w:val="22"/>
                </w:rPr>
                <w:delText xml:space="preserve">$313,500 </w:delText>
              </w:r>
            </w:del>
          </w:p>
        </w:tc>
        <w:tc>
          <w:tcPr>
            <w:tcW w:w="1300" w:type="dxa"/>
            <w:tcBorders>
              <w:top w:val="nil"/>
              <w:left w:val="nil"/>
              <w:bottom w:val="single" w:sz="8" w:space="0" w:color="000000"/>
              <w:right w:val="single" w:sz="8" w:space="0" w:color="000000"/>
            </w:tcBorders>
            <w:shd w:val="clear" w:color="auto" w:fill="auto"/>
            <w:vAlign w:val="center"/>
            <w:hideMark/>
          </w:tcPr>
          <w:p w14:paraId="296B78FE" w14:textId="482CDFA8" w:rsidR="000B3CD8" w:rsidRPr="00456677" w:rsidDel="00576C7D" w:rsidRDefault="000B3CD8" w:rsidP="00C053A5">
            <w:pPr>
              <w:spacing w:line="240" w:lineRule="auto"/>
              <w:ind w:right="90"/>
              <w:jc w:val="center"/>
              <w:rPr>
                <w:del w:id="3500" w:author="Roberts, Julie" w:date="2022-03-14T16:28:00Z"/>
                <w:rFonts w:eastAsia="Times New Roman"/>
                <w:color w:val="000000"/>
                <w:sz w:val="22"/>
                <w:szCs w:val="22"/>
              </w:rPr>
            </w:pPr>
            <w:del w:id="3501" w:author="Roberts, Julie" w:date="2022-03-14T16:28:00Z">
              <w:r w:rsidRPr="00456677" w:rsidDel="00576C7D">
                <w:rPr>
                  <w:rFonts w:eastAsia="Times New Roman"/>
                  <w:bCs/>
                  <w:color w:val="000000"/>
                  <w:sz w:val="22"/>
                  <w:szCs w:val="22"/>
                </w:rPr>
                <w:delText xml:space="preserve">$280,250 </w:delText>
              </w:r>
            </w:del>
          </w:p>
        </w:tc>
        <w:tc>
          <w:tcPr>
            <w:tcW w:w="1420" w:type="dxa"/>
            <w:tcBorders>
              <w:top w:val="nil"/>
              <w:left w:val="nil"/>
              <w:bottom w:val="single" w:sz="8" w:space="0" w:color="000000"/>
              <w:right w:val="single" w:sz="8" w:space="0" w:color="000000"/>
            </w:tcBorders>
            <w:shd w:val="clear" w:color="auto" w:fill="auto"/>
            <w:vAlign w:val="center"/>
            <w:hideMark/>
          </w:tcPr>
          <w:p w14:paraId="1B0D815E" w14:textId="7C8D0081" w:rsidR="000B3CD8" w:rsidRPr="00456677" w:rsidDel="00576C7D" w:rsidRDefault="000B3CD8" w:rsidP="00C053A5">
            <w:pPr>
              <w:spacing w:line="240" w:lineRule="auto"/>
              <w:ind w:right="90"/>
              <w:jc w:val="center"/>
              <w:rPr>
                <w:del w:id="3502" w:author="Roberts, Julie" w:date="2022-03-14T16:28:00Z"/>
                <w:rFonts w:eastAsia="Times New Roman"/>
                <w:color w:val="000000"/>
                <w:sz w:val="22"/>
                <w:szCs w:val="22"/>
              </w:rPr>
            </w:pPr>
            <w:del w:id="3503" w:author="Roberts, Julie" w:date="2022-03-14T16:28:00Z">
              <w:r w:rsidRPr="00456677" w:rsidDel="00576C7D">
                <w:rPr>
                  <w:rFonts w:eastAsia="Times New Roman"/>
                  <w:color w:val="000000"/>
                  <w:sz w:val="22"/>
                  <w:szCs w:val="22"/>
                </w:rPr>
                <w:delText xml:space="preserve">$705,750 </w:delText>
              </w:r>
            </w:del>
          </w:p>
        </w:tc>
      </w:tr>
      <w:tr w:rsidR="000B3CD8" w:rsidRPr="00456677" w:rsidDel="00576C7D" w14:paraId="08B9C2CC" w14:textId="51539844" w:rsidTr="00C053A5">
        <w:trPr>
          <w:trHeight w:val="300"/>
          <w:del w:id="3504" w:author="Roberts, Julie" w:date="2022-03-14T16:28:00Z"/>
        </w:trPr>
        <w:tc>
          <w:tcPr>
            <w:tcW w:w="3680" w:type="dxa"/>
            <w:tcBorders>
              <w:top w:val="nil"/>
              <w:left w:val="single" w:sz="8" w:space="0" w:color="000000"/>
              <w:bottom w:val="single" w:sz="8" w:space="0" w:color="000000"/>
              <w:right w:val="single" w:sz="8" w:space="0" w:color="000000"/>
            </w:tcBorders>
            <w:shd w:val="clear" w:color="auto" w:fill="auto"/>
            <w:vAlign w:val="center"/>
            <w:hideMark/>
          </w:tcPr>
          <w:p w14:paraId="6261FBBC" w14:textId="244CB3EE" w:rsidR="000B3CD8" w:rsidRPr="00456677" w:rsidDel="00576C7D" w:rsidRDefault="000B3CD8" w:rsidP="00C053A5">
            <w:pPr>
              <w:spacing w:line="240" w:lineRule="auto"/>
              <w:ind w:right="90"/>
              <w:jc w:val="center"/>
              <w:rPr>
                <w:del w:id="3505" w:author="Roberts, Julie" w:date="2022-03-14T16:28:00Z"/>
                <w:rFonts w:eastAsia="Times New Roman"/>
                <w:color w:val="000000"/>
                <w:sz w:val="22"/>
                <w:szCs w:val="22"/>
              </w:rPr>
            </w:pPr>
            <w:del w:id="3506" w:author="Roberts, Julie" w:date="2022-03-14T16:28:00Z">
              <w:r w:rsidRPr="00456677" w:rsidDel="00576C7D">
                <w:rPr>
                  <w:rFonts w:eastAsia="Times New Roman"/>
                  <w:color w:val="000000"/>
                  <w:sz w:val="22"/>
                  <w:szCs w:val="22"/>
                </w:rPr>
                <w:delText>Heat Rate Option Energy Costs</w:delText>
              </w:r>
            </w:del>
          </w:p>
        </w:tc>
        <w:tc>
          <w:tcPr>
            <w:tcW w:w="1500" w:type="dxa"/>
            <w:tcBorders>
              <w:top w:val="nil"/>
              <w:left w:val="nil"/>
              <w:bottom w:val="single" w:sz="8" w:space="0" w:color="000000"/>
              <w:right w:val="single" w:sz="8" w:space="0" w:color="000000"/>
            </w:tcBorders>
            <w:shd w:val="clear" w:color="auto" w:fill="auto"/>
            <w:vAlign w:val="center"/>
            <w:hideMark/>
          </w:tcPr>
          <w:p w14:paraId="64034C36" w14:textId="59CD1BE1" w:rsidR="000B3CD8" w:rsidRPr="00456677" w:rsidDel="00576C7D" w:rsidRDefault="000B3CD8" w:rsidP="00C053A5">
            <w:pPr>
              <w:spacing w:line="240" w:lineRule="auto"/>
              <w:ind w:right="90"/>
              <w:jc w:val="center"/>
              <w:rPr>
                <w:del w:id="3507" w:author="Roberts, Julie" w:date="2022-03-14T16:28:00Z"/>
                <w:rFonts w:eastAsia="Times New Roman"/>
                <w:color w:val="000000"/>
                <w:sz w:val="22"/>
                <w:szCs w:val="22"/>
              </w:rPr>
            </w:pPr>
            <w:del w:id="3508" w:author="Roberts, Julie" w:date="2022-03-14T16:28:00Z">
              <w:r w:rsidRPr="00456677" w:rsidDel="00576C7D">
                <w:rPr>
                  <w:rFonts w:eastAsia="Times New Roman"/>
                  <w:bCs/>
                  <w:color w:val="000000"/>
                  <w:sz w:val="22"/>
                  <w:szCs w:val="22"/>
                </w:rPr>
                <w:delText xml:space="preserve">$1,186 </w:delText>
              </w:r>
            </w:del>
          </w:p>
        </w:tc>
        <w:tc>
          <w:tcPr>
            <w:tcW w:w="1300" w:type="dxa"/>
            <w:tcBorders>
              <w:top w:val="nil"/>
              <w:left w:val="nil"/>
              <w:bottom w:val="single" w:sz="8" w:space="0" w:color="000000"/>
              <w:right w:val="single" w:sz="8" w:space="0" w:color="000000"/>
            </w:tcBorders>
            <w:shd w:val="clear" w:color="auto" w:fill="auto"/>
            <w:vAlign w:val="center"/>
            <w:hideMark/>
          </w:tcPr>
          <w:p w14:paraId="6D8FA98D" w14:textId="7BF997FD" w:rsidR="000B3CD8" w:rsidRPr="00456677" w:rsidDel="00576C7D" w:rsidRDefault="000B3CD8" w:rsidP="00C053A5">
            <w:pPr>
              <w:spacing w:line="240" w:lineRule="auto"/>
              <w:ind w:right="90"/>
              <w:jc w:val="center"/>
              <w:rPr>
                <w:del w:id="3509" w:author="Roberts, Julie" w:date="2022-03-14T16:28:00Z"/>
                <w:rFonts w:eastAsia="Times New Roman"/>
                <w:color w:val="000000"/>
                <w:sz w:val="22"/>
                <w:szCs w:val="22"/>
              </w:rPr>
            </w:pPr>
            <w:del w:id="3510" w:author="Roberts, Julie" w:date="2022-03-14T16:28:00Z">
              <w:r w:rsidRPr="00456677" w:rsidDel="00576C7D">
                <w:rPr>
                  <w:rFonts w:eastAsia="Times New Roman"/>
                  <w:bCs/>
                  <w:color w:val="000000"/>
                  <w:sz w:val="22"/>
                  <w:szCs w:val="22"/>
                </w:rPr>
                <w:delText xml:space="preserve">$54,372 </w:delText>
              </w:r>
            </w:del>
          </w:p>
        </w:tc>
        <w:tc>
          <w:tcPr>
            <w:tcW w:w="1300" w:type="dxa"/>
            <w:tcBorders>
              <w:top w:val="nil"/>
              <w:left w:val="nil"/>
              <w:bottom w:val="single" w:sz="8" w:space="0" w:color="000000"/>
              <w:right w:val="single" w:sz="8" w:space="0" w:color="000000"/>
            </w:tcBorders>
            <w:shd w:val="clear" w:color="auto" w:fill="auto"/>
            <w:vAlign w:val="center"/>
            <w:hideMark/>
          </w:tcPr>
          <w:p w14:paraId="3B6882AE" w14:textId="51094C7C" w:rsidR="000B3CD8" w:rsidRPr="00456677" w:rsidDel="00576C7D" w:rsidRDefault="000B3CD8" w:rsidP="00C053A5">
            <w:pPr>
              <w:spacing w:line="240" w:lineRule="auto"/>
              <w:ind w:right="90"/>
              <w:jc w:val="center"/>
              <w:rPr>
                <w:del w:id="3511" w:author="Roberts, Julie" w:date="2022-03-14T16:28:00Z"/>
                <w:rFonts w:eastAsia="Times New Roman"/>
                <w:color w:val="000000"/>
                <w:sz w:val="22"/>
                <w:szCs w:val="22"/>
              </w:rPr>
            </w:pPr>
            <w:del w:id="3512" w:author="Roberts, Julie" w:date="2022-03-14T16:28:00Z">
              <w:r w:rsidRPr="00456677" w:rsidDel="00576C7D">
                <w:rPr>
                  <w:rFonts w:eastAsia="Times New Roman"/>
                  <w:bCs/>
                  <w:color w:val="000000"/>
                  <w:sz w:val="22"/>
                  <w:szCs w:val="22"/>
                </w:rPr>
                <w:delText xml:space="preserve">$312,736 </w:delText>
              </w:r>
            </w:del>
          </w:p>
        </w:tc>
        <w:tc>
          <w:tcPr>
            <w:tcW w:w="1420" w:type="dxa"/>
            <w:tcBorders>
              <w:top w:val="nil"/>
              <w:left w:val="nil"/>
              <w:bottom w:val="single" w:sz="8" w:space="0" w:color="000000"/>
              <w:right w:val="single" w:sz="8" w:space="0" w:color="000000"/>
            </w:tcBorders>
            <w:shd w:val="clear" w:color="auto" w:fill="auto"/>
            <w:vAlign w:val="center"/>
            <w:hideMark/>
          </w:tcPr>
          <w:p w14:paraId="336A1BD0" w14:textId="6CC80ACF" w:rsidR="000B3CD8" w:rsidRPr="00456677" w:rsidDel="00576C7D" w:rsidRDefault="000B3CD8" w:rsidP="00C053A5">
            <w:pPr>
              <w:spacing w:line="240" w:lineRule="auto"/>
              <w:ind w:right="90"/>
              <w:jc w:val="center"/>
              <w:rPr>
                <w:del w:id="3513" w:author="Roberts, Julie" w:date="2022-03-14T16:28:00Z"/>
                <w:rFonts w:eastAsia="Times New Roman"/>
                <w:color w:val="000000"/>
                <w:sz w:val="22"/>
                <w:szCs w:val="22"/>
              </w:rPr>
            </w:pPr>
            <w:del w:id="3514" w:author="Roberts, Julie" w:date="2022-03-14T16:28:00Z">
              <w:r w:rsidRPr="00456677" w:rsidDel="00576C7D">
                <w:rPr>
                  <w:rFonts w:eastAsia="Times New Roman"/>
                  <w:color w:val="000000"/>
                  <w:sz w:val="22"/>
                  <w:szCs w:val="22"/>
                </w:rPr>
                <w:delText xml:space="preserve">$368,295 </w:delText>
              </w:r>
            </w:del>
          </w:p>
        </w:tc>
      </w:tr>
    </w:tbl>
    <w:p w14:paraId="5972C37B" w14:textId="4B8BB503" w:rsidR="000B3CD8" w:rsidDel="00576C7D" w:rsidRDefault="000B3CD8" w:rsidP="000B3CD8">
      <w:pPr>
        <w:suppressLineNumbers/>
        <w:spacing w:line="240" w:lineRule="auto"/>
        <w:ind w:right="90"/>
        <w:jc w:val="both"/>
        <w:rPr>
          <w:del w:id="3515" w:author="Roberts, Julie" w:date="2022-03-14T16:28:00Z"/>
          <w:rFonts w:eastAsia="Times New Roman"/>
          <w:sz w:val="18"/>
          <w:szCs w:val="18"/>
        </w:rPr>
      </w:pPr>
      <w:del w:id="3516" w:author="Roberts, Julie" w:date="2022-03-14T16:28:00Z">
        <w:r w:rsidRPr="00535122" w:rsidDel="00576C7D">
          <w:rPr>
            <w:rFonts w:eastAsia="Times New Roman"/>
            <w:sz w:val="24"/>
          </w:rPr>
          <w:delText>*</w:delText>
        </w:r>
        <w:r w:rsidRPr="00D00A76" w:rsidDel="00576C7D">
          <w:rPr>
            <w:rFonts w:eastAsia="Times New Roman"/>
            <w:sz w:val="18"/>
            <w:szCs w:val="18"/>
          </w:rPr>
          <w:delText>September 1, 2011 th</w:delText>
        </w:r>
        <w:r w:rsidDel="00576C7D">
          <w:rPr>
            <w:rFonts w:eastAsia="Times New Roman"/>
            <w:sz w:val="18"/>
            <w:szCs w:val="18"/>
          </w:rPr>
          <w:delText>r</w:delText>
        </w:r>
        <w:r w:rsidRPr="00D00A76" w:rsidDel="00576C7D">
          <w:rPr>
            <w:rFonts w:eastAsia="Times New Roman"/>
            <w:sz w:val="18"/>
            <w:szCs w:val="18"/>
          </w:rPr>
          <w:delText>ough December 31, 2011</w:delText>
        </w:r>
        <w:r w:rsidDel="00576C7D">
          <w:rPr>
            <w:rFonts w:eastAsia="Times New Roman"/>
            <w:sz w:val="18"/>
            <w:szCs w:val="18"/>
          </w:rPr>
          <w:delText>.</w:delText>
        </w:r>
      </w:del>
    </w:p>
    <w:p w14:paraId="22C22871" w14:textId="66774DF6" w:rsidR="000B3CD8" w:rsidRPr="00535122" w:rsidDel="00576C7D" w:rsidRDefault="000B3CD8" w:rsidP="000B3CD8">
      <w:pPr>
        <w:suppressLineNumbers/>
        <w:spacing w:line="240" w:lineRule="auto"/>
        <w:ind w:right="90"/>
        <w:jc w:val="both"/>
        <w:rPr>
          <w:del w:id="3517" w:author="Roberts, Julie" w:date="2022-03-14T16:28:00Z"/>
          <w:rFonts w:eastAsia="Times New Roman"/>
          <w:sz w:val="24"/>
        </w:rPr>
      </w:pPr>
      <w:del w:id="3518" w:author="Roberts, Julie" w:date="2022-03-14T16:28:00Z">
        <w:r w:rsidDel="00576C7D">
          <w:rPr>
            <w:rFonts w:eastAsia="Times New Roman"/>
            <w:sz w:val="18"/>
            <w:szCs w:val="18"/>
          </w:rPr>
          <w:delText>**January 1, 2013 through November 30, 2013.</w:delText>
        </w:r>
      </w:del>
    </w:p>
    <w:p w14:paraId="0D9639F7" w14:textId="09F6C7BD" w:rsidR="000B3CD8" w:rsidDel="00576C7D" w:rsidRDefault="000B3CD8" w:rsidP="000B3CD8">
      <w:pPr>
        <w:pStyle w:val="Pleading3L3"/>
        <w:numPr>
          <w:ilvl w:val="0"/>
          <w:numId w:val="0"/>
        </w:numPr>
        <w:suppressLineNumbers/>
        <w:spacing w:line="480" w:lineRule="auto"/>
        <w:ind w:left="720" w:right="90"/>
        <w:rPr>
          <w:del w:id="3519" w:author="Roberts, Julie" w:date="2022-03-14T16:28:00Z"/>
        </w:rPr>
      </w:pPr>
      <w:bookmarkStart w:id="3520" w:name="_Toc316979658"/>
    </w:p>
    <w:p w14:paraId="573A7413" w14:textId="114042FF" w:rsidR="000B3CD8" w:rsidRPr="00535122" w:rsidDel="00576C7D" w:rsidRDefault="000B3CD8">
      <w:pPr>
        <w:pStyle w:val="Pleading3L3"/>
        <w:spacing w:line="480" w:lineRule="auto"/>
        <w:rPr>
          <w:del w:id="3521" w:author="Roberts, Julie" w:date="2022-03-14T16:30:00Z"/>
        </w:rPr>
      </w:pPr>
      <w:bookmarkStart w:id="3522" w:name="_Toc475007453"/>
      <w:bookmarkStart w:id="3523" w:name="_Toc98931827"/>
      <w:bookmarkStart w:id="3524" w:name="_Toc99034610"/>
      <w:del w:id="3525" w:author="Roberts, Julie" w:date="2022-03-14T16:30:00Z">
        <w:r w:rsidRPr="00535122" w:rsidDel="00576C7D">
          <w:delText>LACSD Contract</w:delText>
        </w:r>
        <w:bookmarkEnd w:id="3520"/>
        <w:bookmarkEnd w:id="3522"/>
        <w:bookmarkEnd w:id="3523"/>
        <w:bookmarkEnd w:id="3524"/>
      </w:del>
    </w:p>
    <w:p w14:paraId="7883D158" w14:textId="0466010F" w:rsidR="000B3CD8" w:rsidDel="00576C7D" w:rsidRDefault="000B3CD8" w:rsidP="000B3CD8">
      <w:pPr>
        <w:pStyle w:val="BodyText"/>
        <w:spacing w:line="480" w:lineRule="auto"/>
        <w:ind w:right="90"/>
        <w:rPr>
          <w:del w:id="3526" w:author="Roberts, Julie" w:date="2022-03-14T16:30:00Z"/>
        </w:rPr>
      </w:pPr>
      <w:del w:id="3527" w:author="Roberts, Julie" w:date="2022-03-14T16:30:00Z">
        <w:r w:rsidDel="00576C7D">
          <w:delText xml:space="preserve">BVES </w:delText>
        </w:r>
        <w:r w:rsidRPr="00535122" w:rsidDel="00576C7D">
          <w:delText>executed a 10-year power purchase agreement with the County Sanitation District No. 2 of Los Angeles County (“LACSD”) for RPS-eligible energy from its Palos Verdes Landfill gas-to-energy facility.  In D.11-06-030, the Commission approved the LACSD agreement for RPS-eligible energy</w:delText>
        </w:r>
        <w:r w:rsidDel="00576C7D">
          <w:delText xml:space="preserve">, </w:delText>
        </w:r>
        <w:r w:rsidRPr="00535122" w:rsidDel="00576C7D">
          <w:delText xml:space="preserve">subject to prudent administration of the agreement. </w:delText>
        </w:r>
      </w:del>
    </w:p>
    <w:p w14:paraId="74031201" w14:textId="3A8B39F0" w:rsidR="000B3CD8" w:rsidRPr="003C5B33" w:rsidDel="00576C7D" w:rsidRDefault="000B3CD8" w:rsidP="000B3CD8">
      <w:pPr>
        <w:spacing w:line="480" w:lineRule="auto"/>
        <w:ind w:right="90" w:firstLine="720"/>
        <w:rPr>
          <w:del w:id="3528" w:author="Roberts, Julie" w:date="2022-03-14T16:30:00Z"/>
          <w:sz w:val="24"/>
        </w:rPr>
      </w:pPr>
      <w:del w:id="3529" w:author="Roberts, Julie" w:date="2022-03-14T16:30:00Z">
        <w:r w:rsidRPr="003C5B33" w:rsidDel="00576C7D">
          <w:rPr>
            <w:sz w:val="24"/>
          </w:rPr>
          <w:delText>While awaiting CPUC approval discussed above, LACSD unilaterally cancelled the contract.</w:delText>
        </w:r>
        <w:r w:rsidDel="00576C7D">
          <w:rPr>
            <w:sz w:val="24"/>
          </w:rPr>
          <w:delText xml:space="preserve">  </w:delText>
        </w:r>
        <w:r w:rsidRPr="003C5B33" w:rsidDel="00576C7D">
          <w:rPr>
            <w:sz w:val="24"/>
          </w:rPr>
          <w:delText xml:space="preserve"> However, a settlement was reached and BVES received bundled RPS energy in Aug</w:delText>
        </w:r>
        <w:r w:rsidDel="00576C7D">
          <w:rPr>
            <w:sz w:val="24"/>
          </w:rPr>
          <w:delText>ust</w:delText>
        </w:r>
        <w:r w:rsidRPr="003C5B33" w:rsidDel="00576C7D">
          <w:rPr>
            <w:sz w:val="24"/>
          </w:rPr>
          <w:delText>, Sep</w:delText>
        </w:r>
        <w:r w:rsidDel="00576C7D">
          <w:rPr>
            <w:sz w:val="24"/>
          </w:rPr>
          <w:delText>tember</w:delText>
        </w:r>
        <w:r w:rsidRPr="003C5B33" w:rsidDel="00576C7D">
          <w:rPr>
            <w:sz w:val="24"/>
          </w:rPr>
          <w:delText xml:space="preserve"> and October 1, 2011, </w:delText>
        </w:r>
        <w:r w:rsidDel="00576C7D">
          <w:rPr>
            <w:sz w:val="24"/>
          </w:rPr>
          <w:delText>al</w:delText>
        </w:r>
        <w:r w:rsidRPr="003C5B33" w:rsidDel="00576C7D">
          <w:rPr>
            <w:sz w:val="24"/>
          </w:rPr>
          <w:delText xml:space="preserve">though </w:delText>
        </w:r>
        <w:r w:rsidDel="00576C7D">
          <w:rPr>
            <w:sz w:val="24"/>
          </w:rPr>
          <w:delText xml:space="preserve">the </w:delText>
        </w:r>
        <w:r w:rsidRPr="003C5B33" w:rsidDel="00576C7D">
          <w:rPr>
            <w:sz w:val="24"/>
          </w:rPr>
          <w:delText>original transaction terminated on August 1, 2011.  On that date, GSWC and LACSD executed another transaction for the sale to BVES of unbundled renewable energy credits (</w:delText>
        </w:r>
        <w:r w:rsidDel="00576C7D">
          <w:rPr>
            <w:sz w:val="24"/>
          </w:rPr>
          <w:delText>“</w:delText>
        </w:r>
        <w:r w:rsidRPr="003C5B33" w:rsidDel="00576C7D">
          <w:rPr>
            <w:sz w:val="24"/>
          </w:rPr>
          <w:delText>RECs</w:delText>
        </w:r>
        <w:r w:rsidDel="00576C7D">
          <w:rPr>
            <w:sz w:val="24"/>
          </w:rPr>
          <w:delText>”</w:delText>
        </w:r>
        <w:r w:rsidRPr="003C5B33" w:rsidDel="00576C7D">
          <w:rPr>
            <w:sz w:val="24"/>
          </w:rPr>
          <w:delText>).   BVES</w:delText>
        </w:r>
        <w:r w:rsidDel="00576C7D">
          <w:rPr>
            <w:sz w:val="24"/>
          </w:rPr>
          <w:delText xml:space="preserve"> submitted</w:delText>
        </w:r>
        <w:r w:rsidRPr="003C5B33" w:rsidDel="00576C7D">
          <w:rPr>
            <w:sz w:val="24"/>
          </w:rPr>
          <w:delText xml:space="preserve"> A</w:delText>
        </w:r>
        <w:r w:rsidDel="00576C7D">
          <w:rPr>
            <w:sz w:val="24"/>
          </w:rPr>
          <w:delText xml:space="preserve">dvice </w:delText>
        </w:r>
        <w:r w:rsidRPr="003C5B33" w:rsidDel="00576C7D">
          <w:rPr>
            <w:sz w:val="24"/>
          </w:rPr>
          <w:delText>L</w:delText>
        </w:r>
        <w:r w:rsidDel="00576C7D">
          <w:rPr>
            <w:sz w:val="24"/>
          </w:rPr>
          <w:delText>etter</w:delText>
        </w:r>
        <w:r w:rsidRPr="003C5B33" w:rsidDel="00576C7D">
          <w:rPr>
            <w:sz w:val="24"/>
          </w:rPr>
          <w:delText xml:space="preserve"> 258 to the CPUC on November 23, 2011 seeking approval of the REC transaction.  Under the purchase agreement approved in R</w:delText>
        </w:r>
        <w:r w:rsidDel="00576C7D">
          <w:rPr>
            <w:sz w:val="24"/>
          </w:rPr>
          <w:delText>esolution</w:delText>
        </w:r>
        <w:r w:rsidRPr="003C5B33" w:rsidDel="00576C7D">
          <w:rPr>
            <w:sz w:val="24"/>
          </w:rPr>
          <w:delText xml:space="preserve"> E-4507, BVES purchased a t</w:delText>
        </w:r>
        <w:r w:rsidDel="00576C7D">
          <w:rPr>
            <w:sz w:val="24"/>
          </w:rPr>
          <w:delText>otal of 10,827 unbundled RECs.</w:delText>
        </w:r>
      </w:del>
    </w:p>
    <w:p w14:paraId="34D6A614" w14:textId="470BB84E" w:rsidR="000B3CD8" w:rsidRPr="00545AC9" w:rsidDel="00576C7D" w:rsidRDefault="000B3CD8" w:rsidP="000B3CD8">
      <w:pPr>
        <w:pStyle w:val="BodyText"/>
        <w:spacing w:line="480" w:lineRule="auto"/>
        <w:ind w:right="86"/>
        <w:rPr>
          <w:del w:id="3530" w:author="Roberts, Julie" w:date="2022-03-14T16:30:00Z"/>
        </w:rPr>
      </w:pPr>
      <w:del w:id="3531" w:author="Roberts, Julie" w:date="2022-03-14T16:30:00Z">
        <w:r w:rsidRPr="00545AC9" w:rsidDel="00576C7D">
          <w:delText xml:space="preserve">The costs of the LACSD contract for September-October 2011 and 2012 are set forth in </w:delText>
        </w:r>
        <w:r w:rsidDel="00576C7D">
          <w:delText>Table 2.</w:delText>
        </w:r>
        <w:r w:rsidR="00A743DB" w:rsidDel="00576C7D">
          <w:delText>6</w:delText>
        </w:r>
        <w:r w:rsidRPr="00545AC9" w:rsidDel="00576C7D">
          <w:delText xml:space="preserve"> below.</w:delText>
        </w:r>
        <w:r w:rsidDel="00576C7D">
          <w:delText xml:space="preserve">  As noted in Section III B. (above), only costs associated with RECs that are retired in the tracking system utilized by the CPUC for RPS compliance are recorded into the Supply Adjustment Account.  Per PU Code, a REC has a shelf life of 36 months from the date the associated underlying energy was generated.  As such, while BVES pays for RECs in a given year during the review period, like the RECs it purchased from LACSD in 2012 shown below, non-retired RECs are recorded as inventory assets until they are retired.  Table 2.1 includes the value of RECs retired for regulatory compliance with the RPS, not contract expense</w:delText>
        </w:r>
        <w:r w:rsidDel="00576C7D">
          <w:rPr>
            <w:rStyle w:val="FootnoteReference"/>
          </w:rPr>
          <w:footnoteReference w:id="4"/>
        </w:r>
        <w:r w:rsidDel="00576C7D">
          <w:delText>.</w:delText>
        </w:r>
      </w:del>
    </w:p>
    <w:p w14:paraId="29AE0E88" w14:textId="2D33EBAE" w:rsidR="000B3CD8" w:rsidRPr="00545AC9" w:rsidDel="00576C7D" w:rsidRDefault="000B3CD8" w:rsidP="000B3CD8">
      <w:pPr>
        <w:pStyle w:val="TableHdg"/>
        <w:spacing w:before="0" w:after="0" w:line="480" w:lineRule="auto"/>
        <w:ind w:right="86"/>
        <w:rPr>
          <w:del w:id="3534" w:author="Roberts, Julie" w:date="2022-03-14T16:30:00Z"/>
          <w:rFonts w:eastAsia="Times New Roman"/>
        </w:rPr>
      </w:pPr>
      <w:del w:id="3535" w:author="Roberts, Julie" w:date="2022-03-14T16:30:00Z">
        <w:r w:rsidRPr="00545AC9" w:rsidDel="00576C7D">
          <w:delText>Table 2.</w:delText>
        </w:r>
        <w:r w:rsidR="00D37068" w:rsidDel="00576C7D">
          <w:delText>6</w:delText>
        </w:r>
        <w:r w:rsidRPr="00545AC9" w:rsidDel="00576C7D">
          <w:br/>
        </w:r>
        <w:r w:rsidRPr="00545AC9" w:rsidDel="00576C7D">
          <w:rPr>
            <w:rFonts w:eastAsia="Times New Roman"/>
          </w:rPr>
          <w:delText>LACSD Contracts</w:delText>
        </w:r>
      </w:del>
    </w:p>
    <w:tbl>
      <w:tblPr>
        <w:tblW w:w="6002" w:type="dxa"/>
        <w:jc w:val="center"/>
        <w:tblLook w:val="04A0" w:firstRow="1" w:lastRow="0" w:firstColumn="1" w:lastColumn="0" w:noHBand="0" w:noVBand="1"/>
      </w:tblPr>
      <w:tblGrid>
        <w:gridCol w:w="1291"/>
        <w:gridCol w:w="2525"/>
        <w:gridCol w:w="2186"/>
      </w:tblGrid>
      <w:tr w:rsidR="000B3CD8" w:rsidRPr="00545AC9" w:rsidDel="00576C7D" w14:paraId="340A27B6" w14:textId="59D1F4BE" w:rsidTr="006446DC">
        <w:trPr>
          <w:trHeight w:val="432"/>
          <w:jc w:val="center"/>
          <w:del w:id="3536" w:author="Roberts, Julie" w:date="2022-03-14T16:30:00Z"/>
        </w:trPr>
        <w:tc>
          <w:tcPr>
            <w:tcW w:w="1291"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57032E7" w14:textId="5DC7E4AA" w:rsidR="000B3CD8" w:rsidRPr="003F0391" w:rsidDel="00576C7D" w:rsidRDefault="000B3CD8" w:rsidP="000B3CD8">
            <w:pPr>
              <w:keepNext/>
              <w:spacing w:line="240" w:lineRule="auto"/>
              <w:ind w:right="90"/>
              <w:jc w:val="center"/>
              <w:rPr>
                <w:del w:id="3537" w:author="Roberts, Julie" w:date="2022-03-14T16:30:00Z"/>
                <w:rFonts w:eastAsia="Times New Roman"/>
                <w:b/>
                <w:bCs/>
                <w:color w:val="000000"/>
                <w:sz w:val="22"/>
              </w:rPr>
            </w:pPr>
            <w:bookmarkStart w:id="3538" w:name="_Toc316979659"/>
            <w:del w:id="3539" w:author="Roberts, Julie" w:date="2022-03-14T16:30:00Z">
              <w:r w:rsidRPr="003F0391" w:rsidDel="00576C7D">
                <w:rPr>
                  <w:rFonts w:eastAsia="Times New Roman"/>
                  <w:b/>
                  <w:bCs/>
                  <w:color w:val="000000"/>
                  <w:sz w:val="22"/>
                  <w:szCs w:val="20"/>
                </w:rPr>
                <w:delText> </w:delText>
              </w:r>
            </w:del>
          </w:p>
        </w:tc>
        <w:tc>
          <w:tcPr>
            <w:tcW w:w="2525"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C5D83F0" w14:textId="37AD7ABA" w:rsidR="000B3CD8" w:rsidRPr="003F0391" w:rsidDel="00576C7D" w:rsidRDefault="000B3CD8" w:rsidP="000B3CD8">
            <w:pPr>
              <w:keepNext/>
              <w:spacing w:line="240" w:lineRule="auto"/>
              <w:ind w:right="90"/>
              <w:jc w:val="center"/>
              <w:rPr>
                <w:del w:id="3540" w:author="Roberts, Julie" w:date="2022-03-14T16:30:00Z"/>
                <w:rFonts w:eastAsia="Times New Roman"/>
                <w:b/>
                <w:bCs/>
                <w:color w:val="000000"/>
                <w:sz w:val="22"/>
              </w:rPr>
            </w:pPr>
            <w:del w:id="3541" w:author="Roberts, Julie" w:date="2022-03-14T16:30:00Z">
              <w:r w:rsidRPr="003F0391" w:rsidDel="00576C7D">
                <w:rPr>
                  <w:rFonts w:eastAsia="Times New Roman"/>
                  <w:b/>
                  <w:bCs/>
                  <w:color w:val="000000"/>
                  <w:sz w:val="22"/>
                  <w:szCs w:val="20"/>
                </w:rPr>
                <w:delText>2011 RPS Firm Energy (September -October)</w:delText>
              </w:r>
            </w:del>
          </w:p>
        </w:tc>
        <w:tc>
          <w:tcPr>
            <w:tcW w:w="2186"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A9B549E" w14:textId="5271262A" w:rsidR="000B3CD8" w:rsidRPr="003F0391" w:rsidDel="00576C7D" w:rsidRDefault="000B3CD8" w:rsidP="000B3CD8">
            <w:pPr>
              <w:keepNext/>
              <w:spacing w:line="240" w:lineRule="auto"/>
              <w:ind w:right="90"/>
              <w:jc w:val="center"/>
              <w:rPr>
                <w:del w:id="3542" w:author="Roberts, Julie" w:date="2022-03-14T16:30:00Z"/>
                <w:rFonts w:eastAsia="Times New Roman"/>
                <w:b/>
                <w:bCs/>
                <w:color w:val="000000"/>
                <w:sz w:val="22"/>
              </w:rPr>
            </w:pPr>
            <w:del w:id="3543" w:author="Roberts, Julie" w:date="2022-03-14T16:30:00Z">
              <w:r w:rsidRPr="003F0391" w:rsidDel="00576C7D">
                <w:rPr>
                  <w:rFonts w:eastAsia="Times New Roman"/>
                  <w:b/>
                  <w:bCs/>
                  <w:color w:val="000000"/>
                  <w:sz w:val="22"/>
                  <w:szCs w:val="20"/>
                </w:rPr>
                <w:delText>2012 RPS Unbundled RECs</w:delText>
              </w:r>
            </w:del>
          </w:p>
        </w:tc>
      </w:tr>
      <w:tr w:rsidR="000B3CD8" w:rsidRPr="00545AC9" w:rsidDel="00576C7D" w14:paraId="3F3906EC" w14:textId="46FD573A" w:rsidTr="006446DC">
        <w:trPr>
          <w:trHeight w:val="570"/>
          <w:jc w:val="center"/>
          <w:del w:id="3544" w:author="Roberts, Julie" w:date="2022-03-14T16:30:00Z"/>
        </w:trPr>
        <w:tc>
          <w:tcPr>
            <w:tcW w:w="1291" w:type="dxa"/>
            <w:vMerge/>
            <w:tcBorders>
              <w:top w:val="single" w:sz="8" w:space="0" w:color="000000"/>
              <w:left w:val="single" w:sz="8" w:space="0" w:color="000000"/>
              <w:bottom w:val="single" w:sz="8" w:space="0" w:color="000000"/>
              <w:right w:val="single" w:sz="8" w:space="0" w:color="000000"/>
            </w:tcBorders>
            <w:vAlign w:val="center"/>
            <w:hideMark/>
          </w:tcPr>
          <w:p w14:paraId="04A243C4" w14:textId="66A714E8" w:rsidR="000B3CD8" w:rsidRPr="00D359A2" w:rsidDel="00576C7D" w:rsidRDefault="000B3CD8" w:rsidP="000B3CD8">
            <w:pPr>
              <w:keepNext/>
              <w:spacing w:line="240" w:lineRule="auto"/>
              <w:ind w:right="90"/>
              <w:rPr>
                <w:del w:id="3545" w:author="Roberts, Julie" w:date="2022-03-14T16:30:00Z"/>
                <w:rFonts w:eastAsia="Times New Roman"/>
                <w:b/>
                <w:bCs/>
                <w:color w:val="000000"/>
                <w:sz w:val="22"/>
              </w:rPr>
            </w:pPr>
          </w:p>
        </w:tc>
        <w:tc>
          <w:tcPr>
            <w:tcW w:w="2525" w:type="dxa"/>
            <w:vMerge/>
            <w:tcBorders>
              <w:top w:val="single" w:sz="8" w:space="0" w:color="000000"/>
              <w:left w:val="single" w:sz="8" w:space="0" w:color="000000"/>
              <w:bottom w:val="single" w:sz="8" w:space="0" w:color="000000"/>
              <w:right w:val="single" w:sz="8" w:space="0" w:color="000000"/>
            </w:tcBorders>
            <w:vAlign w:val="center"/>
            <w:hideMark/>
          </w:tcPr>
          <w:p w14:paraId="600E7717" w14:textId="32D9FA19" w:rsidR="000B3CD8" w:rsidRPr="00D359A2" w:rsidDel="00576C7D" w:rsidRDefault="000B3CD8" w:rsidP="000B3CD8">
            <w:pPr>
              <w:keepNext/>
              <w:spacing w:line="240" w:lineRule="auto"/>
              <w:ind w:right="90"/>
              <w:rPr>
                <w:del w:id="3546" w:author="Roberts, Julie" w:date="2022-03-14T16:30:00Z"/>
                <w:rFonts w:eastAsia="Times New Roman"/>
                <w:b/>
                <w:bCs/>
                <w:color w:val="000000"/>
                <w:sz w:val="22"/>
              </w:rPr>
            </w:pPr>
          </w:p>
        </w:tc>
        <w:tc>
          <w:tcPr>
            <w:tcW w:w="2186" w:type="dxa"/>
            <w:vMerge/>
            <w:tcBorders>
              <w:top w:val="single" w:sz="8" w:space="0" w:color="000000"/>
              <w:left w:val="single" w:sz="8" w:space="0" w:color="000000"/>
              <w:bottom w:val="single" w:sz="8" w:space="0" w:color="000000"/>
              <w:right w:val="single" w:sz="8" w:space="0" w:color="000000"/>
            </w:tcBorders>
            <w:vAlign w:val="center"/>
            <w:hideMark/>
          </w:tcPr>
          <w:p w14:paraId="25FB92BC" w14:textId="6F5C678C" w:rsidR="000B3CD8" w:rsidRPr="00D359A2" w:rsidDel="00576C7D" w:rsidRDefault="000B3CD8" w:rsidP="000B3CD8">
            <w:pPr>
              <w:keepNext/>
              <w:spacing w:line="240" w:lineRule="auto"/>
              <w:ind w:right="90"/>
              <w:rPr>
                <w:del w:id="3547" w:author="Roberts, Julie" w:date="2022-03-14T16:30:00Z"/>
                <w:rFonts w:eastAsia="Times New Roman"/>
                <w:b/>
                <w:bCs/>
                <w:color w:val="000000"/>
                <w:sz w:val="22"/>
              </w:rPr>
            </w:pPr>
          </w:p>
        </w:tc>
      </w:tr>
      <w:tr w:rsidR="000B3CD8" w:rsidRPr="00545AC9" w:rsidDel="00576C7D" w14:paraId="620115E2" w14:textId="362ADC8A" w:rsidTr="006446DC">
        <w:trPr>
          <w:trHeight w:val="330"/>
          <w:jc w:val="center"/>
          <w:del w:id="3548" w:author="Roberts, Julie" w:date="2022-03-14T16:30:00Z"/>
        </w:trPr>
        <w:tc>
          <w:tcPr>
            <w:tcW w:w="1291" w:type="dxa"/>
            <w:tcBorders>
              <w:top w:val="nil"/>
              <w:left w:val="single" w:sz="8" w:space="0" w:color="000000"/>
              <w:bottom w:val="single" w:sz="8" w:space="0" w:color="000000"/>
              <w:right w:val="single" w:sz="8" w:space="0" w:color="000000"/>
            </w:tcBorders>
            <w:shd w:val="clear" w:color="auto" w:fill="auto"/>
            <w:vAlign w:val="center"/>
            <w:hideMark/>
          </w:tcPr>
          <w:p w14:paraId="09CB504C" w14:textId="00081F2C" w:rsidR="000B3CD8" w:rsidRPr="003F0391" w:rsidDel="00576C7D" w:rsidRDefault="000B3CD8" w:rsidP="000B3CD8">
            <w:pPr>
              <w:keepNext/>
              <w:spacing w:line="240" w:lineRule="auto"/>
              <w:ind w:right="90"/>
              <w:jc w:val="center"/>
              <w:rPr>
                <w:del w:id="3549" w:author="Roberts, Julie" w:date="2022-03-14T16:30:00Z"/>
                <w:rFonts w:eastAsia="Times New Roman"/>
                <w:color w:val="000000"/>
                <w:sz w:val="22"/>
              </w:rPr>
            </w:pPr>
            <w:del w:id="3550" w:author="Roberts, Julie" w:date="2022-03-14T16:30:00Z">
              <w:r w:rsidRPr="003F0391" w:rsidDel="00576C7D">
                <w:rPr>
                  <w:rFonts w:eastAsia="Times New Roman"/>
                  <w:color w:val="000000"/>
                  <w:sz w:val="22"/>
                </w:rPr>
                <w:delText>Cost</w:delText>
              </w:r>
            </w:del>
          </w:p>
        </w:tc>
        <w:tc>
          <w:tcPr>
            <w:tcW w:w="2525" w:type="dxa"/>
            <w:tcBorders>
              <w:top w:val="nil"/>
              <w:left w:val="nil"/>
              <w:bottom w:val="single" w:sz="8" w:space="0" w:color="000000"/>
              <w:right w:val="single" w:sz="8" w:space="0" w:color="000000"/>
            </w:tcBorders>
            <w:shd w:val="clear" w:color="auto" w:fill="auto"/>
            <w:vAlign w:val="center"/>
            <w:hideMark/>
          </w:tcPr>
          <w:p w14:paraId="57D42ECD" w14:textId="52A078F4" w:rsidR="000B3CD8" w:rsidRPr="003F0391" w:rsidDel="00576C7D" w:rsidRDefault="000B3CD8" w:rsidP="000B3CD8">
            <w:pPr>
              <w:keepNext/>
              <w:spacing w:line="240" w:lineRule="auto"/>
              <w:ind w:right="90"/>
              <w:jc w:val="center"/>
              <w:rPr>
                <w:del w:id="3551" w:author="Roberts, Julie" w:date="2022-03-14T16:30:00Z"/>
                <w:rFonts w:eastAsia="Times New Roman"/>
                <w:color w:val="000000"/>
                <w:sz w:val="22"/>
              </w:rPr>
            </w:pPr>
            <w:del w:id="3552" w:author="Roberts, Julie" w:date="2022-03-14T16:30:00Z">
              <w:r w:rsidRPr="003F0391" w:rsidDel="00576C7D">
                <w:rPr>
                  <w:rFonts w:eastAsia="Times New Roman"/>
                  <w:color w:val="000000"/>
                  <w:sz w:val="22"/>
                </w:rPr>
                <w:delText>$82,170</w:delText>
              </w:r>
            </w:del>
          </w:p>
        </w:tc>
        <w:tc>
          <w:tcPr>
            <w:tcW w:w="2186" w:type="dxa"/>
            <w:tcBorders>
              <w:top w:val="nil"/>
              <w:left w:val="nil"/>
              <w:bottom w:val="single" w:sz="8" w:space="0" w:color="000000"/>
              <w:right w:val="single" w:sz="8" w:space="0" w:color="000000"/>
            </w:tcBorders>
            <w:shd w:val="clear" w:color="auto" w:fill="auto"/>
            <w:vAlign w:val="center"/>
            <w:hideMark/>
          </w:tcPr>
          <w:p w14:paraId="02145B59" w14:textId="714D1BA7" w:rsidR="000B3CD8" w:rsidRPr="003F0391" w:rsidDel="00576C7D" w:rsidRDefault="000B3CD8" w:rsidP="000B3CD8">
            <w:pPr>
              <w:keepNext/>
              <w:spacing w:line="240" w:lineRule="auto"/>
              <w:ind w:right="90"/>
              <w:jc w:val="center"/>
              <w:rPr>
                <w:del w:id="3553" w:author="Roberts, Julie" w:date="2022-03-14T16:30:00Z"/>
                <w:rFonts w:eastAsia="Times New Roman"/>
                <w:color w:val="000000"/>
                <w:sz w:val="22"/>
              </w:rPr>
            </w:pPr>
            <w:del w:id="3554" w:author="Roberts, Julie" w:date="2022-03-14T16:30:00Z">
              <w:r w:rsidRPr="003F0391" w:rsidDel="00576C7D">
                <w:rPr>
                  <w:rFonts w:eastAsia="Times New Roman"/>
                  <w:color w:val="000000"/>
                  <w:sz w:val="22"/>
                </w:rPr>
                <w:delText>$324,810</w:delText>
              </w:r>
            </w:del>
          </w:p>
        </w:tc>
      </w:tr>
    </w:tbl>
    <w:p w14:paraId="5EB173EA" w14:textId="50D011C4" w:rsidR="000B3CD8" w:rsidRPr="000B3CD8" w:rsidDel="00B003A2" w:rsidRDefault="000B3CD8" w:rsidP="00B003A2">
      <w:pPr>
        <w:pStyle w:val="Pleading3L3"/>
        <w:numPr>
          <w:ilvl w:val="0"/>
          <w:numId w:val="0"/>
        </w:numPr>
        <w:suppressLineNumbers/>
        <w:rPr>
          <w:del w:id="3555" w:author="Roberts, Julie" w:date="2022-03-23T17:30:00Z"/>
        </w:rPr>
        <w:pPrChange w:id="3556" w:author="Roberts, Julie" w:date="2022-03-23T17:30:00Z">
          <w:pPr>
            <w:pStyle w:val="BodyText"/>
            <w:suppressLineNumbers/>
          </w:pPr>
        </w:pPrChange>
      </w:pPr>
    </w:p>
    <w:p w14:paraId="58B8CFAB" w14:textId="524FAA4F" w:rsidR="000B3CD8" w:rsidRDefault="00BA1307" w:rsidP="00B003A2">
      <w:pPr>
        <w:pStyle w:val="Pleading3L3"/>
        <w:keepLines/>
        <w:numPr>
          <w:ilvl w:val="0"/>
          <w:numId w:val="0"/>
        </w:numPr>
        <w:spacing w:line="480" w:lineRule="auto"/>
        <w:ind w:right="86"/>
        <w:pPrChange w:id="3557" w:author="Roberts, Julie" w:date="2022-03-23T17:30:00Z">
          <w:pPr>
            <w:pStyle w:val="Pleading3L3"/>
            <w:keepLines/>
            <w:spacing w:line="480" w:lineRule="auto"/>
            <w:ind w:right="86"/>
          </w:pPr>
        </w:pPrChange>
      </w:pPr>
      <w:bookmarkStart w:id="3558" w:name="_Toc475007454"/>
      <w:bookmarkStart w:id="3559" w:name="_Toc99034611"/>
      <w:ins w:id="3560" w:author="Roberts, Julie" w:date="2022-03-24T13:25:00Z">
        <w:r>
          <w:t xml:space="preserve">F.   </w:t>
        </w:r>
      </w:ins>
      <w:del w:id="3561" w:author="Roberts, Julie" w:date="2022-03-24T09:25:00Z">
        <w:r w:rsidR="000B3CD8" w:rsidDel="00C774F8">
          <w:delText xml:space="preserve">Iberdrola </w:delText>
        </w:r>
      </w:del>
      <w:ins w:id="3562" w:author="Roberts, Julie" w:date="2022-03-24T09:25:00Z">
        <w:r w:rsidR="00C774F8">
          <w:t xml:space="preserve">Avangrid </w:t>
        </w:r>
      </w:ins>
      <w:r w:rsidR="000B3CD8">
        <w:t>RECs Contract</w:t>
      </w:r>
      <w:bookmarkEnd w:id="3558"/>
      <w:bookmarkEnd w:id="3559"/>
      <w:del w:id="3563" w:author="Roberts, Julie" w:date="2022-03-15T09:47:00Z">
        <w:r w:rsidR="000B3CD8" w:rsidDel="00142BAC">
          <w:delText xml:space="preserve"> </w:delText>
        </w:r>
      </w:del>
    </w:p>
    <w:p w14:paraId="4503B008" w14:textId="0AC08B4D" w:rsidR="000B3CD8" w:rsidRPr="006446DC" w:rsidRDefault="000B3CD8" w:rsidP="00370D28">
      <w:pPr>
        <w:pStyle w:val="BodyText2"/>
        <w:keepNext/>
        <w:keepLines/>
        <w:spacing w:after="0"/>
        <w:ind w:right="86" w:firstLine="720"/>
        <w:rPr>
          <w:sz w:val="24"/>
        </w:rPr>
      </w:pPr>
      <w:r w:rsidRPr="006446DC">
        <w:rPr>
          <w:sz w:val="24"/>
        </w:rPr>
        <w:t>BVES determined it would seek a REC-only contract to meet its RPS requirements after the termination of the LACSD contract.  As the result of a June 2012 solicitation, BVES entered into a ten-year contract with Iberdrola Renewables, LLC (now called Avangrid Renewables, LLC or “Avangrid”) for RECs.  On July, 2013, the Commission approved the Avangrid contract through Resolution E-4604.</w:t>
      </w:r>
    </w:p>
    <w:p w14:paraId="398505BD" w14:textId="5B4A0538" w:rsidR="000B3CD8" w:rsidRPr="00BA1307" w:rsidRDefault="000B3CD8" w:rsidP="000B3CD8">
      <w:pPr>
        <w:pStyle w:val="BodyText"/>
        <w:spacing w:line="480" w:lineRule="auto"/>
        <w:ind w:right="90"/>
      </w:pPr>
      <w:r>
        <w:t xml:space="preserve">The costs of the </w:t>
      </w:r>
      <w:del w:id="3564" w:author="Roberts, Julie" w:date="2022-03-24T09:46:00Z">
        <w:r w:rsidDel="001A34C6">
          <w:delText xml:space="preserve">Iberdrola </w:delText>
        </w:r>
      </w:del>
      <w:ins w:id="3565" w:author="Roberts, Julie" w:date="2022-03-24T09:46:00Z">
        <w:r w:rsidR="001A34C6">
          <w:t xml:space="preserve">Avangrid </w:t>
        </w:r>
      </w:ins>
      <w:r>
        <w:t xml:space="preserve">RECs contract for the Review Period are set forth below.  </w:t>
      </w:r>
      <w:del w:id="3566" w:author="Roberts, Julie" w:date="2022-03-24T13:27:00Z">
        <w:r w:rsidDel="00BA1307">
          <w:delText xml:space="preserve">As discussed in </w:delText>
        </w:r>
        <w:r w:rsidRPr="00BA1307" w:rsidDel="00BA1307">
          <w:delText>Section B.</w:delText>
        </w:r>
        <w:r w:rsidDel="00BA1307">
          <w:delText xml:space="preserve"> above, t</w:delText>
        </w:r>
      </w:del>
      <w:ins w:id="3567" w:author="Roberts, Julie" w:date="2022-03-24T13:27:00Z">
        <w:r w:rsidR="00BA1307">
          <w:t>T</w:t>
        </w:r>
      </w:ins>
      <w:r>
        <w:t>he contract costs shown in Table 2.</w:t>
      </w:r>
      <w:del w:id="3568" w:author="Roberts, Julie" w:date="2022-03-25T10:03:00Z">
        <w:r w:rsidR="00A743DB" w:rsidDel="009F6254">
          <w:delText>7</w:delText>
        </w:r>
        <w:r w:rsidDel="009F6254">
          <w:delText xml:space="preserve"> </w:delText>
        </w:r>
      </w:del>
      <w:ins w:id="3569" w:author="Roberts, Julie" w:date="2022-03-25T13:52:00Z">
        <w:r w:rsidR="002F1F16">
          <w:t>9</w:t>
        </w:r>
      </w:ins>
      <w:ins w:id="3570" w:author="Roberts, Julie" w:date="2022-03-25T10:03:00Z">
        <w:r w:rsidR="009F6254">
          <w:t xml:space="preserve"> </w:t>
        </w:r>
      </w:ins>
      <w:r>
        <w:t>below reflect the total cost of RECs purchased under the contract with Avangrid</w:t>
      </w:r>
      <w:r w:rsidR="00B53AD9">
        <w:t>,</w:t>
      </w:r>
      <w:r>
        <w:t xml:space="preserve"> while values shown in Table 2.1 show the value of </w:t>
      </w:r>
      <w:r>
        <w:lastRenderedPageBreak/>
        <w:t xml:space="preserve">RECs that were retired for </w:t>
      </w:r>
      <w:r w:rsidRPr="00BA1307">
        <w:t>RPS compliance purposes.</w:t>
      </w:r>
    </w:p>
    <w:p w14:paraId="3F39ED8A" w14:textId="13AB2089" w:rsidR="000B3CD8" w:rsidRPr="00BA1307" w:rsidRDefault="000B3CD8" w:rsidP="006446DC">
      <w:pPr>
        <w:pStyle w:val="BodyText"/>
        <w:spacing w:line="480" w:lineRule="auto"/>
        <w:ind w:right="90" w:firstLine="0"/>
        <w:jc w:val="center"/>
        <w:rPr>
          <w:b/>
        </w:rPr>
      </w:pPr>
      <w:r w:rsidRPr="00BA1307">
        <w:rPr>
          <w:b/>
        </w:rPr>
        <w:t>Table 2.</w:t>
      </w:r>
      <w:del w:id="3571" w:author="Roberts, Julie" w:date="2022-03-24T13:28:00Z">
        <w:r w:rsidR="00D37068" w:rsidRPr="00BA1307" w:rsidDel="00BA1307">
          <w:rPr>
            <w:b/>
          </w:rPr>
          <w:delText>7</w:delText>
        </w:r>
      </w:del>
      <w:ins w:id="3572" w:author="Roberts, Julie" w:date="2022-03-25T13:47:00Z">
        <w:r w:rsidR="00171662">
          <w:rPr>
            <w:b/>
          </w:rPr>
          <w:t>9</w:t>
        </w:r>
      </w:ins>
    </w:p>
    <w:p w14:paraId="2C5AA4B8" w14:textId="553EA404" w:rsidR="000B3CD8" w:rsidRPr="00BA1307" w:rsidRDefault="000B3CD8" w:rsidP="006446DC">
      <w:pPr>
        <w:pStyle w:val="BodyText"/>
        <w:spacing w:line="480" w:lineRule="auto"/>
        <w:ind w:right="90" w:firstLine="0"/>
        <w:jc w:val="center"/>
        <w:rPr>
          <w:b/>
        </w:rPr>
      </w:pPr>
      <w:r w:rsidRPr="00BA1307">
        <w:rPr>
          <w:b/>
        </w:rPr>
        <w:t>Avangrid RECs Contract Costs and Volumes (MWh)</w:t>
      </w:r>
    </w:p>
    <w:tbl>
      <w:tblPr>
        <w:tblW w:w="8140" w:type="dxa"/>
        <w:tblInd w:w="738" w:type="dxa"/>
        <w:tblLayout w:type="fixed"/>
        <w:tblLook w:val="04A0" w:firstRow="1" w:lastRow="0" w:firstColumn="1" w:lastColumn="0" w:noHBand="0" w:noVBand="1"/>
        <w:tblPrChange w:id="3573" w:author="Roberts, Julie" w:date="2022-03-24T09:36:00Z">
          <w:tblPr>
            <w:tblW w:w="8140" w:type="dxa"/>
            <w:tblInd w:w="738" w:type="dxa"/>
            <w:tblLayout w:type="fixed"/>
            <w:tblLook w:val="04A0" w:firstRow="1" w:lastRow="0" w:firstColumn="1" w:lastColumn="0" w:noHBand="0" w:noVBand="1"/>
          </w:tblPr>
        </w:tblPrChange>
      </w:tblPr>
      <w:tblGrid>
        <w:gridCol w:w="1464"/>
        <w:gridCol w:w="1669"/>
        <w:gridCol w:w="1669"/>
        <w:gridCol w:w="1669"/>
        <w:gridCol w:w="1669"/>
        <w:tblGridChange w:id="3574">
          <w:tblGrid>
            <w:gridCol w:w="1464"/>
            <w:gridCol w:w="1669"/>
            <w:gridCol w:w="1669"/>
            <w:gridCol w:w="1669"/>
            <w:gridCol w:w="1669"/>
          </w:tblGrid>
        </w:tblGridChange>
      </w:tblGrid>
      <w:tr w:rsidR="000B3CD8" w:rsidRPr="00BA1307" w:rsidDel="0055392F" w14:paraId="3AE47828" w14:textId="29B2C2C5" w:rsidTr="0055392F">
        <w:trPr>
          <w:trHeight w:val="330"/>
          <w:del w:id="3575" w:author="Roberts, Julie" w:date="2022-03-24T09:36:00Z"/>
          <w:trPrChange w:id="3576" w:author="Roberts, Julie" w:date="2022-03-24T09:36:00Z">
            <w:trPr>
              <w:trHeight w:val="330"/>
            </w:trPr>
          </w:trPrChange>
        </w:trPr>
        <w:tc>
          <w:tcPr>
            <w:tcW w:w="1464" w:type="dxa"/>
            <w:tcBorders>
              <w:top w:val="single" w:sz="8" w:space="0" w:color="000000"/>
              <w:left w:val="single" w:sz="8" w:space="0" w:color="000000"/>
              <w:bottom w:val="single" w:sz="8" w:space="0" w:color="000000"/>
              <w:right w:val="single" w:sz="8" w:space="0" w:color="000000"/>
            </w:tcBorders>
            <w:shd w:val="clear" w:color="auto" w:fill="auto"/>
            <w:vAlign w:val="center"/>
            <w:tcPrChange w:id="3577" w:author="Roberts, Julie" w:date="2022-03-24T09:36:00Z">
              <w:tcPr>
                <w:tcW w:w="1464" w:type="dxa"/>
                <w:tcBorders>
                  <w:top w:val="single" w:sz="8" w:space="0" w:color="000000"/>
                  <w:left w:val="single" w:sz="8" w:space="0" w:color="000000"/>
                  <w:bottom w:val="single" w:sz="8" w:space="0" w:color="000000"/>
                  <w:right w:val="single" w:sz="8" w:space="0" w:color="000000"/>
                </w:tcBorders>
                <w:shd w:val="clear" w:color="auto" w:fill="auto"/>
                <w:vAlign w:val="center"/>
              </w:tcPr>
            </w:tcPrChange>
          </w:tcPr>
          <w:p w14:paraId="2C6DFBAA" w14:textId="1924D31F" w:rsidR="000B3CD8" w:rsidRPr="00BA1307" w:rsidDel="0055392F" w:rsidRDefault="000B3CD8" w:rsidP="006446DC">
            <w:pPr>
              <w:spacing w:line="240" w:lineRule="auto"/>
              <w:ind w:right="90"/>
              <w:jc w:val="both"/>
              <w:rPr>
                <w:del w:id="3578" w:author="Roberts, Julie" w:date="2022-03-24T09:36:00Z"/>
                <w:rFonts w:eastAsia="Times New Roman"/>
                <w:b/>
                <w:bCs/>
                <w:color w:val="000000"/>
                <w:sz w:val="24"/>
              </w:rPr>
            </w:pPr>
            <w:del w:id="3579" w:author="Roberts, Julie" w:date="2022-03-24T09:36:00Z">
              <w:r w:rsidRPr="00BA1307" w:rsidDel="0055392F">
                <w:rPr>
                  <w:rFonts w:eastAsia="Times New Roman"/>
                  <w:b/>
                  <w:bCs/>
                  <w:color w:val="000000"/>
                  <w:sz w:val="24"/>
                </w:rPr>
                <w:delText> </w:delText>
              </w:r>
            </w:del>
          </w:p>
        </w:tc>
        <w:tc>
          <w:tcPr>
            <w:tcW w:w="1669" w:type="dxa"/>
            <w:tcBorders>
              <w:top w:val="single" w:sz="8" w:space="0" w:color="000000"/>
              <w:left w:val="nil"/>
              <w:bottom w:val="nil"/>
              <w:right w:val="single" w:sz="8" w:space="0" w:color="000000"/>
            </w:tcBorders>
            <w:shd w:val="clear" w:color="auto" w:fill="auto"/>
            <w:vAlign w:val="center"/>
            <w:tcPrChange w:id="3580" w:author="Roberts, Julie" w:date="2022-03-24T09:36:00Z">
              <w:tcPr>
                <w:tcW w:w="1669" w:type="dxa"/>
                <w:tcBorders>
                  <w:top w:val="single" w:sz="8" w:space="0" w:color="000000"/>
                  <w:left w:val="nil"/>
                  <w:bottom w:val="nil"/>
                  <w:right w:val="single" w:sz="8" w:space="0" w:color="000000"/>
                </w:tcBorders>
                <w:shd w:val="clear" w:color="auto" w:fill="auto"/>
                <w:vAlign w:val="center"/>
              </w:tcPr>
            </w:tcPrChange>
          </w:tcPr>
          <w:p w14:paraId="125C73EA" w14:textId="34C41877" w:rsidR="000B3CD8" w:rsidRPr="00BA1307" w:rsidDel="0055392F" w:rsidRDefault="000B3CD8" w:rsidP="006446DC">
            <w:pPr>
              <w:spacing w:line="240" w:lineRule="auto"/>
              <w:ind w:right="90"/>
              <w:jc w:val="center"/>
              <w:rPr>
                <w:del w:id="3581" w:author="Roberts, Julie" w:date="2022-03-24T09:36:00Z"/>
                <w:rFonts w:eastAsia="Times New Roman"/>
                <w:b/>
                <w:bCs/>
                <w:color w:val="000000"/>
                <w:sz w:val="22"/>
              </w:rPr>
            </w:pPr>
            <w:del w:id="3582" w:author="Roberts, Julie" w:date="2022-03-24T09:35:00Z">
              <w:r w:rsidRPr="00BA1307" w:rsidDel="0055392F">
                <w:rPr>
                  <w:rFonts w:eastAsia="Times New Roman"/>
                  <w:b/>
                  <w:bCs/>
                  <w:color w:val="000000"/>
                  <w:sz w:val="22"/>
                </w:rPr>
                <w:delText>2013*</w:delText>
              </w:r>
            </w:del>
          </w:p>
        </w:tc>
        <w:tc>
          <w:tcPr>
            <w:tcW w:w="1669" w:type="dxa"/>
            <w:tcBorders>
              <w:top w:val="single" w:sz="8" w:space="0" w:color="000000"/>
              <w:left w:val="nil"/>
              <w:bottom w:val="nil"/>
              <w:right w:val="single" w:sz="8" w:space="0" w:color="000000"/>
            </w:tcBorders>
            <w:shd w:val="clear" w:color="auto" w:fill="auto"/>
            <w:vAlign w:val="center"/>
            <w:tcPrChange w:id="3583" w:author="Roberts, Julie" w:date="2022-03-24T09:36:00Z">
              <w:tcPr>
                <w:tcW w:w="1669" w:type="dxa"/>
                <w:tcBorders>
                  <w:top w:val="single" w:sz="8" w:space="0" w:color="000000"/>
                  <w:left w:val="nil"/>
                  <w:bottom w:val="nil"/>
                  <w:right w:val="single" w:sz="8" w:space="0" w:color="000000"/>
                </w:tcBorders>
                <w:shd w:val="clear" w:color="auto" w:fill="auto"/>
                <w:vAlign w:val="center"/>
              </w:tcPr>
            </w:tcPrChange>
          </w:tcPr>
          <w:p w14:paraId="7FD79299" w14:textId="61EB5CA7" w:rsidR="000B3CD8" w:rsidRPr="00BA1307" w:rsidDel="0055392F" w:rsidRDefault="000B3CD8" w:rsidP="006446DC">
            <w:pPr>
              <w:spacing w:line="240" w:lineRule="auto"/>
              <w:ind w:right="90"/>
              <w:jc w:val="center"/>
              <w:rPr>
                <w:del w:id="3584" w:author="Roberts, Julie" w:date="2022-03-24T09:36:00Z"/>
                <w:rFonts w:eastAsia="Times New Roman"/>
                <w:b/>
                <w:bCs/>
                <w:color w:val="000000"/>
                <w:sz w:val="22"/>
              </w:rPr>
            </w:pPr>
            <w:del w:id="3585" w:author="Roberts, Julie" w:date="2022-03-24T09:36:00Z">
              <w:r w:rsidRPr="00BA1307" w:rsidDel="0055392F">
                <w:rPr>
                  <w:rFonts w:eastAsia="Times New Roman"/>
                  <w:b/>
                  <w:bCs/>
                  <w:color w:val="000000"/>
                  <w:sz w:val="22"/>
                </w:rPr>
                <w:delText>2014</w:delText>
              </w:r>
            </w:del>
          </w:p>
        </w:tc>
        <w:tc>
          <w:tcPr>
            <w:tcW w:w="1669" w:type="dxa"/>
            <w:tcBorders>
              <w:top w:val="single" w:sz="8" w:space="0" w:color="000000"/>
              <w:left w:val="nil"/>
              <w:bottom w:val="nil"/>
              <w:right w:val="single" w:sz="8" w:space="0" w:color="000000"/>
            </w:tcBorders>
            <w:shd w:val="clear" w:color="auto" w:fill="auto"/>
            <w:vAlign w:val="center"/>
            <w:tcPrChange w:id="3586" w:author="Roberts, Julie" w:date="2022-03-24T09:36:00Z">
              <w:tcPr>
                <w:tcW w:w="1669" w:type="dxa"/>
                <w:tcBorders>
                  <w:top w:val="single" w:sz="8" w:space="0" w:color="000000"/>
                  <w:left w:val="nil"/>
                  <w:bottom w:val="nil"/>
                  <w:right w:val="single" w:sz="8" w:space="0" w:color="000000"/>
                </w:tcBorders>
                <w:shd w:val="clear" w:color="auto" w:fill="auto"/>
                <w:vAlign w:val="center"/>
              </w:tcPr>
            </w:tcPrChange>
          </w:tcPr>
          <w:p w14:paraId="0C1FF970" w14:textId="1D4E6131" w:rsidR="000B3CD8" w:rsidRPr="00BA1307" w:rsidDel="0055392F" w:rsidRDefault="000B3CD8" w:rsidP="006446DC">
            <w:pPr>
              <w:spacing w:line="240" w:lineRule="auto"/>
              <w:ind w:right="90"/>
              <w:jc w:val="center"/>
              <w:rPr>
                <w:del w:id="3587" w:author="Roberts, Julie" w:date="2022-03-24T09:36:00Z"/>
                <w:rFonts w:eastAsia="Times New Roman"/>
                <w:b/>
                <w:bCs/>
                <w:color w:val="000000"/>
                <w:sz w:val="22"/>
              </w:rPr>
            </w:pPr>
            <w:del w:id="3588" w:author="Roberts, Julie" w:date="2022-03-24T09:36:00Z">
              <w:r w:rsidRPr="00BA1307" w:rsidDel="0055392F">
                <w:rPr>
                  <w:rFonts w:eastAsia="Times New Roman"/>
                  <w:b/>
                  <w:bCs/>
                  <w:color w:val="000000"/>
                  <w:sz w:val="22"/>
                </w:rPr>
                <w:delText>2015</w:delText>
              </w:r>
            </w:del>
          </w:p>
        </w:tc>
        <w:tc>
          <w:tcPr>
            <w:tcW w:w="1669" w:type="dxa"/>
            <w:tcBorders>
              <w:top w:val="single" w:sz="8" w:space="0" w:color="000000"/>
              <w:left w:val="nil"/>
              <w:bottom w:val="nil"/>
              <w:right w:val="single" w:sz="8" w:space="0" w:color="000000"/>
            </w:tcBorders>
            <w:shd w:val="clear" w:color="auto" w:fill="auto"/>
            <w:vAlign w:val="center"/>
            <w:tcPrChange w:id="3589" w:author="Roberts, Julie" w:date="2022-03-24T09:36:00Z">
              <w:tcPr>
                <w:tcW w:w="1669" w:type="dxa"/>
                <w:tcBorders>
                  <w:top w:val="single" w:sz="8" w:space="0" w:color="000000"/>
                  <w:left w:val="nil"/>
                  <w:bottom w:val="nil"/>
                  <w:right w:val="single" w:sz="8" w:space="0" w:color="000000"/>
                </w:tcBorders>
                <w:shd w:val="clear" w:color="auto" w:fill="auto"/>
                <w:vAlign w:val="center"/>
              </w:tcPr>
            </w:tcPrChange>
          </w:tcPr>
          <w:p w14:paraId="41B0E8EC" w14:textId="62F34534" w:rsidR="000B3CD8" w:rsidRPr="00BA1307" w:rsidDel="0055392F" w:rsidRDefault="000B3CD8" w:rsidP="006446DC">
            <w:pPr>
              <w:spacing w:line="240" w:lineRule="auto"/>
              <w:ind w:right="90"/>
              <w:jc w:val="center"/>
              <w:rPr>
                <w:del w:id="3590" w:author="Roberts, Julie" w:date="2022-03-24T09:36:00Z"/>
                <w:rFonts w:eastAsia="Times New Roman"/>
                <w:b/>
                <w:bCs/>
                <w:color w:val="000000"/>
                <w:sz w:val="22"/>
              </w:rPr>
            </w:pPr>
            <w:del w:id="3591" w:author="Roberts, Julie" w:date="2022-03-24T09:36:00Z">
              <w:r w:rsidRPr="00BA1307" w:rsidDel="0055392F">
                <w:rPr>
                  <w:rFonts w:eastAsia="Times New Roman"/>
                  <w:b/>
                  <w:bCs/>
                  <w:color w:val="000000"/>
                  <w:sz w:val="22"/>
                </w:rPr>
                <w:delText>2016</w:delText>
              </w:r>
            </w:del>
          </w:p>
        </w:tc>
      </w:tr>
      <w:tr w:rsidR="000B3CD8" w:rsidRPr="00BA1307" w:rsidDel="0055392F" w14:paraId="66239E4F" w14:textId="08305263" w:rsidTr="0055392F">
        <w:trPr>
          <w:trHeight w:val="330"/>
          <w:del w:id="3592" w:author="Roberts, Julie" w:date="2022-03-24T09:36:00Z"/>
          <w:trPrChange w:id="3593" w:author="Roberts, Julie" w:date="2022-03-24T09:36:00Z">
            <w:trPr>
              <w:trHeight w:val="330"/>
            </w:trPr>
          </w:trPrChange>
        </w:trPr>
        <w:tc>
          <w:tcPr>
            <w:tcW w:w="1464" w:type="dxa"/>
            <w:tcBorders>
              <w:top w:val="nil"/>
              <w:left w:val="single" w:sz="8" w:space="0" w:color="000000"/>
              <w:bottom w:val="single" w:sz="8" w:space="0" w:color="000000"/>
              <w:right w:val="nil"/>
            </w:tcBorders>
            <w:shd w:val="clear" w:color="auto" w:fill="auto"/>
            <w:vAlign w:val="center"/>
            <w:tcPrChange w:id="3594" w:author="Roberts, Julie" w:date="2022-03-24T09:36:00Z">
              <w:tcPr>
                <w:tcW w:w="1464" w:type="dxa"/>
                <w:tcBorders>
                  <w:top w:val="nil"/>
                  <w:left w:val="single" w:sz="8" w:space="0" w:color="000000"/>
                  <w:bottom w:val="single" w:sz="8" w:space="0" w:color="000000"/>
                  <w:right w:val="nil"/>
                </w:tcBorders>
                <w:shd w:val="clear" w:color="auto" w:fill="auto"/>
                <w:vAlign w:val="center"/>
              </w:tcPr>
            </w:tcPrChange>
          </w:tcPr>
          <w:p w14:paraId="69E268E0" w14:textId="49E6C21A" w:rsidR="000B3CD8" w:rsidRPr="00BA1307" w:rsidDel="0055392F" w:rsidRDefault="000B3CD8" w:rsidP="006446DC">
            <w:pPr>
              <w:spacing w:line="240" w:lineRule="auto"/>
              <w:ind w:right="90"/>
              <w:jc w:val="both"/>
              <w:rPr>
                <w:del w:id="3595" w:author="Roberts, Julie" w:date="2022-03-24T09:36:00Z"/>
                <w:rFonts w:eastAsia="Times New Roman"/>
                <w:b/>
                <w:bCs/>
                <w:color w:val="000000"/>
                <w:sz w:val="22"/>
                <w:szCs w:val="22"/>
              </w:rPr>
            </w:pPr>
            <w:del w:id="3596" w:author="Roberts, Julie" w:date="2022-03-24T09:36:00Z">
              <w:r w:rsidRPr="00BA1307" w:rsidDel="0055392F">
                <w:rPr>
                  <w:rFonts w:eastAsia="Times New Roman"/>
                  <w:b/>
                  <w:bCs/>
                  <w:color w:val="000000"/>
                  <w:sz w:val="22"/>
                  <w:szCs w:val="22"/>
                </w:rPr>
                <w:delText>REC Cost</w:delText>
              </w:r>
            </w:del>
          </w:p>
        </w:tc>
        <w:tc>
          <w:tcPr>
            <w:tcW w:w="1669" w:type="dxa"/>
            <w:tcBorders>
              <w:top w:val="single" w:sz="8" w:space="0" w:color="auto"/>
              <w:left w:val="single" w:sz="8" w:space="0" w:color="auto"/>
              <w:bottom w:val="single" w:sz="8" w:space="0" w:color="auto"/>
              <w:right w:val="single" w:sz="8" w:space="0" w:color="auto"/>
            </w:tcBorders>
            <w:shd w:val="clear" w:color="auto" w:fill="auto"/>
            <w:noWrap/>
            <w:vAlign w:val="bottom"/>
            <w:tcPrChange w:id="3597" w:author="Roberts, Julie" w:date="2022-03-24T09:36:00Z">
              <w:tcPr>
                <w:tcW w:w="1669" w:type="dxa"/>
                <w:tcBorders>
                  <w:top w:val="single" w:sz="8" w:space="0" w:color="auto"/>
                  <w:left w:val="single" w:sz="8" w:space="0" w:color="auto"/>
                  <w:bottom w:val="single" w:sz="8" w:space="0" w:color="auto"/>
                  <w:right w:val="single" w:sz="8" w:space="0" w:color="auto"/>
                </w:tcBorders>
                <w:shd w:val="clear" w:color="auto" w:fill="auto"/>
                <w:noWrap/>
                <w:vAlign w:val="bottom"/>
              </w:tcPr>
            </w:tcPrChange>
          </w:tcPr>
          <w:p w14:paraId="2DDE4B1E" w14:textId="34B144AD" w:rsidR="000B3CD8" w:rsidRPr="00BA1307" w:rsidDel="0055392F" w:rsidRDefault="000B3CD8" w:rsidP="006446DC">
            <w:pPr>
              <w:spacing w:line="240" w:lineRule="auto"/>
              <w:ind w:right="90"/>
              <w:jc w:val="center"/>
              <w:rPr>
                <w:del w:id="3598" w:author="Roberts, Julie" w:date="2022-03-24T09:36:00Z"/>
                <w:rFonts w:eastAsia="Times New Roman"/>
                <w:bCs/>
                <w:color w:val="000000"/>
                <w:sz w:val="22"/>
              </w:rPr>
            </w:pPr>
            <w:del w:id="3599" w:author="Roberts, Julie" w:date="2022-03-24T09:36:00Z">
              <w:r w:rsidRPr="00BA1307" w:rsidDel="0055392F">
                <w:rPr>
                  <w:rFonts w:eastAsia="Times New Roman"/>
                  <w:bCs/>
                  <w:color w:val="000000"/>
                  <w:sz w:val="22"/>
                </w:rPr>
                <w:delText xml:space="preserve">$159,131 </w:delText>
              </w:r>
            </w:del>
          </w:p>
        </w:tc>
        <w:tc>
          <w:tcPr>
            <w:tcW w:w="1669" w:type="dxa"/>
            <w:tcBorders>
              <w:top w:val="single" w:sz="8" w:space="0" w:color="auto"/>
              <w:left w:val="nil"/>
              <w:bottom w:val="single" w:sz="8" w:space="0" w:color="auto"/>
              <w:right w:val="single" w:sz="8" w:space="0" w:color="auto"/>
            </w:tcBorders>
            <w:shd w:val="clear" w:color="auto" w:fill="auto"/>
            <w:noWrap/>
            <w:vAlign w:val="bottom"/>
            <w:tcPrChange w:id="3600" w:author="Roberts, Julie" w:date="2022-03-24T09:36:00Z">
              <w:tcPr>
                <w:tcW w:w="1669" w:type="dxa"/>
                <w:tcBorders>
                  <w:top w:val="single" w:sz="8" w:space="0" w:color="auto"/>
                  <w:left w:val="nil"/>
                  <w:bottom w:val="single" w:sz="8" w:space="0" w:color="auto"/>
                  <w:right w:val="single" w:sz="8" w:space="0" w:color="auto"/>
                </w:tcBorders>
                <w:shd w:val="clear" w:color="auto" w:fill="auto"/>
                <w:noWrap/>
                <w:vAlign w:val="bottom"/>
              </w:tcPr>
            </w:tcPrChange>
          </w:tcPr>
          <w:p w14:paraId="43F48D66" w14:textId="0FA4638A" w:rsidR="000B3CD8" w:rsidRPr="00BA1307" w:rsidDel="0055392F" w:rsidRDefault="000B3CD8" w:rsidP="006446DC">
            <w:pPr>
              <w:spacing w:line="240" w:lineRule="auto"/>
              <w:ind w:right="90"/>
              <w:jc w:val="center"/>
              <w:rPr>
                <w:del w:id="3601" w:author="Roberts, Julie" w:date="2022-03-24T09:36:00Z"/>
                <w:rFonts w:eastAsia="Times New Roman"/>
                <w:bCs/>
                <w:color w:val="000000"/>
                <w:sz w:val="22"/>
              </w:rPr>
            </w:pPr>
            <w:del w:id="3602" w:author="Roberts, Julie" w:date="2022-03-24T09:36:00Z">
              <w:r w:rsidRPr="00BA1307" w:rsidDel="0055392F">
                <w:rPr>
                  <w:rFonts w:eastAsia="Times New Roman"/>
                  <w:bCs/>
                  <w:color w:val="000000"/>
                  <w:sz w:val="22"/>
                </w:rPr>
                <w:delText xml:space="preserve">$97,965  </w:delText>
              </w:r>
            </w:del>
          </w:p>
        </w:tc>
        <w:tc>
          <w:tcPr>
            <w:tcW w:w="1669" w:type="dxa"/>
            <w:tcBorders>
              <w:top w:val="single" w:sz="8" w:space="0" w:color="auto"/>
              <w:left w:val="nil"/>
              <w:bottom w:val="single" w:sz="8" w:space="0" w:color="auto"/>
              <w:right w:val="single" w:sz="8" w:space="0" w:color="auto"/>
            </w:tcBorders>
            <w:shd w:val="clear" w:color="auto" w:fill="auto"/>
            <w:noWrap/>
            <w:vAlign w:val="bottom"/>
            <w:tcPrChange w:id="3603" w:author="Roberts, Julie" w:date="2022-03-24T09:36:00Z">
              <w:tcPr>
                <w:tcW w:w="1669" w:type="dxa"/>
                <w:tcBorders>
                  <w:top w:val="single" w:sz="8" w:space="0" w:color="auto"/>
                  <w:left w:val="nil"/>
                  <w:bottom w:val="single" w:sz="8" w:space="0" w:color="auto"/>
                  <w:right w:val="single" w:sz="8" w:space="0" w:color="auto"/>
                </w:tcBorders>
                <w:shd w:val="clear" w:color="auto" w:fill="auto"/>
                <w:noWrap/>
                <w:vAlign w:val="bottom"/>
              </w:tcPr>
            </w:tcPrChange>
          </w:tcPr>
          <w:p w14:paraId="17E1512F" w14:textId="308B4B93" w:rsidR="000B3CD8" w:rsidRPr="00BA1307" w:rsidDel="0055392F" w:rsidRDefault="000B3CD8" w:rsidP="006446DC">
            <w:pPr>
              <w:spacing w:line="240" w:lineRule="auto"/>
              <w:ind w:right="90"/>
              <w:jc w:val="center"/>
              <w:rPr>
                <w:del w:id="3604" w:author="Roberts, Julie" w:date="2022-03-24T09:36:00Z"/>
                <w:rFonts w:eastAsia="Times New Roman"/>
                <w:bCs/>
                <w:color w:val="000000"/>
                <w:sz w:val="22"/>
              </w:rPr>
            </w:pPr>
            <w:del w:id="3605" w:author="Roberts, Julie" w:date="2022-03-24T09:36:00Z">
              <w:r w:rsidRPr="00BA1307" w:rsidDel="0055392F">
                <w:rPr>
                  <w:rFonts w:eastAsia="Times New Roman"/>
                  <w:bCs/>
                  <w:color w:val="000000"/>
                  <w:sz w:val="22"/>
                </w:rPr>
                <w:delText xml:space="preserve">$107,511 </w:delText>
              </w:r>
            </w:del>
          </w:p>
        </w:tc>
        <w:tc>
          <w:tcPr>
            <w:tcW w:w="1669" w:type="dxa"/>
            <w:tcBorders>
              <w:top w:val="single" w:sz="8" w:space="0" w:color="auto"/>
              <w:left w:val="nil"/>
              <w:bottom w:val="single" w:sz="8" w:space="0" w:color="auto"/>
              <w:right w:val="single" w:sz="8" w:space="0" w:color="auto"/>
            </w:tcBorders>
            <w:shd w:val="clear" w:color="auto" w:fill="auto"/>
            <w:noWrap/>
            <w:vAlign w:val="bottom"/>
            <w:tcPrChange w:id="3606" w:author="Roberts, Julie" w:date="2022-03-24T09:36:00Z">
              <w:tcPr>
                <w:tcW w:w="1669" w:type="dxa"/>
                <w:tcBorders>
                  <w:top w:val="single" w:sz="8" w:space="0" w:color="auto"/>
                  <w:left w:val="nil"/>
                  <w:bottom w:val="single" w:sz="8" w:space="0" w:color="auto"/>
                  <w:right w:val="single" w:sz="8" w:space="0" w:color="auto"/>
                </w:tcBorders>
                <w:shd w:val="clear" w:color="auto" w:fill="auto"/>
                <w:noWrap/>
                <w:vAlign w:val="bottom"/>
              </w:tcPr>
            </w:tcPrChange>
          </w:tcPr>
          <w:p w14:paraId="39F4245C" w14:textId="6ADF00D8" w:rsidR="000B3CD8" w:rsidRPr="00BA1307" w:rsidDel="0055392F" w:rsidRDefault="000B3CD8" w:rsidP="006446DC">
            <w:pPr>
              <w:spacing w:line="240" w:lineRule="auto"/>
              <w:ind w:right="90"/>
              <w:jc w:val="center"/>
              <w:rPr>
                <w:del w:id="3607" w:author="Roberts, Julie" w:date="2022-03-24T09:36:00Z"/>
                <w:rFonts w:eastAsia="Times New Roman"/>
                <w:bCs/>
                <w:color w:val="000000"/>
                <w:sz w:val="22"/>
              </w:rPr>
            </w:pPr>
            <w:del w:id="3608" w:author="Roberts, Julie" w:date="2022-03-24T09:36:00Z">
              <w:r w:rsidRPr="00BA1307" w:rsidDel="0055392F">
                <w:rPr>
                  <w:rFonts w:eastAsia="Times New Roman"/>
                  <w:bCs/>
                  <w:color w:val="000000"/>
                  <w:sz w:val="22"/>
                </w:rPr>
                <w:delText xml:space="preserve">$116,595 </w:delText>
              </w:r>
            </w:del>
          </w:p>
        </w:tc>
      </w:tr>
    </w:tbl>
    <w:p w14:paraId="7278FC24" w14:textId="77777777" w:rsidR="0055392F" w:rsidRPr="008B3237" w:rsidRDefault="000B3CD8" w:rsidP="00140101">
      <w:pPr>
        <w:pStyle w:val="BodyText"/>
        <w:suppressLineNumbers/>
        <w:spacing w:line="240" w:lineRule="auto"/>
        <w:ind w:left="720" w:right="90" w:firstLine="0"/>
        <w:jc w:val="left"/>
        <w:rPr>
          <w:ins w:id="3609" w:author="Roberts, Julie" w:date="2022-03-24T09:36:00Z"/>
          <w:rFonts w:eastAsia="Times New Roman"/>
          <w:sz w:val="18"/>
          <w:szCs w:val="18"/>
          <w:rPrChange w:id="3610" w:author="Roberts, Julie" w:date="2022-03-24T13:06:00Z">
            <w:rPr>
              <w:ins w:id="3611" w:author="Roberts, Julie" w:date="2022-03-24T09:36:00Z"/>
              <w:rFonts w:eastAsia="Times New Roman"/>
              <w:sz w:val="18"/>
              <w:szCs w:val="18"/>
              <w:highlight w:val="yellow"/>
            </w:rPr>
          </w:rPrChange>
        </w:rPr>
      </w:pPr>
      <w:del w:id="3612" w:author="Roberts, Julie" w:date="2022-03-24T09:35:00Z">
        <w:r w:rsidRPr="00BA1307" w:rsidDel="0055392F">
          <w:rPr>
            <w:rFonts w:eastAsia="Times New Roman"/>
            <w:sz w:val="18"/>
            <w:szCs w:val="18"/>
          </w:rPr>
          <w:delText xml:space="preserve">*BVES purchased sufficient volumes of RECs to satisfy its pre-2011 RPS requirements in addition to its 2011-2013 </w:delText>
        </w:r>
      </w:del>
    </w:p>
    <w:p w14:paraId="7F7D2213" w14:textId="4BF090A1" w:rsidR="000B3CD8" w:rsidRDefault="000B3CD8" w:rsidP="00140101">
      <w:pPr>
        <w:pStyle w:val="BodyText"/>
        <w:suppressLineNumbers/>
        <w:spacing w:line="240" w:lineRule="auto"/>
        <w:ind w:left="720" w:right="90" w:firstLine="0"/>
        <w:jc w:val="left"/>
        <w:rPr>
          <w:ins w:id="3613" w:author="Roberts, Julie" w:date="2022-03-24T09:36:00Z"/>
          <w:rFonts w:eastAsia="Times New Roman"/>
          <w:sz w:val="18"/>
          <w:szCs w:val="18"/>
        </w:rPr>
      </w:pPr>
      <w:del w:id="3614" w:author="Roberts, Julie" w:date="2022-03-24T09:35:00Z">
        <w:r w:rsidRPr="00BA1307" w:rsidDel="0055392F">
          <w:rPr>
            <w:rFonts w:eastAsia="Times New Roman"/>
            <w:sz w:val="18"/>
            <w:szCs w:val="18"/>
          </w:rPr>
          <w:delText>RPS requirements.</w:delText>
        </w:r>
      </w:del>
      <w:r w:rsidRPr="00E1002C">
        <w:rPr>
          <w:rFonts w:eastAsia="Times New Roman"/>
          <w:sz w:val="18"/>
          <w:szCs w:val="18"/>
        </w:rPr>
        <w:t xml:space="preserve"> </w:t>
      </w:r>
    </w:p>
    <w:p w14:paraId="0D1FC76C" w14:textId="3A037A94" w:rsidR="0055392F" w:rsidRDefault="0055392F" w:rsidP="0055392F">
      <w:pPr>
        <w:pStyle w:val="BodyText"/>
        <w:suppressLineNumbers/>
        <w:spacing w:line="240" w:lineRule="auto"/>
        <w:ind w:right="90" w:firstLine="0"/>
        <w:jc w:val="left"/>
        <w:rPr>
          <w:ins w:id="3615" w:author="Roberts, Julie" w:date="2022-03-24T09:37:00Z"/>
          <w:rFonts w:eastAsia="Times New Roman"/>
          <w:sz w:val="18"/>
          <w:szCs w:val="18"/>
        </w:rPr>
        <w:pPrChange w:id="3616" w:author="Roberts, Julie" w:date="2022-03-24T09:37:00Z">
          <w:pPr>
            <w:pStyle w:val="BodyText"/>
            <w:suppressLineNumbers/>
            <w:spacing w:line="240" w:lineRule="auto"/>
            <w:ind w:left="720" w:right="90" w:firstLine="0"/>
            <w:jc w:val="left"/>
          </w:pPr>
        </w:pPrChange>
      </w:pPr>
    </w:p>
    <w:p w14:paraId="328258A2" w14:textId="6D92E57D" w:rsidR="0055392F" w:rsidRDefault="0055392F" w:rsidP="0055392F">
      <w:pPr>
        <w:pStyle w:val="BodyText"/>
        <w:suppressLineNumbers/>
        <w:spacing w:line="240" w:lineRule="auto"/>
        <w:ind w:right="90" w:firstLine="0"/>
        <w:jc w:val="left"/>
        <w:rPr>
          <w:ins w:id="3617" w:author="Roberts, Julie" w:date="2022-03-24T09:37:00Z"/>
          <w:rFonts w:eastAsia="Times New Roman"/>
          <w:sz w:val="18"/>
          <w:szCs w:val="18"/>
        </w:rPr>
        <w:pPrChange w:id="3618" w:author="Roberts, Julie" w:date="2022-03-24T09:37:00Z">
          <w:pPr>
            <w:pStyle w:val="BodyText"/>
            <w:suppressLineNumbers/>
            <w:spacing w:line="240" w:lineRule="auto"/>
            <w:ind w:left="720" w:right="90" w:firstLine="0"/>
            <w:jc w:val="left"/>
          </w:pPr>
        </w:pPrChange>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55392F" w14:paraId="7D13B1DD" w14:textId="77777777" w:rsidTr="0055392F">
        <w:trPr>
          <w:ins w:id="3619" w:author="Roberts, Julie" w:date="2022-03-24T09:37:00Z"/>
        </w:trPr>
        <w:tc>
          <w:tcPr>
            <w:tcW w:w="1335" w:type="dxa"/>
          </w:tcPr>
          <w:p w14:paraId="4D2E67D6" w14:textId="77777777" w:rsidR="0055392F" w:rsidRDefault="0055392F" w:rsidP="0055392F">
            <w:pPr>
              <w:pStyle w:val="BodyText"/>
              <w:suppressLineNumbers/>
              <w:spacing w:line="240" w:lineRule="auto"/>
              <w:ind w:right="90" w:firstLine="0"/>
              <w:jc w:val="left"/>
              <w:rPr>
                <w:ins w:id="3620" w:author="Roberts, Julie" w:date="2022-03-24T09:37:00Z"/>
                <w:rFonts w:eastAsia="Times New Roman"/>
                <w:sz w:val="18"/>
                <w:szCs w:val="18"/>
              </w:rPr>
            </w:pPr>
          </w:p>
        </w:tc>
        <w:tc>
          <w:tcPr>
            <w:tcW w:w="1335" w:type="dxa"/>
          </w:tcPr>
          <w:p w14:paraId="08526891" w14:textId="7AD56C2D" w:rsidR="0055392F" w:rsidRDefault="0055392F" w:rsidP="0055392F">
            <w:pPr>
              <w:pStyle w:val="BodyText"/>
              <w:suppressLineNumbers/>
              <w:spacing w:line="240" w:lineRule="auto"/>
              <w:ind w:right="90" w:firstLine="0"/>
              <w:jc w:val="left"/>
              <w:rPr>
                <w:ins w:id="3621" w:author="Roberts, Julie" w:date="2022-03-24T09:37:00Z"/>
                <w:rFonts w:eastAsia="Times New Roman"/>
                <w:sz w:val="18"/>
                <w:szCs w:val="18"/>
              </w:rPr>
            </w:pPr>
            <w:ins w:id="3622" w:author="Roberts, Julie" w:date="2022-03-24T09:37:00Z">
              <w:r>
                <w:rPr>
                  <w:rFonts w:eastAsia="Times New Roman"/>
                  <w:sz w:val="18"/>
                  <w:szCs w:val="18"/>
                </w:rPr>
                <w:t>2017</w:t>
              </w:r>
            </w:ins>
          </w:p>
        </w:tc>
        <w:tc>
          <w:tcPr>
            <w:tcW w:w="1336" w:type="dxa"/>
          </w:tcPr>
          <w:p w14:paraId="5C8244C3" w14:textId="53218854" w:rsidR="0055392F" w:rsidRDefault="0055392F" w:rsidP="0055392F">
            <w:pPr>
              <w:pStyle w:val="BodyText"/>
              <w:suppressLineNumbers/>
              <w:spacing w:line="240" w:lineRule="auto"/>
              <w:ind w:right="90" w:firstLine="0"/>
              <w:jc w:val="left"/>
              <w:rPr>
                <w:ins w:id="3623" w:author="Roberts, Julie" w:date="2022-03-24T09:37:00Z"/>
                <w:rFonts w:eastAsia="Times New Roman"/>
                <w:sz w:val="18"/>
                <w:szCs w:val="18"/>
              </w:rPr>
            </w:pPr>
            <w:ins w:id="3624" w:author="Roberts, Julie" w:date="2022-03-24T09:38:00Z">
              <w:r>
                <w:rPr>
                  <w:rFonts w:eastAsia="Times New Roman"/>
                  <w:sz w:val="18"/>
                  <w:szCs w:val="18"/>
                </w:rPr>
                <w:t>2018</w:t>
              </w:r>
            </w:ins>
          </w:p>
        </w:tc>
        <w:tc>
          <w:tcPr>
            <w:tcW w:w="1336" w:type="dxa"/>
          </w:tcPr>
          <w:p w14:paraId="0C94CEA0" w14:textId="4886082F" w:rsidR="0055392F" w:rsidRDefault="0055392F" w:rsidP="0055392F">
            <w:pPr>
              <w:pStyle w:val="BodyText"/>
              <w:suppressLineNumbers/>
              <w:spacing w:line="240" w:lineRule="auto"/>
              <w:ind w:right="90" w:firstLine="0"/>
              <w:jc w:val="left"/>
              <w:rPr>
                <w:ins w:id="3625" w:author="Roberts, Julie" w:date="2022-03-24T09:37:00Z"/>
                <w:rFonts w:eastAsia="Times New Roman"/>
                <w:sz w:val="18"/>
                <w:szCs w:val="18"/>
              </w:rPr>
            </w:pPr>
            <w:ins w:id="3626" w:author="Roberts, Julie" w:date="2022-03-24T09:38:00Z">
              <w:r>
                <w:rPr>
                  <w:rFonts w:eastAsia="Times New Roman"/>
                  <w:sz w:val="18"/>
                  <w:szCs w:val="18"/>
                </w:rPr>
                <w:t>2019</w:t>
              </w:r>
            </w:ins>
          </w:p>
        </w:tc>
        <w:tc>
          <w:tcPr>
            <w:tcW w:w="1336" w:type="dxa"/>
          </w:tcPr>
          <w:p w14:paraId="43C7852D" w14:textId="659D95CA" w:rsidR="0055392F" w:rsidRDefault="0055392F" w:rsidP="0055392F">
            <w:pPr>
              <w:pStyle w:val="BodyText"/>
              <w:suppressLineNumbers/>
              <w:spacing w:line="240" w:lineRule="auto"/>
              <w:ind w:right="90" w:firstLine="0"/>
              <w:jc w:val="left"/>
              <w:rPr>
                <w:ins w:id="3627" w:author="Roberts, Julie" w:date="2022-03-24T09:37:00Z"/>
                <w:rFonts w:eastAsia="Times New Roman"/>
                <w:sz w:val="18"/>
                <w:szCs w:val="18"/>
              </w:rPr>
            </w:pPr>
            <w:ins w:id="3628" w:author="Roberts, Julie" w:date="2022-03-24T09:38:00Z">
              <w:r>
                <w:rPr>
                  <w:rFonts w:eastAsia="Times New Roman"/>
                  <w:sz w:val="18"/>
                  <w:szCs w:val="18"/>
                </w:rPr>
                <w:t>2020</w:t>
              </w:r>
            </w:ins>
          </w:p>
        </w:tc>
        <w:tc>
          <w:tcPr>
            <w:tcW w:w="1336" w:type="dxa"/>
          </w:tcPr>
          <w:p w14:paraId="584CD9E6" w14:textId="16C3689B" w:rsidR="0055392F" w:rsidRDefault="0055392F" w:rsidP="0055392F">
            <w:pPr>
              <w:pStyle w:val="BodyText"/>
              <w:suppressLineNumbers/>
              <w:spacing w:line="240" w:lineRule="auto"/>
              <w:ind w:right="90" w:firstLine="0"/>
              <w:jc w:val="left"/>
              <w:rPr>
                <w:ins w:id="3629" w:author="Roberts, Julie" w:date="2022-03-24T09:37:00Z"/>
                <w:rFonts w:eastAsia="Times New Roman"/>
                <w:sz w:val="18"/>
                <w:szCs w:val="18"/>
              </w:rPr>
            </w:pPr>
            <w:ins w:id="3630" w:author="Roberts, Julie" w:date="2022-03-24T09:38:00Z">
              <w:r>
                <w:rPr>
                  <w:rFonts w:eastAsia="Times New Roman"/>
                  <w:sz w:val="18"/>
                  <w:szCs w:val="18"/>
                </w:rPr>
                <w:t>2021</w:t>
              </w:r>
            </w:ins>
          </w:p>
        </w:tc>
        <w:tc>
          <w:tcPr>
            <w:tcW w:w="1336" w:type="dxa"/>
          </w:tcPr>
          <w:p w14:paraId="1750427F" w14:textId="30A7D6F9" w:rsidR="0055392F" w:rsidRDefault="0055392F" w:rsidP="0055392F">
            <w:pPr>
              <w:pStyle w:val="BodyText"/>
              <w:suppressLineNumbers/>
              <w:spacing w:line="240" w:lineRule="auto"/>
              <w:ind w:right="90" w:firstLine="0"/>
              <w:jc w:val="left"/>
              <w:rPr>
                <w:ins w:id="3631" w:author="Roberts, Julie" w:date="2022-03-24T09:37:00Z"/>
                <w:rFonts w:eastAsia="Times New Roman"/>
                <w:sz w:val="18"/>
                <w:szCs w:val="18"/>
              </w:rPr>
            </w:pPr>
            <w:ins w:id="3632" w:author="Roberts, Julie" w:date="2022-03-24T09:38:00Z">
              <w:r>
                <w:rPr>
                  <w:rFonts w:eastAsia="Times New Roman"/>
                  <w:sz w:val="18"/>
                  <w:szCs w:val="18"/>
                </w:rPr>
                <w:t>2022</w:t>
              </w:r>
            </w:ins>
          </w:p>
        </w:tc>
      </w:tr>
      <w:tr w:rsidR="0055392F" w14:paraId="6582D52D" w14:textId="77777777" w:rsidTr="0055392F">
        <w:trPr>
          <w:ins w:id="3633" w:author="Roberts, Julie" w:date="2022-03-24T09:37:00Z"/>
        </w:trPr>
        <w:tc>
          <w:tcPr>
            <w:tcW w:w="1335" w:type="dxa"/>
          </w:tcPr>
          <w:p w14:paraId="779B602C" w14:textId="3495D1B2" w:rsidR="0055392F" w:rsidRDefault="0055392F" w:rsidP="0055392F">
            <w:pPr>
              <w:pStyle w:val="BodyText"/>
              <w:suppressLineNumbers/>
              <w:spacing w:line="240" w:lineRule="auto"/>
              <w:ind w:right="90" w:firstLine="0"/>
              <w:jc w:val="left"/>
              <w:rPr>
                <w:ins w:id="3634" w:author="Roberts, Julie" w:date="2022-03-24T09:37:00Z"/>
                <w:rFonts w:eastAsia="Times New Roman"/>
                <w:sz w:val="18"/>
                <w:szCs w:val="18"/>
              </w:rPr>
            </w:pPr>
            <w:ins w:id="3635" w:author="Roberts, Julie" w:date="2022-03-24T09:37:00Z">
              <w:r>
                <w:rPr>
                  <w:rFonts w:eastAsia="Times New Roman"/>
                  <w:sz w:val="18"/>
                  <w:szCs w:val="18"/>
                </w:rPr>
                <w:t>REC Cost</w:t>
              </w:r>
            </w:ins>
          </w:p>
        </w:tc>
        <w:tc>
          <w:tcPr>
            <w:tcW w:w="1335" w:type="dxa"/>
          </w:tcPr>
          <w:p w14:paraId="1EC55F9D" w14:textId="57AD880B" w:rsidR="0055392F" w:rsidRDefault="00BA1307" w:rsidP="0055392F">
            <w:pPr>
              <w:pStyle w:val="BodyText"/>
              <w:suppressLineNumbers/>
              <w:spacing w:line="240" w:lineRule="auto"/>
              <w:ind w:right="90" w:firstLine="0"/>
              <w:jc w:val="left"/>
              <w:rPr>
                <w:ins w:id="3636" w:author="Roberts, Julie" w:date="2022-03-24T09:37:00Z"/>
                <w:rFonts w:eastAsia="Times New Roman"/>
                <w:sz w:val="18"/>
                <w:szCs w:val="18"/>
              </w:rPr>
            </w:pPr>
            <w:ins w:id="3637" w:author="Roberts, Julie" w:date="2022-03-24T13:20:00Z">
              <w:r>
                <w:rPr>
                  <w:rFonts w:eastAsia="Times New Roman"/>
                  <w:sz w:val="18"/>
                  <w:szCs w:val="18"/>
                </w:rPr>
                <w:t>$</w:t>
              </w:r>
            </w:ins>
            <w:ins w:id="3638" w:author="Roberts, Julie" w:date="2022-03-24T13:19:00Z">
              <w:r>
                <w:rPr>
                  <w:rFonts w:eastAsia="Times New Roman"/>
                  <w:sz w:val="18"/>
                  <w:szCs w:val="18"/>
                </w:rPr>
                <w:t>381</w:t>
              </w:r>
            </w:ins>
            <w:ins w:id="3639" w:author="Roberts, Julie" w:date="2022-03-24T13:20:00Z">
              <w:r>
                <w:rPr>
                  <w:rFonts w:eastAsia="Times New Roman"/>
                  <w:sz w:val="18"/>
                  <w:szCs w:val="18"/>
                </w:rPr>
                <w:t>,</w:t>
              </w:r>
            </w:ins>
            <w:ins w:id="3640" w:author="Roberts, Julie" w:date="2022-03-24T13:19:00Z">
              <w:r>
                <w:rPr>
                  <w:rFonts w:eastAsia="Times New Roman"/>
                  <w:sz w:val="18"/>
                  <w:szCs w:val="18"/>
                </w:rPr>
                <w:t>825</w:t>
              </w:r>
            </w:ins>
          </w:p>
        </w:tc>
        <w:tc>
          <w:tcPr>
            <w:tcW w:w="1336" w:type="dxa"/>
          </w:tcPr>
          <w:p w14:paraId="14F1C59B" w14:textId="5DCE1917" w:rsidR="0055392F" w:rsidRDefault="00BA1307" w:rsidP="0055392F">
            <w:pPr>
              <w:pStyle w:val="BodyText"/>
              <w:suppressLineNumbers/>
              <w:spacing w:line="240" w:lineRule="auto"/>
              <w:ind w:right="90" w:firstLine="0"/>
              <w:jc w:val="left"/>
              <w:rPr>
                <w:ins w:id="3641" w:author="Roberts, Julie" w:date="2022-03-24T09:37:00Z"/>
                <w:rFonts w:eastAsia="Times New Roman"/>
                <w:sz w:val="18"/>
                <w:szCs w:val="18"/>
              </w:rPr>
            </w:pPr>
            <w:ins w:id="3642" w:author="Roberts, Julie" w:date="2022-03-24T13:20:00Z">
              <w:r>
                <w:rPr>
                  <w:rFonts w:eastAsia="Times New Roman"/>
                  <w:sz w:val="18"/>
                  <w:szCs w:val="18"/>
                </w:rPr>
                <w:t>$369,666</w:t>
              </w:r>
            </w:ins>
          </w:p>
        </w:tc>
        <w:tc>
          <w:tcPr>
            <w:tcW w:w="1336" w:type="dxa"/>
          </w:tcPr>
          <w:p w14:paraId="1A368E4C" w14:textId="5B32F325" w:rsidR="0055392F" w:rsidRDefault="00BA1307" w:rsidP="0055392F">
            <w:pPr>
              <w:pStyle w:val="BodyText"/>
              <w:suppressLineNumbers/>
              <w:spacing w:line="240" w:lineRule="auto"/>
              <w:ind w:right="90" w:firstLine="0"/>
              <w:jc w:val="left"/>
              <w:rPr>
                <w:ins w:id="3643" w:author="Roberts, Julie" w:date="2022-03-24T09:37:00Z"/>
                <w:rFonts w:eastAsia="Times New Roman"/>
                <w:sz w:val="18"/>
                <w:szCs w:val="18"/>
              </w:rPr>
            </w:pPr>
            <w:ins w:id="3644" w:author="Roberts, Julie" w:date="2022-03-24T13:20:00Z">
              <w:r>
                <w:rPr>
                  <w:rFonts w:eastAsia="Times New Roman"/>
                  <w:sz w:val="18"/>
                  <w:szCs w:val="18"/>
                </w:rPr>
                <w:t>$394,164</w:t>
              </w:r>
            </w:ins>
          </w:p>
        </w:tc>
        <w:tc>
          <w:tcPr>
            <w:tcW w:w="1336" w:type="dxa"/>
          </w:tcPr>
          <w:p w14:paraId="39FDBBEC" w14:textId="5F9E5EA4" w:rsidR="0055392F" w:rsidRDefault="00BA1307" w:rsidP="0055392F">
            <w:pPr>
              <w:pStyle w:val="BodyText"/>
              <w:suppressLineNumbers/>
              <w:spacing w:line="240" w:lineRule="auto"/>
              <w:ind w:right="90" w:firstLine="0"/>
              <w:jc w:val="left"/>
              <w:rPr>
                <w:ins w:id="3645" w:author="Roberts, Julie" w:date="2022-03-24T09:37:00Z"/>
                <w:rFonts w:eastAsia="Times New Roman"/>
                <w:sz w:val="18"/>
                <w:szCs w:val="18"/>
              </w:rPr>
            </w:pPr>
            <w:ins w:id="3646" w:author="Roberts, Julie" w:date="2022-03-24T13:20:00Z">
              <w:r>
                <w:rPr>
                  <w:rFonts w:eastAsia="Times New Roman"/>
                  <w:sz w:val="18"/>
                  <w:szCs w:val="18"/>
                </w:rPr>
                <w:t>$464,949</w:t>
              </w:r>
            </w:ins>
          </w:p>
        </w:tc>
        <w:tc>
          <w:tcPr>
            <w:tcW w:w="1336" w:type="dxa"/>
          </w:tcPr>
          <w:p w14:paraId="561F1D0E" w14:textId="7A19978A" w:rsidR="0055392F" w:rsidRDefault="00BA1307" w:rsidP="0055392F">
            <w:pPr>
              <w:pStyle w:val="BodyText"/>
              <w:suppressLineNumbers/>
              <w:spacing w:line="240" w:lineRule="auto"/>
              <w:ind w:right="90" w:firstLine="0"/>
              <w:jc w:val="left"/>
              <w:rPr>
                <w:ins w:id="3647" w:author="Roberts, Julie" w:date="2022-03-24T09:37:00Z"/>
                <w:rFonts w:eastAsia="Times New Roman"/>
                <w:sz w:val="18"/>
                <w:szCs w:val="18"/>
              </w:rPr>
            </w:pPr>
            <w:ins w:id="3648" w:author="Roberts, Julie" w:date="2022-03-24T13:20:00Z">
              <w:r>
                <w:rPr>
                  <w:rFonts w:eastAsia="Times New Roman"/>
                  <w:sz w:val="18"/>
                  <w:szCs w:val="18"/>
                </w:rPr>
                <w:t>$560,100</w:t>
              </w:r>
            </w:ins>
          </w:p>
        </w:tc>
        <w:tc>
          <w:tcPr>
            <w:tcW w:w="1336" w:type="dxa"/>
          </w:tcPr>
          <w:p w14:paraId="02AA9781" w14:textId="6F935F8F" w:rsidR="0055392F" w:rsidRDefault="00BA1307" w:rsidP="00BA1307">
            <w:pPr>
              <w:pStyle w:val="BodyText"/>
              <w:suppressLineNumbers/>
              <w:spacing w:line="240" w:lineRule="auto"/>
              <w:ind w:right="90" w:firstLine="0"/>
              <w:jc w:val="left"/>
              <w:rPr>
                <w:ins w:id="3649" w:author="Roberts, Julie" w:date="2022-03-24T09:37:00Z"/>
                <w:rFonts w:eastAsia="Times New Roman"/>
                <w:sz w:val="18"/>
                <w:szCs w:val="18"/>
              </w:rPr>
            </w:pPr>
            <w:ins w:id="3650" w:author="Roberts, Julie" w:date="2022-03-24T13:20:00Z">
              <w:r>
                <w:rPr>
                  <w:rFonts w:eastAsia="Times New Roman"/>
                  <w:sz w:val="18"/>
                  <w:szCs w:val="18"/>
                </w:rPr>
                <w:t>Contracted to p</w:t>
              </w:r>
            </w:ins>
            <w:ins w:id="3651" w:author="Roberts, Julie" w:date="2022-03-24T13:21:00Z">
              <w:r>
                <w:rPr>
                  <w:rFonts w:eastAsia="Times New Roman"/>
                  <w:sz w:val="18"/>
                  <w:szCs w:val="18"/>
                </w:rPr>
                <w:t>ay</w:t>
              </w:r>
            </w:ins>
            <w:ins w:id="3652" w:author="Roberts, Julie" w:date="2022-03-24T13:20:00Z">
              <w:r>
                <w:rPr>
                  <w:rFonts w:eastAsia="Times New Roman"/>
                  <w:sz w:val="18"/>
                  <w:szCs w:val="18"/>
                </w:rPr>
                <w:t xml:space="preserve"> </w:t>
              </w:r>
            </w:ins>
            <w:ins w:id="3653" w:author="Roberts, Julie" w:date="2022-03-24T13:21:00Z">
              <w:r>
                <w:rPr>
                  <w:rFonts w:eastAsia="Times New Roman"/>
                  <w:sz w:val="18"/>
                  <w:szCs w:val="18"/>
                </w:rPr>
                <w:t>$</w:t>
              </w:r>
            </w:ins>
            <w:ins w:id="3654" w:author="Roberts, Julie" w:date="2022-03-24T13:20:00Z">
              <w:r>
                <w:rPr>
                  <w:rFonts w:eastAsia="Times New Roman"/>
                  <w:sz w:val="18"/>
                  <w:szCs w:val="18"/>
                </w:rPr>
                <w:t>559,596</w:t>
              </w:r>
            </w:ins>
          </w:p>
        </w:tc>
      </w:tr>
    </w:tbl>
    <w:p w14:paraId="377AE14D" w14:textId="77777777" w:rsidR="0055392F" w:rsidRPr="00E1002C" w:rsidRDefault="0055392F" w:rsidP="0055392F">
      <w:pPr>
        <w:pStyle w:val="BodyText"/>
        <w:suppressLineNumbers/>
        <w:spacing w:line="240" w:lineRule="auto"/>
        <w:ind w:right="90" w:firstLine="0"/>
        <w:jc w:val="left"/>
        <w:rPr>
          <w:rFonts w:eastAsia="Times New Roman"/>
          <w:sz w:val="18"/>
          <w:szCs w:val="18"/>
        </w:rPr>
        <w:pPrChange w:id="3655" w:author="Roberts, Julie" w:date="2022-03-24T09:37:00Z">
          <w:pPr>
            <w:pStyle w:val="BodyText"/>
            <w:suppressLineNumbers/>
            <w:spacing w:line="240" w:lineRule="auto"/>
            <w:ind w:left="720" w:right="90" w:firstLine="0"/>
            <w:jc w:val="left"/>
          </w:pPr>
        </w:pPrChange>
      </w:pPr>
    </w:p>
    <w:p w14:paraId="66E97C84" w14:textId="77777777" w:rsidR="00022465" w:rsidRDefault="00022465" w:rsidP="00022465">
      <w:pPr>
        <w:rPr>
          <w:ins w:id="3656" w:author="Roberts, Julie" w:date="2022-03-24T13:34:00Z"/>
        </w:rPr>
        <w:pPrChange w:id="3657" w:author="Roberts, Julie" w:date="2022-03-24T13:33:00Z">
          <w:pPr>
            <w:pStyle w:val="Pleading3L1"/>
          </w:pPr>
        </w:pPrChange>
      </w:pPr>
      <w:bookmarkStart w:id="3658" w:name="_Toc475007455"/>
      <w:bookmarkStart w:id="3659" w:name="_Toc98931829"/>
    </w:p>
    <w:p w14:paraId="1EADBB16" w14:textId="77777777" w:rsidR="00022465" w:rsidRDefault="00022465" w:rsidP="00022465">
      <w:pPr>
        <w:rPr>
          <w:ins w:id="3660" w:author="Roberts, Julie" w:date="2022-03-24T13:34:00Z"/>
        </w:rPr>
        <w:pPrChange w:id="3661" w:author="Roberts, Julie" w:date="2022-03-24T13:33:00Z">
          <w:pPr>
            <w:pStyle w:val="Pleading3L1"/>
          </w:pPr>
        </w:pPrChange>
      </w:pPr>
    </w:p>
    <w:p w14:paraId="1B33A940" w14:textId="77777777" w:rsidR="00022465" w:rsidRPr="00022465" w:rsidRDefault="00022465" w:rsidP="00022465">
      <w:pPr>
        <w:rPr>
          <w:ins w:id="3662" w:author="Roberts, Julie" w:date="2022-03-24T13:34:00Z"/>
          <w:sz w:val="24"/>
          <w:rPrChange w:id="3663" w:author="Roberts, Julie" w:date="2022-03-24T13:34:00Z">
            <w:rPr>
              <w:ins w:id="3664" w:author="Roberts, Julie" w:date="2022-03-24T13:34:00Z"/>
            </w:rPr>
          </w:rPrChange>
        </w:rPr>
        <w:pPrChange w:id="3665" w:author="Roberts, Julie" w:date="2022-03-24T13:33:00Z">
          <w:pPr>
            <w:pStyle w:val="Pleading3L1"/>
          </w:pPr>
        </w:pPrChange>
      </w:pPr>
    </w:p>
    <w:p w14:paraId="348FD299" w14:textId="10760893" w:rsidR="00C774F8" w:rsidRPr="00022465" w:rsidRDefault="00BA1307" w:rsidP="00022465">
      <w:pPr>
        <w:rPr>
          <w:ins w:id="3666" w:author="Roberts, Julie" w:date="2022-03-24T09:18:00Z"/>
          <w:sz w:val="24"/>
          <w:rPrChange w:id="3667" w:author="Roberts, Julie" w:date="2022-03-24T13:34:00Z">
            <w:rPr>
              <w:ins w:id="3668" w:author="Roberts, Julie" w:date="2022-03-24T09:18:00Z"/>
            </w:rPr>
          </w:rPrChange>
        </w:rPr>
        <w:pPrChange w:id="3669" w:author="Roberts, Julie" w:date="2022-03-24T13:33:00Z">
          <w:pPr>
            <w:pStyle w:val="Pleading3L1"/>
          </w:pPr>
        </w:pPrChange>
      </w:pPr>
      <w:ins w:id="3670" w:author="Roberts, Julie" w:date="2022-03-24T13:28:00Z">
        <w:r w:rsidRPr="00022465">
          <w:rPr>
            <w:sz w:val="24"/>
            <w:rPrChange w:id="3671" w:author="Roberts, Julie" w:date="2022-03-24T13:34:00Z">
              <w:rPr/>
            </w:rPrChange>
          </w:rPr>
          <w:t>G</w:t>
        </w:r>
      </w:ins>
      <w:ins w:id="3672" w:author="Roberts, Julie" w:date="2022-03-24T09:18:00Z">
        <w:r w:rsidR="00C774F8" w:rsidRPr="00022465">
          <w:rPr>
            <w:sz w:val="24"/>
            <w:rPrChange w:id="3673" w:author="Roberts, Julie" w:date="2022-03-24T13:34:00Z">
              <w:rPr/>
            </w:rPrChange>
          </w:rPr>
          <w:t>.  California Choice Energy Authority – Resource Adequacy</w:t>
        </w:r>
      </w:ins>
    </w:p>
    <w:p w14:paraId="7E9129E3" w14:textId="3915682E" w:rsidR="000B3CD8" w:rsidRDefault="000B3CD8" w:rsidP="00022465">
      <w:pPr>
        <w:pStyle w:val="Pleading3L3"/>
        <w:numPr>
          <w:ilvl w:val="0"/>
          <w:numId w:val="0"/>
        </w:numPr>
        <w:spacing w:before="360" w:line="480" w:lineRule="auto"/>
        <w:ind w:right="90"/>
        <w:pPrChange w:id="3674" w:author="Roberts, Julie" w:date="2022-03-24T13:32:00Z">
          <w:pPr>
            <w:pStyle w:val="Pleading3L3"/>
            <w:spacing w:before="360" w:line="480" w:lineRule="auto"/>
            <w:ind w:right="90"/>
          </w:pPr>
        </w:pPrChange>
      </w:pPr>
      <w:bookmarkStart w:id="3675" w:name="_Toc99034612"/>
      <w:r>
        <w:t>Monthly Firm Baseload Energy and Resource Adequacy</w:t>
      </w:r>
      <w:bookmarkEnd w:id="3658"/>
      <w:bookmarkEnd w:id="3659"/>
      <w:bookmarkEnd w:id="3675"/>
    </w:p>
    <w:p w14:paraId="2200D464" w14:textId="68B0A5BA" w:rsidR="000B3CD8" w:rsidRDefault="000B3CD8" w:rsidP="000B3CD8">
      <w:pPr>
        <w:pStyle w:val="BodyText"/>
        <w:spacing w:line="480" w:lineRule="auto"/>
        <w:ind w:right="90"/>
      </w:pPr>
      <w:del w:id="3676" w:author="Roberts, Julie" w:date="2022-03-24T13:29:00Z">
        <w:r w:rsidDel="00BA1307">
          <w:delText>The seasonal baseload product with Shell that resulted from BVES’ competitive solicitation in 2008 (described above) expired at the end of 2011.  Additionally, the contracts for annual baseload, heat rate call option and resource adequacy products, also purchased from Shell, were set to expire at the end of November 2013.</w:delText>
        </w:r>
      </w:del>
    </w:p>
    <w:p w14:paraId="14E0BB99" w14:textId="2C666411" w:rsidR="000B3CD8" w:rsidRDefault="000B3CD8" w:rsidP="000B3CD8">
      <w:pPr>
        <w:pStyle w:val="BodyText"/>
        <w:spacing w:line="480" w:lineRule="auto"/>
        <w:ind w:right="90"/>
      </w:pPr>
      <w:r>
        <w:t xml:space="preserve">While pursuing long-term contracts to replace the expiring Shell </w:t>
      </w:r>
      <w:del w:id="3677" w:author="Roberts, Julie" w:date="2022-03-17T09:11:00Z">
        <w:r w:rsidDel="006D713A">
          <w:delText>contracts,</w:delText>
        </w:r>
      </w:del>
      <w:ins w:id="3678" w:author="Roberts, Julie" w:date="2022-03-17T09:11:00Z">
        <w:r w:rsidR="006D713A">
          <w:t>Resource Adequacy</w:t>
        </w:r>
      </w:ins>
      <w:ins w:id="3679" w:author="Roberts, Julie" w:date="2022-03-17T10:49:00Z">
        <w:r w:rsidR="0037144C">
          <w:t xml:space="preserve"> (RA)</w:t>
        </w:r>
      </w:ins>
      <w:ins w:id="3680" w:author="Roberts, Julie" w:date="2022-03-17T09:11:00Z">
        <w:r w:rsidR="006D713A">
          <w:t xml:space="preserve"> contract,</w:t>
        </w:r>
      </w:ins>
      <w:r>
        <w:t xml:space="preserve"> BVES conducted monthly competitive solicitations for </w:t>
      </w:r>
      <w:del w:id="3681" w:author="Roberts, Julie" w:date="2022-03-17T11:09:00Z">
        <w:r w:rsidDel="0032239A">
          <w:delText xml:space="preserve">firm </w:delText>
        </w:r>
      </w:del>
      <w:del w:id="3682" w:author="Roberts, Julie" w:date="2022-03-17T09:12:00Z">
        <w:r w:rsidDel="006D713A">
          <w:delText xml:space="preserve">baseload volumes and </w:delText>
        </w:r>
      </w:del>
      <w:del w:id="3683" w:author="Roberts, Julie" w:date="2022-03-17T10:49:00Z">
        <w:r w:rsidDel="0037144C">
          <w:delText>resource adequacy</w:delText>
        </w:r>
      </w:del>
      <w:ins w:id="3684" w:author="Roberts, Julie" w:date="2022-03-17T10:49:00Z">
        <w:r w:rsidR="0037144C">
          <w:t>RA</w:t>
        </w:r>
      </w:ins>
      <w:r>
        <w:t xml:space="preserve"> to meet its </w:t>
      </w:r>
      <w:del w:id="3685" w:author="Roberts, Julie" w:date="2022-03-17T09:12:00Z">
        <w:r w:rsidDel="006D713A">
          <w:delText xml:space="preserve">firm load and </w:delText>
        </w:r>
      </w:del>
      <w:del w:id="3686" w:author="Roberts, Julie" w:date="2022-03-17T10:50:00Z">
        <w:r w:rsidDel="0037144C">
          <w:delText>resource adequacy</w:delText>
        </w:r>
      </w:del>
      <w:ins w:id="3687" w:author="Roberts, Julie" w:date="2022-03-17T10:50:00Z">
        <w:r w:rsidR="0037144C">
          <w:t>RA</w:t>
        </w:r>
      </w:ins>
      <w:r>
        <w:t xml:space="preserve"> requirements</w:t>
      </w:r>
      <w:del w:id="3688" w:author="Roberts, Julie" w:date="2022-03-17T09:36:00Z">
        <w:r w:rsidDel="00844720">
          <w:delText xml:space="preserve"> from a total of seven vendors</w:delText>
        </w:r>
      </w:del>
      <w:r>
        <w:t xml:space="preserve">.  These solicitations </w:t>
      </w:r>
      <w:del w:id="3689" w:author="Roberts, Julie" w:date="2022-03-17T14:49:00Z">
        <w:r w:rsidDel="003464DC">
          <w:delText xml:space="preserve">and </w:delText>
        </w:r>
      </w:del>
      <w:ins w:id="3690" w:author="Roberts, Julie" w:date="2022-03-17T14:49:00Z">
        <w:r w:rsidR="003464DC">
          <w:t xml:space="preserve">for </w:t>
        </w:r>
      </w:ins>
      <w:r>
        <w:t xml:space="preserve">procurements of </w:t>
      </w:r>
      <w:del w:id="3691" w:author="Roberts, Julie" w:date="2022-03-17T10:49:00Z">
        <w:r w:rsidDel="0037144C">
          <w:delText xml:space="preserve">monthly firm energy and </w:delText>
        </w:r>
      </w:del>
      <w:r>
        <w:t xml:space="preserve">system RA continued </w:t>
      </w:r>
      <w:del w:id="3692" w:author="Roberts, Julie" w:date="2022-03-17T10:52:00Z">
        <w:r w:rsidDel="0037144C">
          <w:delText>until the CPUC approved the EDF and Shell contracts in December 2014, as discussed below.  Although the CPUC approved the Shell RA contract in December 2014, due to the timing of when the CAISO requires RA filings, BVES determined it would be most prudent to begin delivery of the RA in March of 2015.  Monthly RA capacity purchases occurred in January and February 2015 until the new Shell RA capacity contract began deliveries in March 2015.</w:delText>
        </w:r>
      </w:del>
      <w:ins w:id="3693" w:author="Roberts, Julie" w:date="2022-03-17T10:52:00Z">
        <w:r w:rsidR="0037144C">
          <w:t xml:space="preserve">throughout 2019 </w:t>
        </w:r>
      </w:ins>
      <w:ins w:id="3694" w:author="Roberts, Julie" w:date="2022-03-17T10:53:00Z">
        <w:r w:rsidR="0037144C">
          <w:t>–</w:t>
        </w:r>
      </w:ins>
      <w:ins w:id="3695" w:author="Roberts, Julie" w:date="2022-03-17T10:52:00Z">
        <w:r w:rsidR="0037144C">
          <w:t xml:space="preserve"> 2022.</w:t>
        </w:r>
      </w:ins>
    </w:p>
    <w:p w14:paraId="0C89AA10" w14:textId="2CD0F141" w:rsidR="000B3CD8" w:rsidRDefault="000B3CD8" w:rsidP="000B3CD8">
      <w:pPr>
        <w:pStyle w:val="BodyText"/>
        <w:spacing w:line="480" w:lineRule="auto"/>
        <w:ind w:right="90"/>
      </w:pPr>
      <w:r w:rsidRPr="00535122">
        <w:t xml:space="preserve">Set forth in </w:t>
      </w:r>
      <w:r>
        <w:t>T</w:t>
      </w:r>
      <w:r w:rsidRPr="00535122">
        <w:t>able</w:t>
      </w:r>
      <w:del w:id="3696" w:author="Roberts, Julie" w:date="2022-03-25T10:04:00Z">
        <w:r w:rsidDel="009F6254">
          <w:delText>s</w:delText>
        </w:r>
      </w:del>
      <w:r w:rsidRPr="00535122">
        <w:t xml:space="preserve"> </w:t>
      </w:r>
      <w:r>
        <w:t>2.</w:t>
      </w:r>
      <w:del w:id="3697" w:author="Roberts, Julie" w:date="2022-03-17T11:10:00Z">
        <w:r w:rsidR="00A743DB" w:rsidDel="002F780B">
          <w:delText>8</w:delText>
        </w:r>
        <w:r w:rsidDel="002F780B">
          <w:delText xml:space="preserve"> </w:delText>
        </w:r>
      </w:del>
      <w:ins w:id="3698" w:author="Roberts, Julie" w:date="2022-03-25T13:54:00Z">
        <w:r w:rsidR="002F1F16">
          <w:t>10</w:t>
        </w:r>
      </w:ins>
      <w:ins w:id="3699" w:author="Roberts, Julie" w:date="2022-03-17T11:10:00Z">
        <w:r w:rsidR="002F780B">
          <w:t xml:space="preserve"> </w:t>
        </w:r>
      </w:ins>
      <w:del w:id="3700" w:author="Roberts, Julie" w:date="2022-03-24T13:35:00Z">
        <w:r w:rsidDel="00022465">
          <w:delText>and 2.</w:delText>
        </w:r>
      </w:del>
      <w:del w:id="3701" w:author="Roberts, Julie" w:date="2022-03-17T11:10:00Z">
        <w:r w:rsidR="00A743DB" w:rsidDel="002F780B">
          <w:delText>9</w:delText>
        </w:r>
        <w:r w:rsidDel="002F780B">
          <w:delText xml:space="preserve"> </w:delText>
        </w:r>
      </w:del>
      <w:r w:rsidRPr="00535122">
        <w:t xml:space="preserve">below are the amounts of </w:t>
      </w:r>
      <w:del w:id="3702" w:author="Roberts, Julie" w:date="2022-03-17T11:11:00Z">
        <w:r w:rsidDel="002F780B">
          <w:delText xml:space="preserve">firm </w:delText>
        </w:r>
        <w:r w:rsidRPr="00535122" w:rsidDel="002F780B">
          <w:delText xml:space="preserve">energy and </w:delText>
        </w:r>
      </w:del>
      <w:r>
        <w:t xml:space="preserve">capacity </w:t>
      </w:r>
      <w:r w:rsidRPr="00535122">
        <w:t xml:space="preserve">costs related to </w:t>
      </w:r>
      <w:r>
        <w:t xml:space="preserve">the monthly competitive solicitations.  </w:t>
      </w:r>
      <w:del w:id="3703" w:author="Roberts, Julie" w:date="2022-03-17T11:48:00Z">
        <w:r w:rsidR="00B53AD9" w:rsidDel="00B310A8">
          <w:delText>T</w:delText>
        </w:r>
        <w:r w:rsidRPr="008731DC" w:rsidDel="00B310A8">
          <w:delText xml:space="preserve">he average cost of these monthly purchases </w:delText>
        </w:r>
        <w:r w:rsidDel="00B310A8">
          <w:delText>was</w:delText>
        </w:r>
        <w:r w:rsidRPr="008731DC" w:rsidDel="00B310A8">
          <w:delText xml:space="preserve"> less than the cost of similar multi-year, long-term power purchase and capacity contracts at that time.</w:delText>
        </w:r>
      </w:del>
      <w:ins w:id="3704" w:author="Roberts, Julie" w:date="2022-03-17T11:49:00Z">
        <w:r w:rsidR="00B310A8">
          <w:t xml:space="preserve">Despite </w:t>
        </w:r>
      </w:ins>
      <w:ins w:id="3705" w:author="Roberts, Julie" w:date="2022-03-17T14:51:00Z">
        <w:r w:rsidR="003464DC">
          <w:t xml:space="preserve">consistent </w:t>
        </w:r>
      </w:ins>
      <w:ins w:id="3706" w:author="Roberts, Julie" w:date="2022-03-17T11:49:00Z">
        <w:r w:rsidR="00B310A8">
          <w:t xml:space="preserve">solicitations </w:t>
        </w:r>
      </w:ins>
      <w:ins w:id="3707" w:author="Roberts, Julie" w:date="2022-03-17T14:51:00Z">
        <w:r w:rsidR="003464DC">
          <w:t xml:space="preserve">for RA </w:t>
        </w:r>
      </w:ins>
      <w:ins w:id="3708" w:author="Roberts, Julie" w:date="2022-03-17T11:49:00Z">
        <w:r w:rsidR="00B310A8">
          <w:t xml:space="preserve">throughout </w:t>
        </w:r>
      </w:ins>
      <w:ins w:id="3709" w:author="Roberts, Julie" w:date="2022-03-17T14:51:00Z">
        <w:r w:rsidR="003464DC">
          <w:t xml:space="preserve">the years of </w:t>
        </w:r>
      </w:ins>
      <w:ins w:id="3710" w:author="Roberts, Julie" w:date="2022-03-17T11:49:00Z">
        <w:r w:rsidR="00B310A8">
          <w:t xml:space="preserve">2019 and 2020, </w:t>
        </w:r>
      </w:ins>
      <w:ins w:id="3711" w:author="Roberts, Julie" w:date="2022-03-17T11:48:00Z">
        <w:r w:rsidR="00B310A8">
          <w:t>BVES was unable to secure RA capacity for the remaining months in 2020</w:t>
        </w:r>
      </w:ins>
      <w:ins w:id="3712" w:author="Roberts, Julie" w:date="2022-03-17T11:50:00Z">
        <w:r w:rsidR="00B310A8">
          <w:t>.</w:t>
        </w:r>
      </w:ins>
      <w:r>
        <w:t xml:space="preserve">  </w:t>
      </w:r>
      <w:ins w:id="3713" w:author="Roberts, Julie" w:date="2022-03-17T11:50:00Z">
        <w:r w:rsidR="00B310A8">
          <w:t xml:space="preserve">BVES continued to solicit offers for RA for </w:t>
        </w:r>
      </w:ins>
      <w:ins w:id="3714" w:author="Roberts, Julie" w:date="2022-03-17T14:54:00Z">
        <w:r w:rsidR="003464DC">
          <w:t xml:space="preserve">the year of </w:t>
        </w:r>
      </w:ins>
      <w:ins w:id="3715" w:author="Roberts, Julie" w:date="2022-03-17T11:50:00Z">
        <w:r w:rsidR="00B310A8">
          <w:t xml:space="preserve">2021 and secured </w:t>
        </w:r>
      </w:ins>
      <w:ins w:id="3716" w:author="Roberts, Julie" w:date="2022-03-17T14:52:00Z">
        <w:r w:rsidR="003464DC">
          <w:t>three</w:t>
        </w:r>
      </w:ins>
      <w:ins w:id="3717" w:author="Roberts, Julie" w:date="2022-03-17T11:50:00Z">
        <w:r w:rsidR="00B310A8">
          <w:t xml:space="preserve"> </w:t>
        </w:r>
      </w:ins>
      <w:ins w:id="3718" w:author="Roberts, Julie" w:date="2022-03-17T13:27:00Z">
        <w:r w:rsidR="00DB1CF3">
          <w:t>short</w:t>
        </w:r>
      </w:ins>
      <w:ins w:id="3719" w:author="Roberts, Julie" w:date="2022-03-17T11:50:00Z">
        <w:r w:rsidR="00B310A8">
          <w:t>-term contract</w:t>
        </w:r>
      </w:ins>
      <w:ins w:id="3720" w:author="Roberts, Julie" w:date="2022-03-17T14:54:00Z">
        <w:r w:rsidR="003464DC">
          <w:t>s</w:t>
        </w:r>
      </w:ins>
      <w:ins w:id="3721" w:author="Roberts, Julie" w:date="2022-03-17T11:57:00Z">
        <w:r w:rsidR="00B310A8">
          <w:t xml:space="preserve"> </w:t>
        </w:r>
      </w:ins>
      <w:ins w:id="3722" w:author="Roberts, Julie" w:date="2022-03-17T14:54:00Z">
        <w:r w:rsidR="006209C7">
          <w:t xml:space="preserve">for RA.  The short-term contract with </w:t>
        </w:r>
      </w:ins>
      <w:ins w:id="3723" w:author="Roberts, Julie" w:date="2022-03-17T11:57:00Z">
        <w:r w:rsidR="00B310A8">
          <w:t xml:space="preserve">California Choice </w:t>
        </w:r>
      </w:ins>
      <w:ins w:id="3724" w:author="Roberts, Julie" w:date="2022-03-17T14:55:00Z">
        <w:r w:rsidR="006209C7">
          <w:t xml:space="preserve">Energy Authority </w:t>
        </w:r>
      </w:ins>
      <w:ins w:id="3725" w:author="Roberts, Julie" w:date="2022-03-17T14:56:00Z">
        <w:r w:rsidR="006209C7">
          <w:t>secured RA capacity for the months of January through May 2021 and November through December 2021.</w:t>
        </w:r>
      </w:ins>
      <w:ins w:id="3726" w:author="Roberts, Julie" w:date="2022-03-17T14:57:00Z">
        <w:r w:rsidR="006209C7">
          <w:t xml:space="preserve"> </w:t>
        </w:r>
      </w:ins>
      <w:ins w:id="3727" w:author="Roberts, Julie" w:date="2022-03-17T11:50:00Z">
        <w:r w:rsidR="00B310A8">
          <w:t xml:space="preserve"> </w:t>
        </w:r>
      </w:ins>
      <w:ins w:id="3728" w:author="Roberts, Julie" w:date="2022-03-17T14:58:00Z">
        <w:r w:rsidR="006209C7">
          <w:t>The annual RA capacity product under the California Choice E</w:t>
        </w:r>
      </w:ins>
      <w:ins w:id="3729" w:author="Roberts, Julie" w:date="2022-03-17T14:59:00Z">
        <w:r w:rsidR="006209C7">
          <w:t>n</w:t>
        </w:r>
      </w:ins>
      <w:ins w:id="3730" w:author="Roberts, Julie" w:date="2022-03-17T14:58:00Z">
        <w:r w:rsidR="006209C7">
          <w:t xml:space="preserve">ergy Authority agreement </w:t>
        </w:r>
      </w:ins>
      <w:ins w:id="3731" w:author="Roberts, Julie" w:date="2022-03-17T14:59:00Z">
        <w:r w:rsidR="006209C7">
          <w:t xml:space="preserve">from </w:t>
        </w:r>
        <w:r w:rsidR="006209C7">
          <w:lastRenderedPageBreak/>
          <w:t>January</w:t>
        </w:r>
      </w:ins>
      <w:ins w:id="3732" w:author="Roberts, Julie" w:date="2022-03-17T15:02:00Z">
        <w:r w:rsidR="006209C7">
          <w:t xml:space="preserve"> 1, 2021</w:t>
        </w:r>
      </w:ins>
      <w:ins w:id="3733" w:author="Roberts, Julie" w:date="2022-03-17T14:59:00Z">
        <w:r w:rsidR="006209C7">
          <w:t xml:space="preserve"> – May</w:t>
        </w:r>
      </w:ins>
      <w:ins w:id="3734" w:author="Roberts, Julie" w:date="2022-03-17T15:02:00Z">
        <w:r w:rsidR="006209C7">
          <w:t xml:space="preserve"> 31,</w:t>
        </w:r>
      </w:ins>
      <w:ins w:id="3735" w:author="Roberts, Julie" w:date="2022-03-17T14:59:00Z">
        <w:r w:rsidR="006209C7">
          <w:t xml:space="preserve"> 2021 and November</w:t>
        </w:r>
      </w:ins>
      <w:ins w:id="3736" w:author="Roberts, Julie" w:date="2022-03-17T15:02:00Z">
        <w:r w:rsidR="006209C7">
          <w:t xml:space="preserve"> 1, 2021</w:t>
        </w:r>
      </w:ins>
      <w:ins w:id="3737" w:author="Roberts, Julie" w:date="2022-03-17T14:59:00Z">
        <w:r w:rsidR="006209C7">
          <w:t xml:space="preserve"> – December</w:t>
        </w:r>
      </w:ins>
      <w:ins w:id="3738" w:author="Roberts, Julie" w:date="2022-03-17T15:02:00Z">
        <w:r w:rsidR="006209C7">
          <w:t xml:space="preserve"> 31,</w:t>
        </w:r>
      </w:ins>
      <w:ins w:id="3739" w:author="Roberts, Julie" w:date="2022-03-17T14:59:00Z">
        <w:r w:rsidR="006209C7">
          <w:t xml:space="preserve"> 2021 are </w:t>
        </w:r>
      </w:ins>
      <w:ins w:id="3740" w:author="Roberts, Julie" w:date="2022-03-17T15:01:00Z">
        <w:r w:rsidR="006209C7" w:rsidRPr="00B66D9C">
          <w:t>s</w:t>
        </w:r>
      </w:ins>
      <w:ins w:id="3741" w:author="Roberts, Julie" w:date="2022-03-17T15:00:00Z">
        <w:r w:rsidR="006209C7" w:rsidRPr="00B66D9C">
          <w:t>et forth in Table 2.</w:t>
        </w:r>
      </w:ins>
      <w:ins w:id="3742" w:author="Roberts, Julie" w:date="2022-03-25T13:53:00Z">
        <w:r w:rsidR="002F1F16">
          <w:t>10</w:t>
        </w:r>
      </w:ins>
      <w:ins w:id="3743" w:author="Roberts, Julie" w:date="2022-03-17T15:00:00Z">
        <w:r w:rsidR="006209C7" w:rsidRPr="00B66D9C">
          <w:t xml:space="preserve"> below</w:t>
        </w:r>
      </w:ins>
      <w:ins w:id="3744" w:author="Roberts, Julie" w:date="2022-03-17T15:01:00Z">
        <w:r w:rsidR="006209C7" w:rsidRPr="00B66D9C">
          <w:rPr>
            <w:rPrChange w:id="3745" w:author="Roberts, Julie" w:date="2022-03-17T15:21:00Z">
              <w:rPr>
                <w:highlight w:val="yellow"/>
              </w:rPr>
            </w:rPrChange>
          </w:rPr>
          <w:t>.</w:t>
        </w:r>
      </w:ins>
      <w:ins w:id="3746" w:author="Roberts, Julie" w:date="2022-03-17T15:00:00Z">
        <w:r w:rsidR="006209C7" w:rsidRPr="00B66D9C">
          <w:t xml:space="preserve"> </w:t>
        </w:r>
      </w:ins>
      <w:ins w:id="3747" w:author="Roberts, Julie" w:date="2022-03-17T15:01:00Z">
        <w:r w:rsidR="006209C7" w:rsidRPr="00B66D9C">
          <w:rPr>
            <w:rPrChange w:id="3748" w:author="Roberts, Julie" w:date="2022-03-17T15:21:00Z">
              <w:rPr>
                <w:highlight w:val="yellow"/>
              </w:rPr>
            </w:rPrChange>
          </w:rPr>
          <w:t xml:space="preserve"> </w:t>
        </w:r>
      </w:ins>
      <w:r w:rsidRPr="00B66D9C">
        <w:t xml:space="preserve">The costs shown below in </w:t>
      </w:r>
      <w:del w:id="3749" w:author="Roberts, Julie" w:date="2022-03-17T15:03:00Z">
        <w:r w:rsidRPr="00B66D9C" w:rsidDel="006209C7">
          <w:delText xml:space="preserve">each </w:delText>
        </w:r>
      </w:del>
      <w:ins w:id="3750" w:author="Roberts, Julie" w:date="2022-03-17T15:03:00Z">
        <w:r w:rsidR="006209C7" w:rsidRPr="00B66D9C">
          <w:rPr>
            <w:rPrChange w:id="3751" w:author="Roberts, Julie" w:date="2022-03-17T15:21:00Z">
              <w:rPr>
                <w:highlight w:val="yellow"/>
              </w:rPr>
            </w:rPrChange>
          </w:rPr>
          <w:t>the</w:t>
        </w:r>
        <w:r w:rsidR="006209C7" w:rsidRPr="00B66D9C">
          <w:t xml:space="preserve"> </w:t>
        </w:r>
      </w:ins>
      <w:r w:rsidRPr="00B66D9C">
        <w:t xml:space="preserve">table are also shown in Table 2.1 in the rows labeled </w:t>
      </w:r>
      <w:del w:id="3752" w:author="Roberts, Julie" w:date="2022-03-17T11:46:00Z">
        <w:r w:rsidRPr="00B66D9C" w:rsidDel="00B310A8">
          <w:delText>“Short-Term (Monthly) Purchased Energy” and</w:delText>
        </w:r>
      </w:del>
      <w:r w:rsidRPr="00B66D9C">
        <w:t xml:space="preserve"> “Short-Term (Monthly) RA Capacity.”</w:t>
      </w:r>
    </w:p>
    <w:p w14:paraId="184DD43F" w14:textId="13EA957B" w:rsidR="000B3CD8" w:rsidRPr="00A310BF" w:rsidDel="006E6374" w:rsidRDefault="000B3CD8" w:rsidP="00140101">
      <w:pPr>
        <w:pStyle w:val="BodyText"/>
        <w:widowControl/>
        <w:spacing w:line="480" w:lineRule="auto"/>
        <w:ind w:right="86"/>
        <w:jc w:val="center"/>
        <w:rPr>
          <w:del w:id="3753" w:author="Roberts, Julie" w:date="2022-03-17T15:08:00Z"/>
        </w:rPr>
      </w:pPr>
      <w:del w:id="3754" w:author="Roberts, Julie" w:date="2022-03-17T15:08:00Z">
        <w:r w:rsidRPr="00545AC9" w:rsidDel="006E6374">
          <w:rPr>
            <w:b/>
          </w:rPr>
          <w:delText>Table 2.</w:delText>
        </w:r>
      </w:del>
      <w:del w:id="3755" w:author="Roberts, Julie" w:date="2022-03-17T15:07:00Z">
        <w:r w:rsidR="00D37068" w:rsidDel="006E6374">
          <w:rPr>
            <w:b/>
          </w:rPr>
          <w:delText>8</w:delText>
        </w:r>
      </w:del>
    </w:p>
    <w:p w14:paraId="7CD443B5" w14:textId="29753FCA" w:rsidR="000B3CD8" w:rsidRPr="00545AC9" w:rsidDel="006E6374" w:rsidRDefault="000B3CD8" w:rsidP="00140101">
      <w:pPr>
        <w:pStyle w:val="BodyText"/>
        <w:widowControl/>
        <w:spacing w:line="480" w:lineRule="auto"/>
        <w:ind w:right="86"/>
        <w:jc w:val="center"/>
        <w:rPr>
          <w:del w:id="3756" w:author="Roberts, Julie" w:date="2022-03-17T15:08:00Z"/>
          <w:b/>
        </w:rPr>
      </w:pPr>
      <w:del w:id="3757" w:author="Roberts, Julie" w:date="2022-03-17T15:08:00Z">
        <w:r w:rsidRPr="00545AC9" w:rsidDel="006E6374">
          <w:rPr>
            <w:b/>
          </w:rPr>
          <w:delText>Monthly Firm Energy Contracts</w:delText>
        </w:r>
      </w:del>
    </w:p>
    <w:tbl>
      <w:tblPr>
        <w:tblW w:w="7971" w:type="dxa"/>
        <w:jc w:val="center"/>
        <w:tblLook w:val="04A0" w:firstRow="1" w:lastRow="0" w:firstColumn="1" w:lastColumn="0" w:noHBand="0" w:noVBand="1"/>
      </w:tblPr>
      <w:tblGrid>
        <w:gridCol w:w="2256"/>
        <w:gridCol w:w="2805"/>
        <w:gridCol w:w="2910"/>
      </w:tblGrid>
      <w:tr w:rsidR="000B3CD8" w:rsidRPr="00A310BF" w:rsidDel="006E6374" w14:paraId="39830912" w14:textId="4E6FC6A4" w:rsidTr="00C053A5">
        <w:trPr>
          <w:trHeight w:val="423"/>
          <w:jc w:val="center"/>
          <w:del w:id="3758" w:author="Roberts, Julie" w:date="2022-03-17T15:08:00Z"/>
        </w:trPr>
        <w:tc>
          <w:tcPr>
            <w:tcW w:w="2256"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6367A40" w14:textId="121CF364" w:rsidR="000B3CD8" w:rsidRPr="005871F1" w:rsidDel="006E6374" w:rsidRDefault="000B3CD8" w:rsidP="00140101">
            <w:pPr>
              <w:spacing w:line="240" w:lineRule="auto"/>
              <w:ind w:right="86"/>
              <w:jc w:val="center"/>
              <w:rPr>
                <w:del w:id="3759" w:author="Roberts, Julie" w:date="2022-03-17T15:08:00Z"/>
                <w:rFonts w:eastAsia="Times New Roman"/>
                <w:b/>
                <w:bCs/>
                <w:color w:val="000000"/>
                <w:sz w:val="22"/>
              </w:rPr>
            </w:pPr>
          </w:p>
        </w:tc>
        <w:tc>
          <w:tcPr>
            <w:tcW w:w="2805" w:type="dxa"/>
            <w:tcBorders>
              <w:top w:val="single" w:sz="8" w:space="0" w:color="000000"/>
              <w:left w:val="nil"/>
              <w:bottom w:val="single" w:sz="8" w:space="0" w:color="000000"/>
              <w:right w:val="single" w:sz="8" w:space="0" w:color="000000"/>
            </w:tcBorders>
            <w:shd w:val="clear" w:color="auto" w:fill="auto"/>
            <w:vAlign w:val="center"/>
            <w:hideMark/>
          </w:tcPr>
          <w:p w14:paraId="22FCE110" w14:textId="7BB1EFFB" w:rsidR="000B3CD8" w:rsidRPr="005871F1" w:rsidDel="006E6374" w:rsidRDefault="000B3CD8" w:rsidP="00140101">
            <w:pPr>
              <w:spacing w:line="240" w:lineRule="auto"/>
              <w:ind w:right="86"/>
              <w:jc w:val="center"/>
              <w:rPr>
                <w:del w:id="3760" w:author="Roberts, Julie" w:date="2022-03-17T15:08:00Z"/>
                <w:rFonts w:eastAsia="Times New Roman"/>
                <w:b/>
                <w:bCs/>
                <w:color w:val="000000"/>
                <w:sz w:val="22"/>
              </w:rPr>
            </w:pPr>
            <w:del w:id="3761" w:author="Roberts, Julie" w:date="2022-03-17T15:08:00Z">
              <w:r w:rsidRPr="005871F1" w:rsidDel="006E6374">
                <w:rPr>
                  <w:rFonts w:eastAsia="Times New Roman"/>
                  <w:b/>
                  <w:bCs/>
                  <w:color w:val="000000"/>
                  <w:sz w:val="22"/>
                </w:rPr>
                <w:delText>2013 (December)</w:delText>
              </w:r>
            </w:del>
          </w:p>
        </w:tc>
        <w:tc>
          <w:tcPr>
            <w:tcW w:w="2910" w:type="dxa"/>
            <w:tcBorders>
              <w:top w:val="single" w:sz="8" w:space="0" w:color="000000"/>
              <w:left w:val="nil"/>
              <w:bottom w:val="single" w:sz="8" w:space="0" w:color="000000"/>
              <w:right w:val="single" w:sz="8" w:space="0" w:color="000000"/>
            </w:tcBorders>
            <w:shd w:val="clear" w:color="auto" w:fill="auto"/>
            <w:vAlign w:val="center"/>
            <w:hideMark/>
          </w:tcPr>
          <w:p w14:paraId="5A52E75F" w14:textId="74507A46" w:rsidR="000B3CD8" w:rsidRPr="005871F1" w:rsidDel="006E6374" w:rsidRDefault="000B3CD8" w:rsidP="00140101">
            <w:pPr>
              <w:spacing w:line="240" w:lineRule="auto"/>
              <w:ind w:right="86"/>
              <w:jc w:val="center"/>
              <w:rPr>
                <w:del w:id="3762" w:author="Roberts, Julie" w:date="2022-03-17T15:08:00Z"/>
                <w:rFonts w:eastAsia="Times New Roman"/>
                <w:b/>
                <w:bCs/>
                <w:color w:val="000000"/>
                <w:sz w:val="22"/>
              </w:rPr>
            </w:pPr>
            <w:del w:id="3763" w:author="Roberts, Julie" w:date="2022-03-17T15:08:00Z">
              <w:r w:rsidRPr="005871F1" w:rsidDel="006E6374">
                <w:rPr>
                  <w:rFonts w:eastAsia="Times New Roman"/>
                  <w:b/>
                  <w:bCs/>
                  <w:color w:val="000000"/>
                  <w:sz w:val="22"/>
                </w:rPr>
                <w:delText>2014 (January – December)</w:delText>
              </w:r>
            </w:del>
          </w:p>
        </w:tc>
      </w:tr>
      <w:tr w:rsidR="000B3CD8" w:rsidRPr="00A310BF" w:rsidDel="006E6374" w14:paraId="3CCA462E" w14:textId="7027A093" w:rsidTr="00C053A5">
        <w:trPr>
          <w:trHeight w:val="345"/>
          <w:jc w:val="center"/>
          <w:del w:id="3764" w:author="Roberts, Julie" w:date="2022-03-17T15:08:00Z"/>
        </w:trPr>
        <w:tc>
          <w:tcPr>
            <w:tcW w:w="2256" w:type="dxa"/>
            <w:tcBorders>
              <w:top w:val="nil"/>
              <w:left w:val="single" w:sz="8" w:space="0" w:color="000000"/>
              <w:bottom w:val="single" w:sz="8" w:space="0" w:color="000000"/>
              <w:right w:val="single" w:sz="8" w:space="0" w:color="000000"/>
            </w:tcBorders>
            <w:shd w:val="clear" w:color="auto" w:fill="auto"/>
            <w:vAlign w:val="center"/>
            <w:hideMark/>
          </w:tcPr>
          <w:p w14:paraId="72FFBE0B" w14:textId="5AC86A0F" w:rsidR="000B3CD8" w:rsidRPr="005871F1" w:rsidDel="006E6374" w:rsidRDefault="000B3CD8" w:rsidP="00140101">
            <w:pPr>
              <w:spacing w:line="240" w:lineRule="auto"/>
              <w:ind w:right="86"/>
              <w:jc w:val="center"/>
              <w:rPr>
                <w:del w:id="3765" w:author="Roberts, Julie" w:date="2022-03-17T15:08:00Z"/>
                <w:rFonts w:eastAsia="Times New Roman"/>
                <w:b/>
                <w:bCs/>
                <w:color w:val="000000"/>
                <w:sz w:val="22"/>
              </w:rPr>
            </w:pPr>
            <w:del w:id="3766" w:author="Roberts, Julie" w:date="2022-03-17T15:08:00Z">
              <w:r w:rsidRPr="005871F1" w:rsidDel="006E6374">
                <w:rPr>
                  <w:rFonts w:eastAsia="Times New Roman"/>
                  <w:b/>
                  <w:bCs/>
                  <w:color w:val="000000"/>
                  <w:sz w:val="22"/>
                </w:rPr>
                <w:delText>Firm Energy Cost</w:delText>
              </w:r>
            </w:del>
          </w:p>
        </w:tc>
        <w:tc>
          <w:tcPr>
            <w:tcW w:w="2805" w:type="dxa"/>
            <w:tcBorders>
              <w:top w:val="nil"/>
              <w:left w:val="nil"/>
              <w:bottom w:val="single" w:sz="8" w:space="0" w:color="000000"/>
              <w:right w:val="single" w:sz="8" w:space="0" w:color="000000"/>
            </w:tcBorders>
            <w:shd w:val="clear" w:color="auto" w:fill="auto"/>
            <w:vAlign w:val="center"/>
            <w:hideMark/>
          </w:tcPr>
          <w:p w14:paraId="582AA946" w14:textId="5599AB52" w:rsidR="000B3CD8" w:rsidRPr="005871F1" w:rsidDel="006E6374" w:rsidRDefault="000B3CD8" w:rsidP="00140101">
            <w:pPr>
              <w:spacing w:line="240" w:lineRule="auto"/>
              <w:ind w:right="86"/>
              <w:jc w:val="center"/>
              <w:rPr>
                <w:del w:id="3767" w:author="Roberts, Julie" w:date="2022-03-17T15:08:00Z"/>
                <w:rFonts w:eastAsia="Times New Roman"/>
                <w:bCs/>
                <w:color w:val="000000"/>
                <w:sz w:val="22"/>
              </w:rPr>
            </w:pPr>
            <w:del w:id="3768" w:author="Roberts, Julie" w:date="2022-03-17T15:08:00Z">
              <w:r w:rsidRPr="005871F1" w:rsidDel="006E6374">
                <w:rPr>
                  <w:rFonts w:eastAsia="Times New Roman"/>
                  <w:bCs/>
                  <w:color w:val="000000"/>
                  <w:sz w:val="22"/>
                </w:rPr>
                <w:delText>$547,770</w:delText>
              </w:r>
            </w:del>
          </w:p>
        </w:tc>
        <w:tc>
          <w:tcPr>
            <w:tcW w:w="2910" w:type="dxa"/>
            <w:tcBorders>
              <w:top w:val="nil"/>
              <w:left w:val="nil"/>
              <w:bottom w:val="single" w:sz="8" w:space="0" w:color="000000"/>
              <w:right w:val="single" w:sz="8" w:space="0" w:color="000000"/>
            </w:tcBorders>
            <w:shd w:val="clear" w:color="auto" w:fill="auto"/>
            <w:vAlign w:val="center"/>
            <w:hideMark/>
          </w:tcPr>
          <w:p w14:paraId="77ACD73D" w14:textId="034E5BE2" w:rsidR="000B3CD8" w:rsidRPr="005871F1" w:rsidDel="006E6374" w:rsidRDefault="000B3CD8" w:rsidP="00140101">
            <w:pPr>
              <w:spacing w:line="240" w:lineRule="auto"/>
              <w:ind w:right="86"/>
              <w:jc w:val="center"/>
              <w:rPr>
                <w:del w:id="3769" w:author="Roberts, Julie" w:date="2022-03-17T15:08:00Z"/>
                <w:rFonts w:eastAsia="Times New Roman"/>
                <w:bCs/>
                <w:color w:val="000000"/>
                <w:sz w:val="22"/>
              </w:rPr>
            </w:pPr>
            <w:del w:id="3770" w:author="Roberts, Julie" w:date="2022-03-17T15:08:00Z">
              <w:r w:rsidRPr="005871F1" w:rsidDel="006E6374">
                <w:rPr>
                  <w:rFonts w:eastAsia="Times New Roman"/>
                  <w:bCs/>
                  <w:color w:val="000000"/>
                  <w:sz w:val="22"/>
                </w:rPr>
                <w:delText>$5,761,224</w:delText>
              </w:r>
            </w:del>
          </w:p>
        </w:tc>
      </w:tr>
      <w:tr w:rsidR="000B3CD8" w:rsidRPr="00A310BF" w:rsidDel="006E6374" w14:paraId="54D5A39B" w14:textId="0B8159DB" w:rsidTr="00C053A5">
        <w:trPr>
          <w:trHeight w:val="345"/>
          <w:jc w:val="center"/>
          <w:del w:id="3771" w:author="Roberts, Julie" w:date="2022-03-17T15:08:00Z"/>
        </w:trPr>
        <w:tc>
          <w:tcPr>
            <w:tcW w:w="2256" w:type="dxa"/>
            <w:tcBorders>
              <w:top w:val="nil"/>
              <w:left w:val="single" w:sz="8" w:space="0" w:color="000000"/>
              <w:bottom w:val="single" w:sz="8" w:space="0" w:color="000000"/>
              <w:right w:val="single" w:sz="8" w:space="0" w:color="000000"/>
            </w:tcBorders>
            <w:shd w:val="clear" w:color="auto" w:fill="auto"/>
            <w:vAlign w:val="center"/>
            <w:hideMark/>
          </w:tcPr>
          <w:p w14:paraId="36F338D7" w14:textId="3B481F71" w:rsidR="000B3CD8" w:rsidRPr="005871F1" w:rsidDel="006E6374" w:rsidRDefault="000B3CD8" w:rsidP="00140101">
            <w:pPr>
              <w:spacing w:line="240" w:lineRule="auto"/>
              <w:ind w:right="86"/>
              <w:jc w:val="center"/>
              <w:rPr>
                <w:del w:id="3772" w:author="Roberts, Julie" w:date="2022-03-17T15:08:00Z"/>
                <w:rFonts w:eastAsia="Times New Roman"/>
                <w:b/>
                <w:bCs/>
                <w:color w:val="000000"/>
                <w:sz w:val="22"/>
              </w:rPr>
            </w:pPr>
            <w:del w:id="3773" w:author="Roberts, Julie" w:date="2022-03-17T15:08:00Z">
              <w:r w:rsidRPr="005871F1" w:rsidDel="006E6374">
                <w:rPr>
                  <w:rFonts w:eastAsia="Times New Roman"/>
                  <w:b/>
                  <w:bCs/>
                  <w:color w:val="000000"/>
                  <w:sz w:val="22"/>
                </w:rPr>
                <w:delText>MWh</w:delText>
              </w:r>
            </w:del>
          </w:p>
        </w:tc>
        <w:tc>
          <w:tcPr>
            <w:tcW w:w="2805" w:type="dxa"/>
            <w:tcBorders>
              <w:top w:val="nil"/>
              <w:left w:val="nil"/>
              <w:bottom w:val="single" w:sz="8" w:space="0" w:color="000000"/>
              <w:right w:val="single" w:sz="8" w:space="0" w:color="000000"/>
            </w:tcBorders>
            <w:shd w:val="clear" w:color="auto" w:fill="auto"/>
            <w:noWrap/>
            <w:vAlign w:val="center"/>
            <w:hideMark/>
          </w:tcPr>
          <w:p w14:paraId="2BD859B0" w14:textId="58EAFC27" w:rsidR="000B3CD8" w:rsidRPr="005871F1" w:rsidDel="006E6374" w:rsidRDefault="000B3CD8" w:rsidP="00140101">
            <w:pPr>
              <w:spacing w:line="240" w:lineRule="auto"/>
              <w:ind w:right="86"/>
              <w:jc w:val="center"/>
              <w:rPr>
                <w:del w:id="3774" w:author="Roberts, Julie" w:date="2022-03-17T15:08:00Z"/>
                <w:rFonts w:eastAsia="Times New Roman"/>
                <w:bCs/>
                <w:color w:val="000000"/>
                <w:sz w:val="22"/>
              </w:rPr>
            </w:pPr>
            <w:del w:id="3775" w:author="Roberts, Julie" w:date="2022-03-17T15:08:00Z">
              <w:r w:rsidRPr="005871F1" w:rsidDel="006E6374">
                <w:rPr>
                  <w:rFonts w:eastAsia="Times New Roman"/>
                  <w:bCs/>
                  <w:color w:val="000000"/>
                  <w:sz w:val="22"/>
                </w:rPr>
                <w:delText>14,136</w:delText>
              </w:r>
            </w:del>
          </w:p>
        </w:tc>
        <w:tc>
          <w:tcPr>
            <w:tcW w:w="2910" w:type="dxa"/>
            <w:tcBorders>
              <w:top w:val="nil"/>
              <w:left w:val="nil"/>
              <w:bottom w:val="single" w:sz="8" w:space="0" w:color="000000"/>
              <w:right w:val="single" w:sz="8" w:space="0" w:color="000000"/>
            </w:tcBorders>
            <w:shd w:val="clear" w:color="auto" w:fill="auto"/>
            <w:noWrap/>
            <w:vAlign w:val="center"/>
            <w:hideMark/>
          </w:tcPr>
          <w:p w14:paraId="25F576A7" w14:textId="49D856A8" w:rsidR="000B3CD8" w:rsidRPr="005871F1" w:rsidDel="006E6374" w:rsidRDefault="000B3CD8" w:rsidP="00140101">
            <w:pPr>
              <w:spacing w:line="240" w:lineRule="auto"/>
              <w:ind w:right="86"/>
              <w:jc w:val="center"/>
              <w:rPr>
                <w:del w:id="3776" w:author="Roberts, Julie" w:date="2022-03-17T15:08:00Z"/>
                <w:rFonts w:eastAsia="Times New Roman"/>
                <w:bCs/>
                <w:color w:val="000000"/>
                <w:sz w:val="22"/>
              </w:rPr>
            </w:pPr>
            <w:del w:id="3777" w:author="Roberts, Julie" w:date="2022-03-17T15:08:00Z">
              <w:r w:rsidRPr="005871F1" w:rsidDel="006E6374">
                <w:rPr>
                  <w:rFonts w:eastAsia="Times New Roman"/>
                  <w:bCs/>
                  <w:color w:val="000000"/>
                  <w:sz w:val="22"/>
                </w:rPr>
                <w:delText>123,845</w:delText>
              </w:r>
            </w:del>
          </w:p>
        </w:tc>
      </w:tr>
    </w:tbl>
    <w:p w14:paraId="22F26154" w14:textId="21BE4847" w:rsidR="000B3CD8" w:rsidRPr="00275318" w:rsidRDefault="000B3CD8" w:rsidP="00436F29">
      <w:pPr>
        <w:pStyle w:val="BodyText"/>
        <w:keepNext/>
        <w:widowControl/>
        <w:spacing w:before="360" w:line="480" w:lineRule="auto"/>
        <w:ind w:right="86"/>
        <w:jc w:val="center"/>
        <w:rPr>
          <w:b/>
        </w:rPr>
      </w:pPr>
      <w:r w:rsidRPr="00275318">
        <w:rPr>
          <w:b/>
        </w:rPr>
        <w:t xml:space="preserve">Table </w:t>
      </w:r>
      <w:del w:id="3778" w:author="Roberts, Julie" w:date="2022-03-17T15:08:00Z">
        <w:r w:rsidRPr="00275318" w:rsidDel="006E6374">
          <w:rPr>
            <w:b/>
          </w:rPr>
          <w:delText>2.</w:delText>
        </w:r>
        <w:r w:rsidR="00D37068" w:rsidDel="006E6374">
          <w:rPr>
            <w:b/>
          </w:rPr>
          <w:delText>9</w:delText>
        </w:r>
      </w:del>
      <w:ins w:id="3779" w:author="Roberts, Julie" w:date="2022-03-22T16:32:00Z">
        <w:r w:rsidR="00C62275">
          <w:rPr>
            <w:b/>
          </w:rPr>
          <w:t>2.</w:t>
        </w:r>
      </w:ins>
      <w:ins w:id="3780" w:author="Roberts, Julie" w:date="2022-03-25T13:49:00Z">
        <w:r w:rsidR="00171662">
          <w:rPr>
            <w:b/>
          </w:rPr>
          <w:t>10</w:t>
        </w:r>
      </w:ins>
      <w:r w:rsidRPr="00275318">
        <w:rPr>
          <w:b/>
        </w:rPr>
        <w:t xml:space="preserve">  </w:t>
      </w:r>
    </w:p>
    <w:p w14:paraId="478C9C32" w14:textId="0A400252" w:rsidR="000B3CD8" w:rsidRPr="00275318" w:rsidRDefault="000B3CD8" w:rsidP="00FD36F7">
      <w:pPr>
        <w:pStyle w:val="BodyText"/>
        <w:keepNext/>
        <w:widowControl/>
        <w:spacing w:line="480" w:lineRule="auto"/>
        <w:ind w:right="86"/>
        <w:jc w:val="center"/>
        <w:rPr>
          <w:b/>
        </w:rPr>
      </w:pPr>
      <w:del w:id="3781" w:author="Roberts, Julie" w:date="2022-03-17T15:42:00Z">
        <w:r w:rsidRPr="00275318" w:rsidDel="000A5D1E">
          <w:rPr>
            <w:b/>
          </w:rPr>
          <w:delText xml:space="preserve">Monthly </w:delText>
        </w:r>
      </w:del>
      <w:ins w:id="3782" w:author="Roberts, Julie" w:date="2022-03-17T15:42:00Z">
        <w:r w:rsidR="000A5D1E">
          <w:rPr>
            <w:b/>
          </w:rPr>
          <w:t>California Choice Energy Authority</w:t>
        </w:r>
        <w:r w:rsidR="000A5D1E" w:rsidRPr="00275318">
          <w:rPr>
            <w:b/>
          </w:rPr>
          <w:t xml:space="preserve"> </w:t>
        </w:r>
      </w:ins>
      <w:r w:rsidRPr="00275318">
        <w:rPr>
          <w:b/>
        </w:rPr>
        <w:t>Resource Adequacy Contract</w:t>
      </w:r>
      <w:del w:id="3783" w:author="Roberts, Julie" w:date="2022-03-17T15:42:00Z">
        <w:r w:rsidRPr="00275318" w:rsidDel="000A5D1E">
          <w:rPr>
            <w:b/>
          </w:rPr>
          <w:delText>s</w:delText>
        </w:r>
      </w:del>
    </w:p>
    <w:tbl>
      <w:tblPr>
        <w:tblW w:w="8033" w:type="dxa"/>
        <w:jc w:val="center"/>
        <w:tblLook w:val="04A0" w:firstRow="1" w:lastRow="0" w:firstColumn="1" w:lastColumn="0" w:noHBand="0" w:noVBand="1"/>
        <w:tblPrChange w:id="3784" w:author="Roberts, Julie" w:date="2022-03-17T15:20:00Z">
          <w:tblPr>
            <w:tblW w:w="7780" w:type="dxa"/>
            <w:jc w:val="center"/>
            <w:tblLook w:val="04A0" w:firstRow="1" w:lastRow="0" w:firstColumn="1" w:lastColumn="0" w:noHBand="0" w:noVBand="1"/>
          </w:tblPr>
        </w:tblPrChange>
      </w:tblPr>
      <w:tblGrid>
        <w:gridCol w:w="6187"/>
        <w:gridCol w:w="1846"/>
        <w:tblGridChange w:id="3785">
          <w:tblGrid>
            <w:gridCol w:w="3387"/>
            <w:gridCol w:w="1846"/>
          </w:tblGrid>
        </w:tblGridChange>
      </w:tblGrid>
      <w:tr w:rsidR="00B66D9C" w:rsidRPr="003F0391" w14:paraId="15476CAE" w14:textId="77777777" w:rsidTr="00B66D9C">
        <w:trPr>
          <w:trHeight w:val="390"/>
          <w:jc w:val="center"/>
          <w:trPrChange w:id="3786" w:author="Roberts, Julie" w:date="2022-03-17T15:20:00Z">
            <w:trPr>
              <w:trHeight w:val="390"/>
              <w:jc w:val="center"/>
            </w:trPr>
          </w:trPrChange>
        </w:trPr>
        <w:tc>
          <w:tcPr>
            <w:tcW w:w="6187" w:type="dxa"/>
            <w:tcBorders>
              <w:top w:val="single" w:sz="8" w:space="0" w:color="auto"/>
              <w:left w:val="single" w:sz="8" w:space="0" w:color="auto"/>
              <w:bottom w:val="single" w:sz="8" w:space="0" w:color="auto"/>
              <w:right w:val="single" w:sz="8" w:space="0" w:color="auto"/>
            </w:tcBorders>
            <w:shd w:val="clear" w:color="auto" w:fill="auto"/>
            <w:vAlign w:val="center"/>
            <w:hideMark/>
            <w:tcPrChange w:id="3787" w:author="Roberts, Julie" w:date="2022-03-17T15:20:00Z">
              <w:tcPr>
                <w:tcW w:w="3680" w:type="dxa"/>
                <w:tcBorders>
                  <w:top w:val="single" w:sz="8" w:space="0" w:color="auto"/>
                  <w:left w:val="single" w:sz="8" w:space="0" w:color="auto"/>
                  <w:bottom w:val="single" w:sz="8" w:space="0" w:color="auto"/>
                  <w:right w:val="single" w:sz="8" w:space="0" w:color="auto"/>
                </w:tcBorders>
                <w:shd w:val="clear" w:color="auto" w:fill="auto"/>
                <w:vAlign w:val="center"/>
                <w:hideMark/>
              </w:tcPr>
            </w:tcPrChange>
          </w:tcPr>
          <w:p w14:paraId="78510B58" w14:textId="77777777" w:rsidR="00B66D9C" w:rsidRPr="003F0391" w:rsidRDefault="00B66D9C" w:rsidP="00C053A5">
            <w:pPr>
              <w:spacing w:line="240" w:lineRule="auto"/>
              <w:ind w:right="90"/>
              <w:rPr>
                <w:rFonts w:eastAsia="Times New Roman"/>
                <w:color w:val="000000"/>
                <w:szCs w:val="28"/>
              </w:rPr>
            </w:pPr>
            <w:bookmarkStart w:id="3788" w:name="_Toc475007456"/>
            <w:r w:rsidRPr="003F0391">
              <w:rPr>
                <w:rFonts w:eastAsia="Times New Roman"/>
                <w:color w:val="000000"/>
                <w:szCs w:val="20"/>
              </w:rPr>
              <w:t> </w:t>
            </w:r>
          </w:p>
        </w:tc>
        <w:tc>
          <w:tcPr>
            <w:tcW w:w="1846" w:type="dxa"/>
            <w:tcBorders>
              <w:top w:val="single" w:sz="8" w:space="0" w:color="auto"/>
              <w:left w:val="nil"/>
              <w:bottom w:val="single" w:sz="8" w:space="0" w:color="auto"/>
              <w:right w:val="single" w:sz="8" w:space="0" w:color="auto"/>
            </w:tcBorders>
            <w:shd w:val="clear" w:color="auto" w:fill="auto"/>
            <w:vAlign w:val="center"/>
            <w:hideMark/>
            <w:tcPrChange w:id="3789" w:author="Roberts, Julie" w:date="2022-03-17T15:20:00Z">
              <w:tcPr>
                <w:tcW w:w="1500" w:type="dxa"/>
                <w:tcBorders>
                  <w:top w:val="single" w:sz="8" w:space="0" w:color="auto"/>
                  <w:left w:val="nil"/>
                  <w:bottom w:val="single" w:sz="8" w:space="0" w:color="auto"/>
                  <w:right w:val="single" w:sz="8" w:space="0" w:color="auto"/>
                </w:tcBorders>
                <w:shd w:val="clear" w:color="auto" w:fill="auto"/>
                <w:vAlign w:val="center"/>
                <w:hideMark/>
              </w:tcPr>
            </w:tcPrChange>
          </w:tcPr>
          <w:p w14:paraId="582D1F5C" w14:textId="6FA0BFE7" w:rsidR="00B66D9C" w:rsidRPr="003F0391" w:rsidRDefault="00B66D9C" w:rsidP="00C053A5">
            <w:pPr>
              <w:spacing w:line="240" w:lineRule="auto"/>
              <w:ind w:right="90"/>
              <w:jc w:val="center"/>
              <w:rPr>
                <w:rFonts w:eastAsia="Times New Roman"/>
                <w:b/>
                <w:bCs/>
                <w:color w:val="000000"/>
                <w:sz w:val="22"/>
                <w:szCs w:val="22"/>
              </w:rPr>
            </w:pPr>
            <w:del w:id="3790" w:author="Roberts, Julie" w:date="2022-03-17T15:09:00Z">
              <w:r w:rsidRPr="003F0391" w:rsidDel="006E6374">
                <w:rPr>
                  <w:rFonts w:eastAsia="Times New Roman"/>
                  <w:b/>
                  <w:bCs/>
                  <w:color w:val="000000"/>
                  <w:sz w:val="22"/>
                  <w:szCs w:val="20"/>
                </w:rPr>
                <w:delText>2013</w:delText>
              </w:r>
            </w:del>
            <w:ins w:id="3791" w:author="Roberts, Julie" w:date="2022-03-17T15:09:00Z">
              <w:r>
                <w:rPr>
                  <w:rFonts w:eastAsia="Times New Roman"/>
                  <w:b/>
                  <w:bCs/>
                  <w:color w:val="000000"/>
                  <w:sz w:val="22"/>
                  <w:szCs w:val="20"/>
                </w:rPr>
                <w:t>2021</w:t>
              </w:r>
            </w:ins>
          </w:p>
        </w:tc>
      </w:tr>
      <w:tr w:rsidR="00B66D9C" w:rsidRPr="003F0391" w14:paraId="164391A6" w14:textId="77777777" w:rsidTr="00B66D9C">
        <w:trPr>
          <w:trHeight w:val="315"/>
          <w:jc w:val="center"/>
          <w:trPrChange w:id="3792" w:author="Roberts, Julie" w:date="2022-03-17T15:20:00Z">
            <w:trPr>
              <w:trHeight w:val="315"/>
              <w:jc w:val="center"/>
            </w:trPr>
          </w:trPrChange>
        </w:trPr>
        <w:tc>
          <w:tcPr>
            <w:tcW w:w="6187" w:type="dxa"/>
            <w:tcBorders>
              <w:top w:val="nil"/>
              <w:left w:val="single" w:sz="8" w:space="0" w:color="auto"/>
              <w:bottom w:val="single" w:sz="8" w:space="0" w:color="auto"/>
              <w:right w:val="single" w:sz="8" w:space="0" w:color="auto"/>
            </w:tcBorders>
            <w:shd w:val="clear" w:color="auto" w:fill="auto"/>
            <w:vAlign w:val="center"/>
            <w:hideMark/>
            <w:tcPrChange w:id="3793" w:author="Roberts, Julie" w:date="2022-03-17T15:20:00Z">
              <w:tcPr>
                <w:tcW w:w="3680" w:type="dxa"/>
                <w:tcBorders>
                  <w:top w:val="nil"/>
                  <w:left w:val="single" w:sz="8" w:space="0" w:color="auto"/>
                  <w:bottom w:val="single" w:sz="8" w:space="0" w:color="auto"/>
                  <w:right w:val="single" w:sz="8" w:space="0" w:color="auto"/>
                </w:tcBorders>
                <w:shd w:val="clear" w:color="auto" w:fill="auto"/>
                <w:vAlign w:val="center"/>
                <w:hideMark/>
              </w:tcPr>
            </w:tcPrChange>
          </w:tcPr>
          <w:p w14:paraId="702102C2" w14:textId="7C5B139F" w:rsidR="00B66D9C" w:rsidRPr="003F0391" w:rsidRDefault="00B66D9C" w:rsidP="00C053A5">
            <w:pPr>
              <w:spacing w:line="240" w:lineRule="auto"/>
              <w:ind w:right="90"/>
              <w:rPr>
                <w:rFonts w:eastAsia="Times New Roman"/>
                <w:color w:val="000000"/>
                <w:sz w:val="22"/>
                <w:szCs w:val="22"/>
              </w:rPr>
            </w:pPr>
            <w:r w:rsidRPr="003F0391">
              <w:rPr>
                <w:rFonts w:eastAsia="Times New Roman"/>
                <w:color w:val="000000"/>
                <w:sz w:val="22"/>
                <w:szCs w:val="18"/>
              </w:rPr>
              <w:t>Short-Term RA Capacity</w:t>
            </w:r>
            <w:ins w:id="3794" w:author="Roberts, Julie" w:date="2022-03-17T15:18:00Z">
              <w:r>
                <w:rPr>
                  <w:rFonts w:eastAsia="Times New Roman"/>
                  <w:color w:val="000000"/>
                  <w:sz w:val="22"/>
                  <w:szCs w:val="18"/>
                </w:rPr>
                <w:t xml:space="preserve"> – California Choice Energy Authority</w:t>
              </w:r>
            </w:ins>
          </w:p>
        </w:tc>
        <w:tc>
          <w:tcPr>
            <w:tcW w:w="1846" w:type="dxa"/>
            <w:tcBorders>
              <w:top w:val="nil"/>
              <w:left w:val="nil"/>
              <w:bottom w:val="single" w:sz="8" w:space="0" w:color="auto"/>
              <w:right w:val="single" w:sz="8" w:space="0" w:color="auto"/>
            </w:tcBorders>
            <w:shd w:val="clear" w:color="auto" w:fill="auto"/>
            <w:vAlign w:val="center"/>
            <w:hideMark/>
            <w:tcPrChange w:id="3795" w:author="Roberts, Julie" w:date="2022-03-17T15:20:00Z">
              <w:tcPr>
                <w:tcW w:w="1500" w:type="dxa"/>
                <w:tcBorders>
                  <w:top w:val="nil"/>
                  <w:left w:val="nil"/>
                  <w:bottom w:val="single" w:sz="8" w:space="0" w:color="auto"/>
                  <w:right w:val="single" w:sz="8" w:space="0" w:color="auto"/>
                </w:tcBorders>
                <w:shd w:val="clear" w:color="auto" w:fill="auto"/>
                <w:vAlign w:val="center"/>
                <w:hideMark/>
              </w:tcPr>
            </w:tcPrChange>
          </w:tcPr>
          <w:p w14:paraId="3D73CB7B" w14:textId="0AAD242A" w:rsidR="00B66D9C" w:rsidRPr="003F0391" w:rsidRDefault="00B66D9C" w:rsidP="00370D28">
            <w:pPr>
              <w:spacing w:line="240" w:lineRule="auto"/>
              <w:ind w:right="90"/>
              <w:jc w:val="center"/>
              <w:rPr>
                <w:rFonts w:eastAsia="Times New Roman"/>
                <w:color w:val="000000"/>
                <w:sz w:val="22"/>
                <w:szCs w:val="22"/>
              </w:rPr>
            </w:pPr>
            <w:del w:id="3796" w:author="Roberts, Julie" w:date="2022-03-17T15:20:00Z">
              <w:r w:rsidRPr="003F0391" w:rsidDel="00B66D9C">
                <w:rPr>
                  <w:rFonts w:eastAsia="Times New Roman"/>
                  <w:color w:val="000000"/>
                  <w:sz w:val="22"/>
                  <w:szCs w:val="16"/>
                </w:rPr>
                <w:delText>$38,440</w:delText>
              </w:r>
            </w:del>
            <w:ins w:id="3797" w:author="Roberts, Julie" w:date="2022-03-17T15:20:00Z">
              <w:r>
                <w:rPr>
                  <w:rFonts w:eastAsia="Times New Roman"/>
                  <w:color w:val="000000"/>
                  <w:sz w:val="22"/>
                  <w:szCs w:val="16"/>
                </w:rPr>
                <w:t>$422,500</w:t>
              </w:r>
            </w:ins>
          </w:p>
        </w:tc>
      </w:tr>
    </w:tbl>
    <w:p w14:paraId="3937450D" w14:textId="27300997" w:rsidR="000B3CD8" w:rsidRPr="00993D64" w:rsidRDefault="00EC265E">
      <w:pPr>
        <w:pStyle w:val="Pleading3L3"/>
        <w:numPr>
          <w:ilvl w:val="0"/>
          <w:numId w:val="0"/>
        </w:numPr>
        <w:spacing w:before="360" w:line="480" w:lineRule="auto"/>
        <w:ind w:left="1620" w:right="90"/>
        <w:pPrChange w:id="3798" w:author="Roberts, Julie" w:date="2022-03-17T15:23:00Z">
          <w:pPr>
            <w:pStyle w:val="Pleading3L3"/>
            <w:spacing w:before="360" w:line="480" w:lineRule="auto"/>
            <w:ind w:right="90"/>
          </w:pPr>
        </w:pPrChange>
      </w:pPr>
      <w:bookmarkStart w:id="3799" w:name="_Toc99034613"/>
      <w:ins w:id="3800" w:author="Roberts, Julie" w:date="2022-03-24T14:43:00Z">
        <w:r>
          <w:t>H</w:t>
        </w:r>
      </w:ins>
      <w:ins w:id="3801" w:author="Roberts, Julie" w:date="2022-03-17T15:23:00Z">
        <w:r w:rsidR="00B66D9C">
          <w:t>.</w:t>
        </w:r>
        <w:r w:rsidR="00B66D9C">
          <w:tab/>
        </w:r>
      </w:ins>
      <w:del w:id="3802" w:author="Roberts, Julie" w:date="2022-03-17T15:23:00Z">
        <w:r w:rsidR="000B3CD8" w:rsidRPr="00993D64" w:rsidDel="00B66D9C">
          <w:delText>EDF and Shell</w:delText>
        </w:r>
      </w:del>
      <w:bookmarkEnd w:id="3788"/>
      <w:ins w:id="3803" w:author="Roberts, Julie" w:date="2022-03-22T16:40:00Z">
        <w:r w:rsidR="00EA014C">
          <w:t>Exelon Generation</w:t>
        </w:r>
      </w:ins>
      <w:ins w:id="3804" w:author="Roberts, Julie" w:date="2022-03-17T15:23:00Z">
        <w:r w:rsidR="00B66D9C">
          <w:t xml:space="preserve"> </w:t>
        </w:r>
      </w:ins>
      <w:ins w:id="3805" w:author="Roberts, Julie" w:date="2022-03-17T15:24:00Z">
        <w:r w:rsidR="00B66D9C">
          <w:t>–</w:t>
        </w:r>
      </w:ins>
      <w:ins w:id="3806" w:author="Roberts, Julie" w:date="2022-03-17T15:23:00Z">
        <w:r w:rsidR="00B66D9C">
          <w:t xml:space="preserve"> Resource </w:t>
        </w:r>
      </w:ins>
      <w:ins w:id="3807" w:author="Roberts, Julie" w:date="2022-03-17T15:24:00Z">
        <w:r w:rsidR="00B66D9C">
          <w:t>Adequacy</w:t>
        </w:r>
      </w:ins>
      <w:bookmarkEnd w:id="3799"/>
      <w:r w:rsidR="000B3CD8" w:rsidRPr="00993D64">
        <w:t xml:space="preserve"> </w:t>
      </w:r>
    </w:p>
    <w:p w14:paraId="1860E2F6" w14:textId="2E9D6C82" w:rsidR="000B3CD8" w:rsidRPr="00436F29" w:rsidDel="00044D80" w:rsidRDefault="00044D80">
      <w:pPr>
        <w:pStyle w:val="BodyText2"/>
        <w:spacing w:after="0"/>
        <w:ind w:right="90" w:firstLine="720"/>
        <w:jc w:val="both"/>
        <w:rPr>
          <w:del w:id="3808" w:author="Roberts, Julie" w:date="2022-03-17T15:36:00Z"/>
          <w:b/>
          <w:caps/>
          <w:sz w:val="24"/>
        </w:rPr>
      </w:pPr>
      <w:ins w:id="3809" w:author="Roberts, Julie" w:date="2022-03-17T15:28:00Z">
        <w:r w:rsidRPr="00EC265E">
          <w:rPr>
            <w:sz w:val="24"/>
          </w:rPr>
          <w:t>BVES con</w:t>
        </w:r>
      </w:ins>
      <w:ins w:id="3810" w:author="Roberts, Julie" w:date="2022-03-17T15:29:00Z">
        <w:r w:rsidRPr="00044D80">
          <w:rPr>
            <w:sz w:val="24"/>
          </w:rPr>
          <w:t>tinued to conduct</w:t>
        </w:r>
      </w:ins>
      <w:ins w:id="3811" w:author="Roberts, Julie" w:date="2022-03-17T15:28:00Z">
        <w:r w:rsidRPr="00EC265E">
          <w:rPr>
            <w:sz w:val="24"/>
          </w:rPr>
          <w:t xml:space="preserve"> monthly competitive solicitations for RA to meet its</w:t>
        </w:r>
      </w:ins>
      <w:ins w:id="3812" w:author="Roberts, Julie" w:date="2022-03-17T15:29:00Z">
        <w:r w:rsidRPr="00044D80">
          <w:rPr>
            <w:sz w:val="24"/>
          </w:rPr>
          <w:t xml:space="preserve"> remaining</w:t>
        </w:r>
      </w:ins>
      <w:ins w:id="3813" w:author="Roberts, Julie" w:date="2022-03-17T15:28:00Z">
        <w:r w:rsidRPr="00EC265E">
          <w:rPr>
            <w:sz w:val="24"/>
          </w:rPr>
          <w:t xml:space="preserve"> </w:t>
        </w:r>
      </w:ins>
      <w:ins w:id="3814" w:author="Roberts, Julie" w:date="2022-03-17T15:35:00Z">
        <w:r w:rsidRPr="00044D80">
          <w:rPr>
            <w:sz w:val="24"/>
          </w:rPr>
          <w:t xml:space="preserve">2021 </w:t>
        </w:r>
      </w:ins>
      <w:ins w:id="3815" w:author="Roberts, Julie" w:date="2022-03-17T15:28:00Z">
        <w:r w:rsidRPr="00EC265E">
          <w:rPr>
            <w:sz w:val="24"/>
          </w:rPr>
          <w:t xml:space="preserve">RA requirements.  </w:t>
        </w:r>
      </w:ins>
      <w:ins w:id="3816" w:author="Roberts, Julie" w:date="2022-03-17T15:34:00Z">
        <w:r w:rsidRPr="00044D80">
          <w:rPr>
            <w:sz w:val="24"/>
          </w:rPr>
          <w:t>Two short-term contracts for RA were</w:t>
        </w:r>
      </w:ins>
      <w:ins w:id="3817" w:author="Roberts, Julie" w:date="2022-03-17T16:00:00Z">
        <w:r w:rsidR="00AF1310">
          <w:rPr>
            <w:sz w:val="24"/>
          </w:rPr>
          <w:t xml:space="preserve"> </w:t>
        </w:r>
      </w:ins>
      <w:ins w:id="3818" w:author="Roberts, Julie" w:date="2022-03-17T15:34:00Z">
        <w:r w:rsidRPr="00044D80">
          <w:rPr>
            <w:sz w:val="24"/>
          </w:rPr>
          <w:t xml:space="preserve">executed with </w:t>
        </w:r>
      </w:ins>
      <w:ins w:id="3819" w:author="Roberts, Julie" w:date="2022-03-25T10:05:00Z">
        <w:r w:rsidR="009F6254">
          <w:rPr>
            <w:sz w:val="24"/>
          </w:rPr>
          <w:t>Exelon  Generation</w:t>
        </w:r>
      </w:ins>
      <w:ins w:id="3820" w:author="Roberts, Julie" w:date="2022-03-17T15:34:00Z">
        <w:r w:rsidRPr="00044D80">
          <w:rPr>
            <w:sz w:val="24"/>
          </w:rPr>
          <w:t xml:space="preserve">. </w:t>
        </w:r>
      </w:ins>
      <w:ins w:id="3821" w:author="Roberts, Julie" w:date="2022-03-17T15:37:00Z">
        <w:r w:rsidRPr="00EC265E">
          <w:rPr>
            <w:sz w:val="24"/>
          </w:rPr>
          <w:t>The short-term contract</w:t>
        </w:r>
      </w:ins>
      <w:ins w:id="3822" w:author="Roberts, Julie" w:date="2022-03-17T15:38:00Z">
        <w:r>
          <w:rPr>
            <w:sz w:val="24"/>
          </w:rPr>
          <w:t>s</w:t>
        </w:r>
      </w:ins>
      <w:ins w:id="3823" w:author="Roberts, Julie" w:date="2022-03-17T15:37:00Z">
        <w:r w:rsidRPr="00EC265E">
          <w:rPr>
            <w:sz w:val="24"/>
          </w:rPr>
          <w:t xml:space="preserve"> with </w:t>
        </w:r>
      </w:ins>
      <w:ins w:id="3824" w:author="Roberts, Julie" w:date="2022-03-25T10:06:00Z">
        <w:r w:rsidR="009F6254">
          <w:rPr>
            <w:sz w:val="24"/>
          </w:rPr>
          <w:t>Exelon Generation</w:t>
        </w:r>
      </w:ins>
      <w:ins w:id="3825" w:author="Roberts, Julie" w:date="2022-03-17T15:37:00Z">
        <w:r w:rsidRPr="00EC265E">
          <w:rPr>
            <w:sz w:val="24"/>
          </w:rPr>
          <w:t xml:space="preserve"> secured RA capacity for the months of </w:t>
        </w:r>
      </w:ins>
      <w:ins w:id="3826" w:author="Roberts, Julie" w:date="2022-03-17T15:38:00Z">
        <w:r>
          <w:rPr>
            <w:sz w:val="24"/>
          </w:rPr>
          <w:t>June</w:t>
        </w:r>
      </w:ins>
      <w:ins w:id="3827" w:author="Roberts, Julie" w:date="2022-03-17T15:37:00Z">
        <w:r w:rsidRPr="00EC265E">
          <w:rPr>
            <w:sz w:val="24"/>
          </w:rPr>
          <w:t xml:space="preserve"> through </w:t>
        </w:r>
      </w:ins>
      <w:ins w:id="3828" w:author="Roberts, Julie" w:date="2022-03-17T15:39:00Z">
        <w:r w:rsidR="000A5D1E">
          <w:rPr>
            <w:sz w:val="24"/>
          </w:rPr>
          <w:t>August</w:t>
        </w:r>
      </w:ins>
      <w:ins w:id="3829" w:author="Roberts, Julie" w:date="2022-03-17T15:37:00Z">
        <w:r w:rsidRPr="00EC265E">
          <w:rPr>
            <w:sz w:val="24"/>
          </w:rPr>
          <w:t xml:space="preserve"> 2021.  The annual RA capacity product under the </w:t>
        </w:r>
      </w:ins>
      <w:ins w:id="3830" w:author="Roberts, Julie" w:date="2022-03-17T15:39:00Z">
        <w:r w:rsidR="000A5D1E">
          <w:rPr>
            <w:sz w:val="24"/>
          </w:rPr>
          <w:t xml:space="preserve">two </w:t>
        </w:r>
      </w:ins>
      <w:ins w:id="3831" w:author="Roberts, Julie" w:date="2022-03-25T10:06:00Z">
        <w:r w:rsidR="009F6254">
          <w:rPr>
            <w:sz w:val="24"/>
          </w:rPr>
          <w:t xml:space="preserve"> Exelon Generation</w:t>
        </w:r>
      </w:ins>
      <w:ins w:id="3832" w:author="Roberts, Julie" w:date="2022-03-17T15:39:00Z">
        <w:r w:rsidR="000A5D1E">
          <w:rPr>
            <w:sz w:val="24"/>
          </w:rPr>
          <w:t xml:space="preserve"> </w:t>
        </w:r>
      </w:ins>
      <w:ins w:id="3833" w:author="Roberts, Julie" w:date="2022-03-17T15:37:00Z">
        <w:r w:rsidRPr="00EC265E">
          <w:rPr>
            <w:sz w:val="24"/>
          </w:rPr>
          <w:t>agreement</w:t>
        </w:r>
      </w:ins>
      <w:ins w:id="3834" w:author="Roberts, Julie" w:date="2022-03-17T15:39:00Z">
        <w:r w:rsidR="000A5D1E">
          <w:rPr>
            <w:sz w:val="24"/>
          </w:rPr>
          <w:t>s</w:t>
        </w:r>
      </w:ins>
      <w:ins w:id="3835" w:author="Roberts, Julie" w:date="2022-03-17T15:37:00Z">
        <w:r w:rsidRPr="00EC265E">
          <w:rPr>
            <w:sz w:val="24"/>
          </w:rPr>
          <w:t xml:space="preserve"> from </w:t>
        </w:r>
      </w:ins>
      <w:ins w:id="3836" w:author="Roberts, Julie" w:date="2022-03-17T15:40:00Z">
        <w:r w:rsidR="000A5D1E">
          <w:rPr>
            <w:sz w:val="24"/>
          </w:rPr>
          <w:t>June</w:t>
        </w:r>
      </w:ins>
      <w:ins w:id="3837" w:author="Roberts, Julie" w:date="2022-03-17T15:37:00Z">
        <w:r w:rsidRPr="00EC265E">
          <w:rPr>
            <w:sz w:val="24"/>
          </w:rPr>
          <w:t xml:space="preserve"> 1, 2021 – </w:t>
        </w:r>
      </w:ins>
      <w:ins w:id="3838" w:author="Roberts, Julie" w:date="2022-03-17T15:40:00Z">
        <w:r w:rsidR="000A5D1E">
          <w:rPr>
            <w:sz w:val="24"/>
          </w:rPr>
          <w:t>August</w:t>
        </w:r>
      </w:ins>
      <w:ins w:id="3839" w:author="Roberts, Julie" w:date="2022-03-17T15:37:00Z">
        <w:r w:rsidRPr="00EC265E">
          <w:rPr>
            <w:sz w:val="24"/>
          </w:rPr>
          <w:t xml:space="preserve"> 31, 2021 are set forth in Table 2.</w:t>
        </w:r>
      </w:ins>
      <w:ins w:id="3840" w:author="Roberts, Julie" w:date="2022-03-25T13:49:00Z">
        <w:r w:rsidR="00171662">
          <w:rPr>
            <w:sz w:val="24"/>
          </w:rPr>
          <w:t>11</w:t>
        </w:r>
      </w:ins>
      <w:ins w:id="3841" w:author="Roberts, Julie" w:date="2022-03-17T15:37:00Z">
        <w:r w:rsidRPr="00EC265E">
          <w:rPr>
            <w:sz w:val="24"/>
          </w:rPr>
          <w:t xml:space="preserve"> below.</w:t>
        </w:r>
        <w:r w:rsidRPr="004E6E74">
          <w:t xml:space="preserve">  </w:t>
        </w:r>
      </w:ins>
      <w:del w:id="3842" w:author="Roberts, Julie" w:date="2022-03-17T15:36:00Z">
        <w:r w:rsidR="000B3CD8" w:rsidRPr="00436F29" w:rsidDel="00044D80">
          <w:rPr>
            <w:sz w:val="24"/>
          </w:rPr>
          <w:delText>In January 2011, BVES issued a</w:delText>
        </w:r>
        <w:r w:rsidR="000541F4" w:rsidDel="00044D80">
          <w:rPr>
            <w:sz w:val="24"/>
          </w:rPr>
          <w:delText>n</w:delText>
        </w:r>
        <w:r w:rsidR="000B3CD8" w:rsidRPr="00436F29" w:rsidDel="00044D80">
          <w:rPr>
            <w:sz w:val="24"/>
          </w:rPr>
          <w:delText xml:space="preserve"> RFP for Firm Power Supply (for conventional and/or renewable power), for the bulk of its energy needs.  Then, in December 2011 BVES issued another RFP for CAISO System Resource Adequacy (RA) and Local Resource Adequacy.   After reviewing all bids received, BVES entered into contract negotiations with Shell and EDF Trading North America, LLC (“EDF”).</w:delText>
        </w:r>
      </w:del>
    </w:p>
    <w:p w14:paraId="57EFA5AC" w14:textId="2C98CB7E" w:rsidR="000B3CD8" w:rsidRPr="00436F29" w:rsidDel="00044D80" w:rsidRDefault="000B3CD8" w:rsidP="00044D80">
      <w:pPr>
        <w:pStyle w:val="BodyText2"/>
        <w:spacing w:after="0"/>
        <w:ind w:right="90" w:firstLine="720"/>
        <w:jc w:val="both"/>
        <w:rPr>
          <w:del w:id="3843" w:author="Roberts, Julie" w:date="2022-03-17T15:36:00Z"/>
          <w:sz w:val="24"/>
        </w:rPr>
      </w:pPr>
      <w:del w:id="3844" w:author="Roberts, Julie" w:date="2022-03-17T15:36:00Z">
        <w:r w:rsidRPr="00436F29" w:rsidDel="00044D80">
          <w:rPr>
            <w:sz w:val="24"/>
          </w:rPr>
          <w:delText>Shell was awarded two of the four power products sought by BVES:  seasonal baseload energy and system RA.  EDF was awarded the annual baseload energy product and a physical peaking call option.</w:delText>
        </w:r>
      </w:del>
    </w:p>
    <w:p w14:paraId="1FB39B11" w14:textId="483E36A5" w:rsidR="000B3CD8" w:rsidRPr="00436F29" w:rsidDel="00044D80" w:rsidRDefault="000B3CD8" w:rsidP="00044D80">
      <w:pPr>
        <w:pStyle w:val="BodyText2"/>
        <w:spacing w:after="0"/>
        <w:ind w:right="90" w:firstLine="720"/>
        <w:jc w:val="both"/>
        <w:rPr>
          <w:del w:id="3845" w:author="Roberts, Julie" w:date="2022-03-17T15:36:00Z"/>
          <w:b/>
          <w:caps/>
          <w:sz w:val="24"/>
        </w:rPr>
      </w:pPr>
      <w:del w:id="3846" w:author="Roberts, Julie" w:date="2022-03-17T15:36:00Z">
        <w:r w:rsidRPr="00436F29" w:rsidDel="00044D80">
          <w:rPr>
            <w:sz w:val="24"/>
          </w:rPr>
          <w:delText>In Application 13-06-018, BVES submitted the EDF and Shell contracts for Commission review.  In D.14-12-003, the Commission found the contracts reasonable and pre-approved them subject to BVES filing an advice letter to request recovery of costs, which are later determined to be reasonable after final prices are negotiated and evaluated against the adopted benchmark price.</w:delText>
        </w:r>
        <w:r w:rsidRPr="00436F29" w:rsidDel="00044D80">
          <w:rPr>
            <w:rStyle w:val="FootnoteReference"/>
            <w:sz w:val="24"/>
          </w:rPr>
          <w:footnoteReference w:id="5"/>
        </w:r>
        <w:r w:rsidRPr="00436F29" w:rsidDel="00044D80">
          <w:rPr>
            <w:sz w:val="24"/>
          </w:rPr>
          <w:delText xml:space="preserve">  On January 22, 2015, the Commission approved Advice Letter 296-E seeking authority to recover the actual costs of energy and capacity from the Shell seasonal baseload contract and the EDF annual baseload and physical call option contracts.  On February 24, 2013, the Commission approved Advice Letter 297-E seeking authority to recover the actual costs of capacity from the Shell System Resource Adequacy contract.</w:delText>
        </w:r>
      </w:del>
    </w:p>
    <w:p w14:paraId="48509E03" w14:textId="04473B45" w:rsidR="000B3CD8" w:rsidRPr="00436F29" w:rsidDel="00044D80" w:rsidRDefault="000B3CD8" w:rsidP="00044D80">
      <w:pPr>
        <w:pStyle w:val="BodyText2"/>
        <w:spacing w:after="0"/>
        <w:ind w:right="90" w:firstLine="720"/>
        <w:jc w:val="both"/>
        <w:rPr>
          <w:del w:id="3849" w:author="Roberts, Julie" w:date="2022-03-17T15:37:00Z"/>
          <w:sz w:val="24"/>
        </w:rPr>
      </w:pPr>
      <w:del w:id="3850" w:author="Roberts, Julie" w:date="2022-03-17T15:36:00Z">
        <w:r w:rsidRPr="00436F29" w:rsidDel="00044D80">
          <w:rPr>
            <w:sz w:val="24"/>
          </w:rPr>
          <w:delText>Set forth in Table 2.1</w:delText>
        </w:r>
        <w:r w:rsidR="00A743DB" w:rsidDel="00044D80">
          <w:rPr>
            <w:sz w:val="24"/>
          </w:rPr>
          <w:delText>0</w:delText>
        </w:r>
        <w:r w:rsidRPr="00436F29" w:rsidDel="00044D80">
          <w:rPr>
            <w:sz w:val="24"/>
          </w:rPr>
          <w:delText xml:space="preserve"> below are the costs related to annual and seasonal baseload products under the EDF and Shell contracts for January 1, 2015 through October 31, 2016.  The costs shown below are included in the row titled “Long-term Purchased Energy” costs in Table 2.1</w:delText>
        </w:r>
      </w:del>
    </w:p>
    <w:p w14:paraId="57CAB3D4" w14:textId="0A289A18" w:rsidR="000B3CD8" w:rsidRPr="00A81DCE" w:rsidRDefault="000B3CD8" w:rsidP="00436F29">
      <w:pPr>
        <w:pStyle w:val="BodyText"/>
        <w:keepNext/>
        <w:widowControl/>
        <w:spacing w:line="480" w:lineRule="auto"/>
        <w:ind w:right="86" w:firstLine="0"/>
        <w:jc w:val="center"/>
        <w:rPr>
          <w:b/>
        </w:rPr>
      </w:pPr>
      <w:r w:rsidRPr="00A81DCE">
        <w:rPr>
          <w:b/>
        </w:rPr>
        <w:t>Table 2.</w:t>
      </w:r>
      <w:del w:id="3851" w:author="Roberts, Julie" w:date="2022-03-17T15:40:00Z">
        <w:r w:rsidR="00D37068" w:rsidDel="000A5D1E">
          <w:rPr>
            <w:b/>
          </w:rPr>
          <w:delText>10</w:delText>
        </w:r>
      </w:del>
      <w:ins w:id="3852" w:author="Roberts, Julie" w:date="2022-03-25T10:26:00Z">
        <w:r w:rsidR="001058D5">
          <w:rPr>
            <w:b/>
          </w:rPr>
          <w:t>1</w:t>
        </w:r>
      </w:ins>
      <w:ins w:id="3853" w:author="Roberts, Julie" w:date="2022-03-25T13:53:00Z">
        <w:r w:rsidR="002F1F16">
          <w:rPr>
            <w:b/>
          </w:rPr>
          <w:t>1</w:t>
        </w:r>
      </w:ins>
    </w:p>
    <w:p w14:paraId="1661A495" w14:textId="57E6E907" w:rsidR="000B3CD8" w:rsidRPr="00A81DCE" w:rsidRDefault="000B3CD8" w:rsidP="00436F29">
      <w:pPr>
        <w:pStyle w:val="BodyText"/>
        <w:keepNext/>
        <w:widowControl/>
        <w:spacing w:line="480" w:lineRule="auto"/>
        <w:ind w:right="86" w:firstLine="0"/>
        <w:jc w:val="center"/>
        <w:rPr>
          <w:b/>
        </w:rPr>
      </w:pPr>
      <w:del w:id="3854" w:author="Roberts, Julie" w:date="2022-03-17T15:43:00Z">
        <w:r w:rsidRPr="00A81DCE" w:rsidDel="000A5D1E">
          <w:rPr>
            <w:b/>
          </w:rPr>
          <w:delText>EDF and Shell Annual and Seasonal Baseload Costs</w:delText>
        </w:r>
      </w:del>
      <w:ins w:id="3855" w:author="Roberts, Julie" w:date="2022-03-22T16:37:00Z">
        <w:r w:rsidR="00EA014C">
          <w:rPr>
            <w:b/>
          </w:rPr>
          <w:t>Exelon Generation</w:t>
        </w:r>
      </w:ins>
      <w:ins w:id="3856" w:author="Roberts, Julie" w:date="2022-03-17T15:43:00Z">
        <w:r w:rsidR="000A5D1E">
          <w:rPr>
            <w:b/>
          </w:rPr>
          <w:t xml:space="preserve"> Resource Adequacy Contracts </w:t>
        </w:r>
      </w:ins>
      <w:r w:rsidR="00DC2C52">
        <w:rPr>
          <w:b/>
        </w:rPr>
        <w:t xml:space="preserve"> </w:t>
      </w:r>
    </w:p>
    <w:tbl>
      <w:tblPr>
        <w:tblW w:w="8290" w:type="dxa"/>
        <w:jc w:val="center"/>
        <w:tblLook w:val="04A0" w:firstRow="1" w:lastRow="0" w:firstColumn="1" w:lastColumn="0" w:noHBand="0" w:noVBand="1"/>
        <w:tblPrChange w:id="3857" w:author="Roberts, Julie" w:date="2022-03-17T15:44:00Z">
          <w:tblPr>
            <w:tblW w:w="8290" w:type="dxa"/>
            <w:jc w:val="center"/>
            <w:tblLook w:val="04A0" w:firstRow="1" w:lastRow="0" w:firstColumn="1" w:lastColumn="0" w:noHBand="0" w:noVBand="1"/>
          </w:tblPr>
        </w:tblPrChange>
      </w:tblPr>
      <w:tblGrid>
        <w:gridCol w:w="3220"/>
        <w:gridCol w:w="2689"/>
        <w:gridCol w:w="2381"/>
        <w:tblGridChange w:id="3858">
          <w:tblGrid>
            <w:gridCol w:w="3220"/>
            <w:gridCol w:w="2689"/>
            <w:gridCol w:w="2381"/>
          </w:tblGrid>
        </w:tblGridChange>
      </w:tblGrid>
      <w:tr w:rsidR="000B3CD8" w:rsidRPr="003F0391" w:rsidDel="000A5D1E" w14:paraId="6FF98637" w14:textId="642BED01" w:rsidTr="000A5D1E">
        <w:trPr>
          <w:trHeight w:val="300"/>
          <w:jc w:val="center"/>
          <w:del w:id="3859" w:author="Roberts, Julie" w:date="2022-03-17T15:45:00Z"/>
          <w:trPrChange w:id="3860" w:author="Roberts, Julie" w:date="2022-03-17T15:44:00Z">
            <w:trPr>
              <w:trHeight w:val="300"/>
              <w:jc w:val="center"/>
            </w:trPr>
          </w:trPrChange>
        </w:trPr>
        <w:tc>
          <w:tcPr>
            <w:tcW w:w="3220" w:type="dxa"/>
            <w:tcBorders>
              <w:top w:val="single" w:sz="8" w:space="0" w:color="auto"/>
              <w:left w:val="single" w:sz="8" w:space="0" w:color="auto"/>
              <w:bottom w:val="single" w:sz="8" w:space="0" w:color="000000"/>
              <w:right w:val="single" w:sz="8" w:space="0" w:color="000000"/>
            </w:tcBorders>
            <w:shd w:val="clear" w:color="auto" w:fill="auto"/>
            <w:vAlign w:val="center"/>
            <w:tcPrChange w:id="3861" w:author="Roberts, Julie" w:date="2022-03-17T15:44:00Z">
              <w:tcPr>
                <w:tcW w:w="3220" w:type="dxa"/>
                <w:tcBorders>
                  <w:top w:val="single" w:sz="8" w:space="0" w:color="auto"/>
                  <w:left w:val="single" w:sz="8" w:space="0" w:color="auto"/>
                  <w:bottom w:val="single" w:sz="8" w:space="0" w:color="000000"/>
                  <w:right w:val="single" w:sz="8" w:space="0" w:color="000000"/>
                </w:tcBorders>
                <w:shd w:val="clear" w:color="auto" w:fill="auto"/>
                <w:vAlign w:val="center"/>
              </w:tcPr>
            </w:tcPrChange>
          </w:tcPr>
          <w:p w14:paraId="3AF3B66E" w14:textId="25A39330" w:rsidR="000B3CD8" w:rsidRPr="003F0391" w:rsidDel="000A5D1E" w:rsidRDefault="000B3CD8" w:rsidP="00C053A5">
            <w:pPr>
              <w:spacing w:line="240" w:lineRule="auto"/>
              <w:ind w:right="90"/>
              <w:jc w:val="both"/>
              <w:rPr>
                <w:del w:id="3862" w:author="Roberts, Julie" w:date="2022-03-17T15:45:00Z"/>
                <w:rFonts w:eastAsia="Times New Roman"/>
                <w:b/>
                <w:bCs/>
                <w:color w:val="000000"/>
                <w:sz w:val="22"/>
                <w:szCs w:val="22"/>
              </w:rPr>
            </w:pPr>
          </w:p>
        </w:tc>
        <w:tc>
          <w:tcPr>
            <w:tcW w:w="2689" w:type="dxa"/>
            <w:tcBorders>
              <w:top w:val="single" w:sz="8" w:space="0" w:color="auto"/>
              <w:left w:val="nil"/>
              <w:bottom w:val="single" w:sz="8" w:space="0" w:color="000000"/>
              <w:right w:val="single" w:sz="8" w:space="0" w:color="auto"/>
            </w:tcBorders>
            <w:shd w:val="clear" w:color="auto" w:fill="auto"/>
            <w:vAlign w:val="center"/>
            <w:tcPrChange w:id="3863" w:author="Roberts, Julie" w:date="2022-03-17T15:44:00Z">
              <w:tcPr>
                <w:tcW w:w="2689" w:type="dxa"/>
                <w:tcBorders>
                  <w:top w:val="single" w:sz="8" w:space="0" w:color="auto"/>
                  <w:left w:val="nil"/>
                  <w:bottom w:val="single" w:sz="8" w:space="0" w:color="000000"/>
                  <w:right w:val="single" w:sz="8" w:space="0" w:color="auto"/>
                </w:tcBorders>
                <w:shd w:val="clear" w:color="auto" w:fill="auto"/>
                <w:vAlign w:val="center"/>
              </w:tcPr>
            </w:tcPrChange>
          </w:tcPr>
          <w:p w14:paraId="32AA6CAF" w14:textId="0F52665E" w:rsidR="000B3CD8" w:rsidRPr="003F0391" w:rsidDel="000A5D1E" w:rsidRDefault="000B3CD8" w:rsidP="00C053A5">
            <w:pPr>
              <w:spacing w:line="240" w:lineRule="auto"/>
              <w:ind w:right="90"/>
              <w:jc w:val="center"/>
              <w:rPr>
                <w:del w:id="3864" w:author="Roberts, Julie" w:date="2022-03-17T15:45:00Z"/>
                <w:rFonts w:eastAsia="Times New Roman"/>
                <w:b/>
                <w:bCs/>
                <w:color w:val="000000"/>
                <w:sz w:val="22"/>
                <w:szCs w:val="22"/>
              </w:rPr>
            </w:pPr>
            <w:del w:id="3865" w:author="Roberts, Julie" w:date="2022-03-17T15:44:00Z">
              <w:r w:rsidRPr="003F0391" w:rsidDel="000A5D1E">
                <w:rPr>
                  <w:rFonts w:eastAsia="Times New Roman"/>
                  <w:b/>
                  <w:bCs/>
                  <w:color w:val="000000"/>
                  <w:sz w:val="22"/>
                  <w:szCs w:val="22"/>
                </w:rPr>
                <w:delText>2015</w:delText>
              </w:r>
            </w:del>
          </w:p>
        </w:tc>
        <w:tc>
          <w:tcPr>
            <w:tcW w:w="2381" w:type="dxa"/>
            <w:tcBorders>
              <w:top w:val="single" w:sz="8" w:space="0" w:color="auto"/>
              <w:left w:val="nil"/>
              <w:bottom w:val="single" w:sz="8" w:space="0" w:color="auto"/>
              <w:right w:val="single" w:sz="8" w:space="0" w:color="auto"/>
            </w:tcBorders>
            <w:shd w:val="clear" w:color="auto" w:fill="auto"/>
            <w:vAlign w:val="center"/>
            <w:tcPrChange w:id="3866" w:author="Roberts, Julie" w:date="2022-03-17T15:44:00Z">
              <w:tcPr>
                <w:tcW w:w="2381" w:type="dxa"/>
                <w:tcBorders>
                  <w:top w:val="single" w:sz="8" w:space="0" w:color="auto"/>
                  <w:left w:val="nil"/>
                  <w:bottom w:val="single" w:sz="8" w:space="0" w:color="auto"/>
                  <w:right w:val="single" w:sz="8" w:space="0" w:color="auto"/>
                </w:tcBorders>
                <w:shd w:val="clear" w:color="auto" w:fill="auto"/>
                <w:vAlign w:val="center"/>
              </w:tcPr>
            </w:tcPrChange>
          </w:tcPr>
          <w:p w14:paraId="4F183D6E" w14:textId="672DD407" w:rsidR="000B3CD8" w:rsidRPr="003F0391" w:rsidDel="000A5D1E" w:rsidRDefault="000B3CD8" w:rsidP="00C053A5">
            <w:pPr>
              <w:spacing w:line="240" w:lineRule="auto"/>
              <w:ind w:right="90"/>
              <w:jc w:val="center"/>
              <w:rPr>
                <w:del w:id="3867" w:author="Roberts, Julie" w:date="2022-03-17T15:45:00Z"/>
                <w:rFonts w:eastAsia="Times New Roman"/>
                <w:b/>
                <w:bCs/>
                <w:color w:val="000000"/>
                <w:sz w:val="22"/>
                <w:szCs w:val="22"/>
              </w:rPr>
            </w:pPr>
            <w:del w:id="3868" w:author="Roberts, Julie" w:date="2022-03-17T15:44:00Z">
              <w:r w:rsidRPr="003F0391" w:rsidDel="000A5D1E">
                <w:rPr>
                  <w:rFonts w:eastAsia="Times New Roman"/>
                  <w:b/>
                  <w:bCs/>
                  <w:color w:val="000000"/>
                  <w:sz w:val="22"/>
                  <w:szCs w:val="22"/>
                </w:rPr>
                <w:delText>2016</w:delText>
              </w:r>
              <w:r w:rsidR="00436F29" w:rsidDel="000A5D1E">
                <w:rPr>
                  <w:rFonts w:eastAsia="Times New Roman"/>
                  <w:b/>
                  <w:bCs/>
                  <w:color w:val="000000"/>
                  <w:sz w:val="22"/>
                  <w:szCs w:val="22"/>
                </w:rPr>
                <w:br/>
              </w:r>
              <w:r w:rsidRPr="003F0391" w:rsidDel="000A5D1E">
                <w:rPr>
                  <w:rFonts w:eastAsia="Times New Roman"/>
                  <w:b/>
                  <w:bCs/>
                  <w:color w:val="000000"/>
                  <w:sz w:val="22"/>
                  <w:szCs w:val="22"/>
                </w:rPr>
                <w:delText>January - October</w:delText>
              </w:r>
            </w:del>
          </w:p>
        </w:tc>
      </w:tr>
      <w:tr w:rsidR="000B3CD8" w:rsidRPr="003F0391" w:rsidDel="000A5D1E" w14:paraId="63A3027B" w14:textId="28B9889F" w:rsidTr="000A5D1E">
        <w:trPr>
          <w:trHeight w:val="300"/>
          <w:jc w:val="center"/>
          <w:del w:id="3869" w:author="Roberts, Julie" w:date="2022-03-17T15:45:00Z"/>
          <w:trPrChange w:id="3870" w:author="Roberts, Julie" w:date="2022-03-17T15:44:00Z">
            <w:trPr>
              <w:trHeight w:val="300"/>
              <w:jc w:val="center"/>
            </w:trPr>
          </w:trPrChange>
        </w:trPr>
        <w:tc>
          <w:tcPr>
            <w:tcW w:w="3220" w:type="dxa"/>
            <w:tcBorders>
              <w:top w:val="nil"/>
              <w:left w:val="single" w:sz="8" w:space="0" w:color="auto"/>
              <w:bottom w:val="single" w:sz="8" w:space="0" w:color="000000"/>
              <w:right w:val="single" w:sz="8" w:space="0" w:color="000000"/>
            </w:tcBorders>
            <w:shd w:val="clear" w:color="auto" w:fill="auto"/>
            <w:vAlign w:val="center"/>
            <w:tcPrChange w:id="3871" w:author="Roberts, Julie" w:date="2022-03-17T15:44:00Z">
              <w:tcPr>
                <w:tcW w:w="3220" w:type="dxa"/>
                <w:tcBorders>
                  <w:top w:val="nil"/>
                  <w:left w:val="single" w:sz="8" w:space="0" w:color="auto"/>
                  <w:bottom w:val="single" w:sz="8" w:space="0" w:color="000000"/>
                  <w:right w:val="single" w:sz="8" w:space="0" w:color="000000"/>
                </w:tcBorders>
                <w:shd w:val="clear" w:color="auto" w:fill="auto"/>
                <w:vAlign w:val="center"/>
              </w:tcPr>
            </w:tcPrChange>
          </w:tcPr>
          <w:p w14:paraId="529EE357" w14:textId="04301EC0" w:rsidR="000B3CD8" w:rsidRPr="003F0391" w:rsidDel="000A5D1E" w:rsidRDefault="000B3CD8" w:rsidP="00C053A5">
            <w:pPr>
              <w:spacing w:line="240" w:lineRule="auto"/>
              <w:ind w:right="90"/>
              <w:jc w:val="both"/>
              <w:rPr>
                <w:del w:id="3872" w:author="Roberts, Julie" w:date="2022-03-17T15:45:00Z"/>
                <w:rFonts w:eastAsia="Times New Roman"/>
                <w:b/>
                <w:bCs/>
                <w:color w:val="000000"/>
                <w:sz w:val="22"/>
                <w:szCs w:val="22"/>
              </w:rPr>
            </w:pPr>
            <w:del w:id="3873" w:author="Roberts, Julie" w:date="2022-03-17T15:44:00Z">
              <w:r w:rsidRPr="003F0391" w:rsidDel="000A5D1E">
                <w:rPr>
                  <w:rFonts w:eastAsia="Times New Roman"/>
                  <w:b/>
                  <w:bCs/>
                  <w:color w:val="000000"/>
                  <w:sz w:val="22"/>
                  <w:szCs w:val="22"/>
                </w:rPr>
                <w:delText>Annual Baseload Cost (EDF)</w:delText>
              </w:r>
            </w:del>
          </w:p>
        </w:tc>
        <w:tc>
          <w:tcPr>
            <w:tcW w:w="2689" w:type="dxa"/>
            <w:tcBorders>
              <w:top w:val="nil"/>
              <w:left w:val="nil"/>
              <w:bottom w:val="single" w:sz="8" w:space="0" w:color="000000"/>
              <w:right w:val="single" w:sz="8" w:space="0" w:color="auto"/>
            </w:tcBorders>
            <w:shd w:val="clear" w:color="auto" w:fill="auto"/>
            <w:vAlign w:val="center"/>
            <w:tcPrChange w:id="3874" w:author="Roberts, Julie" w:date="2022-03-17T15:44:00Z">
              <w:tcPr>
                <w:tcW w:w="2689" w:type="dxa"/>
                <w:tcBorders>
                  <w:top w:val="nil"/>
                  <w:left w:val="nil"/>
                  <w:bottom w:val="single" w:sz="8" w:space="0" w:color="000000"/>
                  <w:right w:val="single" w:sz="8" w:space="0" w:color="auto"/>
                </w:tcBorders>
                <w:shd w:val="clear" w:color="auto" w:fill="auto"/>
                <w:vAlign w:val="center"/>
              </w:tcPr>
            </w:tcPrChange>
          </w:tcPr>
          <w:p w14:paraId="34846815" w14:textId="451867FE" w:rsidR="000B3CD8" w:rsidRPr="003F0391" w:rsidDel="000A5D1E" w:rsidRDefault="000B3CD8" w:rsidP="00C053A5">
            <w:pPr>
              <w:spacing w:line="240" w:lineRule="auto"/>
              <w:ind w:right="90"/>
              <w:jc w:val="center"/>
              <w:rPr>
                <w:del w:id="3875" w:author="Roberts, Julie" w:date="2022-03-17T15:45:00Z"/>
                <w:rFonts w:eastAsia="Times New Roman"/>
                <w:b/>
                <w:bCs/>
                <w:color w:val="000000"/>
                <w:sz w:val="22"/>
                <w:szCs w:val="22"/>
              </w:rPr>
            </w:pPr>
            <w:del w:id="3876" w:author="Roberts, Julie" w:date="2022-03-17T15:44:00Z">
              <w:r w:rsidRPr="003F0391" w:rsidDel="000A5D1E">
                <w:rPr>
                  <w:rFonts w:eastAsia="Times New Roman"/>
                  <w:b/>
                  <w:bCs/>
                  <w:color w:val="000000"/>
                  <w:sz w:val="22"/>
                  <w:szCs w:val="22"/>
                </w:rPr>
                <w:delText>$4,993,200</w:delText>
              </w:r>
            </w:del>
          </w:p>
        </w:tc>
        <w:tc>
          <w:tcPr>
            <w:tcW w:w="2381" w:type="dxa"/>
            <w:tcBorders>
              <w:top w:val="nil"/>
              <w:left w:val="nil"/>
              <w:bottom w:val="single" w:sz="8" w:space="0" w:color="auto"/>
              <w:right w:val="single" w:sz="8" w:space="0" w:color="auto"/>
            </w:tcBorders>
            <w:shd w:val="clear" w:color="auto" w:fill="auto"/>
            <w:vAlign w:val="center"/>
            <w:tcPrChange w:id="3877" w:author="Roberts, Julie" w:date="2022-03-17T15:44:00Z">
              <w:tcPr>
                <w:tcW w:w="2381" w:type="dxa"/>
                <w:tcBorders>
                  <w:top w:val="nil"/>
                  <w:left w:val="nil"/>
                  <w:bottom w:val="single" w:sz="8" w:space="0" w:color="auto"/>
                  <w:right w:val="single" w:sz="8" w:space="0" w:color="auto"/>
                </w:tcBorders>
                <w:shd w:val="clear" w:color="auto" w:fill="auto"/>
                <w:vAlign w:val="center"/>
              </w:tcPr>
            </w:tcPrChange>
          </w:tcPr>
          <w:p w14:paraId="5699C18C" w14:textId="545A569C" w:rsidR="000B3CD8" w:rsidRPr="003F0391" w:rsidDel="000A5D1E" w:rsidRDefault="000B3CD8" w:rsidP="00C053A5">
            <w:pPr>
              <w:spacing w:line="240" w:lineRule="auto"/>
              <w:ind w:right="90"/>
              <w:jc w:val="center"/>
              <w:rPr>
                <w:del w:id="3878" w:author="Roberts, Julie" w:date="2022-03-17T15:45:00Z"/>
                <w:rFonts w:eastAsia="Times New Roman"/>
                <w:b/>
                <w:bCs/>
                <w:color w:val="000000"/>
                <w:sz w:val="22"/>
                <w:szCs w:val="22"/>
              </w:rPr>
            </w:pPr>
            <w:del w:id="3879" w:author="Roberts, Julie" w:date="2022-03-17T15:44:00Z">
              <w:r w:rsidRPr="003F0391" w:rsidDel="000A5D1E">
                <w:rPr>
                  <w:rFonts w:eastAsia="Times New Roman"/>
                  <w:b/>
                  <w:bCs/>
                  <w:color w:val="000000"/>
                  <w:sz w:val="22"/>
                  <w:szCs w:val="22"/>
                </w:rPr>
                <w:delText>$4,171,830</w:delText>
              </w:r>
            </w:del>
          </w:p>
        </w:tc>
      </w:tr>
      <w:tr w:rsidR="000B3CD8" w:rsidRPr="003F0391" w:rsidDel="000A5D1E" w14:paraId="2C39F95D" w14:textId="2A3146FC" w:rsidTr="000A5D1E">
        <w:trPr>
          <w:trHeight w:val="300"/>
          <w:jc w:val="center"/>
          <w:del w:id="3880" w:author="Roberts, Julie" w:date="2022-03-17T15:45:00Z"/>
          <w:trPrChange w:id="3881" w:author="Roberts, Julie" w:date="2022-03-17T15:44:00Z">
            <w:trPr>
              <w:trHeight w:val="300"/>
              <w:jc w:val="center"/>
            </w:trPr>
          </w:trPrChange>
        </w:trPr>
        <w:tc>
          <w:tcPr>
            <w:tcW w:w="3220" w:type="dxa"/>
            <w:tcBorders>
              <w:top w:val="nil"/>
              <w:left w:val="single" w:sz="8" w:space="0" w:color="auto"/>
              <w:bottom w:val="single" w:sz="8" w:space="0" w:color="000000"/>
              <w:right w:val="single" w:sz="8" w:space="0" w:color="000000"/>
            </w:tcBorders>
            <w:shd w:val="clear" w:color="auto" w:fill="auto"/>
            <w:vAlign w:val="center"/>
            <w:tcPrChange w:id="3882" w:author="Roberts, Julie" w:date="2022-03-17T15:44:00Z">
              <w:tcPr>
                <w:tcW w:w="3220" w:type="dxa"/>
                <w:tcBorders>
                  <w:top w:val="nil"/>
                  <w:left w:val="single" w:sz="8" w:space="0" w:color="auto"/>
                  <w:bottom w:val="single" w:sz="8" w:space="0" w:color="000000"/>
                  <w:right w:val="single" w:sz="8" w:space="0" w:color="000000"/>
                </w:tcBorders>
                <w:shd w:val="clear" w:color="auto" w:fill="auto"/>
                <w:vAlign w:val="center"/>
              </w:tcPr>
            </w:tcPrChange>
          </w:tcPr>
          <w:p w14:paraId="7FA314BA" w14:textId="70BB0F74" w:rsidR="000B3CD8" w:rsidRPr="003F0391" w:rsidDel="000A5D1E" w:rsidRDefault="000B3CD8" w:rsidP="00C053A5">
            <w:pPr>
              <w:spacing w:line="240" w:lineRule="auto"/>
              <w:ind w:right="90"/>
              <w:jc w:val="both"/>
              <w:rPr>
                <w:del w:id="3883" w:author="Roberts, Julie" w:date="2022-03-17T15:45:00Z"/>
                <w:rFonts w:eastAsia="Times New Roman"/>
                <w:b/>
                <w:bCs/>
                <w:color w:val="000000"/>
                <w:sz w:val="22"/>
                <w:szCs w:val="22"/>
              </w:rPr>
            </w:pPr>
            <w:del w:id="3884" w:author="Roberts, Julie" w:date="2022-03-17T15:44:00Z">
              <w:r w:rsidRPr="003F0391" w:rsidDel="000A5D1E">
                <w:rPr>
                  <w:rFonts w:eastAsia="Times New Roman"/>
                  <w:b/>
                  <w:bCs/>
                  <w:color w:val="000000"/>
                  <w:sz w:val="22"/>
                  <w:szCs w:val="22"/>
                </w:rPr>
                <w:delText>Seasonal Baseload Cost (Shell)</w:delText>
              </w:r>
            </w:del>
          </w:p>
        </w:tc>
        <w:tc>
          <w:tcPr>
            <w:tcW w:w="2689" w:type="dxa"/>
            <w:tcBorders>
              <w:top w:val="nil"/>
              <w:left w:val="nil"/>
              <w:bottom w:val="single" w:sz="8" w:space="0" w:color="000000"/>
              <w:right w:val="single" w:sz="8" w:space="0" w:color="auto"/>
            </w:tcBorders>
            <w:shd w:val="clear" w:color="auto" w:fill="auto"/>
            <w:vAlign w:val="center"/>
            <w:tcPrChange w:id="3885" w:author="Roberts, Julie" w:date="2022-03-17T15:44:00Z">
              <w:tcPr>
                <w:tcW w:w="2689" w:type="dxa"/>
                <w:tcBorders>
                  <w:top w:val="nil"/>
                  <w:left w:val="nil"/>
                  <w:bottom w:val="single" w:sz="8" w:space="0" w:color="000000"/>
                  <w:right w:val="single" w:sz="8" w:space="0" w:color="auto"/>
                </w:tcBorders>
                <w:shd w:val="clear" w:color="auto" w:fill="auto"/>
                <w:vAlign w:val="center"/>
              </w:tcPr>
            </w:tcPrChange>
          </w:tcPr>
          <w:p w14:paraId="2E5F20ED" w14:textId="534CD139" w:rsidR="000B3CD8" w:rsidRPr="003F0391" w:rsidDel="000A5D1E" w:rsidRDefault="000B3CD8" w:rsidP="00C053A5">
            <w:pPr>
              <w:spacing w:line="240" w:lineRule="auto"/>
              <w:ind w:right="90"/>
              <w:jc w:val="center"/>
              <w:rPr>
                <w:del w:id="3886" w:author="Roberts, Julie" w:date="2022-03-17T15:45:00Z"/>
                <w:rFonts w:eastAsia="Times New Roman"/>
                <w:b/>
                <w:bCs/>
                <w:color w:val="000000"/>
                <w:sz w:val="22"/>
                <w:szCs w:val="22"/>
              </w:rPr>
            </w:pPr>
            <w:del w:id="3887" w:author="Roberts, Julie" w:date="2022-03-17T15:44:00Z">
              <w:r w:rsidRPr="003F0391" w:rsidDel="000A5D1E">
                <w:rPr>
                  <w:rFonts w:eastAsia="Times New Roman"/>
                  <w:b/>
                  <w:bCs/>
                  <w:color w:val="000000"/>
                  <w:sz w:val="22"/>
                  <w:szCs w:val="22"/>
                </w:rPr>
                <w:delText>$810,793</w:delText>
              </w:r>
            </w:del>
          </w:p>
        </w:tc>
        <w:tc>
          <w:tcPr>
            <w:tcW w:w="2381" w:type="dxa"/>
            <w:tcBorders>
              <w:top w:val="nil"/>
              <w:left w:val="nil"/>
              <w:bottom w:val="single" w:sz="8" w:space="0" w:color="auto"/>
              <w:right w:val="single" w:sz="8" w:space="0" w:color="auto"/>
            </w:tcBorders>
            <w:shd w:val="clear" w:color="auto" w:fill="auto"/>
            <w:vAlign w:val="center"/>
            <w:tcPrChange w:id="3888" w:author="Roberts, Julie" w:date="2022-03-17T15:44:00Z">
              <w:tcPr>
                <w:tcW w:w="2381" w:type="dxa"/>
                <w:tcBorders>
                  <w:top w:val="nil"/>
                  <w:left w:val="nil"/>
                  <w:bottom w:val="single" w:sz="8" w:space="0" w:color="auto"/>
                  <w:right w:val="single" w:sz="8" w:space="0" w:color="auto"/>
                </w:tcBorders>
                <w:shd w:val="clear" w:color="auto" w:fill="auto"/>
                <w:vAlign w:val="center"/>
              </w:tcPr>
            </w:tcPrChange>
          </w:tcPr>
          <w:p w14:paraId="127EF998" w14:textId="450349C1" w:rsidR="000B3CD8" w:rsidRPr="003F0391" w:rsidDel="000A5D1E" w:rsidRDefault="000B3CD8" w:rsidP="00C053A5">
            <w:pPr>
              <w:spacing w:line="240" w:lineRule="auto"/>
              <w:ind w:right="90"/>
              <w:jc w:val="center"/>
              <w:rPr>
                <w:del w:id="3889" w:author="Roberts, Julie" w:date="2022-03-17T15:45:00Z"/>
                <w:rFonts w:eastAsia="Times New Roman"/>
                <w:b/>
                <w:bCs/>
                <w:color w:val="000000"/>
                <w:sz w:val="22"/>
                <w:szCs w:val="22"/>
              </w:rPr>
            </w:pPr>
            <w:del w:id="3890" w:author="Roberts, Julie" w:date="2022-03-17T15:44:00Z">
              <w:r w:rsidRPr="003F0391" w:rsidDel="000A5D1E">
                <w:rPr>
                  <w:rFonts w:eastAsia="Times New Roman"/>
                  <w:b/>
                  <w:bCs/>
                  <w:color w:val="000000"/>
                  <w:sz w:val="22"/>
                  <w:szCs w:val="22"/>
                </w:rPr>
                <w:delText>$436,464</w:delText>
              </w:r>
            </w:del>
          </w:p>
        </w:tc>
      </w:tr>
    </w:tbl>
    <w:p w14:paraId="472020A7" w14:textId="7764C208" w:rsidR="000B3CD8" w:rsidRDefault="000B3CD8" w:rsidP="000B3CD8">
      <w:pPr>
        <w:pStyle w:val="BodyText"/>
        <w:spacing w:line="480" w:lineRule="auto"/>
        <w:ind w:right="90" w:firstLine="0"/>
        <w:rPr>
          <w:ins w:id="3891" w:author="Roberts, Julie" w:date="2022-03-17T15:45:00Z"/>
        </w:rPr>
      </w:pPr>
    </w:p>
    <w:tbl>
      <w:tblPr>
        <w:tblW w:w="8033" w:type="dxa"/>
        <w:jc w:val="center"/>
        <w:tblLook w:val="04A0" w:firstRow="1" w:lastRow="0" w:firstColumn="1" w:lastColumn="0" w:noHBand="0" w:noVBand="1"/>
        <w:tblPrChange w:id="3892" w:author="Roberts, Julie" w:date="2022-03-17T16:10:00Z">
          <w:tblPr>
            <w:tblW w:w="8033" w:type="dxa"/>
            <w:jc w:val="center"/>
            <w:tblLook w:val="04A0" w:firstRow="1" w:lastRow="0" w:firstColumn="1" w:lastColumn="0" w:noHBand="0" w:noVBand="1"/>
          </w:tblPr>
        </w:tblPrChange>
      </w:tblPr>
      <w:tblGrid>
        <w:gridCol w:w="4670"/>
        <w:gridCol w:w="3363"/>
        <w:tblGridChange w:id="3893">
          <w:tblGrid>
            <w:gridCol w:w="6187"/>
            <w:gridCol w:w="1846"/>
          </w:tblGrid>
        </w:tblGridChange>
      </w:tblGrid>
      <w:tr w:rsidR="000A5D1E" w:rsidRPr="003F0391" w14:paraId="3E2CD9C6" w14:textId="77777777" w:rsidTr="00C64564">
        <w:trPr>
          <w:trHeight w:val="390"/>
          <w:jc w:val="center"/>
          <w:ins w:id="3894" w:author="Roberts, Julie" w:date="2022-03-17T15:45:00Z"/>
          <w:trPrChange w:id="3895" w:author="Roberts, Julie" w:date="2022-03-17T16:10:00Z">
            <w:trPr>
              <w:trHeight w:val="390"/>
              <w:jc w:val="center"/>
            </w:trPr>
          </w:trPrChange>
        </w:trPr>
        <w:tc>
          <w:tcPr>
            <w:tcW w:w="4670" w:type="dxa"/>
            <w:tcBorders>
              <w:top w:val="single" w:sz="8" w:space="0" w:color="auto"/>
              <w:left w:val="single" w:sz="8" w:space="0" w:color="auto"/>
              <w:bottom w:val="single" w:sz="8" w:space="0" w:color="auto"/>
              <w:right w:val="single" w:sz="8" w:space="0" w:color="auto"/>
            </w:tcBorders>
            <w:shd w:val="clear" w:color="auto" w:fill="auto"/>
            <w:vAlign w:val="center"/>
            <w:hideMark/>
            <w:tcPrChange w:id="3896" w:author="Roberts, Julie" w:date="2022-03-17T16:10:00Z">
              <w:tcPr>
                <w:tcW w:w="6187" w:type="dxa"/>
                <w:tcBorders>
                  <w:top w:val="single" w:sz="8" w:space="0" w:color="auto"/>
                  <w:left w:val="single" w:sz="8" w:space="0" w:color="auto"/>
                  <w:bottom w:val="single" w:sz="8" w:space="0" w:color="auto"/>
                  <w:right w:val="single" w:sz="8" w:space="0" w:color="auto"/>
                </w:tcBorders>
                <w:shd w:val="clear" w:color="auto" w:fill="auto"/>
                <w:vAlign w:val="center"/>
                <w:hideMark/>
              </w:tcPr>
            </w:tcPrChange>
          </w:tcPr>
          <w:p w14:paraId="296D5D91" w14:textId="77777777" w:rsidR="000A5D1E" w:rsidRPr="003F0391" w:rsidRDefault="000A5D1E" w:rsidP="00EB647E">
            <w:pPr>
              <w:spacing w:line="240" w:lineRule="auto"/>
              <w:ind w:right="90"/>
              <w:rPr>
                <w:ins w:id="3897" w:author="Roberts, Julie" w:date="2022-03-17T15:45:00Z"/>
                <w:rFonts w:eastAsia="Times New Roman"/>
                <w:color w:val="000000"/>
                <w:szCs w:val="28"/>
              </w:rPr>
            </w:pPr>
            <w:ins w:id="3898" w:author="Roberts, Julie" w:date="2022-03-17T15:45:00Z">
              <w:r w:rsidRPr="003F0391">
                <w:rPr>
                  <w:rFonts w:eastAsia="Times New Roman"/>
                  <w:color w:val="000000"/>
                  <w:szCs w:val="20"/>
                </w:rPr>
                <w:t> </w:t>
              </w:r>
            </w:ins>
          </w:p>
        </w:tc>
        <w:tc>
          <w:tcPr>
            <w:tcW w:w="3363" w:type="dxa"/>
            <w:tcBorders>
              <w:top w:val="single" w:sz="8" w:space="0" w:color="auto"/>
              <w:left w:val="nil"/>
              <w:bottom w:val="single" w:sz="8" w:space="0" w:color="auto"/>
              <w:right w:val="single" w:sz="8" w:space="0" w:color="auto"/>
            </w:tcBorders>
            <w:shd w:val="clear" w:color="auto" w:fill="auto"/>
            <w:vAlign w:val="center"/>
            <w:hideMark/>
            <w:tcPrChange w:id="3899" w:author="Roberts, Julie" w:date="2022-03-17T16:10:00Z">
              <w:tcPr>
                <w:tcW w:w="1846" w:type="dxa"/>
                <w:tcBorders>
                  <w:top w:val="single" w:sz="8" w:space="0" w:color="auto"/>
                  <w:left w:val="nil"/>
                  <w:bottom w:val="single" w:sz="8" w:space="0" w:color="auto"/>
                  <w:right w:val="single" w:sz="8" w:space="0" w:color="auto"/>
                </w:tcBorders>
                <w:shd w:val="clear" w:color="auto" w:fill="auto"/>
                <w:vAlign w:val="center"/>
                <w:hideMark/>
              </w:tcPr>
            </w:tcPrChange>
          </w:tcPr>
          <w:p w14:paraId="63AB501A" w14:textId="77777777" w:rsidR="000A5D1E" w:rsidRPr="003F0391" w:rsidRDefault="000A5D1E" w:rsidP="00EB647E">
            <w:pPr>
              <w:spacing w:line="240" w:lineRule="auto"/>
              <w:ind w:right="90"/>
              <w:jc w:val="center"/>
              <w:rPr>
                <w:ins w:id="3900" w:author="Roberts, Julie" w:date="2022-03-17T15:45:00Z"/>
                <w:rFonts w:eastAsia="Times New Roman"/>
                <w:b/>
                <w:bCs/>
                <w:color w:val="000000"/>
                <w:sz w:val="22"/>
                <w:szCs w:val="22"/>
              </w:rPr>
            </w:pPr>
            <w:ins w:id="3901" w:author="Roberts, Julie" w:date="2022-03-17T15:45:00Z">
              <w:r>
                <w:rPr>
                  <w:rFonts w:eastAsia="Times New Roman"/>
                  <w:b/>
                  <w:bCs/>
                  <w:color w:val="000000"/>
                  <w:sz w:val="22"/>
                  <w:szCs w:val="20"/>
                </w:rPr>
                <w:t>2021</w:t>
              </w:r>
            </w:ins>
          </w:p>
        </w:tc>
      </w:tr>
      <w:tr w:rsidR="000A5D1E" w:rsidRPr="003F0391" w14:paraId="21E52C6A" w14:textId="77777777" w:rsidTr="00C64564">
        <w:trPr>
          <w:trHeight w:val="315"/>
          <w:jc w:val="center"/>
          <w:ins w:id="3902" w:author="Roberts, Julie" w:date="2022-03-17T15:45:00Z"/>
          <w:trPrChange w:id="3903" w:author="Roberts, Julie" w:date="2022-03-17T16:10:00Z">
            <w:trPr>
              <w:trHeight w:val="315"/>
              <w:jc w:val="center"/>
            </w:trPr>
          </w:trPrChange>
        </w:trPr>
        <w:tc>
          <w:tcPr>
            <w:tcW w:w="4670" w:type="dxa"/>
            <w:tcBorders>
              <w:top w:val="nil"/>
              <w:left w:val="single" w:sz="8" w:space="0" w:color="auto"/>
              <w:bottom w:val="single" w:sz="8" w:space="0" w:color="auto"/>
              <w:right w:val="single" w:sz="8" w:space="0" w:color="auto"/>
            </w:tcBorders>
            <w:shd w:val="clear" w:color="auto" w:fill="auto"/>
            <w:vAlign w:val="center"/>
            <w:hideMark/>
            <w:tcPrChange w:id="3904" w:author="Roberts, Julie" w:date="2022-03-17T16:10:00Z">
              <w:tcPr>
                <w:tcW w:w="6187" w:type="dxa"/>
                <w:tcBorders>
                  <w:top w:val="nil"/>
                  <w:left w:val="single" w:sz="8" w:space="0" w:color="auto"/>
                  <w:bottom w:val="single" w:sz="8" w:space="0" w:color="auto"/>
                  <w:right w:val="single" w:sz="8" w:space="0" w:color="auto"/>
                </w:tcBorders>
                <w:shd w:val="clear" w:color="auto" w:fill="auto"/>
                <w:vAlign w:val="center"/>
                <w:hideMark/>
              </w:tcPr>
            </w:tcPrChange>
          </w:tcPr>
          <w:p w14:paraId="59AB6316" w14:textId="37C7692A" w:rsidR="000A5D1E" w:rsidRPr="003F0391" w:rsidRDefault="000A5D1E">
            <w:pPr>
              <w:spacing w:line="240" w:lineRule="auto"/>
              <w:ind w:right="90"/>
              <w:rPr>
                <w:ins w:id="3905" w:author="Roberts, Julie" w:date="2022-03-17T15:45:00Z"/>
                <w:rFonts w:eastAsia="Times New Roman"/>
                <w:color w:val="000000"/>
                <w:sz w:val="22"/>
                <w:szCs w:val="22"/>
              </w:rPr>
            </w:pPr>
            <w:ins w:id="3906" w:author="Roberts, Julie" w:date="2022-03-17T15:45:00Z">
              <w:r w:rsidRPr="003F0391">
                <w:rPr>
                  <w:rFonts w:eastAsia="Times New Roman"/>
                  <w:color w:val="000000"/>
                  <w:sz w:val="22"/>
                  <w:szCs w:val="18"/>
                </w:rPr>
                <w:t>Short-Term RA Capacity</w:t>
              </w:r>
              <w:r>
                <w:rPr>
                  <w:rFonts w:eastAsia="Times New Roman"/>
                  <w:color w:val="000000"/>
                  <w:sz w:val="22"/>
                  <w:szCs w:val="18"/>
                </w:rPr>
                <w:t xml:space="preserve"> – Constellation</w:t>
              </w:r>
            </w:ins>
          </w:p>
        </w:tc>
        <w:tc>
          <w:tcPr>
            <w:tcW w:w="3363" w:type="dxa"/>
            <w:tcBorders>
              <w:top w:val="nil"/>
              <w:left w:val="nil"/>
              <w:bottom w:val="single" w:sz="8" w:space="0" w:color="auto"/>
              <w:right w:val="single" w:sz="8" w:space="0" w:color="auto"/>
            </w:tcBorders>
            <w:shd w:val="clear" w:color="auto" w:fill="auto"/>
            <w:vAlign w:val="center"/>
            <w:hideMark/>
            <w:tcPrChange w:id="3907" w:author="Roberts, Julie" w:date="2022-03-17T16:10:00Z">
              <w:tcPr>
                <w:tcW w:w="1846" w:type="dxa"/>
                <w:tcBorders>
                  <w:top w:val="nil"/>
                  <w:left w:val="nil"/>
                  <w:bottom w:val="single" w:sz="8" w:space="0" w:color="auto"/>
                  <w:right w:val="single" w:sz="8" w:space="0" w:color="auto"/>
                </w:tcBorders>
                <w:shd w:val="clear" w:color="auto" w:fill="auto"/>
                <w:vAlign w:val="center"/>
                <w:hideMark/>
              </w:tcPr>
            </w:tcPrChange>
          </w:tcPr>
          <w:p w14:paraId="1F051AE3" w14:textId="76F00425" w:rsidR="000A5D1E" w:rsidRPr="003F0391" w:rsidRDefault="000A5D1E" w:rsidP="00EB647E">
            <w:pPr>
              <w:spacing w:line="240" w:lineRule="auto"/>
              <w:ind w:right="90"/>
              <w:jc w:val="center"/>
              <w:rPr>
                <w:ins w:id="3908" w:author="Roberts, Julie" w:date="2022-03-17T15:45:00Z"/>
                <w:rFonts w:eastAsia="Times New Roman"/>
                <w:color w:val="000000"/>
                <w:sz w:val="22"/>
                <w:szCs w:val="22"/>
              </w:rPr>
            </w:pPr>
            <w:ins w:id="3909" w:author="Roberts, Julie" w:date="2022-03-17T15:46:00Z">
              <w:r>
                <w:rPr>
                  <w:rFonts w:eastAsia="Times New Roman"/>
                  <w:color w:val="000000"/>
                  <w:sz w:val="22"/>
                  <w:szCs w:val="16"/>
                </w:rPr>
                <w:t>$635,000</w:t>
              </w:r>
            </w:ins>
          </w:p>
        </w:tc>
      </w:tr>
    </w:tbl>
    <w:p w14:paraId="6F74A790" w14:textId="421A9BB3" w:rsidR="000A5D1E" w:rsidRDefault="000A5D1E" w:rsidP="000B3CD8">
      <w:pPr>
        <w:pStyle w:val="BodyText"/>
        <w:spacing w:line="480" w:lineRule="auto"/>
        <w:ind w:right="90" w:firstLine="0"/>
        <w:rPr>
          <w:ins w:id="3910" w:author="Roberts, Julie" w:date="2022-03-17T15:50:00Z"/>
        </w:rPr>
      </w:pPr>
    </w:p>
    <w:p w14:paraId="214870A3" w14:textId="2BA4DBE9" w:rsidR="00BF6EC5" w:rsidRPr="00993D64" w:rsidRDefault="00EC265E" w:rsidP="00BF6EC5">
      <w:pPr>
        <w:pStyle w:val="Pleading3L3"/>
        <w:numPr>
          <w:ilvl w:val="0"/>
          <w:numId w:val="0"/>
        </w:numPr>
        <w:spacing w:before="360" w:line="480" w:lineRule="auto"/>
        <w:ind w:left="1620" w:right="90"/>
        <w:rPr>
          <w:ins w:id="3911" w:author="Roberts, Julie" w:date="2022-03-17T15:50:00Z"/>
        </w:rPr>
      </w:pPr>
      <w:bookmarkStart w:id="3912" w:name="_Toc99034614"/>
      <w:ins w:id="3913" w:author="Roberts, Julie" w:date="2022-03-24T14:43:00Z">
        <w:r>
          <w:t>I</w:t>
        </w:r>
      </w:ins>
      <w:ins w:id="3914" w:author="Roberts, Julie" w:date="2022-03-17T15:50:00Z">
        <w:r w:rsidR="00EB647E">
          <w:t>.</w:t>
        </w:r>
        <w:r w:rsidR="00BF6EC5">
          <w:tab/>
          <w:t>Marin Clean Energy – Resource Adequacy</w:t>
        </w:r>
        <w:bookmarkEnd w:id="3912"/>
        <w:r w:rsidR="00BF6EC5" w:rsidRPr="00993D64">
          <w:t xml:space="preserve"> </w:t>
        </w:r>
      </w:ins>
    </w:p>
    <w:p w14:paraId="11D40A2E" w14:textId="27AAC96B" w:rsidR="00BF6EC5" w:rsidRDefault="00BF6EC5">
      <w:pPr>
        <w:pStyle w:val="BodyText"/>
        <w:spacing w:line="480" w:lineRule="auto"/>
        <w:ind w:right="90"/>
        <w:rPr>
          <w:ins w:id="3915" w:author="Roberts, Julie" w:date="2022-03-22T16:40:00Z"/>
        </w:rPr>
        <w:pPrChange w:id="3916" w:author="Roberts, Julie" w:date="2022-03-17T15:53:00Z">
          <w:pPr>
            <w:pStyle w:val="BodyText"/>
            <w:spacing w:line="480" w:lineRule="auto"/>
            <w:ind w:right="90" w:firstLine="0"/>
          </w:pPr>
        </w:pPrChange>
      </w:pPr>
      <w:ins w:id="3917" w:author="Roberts, Julie" w:date="2022-03-17T15:52:00Z">
        <w:r w:rsidRPr="004E6E74">
          <w:t xml:space="preserve">BVES continued to conduct monthly competitive solicitations for RA to meet its remaining 2021 </w:t>
        </w:r>
      </w:ins>
      <w:ins w:id="3918" w:author="Roberts, Julie" w:date="2022-03-17T15:57:00Z">
        <w:r w:rsidR="00AF1310">
          <w:t>a</w:t>
        </w:r>
        <w:r>
          <w:t xml:space="preserve">nd 2022 </w:t>
        </w:r>
      </w:ins>
      <w:ins w:id="3919" w:author="Roberts, Julie" w:date="2022-03-17T15:52:00Z">
        <w:r w:rsidRPr="004E6E74">
          <w:t>RA requirements.</w:t>
        </w:r>
      </w:ins>
      <w:ins w:id="3920" w:author="Roberts, Julie" w:date="2022-03-17T15:54:00Z">
        <w:r>
          <w:t xml:space="preserve">  </w:t>
        </w:r>
        <w:r>
          <w:lastRenderedPageBreak/>
          <w:t>Despite consistent solicitations for RA throughout the year</w:t>
        </w:r>
      </w:ins>
      <w:ins w:id="3921" w:author="Roberts, Julie" w:date="2022-03-17T15:58:00Z">
        <w:r>
          <w:t>s</w:t>
        </w:r>
      </w:ins>
      <w:ins w:id="3922" w:author="Roberts, Julie" w:date="2022-03-17T15:54:00Z">
        <w:r>
          <w:t>, BVES was unable to secure RA capacity for the remaining months</w:t>
        </w:r>
      </w:ins>
      <w:ins w:id="3923" w:author="Roberts, Julie" w:date="2022-03-17T15:57:00Z">
        <w:r>
          <w:t xml:space="preserve"> of September and October</w:t>
        </w:r>
      </w:ins>
      <w:ins w:id="3924" w:author="Roberts, Julie" w:date="2022-03-17T15:54:00Z">
        <w:r>
          <w:t xml:space="preserve"> in 2021.</w:t>
        </w:r>
      </w:ins>
      <w:ins w:id="3925" w:author="Roberts, Julie" w:date="2022-03-17T15:58:00Z">
        <w:r>
          <w:t xml:space="preserve">  However, </w:t>
        </w:r>
      </w:ins>
      <w:ins w:id="3926" w:author="Roberts, Julie" w:date="2022-03-17T16:01:00Z">
        <w:r w:rsidR="00AF1310">
          <w:t xml:space="preserve">BVES </w:t>
        </w:r>
      </w:ins>
      <w:ins w:id="3927" w:author="Roberts, Julie" w:date="2022-03-17T16:02:00Z">
        <w:r w:rsidR="00AF1310">
          <w:t>did</w:t>
        </w:r>
      </w:ins>
      <w:ins w:id="3928" w:author="Roberts, Julie" w:date="2022-03-17T16:01:00Z">
        <w:r w:rsidR="00AF1310">
          <w:t xml:space="preserve"> execute a</w:t>
        </w:r>
        <w:r w:rsidR="00AF1310" w:rsidRPr="004E6E74">
          <w:t xml:space="preserve"> short-term contract for </w:t>
        </w:r>
      </w:ins>
      <w:ins w:id="3929" w:author="Roberts, Julie" w:date="2022-03-17T16:02:00Z">
        <w:r w:rsidR="00AF1310">
          <w:t xml:space="preserve">2022 </w:t>
        </w:r>
      </w:ins>
      <w:ins w:id="3930" w:author="Roberts, Julie" w:date="2022-03-17T16:01:00Z">
        <w:r w:rsidR="00AF1310" w:rsidRPr="004E6E74">
          <w:t xml:space="preserve">RA with </w:t>
        </w:r>
      </w:ins>
      <w:ins w:id="3931" w:author="Roberts, Julie" w:date="2022-03-17T16:03:00Z">
        <w:r w:rsidR="00AF1310">
          <w:t>Marin Clean Energy</w:t>
        </w:r>
      </w:ins>
      <w:ins w:id="3932" w:author="Roberts, Julie" w:date="2022-03-17T16:01:00Z">
        <w:r w:rsidR="00AF1310" w:rsidRPr="004E6E74">
          <w:t xml:space="preserve">. The short-term contract with </w:t>
        </w:r>
      </w:ins>
      <w:ins w:id="3933" w:author="Roberts, Julie" w:date="2022-03-17T16:03:00Z">
        <w:r w:rsidR="00AF1310">
          <w:t>Marin Clean Energy</w:t>
        </w:r>
      </w:ins>
      <w:ins w:id="3934" w:author="Roberts, Julie" w:date="2022-03-17T16:01:00Z">
        <w:r w:rsidR="00AF1310" w:rsidRPr="004E6E74">
          <w:t xml:space="preserve"> secured RA capacity for the months of </w:t>
        </w:r>
      </w:ins>
      <w:ins w:id="3935" w:author="Roberts, Julie" w:date="2022-03-17T16:05:00Z">
        <w:r w:rsidR="00AF1310">
          <w:t>January</w:t>
        </w:r>
      </w:ins>
      <w:ins w:id="3936" w:author="Roberts, Julie" w:date="2022-03-17T16:01:00Z">
        <w:r w:rsidR="00AF1310" w:rsidRPr="004E6E74">
          <w:t xml:space="preserve"> through </w:t>
        </w:r>
      </w:ins>
      <w:ins w:id="3937" w:author="Roberts, Julie" w:date="2022-03-17T16:05:00Z">
        <w:r w:rsidR="00AF1310">
          <w:t>June 2022 and October through December 2022</w:t>
        </w:r>
      </w:ins>
      <w:ins w:id="3938" w:author="Roberts, Julie" w:date="2022-03-17T16:01:00Z">
        <w:r w:rsidR="00AF1310" w:rsidRPr="004E6E74">
          <w:t xml:space="preserve">.  The annual RA capacity product under the </w:t>
        </w:r>
      </w:ins>
      <w:ins w:id="3939" w:author="Roberts, Julie" w:date="2022-03-17T16:06:00Z">
        <w:r w:rsidR="00AF1310">
          <w:t>Marin Clean Energy</w:t>
        </w:r>
      </w:ins>
      <w:ins w:id="3940" w:author="Roberts, Julie" w:date="2022-03-17T16:01:00Z">
        <w:r w:rsidR="00AF1310">
          <w:t xml:space="preserve"> </w:t>
        </w:r>
        <w:r w:rsidR="00AF1310" w:rsidRPr="004E6E74">
          <w:t xml:space="preserve">agreement from </w:t>
        </w:r>
      </w:ins>
      <w:ins w:id="3941" w:author="Roberts, Julie" w:date="2022-03-17T16:06:00Z">
        <w:r w:rsidR="00AF1310">
          <w:t>January 1, 2022</w:t>
        </w:r>
      </w:ins>
      <w:ins w:id="3942" w:author="Roberts, Julie" w:date="2022-03-17T16:01:00Z">
        <w:r w:rsidR="00AF1310" w:rsidRPr="004E6E74">
          <w:t xml:space="preserve"> – </w:t>
        </w:r>
      </w:ins>
      <w:ins w:id="3943" w:author="Roberts, Julie" w:date="2022-03-17T16:06:00Z">
        <w:r w:rsidR="00AF1310">
          <w:t xml:space="preserve">June 30, 2022 and October 1, 202 </w:t>
        </w:r>
      </w:ins>
      <w:ins w:id="3944" w:author="Roberts, Julie" w:date="2022-03-17T16:08:00Z">
        <w:r w:rsidR="00AF1310">
          <w:t>–</w:t>
        </w:r>
      </w:ins>
      <w:ins w:id="3945" w:author="Roberts, Julie" w:date="2022-03-17T16:06:00Z">
        <w:r w:rsidR="00AF1310">
          <w:t xml:space="preserve"> December </w:t>
        </w:r>
      </w:ins>
      <w:ins w:id="3946" w:author="Roberts, Julie" w:date="2022-03-17T16:08:00Z">
        <w:r w:rsidR="00AF1310">
          <w:t>31, 2022</w:t>
        </w:r>
      </w:ins>
      <w:ins w:id="3947" w:author="Roberts, Julie" w:date="2022-03-17T16:01:00Z">
        <w:r w:rsidR="00AF1310" w:rsidRPr="004E6E74">
          <w:t xml:space="preserve"> are set forth in Table 2.</w:t>
        </w:r>
      </w:ins>
      <w:ins w:id="3948" w:author="Roberts, Julie" w:date="2022-03-25T10:08:00Z">
        <w:r w:rsidR="009F6254">
          <w:t>1</w:t>
        </w:r>
      </w:ins>
      <w:ins w:id="3949" w:author="Roberts, Julie" w:date="2022-03-25T13:55:00Z">
        <w:r w:rsidR="002F1F16">
          <w:t>2</w:t>
        </w:r>
      </w:ins>
      <w:ins w:id="3950" w:author="Roberts, Julie" w:date="2022-03-17T16:01:00Z">
        <w:r w:rsidR="00AF1310" w:rsidRPr="004E6E74">
          <w:t xml:space="preserve"> below.  </w:t>
        </w:r>
      </w:ins>
    </w:p>
    <w:p w14:paraId="01BED0B2" w14:textId="53B5608C" w:rsidR="00EA014C" w:rsidRPr="00A81DCE" w:rsidRDefault="00EA014C" w:rsidP="00EA014C">
      <w:pPr>
        <w:pStyle w:val="BodyText"/>
        <w:keepNext/>
        <w:widowControl/>
        <w:spacing w:line="480" w:lineRule="auto"/>
        <w:ind w:right="86" w:firstLine="0"/>
        <w:jc w:val="center"/>
        <w:rPr>
          <w:ins w:id="3951" w:author="Roberts, Julie" w:date="2022-03-22T16:41:00Z"/>
          <w:b/>
        </w:rPr>
      </w:pPr>
      <w:ins w:id="3952" w:author="Roberts, Julie" w:date="2022-03-22T16:41:00Z">
        <w:r w:rsidRPr="00A81DCE">
          <w:rPr>
            <w:b/>
          </w:rPr>
          <w:t>Table 2.</w:t>
        </w:r>
        <w:r>
          <w:rPr>
            <w:b/>
          </w:rPr>
          <w:t>1</w:t>
        </w:r>
      </w:ins>
      <w:ins w:id="3953" w:author="Roberts, Julie" w:date="2022-03-25T10:26:00Z">
        <w:r w:rsidR="002F1F16">
          <w:rPr>
            <w:b/>
          </w:rPr>
          <w:t>2</w:t>
        </w:r>
      </w:ins>
    </w:p>
    <w:p w14:paraId="1058E6ED" w14:textId="25A840B4" w:rsidR="00EA014C" w:rsidRPr="00A81DCE" w:rsidRDefault="00EA014C" w:rsidP="00EA014C">
      <w:pPr>
        <w:pStyle w:val="BodyText"/>
        <w:keepNext/>
        <w:widowControl/>
        <w:spacing w:line="480" w:lineRule="auto"/>
        <w:ind w:right="86" w:firstLine="0"/>
        <w:jc w:val="center"/>
        <w:rPr>
          <w:ins w:id="3954" w:author="Roberts, Julie" w:date="2022-03-22T16:41:00Z"/>
          <w:b/>
        </w:rPr>
      </w:pPr>
      <w:ins w:id="3955" w:author="Roberts, Julie" w:date="2022-03-22T16:41:00Z">
        <w:r>
          <w:rPr>
            <w:b/>
          </w:rPr>
          <w:t xml:space="preserve">Marin Clean Energy Resource Adequacy Contracts  </w:t>
        </w:r>
      </w:ins>
    </w:p>
    <w:p w14:paraId="076FC106" w14:textId="77777777" w:rsidR="00EA014C" w:rsidRDefault="00EA014C" w:rsidP="00EA014C">
      <w:pPr>
        <w:pStyle w:val="BodyText"/>
        <w:spacing w:line="480" w:lineRule="auto"/>
        <w:ind w:right="90"/>
        <w:jc w:val="center"/>
        <w:rPr>
          <w:ins w:id="3956" w:author="Roberts, Julie" w:date="2022-03-17T16:08:00Z"/>
        </w:rPr>
        <w:pPrChange w:id="3957" w:author="Roberts, Julie" w:date="2022-03-22T16:41:00Z">
          <w:pPr>
            <w:pStyle w:val="BodyText"/>
            <w:spacing w:line="480" w:lineRule="auto"/>
            <w:ind w:right="90" w:firstLine="0"/>
          </w:pPr>
        </w:pPrChange>
      </w:pPr>
    </w:p>
    <w:tbl>
      <w:tblPr>
        <w:tblW w:w="8033" w:type="dxa"/>
        <w:jc w:val="center"/>
        <w:tblLook w:val="04A0" w:firstRow="1" w:lastRow="0" w:firstColumn="1" w:lastColumn="0" w:noHBand="0" w:noVBand="1"/>
        <w:tblPrChange w:id="3958" w:author="Roberts, Julie" w:date="2022-03-17T16:10:00Z">
          <w:tblPr>
            <w:tblW w:w="8033" w:type="dxa"/>
            <w:jc w:val="center"/>
            <w:tblLook w:val="04A0" w:firstRow="1" w:lastRow="0" w:firstColumn="1" w:lastColumn="0" w:noHBand="0" w:noVBand="1"/>
          </w:tblPr>
        </w:tblPrChange>
      </w:tblPr>
      <w:tblGrid>
        <w:gridCol w:w="4580"/>
        <w:gridCol w:w="3453"/>
        <w:tblGridChange w:id="3959">
          <w:tblGrid>
            <w:gridCol w:w="6187"/>
            <w:gridCol w:w="1846"/>
          </w:tblGrid>
        </w:tblGridChange>
      </w:tblGrid>
      <w:tr w:rsidR="00AF1310" w:rsidRPr="003F0391" w14:paraId="78656FBB" w14:textId="77777777" w:rsidTr="00C64564">
        <w:trPr>
          <w:trHeight w:val="390"/>
          <w:jc w:val="center"/>
          <w:ins w:id="3960" w:author="Roberts, Julie" w:date="2022-03-17T16:08:00Z"/>
          <w:trPrChange w:id="3961" w:author="Roberts, Julie" w:date="2022-03-17T16:10:00Z">
            <w:trPr>
              <w:trHeight w:val="390"/>
              <w:jc w:val="center"/>
            </w:trPr>
          </w:trPrChange>
        </w:trPr>
        <w:tc>
          <w:tcPr>
            <w:tcW w:w="4580" w:type="dxa"/>
            <w:tcBorders>
              <w:top w:val="single" w:sz="8" w:space="0" w:color="auto"/>
              <w:left w:val="single" w:sz="8" w:space="0" w:color="auto"/>
              <w:bottom w:val="single" w:sz="8" w:space="0" w:color="auto"/>
              <w:right w:val="single" w:sz="8" w:space="0" w:color="auto"/>
            </w:tcBorders>
            <w:shd w:val="clear" w:color="auto" w:fill="auto"/>
            <w:vAlign w:val="center"/>
            <w:hideMark/>
            <w:tcPrChange w:id="3962" w:author="Roberts, Julie" w:date="2022-03-17T16:10:00Z">
              <w:tcPr>
                <w:tcW w:w="6187" w:type="dxa"/>
                <w:tcBorders>
                  <w:top w:val="single" w:sz="8" w:space="0" w:color="auto"/>
                  <w:left w:val="single" w:sz="8" w:space="0" w:color="auto"/>
                  <w:bottom w:val="single" w:sz="8" w:space="0" w:color="auto"/>
                  <w:right w:val="single" w:sz="8" w:space="0" w:color="auto"/>
                </w:tcBorders>
                <w:shd w:val="clear" w:color="auto" w:fill="auto"/>
                <w:vAlign w:val="center"/>
                <w:hideMark/>
              </w:tcPr>
            </w:tcPrChange>
          </w:tcPr>
          <w:p w14:paraId="00931314" w14:textId="77777777" w:rsidR="00AF1310" w:rsidRPr="003F0391" w:rsidRDefault="00AF1310" w:rsidP="00EB647E">
            <w:pPr>
              <w:spacing w:line="240" w:lineRule="auto"/>
              <w:ind w:right="90"/>
              <w:rPr>
                <w:ins w:id="3963" w:author="Roberts, Julie" w:date="2022-03-17T16:08:00Z"/>
                <w:rFonts w:eastAsia="Times New Roman"/>
                <w:color w:val="000000"/>
                <w:szCs w:val="28"/>
              </w:rPr>
            </w:pPr>
            <w:ins w:id="3964" w:author="Roberts, Julie" w:date="2022-03-17T16:08:00Z">
              <w:r w:rsidRPr="003F0391">
                <w:rPr>
                  <w:rFonts w:eastAsia="Times New Roman"/>
                  <w:color w:val="000000"/>
                  <w:szCs w:val="20"/>
                </w:rPr>
                <w:t> </w:t>
              </w:r>
            </w:ins>
          </w:p>
        </w:tc>
        <w:tc>
          <w:tcPr>
            <w:tcW w:w="3453" w:type="dxa"/>
            <w:tcBorders>
              <w:top w:val="single" w:sz="8" w:space="0" w:color="auto"/>
              <w:left w:val="nil"/>
              <w:bottom w:val="single" w:sz="8" w:space="0" w:color="auto"/>
              <w:right w:val="single" w:sz="8" w:space="0" w:color="auto"/>
            </w:tcBorders>
            <w:shd w:val="clear" w:color="auto" w:fill="auto"/>
            <w:vAlign w:val="center"/>
            <w:hideMark/>
            <w:tcPrChange w:id="3965" w:author="Roberts, Julie" w:date="2022-03-17T16:10:00Z">
              <w:tcPr>
                <w:tcW w:w="1846" w:type="dxa"/>
                <w:tcBorders>
                  <w:top w:val="single" w:sz="8" w:space="0" w:color="auto"/>
                  <w:left w:val="nil"/>
                  <w:bottom w:val="single" w:sz="8" w:space="0" w:color="auto"/>
                  <w:right w:val="single" w:sz="8" w:space="0" w:color="auto"/>
                </w:tcBorders>
                <w:shd w:val="clear" w:color="auto" w:fill="auto"/>
                <w:vAlign w:val="center"/>
                <w:hideMark/>
              </w:tcPr>
            </w:tcPrChange>
          </w:tcPr>
          <w:p w14:paraId="254F9074" w14:textId="729167FD" w:rsidR="00AF1310" w:rsidRPr="003F0391" w:rsidRDefault="00AF1310">
            <w:pPr>
              <w:spacing w:line="240" w:lineRule="auto"/>
              <w:ind w:right="90"/>
              <w:jc w:val="center"/>
              <w:rPr>
                <w:ins w:id="3966" w:author="Roberts, Julie" w:date="2022-03-17T16:08:00Z"/>
                <w:rFonts w:eastAsia="Times New Roman"/>
                <w:b/>
                <w:bCs/>
                <w:color w:val="000000"/>
                <w:sz w:val="22"/>
                <w:szCs w:val="22"/>
              </w:rPr>
            </w:pPr>
            <w:ins w:id="3967" w:author="Roberts, Julie" w:date="2022-03-17T16:08:00Z">
              <w:r>
                <w:rPr>
                  <w:rFonts w:eastAsia="Times New Roman"/>
                  <w:b/>
                  <w:bCs/>
                  <w:color w:val="000000"/>
                  <w:sz w:val="22"/>
                  <w:szCs w:val="20"/>
                </w:rPr>
                <w:t>20</w:t>
              </w:r>
            </w:ins>
            <w:ins w:id="3968" w:author="Roberts, Julie" w:date="2022-03-17T16:09:00Z">
              <w:r>
                <w:rPr>
                  <w:rFonts w:eastAsia="Times New Roman"/>
                  <w:b/>
                  <w:bCs/>
                  <w:color w:val="000000"/>
                  <w:sz w:val="22"/>
                  <w:szCs w:val="20"/>
                </w:rPr>
                <w:t>22</w:t>
              </w:r>
            </w:ins>
          </w:p>
        </w:tc>
      </w:tr>
      <w:tr w:rsidR="00AF1310" w:rsidRPr="003F0391" w14:paraId="6D40C114" w14:textId="77777777" w:rsidTr="00C64564">
        <w:trPr>
          <w:trHeight w:val="315"/>
          <w:jc w:val="center"/>
          <w:ins w:id="3969" w:author="Roberts, Julie" w:date="2022-03-17T16:08:00Z"/>
          <w:trPrChange w:id="3970" w:author="Roberts, Julie" w:date="2022-03-17T16:10:00Z">
            <w:trPr>
              <w:trHeight w:val="315"/>
              <w:jc w:val="center"/>
            </w:trPr>
          </w:trPrChange>
        </w:trPr>
        <w:tc>
          <w:tcPr>
            <w:tcW w:w="4580" w:type="dxa"/>
            <w:tcBorders>
              <w:top w:val="nil"/>
              <w:left w:val="single" w:sz="8" w:space="0" w:color="auto"/>
              <w:bottom w:val="single" w:sz="8" w:space="0" w:color="auto"/>
              <w:right w:val="single" w:sz="8" w:space="0" w:color="auto"/>
            </w:tcBorders>
            <w:shd w:val="clear" w:color="auto" w:fill="auto"/>
            <w:vAlign w:val="center"/>
            <w:hideMark/>
            <w:tcPrChange w:id="3971" w:author="Roberts, Julie" w:date="2022-03-17T16:10:00Z">
              <w:tcPr>
                <w:tcW w:w="6187" w:type="dxa"/>
                <w:tcBorders>
                  <w:top w:val="nil"/>
                  <w:left w:val="single" w:sz="8" w:space="0" w:color="auto"/>
                  <w:bottom w:val="single" w:sz="8" w:space="0" w:color="auto"/>
                  <w:right w:val="single" w:sz="8" w:space="0" w:color="auto"/>
                </w:tcBorders>
                <w:shd w:val="clear" w:color="auto" w:fill="auto"/>
                <w:vAlign w:val="center"/>
                <w:hideMark/>
              </w:tcPr>
            </w:tcPrChange>
          </w:tcPr>
          <w:p w14:paraId="667C4A1C" w14:textId="738A482F" w:rsidR="00AF1310" w:rsidRPr="003F0391" w:rsidRDefault="00AF1310">
            <w:pPr>
              <w:spacing w:line="240" w:lineRule="auto"/>
              <w:ind w:right="90"/>
              <w:rPr>
                <w:ins w:id="3972" w:author="Roberts, Julie" w:date="2022-03-17T16:08:00Z"/>
                <w:rFonts w:eastAsia="Times New Roman"/>
                <w:color w:val="000000"/>
                <w:sz w:val="22"/>
                <w:szCs w:val="22"/>
              </w:rPr>
            </w:pPr>
            <w:ins w:id="3973" w:author="Roberts, Julie" w:date="2022-03-17T16:08:00Z">
              <w:r w:rsidRPr="003F0391">
                <w:rPr>
                  <w:rFonts w:eastAsia="Times New Roman"/>
                  <w:color w:val="000000"/>
                  <w:sz w:val="22"/>
                  <w:szCs w:val="18"/>
                </w:rPr>
                <w:t>Short-Term RA Capacity</w:t>
              </w:r>
              <w:r>
                <w:rPr>
                  <w:rFonts w:eastAsia="Times New Roman"/>
                  <w:color w:val="000000"/>
                  <w:sz w:val="22"/>
                  <w:szCs w:val="18"/>
                </w:rPr>
                <w:t xml:space="preserve"> – </w:t>
              </w:r>
            </w:ins>
            <w:ins w:id="3974" w:author="Roberts, Julie" w:date="2022-03-17T16:09:00Z">
              <w:r>
                <w:rPr>
                  <w:rFonts w:eastAsia="Times New Roman"/>
                  <w:color w:val="000000"/>
                  <w:sz w:val="22"/>
                  <w:szCs w:val="18"/>
                </w:rPr>
                <w:t>Marin Clean Energy</w:t>
              </w:r>
            </w:ins>
          </w:p>
        </w:tc>
        <w:tc>
          <w:tcPr>
            <w:tcW w:w="3453" w:type="dxa"/>
            <w:tcBorders>
              <w:top w:val="nil"/>
              <w:left w:val="nil"/>
              <w:bottom w:val="single" w:sz="8" w:space="0" w:color="auto"/>
              <w:right w:val="single" w:sz="8" w:space="0" w:color="auto"/>
            </w:tcBorders>
            <w:shd w:val="clear" w:color="auto" w:fill="auto"/>
            <w:vAlign w:val="center"/>
            <w:hideMark/>
            <w:tcPrChange w:id="3975" w:author="Roberts, Julie" w:date="2022-03-17T16:10:00Z">
              <w:tcPr>
                <w:tcW w:w="1846" w:type="dxa"/>
                <w:tcBorders>
                  <w:top w:val="nil"/>
                  <w:left w:val="nil"/>
                  <w:bottom w:val="single" w:sz="8" w:space="0" w:color="auto"/>
                  <w:right w:val="single" w:sz="8" w:space="0" w:color="auto"/>
                </w:tcBorders>
                <w:shd w:val="clear" w:color="auto" w:fill="auto"/>
                <w:vAlign w:val="center"/>
                <w:hideMark/>
              </w:tcPr>
            </w:tcPrChange>
          </w:tcPr>
          <w:p w14:paraId="49340F6E" w14:textId="7E1DCD4D" w:rsidR="00AF1310" w:rsidRPr="003F0391" w:rsidRDefault="00AF1310">
            <w:pPr>
              <w:spacing w:line="240" w:lineRule="auto"/>
              <w:ind w:right="90"/>
              <w:jc w:val="center"/>
              <w:rPr>
                <w:ins w:id="3976" w:author="Roberts, Julie" w:date="2022-03-17T16:08:00Z"/>
                <w:rFonts w:eastAsia="Times New Roman"/>
                <w:color w:val="000000"/>
                <w:sz w:val="22"/>
                <w:szCs w:val="22"/>
              </w:rPr>
            </w:pPr>
            <w:ins w:id="3977" w:author="Roberts, Julie" w:date="2022-03-17T16:08:00Z">
              <w:r>
                <w:rPr>
                  <w:rFonts w:eastAsia="Times New Roman"/>
                  <w:color w:val="000000"/>
                  <w:sz w:val="22"/>
                  <w:szCs w:val="16"/>
                </w:rPr>
                <w:t>$</w:t>
              </w:r>
            </w:ins>
            <w:ins w:id="3978" w:author="Roberts, Julie" w:date="2022-03-17T16:09:00Z">
              <w:r w:rsidR="00C64564">
                <w:rPr>
                  <w:rFonts w:eastAsia="Times New Roman"/>
                  <w:color w:val="000000"/>
                  <w:sz w:val="22"/>
                  <w:szCs w:val="16"/>
                </w:rPr>
                <w:t>847,750</w:t>
              </w:r>
            </w:ins>
          </w:p>
        </w:tc>
      </w:tr>
    </w:tbl>
    <w:p w14:paraId="36F714D0" w14:textId="333C9EEE" w:rsidR="00AF1310" w:rsidRDefault="00AF1310">
      <w:pPr>
        <w:pStyle w:val="BodyText"/>
        <w:spacing w:line="480" w:lineRule="auto"/>
        <w:ind w:right="90"/>
        <w:rPr>
          <w:ins w:id="3979" w:author="Roberts, Julie" w:date="2022-03-17T16:08:00Z"/>
        </w:rPr>
        <w:pPrChange w:id="3980" w:author="Roberts, Julie" w:date="2022-03-17T15:53:00Z">
          <w:pPr>
            <w:pStyle w:val="BodyText"/>
            <w:spacing w:line="480" w:lineRule="auto"/>
            <w:ind w:right="90" w:firstLine="0"/>
          </w:pPr>
        </w:pPrChange>
      </w:pPr>
    </w:p>
    <w:p w14:paraId="37A9DC84" w14:textId="39DF5112" w:rsidR="00AF1310" w:rsidRPr="008D1425" w:rsidDel="00C64564" w:rsidRDefault="00AF1310">
      <w:pPr>
        <w:pStyle w:val="BodyText"/>
        <w:spacing w:line="480" w:lineRule="auto"/>
        <w:ind w:right="90"/>
        <w:rPr>
          <w:del w:id="3981" w:author="Roberts, Julie" w:date="2022-03-17T16:10:00Z"/>
        </w:rPr>
        <w:pPrChange w:id="3982" w:author="Roberts, Julie" w:date="2022-03-17T15:53:00Z">
          <w:pPr>
            <w:pStyle w:val="BodyText"/>
            <w:spacing w:line="480" w:lineRule="auto"/>
            <w:ind w:right="90" w:firstLine="0"/>
          </w:pPr>
        </w:pPrChange>
      </w:pPr>
    </w:p>
    <w:p w14:paraId="36918587" w14:textId="239CDF37" w:rsidR="000B3CD8" w:rsidRPr="00535122" w:rsidRDefault="00EC265E">
      <w:pPr>
        <w:pStyle w:val="Pleading3L3"/>
        <w:numPr>
          <w:ilvl w:val="0"/>
          <w:numId w:val="0"/>
        </w:numPr>
        <w:spacing w:line="480" w:lineRule="auto"/>
        <w:ind w:right="90"/>
        <w:jc w:val="left"/>
        <w:pPrChange w:id="3983" w:author="Roberts, Julie" w:date="2022-03-20T13:16:00Z">
          <w:pPr>
            <w:pStyle w:val="Pleading3L3"/>
            <w:spacing w:line="480" w:lineRule="auto"/>
            <w:ind w:right="90"/>
            <w:jc w:val="left"/>
          </w:pPr>
        </w:pPrChange>
      </w:pPr>
      <w:bookmarkStart w:id="3984" w:name="_Toc475007457"/>
      <w:bookmarkStart w:id="3985" w:name="_Toc99034615"/>
      <w:ins w:id="3986" w:author="Roberts, Julie" w:date="2022-03-24T14:43:00Z">
        <w:r>
          <w:t>J</w:t>
        </w:r>
      </w:ins>
      <w:ins w:id="3987" w:author="Roberts, Julie" w:date="2022-03-20T13:16:00Z">
        <w:r w:rsidR="00EB647E">
          <w:t>.</w:t>
        </w:r>
        <w:r w:rsidR="00EB647E">
          <w:tab/>
        </w:r>
      </w:ins>
      <w:r w:rsidR="000B3CD8" w:rsidRPr="00535122">
        <w:t xml:space="preserve">Energy Costs Were Appropriately </w:t>
      </w:r>
      <w:r w:rsidR="000B3CD8">
        <w:t>Recorded</w:t>
      </w:r>
      <w:r w:rsidR="000B3CD8" w:rsidRPr="00535122">
        <w:t xml:space="preserve"> Into </w:t>
      </w:r>
      <w:bookmarkEnd w:id="3538"/>
      <w:r w:rsidR="000B3CD8">
        <w:t>the Supply Adjustment Account</w:t>
      </w:r>
      <w:bookmarkEnd w:id="3984"/>
      <w:bookmarkEnd w:id="3985"/>
    </w:p>
    <w:p w14:paraId="07BC643D" w14:textId="4C223F60" w:rsidR="000B3CD8" w:rsidRPr="00436F29" w:rsidRDefault="000B3CD8" w:rsidP="00436F29">
      <w:pPr>
        <w:pStyle w:val="BodyText2"/>
        <w:spacing w:after="0"/>
        <w:ind w:right="90" w:firstLine="720"/>
        <w:jc w:val="both"/>
        <w:rPr>
          <w:sz w:val="24"/>
          <w:highlight w:val="yellow"/>
        </w:rPr>
      </w:pPr>
      <w:r w:rsidRPr="00436F29">
        <w:rPr>
          <w:sz w:val="24"/>
        </w:rPr>
        <w:t xml:space="preserve">The energy costs relating to the </w:t>
      </w:r>
      <w:del w:id="3988" w:author="Roberts, Julie" w:date="2022-03-17T16:49:00Z">
        <w:r w:rsidRPr="00436F29" w:rsidDel="00841684">
          <w:rPr>
            <w:sz w:val="24"/>
          </w:rPr>
          <w:delText>2009 Shell Contracts</w:delText>
        </w:r>
      </w:del>
      <w:ins w:id="3989" w:author="Roberts, Julie" w:date="2022-03-17T16:49:00Z">
        <w:r w:rsidR="00841684">
          <w:rPr>
            <w:sz w:val="24"/>
          </w:rPr>
          <w:t>2019 Morgan Stanley contract</w:t>
        </w:r>
      </w:ins>
      <w:r w:rsidRPr="00436F29">
        <w:rPr>
          <w:sz w:val="24"/>
        </w:rPr>
        <w:t xml:space="preserve">, the </w:t>
      </w:r>
      <w:del w:id="3990" w:author="Roberts, Julie" w:date="2022-03-20T13:17:00Z">
        <w:r w:rsidRPr="00436F29" w:rsidDel="00EB647E">
          <w:rPr>
            <w:sz w:val="24"/>
          </w:rPr>
          <w:delText>LACSD Contract</w:delText>
        </w:r>
      </w:del>
      <w:ins w:id="3991" w:author="Roberts, Julie" w:date="2022-03-20T13:23:00Z">
        <w:r w:rsidR="00E65C19">
          <w:rPr>
            <w:sz w:val="24"/>
          </w:rPr>
          <w:t>l</w:t>
        </w:r>
      </w:ins>
      <w:ins w:id="3992" w:author="Roberts, Julie" w:date="2022-03-20T13:17:00Z">
        <w:r w:rsidR="00EB647E">
          <w:rPr>
            <w:sz w:val="24"/>
          </w:rPr>
          <w:t xml:space="preserve">ong-term </w:t>
        </w:r>
      </w:ins>
      <w:ins w:id="3993" w:author="Roberts, Julie" w:date="2022-03-24T09:39:00Z">
        <w:r w:rsidR="0055392F">
          <w:rPr>
            <w:sz w:val="24"/>
          </w:rPr>
          <w:t>Exelon Generation</w:t>
        </w:r>
      </w:ins>
      <w:ins w:id="3994" w:author="Roberts, Julie" w:date="2022-03-20T13:17:00Z">
        <w:r w:rsidR="00EB647E">
          <w:rPr>
            <w:sz w:val="24"/>
          </w:rPr>
          <w:t xml:space="preserve"> contract</w:t>
        </w:r>
      </w:ins>
      <w:r w:rsidRPr="00436F29">
        <w:rPr>
          <w:sz w:val="24"/>
        </w:rPr>
        <w:t xml:space="preserve">, </w:t>
      </w:r>
      <w:ins w:id="3995" w:author="Roberts, Julie" w:date="2022-03-20T13:22:00Z">
        <w:r w:rsidR="00E65C19">
          <w:rPr>
            <w:sz w:val="24"/>
          </w:rPr>
          <w:t xml:space="preserve">and </w:t>
        </w:r>
      </w:ins>
      <w:r w:rsidRPr="00436F29">
        <w:rPr>
          <w:sz w:val="24"/>
        </w:rPr>
        <w:t>the monthly energy and capacity contracts</w:t>
      </w:r>
      <w:del w:id="3996" w:author="Roberts, Julie" w:date="2022-03-20T13:18:00Z">
        <w:r w:rsidRPr="00436F29" w:rsidDel="00EB647E">
          <w:rPr>
            <w:sz w:val="24"/>
          </w:rPr>
          <w:delText>,</w:delText>
        </w:r>
      </w:del>
      <w:r w:rsidRPr="00436F29">
        <w:rPr>
          <w:sz w:val="24"/>
        </w:rPr>
        <w:t xml:space="preserve"> </w:t>
      </w:r>
      <w:del w:id="3997" w:author="Roberts, Julie" w:date="2022-03-20T13:18:00Z">
        <w:r w:rsidRPr="00436F29" w:rsidDel="00EB647E">
          <w:rPr>
            <w:sz w:val="24"/>
          </w:rPr>
          <w:delText xml:space="preserve">the 2015 Shell and EDF contracts and the Iberdrola RECs contract </w:delText>
        </w:r>
      </w:del>
      <w:ins w:id="3998" w:author="Roberts, Julie" w:date="2022-03-24T09:32:00Z">
        <w:r w:rsidR="0055392F">
          <w:rPr>
            <w:sz w:val="24"/>
          </w:rPr>
          <w:t xml:space="preserve">and the Avangrid RECs contract </w:t>
        </w:r>
      </w:ins>
      <w:r w:rsidRPr="00436F29">
        <w:rPr>
          <w:sz w:val="24"/>
        </w:rPr>
        <w:t>were appropriately recorded into the Supply Adjustment Account.</w:t>
      </w:r>
    </w:p>
    <w:p w14:paraId="5698EAC0" w14:textId="4056EA7E" w:rsidR="00C27ADC" w:rsidRPr="00436F29" w:rsidDel="00EC265E" w:rsidRDefault="000B3CD8" w:rsidP="00436F29">
      <w:pPr>
        <w:pStyle w:val="BodyText2"/>
        <w:spacing w:after="0"/>
        <w:ind w:right="90" w:firstLine="720"/>
        <w:jc w:val="both"/>
        <w:rPr>
          <w:del w:id="3999" w:author="Roberts, Julie" w:date="2022-03-24T14:46:00Z"/>
          <w:sz w:val="24"/>
        </w:rPr>
      </w:pPr>
      <w:r w:rsidRPr="00436F29">
        <w:rPr>
          <w:sz w:val="24"/>
        </w:rPr>
        <w:t xml:space="preserve">The above testimony, coupled with the findings by the Commission in </w:t>
      </w:r>
      <w:del w:id="4000" w:author="Roberts, Julie" w:date="2022-03-17T17:58:00Z">
        <w:r w:rsidRPr="00436F29" w:rsidDel="00466409">
          <w:rPr>
            <w:sz w:val="24"/>
          </w:rPr>
          <w:delText>D.</w:delText>
        </w:r>
      </w:del>
      <w:del w:id="4001" w:author="Roberts, Julie" w:date="2022-03-17T16:54:00Z">
        <w:r w:rsidRPr="00436F29" w:rsidDel="00841684">
          <w:rPr>
            <w:sz w:val="24"/>
          </w:rPr>
          <w:delText>09-05-025</w:delText>
        </w:r>
      </w:del>
      <w:ins w:id="4002" w:author="Roberts, Julie" w:date="2022-03-17T17:58:00Z">
        <w:r w:rsidR="00466409">
          <w:rPr>
            <w:sz w:val="24"/>
          </w:rPr>
          <w:t>D.</w:t>
        </w:r>
      </w:ins>
      <w:ins w:id="4003" w:author="Roberts, Julie" w:date="2022-03-17T16:54:00Z">
        <w:r w:rsidR="00841684">
          <w:rPr>
            <w:sz w:val="24"/>
          </w:rPr>
          <w:t>19-08-027</w:t>
        </w:r>
      </w:ins>
      <w:r w:rsidRPr="00436F29">
        <w:rPr>
          <w:sz w:val="24"/>
        </w:rPr>
        <w:t xml:space="preserve">, </w:t>
      </w:r>
      <w:del w:id="4004" w:author="Roberts, Julie" w:date="2022-03-17T17:59:00Z">
        <w:r w:rsidRPr="00436F29" w:rsidDel="00466409">
          <w:rPr>
            <w:sz w:val="24"/>
          </w:rPr>
          <w:delText>D.14-12-003</w:delText>
        </w:r>
      </w:del>
      <w:ins w:id="4005" w:author="Roberts, Julie" w:date="2022-03-17T17:59:00Z">
        <w:r w:rsidR="00466409">
          <w:rPr>
            <w:sz w:val="24"/>
          </w:rPr>
          <w:t>D.19-08-030</w:t>
        </w:r>
      </w:ins>
      <w:r w:rsidRPr="00436F29">
        <w:rPr>
          <w:sz w:val="24"/>
        </w:rPr>
        <w:t xml:space="preserve">, </w:t>
      </w:r>
      <w:ins w:id="4006" w:author="Roberts, Julie" w:date="2022-03-17T18:00:00Z">
        <w:r w:rsidR="00466409">
          <w:rPr>
            <w:sz w:val="24"/>
          </w:rPr>
          <w:t xml:space="preserve">Advice Letter 370-EA, </w:t>
        </w:r>
      </w:ins>
      <w:ins w:id="4007" w:author="Roberts, Julie" w:date="2022-03-20T13:19:00Z">
        <w:r w:rsidR="00EB647E">
          <w:rPr>
            <w:sz w:val="24"/>
          </w:rPr>
          <w:t xml:space="preserve">and </w:t>
        </w:r>
      </w:ins>
      <w:ins w:id="4008" w:author="Roberts, Julie" w:date="2022-03-17T18:00:00Z">
        <w:r w:rsidR="00466409">
          <w:rPr>
            <w:sz w:val="24"/>
          </w:rPr>
          <w:t>Advice Letter 913</w:t>
        </w:r>
      </w:ins>
      <w:ins w:id="4009" w:author="Roberts, Julie" w:date="2022-03-17T18:03:00Z">
        <w:r w:rsidR="00466409">
          <w:rPr>
            <w:sz w:val="24"/>
          </w:rPr>
          <w:t>-</w:t>
        </w:r>
      </w:ins>
      <w:ins w:id="4010" w:author="Roberts, Julie" w:date="2022-03-17T18:00:00Z">
        <w:r w:rsidR="00466409">
          <w:rPr>
            <w:sz w:val="24"/>
          </w:rPr>
          <w:t>E</w:t>
        </w:r>
      </w:ins>
      <w:del w:id="4011" w:author="Roberts, Julie" w:date="2022-03-20T13:20:00Z">
        <w:r w:rsidRPr="00436F29" w:rsidDel="00EB647E">
          <w:rPr>
            <w:sz w:val="24"/>
          </w:rPr>
          <w:delText>and D.11-06-030, Resolution E-4604, Resolution E-4507, Advice Letter 296-E and Advice Letter 297-E</w:delText>
        </w:r>
      </w:del>
      <w:r w:rsidRPr="00436F29">
        <w:rPr>
          <w:sz w:val="24"/>
        </w:rPr>
        <w:t xml:space="preserve">, provide the basis for the Commission to conclude that all costs relating to the </w:t>
      </w:r>
      <w:del w:id="4012" w:author="Roberts, Julie" w:date="2022-03-20T13:21:00Z">
        <w:r w:rsidRPr="00436F29" w:rsidDel="00E65C19">
          <w:rPr>
            <w:sz w:val="24"/>
          </w:rPr>
          <w:delText>2009 Shell Contracts, the LACSD Contract, the 2015 Shell contracts, EDF contracts,</w:delText>
        </w:r>
      </w:del>
      <w:ins w:id="4013" w:author="Roberts, Julie" w:date="2022-03-20T13:21:00Z">
        <w:r w:rsidR="00E65C19">
          <w:rPr>
            <w:sz w:val="24"/>
          </w:rPr>
          <w:t xml:space="preserve">2019 Morgan Stanley contract, </w:t>
        </w:r>
      </w:ins>
      <w:ins w:id="4014" w:author="Roberts, Julie" w:date="2022-03-20T13:22:00Z">
        <w:r w:rsidR="00E65C19">
          <w:rPr>
            <w:sz w:val="24"/>
          </w:rPr>
          <w:t>l</w:t>
        </w:r>
      </w:ins>
      <w:ins w:id="4015" w:author="Roberts, Julie" w:date="2022-03-20T13:21:00Z">
        <w:r w:rsidR="00E65C19">
          <w:rPr>
            <w:sz w:val="24"/>
          </w:rPr>
          <w:t xml:space="preserve">ong-term </w:t>
        </w:r>
      </w:ins>
      <w:ins w:id="4016" w:author="Roberts, Julie" w:date="2022-03-24T09:31:00Z">
        <w:r w:rsidR="0055392F">
          <w:rPr>
            <w:sz w:val="24"/>
          </w:rPr>
          <w:lastRenderedPageBreak/>
          <w:t>Exelon Generation</w:t>
        </w:r>
      </w:ins>
      <w:ins w:id="4017" w:author="Roberts, Julie" w:date="2022-03-20T13:21:00Z">
        <w:r w:rsidR="00E65C19">
          <w:rPr>
            <w:sz w:val="24"/>
          </w:rPr>
          <w:t xml:space="preserve"> contract, and</w:t>
        </w:r>
      </w:ins>
      <w:r w:rsidRPr="00436F29">
        <w:rPr>
          <w:sz w:val="24"/>
        </w:rPr>
        <w:t xml:space="preserve"> the monthly energy and capacity contracts, and the </w:t>
      </w:r>
      <w:del w:id="4018" w:author="Roberts, Julie" w:date="2022-03-25T10:09:00Z">
        <w:r w:rsidRPr="00436F29" w:rsidDel="009F6254">
          <w:rPr>
            <w:sz w:val="24"/>
          </w:rPr>
          <w:delText xml:space="preserve">Iberdrola </w:delText>
        </w:r>
      </w:del>
      <w:ins w:id="4019" w:author="Roberts, Julie" w:date="2022-03-25T10:09:00Z">
        <w:r w:rsidR="009F6254">
          <w:rPr>
            <w:sz w:val="24"/>
          </w:rPr>
          <w:t>Avangrid</w:t>
        </w:r>
        <w:r w:rsidR="009F6254" w:rsidRPr="00436F29">
          <w:rPr>
            <w:sz w:val="24"/>
          </w:rPr>
          <w:t xml:space="preserve"> </w:t>
        </w:r>
      </w:ins>
      <w:r w:rsidRPr="00436F29">
        <w:rPr>
          <w:sz w:val="24"/>
        </w:rPr>
        <w:t>RECs contract, with respect to the time period of the Review Period, were appropriately recorded in the Supply Adjustment Account.</w:t>
      </w:r>
      <w:r w:rsidRPr="00436F29">
        <w:rPr>
          <w:sz w:val="24"/>
          <w:vertAlign w:val="superscript"/>
        </w:rPr>
        <w:footnoteReference w:id="6"/>
      </w:r>
    </w:p>
    <w:p w14:paraId="4642DD2A" w14:textId="77777777" w:rsidR="00EC265E" w:rsidRDefault="00EC265E" w:rsidP="00EC265E">
      <w:pPr>
        <w:pStyle w:val="BodyText2"/>
        <w:spacing w:after="0"/>
        <w:ind w:right="90"/>
        <w:jc w:val="both"/>
        <w:rPr>
          <w:ins w:id="4020" w:author="Roberts, Julie" w:date="2022-03-24T14:47:00Z"/>
        </w:rPr>
        <w:pPrChange w:id="4021" w:author="Roberts, Julie" w:date="2022-03-24T14:46:00Z">
          <w:pPr>
            <w:pStyle w:val="Pleading3L2"/>
          </w:pPr>
        </w:pPrChange>
      </w:pPr>
      <w:bookmarkStart w:id="4022" w:name="_Toc316979661"/>
      <w:bookmarkStart w:id="4023" w:name="_Toc475007458"/>
    </w:p>
    <w:p w14:paraId="73894BB9" w14:textId="7662C595" w:rsidR="000B3CD8" w:rsidRPr="00003C62" w:rsidRDefault="00EC265E" w:rsidP="00EC265E">
      <w:pPr>
        <w:pStyle w:val="BodyText2"/>
        <w:spacing w:after="0"/>
        <w:ind w:right="90"/>
        <w:jc w:val="both"/>
        <w:pPrChange w:id="4024" w:author="Roberts, Julie" w:date="2022-03-24T14:46:00Z">
          <w:pPr>
            <w:pStyle w:val="Pleading3L2"/>
          </w:pPr>
        </w:pPrChange>
      </w:pPr>
      <w:ins w:id="4025" w:author="Roberts, Julie" w:date="2022-03-24T14:46:00Z">
        <w:r>
          <w:t>V.</w:t>
        </w:r>
        <w:r>
          <w:tab/>
        </w:r>
      </w:ins>
      <w:r w:rsidR="00003C62" w:rsidRPr="00003C62">
        <w:t>CONTRACT ADMINISTRATION</w:t>
      </w:r>
      <w:bookmarkEnd w:id="4022"/>
      <w:bookmarkEnd w:id="4023"/>
    </w:p>
    <w:p w14:paraId="752AE48D" w14:textId="77777777" w:rsidR="000B3CD8" w:rsidRPr="00535122" w:rsidRDefault="000B3CD8" w:rsidP="000B3CD8">
      <w:pPr>
        <w:pStyle w:val="BodyText"/>
        <w:spacing w:line="480" w:lineRule="auto"/>
        <w:ind w:right="90"/>
      </w:pPr>
      <w:r w:rsidRPr="00535122">
        <w:t>This testimony will demonstrate that BVES’ contract administration was prudent during the Review Period.  BVES will demonstrate that during the Review Period it administered all contracts for which it has responsibility in a manner consistent with applicable sta</w:t>
      </w:r>
      <w:r>
        <w:t>ndards.</w:t>
      </w:r>
    </w:p>
    <w:p w14:paraId="098EE83E" w14:textId="77777777" w:rsidR="000B3CD8" w:rsidRPr="00535122" w:rsidRDefault="000B3CD8" w:rsidP="000B3CD8">
      <w:pPr>
        <w:pStyle w:val="BodyText"/>
        <w:spacing w:line="480" w:lineRule="auto"/>
        <w:ind w:right="86"/>
      </w:pPr>
      <w:r w:rsidRPr="00535122">
        <w:t>Under Standards of Conduct (“SOC”) 4, BVES is required to administer all contracts and generation resources and dispatch the energy in a least-cost manner.</w:t>
      </w:r>
      <w:r w:rsidRPr="00535122">
        <w:rPr>
          <w:vertAlign w:val="superscript"/>
        </w:rPr>
        <w:footnoteReference w:id="7"/>
      </w:r>
      <w:r w:rsidRPr="00535122">
        <w:t xml:space="preserve">  BVES’ goal is to administer its power contracts to maximize the benefits to its ratepayers provided by the terms of the contracts at the lowest achievable cost, w</w:t>
      </w:r>
      <w:r>
        <w:t>hich is consistent with SOC 4.</w:t>
      </w:r>
    </w:p>
    <w:p w14:paraId="4A703F1B" w14:textId="77777777" w:rsidR="000B3CD8" w:rsidRDefault="000B3CD8" w:rsidP="000B3CD8">
      <w:pPr>
        <w:pStyle w:val="BodyText"/>
        <w:spacing w:line="480" w:lineRule="auto"/>
        <w:ind w:right="86"/>
      </w:pPr>
      <w:r w:rsidRPr="00535122">
        <w:t>BVES monitors the compliance of each seller under its power contract</w:t>
      </w:r>
      <w:r>
        <w:t>s</w:t>
      </w:r>
      <w:r w:rsidRPr="00535122">
        <w:t xml:space="preserve"> with BVES.  This activity generally includes (i) verifying that the seller is complying with contract terms, including any credit support and collateral requirements; (ii) verifying that billing and payments are accurate and consistent with the terms of the contract; (iii) reviewing interruptions of service and force majeure events, if any; (iv) renegotiating contract provisions as necessary due to changed circumstances or condition</w:t>
      </w:r>
      <w:r>
        <w:t>s; and (v) resolving disputes.</w:t>
      </w:r>
    </w:p>
    <w:p w14:paraId="4F31CB92" w14:textId="7ABB1FF3" w:rsidR="000B3CD8" w:rsidRPr="00535122" w:rsidRDefault="00EC265E" w:rsidP="00EC265E">
      <w:pPr>
        <w:pStyle w:val="Pleading3L3"/>
        <w:numPr>
          <w:ilvl w:val="0"/>
          <w:numId w:val="0"/>
        </w:numPr>
        <w:spacing w:line="480" w:lineRule="auto"/>
        <w:ind w:left="1620" w:right="86"/>
        <w:pPrChange w:id="4026" w:author="Roberts, Julie" w:date="2022-03-24T14:48:00Z">
          <w:pPr>
            <w:pStyle w:val="Pleading3L3"/>
            <w:spacing w:line="480" w:lineRule="auto"/>
            <w:ind w:right="86"/>
          </w:pPr>
        </w:pPrChange>
      </w:pPr>
      <w:bookmarkStart w:id="4027" w:name="_Toc316979662"/>
      <w:bookmarkStart w:id="4028" w:name="_Toc475007459"/>
      <w:bookmarkStart w:id="4029" w:name="_Toc99034616"/>
      <w:ins w:id="4030" w:author="Roberts, Julie" w:date="2022-03-24T14:47:00Z">
        <w:r>
          <w:lastRenderedPageBreak/>
          <w:t>A.</w:t>
        </w:r>
        <w:r>
          <w:tab/>
        </w:r>
      </w:ins>
      <w:r w:rsidR="000B3CD8" w:rsidRPr="00535122">
        <w:t>Compliance with Contract Terms</w:t>
      </w:r>
      <w:bookmarkEnd w:id="4027"/>
      <w:r w:rsidR="000B3CD8">
        <w:t>, and Billing and Payments.</w:t>
      </w:r>
      <w:bookmarkEnd w:id="4028"/>
      <w:bookmarkEnd w:id="4029"/>
    </w:p>
    <w:p w14:paraId="445B74EF" w14:textId="77777777" w:rsidR="000B3CD8" w:rsidRPr="0022081B" w:rsidRDefault="000B3CD8" w:rsidP="0022081B">
      <w:pPr>
        <w:pStyle w:val="BodyText2"/>
        <w:keepNext/>
        <w:spacing w:after="0"/>
        <w:ind w:right="90" w:firstLine="720"/>
        <w:jc w:val="both"/>
        <w:rPr>
          <w:sz w:val="24"/>
        </w:rPr>
      </w:pPr>
      <w:r w:rsidRPr="0022081B">
        <w:rPr>
          <w:sz w:val="24"/>
        </w:rPr>
        <w:t>Sellers were monitored to ensure that they are complying with contract terms.  Billings and payments of each seller were reviewed and verified to ensure that they were accurate and consistent with the terms of the contract.  Generally, personnel in BVES’ office in Big Bear carry out these functions, with assistance of staff located in GSWC’s main office in San Dimas.</w:t>
      </w:r>
    </w:p>
    <w:p w14:paraId="03A1C6F3" w14:textId="05E269F5" w:rsidR="000B3CD8" w:rsidRPr="00535122" w:rsidRDefault="000B3CD8" w:rsidP="00EC265E">
      <w:pPr>
        <w:pStyle w:val="Pleading3L3"/>
        <w:keepNext w:val="0"/>
        <w:numPr>
          <w:ilvl w:val="2"/>
          <w:numId w:val="21"/>
        </w:numPr>
        <w:spacing w:line="480" w:lineRule="auto"/>
        <w:ind w:right="86"/>
        <w:pPrChange w:id="4031" w:author="Roberts, Julie" w:date="2022-03-24T14:48:00Z">
          <w:pPr>
            <w:pStyle w:val="Pleading3L3"/>
            <w:keepNext w:val="0"/>
            <w:spacing w:line="480" w:lineRule="auto"/>
            <w:ind w:right="86"/>
          </w:pPr>
        </w:pPrChange>
      </w:pPr>
      <w:bookmarkStart w:id="4032" w:name="_Toc316979664"/>
      <w:bookmarkStart w:id="4033" w:name="_Toc475007460"/>
      <w:bookmarkStart w:id="4034" w:name="_Toc99034617"/>
      <w:r w:rsidRPr="00535122">
        <w:t>Review Interruptions</w:t>
      </w:r>
      <w:r>
        <w:t xml:space="preserve"> or Changes</w:t>
      </w:r>
      <w:r w:rsidRPr="00535122">
        <w:t xml:space="preserve"> of Service or Force Majeure Events.</w:t>
      </w:r>
      <w:bookmarkEnd w:id="4032"/>
      <w:bookmarkEnd w:id="4033"/>
      <w:bookmarkEnd w:id="4034"/>
    </w:p>
    <w:p w14:paraId="705A0EBF" w14:textId="77C70939" w:rsidR="003746AB" w:rsidRDefault="00C6051D" w:rsidP="000B3CD8">
      <w:pPr>
        <w:pStyle w:val="BodyText"/>
        <w:spacing w:line="480" w:lineRule="auto"/>
        <w:ind w:right="86"/>
      </w:pPr>
      <w:ins w:id="4035" w:author="Roberts, Julie" w:date="2022-03-20T14:13:00Z">
        <w:r>
          <w:rPr>
            <w:highlight w:val="yellow"/>
          </w:rPr>
          <w:t xml:space="preserve">(Do we have a current example for this?)  </w:t>
        </w:r>
      </w:ins>
      <w:r w:rsidR="000B3CD8" w:rsidRPr="00C6051D">
        <w:rPr>
          <w:highlight w:val="yellow"/>
          <w:rPrChange w:id="4036" w:author="Roberts, Julie" w:date="2022-03-20T14:13:00Z">
            <w:rPr/>
          </w:rPrChange>
        </w:rPr>
        <w:t>Personnel in BVES’ office in Big Bear reviewed any interruptions or changes of service and force majeure events that may be claimed by sellers under their contract.  For example, when Shell notified BVES in August 2015 that it needed to replace the CAISO resource identified in its contract for system RA, BVES personnel ensured the replacement process adhered to the terms of the contract, thus ensuring the change would not result in any change in service.</w:t>
      </w:r>
    </w:p>
    <w:p w14:paraId="49F4B79D" w14:textId="77777777" w:rsidR="003746AB" w:rsidRDefault="003746AB">
      <w:pPr>
        <w:spacing w:after="200" w:line="276" w:lineRule="auto"/>
        <w:rPr>
          <w:sz w:val="24"/>
        </w:rPr>
      </w:pPr>
      <w:r>
        <w:br w:type="page"/>
      </w:r>
    </w:p>
    <w:p w14:paraId="4C34D02F" w14:textId="77777777" w:rsidR="000B3CD8" w:rsidRPr="00535122" w:rsidRDefault="000B3CD8" w:rsidP="000B3CD8">
      <w:pPr>
        <w:pStyle w:val="Pleading3L3"/>
        <w:keepNext w:val="0"/>
        <w:spacing w:line="480" w:lineRule="auto"/>
        <w:ind w:right="86"/>
      </w:pPr>
      <w:bookmarkStart w:id="4037" w:name="_Toc316979665"/>
      <w:bookmarkStart w:id="4038" w:name="_Toc475007461"/>
      <w:bookmarkStart w:id="4039" w:name="_Toc99034618"/>
      <w:r w:rsidRPr="00535122">
        <w:lastRenderedPageBreak/>
        <w:t>Resolving Disputes and</w:t>
      </w:r>
      <w:r>
        <w:t>/or</w:t>
      </w:r>
      <w:r w:rsidRPr="00535122">
        <w:t xml:space="preserve"> Renegotiation of Contracts</w:t>
      </w:r>
      <w:bookmarkEnd w:id="4037"/>
      <w:bookmarkEnd w:id="4038"/>
      <w:bookmarkEnd w:id="4039"/>
    </w:p>
    <w:p w14:paraId="21238639" w14:textId="77777777" w:rsidR="000B3CD8" w:rsidRDefault="000B3CD8" w:rsidP="000B3CD8">
      <w:pPr>
        <w:pStyle w:val="BodyText"/>
        <w:spacing w:line="480" w:lineRule="auto"/>
        <w:ind w:right="86"/>
      </w:pPr>
      <w:r w:rsidRPr="00535122">
        <w:t>BVES personnel renegotiated contract provisions as necessary, due to changed circumstances or conditions, and resolved disputes un</w:t>
      </w:r>
      <w:r>
        <w:t>der contracts when they arose.</w:t>
      </w:r>
    </w:p>
    <w:p w14:paraId="6AE108CE" w14:textId="0C3222B5" w:rsidR="000B3CD8" w:rsidRPr="00AA1FE6" w:rsidRDefault="000B3CD8" w:rsidP="000B3CD8">
      <w:pPr>
        <w:spacing w:line="480" w:lineRule="auto"/>
        <w:ind w:right="86" w:firstLine="720"/>
        <w:rPr>
          <w:sz w:val="24"/>
        </w:rPr>
      </w:pPr>
      <w:r w:rsidRPr="00AA1FE6">
        <w:rPr>
          <w:sz w:val="24"/>
        </w:rPr>
        <w:t xml:space="preserve">For example, BVES worked with </w:t>
      </w:r>
      <w:del w:id="4040" w:author="Roberts, Julie" w:date="2022-03-20T14:13:00Z">
        <w:r w:rsidRPr="00AA1FE6" w:rsidDel="00885AE3">
          <w:rPr>
            <w:sz w:val="24"/>
          </w:rPr>
          <w:delText xml:space="preserve">EDF </w:delText>
        </w:r>
      </w:del>
      <w:ins w:id="4041" w:author="Roberts, Julie" w:date="2022-03-20T14:13:00Z">
        <w:r w:rsidR="00885AE3">
          <w:rPr>
            <w:sz w:val="24"/>
          </w:rPr>
          <w:t>Morgan Stanley</w:t>
        </w:r>
        <w:r w:rsidR="00885AE3" w:rsidRPr="00AA1FE6">
          <w:rPr>
            <w:sz w:val="24"/>
          </w:rPr>
          <w:t xml:space="preserve"> </w:t>
        </w:r>
      </w:ins>
      <w:r w:rsidRPr="00AA1FE6">
        <w:rPr>
          <w:sz w:val="24"/>
        </w:rPr>
        <w:t xml:space="preserve">to resolve a discrepancy </w:t>
      </w:r>
      <w:del w:id="4042" w:author="Roberts, Julie" w:date="2022-03-20T14:14:00Z">
        <w:r w:rsidDel="00885AE3">
          <w:rPr>
            <w:sz w:val="24"/>
          </w:rPr>
          <w:delText xml:space="preserve">in </w:delText>
        </w:r>
        <w:r w:rsidRPr="00AA1FE6" w:rsidDel="00885AE3">
          <w:rPr>
            <w:sz w:val="24"/>
          </w:rPr>
          <w:delText xml:space="preserve">two documents that were part of its overall contract package.  The EEI Master Agreement includes a “Credit Elections Cover Sheet” that defines specific eligible collateral, collateral thresholds and various other credit-related items.  The Credit Elections Cover Sheet as negotiated between BVES and EDF had EDF NA agreeing to have its parent, EDF Trading Limited, issue to GSWC a guarantee in the amount of $5M.  Although the Cover Sheet required a $5M credit guarantee, for unknown reasons EDF Trading Limited (the parent) ended up issuing to GSWC a guarantee in an amount “not to exceed $50M.”  As a result, GSWC/BVES </w:delText>
        </w:r>
        <w:r w:rsidDel="00885AE3">
          <w:rPr>
            <w:sz w:val="24"/>
          </w:rPr>
          <w:delText>received</w:delText>
        </w:r>
        <w:r w:rsidRPr="00AA1FE6" w:rsidDel="00885AE3">
          <w:rPr>
            <w:sz w:val="24"/>
          </w:rPr>
          <w:delText xml:space="preserve"> a guarantee amount that well exceeded the $5M amount required by the Cover Sheet.  </w:delText>
        </w:r>
        <w:r w:rsidDel="00885AE3">
          <w:rPr>
            <w:sz w:val="24"/>
          </w:rPr>
          <w:delText xml:space="preserve">At the request of </w:delText>
        </w:r>
        <w:r w:rsidRPr="00AA1FE6" w:rsidDel="00885AE3">
          <w:rPr>
            <w:sz w:val="24"/>
          </w:rPr>
          <w:delText xml:space="preserve">EDF Trading Limited, the parent to EDF NA, </w:delText>
        </w:r>
        <w:r w:rsidDel="00885AE3">
          <w:rPr>
            <w:sz w:val="24"/>
          </w:rPr>
          <w:delText>BVES</w:delText>
        </w:r>
        <w:r w:rsidRPr="00AA1FE6" w:rsidDel="00885AE3">
          <w:rPr>
            <w:sz w:val="24"/>
          </w:rPr>
          <w:delText xml:space="preserve"> agreed to execute a “First Amendment to the Parent Guarantee”</w:delText>
        </w:r>
        <w:r w:rsidDel="00885AE3">
          <w:rPr>
            <w:sz w:val="24"/>
          </w:rPr>
          <w:delText xml:space="preserve"> to provide for a $5M credit guarantee in accordance with the Credit Elections Cover Sheet </w:delText>
        </w:r>
        <w:r w:rsidR="00F4334F" w:rsidDel="00885AE3">
          <w:rPr>
            <w:sz w:val="24"/>
          </w:rPr>
          <w:delText xml:space="preserve">previously </w:delText>
        </w:r>
        <w:r w:rsidDel="00885AE3">
          <w:rPr>
            <w:sz w:val="24"/>
          </w:rPr>
          <w:delText>agreed to by the parties.</w:delText>
        </w:r>
        <w:r w:rsidRPr="00AA1FE6" w:rsidDel="00885AE3">
          <w:rPr>
            <w:sz w:val="24"/>
          </w:rPr>
          <w:delText xml:space="preserve">  The Credit Elections Cover Sheet was included in the Application submitted to</w:delText>
        </w:r>
        <w:r w:rsidDel="00885AE3">
          <w:rPr>
            <w:sz w:val="24"/>
          </w:rPr>
          <w:delText>, and approved by,</w:delText>
        </w:r>
        <w:r w:rsidRPr="00AA1FE6" w:rsidDel="00885AE3">
          <w:rPr>
            <w:sz w:val="24"/>
          </w:rPr>
          <w:delText xml:space="preserve"> the </w:delText>
        </w:r>
        <w:r w:rsidDel="00885AE3">
          <w:rPr>
            <w:sz w:val="24"/>
          </w:rPr>
          <w:delText>Commission.</w:delText>
        </w:r>
      </w:del>
      <w:ins w:id="4043" w:author="Roberts, Julie" w:date="2022-03-20T14:14:00Z">
        <w:r w:rsidR="00885AE3">
          <w:rPr>
            <w:sz w:val="24"/>
          </w:rPr>
          <w:t xml:space="preserve">between the contract and the delivery of energy </w:t>
        </w:r>
      </w:ins>
      <w:ins w:id="4044" w:author="Roberts, Julie" w:date="2022-03-20T14:17:00Z">
        <w:r w:rsidR="00885AE3">
          <w:rPr>
            <w:sz w:val="24"/>
          </w:rPr>
          <w:t>for two days in July 2020</w:t>
        </w:r>
      </w:ins>
      <w:ins w:id="4045" w:author="Roberts, Julie" w:date="2022-03-20T14:14:00Z">
        <w:r w:rsidR="00885AE3">
          <w:rPr>
            <w:sz w:val="24"/>
          </w:rPr>
          <w:t>.</w:t>
        </w:r>
      </w:ins>
      <w:ins w:id="4046" w:author="Roberts, Julie" w:date="2022-03-20T14:16:00Z">
        <w:r w:rsidR="00885AE3">
          <w:rPr>
            <w:sz w:val="24"/>
          </w:rPr>
          <w:t xml:space="preserve">  Morgan Stanley failed to </w:t>
        </w:r>
      </w:ins>
      <w:ins w:id="4047" w:author="Roberts, Julie" w:date="2022-03-20T15:21:00Z">
        <w:r w:rsidR="001B5D46">
          <w:rPr>
            <w:sz w:val="24"/>
          </w:rPr>
          <w:t>match</w:t>
        </w:r>
      </w:ins>
      <w:ins w:id="4048" w:author="Roberts, Julie" w:date="2022-03-20T14:16:00Z">
        <w:r w:rsidR="00885AE3">
          <w:rPr>
            <w:sz w:val="24"/>
          </w:rPr>
          <w:t xml:space="preserve"> 750 MWh of energy for</w:t>
        </w:r>
      </w:ins>
      <w:ins w:id="4049" w:author="Roberts, Julie" w:date="2022-03-20T14:17:00Z">
        <w:r w:rsidR="00885AE3">
          <w:rPr>
            <w:sz w:val="24"/>
          </w:rPr>
          <w:t xml:space="preserve"> July 5, 2020 and July 6, 2020 as per the contract and had to </w:t>
        </w:r>
      </w:ins>
      <w:ins w:id="4050" w:author="Roberts, Julie" w:date="2022-03-20T14:18:00Z">
        <w:r w:rsidR="00885AE3">
          <w:rPr>
            <w:sz w:val="24"/>
          </w:rPr>
          <w:t>credit BVES back for the SP15 hourly price (LMP hourly price) for the discrepancy</w:t>
        </w:r>
      </w:ins>
      <w:ins w:id="4051" w:author="Roberts, Julie" w:date="2022-03-20T14:19:00Z">
        <w:r w:rsidR="00885AE3">
          <w:rPr>
            <w:sz w:val="24"/>
          </w:rPr>
          <w:t xml:space="preserve">.  </w:t>
        </w:r>
      </w:ins>
      <w:ins w:id="4052" w:author="Roberts, Julie" w:date="2022-03-20T14:18:00Z">
        <w:r w:rsidR="00885AE3">
          <w:rPr>
            <w:sz w:val="24"/>
          </w:rPr>
          <w:t xml:space="preserve">BVES personnel ensured the correction adhered to the terms of the contract. </w:t>
        </w:r>
      </w:ins>
      <w:ins w:id="4053" w:author="Roberts, Julie" w:date="2022-03-20T14:16:00Z">
        <w:r w:rsidR="00885AE3">
          <w:rPr>
            <w:sz w:val="24"/>
          </w:rPr>
          <w:t xml:space="preserve"> </w:t>
        </w:r>
      </w:ins>
      <w:ins w:id="4054" w:author="Roberts, Julie" w:date="2022-03-20T14:14:00Z">
        <w:r w:rsidR="00885AE3">
          <w:rPr>
            <w:sz w:val="24"/>
          </w:rPr>
          <w:t xml:space="preserve">  </w:t>
        </w:r>
      </w:ins>
      <w:r>
        <w:rPr>
          <w:sz w:val="24"/>
        </w:rPr>
        <w:t xml:space="preserve">  </w:t>
      </w:r>
      <w:r w:rsidRPr="00AA1FE6">
        <w:rPr>
          <w:sz w:val="24"/>
        </w:rPr>
        <w:t xml:space="preserve">  </w:t>
      </w:r>
    </w:p>
    <w:p w14:paraId="561BA758" w14:textId="77777777" w:rsidR="000B3CD8" w:rsidRPr="00535122" w:rsidRDefault="000B3CD8" w:rsidP="000B3CD8">
      <w:pPr>
        <w:pStyle w:val="Pleading3L3"/>
        <w:keepNext w:val="0"/>
        <w:spacing w:line="480" w:lineRule="auto"/>
        <w:ind w:right="86"/>
      </w:pPr>
      <w:r>
        <w:t xml:space="preserve"> </w:t>
      </w:r>
      <w:bookmarkStart w:id="4055" w:name="_Toc316979666"/>
      <w:bookmarkStart w:id="4056" w:name="_Toc475007462"/>
      <w:bookmarkStart w:id="4057" w:name="_Toc99034619"/>
      <w:r w:rsidRPr="00535122">
        <w:t xml:space="preserve">Purchase of Short </w:t>
      </w:r>
      <w:r w:rsidR="00D37068">
        <w:t xml:space="preserve">Term </w:t>
      </w:r>
      <w:r w:rsidRPr="00535122">
        <w:t>Energy</w:t>
      </w:r>
      <w:bookmarkEnd w:id="4057"/>
      <w:r w:rsidRPr="00535122">
        <w:t xml:space="preserve"> </w:t>
      </w:r>
      <w:bookmarkEnd w:id="4055"/>
      <w:bookmarkEnd w:id="4056"/>
    </w:p>
    <w:p w14:paraId="7DEFB302" w14:textId="2945D850" w:rsidR="000B3CD8" w:rsidRPr="00B152DB" w:rsidRDefault="000B3CD8" w:rsidP="000B3CD8">
      <w:pPr>
        <w:pStyle w:val="FootnoteText"/>
        <w:spacing w:line="480" w:lineRule="auto"/>
        <w:ind w:right="86" w:firstLine="720"/>
        <w:rPr>
          <w:sz w:val="24"/>
        </w:rPr>
      </w:pPr>
      <w:r w:rsidRPr="00535122">
        <w:t xml:space="preserve">BVES </w:t>
      </w:r>
      <w:r w:rsidRPr="00B152DB">
        <w:rPr>
          <w:sz w:val="24"/>
        </w:rPr>
        <w:t>minimized its exposure to the sometimes price-volatile, day-ahead bilateral market, CAISO Day-ahead market, and CAISO Imbalance market (together, the “Spot Market”)</w:t>
      </w:r>
      <w:r w:rsidR="00F4334F">
        <w:rPr>
          <w:sz w:val="24"/>
        </w:rPr>
        <w:t xml:space="preserve"> </w:t>
      </w:r>
      <w:r w:rsidRPr="00B152DB">
        <w:rPr>
          <w:sz w:val="24"/>
        </w:rPr>
        <w:t xml:space="preserve">by relying upon long-term power contracts to meet most of its load requirements.  </w:t>
      </w:r>
      <w:r w:rsidRPr="00EC265E">
        <w:rPr>
          <w:sz w:val="24"/>
        </w:rPr>
        <w:t xml:space="preserve">During the Review Period, BVES’ long-term power contracts for annual and seasonal energy met approximately </w:t>
      </w:r>
      <w:del w:id="4058" w:author="Roberts, Julie" w:date="2022-03-22T17:38:00Z">
        <w:r w:rsidRPr="00EC265E" w:rsidDel="001A7A49">
          <w:rPr>
            <w:sz w:val="24"/>
          </w:rPr>
          <w:delText>78</w:delText>
        </w:r>
      </w:del>
      <w:ins w:id="4059" w:author="Roberts, Julie" w:date="2022-03-23T09:17:00Z">
        <w:r w:rsidR="003E4D33" w:rsidRPr="00EC265E">
          <w:rPr>
            <w:sz w:val="24"/>
            <w:rPrChange w:id="4060" w:author="Roberts, Julie" w:date="2022-03-24T14:50:00Z">
              <w:rPr>
                <w:sz w:val="24"/>
                <w:highlight w:val="yellow"/>
              </w:rPr>
            </w:rPrChange>
          </w:rPr>
          <w:t>71</w:t>
        </w:r>
      </w:ins>
      <w:del w:id="4061" w:author="Roberts, Julie" w:date="2022-03-22T17:38:00Z">
        <w:r w:rsidRPr="00EC265E" w:rsidDel="001A7A49">
          <w:rPr>
            <w:sz w:val="24"/>
          </w:rPr>
          <w:delText xml:space="preserve"> </w:delText>
        </w:r>
      </w:del>
      <w:ins w:id="4062" w:author="Roberts, Julie" w:date="2022-03-23T09:17:00Z">
        <w:r w:rsidR="003E4D33" w:rsidRPr="00EC265E">
          <w:rPr>
            <w:sz w:val="24"/>
            <w:rPrChange w:id="4063" w:author="Roberts, Julie" w:date="2022-03-24T14:50:00Z">
              <w:rPr>
                <w:sz w:val="24"/>
                <w:highlight w:val="yellow"/>
              </w:rPr>
            </w:rPrChange>
          </w:rPr>
          <w:t xml:space="preserve"> </w:t>
        </w:r>
      </w:ins>
      <w:r w:rsidRPr="00EC265E">
        <w:rPr>
          <w:sz w:val="24"/>
        </w:rPr>
        <w:t xml:space="preserve">to </w:t>
      </w:r>
      <w:del w:id="4064" w:author="Roberts, Julie" w:date="2022-03-22T17:38:00Z">
        <w:r w:rsidRPr="00EC265E" w:rsidDel="004E6CFE">
          <w:rPr>
            <w:sz w:val="24"/>
          </w:rPr>
          <w:delText>85</w:delText>
        </w:r>
      </w:del>
      <w:ins w:id="4065" w:author="Roberts, Julie" w:date="2022-03-22T17:38:00Z">
        <w:r w:rsidR="004E6CFE" w:rsidRPr="00EC265E">
          <w:rPr>
            <w:sz w:val="24"/>
            <w:rPrChange w:id="4066" w:author="Roberts, Julie" w:date="2022-03-24T14:50:00Z">
              <w:rPr>
                <w:sz w:val="24"/>
                <w:highlight w:val="yellow"/>
              </w:rPr>
            </w:rPrChange>
          </w:rPr>
          <w:t>96</w:t>
        </w:r>
      </w:ins>
      <w:r w:rsidRPr="00EC265E">
        <w:rPr>
          <w:sz w:val="24"/>
        </w:rPr>
        <w:t>% of BVES’ annual load requirements.</w:t>
      </w:r>
      <w:r w:rsidRPr="00B152DB">
        <w:rPr>
          <w:sz w:val="24"/>
        </w:rPr>
        <w:t xml:space="preserve">  </w:t>
      </w:r>
    </w:p>
    <w:p w14:paraId="6FB33DF9" w14:textId="77777777" w:rsidR="000B3CD8" w:rsidRPr="00B152DB" w:rsidRDefault="000B3CD8" w:rsidP="000B3CD8">
      <w:pPr>
        <w:pStyle w:val="BodyText"/>
        <w:spacing w:line="480" w:lineRule="auto"/>
        <w:ind w:right="86"/>
        <w:rPr>
          <w:szCs w:val="22"/>
        </w:rPr>
      </w:pPr>
      <w:r w:rsidRPr="00B152DB">
        <w:rPr>
          <w:szCs w:val="22"/>
        </w:rPr>
        <w:t xml:space="preserve">BVES’ remaining </w:t>
      </w:r>
      <w:r w:rsidRPr="00EC265E">
        <w:rPr>
          <w:szCs w:val="22"/>
        </w:rPr>
        <w:t>load requirements</w:t>
      </w:r>
      <w:r w:rsidRPr="00B152DB">
        <w:rPr>
          <w:szCs w:val="22"/>
        </w:rPr>
        <w:t xml:space="preserve"> were covered through purchases in the Spot Market.  On a daily basis for the day-ahead CAISO market, BVES determines how much energy BVES is short or long and then procures energy from, or sells energy into, the Spot Market.  Over the Review Period, BVES purchased short-term energy from the Spot Market and sold surplus energy into the Spot Market in a manner that was prudent and minimized costs to BVES’ ratepayers</w:t>
      </w:r>
      <w:r w:rsidRPr="00B152DB">
        <w:rPr>
          <w:rStyle w:val="FootnoteReference"/>
          <w:szCs w:val="22"/>
        </w:rPr>
        <w:footnoteReference w:id="8"/>
      </w:r>
      <w:r w:rsidRPr="00B152DB">
        <w:rPr>
          <w:szCs w:val="22"/>
        </w:rPr>
        <w:t>.</w:t>
      </w:r>
    </w:p>
    <w:p w14:paraId="4A5D692D" w14:textId="77777777" w:rsidR="000B3CD8" w:rsidRPr="00B152DB" w:rsidRDefault="000B3CD8" w:rsidP="00310B23">
      <w:pPr>
        <w:pStyle w:val="Pleading3L5"/>
        <w:keepNext w:val="0"/>
        <w:numPr>
          <w:ilvl w:val="0"/>
          <w:numId w:val="15"/>
        </w:numPr>
        <w:spacing w:line="480" w:lineRule="auto"/>
        <w:ind w:right="86"/>
        <w:rPr>
          <w:b/>
          <w:szCs w:val="22"/>
        </w:rPr>
      </w:pPr>
      <w:bookmarkStart w:id="4069" w:name="_Toc99034620"/>
      <w:r w:rsidRPr="00B152DB">
        <w:rPr>
          <w:b/>
          <w:szCs w:val="22"/>
        </w:rPr>
        <w:t>Scheduling Protocols</w:t>
      </w:r>
      <w:bookmarkEnd w:id="4069"/>
    </w:p>
    <w:p w14:paraId="7C98B697" w14:textId="77777777" w:rsidR="000B3CD8" w:rsidRPr="00535122" w:rsidRDefault="000B3CD8" w:rsidP="000B3CD8">
      <w:pPr>
        <w:pStyle w:val="BodyText"/>
        <w:spacing w:line="480" w:lineRule="auto"/>
        <w:ind w:right="86"/>
      </w:pPr>
      <w:r w:rsidRPr="00535122">
        <w:lastRenderedPageBreak/>
        <w:t>CAISO protocols require each utility, through its Scheduling Coordinator,</w:t>
      </w:r>
      <w:r w:rsidRPr="00535122">
        <w:rPr>
          <w:rFonts w:ascii="Calibri" w:hAnsi="Calibri"/>
          <w:color w:val="000000"/>
        </w:rPr>
        <w:t xml:space="preserve"> </w:t>
      </w:r>
      <w:r w:rsidRPr="00535122">
        <w:rPr>
          <w:color w:val="000000"/>
        </w:rPr>
        <w:t xml:space="preserve">to submit day-ahead schedules that included resources sufficient to meet nearly all of </w:t>
      </w:r>
      <w:r>
        <w:rPr>
          <w:color w:val="000000"/>
        </w:rPr>
        <w:t xml:space="preserve">its </w:t>
      </w:r>
      <w:r w:rsidRPr="00535122">
        <w:rPr>
          <w:color w:val="000000"/>
        </w:rPr>
        <w:t xml:space="preserve">day-ahead forecasted loads.  </w:t>
      </w:r>
      <w:r w:rsidRPr="00535122">
        <w:t xml:space="preserve">Typically, each day BVES forecasts its day-ahead load and identifies any hourly energy requirements or surpluses.  </w:t>
      </w:r>
    </w:p>
    <w:p w14:paraId="09A1B77E" w14:textId="77777777" w:rsidR="000B3CD8" w:rsidRPr="00535122" w:rsidRDefault="000B3CD8" w:rsidP="000B3CD8">
      <w:pPr>
        <w:pStyle w:val="BodyText"/>
        <w:spacing w:line="480" w:lineRule="auto"/>
        <w:ind w:right="86"/>
      </w:pPr>
      <w:r w:rsidRPr="00535122">
        <w:t>With the introduction of the MRTU market in 2009</w:t>
      </w:r>
      <w:r>
        <w:t xml:space="preserve">, there has been a </w:t>
      </w:r>
      <w:r w:rsidRPr="00535122">
        <w:t>substantial increase in the depth of the CAISO imbalance energy market and a corresponding reduction in price volatility</w:t>
      </w:r>
      <w:r>
        <w:t xml:space="preserve">.  As a result, </w:t>
      </w:r>
      <w:r w:rsidRPr="00535122">
        <w:t>BVES</w:t>
      </w:r>
      <w:r>
        <w:t xml:space="preserve"> has reduced the amount of</w:t>
      </w:r>
      <w:r w:rsidRPr="00535122">
        <w:t xml:space="preserve"> day-ahead bilateral purchases and sales</w:t>
      </w:r>
      <w:r>
        <w:t xml:space="preserve"> it engages in, and instead relies on the </w:t>
      </w:r>
      <w:r w:rsidRPr="00535122">
        <w:t>CAISO</w:t>
      </w:r>
      <w:r>
        <w:t xml:space="preserve"> Day-ahead and</w:t>
      </w:r>
      <w:r w:rsidRPr="00535122">
        <w:t xml:space="preserve"> imbalance market</w:t>
      </w:r>
      <w:r>
        <w:t xml:space="preserve">s for the vast majority of its hourly shortfalls or surpluses in supply. </w:t>
      </w:r>
      <w:r w:rsidRPr="00535122">
        <w:t xml:space="preserve"> </w:t>
      </w:r>
    </w:p>
    <w:p w14:paraId="1C092156" w14:textId="77777777" w:rsidR="000B3CD8" w:rsidRPr="006D6842" w:rsidRDefault="000B3CD8" w:rsidP="00310B23">
      <w:pPr>
        <w:pStyle w:val="Pleading3L5"/>
        <w:keepNext w:val="0"/>
        <w:numPr>
          <w:ilvl w:val="0"/>
          <w:numId w:val="15"/>
        </w:numPr>
        <w:spacing w:line="480" w:lineRule="auto"/>
        <w:ind w:right="86"/>
        <w:rPr>
          <w:b/>
        </w:rPr>
      </w:pPr>
      <w:bookmarkStart w:id="4070" w:name="_Toc99034621"/>
      <w:r w:rsidRPr="00310B23">
        <w:rPr>
          <w:b/>
          <w:szCs w:val="22"/>
        </w:rPr>
        <w:t>BVES’</w:t>
      </w:r>
      <w:r w:rsidRPr="006D6842">
        <w:rPr>
          <w:b/>
        </w:rPr>
        <w:t xml:space="preserve"> Winter Loads Very Unpredictable</w:t>
      </w:r>
      <w:bookmarkEnd w:id="4070"/>
    </w:p>
    <w:p w14:paraId="25509B70" w14:textId="77777777" w:rsidR="000B3CD8" w:rsidRPr="00535122" w:rsidRDefault="000B3CD8" w:rsidP="000B3CD8">
      <w:pPr>
        <w:pStyle w:val="BodyText"/>
        <w:spacing w:line="480" w:lineRule="auto"/>
        <w:ind w:right="86"/>
      </w:pPr>
      <w:r w:rsidRPr="00535122">
        <w:t>During the non-winter months, BVES was able to match relatively closely its baseload requirements with its long-term resources.  BVES’ loads are fairly consistent on a day-to-day basis during the non-winter months, resulting in minimal Spot Mar</w:t>
      </w:r>
      <w:r>
        <w:t>ket energy purchases and sales.</w:t>
      </w:r>
    </w:p>
    <w:p w14:paraId="2067DE33" w14:textId="77777777" w:rsidR="000B3CD8" w:rsidRPr="00535122" w:rsidRDefault="000B3CD8" w:rsidP="000B3CD8">
      <w:pPr>
        <w:pStyle w:val="BodyText"/>
        <w:spacing w:line="480" w:lineRule="auto"/>
        <w:ind w:right="86"/>
      </w:pPr>
      <w:r w:rsidRPr="00535122">
        <w:t xml:space="preserve">Unlike BVES’ load in the non-winter months, BVES’ winter loads can vary dramatically on a day-to-basis.  The dramatic swings in daily winter loads depends upon whether its largest customer, </w:t>
      </w:r>
      <w:r>
        <w:t xml:space="preserve">the Bear Mountain </w:t>
      </w:r>
      <w:r w:rsidRPr="00535122">
        <w:t>ski resort, uses its snow-making equipment (</w:t>
      </w:r>
      <w:r>
        <w:t xml:space="preserve">a </w:t>
      </w:r>
      <w:r w:rsidRPr="00535122">
        <w:t>10 MW</w:t>
      </w:r>
      <w:r>
        <w:t xml:space="preserve"> to </w:t>
      </w:r>
      <w:r w:rsidRPr="00535122">
        <w:t>1</w:t>
      </w:r>
      <w:r>
        <w:t>3</w:t>
      </w:r>
      <w:r w:rsidRPr="00535122">
        <w:t xml:space="preserve"> MW load)</w:t>
      </w:r>
      <w:r>
        <w:rPr>
          <w:rStyle w:val="FootnoteReference"/>
        </w:rPr>
        <w:footnoteReference w:id="9"/>
      </w:r>
      <w:r w:rsidRPr="00535122">
        <w:t xml:space="preserve">.  </w:t>
      </w:r>
      <w:r>
        <w:t>Bear Mountain</w:t>
      </w:r>
      <w:r w:rsidRPr="00535122">
        <w:t xml:space="preserve"> provides daily forecasts of planned snowmaking loads to BVES</w:t>
      </w:r>
      <w:r>
        <w:t>;</w:t>
      </w:r>
      <w:r w:rsidRPr="00535122">
        <w:t xml:space="preserve"> </w:t>
      </w:r>
      <w:r>
        <w:t>h</w:t>
      </w:r>
      <w:r w:rsidRPr="00535122">
        <w:t>owever, snowmaking requires a certain mix of low temperature and humidity which result</w:t>
      </w:r>
      <w:r>
        <w:t>s</w:t>
      </w:r>
      <w:r w:rsidRPr="00535122">
        <w:t xml:space="preserve"> in the resort’s daily forec</w:t>
      </w:r>
      <w:r>
        <w:t>asts being inaccurate at times.</w:t>
      </w:r>
    </w:p>
    <w:p w14:paraId="4BC3FB15" w14:textId="77777777" w:rsidR="000B3CD8" w:rsidRPr="00D37C23" w:rsidRDefault="000B3CD8" w:rsidP="00310B23">
      <w:pPr>
        <w:pStyle w:val="Pleading3L5"/>
        <w:keepNext w:val="0"/>
        <w:numPr>
          <w:ilvl w:val="0"/>
          <w:numId w:val="15"/>
        </w:numPr>
        <w:spacing w:line="480" w:lineRule="auto"/>
        <w:ind w:right="86"/>
        <w:rPr>
          <w:b/>
        </w:rPr>
      </w:pPr>
      <w:bookmarkStart w:id="4071" w:name="_Toc99034622"/>
      <w:r w:rsidRPr="00310B23">
        <w:rPr>
          <w:b/>
          <w:szCs w:val="22"/>
        </w:rPr>
        <w:t>Monthly</w:t>
      </w:r>
      <w:r w:rsidRPr="00D37C23">
        <w:rPr>
          <w:b/>
        </w:rPr>
        <w:t xml:space="preserve"> </w:t>
      </w:r>
      <w:r>
        <w:rPr>
          <w:b/>
        </w:rPr>
        <w:t xml:space="preserve">Spot Market and </w:t>
      </w:r>
      <w:r w:rsidRPr="00D37C23">
        <w:rPr>
          <w:b/>
        </w:rPr>
        <w:t xml:space="preserve">Imbalance </w:t>
      </w:r>
      <w:r>
        <w:rPr>
          <w:b/>
        </w:rPr>
        <w:t>Purchases</w:t>
      </w:r>
      <w:r w:rsidRPr="00D37C23">
        <w:rPr>
          <w:b/>
        </w:rPr>
        <w:t xml:space="preserve"> and</w:t>
      </w:r>
      <w:r w:rsidR="00D37068">
        <w:rPr>
          <w:b/>
        </w:rPr>
        <w:t xml:space="preserve"> Sales and</w:t>
      </w:r>
      <w:r w:rsidRPr="00D37C23">
        <w:rPr>
          <w:b/>
        </w:rPr>
        <w:t xml:space="preserve"> Costs</w:t>
      </w:r>
      <w:bookmarkEnd w:id="4071"/>
    </w:p>
    <w:p w14:paraId="38842314" w14:textId="77777777" w:rsidR="00745850" w:rsidRDefault="000B3CD8" w:rsidP="005569F9">
      <w:pPr>
        <w:pStyle w:val="BodyText"/>
        <w:spacing w:line="480" w:lineRule="auto"/>
        <w:ind w:right="86"/>
      </w:pPr>
      <w:r>
        <w:t>Table 2.1</w:t>
      </w:r>
      <w:r w:rsidR="00D37068">
        <w:t>1</w:t>
      </w:r>
      <w:r>
        <w:t xml:space="preserve"> below </w:t>
      </w:r>
      <w:r w:rsidRPr="00535122">
        <w:t>present</w:t>
      </w:r>
      <w:r>
        <w:t>s</w:t>
      </w:r>
      <w:r w:rsidRPr="00535122">
        <w:t xml:space="preserve"> BVES’ annual day-ahead </w:t>
      </w:r>
      <w:r w:rsidR="00745850">
        <w:t xml:space="preserve">energy purchases </w:t>
      </w:r>
      <w:r w:rsidRPr="00535122">
        <w:t xml:space="preserve">and imbalance </w:t>
      </w:r>
      <w:r w:rsidRPr="00275318">
        <w:t xml:space="preserve">energy </w:t>
      </w:r>
      <w:r w:rsidRPr="00535122">
        <w:t>purchases</w:t>
      </w:r>
      <w:r w:rsidR="00745850">
        <w:t xml:space="preserve"> and sales</w:t>
      </w:r>
      <w:r w:rsidRPr="00535122">
        <w:t xml:space="preserve"> a</w:t>
      </w:r>
      <w:r w:rsidR="00745850">
        <w:t>s well as</w:t>
      </w:r>
      <w:r w:rsidRPr="00535122">
        <w:t xml:space="preserve"> the </w:t>
      </w:r>
      <w:r w:rsidRPr="00535122">
        <w:lastRenderedPageBreak/>
        <w:t>average price per MWh</w:t>
      </w:r>
      <w:r>
        <w:t>.</w:t>
      </w:r>
      <w:r w:rsidRPr="00535122">
        <w:t xml:space="preserve"> </w:t>
      </w:r>
      <w:r w:rsidR="00C1497A">
        <w:t xml:space="preserve"> </w:t>
      </w:r>
      <w:r>
        <w:t xml:space="preserve">The purchase amounts shown below are </w:t>
      </w:r>
      <w:r w:rsidR="00C1497A">
        <w:t xml:space="preserve">also </w:t>
      </w:r>
      <w:r>
        <w:t xml:space="preserve">included </w:t>
      </w:r>
      <w:r w:rsidR="000751FD">
        <w:t xml:space="preserve">in </w:t>
      </w:r>
      <w:r>
        <w:t xml:space="preserve">Table 2.1 </w:t>
      </w:r>
      <w:r w:rsidR="00C1497A">
        <w:t xml:space="preserve">in the </w:t>
      </w:r>
      <w:r>
        <w:t>row</w:t>
      </w:r>
      <w:r w:rsidR="000751FD">
        <w:t>s</w:t>
      </w:r>
      <w:r>
        <w:t xml:space="preserve"> titled “Day Ahead Purchases</w:t>
      </w:r>
      <w:r w:rsidR="00D37068">
        <w:t xml:space="preserve"> and Sales</w:t>
      </w:r>
      <w:r w:rsidR="000751FD">
        <w:t xml:space="preserve">,” “CAISO Imbalance Purchases,” and </w:t>
      </w:r>
      <w:r w:rsidR="00C1497A">
        <w:t>“</w:t>
      </w:r>
      <w:r w:rsidR="000751FD">
        <w:t>CAISO Imbalance Sales</w:t>
      </w:r>
      <w:r>
        <w:t>”.</w:t>
      </w:r>
    </w:p>
    <w:p w14:paraId="404296EC" w14:textId="77777777" w:rsidR="00745850" w:rsidRDefault="00745850">
      <w:pPr>
        <w:spacing w:after="200" w:line="276" w:lineRule="auto"/>
        <w:rPr>
          <w:sz w:val="24"/>
        </w:rPr>
      </w:pPr>
      <w:r>
        <w:br w:type="page"/>
      </w:r>
    </w:p>
    <w:p w14:paraId="55A4C1B6" w14:textId="77777777" w:rsidR="000B3CD8" w:rsidRDefault="000B3CD8" w:rsidP="005569F9">
      <w:pPr>
        <w:pStyle w:val="BodyText"/>
        <w:spacing w:line="480" w:lineRule="auto"/>
        <w:ind w:right="86"/>
      </w:pPr>
    </w:p>
    <w:p w14:paraId="2CA84520" w14:textId="77777777" w:rsidR="000B3CD8" w:rsidRDefault="000B3CD8" w:rsidP="009E4FDE">
      <w:pPr>
        <w:pStyle w:val="TableHdg"/>
        <w:spacing w:line="480" w:lineRule="auto"/>
        <w:ind w:right="90"/>
        <w:rPr>
          <w:rFonts w:eastAsia="Times New Roman"/>
        </w:rPr>
      </w:pPr>
      <w:r w:rsidRPr="00535122">
        <w:t xml:space="preserve">Table </w:t>
      </w:r>
      <w:r>
        <w:t>2</w:t>
      </w:r>
      <w:r w:rsidRPr="00535122">
        <w:t>.1</w:t>
      </w:r>
      <w:r w:rsidR="00D37068">
        <w:t>1</w:t>
      </w:r>
      <w:r>
        <w:br/>
      </w:r>
      <w:r>
        <w:rPr>
          <w:rFonts w:eastAsia="Times New Roman"/>
        </w:rPr>
        <w:t>Spot Market</w:t>
      </w:r>
      <w:r w:rsidRPr="00D37C23">
        <w:rPr>
          <w:rFonts w:eastAsia="Times New Roman"/>
        </w:rPr>
        <w:t xml:space="preserve"> Purchases</w:t>
      </w:r>
      <w:r>
        <w:rPr>
          <w:rFonts w:eastAsia="Times New Roman"/>
        </w:rPr>
        <w:t xml:space="preserve"> </w:t>
      </w:r>
      <w:r w:rsidR="00745850">
        <w:rPr>
          <w:rFonts w:eastAsia="Times New Roman"/>
        </w:rPr>
        <w:t>and Sales</w:t>
      </w:r>
    </w:p>
    <w:tbl>
      <w:tblPr>
        <w:tblW w:w="12672" w:type="dxa"/>
        <w:tblInd w:w="98" w:type="dxa"/>
        <w:tblLayout w:type="fixed"/>
        <w:tblLook w:val="04A0" w:firstRow="1" w:lastRow="0" w:firstColumn="1" w:lastColumn="0" w:noHBand="0" w:noVBand="1"/>
        <w:tblPrChange w:id="4072" w:author="Roberts, Julie" w:date="2022-03-25T10:55:00Z">
          <w:tblPr>
            <w:tblW w:w="12672" w:type="dxa"/>
            <w:tblInd w:w="98" w:type="dxa"/>
            <w:tblLayout w:type="fixed"/>
            <w:tblLook w:val="04A0" w:firstRow="1" w:lastRow="0" w:firstColumn="1" w:lastColumn="0" w:noHBand="0" w:noVBand="1"/>
          </w:tblPr>
        </w:tblPrChange>
      </w:tblPr>
      <w:tblGrid>
        <w:gridCol w:w="1512"/>
        <w:gridCol w:w="1260"/>
        <w:gridCol w:w="1890"/>
        <w:gridCol w:w="1440"/>
        <w:gridCol w:w="1620"/>
        <w:gridCol w:w="1800"/>
        <w:gridCol w:w="1620"/>
        <w:gridCol w:w="1530"/>
        <w:tblGridChange w:id="4073">
          <w:tblGrid>
            <w:gridCol w:w="1512"/>
            <w:gridCol w:w="270"/>
            <w:gridCol w:w="1440"/>
            <w:gridCol w:w="1440"/>
            <w:gridCol w:w="1620"/>
            <w:gridCol w:w="3240"/>
            <w:gridCol w:w="1620"/>
            <w:gridCol w:w="1530"/>
          </w:tblGrid>
        </w:tblGridChange>
      </w:tblGrid>
      <w:tr w:rsidR="00577D28" w:rsidRPr="000751FD" w14:paraId="0852A021" w14:textId="77777777" w:rsidTr="00577D28">
        <w:trPr>
          <w:trHeight w:val="547"/>
          <w:trPrChange w:id="4074" w:author="Roberts, Julie" w:date="2022-03-25T10:55:00Z">
            <w:trPr>
              <w:trHeight w:val="547"/>
            </w:trPr>
          </w:trPrChange>
        </w:trPr>
        <w:tc>
          <w:tcPr>
            <w:tcW w:w="1512" w:type="dxa"/>
            <w:tcBorders>
              <w:top w:val="single" w:sz="8" w:space="0" w:color="000000"/>
              <w:left w:val="single" w:sz="8" w:space="0" w:color="000000"/>
              <w:bottom w:val="nil"/>
              <w:right w:val="single" w:sz="8" w:space="0" w:color="000000"/>
            </w:tcBorders>
            <w:shd w:val="clear" w:color="auto" w:fill="auto"/>
            <w:vAlign w:val="center"/>
            <w:hideMark/>
            <w:tcPrChange w:id="4075" w:author="Roberts, Julie" w:date="2022-03-25T10:55:00Z">
              <w:tcPr>
                <w:tcW w:w="1512" w:type="dxa"/>
                <w:tcBorders>
                  <w:top w:val="single" w:sz="8" w:space="0" w:color="000000"/>
                  <w:left w:val="single" w:sz="8" w:space="0" w:color="000000"/>
                  <w:bottom w:val="nil"/>
                  <w:right w:val="single" w:sz="8" w:space="0" w:color="000000"/>
                </w:tcBorders>
                <w:shd w:val="clear" w:color="auto" w:fill="auto"/>
                <w:vAlign w:val="center"/>
                <w:hideMark/>
              </w:tcPr>
            </w:tcPrChange>
          </w:tcPr>
          <w:p w14:paraId="4E70A694" w14:textId="77777777" w:rsidR="000751FD" w:rsidRPr="000751FD" w:rsidRDefault="000751FD" w:rsidP="000751FD">
            <w:pPr>
              <w:spacing w:line="240" w:lineRule="auto"/>
              <w:jc w:val="both"/>
              <w:rPr>
                <w:rFonts w:eastAsia="Times New Roman"/>
                <w:b/>
                <w:bCs/>
                <w:color w:val="000000"/>
                <w:sz w:val="20"/>
                <w:szCs w:val="20"/>
              </w:rPr>
            </w:pPr>
            <w:r w:rsidRPr="000751FD">
              <w:rPr>
                <w:rFonts w:eastAsia="Times New Roman"/>
                <w:b/>
                <w:bCs/>
                <w:color w:val="000000"/>
                <w:sz w:val="20"/>
                <w:szCs w:val="20"/>
              </w:rPr>
              <w:t> </w:t>
            </w:r>
          </w:p>
        </w:tc>
        <w:tc>
          <w:tcPr>
            <w:tcW w:w="1260" w:type="dxa"/>
            <w:tcBorders>
              <w:top w:val="single" w:sz="8" w:space="0" w:color="000000"/>
              <w:left w:val="nil"/>
              <w:bottom w:val="nil"/>
              <w:right w:val="single" w:sz="8" w:space="0" w:color="000000"/>
            </w:tcBorders>
            <w:shd w:val="clear" w:color="auto" w:fill="auto"/>
            <w:noWrap/>
            <w:vAlign w:val="center"/>
            <w:hideMark/>
            <w:tcPrChange w:id="4076" w:author="Roberts, Julie" w:date="2022-03-25T10:55:00Z">
              <w:tcPr>
                <w:tcW w:w="270" w:type="dxa"/>
                <w:tcBorders>
                  <w:top w:val="single" w:sz="8" w:space="0" w:color="000000"/>
                  <w:left w:val="nil"/>
                  <w:bottom w:val="nil"/>
                  <w:right w:val="single" w:sz="8" w:space="0" w:color="000000"/>
                </w:tcBorders>
                <w:shd w:val="clear" w:color="auto" w:fill="auto"/>
                <w:noWrap/>
                <w:vAlign w:val="center"/>
                <w:hideMark/>
              </w:tcPr>
            </w:tcPrChange>
          </w:tcPr>
          <w:p w14:paraId="52B36052" w14:textId="1C3DF1BA" w:rsidR="000751FD" w:rsidRPr="000751FD" w:rsidRDefault="000751FD" w:rsidP="00B003A2">
            <w:pPr>
              <w:spacing w:line="240" w:lineRule="auto"/>
              <w:jc w:val="center"/>
              <w:rPr>
                <w:rFonts w:eastAsia="Times New Roman"/>
                <w:b/>
                <w:bCs/>
                <w:color w:val="000000"/>
                <w:sz w:val="20"/>
                <w:szCs w:val="20"/>
              </w:rPr>
            </w:pPr>
            <w:del w:id="4077" w:author="Roberts, Julie" w:date="2022-03-23T09:19:00Z">
              <w:r w:rsidRPr="000751FD" w:rsidDel="003E4D33">
                <w:rPr>
                  <w:rFonts w:eastAsia="Times New Roman"/>
                  <w:b/>
                  <w:bCs/>
                  <w:color w:val="000000"/>
                  <w:sz w:val="20"/>
                  <w:szCs w:val="20"/>
                </w:rPr>
                <w:delText>2011</w:delText>
              </w:r>
            </w:del>
            <w:ins w:id="4078" w:author="Roberts, Julie" w:date="2022-03-23T09:19:00Z">
              <w:r w:rsidR="003E4D33" w:rsidRPr="000751FD">
                <w:rPr>
                  <w:rFonts w:eastAsia="Times New Roman"/>
                  <w:b/>
                  <w:bCs/>
                  <w:color w:val="000000"/>
                  <w:sz w:val="20"/>
                  <w:szCs w:val="20"/>
                </w:rPr>
                <w:t>20</w:t>
              </w:r>
              <w:r w:rsidR="003E4D33">
                <w:rPr>
                  <w:rFonts w:eastAsia="Times New Roman"/>
                  <w:b/>
                  <w:bCs/>
                  <w:color w:val="000000"/>
                  <w:sz w:val="20"/>
                  <w:szCs w:val="20"/>
                </w:rPr>
                <w:t>17</w:t>
              </w:r>
            </w:ins>
          </w:p>
        </w:tc>
        <w:tc>
          <w:tcPr>
            <w:tcW w:w="1890" w:type="dxa"/>
            <w:tcBorders>
              <w:top w:val="single" w:sz="8" w:space="0" w:color="000000"/>
              <w:left w:val="nil"/>
              <w:bottom w:val="nil"/>
              <w:right w:val="single" w:sz="8" w:space="0" w:color="000000"/>
            </w:tcBorders>
            <w:shd w:val="clear" w:color="auto" w:fill="auto"/>
            <w:vAlign w:val="center"/>
            <w:hideMark/>
            <w:tcPrChange w:id="4079" w:author="Roberts, Julie" w:date="2022-03-25T10:55:00Z">
              <w:tcPr>
                <w:tcW w:w="1440" w:type="dxa"/>
                <w:tcBorders>
                  <w:top w:val="single" w:sz="8" w:space="0" w:color="000000"/>
                  <w:left w:val="nil"/>
                  <w:bottom w:val="nil"/>
                  <w:right w:val="single" w:sz="8" w:space="0" w:color="000000"/>
                </w:tcBorders>
                <w:shd w:val="clear" w:color="auto" w:fill="auto"/>
                <w:vAlign w:val="center"/>
                <w:hideMark/>
              </w:tcPr>
            </w:tcPrChange>
          </w:tcPr>
          <w:p w14:paraId="4682FA7D" w14:textId="5E64EA45" w:rsidR="000751FD" w:rsidRPr="000751FD" w:rsidRDefault="000751FD" w:rsidP="00B003A2">
            <w:pPr>
              <w:spacing w:line="240" w:lineRule="auto"/>
              <w:jc w:val="center"/>
              <w:rPr>
                <w:rFonts w:eastAsia="Times New Roman"/>
                <w:b/>
                <w:bCs/>
                <w:color w:val="000000"/>
                <w:sz w:val="20"/>
                <w:szCs w:val="20"/>
              </w:rPr>
            </w:pPr>
            <w:del w:id="4080" w:author="Roberts, Julie" w:date="2022-03-23T09:19:00Z">
              <w:r w:rsidRPr="000751FD" w:rsidDel="003E4D33">
                <w:rPr>
                  <w:rFonts w:eastAsia="Times New Roman"/>
                  <w:b/>
                  <w:bCs/>
                  <w:color w:val="000000"/>
                  <w:sz w:val="20"/>
                  <w:szCs w:val="20"/>
                </w:rPr>
                <w:delText>2012</w:delText>
              </w:r>
            </w:del>
            <w:ins w:id="4081" w:author="Roberts, Julie" w:date="2022-03-23T09:19:00Z">
              <w:r w:rsidR="003E4D33" w:rsidRPr="000751FD">
                <w:rPr>
                  <w:rFonts w:eastAsia="Times New Roman"/>
                  <w:b/>
                  <w:bCs/>
                  <w:color w:val="000000"/>
                  <w:sz w:val="20"/>
                  <w:szCs w:val="20"/>
                </w:rPr>
                <w:t>20</w:t>
              </w:r>
              <w:r w:rsidR="003E4D33">
                <w:rPr>
                  <w:rFonts w:eastAsia="Times New Roman"/>
                  <w:b/>
                  <w:bCs/>
                  <w:color w:val="000000"/>
                  <w:sz w:val="20"/>
                  <w:szCs w:val="20"/>
                </w:rPr>
                <w:t>18</w:t>
              </w:r>
            </w:ins>
          </w:p>
        </w:tc>
        <w:tc>
          <w:tcPr>
            <w:tcW w:w="1440" w:type="dxa"/>
            <w:tcBorders>
              <w:top w:val="single" w:sz="8" w:space="0" w:color="000000"/>
              <w:left w:val="nil"/>
              <w:bottom w:val="nil"/>
              <w:right w:val="single" w:sz="8" w:space="0" w:color="000000"/>
            </w:tcBorders>
            <w:shd w:val="clear" w:color="auto" w:fill="auto"/>
            <w:vAlign w:val="center"/>
            <w:hideMark/>
            <w:tcPrChange w:id="4082" w:author="Roberts, Julie" w:date="2022-03-25T10:55:00Z">
              <w:tcPr>
                <w:tcW w:w="1440" w:type="dxa"/>
                <w:tcBorders>
                  <w:top w:val="single" w:sz="8" w:space="0" w:color="000000"/>
                  <w:left w:val="nil"/>
                  <w:bottom w:val="nil"/>
                  <w:right w:val="single" w:sz="8" w:space="0" w:color="000000"/>
                </w:tcBorders>
                <w:shd w:val="clear" w:color="auto" w:fill="auto"/>
                <w:vAlign w:val="center"/>
                <w:hideMark/>
              </w:tcPr>
            </w:tcPrChange>
          </w:tcPr>
          <w:p w14:paraId="29D058F1" w14:textId="40188DDE" w:rsidR="000751FD" w:rsidRPr="000751FD" w:rsidRDefault="000751FD" w:rsidP="00B003A2">
            <w:pPr>
              <w:spacing w:line="240" w:lineRule="auto"/>
              <w:jc w:val="center"/>
              <w:rPr>
                <w:rFonts w:eastAsia="Times New Roman"/>
                <w:b/>
                <w:bCs/>
                <w:color w:val="000000"/>
                <w:sz w:val="20"/>
                <w:szCs w:val="20"/>
              </w:rPr>
            </w:pPr>
            <w:del w:id="4083" w:author="Roberts, Julie" w:date="2022-03-23T09:19:00Z">
              <w:r w:rsidRPr="000751FD" w:rsidDel="003E4D33">
                <w:rPr>
                  <w:rFonts w:eastAsia="Times New Roman"/>
                  <w:b/>
                  <w:bCs/>
                  <w:color w:val="000000"/>
                  <w:sz w:val="20"/>
                  <w:szCs w:val="20"/>
                </w:rPr>
                <w:delText>2013</w:delText>
              </w:r>
            </w:del>
            <w:ins w:id="4084" w:author="Roberts, Julie" w:date="2022-03-23T09:19:00Z">
              <w:r w:rsidR="003E4D33" w:rsidRPr="000751FD">
                <w:rPr>
                  <w:rFonts w:eastAsia="Times New Roman"/>
                  <w:b/>
                  <w:bCs/>
                  <w:color w:val="000000"/>
                  <w:sz w:val="20"/>
                  <w:szCs w:val="20"/>
                </w:rPr>
                <w:t>20</w:t>
              </w:r>
              <w:r w:rsidR="003E4D33">
                <w:rPr>
                  <w:rFonts w:eastAsia="Times New Roman"/>
                  <w:b/>
                  <w:bCs/>
                  <w:color w:val="000000"/>
                  <w:sz w:val="20"/>
                  <w:szCs w:val="20"/>
                </w:rPr>
                <w:t>19</w:t>
              </w:r>
            </w:ins>
          </w:p>
        </w:tc>
        <w:tc>
          <w:tcPr>
            <w:tcW w:w="1620" w:type="dxa"/>
            <w:tcBorders>
              <w:top w:val="single" w:sz="8" w:space="0" w:color="000000"/>
              <w:left w:val="nil"/>
              <w:bottom w:val="nil"/>
              <w:right w:val="single" w:sz="8" w:space="0" w:color="000000"/>
            </w:tcBorders>
            <w:shd w:val="clear" w:color="auto" w:fill="auto"/>
            <w:vAlign w:val="center"/>
            <w:hideMark/>
            <w:tcPrChange w:id="4085" w:author="Roberts, Julie" w:date="2022-03-25T10:55:00Z">
              <w:tcPr>
                <w:tcW w:w="1620" w:type="dxa"/>
                <w:tcBorders>
                  <w:top w:val="single" w:sz="8" w:space="0" w:color="000000"/>
                  <w:left w:val="nil"/>
                  <w:bottom w:val="nil"/>
                  <w:right w:val="single" w:sz="8" w:space="0" w:color="000000"/>
                </w:tcBorders>
                <w:shd w:val="clear" w:color="auto" w:fill="auto"/>
                <w:vAlign w:val="center"/>
                <w:hideMark/>
              </w:tcPr>
            </w:tcPrChange>
          </w:tcPr>
          <w:p w14:paraId="38F0CCA0" w14:textId="0C9B51BE" w:rsidR="000751FD" w:rsidRPr="000751FD" w:rsidRDefault="000751FD" w:rsidP="00B003A2">
            <w:pPr>
              <w:spacing w:line="240" w:lineRule="auto"/>
              <w:jc w:val="center"/>
              <w:rPr>
                <w:rFonts w:eastAsia="Times New Roman"/>
                <w:b/>
                <w:bCs/>
                <w:color w:val="000000"/>
                <w:sz w:val="20"/>
                <w:szCs w:val="20"/>
              </w:rPr>
            </w:pPr>
            <w:del w:id="4086" w:author="Roberts, Julie" w:date="2022-03-23T09:19:00Z">
              <w:r w:rsidRPr="000751FD" w:rsidDel="003E4D33">
                <w:rPr>
                  <w:rFonts w:eastAsia="Times New Roman"/>
                  <w:b/>
                  <w:bCs/>
                  <w:color w:val="000000"/>
                  <w:sz w:val="20"/>
                  <w:szCs w:val="20"/>
                </w:rPr>
                <w:delText>2014</w:delText>
              </w:r>
            </w:del>
            <w:ins w:id="4087" w:author="Roberts, Julie" w:date="2022-03-23T09:19:00Z">
              <w:r w:rsidR="003E4D33" w:rsidRPr="000751FD">
                <w:rPr>
                  <w:rFonts w:eastAsia="Times New Roman"/>
                  <w:b/>
                  <w:bCs/>
                  <w:color w:val="000000"/>
                  <w:sz w:val="20"/>
                  <w:szCs w:val="20"/>
                </w:rPr>
                <w:t>20</w:t>
              </w:r>
            </w:ins>
            <w:ins w:id="4088" w:author="Roberts, Julie" w:date="2022-03-23T09:20:00Z">
              <w:r w:rsidR="003E4D33">
                <w:rPr>
                  <w:rFonts w:eastAsia="Times New Roman"/>
                  <w:b/>
                  <w:bCs/>
                  <w:color w:val="000000"/>
                  <w:sz w:val="20"/>
                  <w:szCs w:val="20"/>
                </w:rPr>
                <w:t>20</w:t>
              </w:r>
            </w:ins>
          </w:p>
        </w:tc>
        <w:tc>
          <w:tcPr>
            <w:tcW w:w="1800" w:type="dxa"/>
            <w:tcBorders>
              <w:top w:val="single" w:sz="8" w:space="0" w:color="000000"/>
              <w:left w:val="nil"/>
              <w:bottom w:val="nil"/>
              <w:right w:val="single" w:sz="8" w:space="0" w:color="000000"/>
            </w:tcBorders>
            <w:shd w:val="clear" w:color="auto" w:fill="auto"/>
            <w:vAlign w:val="center"/>
            <w:hideMark/>
            <w:tcPrChange w:id="4089" w:author="Roberts, Julie" w:date="2022-03-25T10:55:00Z">
              <w:tcPr>
                <w:tcW w:w="3240" w:type="dxa"/>
                <w:tcBorders>
                  <w:top w:val="single" w:sz="8" w:space="0" w:color="000000"/>
                  <w:left w:val="nil"/>
                  <w:bottom w:val="nil"/>
                  <w:right w:val="single" w:sz="8" w:space="0" w:color="000000"/>
                </w:tcBorders>
                <w:shd w:val="clear" w:color="auto" w:fill="auto"/>
                <w:vAlign w:val="center"/>
                <w:hideMark/>
              </w:tcPr>
            </w:tcPrChange>
          </w:tcPr>
          <w:p w14:paraId="08E6DD03" w14:textId="2E0AE355" w:rsidR="000751FD" w:rsidRPr="000751FD" w:rsidRDefault="000751FD" w:rsidP="00B003A2">
            <w:pPr>
              <w:spacing w:line="240" w:lineRule="auto"/>
              <w:jc w:val="center"/>
              <w:rPr>
                <w:rFonts w:eastAsia="Times New Roman"/>
                <w:b/>
                <w:bCs/>
                <w:color w:val="000000"/>
                <w:sz w:val="20"/>
                <w:szCs w:val="20"/>
              </w:rPr>
            </w:pPr>
            <w:del w:id="4090" w:author="Roberts, Julie" w:date="2022-03-23T09:20:00Z">
              <w:r w:rsidRPr="000751FD" w:rsidDel="003E4D33">
                <w:rPr>
                  <w:rFonts w:eastAsia="Times New Roman"/>
                  <w:b/>
                  <w:bCs/>
                  <w:color w:val="000000"/>
                  <w:sz w:val="20"/>
                  <w:szCs w:val="20"/>
                </w:rPr>
                <w:delText>2015</w:delText>
              </w:r>
            </w:del>
            <w:ins w:id="4091" w:author="Roberts, Julie" w:date="2022-03-23T09:20:00Z">
              <w:r w:rsidR="003E4D33" w:rsidRPr="000751FD">
                <w:rPr>
                  <w:rFonts w:eastAsia="Times New Roman"/>
                  <w:b/>
                  <w:bCs/>
                  <w:color w:val="000000"/>
                  <w:sz w:val="20"/>
                  <w:szCs w:val="20"/>
                </w:rPr>
                <w:t>20</w:t>
              </w:r>
              <w:r w:rsidR="003E4D33">
                <w:rPr>
                  <w:rFonts w:eastAsia="Times New Roman"/>
                  <w:b/>
                  <w:bCs/>
                  <w:color w:val="000000"/>
                  <w:sz w:val="20"/>
                  <w:szCs w:val="20"/>
                </w:rPr>
                <w:t>21</w:t>
              </w:r>
            </w:ins>
          </w:p>
        </w:tc>
        <w:tc>
          <w:tcPr>
            <w:tcW w:w="1620" w:type="dxa"/>
            <w:tcBorders>
              <w:top w:val="single" w:sz="8" w:space="0" w:color="000000"/>
              <w:left w:val="nil"/>
              <w:bottom w:val="nil"/>
              <w:right w:val="single" w:sz="8" w:space="0" w:color="000000"/>
            </w:tcBorders>
            <w:shd w:val="clear" w:color="auto" w:fill="auto"/>
            <w:vAlign w:val="center"/>
            <w:hideMark/>
            <w:tcPrChange w:id="4092" w:author="Roberts, Julie" w:date="2022-03-25T10:55:00Z">
              <w:tcPr>
                <w:tcW w:w="1620" w:type="dxa"/>
                <w:tcBorders>
                  <w:top w:val="single" w:sz="8" w:space="0" w:color="000000"/>
                  <w:left w:val="nil"/>
                  <w:bottom w:val="nil"/>
                  <w:right w:val="single" w:sz="8" w:space="0" w:color="000000"/>
                </w:tcBorders>
                <w:shd w:val="clear" w:color="auto" w:fill="auto"/>
                <w:vAlign w:val="center"/>
                <w:hideMark/>
              </w:tcPr>
            </w:tcPrChange>
          </w:tcPr>
          <w:p w14:paraId="1BB96920" w14:textId="06FADCDD" w:rsidR="000751FD" w:rsidRPr="000751FD" w:rsidRDefault="000751FD" w:rsidP="001B6156">
            <w:pPr>
              <w:spacing w:line="240" w:lineRule="auto"/>
              <w:rPr>
                <w:rFonts w:eastAsia="Times New Roman"/>
                <w:b/>
                <w:bCs/>
                <w:color w:val="000000"/>
                <w:sz w:val="20"/>
                <w:szCs w:val="20"/>
              </w:rPr>
              <w:pPrChange w:id="4093" w:author="Roberts, Julie" w:date="2022-03-25T10:52:00Z">
                <w:pPr>
                  <w:spacing w:line="240" w:lineRule="auto"/>
                  <w:jc w:val="center"/>
                </w:pPr>
              </w:pPrChange>
            </w:pPr>
            <w:del w:id="4094" w:author="Roberts, Julie" w:date="2022-03-23T09:20:00Z">
              <w:r w:rsidRPr="000751FD" w:rsidDel="003E4D33">
                <w:rPr>
                  <w:rFonts w:eastAsia="Times New Roman"/>
                  <w:b/>
                  <w:bCs/>
                  <w:color w:val="000000"/>
                  <w:sz w:val="20"/>
                  <w:szCs w:val="20"/>
                </w:rPr>
                <w:delText>2016</w:delText>
              </w:r>
            </w:del>
            <w:ins w:id="4095" w:author="Roberts, Julie" w:date="2022-03-23T09:20:00Z">
              <w:r w:rsidR="003E4D33" w:rsidRPr="000751FD">
                <w:rPr>
                  <w:rFonts w:eastAsia="Times New Roman"/>
                  <w:b/>
                  <w:bCs/>
                  <w:color w:val="000000"/>
                  <w:sz w:val="20"/>
                  <w:szCs w:val="20"/>
                </w:rPr>
                <w:t>20</w:t>
              </w:r>
              <w:r w:rsidR="003E4D33">
                <w:rPr>
                  <w:rFonts w:eastAsia="Times New Roman"/>
                  <w:b/>
                  <w:bCs/>
                  <w:color w:val="000000"/>
                  <w:sz w:val="20"/>
                  <w:szCs w:val="20"/>
                </w:rPr>
                <w:t>22</w:t>
              </w:r>
            </w:ins>
          </w:p>
        </w:tc>
        <w:tc>
          <w:tcPr>
            <w:tcW w:w="1530" w:type="dxa"/>
            <w:tcBorders>
              <w:top w:val="single" w:sz="8" w:space="0" w:color="000000"/>
              <w:left w:val="nil"/>
              <w:bottom w:val="nil"/>
              <w:right w:val="single" w:sz="8" w:space="0" w:color="000000"/>
            </w:tcBorders>
            <w:shd w:val="clear" w:color="auto" w:fill="auto"/>
            <w:vAlign w:val="center"/>
            <w:hideMark/>
            <w:tcPrChange w:id="4096" w:author="Roberts, Julie" w:date="2022-03-25T10:55:00Z">
              <w:tcPr>
                <w:tcW w:w="1530" w:type="dxa"/>
                <w:tcBorders>
                  <w:top w:val="single" w:sz="8" w:space="0" w:color="000000"/>
                  <w:left w:val="nil"/>
                  <w:bottom w:val="nil"/>
                  <w:right w:val="single" w:sz="8" w:space="0" w:color="000000"/>
                </w:tcBorders>
                <w:shd w:val="clear" w:color="auto" w:fill="auto"/>
                <w:vAlign w:val="center"/>
                <w:hideMark/>
              </w:tcPr>
            </w:tcPrChange>
          </w:tcPr>
          <w:p w14:paraId="3302AA79" w14:textId="77777777" w:rsidR="000751FD" w:rsidRPr="000751FD" w:rsidRDefault="000751FD" w:rsidP="000751FD">
            <w:pPr>
              <w:spacing w:line="240" w:lineRule="auto"/>
              <w:jc w:val="center"/>
              <w:rPr>
                <w:rFonts w:eastAsia="Times New Roman"/>
                <w:b/>
                <w:bCs/>
                <w:color w:val="000000"/>
                <w:sz w:val="20"/>
                <w:szCs w:val="20"/>
              </w:rPr>
            </w:pPr>
            <w:r w:rsidRPr="000751FD">
              <w:rPr>
                <w:rFonts w:eastAsia="Times New Roman"/>
                <w:b/>
                <w:bCs/>
                <w:color w:val="000000"/>
                <w:sz w:val="20"/>
                <w:szCs w:val="20"/>
              </w:rPr>
              <w:t>Total</w:t>
            </w:r>
          </w:p>
        </w:tc>
      </w:tr>
      <w:tr w:rsidR="00577D28" w:rsidRPr="000751FD" w14:paraId="53F9D506" w14:textId="77777777" w:rsidTr="00577D28">
        <w:trPr>
          <w:trHeight w:val="315"/>
          <w:trPrChange w:id="4097" w:author="Roberts, Julie" w:date="2022-03-25T10:55:00Z">
            <w:trPr>
              <w:trHeight w:val="315"/>
            </w:trPr>
          </w:trPrChange>
        </w:trPr>
        <w:tc>
          <w:tcPr>
            <w:tcW w:w="1512" w:type="dxa"/>
            <w:tcBorders>
              <w:top w:val="nil"/>
              <w:left w:val="single" w:sz="8" w:space="0" w:color="000000"/>
              <w:bottom w:val="single" w:sz="8" w:space="0" w:color="000000"/>
              <w:right w:val="single" w:sz="8" w:space="0" w:color="000000"/>
            </w:tcBorders>
            <w:shd w:val="clear" w:color="auto" w:fill="auto"/>
            <w:vAlign w:val="center"/>
            <w:hideMark/>
            <w:tcPrChange w:id="4098" w:author="Roberts, Julie" w:date="2022-03-25T10:55:00Z">
              <w:tcPr>
                <w:tcW w:w="1512" w:type="dxa"/>
                <w:tcBorders>
                  <w:top w:val="nil"/>
                  <w:left w:val="single" w:sz="8" w:space="0" w:color="000000"/>
                  <w:bottom w:val="single" w:sz="8" w:space="0" w:color="000000"/>
                  <w:right w:val="single" w:sz="8" w:space="0" w:color="000000"/>
                </w:tcBorders>
                <w:shd w:val="clear" w:color="auto" w:fill="auto"/>
                <w:vAlign w:val="center"/>
                <w:hideMark/>
              </w:tcPr>
            </w:tcPrChange>
          </w:tcPr>
          <w:p w14:paraId="64D5BFFE" w14:textId="77777777" w:rsidR="000751FD" w:rsidRPr="000751FD" w:rsidRDefault="000751FD" w:rsidP="000751FD">
            <w:pPr>
              <w:spacing w:line="240" w:lineRule="auto"/>
              <w:jc w:val="both"/>
              <w:rPr>
                <w:rFonts w:eastAsia="Times New Roman"/>
                <w:b/>
                <w:bCs/>
                <w:color w:val="000000"/>
                <w:sz w:val="20"/>
                <w:szCs w:val="20"/>
              </w:rPr>
            </w:pPr>
            <w:r w:rsidRPr="000751FD">
              <w:rPr>
                <w:rFonts w:eastAsia="Times New Roman"/>
                <w:b/>
                <w:bCs/>
                <w:color w:val="000000"/>
                <w:sz w:val="20"/>
                <w:szCs w:val="20"/>
              </w:rPr>
              <w:t> </w:t>
            </w:r>
          </w:p>
        </w:tc>
        <w:tc>
          <w:tcPr>
            <w:tcW w:w="1260" w:type="dxa"/>
            <w:tcBorders>
              <w:top w:val="nil"/>
              <w:left w:val="nil"/>
              <w:bottom w:val="single" w:sz="8" w:space="0" w:color="000000"/>
              <w:right w:val="single" w:sz="8" w:space="0" w:color="000000"/>
            </w:tcBorders>
            <w:shd w:val="clear" w:color="auto" w:fill="auto"/>
            <w:noWrap/>
            <w:vAlign w:val="center"/>
            <w:hideMark/>
            <w:tcPrChange w:id="4099" w:author="Roberts, Julie" w:date="2022-03-25T10:55:00Z">
              <w:tcPr>
                <w:tcW w:w="270" w:type="dxa"/>
                <w:tcBorders>
                  <w:top w:val="nil"/>
                  <w:left w:val="nil"/>
                  <w:bottom w:val="single" w:sz="8" w:space="0" w:color="000000"/>
                  <w:right w:val="single" w:sz="8" w:space="0" w:color="000000"/>
                </w:tcBorders>
                <w:shd w:val="clear" w:color="auto" w:fill="auto"/>
                <w:noWrap/>
                <w:vAlign w:val="center"/>
                <w:hideMark/>
              </w:tcPr>
            </w:tcPrChange>
          </w:tcPr>
          <w:p w14:paraId="77336157" w14:textId="77777777" w:rsidR="000751FD" w:rsidRPr="000751FD" w:rsidRDefault="000751FD" w:rsidP="000751FD">
            <w:pPr>
              <w:spacing w:line="240" w:lineRule="auto"/>
              <w:jc w:val="center"/>
              <w:rPr>
                <w:rFonts w:eastAsia="Times New Roman"/>
                <w:b/>
                <w:bCs/>
                <w:color w:val="000000"/>
                <w:sz w:val="20"/>
                <w:szCs w:val="20"/>
              </w:rPr>
            </w:pPr>
            <w:r w:rsidRPr="000751FD">
              <w:rPr>
                <w:rFonts w:eastAsia="Times New Roman"/>
                <w:b/>
                <w:bCs/>
                <w:color w:val="000000"/>
                <w:sz w:val="20"/>
                <w:szCs w:val="20"/>
              </w:rPr>
              <w:t>Sep-Dec</w:t>
            </w:r>
          </w:p>
        </w:tc>
        <w:tc>
          <w:tcPr>
            <w:tcW w:w="1890" w:type="dxa"/>
            <w:tcBorders>
              <w:top w:val="nil"/>
              <w:left w:val="nil"/>
              <w:bottom w:val="single" w:sz="8" w:space="0" w:color="000000"/>
              <w:right w:val="single" w:sz="8" w:space="0" w:color="000000"/>
            </w:tcBorders>
            <w:shd w:val="clear" w:color="auto" w:fill="auto"/>
            <w:vAlign w:val="center"/>
            <w:hideMark/>
            <w:tcPrChange w:id="4100" w:author="Roberts, Julie" w:date="2022-03-25T10:55:00Z">
              <w:tcPr>
                <w:tcW w:w="1440" w:type="dxa"/>
                <w:tcBorders>
                  <w:top w:val="nil"/>
                  <w:left w:val="nil"/>
                  <w:bottom w:val="single" w:sz="8" w:space="0" w:color="000000"/>
                  <w:right w:val="single" w:sz="8" w:space="0" w:color="000000"/>
                </w:tcBorders>
                <w:shd w:val="clear" w:color="auto" w:fill="auto"/>
                <w:vAlign w:val="center"/>
                <w:hideMark/>
              </w:tcPr>
            </w:tcPrChange>
          </w:tcPr>
          <w:p w14:paraId="092A404B" w14:textId="77777777" w:rsidR="000751FD" w:rsidRPr="000751FD" w:rsidRDefault="000751FD" w:rsidP="000751FD">
            <w:pPr>
              <w:spacing w:line="240" w:lineRule="auto"/>
              <w:jc w:val="center"/>
              <w:rPr>
                <w:rFonts w:eastAsia="Times New Roman"/>
                <w:b/>
                <w:bCs/>
                <w:color w:val="000000"/>
                <w:sz w:val="20"/>
                <w:szCs w:val="20"/>
              </w:rPr>
            </w:pPr>
            <w:r w:rsidRPr="000751FD">
              <w:rPr>
                <w:rFonts w:eastAsia="Times New Roman"/>
                <w:b/>
                <w:bCs/>
                <w:color w:val="000000"/>
                <w:sz w:val="20"/>
                <w:szCs w:val="20"/>
              </w:rPr>
              <w:t> </w:t>
            </w:r>
          </w:p>
        </w:tc>
        <w:tc>
          <w:tcPr>
            <w:tcW w:w="1440" w:type="dxa"/>
            <w:tcBorders>
              <w:top w:val="nil"/>
              <w:left w:val="nil"/>
              <w:bottom w:val="single" w:sz="8" w:space="0" w:color="000000"/>
              <w:right w:val="single" w:sz="8" w:space="0" w:color="000000"/>
            </w:tcBorders>
            <w:shd w:val="clear" w:color="auto" w:fill="auto"/>
            <w:vAlign w:val="center"/>
            <w:hideMark/>
            <w:tcPrChange w:id="4101" w:author="Roberts, Julie" w:date="2022-03-25T10:55:00Z">
              <w:tcPr>
                <w:tcW w:w="1440" w:type="dxa"/>
                <w:tcBorders>
                  <w:top w:val="nil"/>
                  <w:left w:val="nil"/>
                  <w:bottom w:val="single" w:sz="8" w:space="0" w:color="000000"/>
                  <w:right w:val="single" w:sz="8" w:space="0" w:color="000000"/>
                </w:tcBorders>
                <w:shd w:val="clear" w:color="auto" w:fill="auto"/>
                <w:vAlign w:val="center"/>
                <w:hideMark/>
              </w:tcPr>
            </w:tcPrChange>
          </w:tcPr>
          <w:p w14:paraId="34F13020" w14:textId="77777777" w:rsidR="000751FD" w:rsidRPr="000751FD" w:rsidRDefault="000751FD" w:rsidP="000751FD">
            <w:pPr>
              <w:spacing w:line="240" w:lineRule="auto"/>
              <w:jc w:val="center"/>
              <w:rPr>
                <w:rFonts w:eastAsia="Times New Roman"/>
                <w:b/>
                <w:bCs/>
                <w:color w:val="000000"/>
                <w:sz w:val="20"/>
                <w:szCs w:val="20"/>
              </w:rPr>
            </w:pPr>
            <w:r w:rsidRPr="000751FD">
              <w:rPr>
                <w:rFonts w:eastAsia="Times New Roman"/>
                <w:b/>
                <w:bCs/>
                <w:color w:val="000000"/>
                <w:sz w:val="20"/>
                <w:szCs w:val="20"/>
              </w:rPr>
              <w:t> </w:t>
            </w:r>
          </w:p>
        </w:tc>
        <w:tc>
          <w:tcPr>
            <w:tcW w:w="1620" w:type="dxa"/>
            <w:tcBorders>
              <w:top w:val="nil"/>
              <w:left w:val="nil"/>
              <w:bottom w:val="single" w:sz="8" w:space="0" w:color="000000"/>
              <w:right w:val="single" w:sz="8" w:space="0" w:color="000000"/>
            </w:tcBorders>
            <w:shd w:val="clear" w:color="auto" w:fill="auto"/>
            <w:vAlign w:val="center"/>
            <w:hideMark/>
            <w:tcPrChange w:id="4102" w:author="Roberts, Julie" w:date="2022-03-25T10:55:00Z">
              <w:tcPr>
                <w:tcW w:w="1620" w:type="dxa"/>
                <w:tcBorders>
                  <w:top w:val="nil"/>
                  <w:left w:val="nil"/>
                  <w:bottom w:val="single" w:sz="8" w:space="0" w:color="000000"/>
                  <w:right w:val="single" w:sz="8" w:space="0" w:color="000000"/>
                </w:tcBorders>
                <w:shd w:val="clear" w:color="auto" w:fill="auto"/>
                <w:vAlign w:val="center"/>
                <w:hideMark/>
              </w:tcPr>
            </w:tcPrChange>
          </w:tcPr>
          <w:p w14:paraId="23CFFBEA" w14:textId="77777777" w:rsidR="000751FD" w:rsidRPr="000751FD" w:rsidRDefault="000751FD" w:rsidP="000751FD">
            <w:pPr>
              <w:spacing w:line="240" w:lineRule="auto"/>
              <w:jc w:val="center"/>
              <w:rPr>
                <w:rFonts w:eastAsia="Times New Roman"/>
                <w:b/>
                <w:bCs/>
                <w:color w:val="000000"/>
                <w:sz w:val="20"/>
                <w:szCs w:val="20"/>
              </w:rPr>
            </w:pPr>
            <w:r w:rsidRPr="000751FD">
              <w:rPr>
                <w:rFonts w:eastAsia="Times New Roman"/>
                <w:b/>
                <w:bCs/>
                <w:color w:val="000000"/>
                <w:sz w:val="20"/>
                <w:szCs w:val="20"/>
              </w:rPr>
              <w:t> </w:t>
            </w:r>
          </w:p>
        </w:tc>
        <w:tc>
          <w:tcPr>
            <w:tcW w:w="1800" w:type="dxa"/>
            <w:tcBorders>
              <w:top w:val="nil"/>
              <w:left w:val="nil"/>
              <w:bottom w:val="single" w:sz="8" w:space="0" w:color="000000"/>
              <w:right w:val="single" w:sz="8" w:space="0" w:color="000000"/>
            </w:tcBorders>
            <w:shd w:val="clear" w:color="auto" w:fill="auto"/>
            <w:vAlign w:val="center"/>
            <w:hideMark/>
            <w:tcPrChange w:id="4103" w:author="Roberts, Julie" w:date="2022-03-25T10:55:00Z">
              <w:tcPr>
                <w:tcW w:w="3240" w:type="dxa"/>
                <w:tcBorders>
                  <w:top w:val="nil"/>
                  <w:left w:val="nil"/>
                  <w:bottom w:val="single" w:sz="8" w:space="0" w:color="000000"/>
                  <w:right w:val="single" w:sz="8" w:space="0" w:color="000000"/>
                </w:tcBorders>
                <w:shd w:val="clear" w:color="auto" w:fill="auto"/>
                <w:vAlign w:val="center"/>
                <w:hideMark/>
              </w:tcPr>
            </w:tcPrChange>
          </w:tcPr>
          <w:p w14:paraId="7D001400" w14:textId="77777777" w:rsidR="000751FD" w:rsidRPr="000751FD" w:rsidRDefault="000751FD" w:rsidP="000751FD">
            <w:pPr>
              <w:spacing w:line="240" w:lineRule="auto"/>
              <w:jc w:val="center"/>
              <w:rPr>
                <w:rFonts w:eastAsia="Times New Roman"/>
                <w:b/>
                <w:bCs/>
                <w:color w:val="000000"/>
                <w:sz w:val="20"/>
                <w:szCs w:val="20"/>
              </w:rPr>
            </w:pPr>
            <w:r w:rsidRPr="000751FD">
              <w:rPr>
                <w:rFonts w:eastAsia="Times New Roman"/>
                <w:b/>
                <w:bCs/>
                <w:color w:val="000000"/>
                <w:sz w:val="20"/>
                <w:szCs w:val="20"/>
              </w:rPr>
              <w:t> </w:t>
            </w:r>
          </w:p>
        </w:tc>
        <w:tc>
          <w:tcPr>
            <w:tcW w:w="1620" w:type="dxa"/>
            <w:tcBorders>
              <w:top w:val="nil"/>
              <w:left w:val="nil"/>
              <w:bottom w:val="single" w:sz="8" w:space="0" w:color="000000"/>
              <w:right w:val="single" w:sz="8" w:space="0" w:color="000000"/>
            </w:tcBorders>
            <w:shd w:val="clear" w:color="auto" w:fill="auto"/>
            <w:vAlign w:val="center"/>
            <w:hideMark/>
            <w:tcPrChange w:id="4104" w:author="Roberts, Julie" w:date="2022-03-25T10:55:00Z">
              <w:tcPr>
                <w:tcW w:w="1620" w:type="dxa"/>
                <w:tcBorders>
                  <w:top w:val="nil"/>
                  <w:left w:val="nil"/>
                  <w:bottom w:val="single" w:sz="8" w:space="0" w:color="000000"/>
                  <w:right w:val="single" w:sz="8" w:space="0" w:color="000000"/>
                </w:tcBorders>
                <w:shd w:val="clear" w:color="auto" w:fill="auto"/>
                <w:vAlign w:val="center"/>
                <w:hideMark/>
              </w:tcPr>
            </w:tcPrChange>
          </w:tcPr>
          <w:p w14:paraId="070C3598" w14:textId="4850FC7A" w:rsidR="000751FD" w:rsidRPr="000751FD" w:rsidRDefault="000751FD" w:rsidP="001B6156">
            <w:pPr>
              <w:spacing w:line="240" w:lineRule="auto"/>
              <w:rPr>
                <w:rFonts w:eastAsia="Times New Roman"/>
                <w:b/>
                <w:bCs/>
                <w:color w:val="000000"/>
                <w:sz w:val="20"/>
                <w:szCs w:val="20"/>
              </w:rPr>
              <w:pPrChange w:id="4105" w:author="Roberts, Julie" w:date="2022-03-25T10:53:00Z">
                <w:pPr>
                  <w:spacing w:line="240" w:lineRule="auto"/>
                  <w:jc w:val="center"/>
                </w:pPr>
              </w:pPrChange>
            </w:pPr>
            <w:r w:rsidRPr="000751FD">
              <w:rPr>
                <w:rFonts w:eastAsia="Times New Roman"/>
                <w:b/>
                <w:bCs/>
                <w:color w:val="000000"/>
                <w:sz w:val="20"/>
                <w:szCs w:val="20"/>
              </w:rPr>
              <w:t> </w:t>
            </w:r>
            <w:ins w:id="4106" w:author="Roberts, Julie" w:date="2022-03-23T10:19:00Z">
              <w:r w:rsidR="008735B6">
                <w:rPr>
                  <w:rFonts w:eastAsia="Times New Roman"/>
                  <w:b/>
                  <w:bCs/>
                  <w:color w:val="000000"/>
                  <w:sz w:val="20"/>
                  <w:szCs w:val="20"/>
                </w:rPr>
                <w:t>Jan-Oct</w:t>
              </w:r>
            </w:ins>
          </w:p>
        </w:tc>
        <w:tc>
          <w:tcPr>
            <w:tcW w:w="1530" w:type="dxa"/>
            <w:tcBorders>
              <w:top w:val="nil"/>
              <w:left w:val="nil"/>
              <w:bottom w:val="single" w:sz="8" w:space="0" w:color="000000"/>
              <w:right w:val="single" w:sz="8" w:space="0" w:color="000000"/>
            </w:tcBorders>
            <w:shd w:val="clear" w:color="auto" w:fill="auto"/>
            <w:vAlign w:val="center"/>
            <w:hideMark/>
            <w:tcPrChange w:id="4107" w:author="Roberts, Julie" w:date="2022-03-25T10:55:00Z">
              <w:tcPr>
                <w:tcW w:w="1530" w:type="dxa"/>
                <w:tcBorders>
                  <w:top w:val="nil"/>
                  <w:left w:val="nil"/>
                  <w:bottom w:val="single" w:sz="8" w:space="0" w:color="000000"/>
                  <w:right w:val="single" w:sz="8" w:space="0" w:color="000000"/>
                </w:tcBorders>
                <w:shd w:val="clear" w:color="auto" w:fill="auto"/>
                <w:vAlign w:val="center"/>
                <w:hideMark/>
              </w:tcPr>
            </w:tcPrChange>
          </w:tcPr>
          <w:p w14:paraId="7A70C9C7" w14:textId="77777777" w:rsidR="000751FD" w:rsidRPr="000751FD" w:rsidRDefault="000751FD" w:rsidP="000751FD">
            <w:pPr>
              <w:spacing w:line="240" w:lineRule="auto"/>
              <w:jc w:val="center"/>
              <w:rPr>
                <w:rFonts w:eastAsia="Times New Roman"/>
                <w:b/>
                <w:bCs/>
                <w:color w:val="000000"/>
                <w:sz w:val="20"/>
                <w:szCs w:val="20"/>
              </w:rPr>
            </w:pPr>
            <w:r w:rsidRPr="000751FD">
              <w:rPr>
                <w:rFonts w:eastAsia="Times New Roman"/>
                <w:b/>
                <w:bCs/>
                <w:color w:val="000000"/>
                <w:sz w:val="20"/>
                <w:szCs w:val="20"/>
              </w:rPr>
              <w:t> </w:t>
            </w:r>
          </w:p>
        </w:tc>
      </w:tr>
      <w:tr w:rsidR="00577D28" w:rsidRPr="000751FD" w14:paraId="4475B5CC" w14:textId="77777777" w:rsidTr="00577D28">
        <w:trPr>
          <w:trHeight w:val="630"/>
          <w:trPrChange w:id="4108" w:author="Roberts, Julie" w:date="2022-03-25T10:55:00Z">
            <w:trPr>
              <w:trHeight w:val="630"/>
            </w:trPr>
          </w:trPrChange>
        </w:trPr>
        <w:tc>
          <w:tcPr>
            <w:tcW w:w="1512" w:type="dxa"/>
            <w:tcBorders>
              <w:top w:val="nil"/>
              <w:left w:val="single" w:sz="8" w:space="0" w:color="000000"/>
              <w:bottom w:val="nil"/>
              <w:right w:val="single" w:sz="8" w:space="0" w:color="000000"/>
            </w:tcBorders>
            <w:shd w:val="clear" w:color="auto" w:fill="auto"/>
            <w:vAlign w:val="center"/>
            <w:hideMark/>
            <w:tcPrChange w:id="4109" w:author="Roberts, Julie" w:date="2022-03-25T10:55:00Z">
              <w:tcPr>
                <w:tcW w:w="1512" w:type="dxa"/>
                <w:tcBorders>
                  <w:top w:val="nil"/>
                  <w:left w:val="single" w:sz="8" w:space="0" w:color="000000"/>
                  <w:bottom w:val="nil"/>
                  <w:right w:val="single" w:sz="8" w:space="0" w:color="000000"/>
                </w:tcBorders>
                <w:shd w:val="clear" w:color="auto" w:fill="auto"/>
                <w:vAlign w:val="center"/>
                <w:hideMark/>
              </w:tcPr>
            </w:tcPrChange>
          </w:tcPr>
          <w:p w14:paraId="326E193A" w14:textId="77777777" w:rsidR="000751FD" w:rsidRPr="000751FD" w:rsidRDefault="000751FD" w:rsidP="000751FD">
            <w:pPr>
              <w:spacing w:line="240" w:lineRule="auto"/>
              <w:jc w:val="both"/>
              <w:rPr>
                <w:rFonts w:eastAsia="Times New Roman"/>
                <w:color w:val="000000"/>
                <w:sz w:val="20"/>
                <w:szCs w:val="20"/>
              </w:rPr>
            </w:pPr>
            <w:r w:rsidRPr="000751FD">
              <w:rPr>
                <w:rFonts w:eastAsia="Times New Roman"/>
                <w:color w:val="000000"/>
                <w:sz w:val="20"/>
                <w:szCs w:val="20"/>
              </w:rPr>
              <w:t>Day-Ahead Purchases ($)</w:t>
            </w:r>
          </w:p>
        </w:tc>
        <w:tc>
          <w:tcPr>
            <w:tcW w:w="1260" w:type="dxa"/>
            <w:tcBorders>
              <w:top w:val="nil"/>
              <w:left w:val="nil"/>
              <w:bottom w:val="nil"/>
              <w:right w:val="single" w:sz="8" w:space="0" w:color="000000"/>
            </w:tcBorders>
            <w:shd w:val="clear" w:color="auto" w:fill="auto"/>
            <w:vAlign w:val="center"/>
            <w:hideMark/>
            <w:tcPrChange w:id="4110" w:author="Roberts, Julie" w:date="2022-03-25T10:55:00Z">
              <w:tcPr>
                <w:tcW w:w="270" w:type="dxa"/>
                <w:tcBorders>
                  <w:top w:val="nil"/>
                  <w:left w:val="nil"/>
                  <w:bottom w:val="nil"/>
                  <w:right w:val="single" w:sz="8" w:space="0" w:color="000000"/>
                </w:tcBorders>
                <w:shd w:val="clear" w:color="auto" w:fill="auto"/>
                <w:vAlign w:val="center"/>
                <w:hideMark/>
              </w:tcPr>
            </w:tcPrChange>
          </w:tcPr>
          <w:p w14:paraId="44CA9BF0" w14:textId="17014B99" w:rsidR="000751FD" w:rsidRPr="000751FD" w:rsidRDefault="000751FD" w:rsidP="00B003A2">
            <w:pPr>
              <w:spacing w:line="240" w:lineRule="auto"/>
              <w:jc w:val="center"/>
              <w:rPr>
                <w:rFonts w:eastAsia="Times New Roman"/>
                <w:color w:val="000000"/>
                <w:sz w:val="20"/>
                <w:szCs w:val="20"/>
              </w:rPr>
            </w:pPr>
            <w:del w:id="4111" w:author="Roberts, Julie" w:date="2022-03-23T09:23:00Z">
              <w:r w:rsidRPr="000751FD" w:rsidDel="003E4D33">
                <w:rPr>
                  <w:rFonts w:eastAsia="Times New Roman"/>
                  <w:color w:val="000000"/>
                  <w:sz w:val="20"/>
                  <w:szCs w:val="20"/>
                </w:rPr>
                <w:delText>$333,960</w:delText>
              </w:r>
            </w:del>
            <w:ins w:id="4112" w:author="Roberts, Julie" w:date="2022-03-23T09:23:00Z">
              <w:r w:rsidR="003E4D33">
                <w:rPr>
                  <w:rFonts w:eastAsia="Times New Roman"/>
                  <w:color w:val="000000"/>
                  <w:sz w:val="20"/>
                  <w:szCs w:val="20"/>
                </w:rPr>
                <w:t>$</w:t>
              </w:r>
            </w:ins>
            <w:ins w:id="4113" w:author="Roberts, Julie" w:date="2022-03-23T09:30:00Z">
              <w:r w:rsidR="00294CBF">
                <w:rPr>
                  <w:rFonts w:eastAsia="Times New Roman"/>
                  <w:color w:val="000000"/>
                  <w:sz w:val="20"/>
                  <w:szCs w:val="20"/>
                </w:rPr>
                <w:t>409,038</w:t>
              </w:r>
            </w:ins>
          </w:p>
        </w:tc>
        <w:tc>
          <w:tcPr>
            <w:tcW w:w="1890" w:type="dxa"/>
            <w:tcBorders>
              <w:top w:val="nil"/>
              <w:left w:val="nil"/>
              <w:bottom w:val="nil"/>
              <w:right w:val="single" w:sz="8" w:space="0" w:color="000000"/>
            </w:tcBorders>
            <w:shd w:val="clear" w:color="auto" w:fill="auto"/>
            <w:vAlign w:val="center"/>
            <w:hideMark/>
            <w:tcPrChange w:id="4114" w:author="Roberts, Julie" w:date="2022-03-25T10:55:00Z">
              <w:tcPr>
                <w:tcW w:w="1440" w:type="dxa"/>
                <w:tcBorders>
                  <w:top w:val="nil"/>
                  <w:left w:val="nil"/>
                  <w:bottom w:val="nil"/>
                  <w:right w:val="single" w:sz="8" w:space="0" w:color="000000"/>
                </w:tcBorders>
                <w:shd w:val="clear" w:color="auto" w:fill="auto"/>
                <w:vAlign w:val="center"/>
                <w:hideMark/>
              </w:tcPr>
            </w:tcPrChange>
          </w:tcPr>
          <w:p w14:paraId="2BCD262C" w14:textId="3861679A" w:rsidR="000751FD" w:rsidRPr="000751FD" w:rsidRDefault="000751FD" w:rsidP="000751FD">
            <w:pPr>
              <w:spacing w:line="240" w:lineRule="auto"/>
              <w:jc w:val="center"/>
              <w:rPr>
                <w:rFonts w:eastAsia="Times New Roman"/>
                <w:color w:val="000000"/>
                <w:sz w:val="20"/>
                <w:szCs w:val="20"/>
              </w:rPr>
            </w:pPr>
            <w:del w:id="4115" w:author="Roberts, Julie" w:date="2022-03-23T09:41:00Z">
              <w:r w:rsidRPr="000751FD" w:rsidDel="00792BB9">
                <w:rPr>
                  <w:rFonts w:eastAsia="Times New Roman"/>
                  <w:color w:val="000000"/>
                  <w:sz w:val="20"/>
                  <w:szCs w:val="20"/>
                </w:rPr>
                <w:delText>$1,148,842</w:delText>
              </w:r>
            </w:del>
            <w:ins w:id="4116" w:author="Roberts, Julie" w:date="2022-03-23T09:41:00Z">
              <w:r w:rsidR="00792BB9">
                <w:rPr>
                  <w:rFonts w:eastAsia="Times New Roman"/>
                  <w:color w:val="000000"/>
                  <w:sz w:val="20"/>
                  <w:szCs w:val="20"/>
                </w:rPr>
                <w:t>$1,125,156</w:t>
              </w:r>
            </w:ins>
          </w:p>
        </w:tc>
        <w:tc>
          <w:tcPr>
            <w:tcW w:w="1440" w:type="dxa"/>
            <w:tcBorders>
              <w:top w:val="nil"/>
              <w:left w:val="nil"/>
              <w:bottom w:val="nil"/>
              <w:right w:val="single" w:sz="8" w:space="0" w:color="000000"/>
            </w:tcBorders>
            <w:shd w:val="clear" w:color="auto" w:fill="auto"/>
            <w:vAlign w:val="center"/>
            <w:hideMark/>
            <w:tcPrChange w:id="4117" w:author="Roberts, Julie" w:date="2022-03-25T10:55:00Z">
              <w:tcPr>
                <w:tcW w:w="1440" w:type="dxa"/>
                <w:tcBorders>
                  <w:top w:val="nil"/>
                  <w:left w:val="nil"/>
                  <w:bottom w:val="nil"/>
                  <w:right w:val="single" w:sz="8" w:space="0" w:color="000000"/>
                </w:tcBorders>
                <w:shd w:val="clear" w:color="auto" w:fill="auto"/>
                <w:vAlign w:val="center"/>
                <w:hideMark/>
              </w:tcPr>
            </w:tcPrChange>
          </w:tcPr>
          <w:p w14:paraId="783E339B" w14:textId="339C2777" w:rsidR="000751FD" w:rsidRPr="000751FD" w:rsidRDefault="000751FD" w:rsidP="000751FD">
            <w:pPr>
              <w:spacing w:line="240" w:lineRule="auto"/>
              <w:jc w:val="center"/>
              <w:rPr>
                <w:rFonts w:eastAsia="Times New Roman"/>
                <w:color w:val="000000"/>
                <w:sz w:val="20"/>
                <w:szCs w:val="20"/>
              </w:rPr>
            </w:pPr>
            <w:del w:id="4118" w:author="Roberts, Julie" w:date="2022-03-23T09:58:00Z">
              <w:r w:rsidRPr="000751FD" w:rsidDel="00741645">
                <w:rPr>
                  <w:rFonts w:eastAsia="Times New Roman"/>
                  <w:color w:val="000000"/>
                  <w:sz w:val="20"/>
                  <w:szCs w:val="20"/>
                </w:rPr>
                <w:delText>$1,577,922</w:delText>
              </w:r>
            </w:del>
            <w:ins w:id="4119" w:author="Roberts, Julie" w:date="2022-03-23T09:58:00Z">
              <w:r w:rsidR="00741645">
                <w:rPr>
                  <w:rFonts w:eastAsia="Times New Roman"/>
                  <w:color w:val="000000"/>
                  <w:sz w:val="20"/>
                  <w:szCs w:val="20"/>
                </w:rPr>
                <w:t>$1,029,169</w:t>
              </w:r>
            </w:ins>
          </w:p>
        </w:tc>
        <w:tc>
          <w:tcPr>
            <w:tcW w:w="1620" w:type="dxa"/>
            <w:tcBorders>
              <w:top w:val="nil"/>
              <w:left w:val="nil"/>
              <w:bottom w:val="nil"/>
              <w:right w:val="single" w:sz="8" w:space="0" w:color="000000"/>
            </w:tcBorders>
            <w:shd w:val="clear" w:color="auto" w:fill="auto"/>
            <w:vAlign w:val="center"/>
            <w:hideMark/>
            <w:tcPrChange w:id="4120" w:author="Roberts, Julie" w:date="2022-03-25T10:55:00Z">
              <w:tcPr>
                <w:tcW w:w="1620" w:type="dxa"/>
                <w:tcBorders>
                  <w:top w:val="nil"/>
                  <w:left w:val="nil"/>
                  <w:bottom w:val="nil"/>
                  <w:right w:val="single" w:sz="8" w:space="0" w:color="000000"/>
                </w:tcBorders>
                <w:shd w:val="clear" w:color="auto" w:fill="auto"/>
                <w:vAlign w:val="center"/>
                <w:hideMark/>
              </w:tcPr>
            </w:tcPrChange>
          </w:tcPr>
          <w:p w14:paraId="054EC869" w14:textId="32DDD9C1" w:rsidR="000751FD" w:rsidRPr="000751FD" w:rsidRDefault="000751FD" w:rsidP="000751FD">
            <w:pPr>
              <w:spacing w:line="240" w:lineRule="auto"/>
              <w:jc w:val="center"/>
              <w:rPr>
                <w:rFonts w:eastAsia="Times New Roman"/>
                <w:color w:val="000000"/>
                <w:sz w:val="20"/>
                <w:szCs w:val="20"/>
              </w:rPr>
            </w:pPr>
            <w:del w:id="4121" w:author="Roberts, Julie" w:date="2022-03-23T10:02:00Z">
              <w:r w:rsidRPr="000751FD" w:rsidDel="00741645">
                <w:rPr>
                  <w:rFonts w:eastAsia="Times New Roman"/>
                  <w:color w:val="000000"/>
                  <w:sz w:val="20"/>
                  <w:szCs w:val="20"/>
                </w:rPr>
                <w:delText>$1,264,705</w:delText>
              </w:r>
            </w:del>
            <w:ins w:id="4122" w:author="Roberts, Julie" w:date="2022-03-23T10:02:00Z">
              <w:r w:rsidR="00741645">
                <w:rPr>
                  <w:rFonts w:eastAsia="Times New Roman"/>
                  <w:color w:val="000000"/>
                  <w:sz w:val="20"/>
                  <w:szCs w:val="20"/>
                </w:rPr>
                <w:t>$410,252</w:t>
              </w:r>
            </w:ins>
          </w:p>
        </w:tc>
        <w:tc>
          <w:tcPr>
            <w:tcW w:w="1800" w:type="dxa"/>
            <w:tcBorders>
              <w:top w:val="nil"/>
              <w:left w:val="nil"/>
              <w:bottom w:val="nil"/>
              <w:right w:val="single" w:sz="8" w:space="0" w:color="000000"/>
            </w:tcBorders>
            <w:shd w:val="clear" w:color="auto" w:fill="auto"/>
            <w:vAlign w:val="center"/>
            <w:hideMark/>
            <w:tcPrChange w:id="4123" w:author="Roberts, Julie" w:date="2022-03-25T10:55:00Z">
              <w:tcPr>
                <w:tcW w:w="3240" w:type="dxa"/>
                <w:tcBorders>
                  <w:top w:val="nil"/>
                  <w:left w:val="nil"/>
                  <w:bottom w:val="nil"/>
                  <w:right w:val="single" w:sz="8" w:space="0" w:color="000000"/>
                </w:tcBorders>
                <w:shd w:val="clear" w:color="auto" w:fill="auto"/>
                <w:vAlign w:val="center"/>
                <w:hideMark/>
              </w:tcPr>
            </w:tcPrChange>
          </w:tcPr>
          <w:p w14:paraId="3A6B0470" w14:textId="230F6663" w:rsidR="000751FD" w:rsidRPr="000751FD" w:rsidRDefault="000751FD" w:rsidP="000751FD">
            <w:pPr>
              <w:spacing w:line="240" w:lineRule="auto"/>
              <w:jc w:val="center"/>
              <w:rPr>
                <w:rFonts w:eastAsia="Times New Roman"/>
                <w:color w:val="000000"/>
                <w:sz w:val="20"/>
                <w:szCs w:val="20"/>
              </w:rPr>
            </w:pPr>
            <w:del w:id="4124" w:author="Roberts, Julie" w:date="2022-03-23T10:10:00Z">
              <w:r w:rsidRPr="000751FD" w:rsidDel="007A24EB">
                <w:rPr>
                  <w:rFonts w:eastAsia="Times New Roman"/>
                  <w:color w:val="000000"/>
                  <w:sz w:val="20"/>
                  <w:szCs w:val="20"/>
                </w:rPr>
                <w:delText>$957,775</w:delText>
              </w:r>
            </w:del>
            <w:ins w:id="4125" w:author="Roberts, Julie" w:date="2022-03-23T10:10:00Z">
              <w:r w:rsidR="007A24EB">
                <w:rPr>
                  <w:rFonts w:eastAsia="Times New Roman"/>
                  <w:color w:val="000000"/>
                  <w:sz w:val="20"/>
                  <w:szCs w:val="20"/>
                </w:rPr>
                <w:t>$838,074</w:t>
              </w:r>
            </w:ins>
          </w:p>
        </w:tc>
        <w:tc>
          <w:tcPr>
            <w:tcW w:w="1620" w:type="dxa"/>
            <w:tcBorders>
              <w:top w:val="nil"/>
              <w:left w:val="nil"/>
              <w:bottom w:val="nil"/>
              <w:right w:val="single" w:sz="8" w:space="0" w:color="000000"/>
            </w:tcBorders>
            <w:shd w:val="clear" w:color="auto" w:fill="auto"/>
            <w:vAlign w:val="center"/>
            <w:hideMark/>
            <w:tcPrChange w:id="4126" w:author="Roberts, Julie" w:date="2022-03-25T10:55:00Z">
              <w:tcPr>
                <w:tcW w:w="1620" w:type="dxa"/>
                <w:tcBorders>
                  <w:top w:val="nil"/>
                  <w:left w:val="nil"/>
                  <w:bottom w:val="nil"/>
                  <w:right w:val="single" w:sz="8" w:space="0" w:color="000000"/>
                </w:tcBorders>
                <w:shd w:val="clear" w:color="auto" w:fill="auto"/>
                <w:vAlign w:val="center"/>
                <w:hideMark/>
              </w:tcPr>
            </w:tcPrChange>
          </w:tcPr>
          <w:p w14:paraId="3696218B" w14:textId="542728FD" w:rsidR="000751FD" w:rsidRPr="000751FD" w:rsidRDefault="000751FD" w:rsidP="001B6156">
            <w:pPr>
              <w:spacing w:line="240" w:lineRule="auto"/>
              <w:rPr>
                <w:rFonts w:eastAsia="Times New Roman"/>
                <w:color w:val="000000"/>
                <w:sz w:val="20"/>
                <w:szCs w:val="20"/>
              </w:rPr>
              <w:pPrChange w:id="4127" w:author="Roberts, Julie" w:date="2022-03-25T10:53:00Z">
                <w:pPr>
                  <w:spacing w:line="240" w:lineRule="auto"/>
                  <w:jc w:val="center"/>
                </w:pPr>
              </w:pPrChange>
            </w:pPr>
            <w:del w:id="4128" w:author="Roberts, Julie" w:date="2022-03-23T10:20:00Z">
              <w:r w:rsidRPr="000751FD" w:rsidDel="008735B6">
                <w:rPr>
                  <w:rFonts w:eastAsia="Times New Roman"/>
                  <w:color w:val="000000"/>
                  <w:sz w:val="20"/>
                  <w:szCs w:val="20"/>
                </w:rPr>
                <w:delText>$563,431</w:delText>
              </w:r>
            </w:del>
            <w:ins w:id="4129" w:author="Roberts, Julie" w:date="2022-03-23T10:20:00Z">
              <w:r w:rsidR="008735B6">
                <w:rPr>
                  <w:rFonts w:eastAsia="Times New Roman"/>
                  <w:color w:val="000000"/>
                  <w:sz w:val="20"/>
                  <w:szCs w:val="20"/>
                </w:rPr>
                <w:t>$192,402</w:t>
              </w:r>
            </w:ins>
          </w:p>
        </w:tc>
        <w:tc>
          <w:tcPr>
            <w:tcW w:w="1530" w:type="dxa"/>
            <w:tcBorders>
              <w:top w:val="nil"/>
              <w:left w:val="nil"/>
              <w:bottom w:val="nil"/>
              <w:right w:val="single" w:sz="8" w:space="0" w:color="000000"/>
            </w:tcBorders>
            <w:shd w:val="clear" w:color="auto" w:fill="auto"/>
            <w:vAlign w:val="center"/>
            <w:hideMark/>
            <w:tcPrChange w:id="4130" w:author="Roberts, Julie" w:date="2022-03-25T10:55:00Z">
              <w:tcPr>
                <w:tcW w:w="1530" w:type="dxa"/>
                <w:tcBorders>
                  <w:top w:val="nil"/>
                  <w:left w:val="nil"/>
                  <w:bottom w:val="nil"/>
                  <w:right w:val="single" w:sz="8" w:space="0" w:color="000000"/>
                </w:tcBorders>
                <w:shd w:val="clear" w:color="auto" w:fill="auto"/>
                <w:vAlign w:val="center"/>
                <w:hideMark/>
              </w:tcPr>
            </w:tcPrChange>
          </w:tcPr>
          <w:p w14:paraId="389197B4" w14:textId="53703413" w:rsidR="000751FD" w:rsidRPr="000751FD" w:rsidRDefault="000751FD" w:rsidP="000751FD">
            <w:pPr>
              <w:spacing w:line="240" w:lineRule="auto"/>
              <w:jc w:val="center"/>
              <w:rPr>
                <w:rFonts w:eastAsia="Times New Roman"/>
                <w:color w:val="000000"/>
                <w:sz w:val="20"/>
                <w:szCs w:val="20"/>
              </w:rPr>
            </w:pPr>
            <w:del w:id="4131" w:author="Roberts, Julie" w:date="2022-03-25T11:38:00Z">
              <w:r w:rsidRPr="000751FD" w:rsidDel="00E81B11">
                <w:rPr>
                  <w:rFonts w:eastAsia="Times New Roman"/>
                  <w:color w:val="000000"/>
                  <w:sz w:val="20"/>
                  <w:szCs w:val="20"/>
                </w:rPr>
                <w:delText>$5,846,635</w:delText>
              </w:r>
            </w:del>
            <w:ins w:id="4132" w:author="Roberts, Julie" w:date="2022-03-25T11:38:00Z">
              <w:r w:rsidR="00E81B11">
                <w:rPr>
                  <w:rFonts w:eastAsia="Times New Roman"/>
                  <w:color w:val="000000"/>
                  <w:sz w:val="20"/>
                  <w:szCs w:val="20"/>
                </w:rPr>
                <w:t>$4,004,091</w:t>
              </w:r>
            </w:ins>
          </w:p>
        </w:tc>
      </w:tr>
      <w:tr w:rsidR="00577D28" w:rsidRPr="000751FD" w14:paraId="62B19BCF" w14:textId="77777777" w:rsidTr="00577D28">
        <w:trPr>
          <w:trHeight w:val="660"/>
          <w:trPrChange w:id="4133" w:author="Roberts, Julie" w:date="2022-03-25T10:55:00Z">
            <w:trPr>
              <w:trHeight w:val="660"/>
            </w:trPr>
          </w:trPrChange>
        </w:trPr>
        <w:tc>
          <w:tcPr>
            <w:tcW w:w="1512" w:type="dxa"/>
            <w:tcBorders>
              <w:top w:val="single" w:sz="8" w:space="0" w:color="000000"/>
              <w:left w:val="single" w:sz="8" w:space="0" w:color="000000"/>
              <w:bottom w:val="nil"/>
              <w:right w:val="single" w:sz="8" w:space="0" w:color="000000"/>
            </w:tcBorders>
            <w:shd w:val="clear" w:color="auto" w:fill="auto"/>
            <w:vAlign w:val="center"/>
            <w:hideMark/>
            <w:tcPrChange w:id="4134" w:author="Roberts, Julie" w:date="2022-03-25T10:55:00Z">
              <w:tcPr>
                <w:tcW w:w="1512" w:type="dxa"/>
                <w:tcBorders>
                  <w:top w:val="single" w:sz="8" w:space="0" w:color="000000"/>
                  <w:left w:val="single" w:sz="8" w:space="0" w:color="000000"/>
                  <w:bottom w:val="nil"/>
                  <w:right w:val="single" w:sz="8" w:space="0" w:color="000000"/>
                </w:tcBorders>
                <w:shd w:val="clear" w:color="auto" w:fill="auto"/>
                <w:vAlign w:val="center"/>
                <w:hideMark/>
              </w:tcPr>
            </w:tcPrChange>
          </w:tcPr>
          <w:p w14:paraId="72CC320A" w14:textId="77777777" w:rsidR="000751FD" w:rsidRPr="000751FD" w:rsidRDefault="000751FD" w:rsidP="000751FD">
            <w:pPr>
              <w:spacing w:line="240" w:lineRule="auto"/>
              <w:jc w:val="both"/>
              <w:rPr>
                <w:rFonts w:eastAsia="Times New Roman"/>
                <w:color w:val="000000"/>
                <w:sz w:val="20"/>
                <w:szCs w:val="20"/>
              </w:rPr>
            </w:pPr>
            <w:r w:rsidRPr="000751FD">
              <w:rPr>
                <w:rFonts w:eastAsia="Times New Roman"/>
                <w:color w:val="000000"/>
                <w:sz w:val="20"/>
                <w:szCs w:val="20"/>
              </w:rPr>
              <w:t>Day-Ahead Purchases (MWh)</w:t>
            </w:r>
          </w:p>
        </w:tc>
        <w:tc>
          <w:tcPr>
            <w:tcW w:w="1260" w:type="dxa"/>
            <w:tcBorders>
              <w:top w:val="single" w:sz="8" w:space="0" w:color="000000"/>
              <w:left w:val="nil"/>
              <w:bottom w:val="nil"/>
              <w:right w:val="single" w:sz="8" w:space="0" w:color="000000"/>
            </w:tcBorders>
            <w:shd w:val="clear" w:color="auto" w:fill="auto"/>
            <w:vAlign w:val="center"/>
            <w:hideMark/>
            <w:tcPrChange w:id="4135" w:author="Roberts, Julie" w:date="2022-03-25T10:55:00Z">
              <w:tcPr>
                <w:tcW w:w="270" w:type="dxa"/>
                <w:tcBorders>
                  <w:top w:val="single" w:sz="8" w:space="0" w:color="000000"/>
                  <w:left w:val="nil"/>
                  <w:bottom w:val="nil"/>
                  <w:right w:val="single" w:sz="8" w:space="0" w:color="000000"/>
                </w:tcBorders>
                <w:shd w:val="clear" w:color="auto" w:fill="auto"/>
                <w:vAlign w:val="center"/>
                <w:hideMark/>
              </w:tcPr>
            </w:tcPrChange>
          </w:tcPr>
          <w:p w14:paraId="1EA8AF28" w14:textId="7BD8D5CE" w:rsidR="000751FD" w:rsidRPr="000751FD" w:rsidRDefault="000751FD" w:rsidP="00B003A2">
            <w:pPr>
              <w:spacing w:line="240" w:lineRule="auto"/>
              <w:jc w:val="center"/>
              <w:rPr>
                <w:rFonts w:eastAsia="Times New Roman"/>
                <w:color w:val="000000"/>
                <w:sz w:val="20"/>
                <w:szCs w:val="20"/>
              </w:rPr>
            </w:pPr>
            <w:del w:id="4136" w:author="Roberts, Julie" w:date="2022-03-23T09:23:00Z">
              <w:r w:rsidRPr="000751FD" w:rsidDel="003E4D33">
                <w:rPr>
                  <w:rFonts w:eastAsia="Times New Roman"/>
                  <w:color w:val="000000"/>
                  <w:sz w:val="20"/>
                  <w:szCs w:val="20"/>
                </w:rPr>
                <w:delText>10,104</w:delText>
              </w:r>
            </w:del>
            <w:ins w:id="4137" w:author="Roberts, Julie" w:date="2022-03-23T09:30:00Z">
              <w:r w:rsidR="00294CBF">
                <w:rPr>
                  <w:rFonts w:eastAsia="Times New Roman"/>
                  <w:color w:val="000000"/>
                  <w:sz w:val="20"/>
                  <w:szCs w:val="20"/>
                </w:rPr>
                <w:t>8,341</w:t>
              </w:r>
            </w:ins>
          </w:p>
        </w:tc>
        <w:tc>
          <w:tcPr>
            <w:tcW w:w="1890" w:type="dxa"/>
            <w:tcBorders>
              <w:top w:val="single" w:sz="8" w:space="0" w:color="000000"/>
              <w:left w:val="nil"/>
              <w:bottom w:val="nil"/>
              <w:right w:val="single" w:sz="8" w:space="0" w:color="000000"/>
            </w:tcBorders>
            <w:shd w:val="clear" w:color="auto" w:fill="auto"/>
            <w:vAlign w:val="center"/>
            <w:hideMark/>
            <w:tcPrChange w:id="4138" w:author="Roberts, Julie" w:date="2022-03-25T10:55:00Z">
              <w:tcPr>
                <w:tcW w:w="1440" w:type="dxa"/>
                <w:tcBorders>
                  <w:top w:val="single" w:sz="8" w:space="0" w:color="000000"/>
                  <w:left w:val="nil"/>
                  <w:bottom w:val="nil"/>
                  <w:right w:val="single" w:sz="8" w:space="0" w:color="000000"/>
                </w:tcBorders>
                <w:shd w:val="clear" w:color="auto" w:fill="auto"/>
                <w:vAlign w:val="center"/>
                <w:hideMark/>
              </w:tcPr>
            </w:tcPrChange>
          </w:tcPr>
          <w:p w14:paraId="48545F62" w14:textId="79D78B41" w:rsidR="000751FD" w:rsidRPr="000751FD" w:rsidRDefault="000751FD" w:rsidP="000751FD">
            <w:pPr>
              <w:spacing w:line="240" w:lineRule="auto"/>
              <w:jc w:val="center"/>
              <w:rPr>
                <w:rFonts w:eastAsia="Times New Roman"/>
                <w:color w:val="000000"/>
                <w:sz w:val="20"/>
                <w:szCs w:val="20"/>
              </w:rPr>
            </w:pPr>
            <w:del w:id="4139" w:author="Roberts, Julie" w:date="2022-03-23T09:42:00Z">
              <w:r w:rsidRPr="000751FD" w:rsidDel="00792BB9">
                <w:rPr>
                  <w:rFonts w:eastAsia="Times New Roman"/>
                  <w:color w:val="000000"/>
                  <w:sz w:val="20"/>
                  <w:szCs w:val="20"/>
                </w:rPr>
                <w:delText>35,464</w:delText>
              </w:r>
            </w:del>
            <w:ins w:id="4140" w:author="Roberts, Julie" w:date="2022-03-23T09:42:00Z">
              <w:r w:rsidR="00792BB9">
                <w:rPr>
                  <w:rFonts w:eastAsia="Times New Roman"/>
                  <w:color w:val="000000"/>
                  <w:sz w:val="20"/>
                  <w:szCs w:val="20"/>
                </w:rPr>
                <w:t>21,797</w:t>
              </w:r>
            </w:ins>
          </w:p>
        </w:tc>
        <w:tc>
          <w:tcPr>
            <w:tcW w:w="1440" w:type="dxa"/>
            <w:tcBorders>
              <w:top w:val="single" w:sz="8" w:space="0" w:color="000000"/>
              <w:left w:val="nil"/>
              <w:bottom w:val="nil"/>
              <w:right w:val="single" w:sz="8" w:space="0" w:color="000000"/>
            </w:tcBorders>
            <w:shd w:val="clear" w:color="auto" w:fill="auto"/>
            <w:vAlign w:val="center"/>
            <w:hideMark/>
            <w:tcPrChange w:id="4141" w:author="Roberts, Julie" w:date="2022-03-25T10:55:00Z">
              <w:tcPr>
                <w:tcW w:w="1440" w:type="dxa"/>
                <w:tcBorders>
                  <w:top w:val="single" w:sz="8" w:space="0" w:color="000000"/>
                  <w:left w:val="nil"/>
                  <w:bottom w:val="nil"/>
                  <w:right w:val="single" w:sz="8" w:space="0" w:color="000000"/>
                </w:tcBorders>
                <w:shd w:val="clear" w:color="auto" w:fill="auto"/>
                <w:vAlign w:val="center"/>
                <w:hideMark/>
              </w:tcPr>
            </w:tcPrChange>
          </w:tcPr>
          <w:p w14:paraId="67DC01E0" w14:textId="31063186" w:rsidR="000751FD" w:rsidRPr="000751FD" w:rsidRDefault="000751FD" w:rsidP="000751FD">
            <w:pPr>
              <w:spacing w:line="240" w:lineRule="auto"/>
              <w:jc w:val="center"/>
              <w:rPr>
                <w:rFonts w:eastAsia="Times New Roman"/>
                <w:color w:val="000000"/>
                <w:sz w:val="20"/>
                <w:szCs w:val="20"/>
              </w:rPr>
            </w:pPr>
            <w:del w:id="4142" w:author="Roberts, Julie" w:date="2022-03-23T09:58:00Z">
              <w:r w:rsidRPr="000751FD" w:rsidDel="00741645">
                <w:rPr>
                  <w:rFonts w:eastAsia="Times New Roman"/>
                  <w:color w:val="000000"/>
                  <w:sz w:val="20"/>
                  <w:szCs w:val="20"/>
                </w:rPr>
                <w:delText>34,306</w:delText>
              </w:r>
            </w:del>
            <w:ins w:id="4143" w:author="Roberts, Julie" w:date="2022-03-23T09:58:00Z">
              <w:r w:rsidR="00741645">
                <w:rPr>
                  <w:rFonts w:eastAsia="Times New Roman"/>
                  <w:color w:val="000000"/>
                  <w:sz w:val="20"/>
                  <w:szCs w:val="20"/>
                </w:rPr>
                <w:t>22,731</w:t>
              </w:r>
            </w:ins>
          </w:p>
        </w:tc>
        <w:tc>
          <w:tcPr>
            <w:tcW w:w="1620" w:type="dxa"/>
            <w:tcBorders>
              <w:top w:val="single" w:sz="8" w:space="0" w:color="000000"/>
              <w:left w:val="nil"/>
              <w:bottom w:val="nil"/>
              <w:right w:val="single" w:sz="8" w:space="0" w:color="000000"/>
            </w:tcBorders>
            <w:shd w:val="clear" w:color="auto" w:fill="auto"/>
            <w:vAlign w:val="center"/>
            <w:hideMark/>
            <w:tcPrChange w:id="4144" w:author="Roberts, Julie" w:date="2022-03-25T10:55:00Z">
              <w:tcPr>
                <w:tcW w:w="1620" w:type="dxa"/>
                <w:tcBorders>
                  <w:top w:val="single" w:sz="8" w:space="0" w:color="000000"/>
                  <w:left w:val="nil"/>
                  <w:bottom w:val="nil"/>
                  <w:right w:val="single" w:sz="8" w:space="0" w:color="000000"/>
                </w:tcBorders>
                <w:shd w:val="clear" w:color="auto" w:fill="auto"/>
                <w:vAlign w:val="center"/>
                <w:hideMark/>
              </w:tcPr>
            </w:tcPrChange>
          </w:tcPr>
          <w:p w14:paraId="7E40CEF4" w14:textId="0F4D509F" w:rsidR="000751FD" w:rsidRPr="000751FD" w:rsidRDefault="000751FD" w:rsidP="000751FD">
            <w:pPr>
              <w:spacing w:line="240" w:lineRule="auto"/>
              <w:jc w:val="center"/>
              <w:rPr>
                <w:rFonts w:eastAsia="Times New Roman"/>
                <w:color w:val="000000"/>
                <w:sz w:val="20"/>
                <w:szCs w:val="20"/>
              </w:rPr>
            </w:pPr>
            <w:del w:id="4145" w:author="Roberts, Julie" w:date="2022-03-23T10:02:00Z">
              <w:r w:rsidRPr="000751FD" w:rsidDel="00741645">
                <w:rPr>
                  <w:rFonts w:eastAsia="Times New Roman"/>
                  <w:color w:val="000000"/>
                  <w:sz w:val="20"/>
                  <w:szCs w:val="20"/>
                </w:rPr>
                <w:delText>24,799</w:delText>
              </w:r>
            </w:del>
            <w:ins w:id="4146" w:author="Roberts, Julie" w:date="2022-03-23T10:02:00Z">
              <w:r w:rsidR="00741645">
                <w:rPr>
                  <w:rFonts w:eastAsia="Times New Roman"/>
                  <w:color w:val="000000"/>
                  <w:sz w:val="20"/>
                  <w:szCs w:val="20"/>
                </w:rPr>
                <w:t>10,258</w:t>
              </w:r>
            </w:ins>
          </w:p>
        </w:tc>
        <w:tc>
          <w:tcPr>
            <w:tcW w:w="1800" w:type="dxa"/>
            <w:tcBorders>
              <w:top w:val="single" w:sz="8" w:space="0" w:color="000000"/>
              <w:left w:val="nil"/>
              <w:bottom w:val="nil"/>
              <w:right w:val="single" w:sz="8" w:space="0" w:color="000000"/>
            </w:tcBorders>
            <w:shd w:val="clear" w:color="auto" w:fill="auto"/>
            <w:vAlign w:val="center"/>
            <w:hideMark/>
            <w:tcPrChange w:id="4147" w:author="Roberts, Julie" w:date="2022-03-25T10:55:00Z">
              <w:tcPr>
                <w:tcW w:w="3240" w:type="dxa"/>
                <w:tcBorders>
                  <w:top w:val="single" w:sz="8" w:space="0" w:color="000000"/>
                  <w:left w:val="nil"/>
                  <w:bottom w:val="nil"/>
                  <w:right w:val="single" w:sz="8" w:space="0" w:color="000000"/>
                </w:tcBorders>
                <w:shd w:val="clear" w:color="auto" w:fill="auto"/>
                <w:vAlign w:val="center"/>
                <w:hideMark/>
              </w:tcPr>
            </w:tcPrChange>
          </w:tcPr>
          <w:p w14:paraId="17506C04" w14:textId="660FA2E2" w:rsidR="000751FD" w:rsidRPr="000751FD" w:rsidRDefault="000751FD" w:rsidP="000751FD">
            <w:pPr>
              <w:spacing w:line="240" w:lineRule="auto"/>
              <w:jc w:val="center"/>
              <w:rPr>
                <w:rFonts w:eastAsia="Times New Roman"/>
                <w:color w:val="000000"/>
                <w:sz w:val="20"/>
                <w:szCs w:val="20"/>
              </w:rPr>
            </w:pPr>
            <w:del w:id="4148" w:author="Roberts, Julie" w:date="2022-03-23T10:11:00Z">
              <w:r w:rsidRPr="000751FD" w:rsidDel="007A24EB">
                <w:rPr>
                  <w:rFonts w:eastAsia="Times New Roman"/>
                  <w:color w:val="000000"/>
                  <w:sz w:val="20"/>
                  <w:szCs w:val="20"/>
                </w:rPr>
                <w:delText>27,550</w:delText>
              </w:r>
            </w:del>
            <w:ins w:id="4149" w:author="Roberts, Julie" w:date="2022-03-23T10:11:00Z">
              <w:r w:rsidR="007A24EB">
                <w:rPr>
                  <w:rFonts w:eastAsia="Times New Roman"/>
                  <w:color w:val="000000"/>
                  <w:sz w:val="20"/>
                  <w:szCs w:val="20"/>
                </w:rPr>
                <w:t>17,498</w:t>
              </w:r>
            </w:ins>
          </w:p>
        </w:tc>
        <w:tc>
          <w:tcPr>
            <w:tcW w:w="1620" w:type="dxa"/>
            <w:tcBorders>
              <w:top w:val="single" w:sz="8" w:space="0" w:color="000000"/>
              <w:left w:val="nil"/>
              <w:bottom w:val="nil"/>
              <w:right w:val="single" w:sz="8" w:space="0" w:color="000000"/>
            </w:tcBorders>
            <w:shd w:val="clear" w:color="auto" w:fill="auto"/>
            <w:vAlign w:val="center"/>
            <w:hideMark/>
            <w:tcPrChange w:id="4150" w:author="Roberts, Julie" w:date="2022-03-25T10:55:00Z">
              <w:tcPr>
                <w:tcW w:w="1620" w:type="dxa"/>
                <w:tcBorders>
                  <w:top w:val="single" w:sz="8" w:space="0" w:color="000000"/>
                  <w:left w:val="nil"/>
                  <w:bottom w:val="nil"/>
                  <w:right w:val="single" w:sz="8" w:space="0" w:color="000000"/>
                </w:tcBorders>
                <w:shd w:val="clear" w:color="auto" w:fill="auto"/>
                <w:vAlign w:val="center"/>
                <w:hideMark/>
              </w:tcPr>
            </w:tcPrChange>
          </w:tcPr>
          <w:p w14:paraId="034C9539" w14:textId="65064639" w:rsidR="000751FD" w:rsidRPr="000751FD" w:rsidRDefault="000751FD" w:rsidP="001B6156">
            <w:pPr>
              <w:spacing w:line="240" w:lineRule="auto"/>
              <w:rPr>
                <w:rFonts w:eastAsia="Times New Roman"/>
                <w:color w:val="000000"/>
                <w:sz w:val="20"/>
                <w:szCs w:val="20"/>
              </w:rPr>
              <w:pPrChange w:id="4151" w:author="Roberts, Julie" w:date="2022-03-25T10:53:00Z">
                <w:pPr>
                  <w:spacing w:line="240" w:lineRule="auto"/>
                  <w:jc w:val="center"/>
                </w:pPr>
              </w:pPrChange>
            </w:pPr>
            <w:del w:id="4152" w:author="Roberts, Julie" w:date="2022-03-23T10:20:00Z">
              <w:r w:rsidRPr="000751FD" w:rsidDel="008735B6">
                <w:rPr>
                  <w:rFonts w:eastAsia="Times New Roman"/>
                  <w:color w:val="000000"/>
                  <w:sz w:val="20"/>
                  <w:szCs w:val="20"/>
                </w:rPr>
                <w:delText>17,708</w:delText>
              </w:r>
            </w:del>
            <w:ins w:id="4153" w:author="Roberts, Julie" w:date="2022-03-23T10:20:00Z">
              <w:r w:rsidR="008735B6">
                <w:rPr>
                  <w:rFonts w:eastAsia="Times New Roman"/>
                  <w:color w:val="000000"/>
                  <w:sz w:val="20"/>
                  <w:szCs w:val="20"/>
                </w:rPr>
                <w:t>4,078</w:t>
              </w:r>
            </w:ins>
          </w:p>
        </w:tc>
        <w:tc>
          <w:tcPr>
            <w:tcW w:w="1530" w:type="dxa"/>
            <w:tcBorders>
              <w:top w:val="single" w:sz="8" w:space="0" w:color="000000"/>
              <w:left w:val="nil"/>
              <w:bottom w:val="nil"/>
              <w:right w:val="single" w:sz="8" w:space="0" w:color="000000"/>
            </w:tcBorders>
            <w:shd w:val="clear" w:color="auto" w:fill="auto"/>
            <w:vAlign w:val="center"/>
            <w:hideMark/>
            <w:tcPrChange w:id="4154" w:author="Roberts, Julie" w:date="2022-03-25T10:55:00Z">
              <w:tcPr>
                <w:tcW w:w="1530" w:type="dxa"/>
                <w:tcBorders>
                  <w:top w:val="single" w:sz="8" w:space="0" w:color="000000"/>
                  <w:left w:val="nil"/>
                  <w:bottom w:val="nil"/>
                  <w:right w:val="single" w:sz="8" w:space="0" w:color="000000"/>
                </w:tcBorders>
                <w:shd w:val="clear" w:color="auto" w:fill="auto"/>
                <w:vAlign w:val="center"/>
                <w:hideMark/>
              </w:tcPr>
            </w:tcPrChange>
          </w:tcPr>
          <w:p w14:paraId="2C054EED" w14:textId="3E18620C" w:rsidR="000751FD" w:rsidRPr="000751FD" w:rsidRDefault="000751FD" w:rsidP="000751FD">
            <w:pPr>
              <w:spacing w:line="240" w:lineRule="auto"/>
              <w:jc w:val="center"/>
              <w:rPr>
                <w:rFonts w:eastAsia="Times New Roman"/>
                <w:color w:val="000000"/>
                <w:sz w:val="20"/>
                <w:szCs w:val="20"/>
              </w:rPr>
            </w:pPr>
            <w:del w:id="4155" w:author="Roberts, Julie" w:date="2022-03-25T11:38:00Z">
              <w:r w:rsidRPr="000751FD" w:rsidDel="00E81B11">
                <w:rPr>
                  <w:rFonts w:eastAsia="Times New Roman"/>
                  <w:color w:val="000000"/>
                  <w:sz w:val="20"/>
                  <w:szCs w:val="20"/>
                </w:rPr>
                <w:delText>149,931</w:delText>
              </w:r>
            </w:del>
            <w:ins w:id="4156" w:author="Roberts, Julie" w:date="2022-03-25T11:38:00Z">
              <w:r w:rsidR="00E81B11">
                <w:rPr>
                  <w:rFonts w:eastAsia="Times New Roman"/>
                  <w:color w:val="000000"/>
                  <w:sz w:val="20"/>
                  <w:szCs w:val="20"/>
                </w:rPr>
                <w:t>84,703</w:t>
              </w:r>
            </w:ins>
          </w:p>
        </w:tc>
      </w:tr>
      <w:tr w:rsidR="00577D28" w:rsidRPr="000751FD" w14:paraId="1DFCF396" w14:textId="77777777" w:rsidTr="00577D28">
        <w:trPr>
          <w:trHeight w:val="795"/>
          <w:trPrChange w:id="4157" w:author="Roberts, Julie" w:date="2022-03-25T10:55:00Z">
            <w:trPr>
              <w:trHeight w:val="795"/>
            </w:trPr>
          </w:trPrChange>
        </w:trPr>
        <w:tc>
          <w:tcPr>
            <w:tcW w:w="1512" w:type="dxa"/>
            <w:tcBorders>
              <w:top w:val="single" w:sz="8" w:space="0" w:color="000000"/>
              <w:left w:val="single" w:sz="8" w:space="0" w:color="000000"/>
              <w:bottom w:val="nil"/>
              <w:right w:val="single" w:sz="8" w:space="0" w:color="000000"/>
            </w:tcBorders>
            <w:shd w:val="clear" w:color="auto" w:fill="auto"/>
            <w:vAlign w:val="center"/>
            <w:hideMark/>
            <w:tcPrChange w:id="4158" w:author="Roberts, Julie" w:date="2022-03-25T10:55:00Z">
              <w:tcPr>
                <w:tcW w:w="1512" w:type="dxa"/>
                <w:tcBorders>
                  <w:top w:val="single" w:sz="8" w:space="0" w:color="000000"/>
                  <w:left w:val="single" w:sz="8" w:space="0" w:color="000000"/>
                  <w:bottom w:val="nil"/>
                  <w:right w:val="single" w:sz="8" w:space="0" w:color="000000"/>
                </w:tcBorders>
                <w:shd w:val="clear" w:color="auto" w:fill="auto"/>
                <w:vAlign w:val="center"/>
                <w:hideMark/>
              </w:tcPr>
            </w:tcPrChange>
          </w:tcPr>
          <w:p w14:paraId="52B35081" w14:textId="77777777" w:rsidR="000751FD" w:rsidRPr="000751FD" w:rsidRDefault="000751FD" w:rsidP="000751FD">
            <w:pPr>
              <w:spacing w:line="240" w:lineRule="auto"/>
              <w:jc w:val="both"/>
              <w:rPr>
                <w:rFonts w:eastAsia="Times New Roman"/>
                <w:color w:val="000000"/>
                <w:sz w:val="20"/>
                <w:szCs w:val="20"/>
              </w:rPr>
            </w:pPr>
            <w:r w:rsidRPr="000751FD">
              <w:rPr>
                <w:rFonts w:eastAsia="Times New Roman"/>
                <w:color w:val="000000"/>
                <w:sz w:val="20"/>
                <w:szCs w:val="20"/>
              </w:rPr>
              <w:t>Average Day-Ahead Price/MWh</w:t>
            </w:r>
          </w:p>
        </w:tc>
        <w:tc>
          <w:tcPr>
            <w:tcW w:w="1260" w:type="dxa"/>
            <w:tcBorders>
              <w:top w:val="single" w:sz="8" w:space="0" w:color="000000"/>
              <w:left w:val="nil"/>
              <w:bottom w:val="nil"/>
              <w:right w:val="single" w:sz="8" w:space="0" w:color="000000"/>
            </w:tcBorders>
            <w:shd w:val="clear" w:color="auto" w:fill="auto"/>
            <w:vAlign w:val="center"/>
            <w:hideMark/>
            <w:tcPrChange w:id="4159" w:author="Roberts, Julie" w:date="2022-03-25T10:55:00Z">
              <w:tcPr>
                <w:tcW w:w="270" w:type="dxa"/>
                <w:tcBorders>
                  <w:top w:val="single" w:sz="8" w:space="0" w:color="000000"/>
                  <w:left w:val="nil"/>
                  <w:bottom w:val="nil"/>
                  <w:right w:val="single" w:sz="8" w:space="0" w:color="000000"/>
                </w:tcBorders>
                <w:shd w:val="clear" w:color="auto" w:fill="auto"/>
                <w:vAlign w:val="center"/>
                <w:hideMark/>
              </w:tcPr>
            </w:tcPrChange>
          </w:tcPr>
          <w:p w14:paraId="44244BD1" w14:textId="4880C099" w:rsidR="000751FD" w:rsidRPr="000751FD" w:rsidRDefault="000751FD" w:rsidP="00B003A2">
            <w:pPr>
              <w:spacing w:line="240" w:lineRule="auto"/>
              <w:jc w:val="center"/>
              <w:rPr>
                <w:rFonts w:eastAsia="Times New Roman"/>
                <w:color w:val="000000"/>
                <w:sz w:val="20"/>
                <w:szCs w:val="20"/>
              </w:rPr>
            </w:pPr>
            <w:del w:id="4160" w:author="Roberts, Julie" w:date="2022-03-23T09:25:00Z">
              <w:r w:rsidRPr="000751FD" w:rsidDel="003E4D33">
                <w:rPr>
                  <w:rFonts w:eastAsia="Times New Roman"/>
                  <w:color w:val="000000"/>
                  <w:sz w:val="20"/>
                  <w:szCs w:val="20"/>
                </w:rPr>
                <w:delText>$33.05</w:delText>
              </w:r>
            </w:del>
            <w:ins w:id="4161" w:author="Roberts, Julie" w:date="2022-03-23T09:31:00Z">
              <w:r w:rsidR="00294CBF">
                <w:rPr>
                  <w:rFonts w:eastAsia="Times New Roman"/>
                  <w:color w:val="000000"/>
                  <w:sz w:val="20"/>
                  <w:szCs w:val="20"/>
                </w:rPr>
                <w:t>$49.04</w:t>
              </w:r>
            </w:ins>
          </w:p>
        </w:tc>
        <w:tc>
          <w:tcPr>
            <w:tcW w:w="1890" w:type="dxa"/>
            <w:tcBorders>
              <w:top w:val="single" w:sz="8" w:space="0" w:color="000000"/>
              <w:left w:val="nil"/>
              <w:bottom w:val="nil"/>
              <w:right w:val="single" w:sz="8" w:space="0" w:color="000000"/>
            </w:tcBorders>
            <w:shd w:val="clear" w:color="auto" w:fill="auto"/>
            <w:vAlign w:val="center"/>
            <w:hideMark/>
            <w:tcPrChange w:id="4162" w:author="Roberts, Julie" w:date="2022-03-25T10:55:00Z">
              <w:tcPr>
                <w:tcW w:w="1440" w:type="dxa"/>
                <w:tcBorders>
                  <w:top w:val="single" w:sz="8" w:space="0" w:color="000000"/>
                  <w:left w:val="nil"/>
                  <w:bottom w:val="nil"/>
                  <w:right w:val="single" w:sz="8" w:space="0" w:color="000000"/>
                </w:tcBorders>
                <w:shd w:val="clear" w:color="auto" w:fill="auto"/>
                <w:vAlign w:val="center"/>
                <w:hideMark/>
              </w:tcPr>
            </w:tcPrChange>
          </w:tcPr>
          <w:p w14:paraId="3F7D5A6E" w14:textId="4198DA82" w:rsidR="000751FD" w:rsidRPr="000751FD" w:rsidRDefault="000751FD" w:rsidP="000751FD">
            <w:pPr>
              <w:spacing w:line="240" w:lineRule="auto"/>
              <w:jc w:val="center"/>
              <w:rPr>
                <w:rFonts w:eastAsia="Times New Roman"/>
                <w:color w:val="000000"/>
                <w:sz w:val="20"/>
                <w:szCs w:val="20"/>
              </w:rPr>
            </w:pPr>
            <w:del w:id="4163" w:author="Roberts, Julie" w:date="2022-03-23T09:42:00Z">
              <w:r w:rsidRPr="000751FD" w:rsidDel="00792BB9">
                <w:rPr>
                  <w:rFonts w:eastAsia="Times New Roman"/>
                  <w:color w:val="000000"/>
                  <w:sz w:val="20"/>
                  <w:szCs w:val="20"/>
                </w:rPr>
                <w:delText>$32.39</w:delText>
              </w:r>
            </w:del>
            <w:ins w:id="4164" w:author="Roberts, Julie" w:date="2022-03-23T09:42:00Z">
              <w:r w:rsidR="00792BB9">
                <w:rPr>
                  <w:rFonts w:eastAsia="Times New Roman"/>
                  <w:color w:val="000000"/>
                  <w:sz w:val="20"/>
                  <w:szCs w:val="20"/>
                </w:rPr>
                <w:t>$51.62</w:t>
              </w:r>
            </w:ins>
          </w:p>
        </w:tc>
        <w:tc>
          <w:tcPr>
            <w:tcW w:w="1440" w:type="dxa"/>
            <w:tcBorders>
              <w:top w:val="single" w:sz="8" w:space="0" w:color="000000"/>
              <w:left w:val="nil"/>
              <w:bottom w:val="nil"/>
              <w:right w:val="single" w:sz="8" w:space="0" w:color="000000"/>
            </w:tcBorders>
            <w:shd w:val="clear" w:color="auto" w:fill="auto"/>
            <w:vAlign w:val="center"/>
            <w:hideMark/>
            <w:tcPrChange w:id="4165" w:author="Roberts, Julie" w:date="2022-03-25T10:55:00Z">
              <w:tcPr>
                <w:tcW w:w="1440" w:type="dxa"/>
                <w:tcBorders>
                  <w:top w:val="single" w:sz="8" w:space="0" w:color="000000"/>
                  <w:left w:val="nil"/>
                  <w:bottom w:val="nil"/>
                  <w:right w:val="single" w:sz="8" w:space="0" w:color="000000"/>
                </w:tcBorders>
                <w:shd w:val="clear" w:color="auto" w:fill="auto"/>
                <w:vAlign w:val="center"/>
                <w:hideMark/>
              </w:tcPr>
            </w:tcPrChange>
          </w:tcPr>
          <w:p w14:paraId="47030F11" w14:textId="6DB6FB98" w:rsidR="000751FD" w:rsidRPr="000751FD" w:rsidRDefault="000751FD" w:rsidP="000751FD">
            <w:pPr>
              <w:spacing w:line="240" w:lineRule="auto"/>
              <w:jc w:val="center"/>
              <w:rPr>
                <w:rFonts w:eastAsia="Times New Roman"/>
                <w:color w:val="000000"/>
                <w:sz w:val="20"/>
                <w:szCs w:val="20"/>
              </w:rPr>
            </w:pPr>
            <w:del w:id="4166" w:author="Roberts, Julie" w:date="2022-03-23T09:59:00Z">
              <w:r w:rsidRPr="000751FD" w:rsidDel="00741645">
                <w:rPr>
                  <w:rFonts w:eastAsia="Times New Roman"/>
                  <w:color w:val="000000"/>
                  <w:sz w:val="20"/>
                  <w:szCs w:val="20"/>
                </w:rPr>
                <w:delText>$46.00</w:delText>
              </w:r>
            </w:del>
            <w:ins w:id="4167" w:author="Roberts, Julie" w:date="2022-03-23T09:59:00Z">
              <w:r w:rsidR="00741645">
                <w:rPr>
                  <w:rFonts w:eastAsia="Times New Roman"/>
                  <w:color w:val="000000"/>
                  <w:sz w:val="20"/>
                  <w:szCs w:val="20"/>
                </w:rPr>
                <w:t>$45.28</w:t>
              </w:r>
            </w:ins>
          </w:p>
        </w:tc>
        <w:tc>
          <w:tcPr>
            <w:tcW w:w="1620" w:type="dxa"/>
            <w:tcBorders>
              <w:top w:val="single" w:sz="8" w:space="0" w:color="000000"/>
              <w:left w:val="nil"/>
              <w:bottom w:val="nil"/>
              <w:right w:val="single" w:sz="8" w:space="0" w:color="000000"/>
            </w:tcBorders>
            <w:shd w:val="clear" w:color="auto" w:fill="auto"/>
            <w:vAlign w:val="center"/>
            <w:hideMark/>
            <w:tcPrChange w:id="4168" w:author="Roberts, Julie" w:date="2022-03-25T10:55:00Z">
              <w:tcPr>
                <w:tcW w:w="1620" w:type="dxa"/>
                <w:tcBorders>
                  <w:top w:val="single" w:sz="8" w:space="0" w:color="000000"/>
                  <w:left w:val="nil"/>
                  <w:bottom w:val="nil"/>
                  <w:right w:val="single" w:sz="8" w:space="0" w:color="000000"/>
                </w:tcBorders>
                <w:shd w:val="clear" w:color="auto" w:fill="auto"/>
                <w:vAlign w:val="center"/>
                <w:hideMark/>
              </w:tcPr>
            </w:tcPrChange>
          </w:tcPr>
          <w:p w14:paraId="5B65E899" w14:textId="20853758" w:rsidR="000751FD" w:rsidRPr="000751FD" w:rsidRDefault="000751FD" w:rsidP="000751FD">
            <w:pPr>
              <w:spacing w:line="240" w:lineRule="auto"/>
              <w:jc w:val="center"/>
              <w:rPr>
                <w:rFonts w:eastAsia="Times New Roman"/>
                <w:color w:val="000000"/>
                <w:sz w:val="20"/>
                <w:szCs w:val="20"/>
              </w:rPr>
            </w:pPr>
            <w:del w:id="4169" w:author="Roberts, Julie" w:date="2022-03-23T10:03:00Z">
              <w:r w:rsidRPr="000751FD" w:rsidDel="00741645">
                <w:rPr>
                  <w:rFonts w:eastAsia="Times New Roman"/>
                  <w:color w:val="000000"/>
                  <w:sz w:val="20"/>
                  <w:szCs w:val="20"/>
                </w:rPr>
                <w:delText>$51.00</w:delText>
              </w:r>
            </w:del>
            <w:ins w:id="4170" w:author="Roberts, Julie" w:date="2022-03-23T10:03:00Z">
              <w:r w:rsidR="00741645">
                <w:rPr>
                  <w:rFonts w:eastAsia="Times New Roman"/>
                  <w:color w:val="000000"/>
                  <w:sz w:val="20"/>
                  <w:szCs w:val="20"/>
                </w:rPr>
                <w:t>$39.99</w:t>
              </w:r>
            </w:ins>
          </w:p>
        </w:tc>
        <w:tc>
          <w:tcPr>
            <w:tcW w:w="1800" w:type="dxa"/>
            <w:tcBorders>
              <w:top w:val="single" w:sz="8" w:space="0" w:color="000000"/>
              <w:left w:val="nil"/>
              <w:bottom w:val="nil"/>
              <w:right w:val="single" w:sz="8" w:space="0" w:color="000000"/>
            </w:tcBorders>
            <w:shd w:val="clear" w:color="auto" w:fill="auto"/>
            <w:vAlign w:val="center"/>
            <w:hideMark/>
            <w:tcPrChange w:id="4171" w:author="Roberts, Julie" w:date="2022-03-25T10:55:00Z">
              <w:tcPr>
                <w:tcW w:w="3240" w:type="dxa"/>
                <w:tcBorders>
                  <w:top w:val="single" w:sz="8" w:space="0" w:color="000000"/>
                  <w:left w:val="nil"/>
                  <w:bottom w:val="nil"/>
                  <w:right w:val="single" w:sz="8" w:space="0" w:color="000000"/>
                </w:tcBorders>
                <w:shd w:val="clear" w:color="auto" w:fill="auto"/>
                <w:vAlign w:val="center"/>
                <w:hideMark/>
              </w:tcPr>
            </w:tcPrChange>
          </w:tcPr>
          <w:p w14:paraId="6F992539" w14:textId="3C0BAA14" w:rsidR="000751FD" w:rsidRPr="000751FD" w:rsidRDefault="000751FD" w:rsidP="000751FD">
            <w:pPr>
              <w:spacing w:line="240" w:lineRule="auto"/>
              <w:jc w:val="center"/>
              <w:rPr>
                <w:rFonts w:eastAsia="Times New Roman"/>
                <w:color w:val="000000"/>
                <w:sz w:val="20"/>
                <w:szCs w:val="20"/>
              </w:rPr>
            </w:pPr>
            <w:del w:id="4172" w:author="Roberts, Julie" w:date="2022-03-23T10:13:00Z">
              <w:r w:rsidRPr="000751FD" w:rsidDel="007A24EB">
                <w:rPr>
                  <w:rFonts w:eastAsia="Times New Roman"/>
                  <w:color w:val="000000"/>
                  <w:sz w:val="20"/>
                  <w:szCs w:val="20"/>
                </w:rPr>
                <w:delText>$34.76</w:delText>
              </w:r>
            </w:del>
            <w:ins w:id="4173" w:author="Roberts, Julie" w:date="2022-03-23T10:13:00Z">
              <w:r w:rsidR="007A24EB">
                <w:rPr>
                  <w:rFonts w:eastAsia="Times New Roman"/>
                  <w:color w:val="000000"/>
                  <w:sz w:val="20"/>
                  <w:szCs w:val="20"/>
                </w:rPr>
                <w:t>$47.90</w:t>
              </w:r>
            </w:ins>
          </w:p>
        </w:tc>
        <w:tc>
          <w:tcPr>
            <w:tcW w:w="1620" w:type="dxa"/>
            <w:tcBorders>
              <w:top w:val="single" w:sz="8" w:space="0" w:color="000000"/>
              <w:left w:val="nil"/>
              <w:bottom w:val="nil"/>
              <w:right w:val="single" w:sz="8" w:space="0" w:color="000000"/>
            </w:tcBorders>
            <w:shd w:val="clear" w:color="auto" w:fill="auto"/>
            <w:vAlign w:val="center"/>
            <w:hideMark/>
            <w:tcPrChange w:id="4174" w:author="Roberts, Julie" w:date="2022-03-25T10:55:00Z">
              <w:tcPr>
                <w:tcW w:w="1620" w:type="dxa"/>
                <w:tcBorders>
                  <w:top w:val="single" w:sz="8" w:space="0" w:color="000000"/>
                  <w:left w:val="nil"/>
                  <w:bottom w:val="nil"/>
                  <w:right w:val="single" w:sz="8" w:space="0" w:color="000000"/>
                </w:tcBorders>
                <w:shd w:val="clear" w:color="auto" w:fill="auto"/>
                <w:vAlign w:val="center"/>
                <w:hideMark/>
              </w:tcPr>
            </w:tcPrChange>
          </w:tcPr>
          <w:p w14:paraId="6135EE45" w14:textId="63BBC01F" w:rsidR="000751FD" w:rsidRPr="000751FD" w:rsidRDefault="000751FD" w:rsidP="001B6156">
            <w:pPr>
              <w:spacing w:line="240" w:lineRule="auto"/>
              <w:rPr>
                <w:rFonts w:eastAsia="Times New Roman"/>
                <w:color w:val="000000"/>
                <w:sz w:val="20"/>
                <w:szCs w:val="20"/>
              </w:rPr>
              <w:pPrChange w:id="4175" w:author="Roberts, Julie" w:date="2022-03-25T10:53:00Z">
                <w:pPr>
                  <w:spacing w:line="240" w:lineRule="auto"/>
                  <w:jc w:val="center"/>
                </w:pPr>
              </w:pPrChange>
            </w:pPr>
            <w:del w:id="4176" w:author="Roberts, Julie" w:date="2022-03-23T10:21:00Z">
              <w:r w:rsidRPr="000751FD" w:rsidDel="008735B6">
                <w:rPr>
                  <w:rFonts w:eastAsia="Times New Roman"/>
                  <w:color w:val="000000"/>
                  <w:sz w:val="20"/>
                  <w:szCs w:val="20"/>
                </w:rPr>
                <w:delText>$31.82</w:delText>
              </w:r>
            </w:del>
            <w:ins w:id="4177" w:author="Roberts, Julie" w:date="2022-03-23T10:21:00Z">
              <w:r w:rsidR="008735B6">
                <w:rPr>
                  <w:rFonts w:eastAsia="Times New Roman"/>
                  <w:color w:val="000000"/>
                  <w:sz w:val="20"/>
                  <w:szCs w:val="20"/>
                </w:rPr>
                <w:t>$47.18</w:t>
              </w:r>
            </w:ins>
          </w:p>
        </w:tc>
        <w:tc>
          <w:tcPr>
            <w:tcW w:w="1530" w:type="dxa"/>
            <w:tcBorders>
              <w:top w:val="single" w:sz="8" w:space="0" w:color="000000"/>
              <w:left w:val="nil"/>
              <w:bottom w:val="nil"/>
              <w:right w:val="single" w:sz="8" w:space="0" w:color="000000"/>
            </w:tcBorders>
            <w:shd w:val="clear" w:color="auto" w:fill="auto"/>
            <w:vAlign w:val="center"/>
            <w:hideMark/>
            <w:tcPrChange w:id="4178" w:author="Roberts, Julie" w:date="2022-03-25T10:55:00Z">
              <w:tcPr>
                <w:tcW w:w="1530" w:type="dxa"/>
                <w:tcBorders>
                  <w:top w:val="single" w:sz="8" w:space="0" w:color="000000"/>
                  <w:left w:val="nil"/>
                  <w:bottom w:val="nil"/>
                  <w:right w:val="single" w:sz="8" w:space="0" w:color="000000"/>
                </w:tcBorders>
                <w:shd w:val="clear" w:color="auto" w:fill="auto"/>
                <w:vAlign w:val="center"/>
                <w:hideMark/>
              </w:tcPr>
            </w:tcPrChange>
          </w:tcPr>
          <w:p w14:paraId="6D02C2ED" w14:textId="30644CD2" w:rsidR="000751FD" w:rsidRPr="000751FD" w:rsidRDefault="00577D28" w:rsidP="00E81B11">
            <w:pPr>
              <w:spacing w:line="240" w:lineRule="auto"/>
              <w:jc w:val="center"/>
              <w:rPr>
                <w:rFonts w:eastAsia="Times New Roman"/>
                <w:color w:val="000000"/>
                <w:sz w:val="20"/>
                <w:szCs w:val="20"/>
              </w:rPr>
              <w:pPrChange w:id="4179" w:author="Roberts, Julie" w:date="2022-03-25T11:39:00Z">
                <w:pPr>
                  <w:spacing w:line="240" w:lineRule="auto"/>
                  <w:jc w:val="center"/>
                </w:pPr>
              </w:pPrChange>
            </w:pPr>
            <w:ins w:id="4180" w:author="Roberts, Julie" w:date="2022-03-25T10:58:00Z">
              <w:r>
                <w:rPr>
                  <w:rFonts w:eastAsia="Times New Roman"/>
                  <w:color w:val="000000"/>
                  <w:sz w:val="20"/>
                  <w:szCs w:val="20"/>
                </w:rPr>
                <w:t>$</w:t>
              </w:r>
            </w:ins>
            <w:ins w:id="4181" w:author="Roberts, Julie" w:date="2022-03-25T11:39:00Z">
              <w:r w:rsidR="00E81B11">
                <w:rPr>
                  <w:rFonts w:eastAsia="Times New Roman"/>
                  <w:color w:val="000000"/>
                  <w:sz w:val="20"/>
                  <w:szCs w:val="20"/>
                </w:rPr>
                <w:t>47.27</w:t>
              </w:r>
            </w:ins>
            <w:del w:id="4182" w:author="Roberts, Julie" w:date="2022-03-25T11:39:00Z">
              <w:r w:rsidR="000751FD" w:rsidRPr="000751FD" w:rsidDel="00E81B11">
                <w:rPr>
                  <w:rFonts w:eastAsia="Times New Roman"/>
                  <w:color w:val="000000"/>
                  <w:sz w:val="20"/>
                  <w:szCs w:val="20"/>
                </w:rPr>
                <w:delText> </w:delText>
              </w:r>
            </w:del>
          </w:p>
        </w:tc>
      </w:tr>
      <w:tr w:rsidR="00577D28" w:rsidRPr="000751FD" w14:paraId="4DEC004A" w14:textId="77777777" w:rsidTr="00577D28">
        <w:trPr>
          <w:trHeight w:val="915"/>
          <w:trPrChange w:id="4183" w:author="Roberts, Julie" w:date="2022-03-25T10:55:00Z">
            <w:trPr>
              <w:trHeight w:val="915"/>
            </w:trPr>
          </w:trPrChange>
        </w:trPr>
        <w:tc>
          <w:tcPr>
            <w:tcW w:w="1512" w:type="dxa"/>
            <w:tcBorders>
              <w:top w:val="single" w:sz="8" w:space="0" w:color="000000"/>
              <w:left w:val="single" w:sz="8" w:space="0" w:color="000000"/>
              <w:bottom w:val="nil"/>
              <w:right w:val="single" w:sz="8" w:space="0" w:color="000000"/>
            </w:tcBorders>
            <w:shd w:val="clear" w:color="auto" w:fill="auto"/>
            <w:vAlign w:val="center"/>
            <w:hideMark/>
            <w:tcPrChange w:id="4184" w:author="Roberts, Julie" w:date="2022-03-25T10:55:00Z">
              <w:tcPr>
                <w:tcW w:w="1512" w:type="dxa"/>
                <w:tcBorders>
                  <w:top w:val="single" w:sz="8" w:space="0" w:color="000000"/>
                  <w:left w:val="single" w:sz="8" w:space="0" w:color="000000"/>
                  <w:bottom w:val="nil"/>
                  <w:right w:val="single" w:sz="8" w:space="0" w:color="000000"/>
                </w:tcBorders>
                <w:shd w:val="clear" w:color="auto" w:fill="auto"/>
                <w:vAlign w:val="center"/>
                <w:hideMark/>
              </w:tcPr>
            </w:tcPrChange>
          </w:tcPr>
          <w:p w14:paraId="0C199424" w14:textId="77777777" w:rsidR="000751FD" w:rsidRPr="000751FD" w:rsidRDefault="000751FD" w:rsidP="000751FD">
            <w:pPr>
              <w:spacing w:line="240" w:lineRule="auto"/>
              <w:rPr>
                <w:rFonts w:eastAsia="Times New Roman"/>
                <w:color w:val="000000"/>
                <w:sz w:val="20"/>
                <w:szCs w:val="20"/>
              </w:rPr>
            </w:pPr>
            <w:r w:rsidRPr="000751FD">
              <w:rPr>
                <w:rFonts w:eastAsia="Times New Roman"/>
                <w:color w:val="000000"/>
                <w:sz w:val="20"/>
                <w:szCs w:val="20"/>
              </w:rPr>
              <w:t>CAISO Imbalance Energy Purchases ($)</w:t>
            </w:r>
          </w:p>
        </w:tc>
        <w:tc>
          <w:tcPr>
            <w:tcW w:w="1260" w:type="dxa"/>
            <w:tcBorders>
              <w:top w:val="single" w:sz="8" w:space="0" w:color="000000"/>
              <w:left w:val="nil"/>
              <w:bottom w:val="nil"/>
              <w:right w:val="single" w:sz="8" w:space="0" w:color="000000"/>
            </w:tcBorders>
            <w:shd w:val="clear" w:color="auto" w:fill="auto"/>
            <w:vAlign w:val="center"/>
            <w:hideMark/>
            <w:tcPrChange w:id="4185" w:author="Roberts, Julie" w:date="2022-03-25T10:55:00Z">
              <w:tcPr>
                <w:tcW w:w="270" w:type="dxa"/>
                <w:tcBorders>
                  <w:top w:val="single" w:sz="8" w:space="0" w:color="000000"/>
                  <w:left w:val="nil"/>
                  <w:bottom w:val="nil"/>
                  <w:right w:val="single" w:sz="8" w:space="0" w:color="000000"/>
                </w:tcBorders>
                <w:shd w:val="clear" w:color="auto" w:fill="auto"/>
                <w:vAlign w:val="center"/>
                <w:hideMark/>
              </w:tcPr>
            </w:tcPrChange>
          </w:tcPr>
          <w:p w14:paraId="4C54E9F7" w14:textId="70EEA800" w:rsidR="000751FD" w:rsidRPr="000751FD" w:rsidRDefault="000751FD" w:rsidP="00B003A2">
            <w:pPr>
              <w:spacing w:line="240" w:lineRule="auto"/>
              <w:jc w:val="center"/>
              <w:rPr>
                <w:rFonts w:eastAsia="Times New Roman"/>
                <w:color w:val="000000"/>
                <w:sz w:val="20"/>
                <w:szCs w:val="20"/>
              </w:rPr>
            </w:pPr>
            <w:del w:id="4186" w:author="Roberts, Julie" w:date="2022-03-23T09:26:00Z">
              <w:r w:rsidRPr="000751FD" w:rsidDel="003E4D33">
                <w:rPr>
                  <w:rFonts w:eastAsia="Times New Roman"/>
                  <w:color w:val="000000"/>
                  <w:sz w:val="20"/>
                  <w:szCs w:val="20"/>
                </w:rPr>
                <w:delText>$69,610</w:delText>
              </w:r>
            </w:del>
            <w:ins w:id="4187" w:author="Roberts, Julie" w:date="2022-03-23T09:31:00Z">
              <w:r w:rsidR="00294CBF">
                <w:rPr>
                  <w:rFonts w:eastAsia="Times New Roman"/>
                  <w:color w:val="000000"/>
                  <w:sz w:val="20"/>
                  <w:szCs w:val="20"/>
                </w:rPr>
                <w:t>$97,351</w:t>
              </w:r>
            </w:ins>
          </w:p>
        </w:tc>
        <w:tc>
          <w:tcPr>
            <w:tcW w:w="1890" w:type="dxa"/>
            <w:tcBorders>
              <w:top w:val="single" w:sz="8" w:space="0" w:color="000000"/>
              <w:left w:val="nil"/>
              <w:bottom w:val="nil"/>
              <w:right w:val="single" w:sz="8" w:space="0" w:color="000000"/>
            </w:tcBorders>
            <w:shd w:val="clear" w:color="auto" w:fill="auto"/>
            <w:vAlign w:val="center"/>
            <w:hideMark/>
            <w:tcPrChange w:id="4188" w:author="Roberts, Julie" w:date="2022-03-25T10:55:00Z">
              <w:tcPr>
                <w:tcW w:w="1440" w:type="dxa"/>
                <w:tcBorders>
                  <w:top w:val="single" w:sz="8" w:space="0" w:color="000000"/>
                  <w:left w:val="nil"/>
                  <w:bottom w:val="nil"/>
                  <w:right w:val="single" w:sz="8" w:space="0" w:color="000000"/>
                </w:tcBorders>
                <w:shd w:val="clear" w:color="auto" w:fill="auto"/>
                <w:vAlign w:val="center"/>
                <w:hideMark/>
              </w:tcPr>
            </w:tcPrChange>
          </w:tcPr>
          <w:p w14:paraId="70A08E1B" w14:textId="044108EF" w:rsidR="000751FD" w:rsidRPr="000751FD" w:rsidRDefault="000751FD" w:rsidP="000751FD">
            <w:pPr>
              <w:spacing w:line="240" w:lineRule="auto"/>
              <w:jc w:val="center"/>
              <w:rPr>
                <w:rFonts w:eastAsia="Times New Roman"/>
                <w:color w:val="000000"/>
                <w:sz w:val="20"/>
                <w:szCs w:val="20"/>
              </w:rPr>
            </w:pPr>
            <w:del w:id="4189" w:author="Roberts, Julie" w:date="2022-03-23T09:43:00Z">
              <w:r w:rsidRPr="000751FD" w:rsidDel="00792BB9">
                <w:rPr>
                  <w:rFonts w:eastAsia="Times New Roman"/>
                  <w:color w:val="000000"/>
                  <w:sz w:val="20"/>
                  <w:szCs w:val="20"/>
                </w:rPr>
                <w:delText>$178,630</w:delText>
              </w:r>
            </w:del>
            <w:ins w:id="4190" w:author="Roberts, Julie" w:date="2022-03-23T09:43:00Z">
              <w:r w:rsidR="00792BB9">
                <w:rPr>
                  <w:rFonts w:eastAsia="Times New Roman"/>
                  <w:color w:val="000000"/>
                  <w:sz w:val="20"/>
                  <w:szCs w:val="20"/>
                </w:rPr>
                <w:t>$400,866</w:t>
              </w:r>
            </w:ins>
          </w:p>
        </w:tc>
        <w:tc>
          <w:tcPr>
            <w:tcW w:w="1440" w:type="dxa"/>
            <w:tcBorders>
              <w:top w:val="single" w:sz="8" w:space="0" w:color="000000"/>
              <w:left w:val="nil"/>
              <w:bottom w:val="nil"/>
              <w:right w:val="single" w:sz="8" w:space="0" w:color="000000"/>
            </w:tcBorders>
            <w:shd w:val="clear" w:color="auto" w:fill="auto"/>
            <w:vAlign w:val="center"/>
            <w:hideMark/>
            <w:tcPrChange w:id="4191" w:author="Roberts, Julie" w:date="2022-03-25T10:55:00Z">
              <w:tcPr>
                <w:tcW w:w="1440" w:type="dxa"/>
                <w:tcBorders>
                  <w:top w:val="single" w:sz="8" w:space="0" w:color="000000"/>
                  <w:left w:val="nil"/>
                  <w:bottom w:val="nil"/>
                  <w:right w:val="single" w:sz="8" w:space="0" w:color="000000"/>
                </w:tcBorders>
                <w:shd w:val="clear" w:color="auto" w:fill="auto"/>
                <w:vAlign w:val="center"/>
                <w:hideMark/>
              </w:tcPr>
            </w:tcPrChange>
          </w:tcPr>
          <w:p w14:paraId="5A7898CB" w14:textId="416F62D3" w:rsidR="000751FD" w:rsidRPr="000751FD" w:rsidRDefault="000751FD" w:rsidP="000751FD">
            <w:pPr>
              <w:spacing w:line="240" w:lineRule="auto"/>
              <w:jc w:val="center"/>
              <w:rPr>
                <w:rFonts w:eastAsia="Times New Roman"/>
                <w:color w:val="000000"/>
                <w:sz w:val="20"/>
                <w:szCs w:val="20"/>
              </w:rPr>
            </w:pPr>
            <w:del w:id="4192" w:author="Roberts, Julie" w:date="2022-03-23T09:59:00Z">
              <w:r w:rsidRPr="000751FD" w:rsidDel="00741645">
                <w:rPr>
                  <w:rFonts w:eastAsia="Times New Roman"/>
                  <w:color w:val="000000"/>
                  <w:sz w:val="20"/>
                  <w:szCs w:val="20"/>
                </w:rPr>
                <w:delText>$251,426</w:delText>
              </w:r>
            </w:del>
            <w:ins w:id="4193" w:author="Roberts, Julie" w:date="2022-03-23T09:59:00Z">
              <w:r w:rsidR="00741645">
                <w:rPr>
                  <w:rFonts w:eastAsia="Times New Roman"/>
                  <w:color w:val="000000"/>
                  <w:sz w:val="20"/>
                  <w:szCs w:val="20"/>
                </w:rPr>
                <w:t>$401,094</w:t>
              </w:r>
            </w:ins>
          </w:p>
        </w:tc>
        <w:tc>
          <w:tcPr>
            <w:tcW w:w="1620" w:type="dxa"/>
            <w:tcBorders>
              <w:top w:val="single" w:sz="8" w:space="0" w:color="000000"/>
              <w:left w:val="nil"/>
              <w:bottom w:val="nil"/>
              <w:right w:val="single" w:sz="8" w:space="0" w:color="000000"/>
            </w:tcBorders>
            <w:shd w:val="clear" w:color="auto" w:fill="auto"/>
            <w:vAlign w:val="center"/>
            <w:hideMark/>
            <w:tcPrChange w:id="4194" w:author="Roberts, Julie" w:date="2022-03-25T10:55:00Z">
              <w:tcPr>
                <w:tcW w:w="1620" w:type="dxa"/>
                <w:tcBorders>
                  <w:top w:val="single" w:sz="8" w:space="0" w:color="000000"/>
                  <w:left w:val="nil"/>
                  <w:bottom w:val="nil"/>
                  <w:right w:val="single" w:sz="8" w:space="0" w:color="000000"/>
                </w:tcBorders>
                <w:shd w:val="clear" w:color="auto" w:fill="auto"/>
                <w:vAlign w:val="center"/>
                <w:hideMark/>
              </w:tcPr>
            </w:tcPrChange>
          </w:tcPr>
          <w:p w14:paraId="5F8A8EAB" w14:textId="10FBDBF6" w:rsidR="000751FD" w:rsidRPr="000751FD" w:rsidRDefault="000751FD" w:rsidP="000751FD">
            <w:pPr>
              <w:spacing w:line="240" w:lineRule="auto"/>
              <w:jc w:val="center"/>
              <w:rPr>
                <w:rFonts w:eastAsia="Times New Roman"/>
                <w:color w:val="000000"/>
                <w:sz w:val="20"/>
                <w:szCs w:val="20"/>
              </w:rPr>
            </w:pPr>
            <w:del w:id="4195" w:author="Roberts, Julie" w:date="2022-03-23T10:03:00Z">
              <w:r w:rsidRPr="000751FD" w:rsidDel="00741645">
                <w:rPr>
                  <w:rFonts w:eastAsia="Times New Roman"/>
                  <w:color w:val="000000"/>
                  <w:sz w:val="20"/>
                  <w:szCs w:val="20"/>
                </w:rPr>
                <w:delText>$303,831</w:delText>
              </w:r>
            </w:del>
            <w:ins w:id="4196" w:author="Roberts, Julie" w:date="2022-03-23T10:03:00Z">
              <w:r w:rsidR="00741645">
                <w:rPr>
                  <w:rFonts w:eastAsia="Times New Roman"/>
                  <w:color w:val="000000"/>
                  <w:sz w:val="20"/>
                  <w:szCs w:val="20"/>
                </w:rPr>
                <w:t>$380,789</w:t>
              </w:r>
            </w:ins>
          </w:p>
        </w:tc>
        <w:tc>
          <w:tcPr>
            <w:tcW w:w="1800" w:type="dxa"/>
            <w:tcBorders>
              <w:top w:val="single" w:sz="8" w:space="0" w:color="000000"/>
              <w:left w:val="nil"/>
              <w:bottom w:val="nil"/>
              <w:right w:val="single" w:sz="8" w:space="0" w:color="000000"/>
            </w:tcBorders>
            <w:shd w:val="clear" w:color="auto" w:fill="auto"/>
            <w:vAlign w:val="center"/>
            <w:hideMark/>
            <w:tcPrChange w:id="4197" w:author="Roberts, Julie" w:date="2022-03-25T10:55:00Z">
              <w:tcPr>
                <w:tcW w:w="3240" w:type="dxa"/>
                <w:tcBorders>
                  <w:top w:val="single" w:sz="8" w:space="0" w:color="000000"/>
                  <w:left w:val="nil"/>
                  <w:bottom w:val="nil"/>
                  <w:right w:val="single" w:sz="8" w:space="0" w:color="000000"/>
                </w:tcBorders>
                <w:shd w:val="clear" w:color="auto" w:fill="auto"/>
                <w:vAlign w:val="center"/>
                <w:hideMark/>
              </w:tcPr>
            </w:tcPrChange>
          </w:tcPr>
          <w:p w14:paraId="619017AD" w14:textId="65364233" w:rsidR="000751FD" w:rsidRPr="000751FD" w:rsidRDefault="000751FD" w:rsidP="000751FD">
            <w:pPr>
              <w:spacing w:line="240" w:lineRule="auto"/>
              <w:jc w:val="center"/>
              <w:rPr>
                <w:rFonts w:eastAsia="Times New Roman"/>
                <w:color w:val="000000"/>
                <w:sz w:val="20"/>
                <w:szCs w:val="20"/>
              </w:rPr>
            </w:pPr>
            <w:del w:id="4198" w:author="Roberts, Julie" w:date="2022-03-23T10:14:00Z">
              <w:r w:rsidRPr="000751FD" w:rsidDel="007A24EB">
                <w:rPr>
                  <w:rFonts w:eastAsia="Times New Roman"/>
                  <w:color w:val="000000"/>
                  <w:sz w:val="20"/>
                  <w:szCs w:val="20"/>
                </w:rPr>
                <w:delText>$342,621</w:delText>
              </w:r>
            </w:del>
            <w:ins w:id="4199" w:author="Roberts, Julie" w:date="2022-03-23T10:14:00Z">
              <w:r w:rsidR="007A24EB">
                <w:rPr>
                  <w:rFonts w:eastAsia="Times New Roman"/>
                  <w:color w:val="000000"/>
                  <w:sz w:val="20"/>
                  <w:szCs w:val="20"/>
                </w:rPr>
                <w:t>$601,662</w:t>
              </w:r>
            </w:ins>
          </w:p>
        </w:tc>
        <w:tc>
          <w:tcPr>
            <w:tcW w:w="1620" w:type="dxa"/>
            <w:tcBorders>
              <w:top w:val="single" w:sz="8" w:space="0" w:color="000000"/>
              <w:left w:val="nil"/>
              <w:bottom w:val="nil"/>
              <w:right w:val="single" w:sz="8" w:space="0" w:color="000000"/>
            </w:tcBorders>
            <w:shd w:val="clear" w:color="auto" w:fill="auto"/>
            <w:vAlign w:val="center"/>
            <w:hideMark/>
            <w:tcPrChange w:id="4200" w:author="Roberts, Julie" w:date="2022-03-25T10:55:00Z">
              <w:tcPr>
                <w:tcW w:w="1620" w:type="dxa"/>
                <w:tcBorders>
                  <w:top w:val="single" w:sz="8" w:space="0" w:color="000000"/>
                  <w:left w:val="nil"/>
                  <w:bottom w:val="nil"/>
                  <w:right w:val="single" w:sz="8" w:space="0" w:color="000000"/>
                </w:tcBorders>
                <w:shd w:val="clear" w:color="auto" w:fill="auto"/>
                <w:vAlign w:val="center"/>
                <w:hideMark/>
              </w:tcPr>
            </w:tcPrChange>
          </w:tcPr>
          <w:p w14:paraId="6FE934B7" w14:textId="4DA9B6EA" w:rsidR="000751FD" w:rsidRPr="000751FD" w:rsidRDefault="000751FD" w:rsidP="001B6156">
            <w:pPr>
              <w:spacing w:line="240" w:lineRule="auto"/>
              <w:rPr>
                <w:rFonts w:eastAsia="Times New Roman"/>
                <w:color w:val="000000"/>
                <w:sz w:val="20"/>
                <w:szCs w:val="20"/>
              </w:rPr>
              <w:pPrChange w:id="4201" w:author="Roberts, Julie" w:date="2022-03-25T10:53:00Z">
                <w:pPr>
                  <w:spacing w:line="240" w:lineRule="auto"/>
                  <w:jc w:val="center"/>
                </w:pPr>
              </w:pPrChange>
            </w:pPr>
            <w:del w:id="4202" w:author="Roberts, Julie" w:date="2022-03-23T10:21:00Z">
              <w:r w:rsidRPr="000751FD" w:rsidDel="008735B6">
                <w:rPr>
                  <w:rFonts w:eastAsia="Times New Roman"/>
                  <w:color w:val="000000"/>
                  <w:sz w:val="20"/>
                  <w:szCs w:val="20"/>
                </w:rPr>
                <w:delText>$194,084</w:delText>
              </w:r>
            </w:del>
            <w:ins w:id="4203" w:author="Roberts, Julie" w:date="2022-03-25T11:35:00Z">
              <w:r w:rsidR="00E81B11">
                <w:rPr>
                  <w:rFonts w:eastAsia="Times New Roman"/>
                  <w:color w:val="000000"/>
                  <w:sz w:val="20"/>
                  <w:szCs w:val="20"/>
                </w:rPr>
                <w:t>$688,633</w:t>
              </w:r>
            </w:ins>
          </w:p>
        </w:tc>
        <w:tc>
          <w:tcPr>
            <w:tcW w:w="1530" w:type="dxa"/>
            <w:tcBorders>
              <w:top w:val="single" w:sz="8" w:space="0" w:color="000000"/>
              <w:left w:val="nil"/>
              <w:bottom w:val="nil"/>
              <w:right w:val="single" w:sz="8" w:space="0" w:color="000000"/>
            </w:tcBorders>
            <w:shd w:val="clear" w:color="auto" w:fill="auto"/>
            <w:vAlign w:val="center"/>
            <w:hideMark/>
            <w:tcPrChange w:id="4204" w:author="Roberts, Julie" w:date="2022-03-25T10:55:00Z">
              <w:tcPr>
                <w:tcW w:w="1530" w:type="dxa"/>
                <w:tcBorders>
                  <w:top w:val="single" w:sz="8" w:space="0" w:color="000000"/>
                  <w:left w:val="nil"/>
                  <w:bottom w:val="nil"/>
                  <w:right w:val="single" w:sz="8" w:space="0" w:color="000000"/>
                </w:tcBorders>
                <w:shd w:val="clear" w:color="auto" w:fill="auto"/>
                <w:vAlign w:val="center"/>
                <w:hideMark/>
              </w:tcPr>
            </w:tcPrChange>
          </w:tcPr>
          <w:p w14:paraId="60984DC2" w14:textId="18E17623" w:rsidR="000751FD" w:rsidRPr="000751FD" w:rsidRDefault="000751FD" w:rsidP="00E81B11">
            <w:pPr>
              <w:spacing w:line="240" w:lineRule="auto"/>
              <w:jc w:val="center"/>
              <w:rPr>
                <w:rFonts w:eastAsia="Times New Roman"/>
                <w:color w:val="000000"/>
                <w:sz w:val="20"/>
                <w:szCs w:val="20"/>
              </w:rPr>
              <w:pPrChange w:id="4205" w:author="Roberts, Julie" w:date="2022-03-25T11:39:00Z">
                <w:pPr>
                  <w:spacing w:line="240" w:lineRule="auto"/>
                  <w:jc w:val="center"/>
                </w:pPr>
              </w:pPrChange>
            </w:pPr>
            <w:r w:rsidRPr="000751FD">
              <w:rPr>
                <w:rFonts w:eastAsia="Times New Roman"/>
                <w:color w:val="000000"/>
                <w:sz w:val="20"/>
                <w:szCs w:val="20"/>
              </w:rPr>
              <w:t>$</w:t>
            </w:r>
            <w:del w:id="4206" w:author="Roberts, Julie" w:date="2022-03-25T11:39:00Z">
              <w:r w:rsidRPr="000751FD" w:rsidDel="00E81B11">
                <w:rPr>
                  <w:rFonts w:eastAsia="Times New Roman"/>
                  <w:color w:val="000000"/>
                  <w:sz w:val="20"/>
                  <w:szCs w:val="20"/>
                </w:rPr>
                <w:delText>1,340,202</w:delText>
              </w:r>
            </w:del>
            <w:ins w:id="4207" w:author="Roberts, Julie" w:date="2022-03-25T11:39:00Z">
              <w:r w:rsidR="00E81B11">
                <w:rPr>
                  <w:rFonts w:eastAsia="Times New Roman"/>
                  <w:color w:val="000000"/>
                  <w:sz w:val="20"/>
                  <w:szCs w:val="20"/>
                </w:rPr>
                <w:t>2,570,375</w:t>
              </w:r>
            </w:ins>
          </w:p>
        </w:tc>
      </w:tr>
      <w:tr w:rsidR="00577D28" w:rsidRPr="000751FD" w14:paraId="5B42F36F" w14:textId="77777777" w:rsidTr="00577D28">
        <w:trPr>
          <w:trHeight w:val="870"/>
          <w:trPrChange w:id="4208" w:author="Roberts, Julie" w:date="2022-03-25T10:55:00Z">
            <w:trPr>
              <w:trHeight w:val="870"/>
            </w:trPr>
          </w:trPrChange>
        </w:trPr>
        <w:tc>
          <w:tcPr>
            <w:tcW w:w="1512" w:type="dxa"/>
            <w:tcBorders>
              <w:top w:val="single" w:sz="8" w:space="0" w:color="000000"/>
              <w:left w:val="single" w:sz="8" w:space="0" w:color="000000"/>
              <w:bottom w:val="nil"/>
              <w:right w:val="single" w:sz="8" w:space="0" w:color="000000"/>
            </w:tcBorders>
            <w:shd w:val="clear" w:color="auto" w:fill="auto"/>
            <w:vAlign w:val="center"/>
            <w:hideMark/>
            <w:tcPrChange w:id="4209" w:author="Roberts, Julie" w:date="2022-03-25T10:55:00Z">
              <w:tcPr>
                <w:tcW w:w="1512" w:type="dxa"/>
                <w:tcBorders>
                  <w:top w:val="single" w:sz="8" w:space="0" w:color="000000"/>
                  <w:left w:val="single" w:sz="8" w:space="0" w:color="000000"/>
                  <w:bottom w:val="nil"/>
                  <w:right w:val="single" w:sz="8" w:space="0" w:color="000000"/>
                </w:tcBorders>
                <w:shd w:val="clear" w:color="auto" w:fill="auto"/>
                <w:vAlign w:val="center"/>
                <w:hideMark/>
              </w:tcPr>
            </w:tcPrChange>
          </w:tcPr>
          <w:p w14:paraId="71D3F78A" w14:textId="77777777" w:rsidR="000751FD" w:rsidRPr="000751FD" w:rsidRDefault="000751FD" w:rsidP="000751FD">
            <w:pPr>
              <w:spacing w:line="240" w:lineRule="auto"/>
              <w:jc w:val="both"/>
              <w:rPr>
                <w:rFonts w:eastAsia="Times New Roman"/>
                <w:color w:val="000000"/>
                <w:sz w:val="20"/>
                <w:szCs w:val="20"/>
              </w:rPr>
            </w:pPr>
            <w:r w:rsidRPr="000751FD">
              <w:rPr>
                <w:rFonts w:eastAsia="Times New Roman"/>
                <w:color w:val="000000"/>
                <w:sz w:val="20"/>
                <w:szCs w:val="20"/>
              </w:rPr>
              <w:t>CAISO Imbalance Purchases (MWh)</w:t>
            </w:r>
          </w:p>
        </w:tc>
        <w:tc>
          <w:tcPr>
            <w:tcW w:w="1260" w:type="dxa"/>
            <w:tcBorders>
              <w:top w:val="single" w:sz="8" w:space="0" w:color="000000"/>
              <w:left w:val="nil"/>
              <w:bottom w:val="nil"/>
              <w:right w:val="single" w:sz="8" w:space="0" w:color="000000"/>
            </w:tcBorders>
            <w:shd w:val="clear" w:color="auto" w:fill="auto"/>
            <w:vAlign w:val="center"/>
            <w:hideMark/>
            <w:tcPrChange w:id="4210" w:author="Roberts, Julie" w:date="2022-03-25T10:55:00Z">
              <w:tcPr>
                <w:tcW w:w="270" w:type="dxa"/>
                <w:tcBorders>
                  <w:top w:val="single" w:sz="8" w:space="0" w:color="000000"/>
                  <w:left w:val="nil"/>
                  <w:bottom w:val="nil"/>
                  <w:right w:val="single" w:sz="8" w:space="0" w:color="000000"/>
                </w:tcBorders>
                <w:shd w:val="clear" w:color="auto" w:fill="auto"/>
                <w:vAlign w:val="center"/>
                <w:hideMark/>
              </w:tcPr>
            </w:tcPrChange>
          </w:tcPr>
          <w:p w14:paraId="6BCC4F1C" w14:textId="25163CE0" w:rsidR="000751FD" w:rsidRPr="000751FD" w:rsidRDefault="000751FD" w:rsidP="00B003A2">
            <w:pPr>
              <w:spacing w:line="240" w:lineRule="auto"/>
              <w:jc w:val="center"/>
              <w:rPr>
                <w:rFonts w:eastAsia="Times New Roman"/>
                <w:color w:val="000000"/>
                <w:sz w:val="20"/>
                <w:szCs w:val="20"/>
              </w:rPr>
            </w:pPr>
            <w:del w:id="4211" w:author="Roberts, Julie" w:date="2022-03-23T09:26:00Z">
              <w:r w:rsidRPr="000751FD" w:rsidDel="003E4D33">
                <w:rPr>
                  <w:rFonts w:eastAsia="Times New Roman"/>
                  <w:color w:val="000000"/>
                  <w:sz w:val="20"/>
                  <w:szCs w:val="20"/>
                </w:rPr>
                <w:delText>2,292</w:delText>
              </w:r>
            </w:del>
            <w:ins w:id="4212" w:author="Roberts, Julie" w:date="2022-03-23T09:32:00Z">
              <w:r w:rsidR="00294CBF">
                <w:rPr>
                  <w:rFonts w:eastAsia="Times New Roman"/>
                  <w:color w:val="000000"/>
                  <w:sz w:val="20"/>
                  <w:szCs w:val="20"/>
                </w:rPr>
                <w:t>2,400</w:t>
              </w:r>
            </w:ins>
          </w:p>
        </w:tc>
        <w:tc>
          <w:tcPr>
            <w:tcW w:w="1890" w:type="dxa"/>
            <w:tcBorders>
              <w:top w:val="single" w:sz="8" w:space="0" w:color="000000"/>
              <w:left w:val="nil"/>
              <w:bottom w:val="nil"/>
              <w:right w:val="single" w:sz="8" w:space="0" w:color="000000"/>
            </w:tcBorders>
            <w:shd w:val="clear" w:color="auto" w:fill="auto"/>
            <w:vAlign w:val="center"/>
            <w:hideMark/>
            <w:tcPrChange w:id="4213" w:author="Roberts, Julie" w:date="2022-03-25T10:55:00Z">
              <w:tcPr>
                <w:tcW w:w="1440" w:type="dxa"/>
                <w:tcBorders>
                  <w:top w:val="single" w:sz="8" w:space="0" w:color="000000"/>
                  <w:left w:val="nil"/>
                  <w:bottom w:val="nil"/>
                  <w:right w:val="single" w:sz="8" w:space="0" w:color="000000"/>
                </w:tcBorders>
                <w:shd w:val="clear" w:color="auto" w:fill="auto"/>
                <w:vAlign w:val="center"/>
                <w:hideMark/>
              </w:tcPr>
            </w:tcPrChange>
          </w:tcPr>
          <w:p w14:paraId="1803C741" w14:textId="123E64C9" w:rsidR="000751FD" w:rsidRPr="000751FD" w:rsidRDefault="000751FD" w:rsidP="000751FD">
            <w:pPr>
              <w:spacing w:line="240" w:lineRule="auto"/>
              <w:jc w:val="center"/>
              <w:rPr>
                <w:rFonts w:eastAsia="Times New Roman"/>
                <w:color w:val="000000"/>
                <w:sz w:val="20"/>
                <w:szCs w:val="20"/>
              </w:rPr>
            </w:pPr>
            <w:del w:id="4214" w:author="Roberts, Julie" w:date="2022-03-23T09:43:00Z">
              <w:r w:rsidRPr="000751FD" w:rsidDel="00792BB9">
                <w:rPr>
                  <w:rFonts w:eastAsia="Times New Roman"/>
                  <w:color w:val="000000"/>
                  <w:sz w:val="20"/>
                  <w:szCs w:val="20"/>
                </w:rPr>
                <w:delText>5,089</w:delText>
              </w:r>
            </w:del>
            <w:ins w:id="4215" w:author="Roberts, Julie" w:date="2022-03-23T09:43:00Z">
              <w:r w:rsidR="00792BB9">
                <w:rPr>
                  <w:rFonts w:eastAsia="Times New Roman"/>
                  <w:color w:val="000000"/>
                  <w:sz w:val="20"/>
                  <w:szCs w:val="20"/>
                </w:rPr>
                <w:t>8,785</w:t>
              </w:r>
            </w:ins>
            <w:r w:rsidRPr="000751FD">
              <w:rPr>
                <w:rFonts w:eastAsia="Times New Roman"/>
                <w:color w:val="000000"/>
                <w:sz w:val="20"/>
                <w:szCs w:val="20"/>
              </w:rPr>
              <w:t xml:space="preserve"> </w:t>
            </w:r>
          </w:p>
        </w:tc>
        <w:tc>
          <w:tcPr>
            <w:tcW w:w="1440" w:type="dxa"/>
            <w:tcBorders>
              <w:top w:val="single" w:sz="8" w:space="0" w:color="000000"/>
              <w:left w:val="nil"/>
              <w:bottom w:val="nil"/>
              <w:right w:val="single" w:sz="8" w:space="0" w:color="000000"/>
            </w:tcBorders>
            <w:shd w:val="clear" w:color="auto" w:fill="auto"/>
            <w:vAlign w:val="center"/>
            <w:hideMark/>
            <w:tcPrChange w:id="4216" w:author="Roberts, Julie" w:date="2022-03-25T10:55:00Z">
              <w:tcPr>
                <w:tcW w:w="1440" w:type="dxa"/>
                <w:tcBorders>
                  <w:top w:val="single" w:sz="8" w:space="0" w:color="000000"/>
                  <w:left w:val="nil"/>
                  <w:bottom w:val="nil"/>
                  <w:right w:val="single" w:sz="8" w:space="0" w:color="000000"/>
                </w:tcBorders>
                <w:shd w:val="clear" w:color="auto" w:fill="auto"/>
                <w:vAlign w:val="center"/>
                <w:hideMark/>
              </w:tcPr>
            </w:tcPrChange>
          </w:tcPr>
          <w:p w14:paraId="63FFD99C" w14:textId="428C6CD8" w:rsidR="000751FD" w:rsidRPr="000751FD" w:rsidRDefault="000751FD" w:rsidP="000751FD">
            <w:pPr>
              <w:spacing w:line="240" w:lineRule="auto"/>
              <w:jc w:val="center"/>
              <w:rPr>
                <w:rFonts w:eastAsia="Times New Roman"/>
                <w:color w:val="000000"/>
                <w:sz w:val="20"/>
                <w:szCs w:val="20"/>
              </w:rPr>
            </w:pPr>
            <w:del w:id="4217" w:author="Roberts, Julie" w:date="2022-03-23T10:00:00Z">
              <w:r w:rsidRPr="000751FD" w:rsidDel="00741645">
                <w:rPr>
                  <w:rFonts w:eastAsia="Times New Roman"/>
                  <w:color w:val="000000"/>
                  <w:sz w:val="20"/>
                  <w:szCs w:val="20"/>
                </w:rPr>
                <w:delText>5,546</w:delText>
              </w:r>
            </w:del>
            <w:ins w:id="4218" w:author="Roberts, Julie" w:date="2022-03-23T10:00:00Z">
              <w:r w:rsidR="00741645">
                <w:rPr>
                  <w:rFonts w:eastAsia="Times New Roman"/>
                  <w:color w:val="000000"/>
                  <w:sz w:val="20"/>
                  <w:szCs w:val="20"/>
                </w:rPr>
                <w:t>9,597</w:t>
              </w:r>
            </w:ins>
          </w:p>
        </w:tc>
        <w:tc>
          <w:tcPr>
            <w:tcW w:w="1620" w:type="dxa"/>
            <w:tcBorders>
              <w:top w:val="single" w:sz="8" w:space="0" w:color="000000"/>
              <w:left w:val="nil"/>
              <w:bottom w:val="nil"/>
              <w:right w:val="single" w:sz="8" w:space="0" w:color="000000"/>
            </w:tcBorders>
            <w:shd w:val="clear" w:color="auto" w:fill="auto"/>
            <w:vAlign w:val="center"/>
            <w:hideMark/>
            <w:tcPrChange w:id="4219" w:author="Roberts, Julie" w:date="2022-03-25T10:55:00Z">
              <w:tcPr>
                <w:tcW w:w="1620" w:type="dxa"/>
                <w:tcBorders>
                  <w:top w:val="single" w:sz="8" w:space="0" w:color="000000"/>
                  <w:left w:val="nil"/>
                  <w:bottom w:val="nil"/>
                  <w:right w:val="single" w:sz="8" w:space="0" w:color="000000"/>
                </w:tcBorders>
                <w:shd w:val="clear" w:color="auto" w:fill="auto"/>
                <w:vAlign w:val="center"/>
                <w:hideMark/>
              </w:tcPr>
            </w:tcPrChange>
          </w:tcPr>
          <w:p w14:paraId="694C1D12" w14:textId="28313FDD" w:rsidR="000751FD" w:rsidRPr="000751FD" w:rsidRDefault="000751FD" w:rsidP="000751FD">
            <w:pPr>
              <w:spacing w:line="240" w:lineRule="auto"/>
              <w:jc w:val="center"/>
              <w:rPr>
                <w:rFonts w:eastAsia="Times New Roman"/>
                <w:color w:val="000000"/>
                <w:sz w:val="20"/>
                <w:szCs w:val="20"/>
              </w:rPr>
            </w:pPr>
            <w:del w:id="4220" w:author="Roberts, Julie" w:date="2022-03-23T10:03:00Z">
              <w:r w:rsidRPr="000751FD" w:rsidDel="00741645">
                <w:rPr>
                  <w:rFonts w:eastAsia="Times New Roman"/>
                  <w:color w:val="000000"/>
                  <w:sz w:val="20"/>
                  <w:szCs w:val="20"/>
                </w:rPr>
                <w:delText>6,722</w:delText>
              </w:r>
            </w:del>
            <w:ins w:id="4221" w:author="Roberts, Julie" w:date="2022-03-23T10:03:00Z">
              <w:r w:rsidR="00741645">
                <w:rPr>
                  <w:rFonts w:eastAsia="Times New Roman"/>
                  <w:color w:val="000000"/>
                  <w:sz w:val="20"/>
                  <w:szCs w:val="20"/>
                </w:rPr>
                <w:t>11,437</w:t>
              </w:r>
            </w:ins>
          </w:p>
        </w:tc>
        <w:tc>
          <w:tcPr>
            <w:tcW w:w="1800" w:type="dxa"/>
            <w:tcBorders>
              <w:top w:val="single" w:sz="8" w:space="0" w:color="000000"/>
              <w:left w:val="nil"/>
              <w:bottom w:val="nil"/>
              <w:right w:val="single" w:sz="8" w:space="0" w:color="000000"/>
            </w:tcBorders>
            <w:shd w:val="clear" w:color="auto" w:fill="auto"/>
            <w:vAlign w:val="center"/>
            <w:hideMark/>
            <w:tcPrChange w:id="4222" w:author="Roberts, Julie" w:date="2022-03-25T10:55:00Z">
              <w:tcPr>
                <w:tcW w:w="3240" w:type="dxa"/>
                <w:tcBorders>
                  <w:top w:val="single" w:sz="8" w:space="0" w:color="000000"/>
                  <w:left w:val="nil"/>
                  <w:bottom w:val="nil"/>
                  <w:right w:val="single" w:sz="8" w:space="0" w:color="000000"/>
                </w:tcBorders>
                <w:shd w:val="clear" w:color="auto" w:fill="auto"/>
                <w:vAlign w:val="center"/>
                <w:hideMark/>
              </w:tcPr>
            </w:tcPrChange>
          </w:tcPr>
          <w:p w14:paraId="28042EDB" w14:textId="4D3BB4ED" w:rsidR="000751FD" w:rsidRPr="000751FD" w:rsidRDefault="000751FD" w:rsidP="000751FD">
            <w:pPr>
              <w:spacing w:line="240" w:lineRule="auto"/>
              <w:jc w:val="center"/>
              <w:rPr>
                <w:rFonts w:eastAsia="Times New Roman"/>
                <w:color w:val="000000"/>
                <w:sz w:val="20"/>
                <w:szCs w:val="20"/>
              </w:rPr>
            </w:pPr>
            <w:del w:id="4223" w:author="Roberts, Julie" w:date="2022-03-23T10:14:00Z">
              <w:r w:rsidRPr="000751FD" w:rsidDel="007A24EB">
                <w:rPr>
                  <w:rFonts w:eastAsia="Times New Roman"/>
                  <w:color w:val="000000"/>
                  <w:sz w:val="20"/>
                  <w:szCs w:val="20"/>
                </w:rPr>
                <w:delText>10,392</w:delText>
              </w:r>
            </w:del>
            <w:ins w:id="4224" w:author="Roberts, Julie" w:date="2022-03-23T10:14:00Z">
              <w:r w:rsidR="007A24EB">
                <w:rPr>
                  <w:rFonts w:eastAsia="Times New Roman"/>
                  <w:color w:val="000000"/>
                  <w:sz w:val="20"/>
                  <w:szCs w:val="20"/>
                </w:rPr>
                <w:t>12,342</w:t>
              </w:r>
            </w:ins>
          </w:p>
        </w:tc>
        <w:tc>
          <w:tcPr>
            <w:tcW w:w="1620" w:type="dxa"/>
            <w:tcBorders>
              <w:top w:val="single" w:sz="8" w:space="0" w:color="000000"/>
              <w:left w:val="nil"/>
              <w:bottom w:val="nil"/>
              <w:right w:val="single" w:sz="8" w:space="0" w:color="000000"/>
            </w:tcBorders>
            <w:shd w:val="clear" w:color="auto" w:fill="auto"/>
            <w:vAlign w:val="center"/>
            <w:hideMark/>
            <w:tcPrChange w:id="4225" w:author="Roberts, Julie" w:date="2022-03-25T10:55:00Z">
              <w:tcPr>
                <w:tcW w:w="1620" w:type="dxa"/>
                <w:tcBorders>
                  <w:top w:val="single" w:sz="8" w:space="0" w:color="000000"/>
                  <w:left w:val="nil"/>
                  <w:bottom w:val="nil"/>
                  <w:right w:val="single" w:sz="8" w:space="0" w:color="000000"/>
                </w:tcBorders>
                <w:shd w:val="clear" w:color="auto" w:fill="auto"/>
                <w:vAlign w:val="center"/>
                <w:hideMark/>
              </w:tcPr>
            </w:tcPrChange>
          </w:tcPr>
          <w:p w14:paraId="43864FF0" w14:textId="7533FFCF" w:rsidR="000751FD" w:rsidRPr="000751FD" w:rsidRDefault="000751FD" w:rsidP="001B6156">
            <w:pPr>
              <w:spacing w:line="240" w:lineRule="auto"/>
              <w:rPr>
                <w:rFonts w:eastAsia="Times New Roman"/>
                <w:color w:val="000000"/>
                <w:sz w:val="20"/>
                <w:szCs w:val="20"/>
              </w:rPr>
              <w:pPrChange w:id="4226" w:author="Roberts, Julie" w:date="2022-03-25T10:53:00Z">
                <w:pPr>
                  <w:spacing w:line="240" w:lineRule="auto"/>
                  <w:jc w:val="center"/>
                </w:pPr>
              </w:pPrChange>
            </w:pPr>
            <w:del w:id="4227" w:author="Roberts, Julie" w:date="2022-03-23T10:22:00Z">
              <w:r w:rsidRPr="000751FD" w:rsidDel="008735B6">
                <w:rPr>
                  <w:rFonts w:eastAsia="Times New Roman"/>
                  <w:color w:val="000000"/>
                  <w:sz w:val="20"/>
                  <w:szCs w:val="20"/>
                </w:rPr>
                <w:delText>6,326</w:delText>
              </w:r>
            </w:del>
            <w:ins w:id="4228" w:author="Roberts, Julie" w:date="2022-03-25T11:36:00Z">
              <w:r w:rsidR="00E81B11">
                <w:rPr>
                  <w:rFonts w:eastAsia="Times New Roman"/>
                  <w:color w:val="000000"/>
                  <w:sz w:val="20"/>
                  <w:szCs w:val="20"/>
                </w:rPr>
                <w:t>16,712</w:t>
              </w:r>
            </w:ins>
          </w:p>
        </w:tc>
        <w:tc>
          <w:tcPr>
            <w:tcW w:w="1530" w:type="dxa"/>
            <w:tcBorders>
              <w:top w:val="single" w:sz="8" w:space="0" w:color="000000"/>
              <w:left w:val="nil"/>
              <w:bottom w:val="nil"/>
              <w:right w:val="single" w:sz="8" w:space="0" w:color="000000"/>
            </w:tcBorders>
            <w:shd w:val="clear" w:color="auto" w:fill="auto"/>
            <w:vAlign w:val="center"/>
            <w:hideMark/>
            <w:tcPrChange w:id="4229" w:author="Roberts, Julie" w:date="2022-03-25T10:55:00Z">
              <w:tcPr>
                <w:tcW w:w="1530" w:type="dxa"/>
                <w:tcBorders>
                  <w:top w:val="single" w:sz="8" w:space="0" w:color="000000"/>
                  <w:left w:val="nil"/>
                  <w:bottom w:val="nil"/>
                  <w:right w:val="single" w:sz="8" w:space="0" w:color="000000"/>
                </w:tcBorders>
                <w:shd w:val="clear" w:color="auto" w:fill="auto"/>
                <w:vAlign w:val="center"/>
                <w:hideMark/>
              </w:tcPr>
            </w:tcPrChange>
          </w:tcPr>
          <w:p w14:paraId="12B595DD" w14:textId="78C46903" w:rsidR="000751FD" w:rsidRPr="000751FD" w:rsidRDefault="000751FD" w:rsidP="000751FD">
            <w:pPr>
              <w:spacing w:line="240" w:lineRule="auto"/>
              <w:jc w:val="center"/>
              <w:rPr>
                <w:rFonts w:eastAsia="Times New Roman"/>
                <w:color w:val="000000"/>
                <w:sz w:val="20"/>
                <w:szCs w:val="20"/>
              </w:rPr>
            </w:pPr>
            <w:del w:id="4230" w:author="Roberts, Julie" w:date="2022-03-25T11:39:00Z">
              <w:r w:rsidRPr="000751FD" w:rsidDel="00E81B11">
                <w:rPr>
                  <w:rFonts w:eastAsia="Times New Roman"/>
                  <w:color w:val="000000"/>
                  <w:sz w:val="20"/>
                  <w:szCs w:val="20"/>
                </w:rPr>
                <w:delText>36,366</w:delText>
              </w:r>
            </w:del>
            <w:ins w:id="4231" w:author="Roberts, Julie" w:date="2022-03-25T11:39:00Z">
              <w:r w:rsidR="00E81B11">
                <w:rPr>
                  <w:rFonts w:eastAsia="Times New Roman"/>
                  <w:color w:val="000000"/>
                  <w:sz w:val="20"/>
                  <w:szCs w:val="20"/>
                </w:rPr>
                <w:t>61,273</w:t>
              </w:r>
            </w:ins>
          </w:p>
        </w:tc>
      </w:tr>
      <w:tr w:rsidR="00577D28" w:rsidRPr="000751FD" w14:paraId="2C4DD62C" w14:textId="77777777" w:rsidTr="00577D28">
        <w:trPr>
          <w:trHeight w:val="825"/>
          <w:trPrChange w:id="4232" w:author="Roberts, Julie" w:date="2022-03-25T10:55:00Z">
            <w:trPr>
              <w:trHeight w:val="825"/>
            </w:trPr>
          </w:trPrChange>
        </w:trPr>
        <w:tc>
          <w:tcPr>
            <w:tcW w:w="1512" w:type="dxa"/>
            <w:tcBorders>
              <w:top w:val="single" w:sz="8" w:space="0" w:color="auto"/>
              <w:left w:val="single" w:sz="8" w:space="0" w:color="auto"/>
              <w:bottom w:val="single" w:sz="8" w:space="0" w:color="auto"/>
              <w:right w:val="single" w:sz="8" w:space="0" w:color="auto"/>
            </w:tcBorders>
            <w:shd w:val="clear" w:color="auto" w:fill="auto"/>
            <w:vAlign w:val="center"/>
            <w:hideMark/>
            <w:tcPrChange w:id="4233" w:author="Roberts, Julie" w:date="2022-03-25T10:55:00Z">
              <w:tcPr>
                <w:tcW w:w="1512" w:type="dxa"/>
                <w:tcBorders>
                  <w:top w:val="single" w:sz="8" w:space="0" w:color="auto"/>
                  <w:left w:val="single" w:sz="8" w:space="0" w:color="auto"/>
                  <w:bottom w:val="single" w:sz="8" w:space="0" w:color="auto"/>
                  <w:right w:val="single" w:sz="8" w:space="0" w:color="auto"/>
                </w:tcBorders>
                <w:shd w:val="clear" w:color="auto" w:fill="auto"/>
                <w:vAlign w:val="center"/>
                <w:hideMark/>
              </w:tcPr>
            </w:tcPrChange>
          </w:tcPr>
          <w:p w14:paraId="3281D359" w14:textId="77777777" w:rsidR="000751FD" w:rsidRPr="000751FD" w:rsidRDefault="000751FD" w:rsidP="000751FD">
            <w:pPr>
              <w:spacing w:line="240" w:lineRule="auto"/>
              <w:rPr>
                <w:rFonts w:eastAsia="Times New Roman"/>
                <w:color w:val="000000"/>
                <w:sz w:val="18"/>
                <w:szCs w:val="18"/>
              </w:rPr>
            </w:pPr>
            <w:r w:rsidRPr="000751FD">
              <w:rPr>
                <w:rFonts w:eastAsia="Times New Roman"/>
                <w:color w:val="000000"/>
                <w:sz w:val="18"/>
                <w:szCs w:val="18"/>
              </w:rPr>
              <w:t>Average Imbalance Purchase Price</w:t>
            </w:r>
          </w:p>
        </w:tc>
        <w:tc>
          <w:tcPr>
            <w:tcW w:w="1260" w:type="dxa"/>
            <w:tcBorders>
              <w:top w:val="single" w:sz="8" w:space="0" w:color="auto"/>
              <w:left w:val="nil"/>
              <w:bottom w:val="single" w:sz="8" w:space="0" w:color="auto"/>
              <w:right w:val="single" w:sz="8" w:space="0" w:color="auto"/>
            </w:tcBorders>
            <w:shd w:val="clear" w:color="auto" w:fill="auto"/>
            <w:noWrap/>
            <w:vAlign w:val="center"/>
            <w:hideMark/>
            <w:tcPrChange w:id="4234" w:author="Roberts, Julie" w:date="2022-03-25T10:55:00Z">
              <w:tcPr>
                <w:tcW w:w="270" w:type="dxa"/>
                <w:tcBorders>
                  <w:top w:val="single" w:sz="8" w:space="0" w:color="auto"/>
                  <w:left w:val="nil"/>
                  <w:bottom w:val="single" w:sz="8" w:space="0" w:color="auto"/>
                  <w:right w:val="single" w:sz="8" w:space="0" w:color="auto"/>
                </w:tcBorders>
                <w:shd w:val="clear" w:color="auto" w:fill="auto"/>
                <w:noWrap/>
                <w:vAlign w:val="center"/>
                <w:hideMark/>
              </w:tcPr>
            </w:tcPrChange>
          </w:tcPr>
          <w:p w14:paraId="3995D7FF" w14:textId="6CDCB2F0" w:rsidR="000751FD" w:rsidRPr="000751FD" w:rsidRDefault="000751FD" w:rsidP="00E81B11">
            <w:pPr>
              <w:spacing w:line="240" w:lineRule="auto"/>
              <w:jc w:val="center"/>
              <w:rPr>
                <w:rFonts w:eastAsia="Times New Roman"/>
                <w:color w:val="000000"/>
                <w:sz w:val="20"/>
                <w:szCs w:val="20"/>
              </w:rPr>
              <w:pPrChange w:id="4235" w:author="Roberts, Julie" w:date="2022-03-25T11:31:00Z">
                <w:pPr>
                  <w:spacing w:line="240" w:lineRule="auto"/>
                  <w:jc w:val="center"/>
                </w:pPr>
              </w:pPrChange>
            </w:pPr>
            <w:del w:id="4236" w:author="Roberts, Julie" w:date="2022-03-23T09:27:00Z">
              <w:r w:rsidRPr="000751FD" w:rsidDel="003E4D33">
                <w:rPr>
                  <w:rFonts w:eastAsia="Times New Roman"/>
                  <w:color w:val="000000"/>
                  <w:sz w:val="20"/>
                  <w:szCs w:val="20"/>
                </w:rPr>
                <w:delText>$30.37</w:delText>
              </w:r>
            </w:del>
            <w:ins w:id="4237" w:author="Roberts, Julie" w:date="2022-03-23T09:32:00Z">
              <w:r w:rsidR="00294CBF">
                <w:rPr>
                  <w:rFonts w:eastAsia="Times New Roman"/>
                  <w:color w:val="000000"/>
                  <w:sz w:val="20"/>
                  <w:szCs w:val="20"/>
                </w:rPr>
                <w:t>$40.5</w:t>
              </w:r>
            </w:ins>
            <w:ins w:id="4238" w:author="Roberts, Julie" w:date="2022-03-25T11:31:00Z">
              <w:r w:rsidR="00E81B11">
                <w:rPr>
                  <w:rFonts w:eastAsia="Times New Roman"/>
                  <w:color w:val="000000"/>
                  <w:sz w:val="20"/>
                  <w:szCs w:val="20"/>
                </w:rPr>
                <w:t>5</w:t>
              </w:r>
            </w:ins>
          </w:p>
        </w:tc>
        <w:tc>
          <w:tcPr>
            <w:tcW w:w="1890" w:type="dxa"/>
            <w:tcBorders>
              <w:top w:val="single" w:sz="8" w:space="0" w:color="auto"/>
              <w:left w:val="nil"/>
              <w:bottom w:val="single" w:sz="8" w:space="0" w:color="auto"/>
              <w:right w:val="single" w:sz="8" w:space="0" w:color="auto"/>
            </w:tcBorders>
            <w:shd w:val="clear" w:color="auto" w:fill="auto"/>
            <w:noWrap/>
            <w:vAlign w:val="center"/>
            <w:hideMark/>
            <w:tcPrChange w:id="4239" w:author="Roberts, Julie" w:date="2022-03-25T10:55:00Z">
              <w:tcPr>
                <w:tcW w:w="1440" w:type="dxa"/>
                <w:tcBorders>
                  <w:top w:val="single" w:sz="8" w:space="0" w:color="auto"/>
                  <w:left w:val="nil"/>
                  <w:bottom w:val="single" w:sz="8" w:space="0" w:color="auto"/>
                  <w:right w:val="single" w:sz="8" w:space="0" w:color="auto"/>
                </w:tcBorders>
                <w:shd w:val="clear" w:color="auto" w:fill="auto"/>
                <w:noWrap/>
                <w:vAlign w:val="center"/>
                <w:hideMark/>
              </w:tcPr>
            </w:tcPrChange>
          </w:tcPr>
          <w:p w14:paraId="448C233C" w14:textId="5E12AA4D" w:rsidR="000751FD" w:rsidRPr="000751FD" w:rsidRDefault="000751FD" w:rsidP="000751FD">
            <w:pPr>
              <w:spacing w:line="240" w:lineRule="auto"/>
              <w:jc w:val="center"/>
              <w:rPr>
                <w:rFonts w:eastAsia="Times New Roman"/>
                <w:color w:val="000000"/>
                <w:sz w:val="20"/>
                <w:szCs w:val="20"/>
              </w:rPr>
            </w:pPr>
            <w:del w:id="4240" w:author="Roberts, Julie" w:date="2022-03-23T09:44:00Z">
              <w:r w:rsidRPr="000751FD" w:rsidDel="00792BB9">
                <w:rPr>
                  <w:rFonts w:eastAsia="Times New Roman"/>
                  <w:color w:val="000000"/>
                  <w:sz w:val="20"/>
                  <w:szCs w:val="20"/>
                </w:rPr>
                <w:delText>$35.10</w:delText>
              </w:r>
            </w:del>
            <w:ins w:id="4241" w:author="Roberts, Julie" w:date="2022-03-23T09:44:00Z">
              <w:r w:rsidR="00792BB9">
                <w:rPr>
                  <w:rFonts w:eastAsia="Times New Roman"/>
                  <w:color w:val="000000"/>
                  <w:sz w:val="20"/>
                  <w:szCs w:val="20"/>
                </w:rPr>
                <w:t>$45.63</w:t>
              </w:r>
            </w:ins>
          </w:p>
        </w:tc>
        <w:tc>
          <w:tcPr>
            <w:tcW w:w="1440" w:type="dxa"/>
            <w:tcBorders>
              <w:top w:val="single" w:sz="8" w:space="0" w:color="auto"/>
              <w:left w:val="nil"/>
              <w:bottom w:val="single" w:sz="8" w:space="0" w:color="auto"/>
              <w:right w:val="single" w:sz="8" w:space="0" w:color="auto"/>
            </w:tcBorders>
            <w:shd w:val="clear" w:color="auto" w:fill="auto"/>
            <w:noWrap/>
            <w:vAlign w:val="center"/>
            <w:hideMark/>
            <w:tcPrChange w:id="4242" w:author="Roberts, Julie" w:date="2022-03-25T10:55:00Z">
              <w:tcPr>
                <w:tcW w:w="1440" w:type="dxa"/>
                <w:tcBorders>
                  <w:top w:val="single" w:sz="8" w:space="0" w:color="auto"/>
                  <w:left w:val="nil"/>
                  <w:bottom w:val="single" w:sz="8" w:space="0" w:color="auto"/>
                  <w:right w:val="single" w:sz="8" w:space="0" w:color="auto"/>
                </w:tcBorders>
                <w:shd w:val="clear" w:color="auto" w:fill="auto"/>
                <w:noWrap/>
                <w:vAlign w:val="center"/>
                <w:hideMark/>
              </w:tcPr>
            </w:tcPrChange>
          </w:tcPr>
          <w:p w14:paraId="4F308738" w14:textId="77C540E5" w:rsidR="000751FD" w:rsidRPr="000751FD" w:rsidRDefault="000751FD" w:rsidP="000751FD">
            <w:pPr>
              <w:spacing w:line="240" w:lineRule="auto"/>
              <w:jc w:val="center"/>
              <w:rPr>
                <w:rFonts w:eastAsia="Times New Roman"/>
                <w:color w:val="000000"/>
                <w:sz w:val="20"/>
                <w:szCs w:val="20"/>
              </w:rPr>
            </w:pPr>
            <w:del w:id="4243" w:author="Roberts, Julie" w:date="2022-03-23T10:00:00Z">
              <w:r w:rsidRPr="000751FD" w:rsidDel="00741645">
                <w:rPr>
                  <w:rFonts w:eastAsia="Times New Roman"/>
                  <w:color w:val="000000"/>
                  <w:sz w:val="20"/>
                  <w:szCs w:val="20"/>
                </w:rPr>
                <w:delText>$45.34</w:delText>
              </w:r>
            </w:del>
            <w:ins w:id="4244" w:author="Roberts, Julie" w:date="2022-03-23T10:00:00Z">
              <w:r w:rsidR="00741645">
                <w:rPr>
                  <w:rFonts w:eastAsia="Times New Roman"/>
                  <w:color w:val="000000"/>
                  <w:sz w:val="20"/>
                  <w:szCs w:val="20"/>
                </w:rPr>
                <w:t>$41.79</w:t>
              </w:r>
            </w:ins>
          </w:p>
        </w:tc>
        <w:tc>
          <w:tcPr>
            <w:tcW w:w="1620" w:type="dxa"/>
            <w:tcBorders>
              <w:top w:val="single" w:sz="8" w:space="0" w:color="auto"/>
              <w:left w:val="nil"/>
              <w:bottom w:val="single" w:sz="8" w:space="0" w:color="auto"/>
              <w:right w:val="single" w:sz="8" w:space="0" w:color="auto"/>
            </w:tcBorders>
            <w:shd w:val="clear" w:color="auto" w:fill="auto"/>
            <w:noWrap/>
            <w:vAlign w:val="center"/>
            <w:hideMark/>
            <w:tcPrChange w:id="4245" w:author="Roberts, Julie" w:date="2022-03-25T10:55:00Z">
              <w:tcPr>
                <w:tcW w:w="1620" w:type="dxa"/>
                <w:tcBorders>
                  <w:top w:val="single" w:sz="8" w:space="0" w:color="auto"/>
                  <w:left w:val="nil"/>
                  <w:bottom w:val="single" w:sz="8" w:space="0" w:color="auto"/>
                  <w:right w:val="single" w:sz="8" w:space="0" w:color="auto"/>
                </w:tcBorders>
                <w:shd w:val="clear" w:color="auto" w:fill="auto"/>
                <w:noWrap/>
                <w:vAlign w:val="center"/>
                <w:hideMark/>
              </w:tcPr>
            </w:tcPrChange>
          </w:tcPr>
          <w:p w14:paraId="13C041B1" w14:textId="21A15603" w:rsidR="000751FD" w:rsidRPr="000751FD" w:rsidRDefault="000751FD" w:rsidP="000751FD">
            <w:pPr>
              <w:spacing w:line="240" w:lineRule="auto"/>
              <w:jc w:val="center"/>
              <w:rPr>
                <w:rFonts w:eastAsia="Times New Roman"/>
                <w:color w:val="000000"/>
                <w:sz w:val="20"/>
                <w:szCs w:val="20"/>
              </w:rPr>
            </w:pPr>
            <w:del w:id="4246" w:author="Roberts, Julie" w:date="2022-03-23T10:04:00Z">
              <w:r w:rsidRPr="000751FD" w:rsidDel="00741645">
                <w:rPr>
                  <w:rFonts w:eastAsia="Times New Roman"/>
                  <w:color w:val="000000"/>
                  <w:sz w:val="20"/>
                  <w:szCs w:val="20"/>
                </w:rPr>
                <w:delText>$45.20</w:delText>
              </w:r>
            </w:del>
            <w:ins w:id="4247" w:author="Roberts, Julie" w:date="2022-03-23T10:04:00Z">
              <w:r w:rsidR="00741645">
                <w:rPr>
                  <w:rFonts w:eastAsia="Times New Roman"/>
                  <w:color w:val="000000"/>
                  <w:sz w:val="20"/>
                  <w:szCs w:val="20"/>
                </w:rPr>
                <w:t>$33.29</w:t>
              </w:r>
            </w:ins>
          </w:p>
        </w:tc>
        <w:tc>
          <w:tcPr>
            <w:tcW w:w="1800" w:type="dxa"/>
            <w:tcBorders>
              <w:top w:val="single" w:sz="8" w:space="0" w:color="auto"/>
              <w:left w:val="nil"/>
              <w:bottom w:val="single" w:sz="8" w:space="0" w:color="auto"/>
              <w:right w:val="single" w:sz="8" w:space="0" w:color="auto"/>
            </w:tcBorders>
            <w:shd w:val="clear" w:color="auto" w:fill="auto"/>
            <w:noWrap/>
            <w:vAlign w:val="center"/>
            <w:hideMark/>
            <w:tcPrChange w:id="4248" w:author="Roberts, Julie" w:date="2022-03-25T10:55:00Z">
              <w:tcPr>
                <w:tcW w:w="3240" w:type="dxa"/>
                <w:tcBorders>
                  <w:top w:val="single" w:sz="8" w:space="0" w:color="auto"/>
                  <w:left w:val="nil"/>
                  <w:bottom w:val="single" w:sz="8" w:space="0" w:color="auto"/>
                  <w:right w:val="single" w:sz="8" w:space="0" w:color="auto"/>
                </w:tcBorders>
                <w:shd w:val="clear" w:color="auto" w:fill="auto"/>
                <w:noWrap/>
                <w:vAlign w:val="center"/>
                <w:hideMark/>
              </w:tcPr>
            </w:tcPrChange>
          </w:tcPr>
          <w:p w14:paraId="51A4EEAE" w14:textId="09A6B8E7" w:rsidR="000751FD" w:rsidRPr="000751FD" w:rsidRDefault="000751FD" w:rsidP="000751FD">
            <w:pPr>
              <w:spacing w:line="240" w:lineRule="auto"/>
              <w:jc w:val="center"/>
              <w:rPr>
                <w:rFonts w:eastAsia="Times New Roman"/>
                <w:color w:val="000000"/>
                <w:sz w:val="20"/>
                <w:szCs w:val="20"/>
              </w:rPr>
            </w:pPr>
            <w:del w:id="4249" w:author="Roberts, Julie" w:date="2022-03-23T10:14:00Z">
              <w:r w:rsidRPr="000751FD" w:rsidDel="007A24EB">
                <w:rPr>
                  <w:rFonts w:eastAsia="Times New Roman"/>
                  <w:color w:val="000000"/>
                  <w:sz w:val="20"/>
                  <w:szCs w:val="20"/>
                </w:rPr>
                <w:delText>$32.97</w:delText>
              </w:r>
            </w:del>
            <w:ins w:id="4250" w:author="Roberts, Julie" w:date="2022-03-23T10:14:00Z">
              <w:r w:rsidR="007A24EB">
                <w:rPr>
                  <w:rFonts w:eastAsia="Times New Roman"/>
                  <w:color w:val="000000"/>
                  <w:sz w:val="20"/>
                  <w:szCs w:val="20"/>
                </w:rPr>
                <w:t>$48.75</w:t>
              </w:r>
            </w:ins>
          </w:p>
        </w:tc>
        <w:tc>
          <w:tcPr>
            <w:tcW w:w="1620" w:type="dxa"/>
            <w:tcBorders>
              <w:top w:val="single" w:sz="8" w:space="0" w:color="auto"/>
              <w:left w:val="nil"/>
              <w:bottom w:val="single" w:sz="8" w:space="0" w:color="auto"/>
              <w:right w:val="single" w:sz="8" w:space="0" w:color="auto"/>
            </w:tcBorders>
            <w:shd w:val="clear" w:color="auto" w:fill="auto"/>
            <w:noWrap/>
            <w:vAlign w:val="center"/>
            <w:hideMark/>
            <w:tcPrChange w:id="4251" w:author="Roberts, Julie" w:date="2022-03-25T10:55:00Z">
              <w:tcPr>
                <w:tcW w:w="1620" w:type="dxa"/>
                <w:tcBorders>
                  <w:top w:val="single" w:sz="8" w:space="0" w:color="auto"/>
                  <w:left w:val="nil"/>
                  <w:bottom w:val="single" w:sz="8" w:space="0" w:color="auto"/>
                  <w:right w:val="single" w:sz="8" w:space="0" w:color="auto"/>
                </w:tcBorders>
                <w:shd w:val="clear" w:color="auto" w:fill="auto"/>
                <w:noWrap/>
                <w:vAlign w:val="center"/>
                <w:hideMark/>
              </w:tcPr>
            </w:tcPrChange>
          </w:tcPr>
          <w:p w14:paraId="3F6558B6" w14:textId="08FCAE09" w:rsidR="000751FD" w:rsidRPr="000751FD" w:rsidRDefault="000751FD" w:rsidP="00E81B11">
            <w:pPr>
              <w:spacing w:line="240" w:lineRule="auto"/>
              <w:rPr>
                <w:rFonts w:eastAsia="Times New Roman"/>
                <w:color w:val="000000"/>
                <w:sz w:val="20"/>
                <w:szCs w:val="20"/>
              </w:rPr>
              <w:pPrChange w:id="4252" w:author="Roberts, Julie" w:date="2022-03-25T11:36:00Z">
                <w:pPr>
                  <w:spacing w:line="240" w:lineRule="auto"/>
                  <w:jc w:val="center"/>
                </w:pPr>
              </w:pPrChange>
            </w:pPr>
            <w:del w:id="4253" w:author="Roberts, Julie" w:date="2022-03-23T10:23:00Z">
              <w:r w:rsidRPr="000751FD" w:rsidDel="008735B6">
                <w:rPr>
                  <w:rFonts w:eastAsia="Times New Roman"/>
                  <w:color w:val="000000"/>
                  <w:sz w:val="20"/>
                  <w:szCs w:val="20"/>
                </w:rPr>
                <w:delText>$30.68</w:delText>
              </w:r>
            </w:del>
            <w:ins w:id="4254" w:author="Roberts, Julie" w:date="2022-03-23T10:23:00Z">
              <w:r w:rsidR="008735B6">
                <w:rPr>
                  <w:rFonts w:eastAsia="Times New Roman"/>
                  <w:color w:val="000000"/>
                  <w:sz w:val="20"/>
                  <w:szCs w:val="20"/>
                </w:rPr>
                <w:t>$</w:t>
              </w:r>
            </w:ins>
            <w:ins w:id="4255" w:author="Roberts, Julie" w:date="2022-03-25T11:36:00Z">
              <w:r w:rsidR="00E81B11">
                <w:rPr>
                  <w:rFonts w:eastAsia="Times New Roman"/>
                  <w:color w:val="000000"/>
                  <w:sz w:val="20"/>
                  <w:szCs w:val="20"/>
                </w:rPr>
                <w:t>41.21</w:t>
              </w:r>
            </w:ins>
          </w:p>
        </w:tc>
        <w:tc>
          <w:tcPr>
            <w:tcW w:w="1530" w:type="dxa"/>
            <w:tcBorders>
              <w:top w:val="single" w:sz="8" w:space="0" w:color="auto"/>
              <w:left w:val="nil"/>
              <w:bottom w:val="single" w:sz="8" w:space="0" w:color="auto"/>
              <w:right w:val="single" w:sz="8" w:space="0" w:color="auto"/>
            </w:tcBorders>
            <w:shd w:val="clear" w:color="auto" w:fill="auto"/>
            <w:noWrap/>
            <w:vAlign w:val="bottom"/>
            <w:hideMark/>
            <w:tcPrChange w:id="4256" w:author="Roberts, Julie" w:date="2022-03-25T10:55:00Z">
              <w:tcPr>
                <w:tcW w:w="1530" w:type="dxa"/>
                <w:tcBorders>
                  <w:top w:val="single" w:sz="8" w:space="0" w:color="auto"/>
                  <w:left w:val="nil"/>
                  <w:bottom w:val="single" w:sz="8" w:space="0" w:color="auto"/>
                  <w:right w:val="single" w:sz="8" w:space="0" w:color="auto"/>
                </w:tcBorders>
                <w:shd w:val="clear" w:color="auto" w:fill="auto"/>
                <w:noWrap/>
                <w:vAlign w:val="bottom"/>
                <w:hideMark/>
              </w:tcPr>
            </w:tcPrChange>
          </w:tcPr>
          <w:p w14:paraId="2E090D3E" w14:textId="61502AFD" w:rsidR="000751FD" w:rsidRPr="000751FD" w:rsidRDefault="000751FD" w:rsidP="000751FD">
            <w:pPr>
              <w:spacing w:line="240" w:lineRule="auto"/>
              <w:jc w:val="center"/>
              <w:rPr>
                <w:rFonts w:ascii="Calibri" w:eastAsia="Times New Roman" w:hAnsi="Calibri"/>
                <w:color w:val="000000"/>
                <w:sz w:val="22"/>
                <w:szCs w:val="22"/>
              </w:rPr>
            </w:pPr>
            <w:r w:rsidRPr="000751FD">
              <w:rPr>
                <w:rFonts w:ascii="Calibri" w:eastAsia="Times New Roman" w:hAnsi="Calibri"/>
                <w:color w:val="000000"/>
                <w:sz w:val="22"/>
                <w:szCs w:val="22"/>
              </w:rPr>
              <w:t> </w:t>
            </w:r>
            <w:ins w:id="4257" w:author="Roberts, Julie" w:date="2022-03-25T11:40:00Z">
              <w:r w:rsidR="00E81B11">
                <w:rPr>
                  <w:rFonts w:ascii="Calibri" w:eastAsia="Times New Roman" w:hAnsi="Calibri"/>
                  <w:color w:val="000000"/>
                  <w:sz w:val="22"/>
                  <w:szCs w:val="22"/>
                </w:rPr>
                <w:t>$41.95</w:t>
              </w:r>
            </w:ins>
          </w:p>
        </w:tc>
      </w:tr>
      <w:tr w:rsidR="00577D28" w:rsidRPr="000751FD" w14:paraId="452B5F56" w14:textId="77777777" w:rsidTr="00577D28">
        <w:trPr>
          <w:trHeight w:val="525"/>
          <w:trPrChange w:id="4258" w:author="Roberts, Julie" w:date="2022-03-25T10:55:00Z">
            <w:trPr>
              <w:trHeight w:val="525"/>
            </w:trPr>
          </w:trPrChange>
        </w:trPr>
        <w:tc>
          <w:tcPr>
            <w:tcW w:w="1512" w:type="dxa"/>
            <w:tcBorders>
              <w:top w:val="nil"/>
              <w:left w:val="single" w:sz="8" w:space="0" w:color="000000"/>
              <w:bottom w:val="nil"/>
              <w:right w:val="single" w:sz="8" w:space="0" w:color="000000"/>
            </w:tcBorders>
            <w:shd w:val="clear" w:color="auto" w:fill="auto"/>
            <w:vAlign w:val="center"/>
            <w:hideMark/>
            <w:tcPrChange w:id="4259" w:author="Roberts, Julie" w:date="2022-03-25T10:55:00Z">
              <w:tcPr>
                <w:tcW w:w="1512" w:type="dxa"/>
                <w:tcBorders>
                  <w:top w:val="nil"/>
                  <w:left w:val="single" w:sz="8" w:space="0" w:color="000000"/>
                  <w:bottom w:val="nil"/>
                  <w:right w:val="single" w:sz="8" w:space="0" w:color="000000"/>
                </w:tcBorders>
                <w:shd w:val="clear" w:color="auto" w:fill="auto"/>
                <w:vAlign w:val="center"/>
                <w:hideMark/>
              </w:tcPr>
            </w:tcPrChange>
          </w:tcPr>
          <w:p w14:paraId="411E16DF" w14:textId="77777777" w:rsidR="000751FD" w:rsidRPr="000751FD" w:rsidRDefault="000751FD" w:rsidP="000751FD">
            <w:pPr>
              <w:spacing w:line="240" w:lineRule="auto"/>
              <w:jc w:val="both"/>
              <w:rPr>
                <w:rFonts w:eastAsia="Times New Roman"/>
                <w:color w:val="000000"/>
                <w:sz w:val="20"/>
                <w:szCs w:val="20"/>
              </w:rPr>
            </w:pPr>
            <w:r w:rsidRPr="000751FD">
              <w:rPr>
                <w:rFonts w:eastAsia="Times New Roman"/>
                <w:color w:val="000000"/>
                <w:sz w:val="20"/>
                <w:szCs w:val="20"/>
              </w:rPr>
              <w:t>CAISO Imbalance Energy Sales ($)</w:t>
            </w:r>
          </w:p>
        </w:tc>
        <w:tc>
          <w:tcPr>
            <w:tcW w:w="1260" w:type="dxa"/>
            <w:tcBorders>
              <w:top w:val="nil"/>
              <w:left w:val="nil"/>
              <w:bottom w:val="single" w:sz="8" w:space="0" w:color="000000"/>
              <w:right w:val="single" w:sz="8" w:space="0" w:color="000000"/>
            </w:tcBorders>
            <w:shd w:val="clear" w:color="auto" w:fill="auto"/>
            <w:noWrap/>
            <w:vAlign w:val="center"/>
            <w:hideMark/>
            <w:tcPrChange w:id="4260" w:author="Roberts, Julie" w:date="2022-03-25T10:55:00Z">
              <w:tcPr>
                <w:tcW w:w="270" w:type="dxa"/>
                <w:tcBorders>
                  <w:top w:val="nil"/>
                  <w:left w:val="nil"/>
                  <w:bottom w:val="single" w:sz="8" w:space="0" w:color="000000"/>
                  <w:right w:val="single" w:sz="8" w:space="0" w:color="000000"/>
                </w:tcBorders>
                <w:shd w:val="clear" w:color="auto" w:fill="auto"/>
                <w:noWrap/>
                <w:vAlign w:val="center"/>
                <w:hideMark/>
              </w:tcPr>
            </w:tcPrChange>
          </w:tcPr>
          <w:p w14:paraId="3A604E64" w14:textId="67910AD3" w:rsidR="000751FD" w:rsidRPr="000751FD" w:rsidRDefault="000751FD" w:rsidP="00B003A2">
            <w:pPr>
              <w:spacing w:line="240" w:lineRule="auto"/>
              <w:jc w:val="center"/>
              <w:rPr>
                <w:rFonts w:eastAsia="Times New Roman"/>
                <w:color w:val="000000"/>
                <w:sz w:val="20"/>
                <w:szCs w:val="20"/>
              </w:rPr>
            </w:pPr>
            <w:del w:id="4261" w:author="Roberts, Julie" w:date="2022-03-23T09:27:00Z">
              <w:r w:rsidRPr="000751FD" w:rsidDel="00294CBF">
                <w:rPr>
                  <w:rFonts w:eastAsia="Times New Roman"/>
                  <w:color w:val="000000"/>
                  <w:sz w:val="20"/>
                  <w:szCs w:val="20"/>
                </w:rPr>
                <w:delText>-$141,724</w:delText>
              </w:r>
            </w:del>
            <w:ins w:id="4262" w:author="Roberts, Julie" w:date="2022-03-23T09:35:00Z">
              <w:r w:rsidR="00294CBF">
                <w:rPr>
                  <w:rFonts w:eastAsia="Times New Roman"/>
                  <w:color w:val="000000"/>
                  <w:sz w:val="20"/>
                  <w:szCs w:val="20"/>
                </w:rPr>
                <w:t>-$84,349</w:t>
              </w:r>
            </w:ins>
          </w:p>
        </w:tc>
        <w:tc>
          <w:tcPr>
            <w:tcW w:w="1890" w:type="dxa"/>
            <w:tcBorders>
              <w:top w:val="nil"/>
              <w:left w:val="nil"/>
              <w:bottom w:val="single" w:sz="8" w:space="0" w:color="000000"/>
              <w:right w:val="single" w:sz="8" w:space="0" w:color="000000"/>
            </w:tcBorders>
            <w:shd w:val="clear" w:color="auto" w:fill="auto"/>
            <w:noWrap/>
            <w:vAlign w:val="center"/>
            <w:hideMark/>
            <w:tcPrChange w:id="4263" w:author="Roberts, Julie" w:date="2022-03-25T10:55:00Z">
              <w:tcPr>
                <w:tcW w:w="1440" w:type="dxa"/>
                <w:tcBorders>
                  <w:top w:val="nil"/>
                  <w:left w:val="nil"/>
                  <w:bottom w:val="single" w:sz="8" w:space="0" w:color="000000"/>
                  <w:right w:val="single" w:sz="8" w:space="0" w:color="000000"/>
                </w:tcBorders>
                <w:shd w:val="clear" w:color="auto" w:fill="auto"/>
                <w:noWrap/>
                <w:vAlign w:val="center"/>
                <w:hideMark/>
              </w:tcPr>
            </w:tcPrChange>
          </w:tcPr>
          <w:p w14:paraId="1BAC22F4" w14:textId="7E2EBC6E" w:rsidR="000751FD" w:rsidRPr="000751FD" w:rsidRDefault="000751FD" w:rsidP="000751FD">
            <w:pPr>
              <w:spacing w:line="240" w:lineRule="auto"/>
              <w:jc w:val="center"/>
              <w:rPr>
                <w:rFonts w:eastAsia="Times New Roman"/>
                <w:color w:val="000000"/>
                <w:sz w:val="20"/>
                <w:szCs w:val="20"/>
              </w:rPr>
            </w:pPr>
            <w:del w:id="4264" w:author="Roberts, Julie" w:date="2022-03-23T09:44:00Z">
              <w:r w:rsidRPr="000751FD" w:rsidDel="00792BB9">
                <w:rPr>
                  <w:rFonts w:eastAsia="Times New Roman"/>
                  <w:color w:val="000000"/>
                  <w:sz w:val="20"/>
                  <w:szCs w:val="20"/>
                </w:rPr>
                <w:delText>-$257,352</w:delText>
              </w:r>
            </w:del>
            <w:ins w:id="4265" w:author="Roberts, Julie" w:date="2022-03-23T09:44:00Z">
              <w:r w:rsidR="00792BB9">
                <w:rPr>
                  <w:rFonts w:eastAsia="Times New Roman"/>
                  <w:color w:val="000000"/>
                  <w:sz w:val="20"/>
                  <w:szCs w:val="20"/>
                </w:rPr>
                <w:t>-$369,490</w:t>
              </w:r>
            </w:ins>
          </w:p>
        </w:tc>
        <w:tc>
          <w:tcPr>
            <w:tcW w:w="1440" w:type="dxa"/>
            <w:tcBorders>
              <w:top w:val="nil"/>
              <w:left w:val="nil"/>
              <w:bottom w:val="single" w:sz="8" w:space="0" w:color="000000"/>
              <w:right w:val="single" w:sz="8" w:space="0" w:color="000000"/>
            </w:tcBorders>
            <w:shd w:val="clear" w:color="auto" w:fill="auto"/>
            <w:noWrap/>
            <w:vAlign w:val="center"/>
            <w:hideMark/>
            <w:tcPrChange w:id="4266" w:author="Roberts, Julie" w:date="2022-03-25T10:55:00Z">
              <w:tcPr>
                <w:tcW w:w="1440" w:type="dxa"/>
                <w:tcBorders>
                  <w:top w:val="nil"/>
                  <w:left w:val="nil"/>
                  <w:bottom w:val="single" w:sz="8" w:space="0" w:color="000000"/>
                  <w:right w:val="single" w:sz="8" w:space="0" w:color="000000"/>
                </w:tcBorders>
                <w:shd w:val="clear" w:color="auto" w:fill="auto"/>
                <w:noWrap/>
                <w:vAlign w:val="center"/>
                <w:hideMark/>
              </w:tcPr>
            </w:tcPrChange>
          </w:tcPr>
          <w:p w14:paraId="35C5AF33" w14:textId="5BAF560F" w:rsidR="000751FD" w:rsidRPr="000751FD" w:rsidRDefault="000751FD" w:rsidP="000751FD">
            <w:pPr>
              <w:spacing w:line="240" w:lineRule="auto"/>
              <w:jc w:val="center"/>
              <w:rPr>
                <w:rFonts w:eastAsia="Times New Roman"/>
                <w:color w:val="000000"/>
                <w:sz w:val="20"/>
                <w:szCs w:val="20"/>
              </w:rPr>
            </w:pPr>
            <w:del w:id="4267" w:author="Roberts, Julie" w:date="2022-03-23T10:00:00Z">
              <w:r w:rsidRPr="000751FD" w:rsidDel="00741645">
                <w:rPr>
                  <w:rFonts w:eastAsia="Times New Roman"/>
                  <w:color w:val="000000"/>
                  <w:sz w:val="20"/>
                  <w:szCs w:val="20"/>
                </w:rPr>
                <w:delText>-$322,928</w:delText>
              </w:r>
            </w:del>
            <w:ins w:id="4268" w:author="Roberts, Julie" w:date="2022-03-23T10:00:00Z">
              <w:r w:rsidR="00741645">
                <w:rPr>
                  <w:rFonts w:eastAsia="Times New Roman"/>
                  <w:color w:val="000000"/>
                  <w:sz w:val="20"/>
                  <w:szCs w:val="20"/>
                </w:rPr>
                <w:t>-$415,874</w:t>
              </w:r>
            </w:ins>
          </w:p>
        </w:tc>
        <w:tc>
          <w:tcPr>
            <w:tcW w:w="1620" w:type="dxa"/>
            <w:tcBorders>
              <w:top w:val="nil"/>
              <w:left w:val="nil"/>
              <w:bottom w:val="single" w:sz="8" w:space="0" w:color="000000"/>
              <w:right w:val="single" w:sz="8" w:space="0" w:color="000000"/>
            </w:tcBorders>
            <w:shd w:val="clear" w:color="auto" w:fill="auto"/>
            <w:noWrap/>
            <w:vAlign w:val="center"/>
            <w:hideMark/>
            <w:tcPrChange w:id="4269" w:author="Roberts, Julie" w:date="2022-03-25T10:55:00Z">
              <w:tcPr>
                <w:tcW w:w="1620" w:type="dxa"/>
                <w:tcBorders>
                  <w:top w:val="nil"/>
                  <w:left w:val="nil"/>
                  <w:bottom w:val="single" w:sz="8" w:space="0" w:color="000000"/>
                  <w:right w:val="single" w:sz="8" w:space="0" w:color="000000"/>
                </w:tcBorders>
                <w:shd w:val="clear" w:color="auto" w:fill="auto"/>
                <w:noWrap/>
                <w:vAlign w:val="center"/>
                <w:hideMark/>
              </w:tcPr>
            </w:tcPrChange>
          </w:tcPr>
          <w:p w14:paraId="7BDF1915" w14:textId="48615166" w:rsidR="000751FD" w:rsidRPr="000751FD" w:rsidRDefault="000751FD" w:rsidP="000751FD">
            <w:pPr>
              <w:spacing w:line="240" w:lineRule="auto"/>
              <w:jc w:val="center"/>
              <w:rPr>
                <w:rFonts w:eastAsia="Times New Roman"/>
                <w:color w:val="000000"/>
                <w:sz w:val="20"/>
                <w:szCs w:val="20"/>
              </w:rPr>
            </w:pPr>
            <w:del w:id="4270" w:author="Roberts, Julie" w:date="2022-03-23T10:04:00Z">
              <w:r w:rsidRPr="000751FD" w:rsidDel="00741645">
                <w:rPr>
                  <w:rFonts w:eastAsia="Times New Roman"/>
                  <w:color w:val="000000"/>
                  <w:sz w:val="20"/>
                  <w:szCs w:val="20"/>
                </w:rPr>
                <w:delText>-$413,995</w:delText>
              </w:r>
            </w:del>
            <w:ins w:id="4271" w:author="Roberts, Julie" w:date="2022-03-23T10:04:00Z">
              <w:r w:rsidR="00741645">
                <w:rPr>
                  <w:rFonts w:eastAsia="Times New Roman"/>
                  <w:color w:val="000000"/>
                  <w:sz w:val="20"/>
                  <w:szCs w:val="20"/>
                </w:rPr>
                <w:t>-$471,989</w:t>
              </w:r>
            </w:ins>
          </w:p>
        </w:tc>
        <w:tc>
          <w:tcPr>
            <w:tcW w:w="1800" w:type="dxa"/>
            <w:tcBorders>
              <w:top w:val="nil"/>
              <w:left w:val="nil"/>
              <w:bottom w:val="single" w:sz="8" w:space="0" w:color="000000"/>
              <w:right w:val="single" w:sz="8" w:space="0" w:color="000000"/>
            </w:tcBorders>
            <w:shd w:val="clear" w:color="auto" w:fill="auto"/>
            <w:noWrap/>
            <w:vAlign w:val="center"/>
            <w:hideMark/>
            <w:tcPrChange w:id="4272" w:author="Roberts, Julie" w:date="2022-03-25T10:55:00Z">
              <w:tcPr>
                <w:tcW w:w="3240" w:type="dxa"/>
                <w:tcBorders>
                  <w:top w:val="nil"/>
                  <w:left w:val="nil"/>
                  <w:bottom w:val="single" w:sz="8" w:space="0" w:color="000000"/>
                  <w:right w:val="single" w:sz="8" w:space="0" w:color="000000"/>
                </w:tcBorders>
                <w:shd w:val="clear" w:color="auto" w:fill="auto"/>
                <w:noWrap/>
                <w:vAlign w:val="center"/>
                <w:hideMark/>
              </w:tcPr>
            </w:tcPrChange>
          </w:tcPr>
          <w:p w14:paraId="38D22780" w14:textId="5AA09CF7" w:rsidR="000751FD" w:rsidRPr="000751FD" w:rsidRDefault="000751FD" w:rsidP="000751FD">
            <w:pPr>
              <w:spacing w:line="240" w:lineRule="auto"/>
              <w:jc w:val="center"/>
              <w:rPr>
                <w:rFonts w:eastAsia="Times New Roman"/>
                <w:color w:val="000000"/>
                <w:sz w:val="20"/>
                <w:szCs w:val="20"/>
              </w:rPr>
            </w:pPr>
            <w:del w:id="4273" w:author="Roberts, Julie" w:date="2022-03-23T10:15:00Z">
              <w:r w:rsidRPr="000751FD" w:rsidDel="007A24EB">
                <w:rPr>
                  <w:rFonts w:eastAsia="Times New Roman"/>
                  <w:color w:val="000000"/>
                  <w:sz w:val="20"/>
                  <w:szCs w:val="20"/>
                </w:rPr>
                <w:delText>-$374,971</w:delText>
              </w:r>
            </w:del>
            <w:ins w:id="4274" w:author="Roberts, Julie" w:date="2022-03-23T10:15:00Z">
              <w:r w:rsidR="007A24EB">
                <w:rPr>
                  <w:rFonts w:eastAsia="Times New Roman"/>
                  <w:color w:val="000000"/>
                  <w:sz w:val="20"/>
                  <w:szCs w:val="20"/>
                </w:rPr>
                <w:t>-$765,756</w:t>
              </w:r>
            </w:ins>
          </w:p>
        </w:tc>
        <w:tc>
          <w:tcPr>
            <w:tcW w:w="1620" w:type="dxa"/>
            <w:tcBorders>
              <w:top w:val="nil"/>
              <w:left w:val="nil"/>
              <w:bottom w:val="single" w:sz="8" w:space="0" w:color="000000"/>
              <w:right w:val="single" w:sz="8" w:space="0" w:color="000000"/>
            </w:tcBorders>
            <w:shd w:val="clear" w:color="auto" w:fill="auto"/>
            <w:noWrap/>
            <w:vAlign w:val="center"/>
            <w:hideMark/>
            <w:tcPrChange w:id="4275" w:author="Roberts, Julie" w:date="2022-03-25T10:55:00Z">
              <w:tcPr>
                <w:tcW w:w="1620" w:type="dxa"/>
                <w:tcBorders>
                  <w:top w:val="nil"/>
                  <w:left w:val="nil"/>
                  <w:bottom w:val="single" w:sz="8" w:space="0" w:color="000000"/>
                  <w:right w:val="single" w:sz="8" w:space="0" w:color="000000"/>
                </w:tcBorders>
                <w:shd w:val="clear" w:color="auto" w:fill="auto"/>
                <w:noWrap/>
                <w:vAlign w:val="center"/>
                <w:hideMark/>
              </w:tcPr>
            </w:tcPrChange>
          </w:tcPr>
          <w:p w14:paraId="7142307D" w14:textId="73CB11C6" w:rsidR="000751FD" w:rsidRPr="000751FD" w:rsidRDefault="00E81B11" w:rsidP="000751FD">
            <w:pPr>
              <w:spacing w:line="240" w:lineRule="auto"/>
              <w:jc w:val="center"/>
              <w:rPr>
                <w:rFonts w:eastAsia="Times New Roman"/>
                <w:color w:val="000000"/>
                <w:sz w:val="20"/>
                <w:szCs w:val="20"/>
              </w:rPr>
            </w:pPr>
            <w:ins w:id="4276" w:author="Roberts, Julie" w:date="2022-03-25T11:36:00Z">
              <w:r>
                <w:rPr>
                  <w:rFonts w:eastAsia="Times New Roman"/>
                  <w:color w:val="000000"/>
                  <w:sz w:val="20"/>
                  <w:szCs w:val="20"/>
                </w:rPr>
                <w:t>-$520,396</w:t>
              </w:r>
            </w:ins>
            <w:del w:id="4277" w:author="Roberts, Julie" w:date="2022-03-23T10:24:00Z">
              <w:r w:rsidR="000751FD" w:rsidRPr="000751FD" w:rsidDel="008735B6">
                <w:rPr>
                  <w:rFonts w:eastAsia="Times New Roman"/>
                  <w:color w:val="000000"/>
                  <w:sz w:val="20"/>
                  <w:szCs w:val="20"/>
                </w:rPr>
                <w:delText>-$154,170</w:delText>
              </w:r>
            </w:del>
          </w:p>
        </w:tc>
        <w:tc>
          <w:tcPr>
            <w:tcW w:w="1530" w:type="dxa"/>
            <w:tcBorders>
              <w:top w:val="nil"/>
              <w:left w:val="nil"/>
              <w:bottom w:val="nil"/>
              <w:right w:val="single" w:sz="8" w:space="0" w:color="000000"/>
            </w:tcBorders>
            <w:shd w:val="clear" w:color="auto" w:fill="auto"/>
            <w:vAlign w:val="center"/>
            <w:hideMark/>
            <w:tcPrChange w:id="4278" w:author="Roberts, Julie" w:date="2022-03-25T10:55:00Z">
              <w:tcPr>
                <w:tcW w:w="1530" w:type="dxa"/>
                <w:tcBorders>
                  <w:top w:val="nil"/>
                  <w:left w:val="nil"/>
                  <w:bottom w:val="nil"/>
                  <w:right w:val="single" w:sz="8" w:space="0" w:color="000000"/>
                </w:tcBorders>
                <w:shd w:val="clear" w:color="auto" w:fill="auto"/>
                <w:vAlign w:val="center"/>
                <w:hideMark/>
              </w:tcPr>
            </w:tcPrChange>
          </w:tcPr>
          <w:p w14:paraId="134B2732" w14:textId="29BB1502" w:rsidR="000751FD" w:rsidRPr="000751FD" w:rsidRDefault="000751FD" w:rsidP="00E81B11">
            <w:pPr>
              <w:spacing w:line="240" w:lineRule="auto"/>
              <w:jc w:val="center"/>
              <w:rPr>
                <w:rFonts w:eastAsia="Times New Roman"/>
                <w:color w:val="000000"/>
                <w:sz w:val="20"/>
                <w:szCs w:val="20"/>
              </w:rPr>
              <w:pPrChange w:id="4279" w:author="Roberts, Julie" w:date="2022-03-25T11:40:00Z">
                <w:pPr>
                  <w:spacing w:line="240" w:lineRule="auto"/>
                  <w:jc w:val="center"/>
                </w:pPr>
              </w:pPrChange>
            </w:pPr>
            <w:del w:id="4280" w:author="Roberts, Julie" w:date="2022-03-25T11:40:00Z">
              <w:r w:rsidRPr="000751FD" w:rsidDel="00E81B11">
                <w:rPr>
                  <w:rFonts w:eastAsia="Times New Roman"/>
                  <w:color w:val="000000"/>
                  <w:sz w:val="20"/>
                  <w:szCs w:val="20"/>
                </w:rPr>
                <w:delText>-$1,665,140</w:delText>
              </w:r>
            </w:del>
            <w:ins w:id="4281" w:author="Roberts, Julie" w:date="2022-03-25T11:40:00Z">
              <w:r w:rsidR="00E81B11">
                <w:rPr>
                  <w:rFonts w:eastAsia="Times New Roman"/>
                  <w:color w:val="000000"/>
                  <w:sz w:val="20"/>
                  <w:szCs w:val="20"/>
                </w:rPr>
                <w:t>-$2,627,854</w:t>
              </w:r>
            </w:ins>
          </w:p>
        </w:tc>
      </w:tr>
      <w:tr w:rsidR="00577D28" w:rsidRPr="000751FD" w14:paraId="3840B1DF" w14:textId="77777777" w:rsidTr="00577D28">
        <w:trPr>
          <w:trHeight w:val="525"/>
          <w:trPrChange w:id="4282" w:author="Roberts, Julie" w:date="2022-03-25T10:55:00Z">
            <w:trPr>
              <w:trHeight w:val="525"/>
            </w:trPr>
          </w:trPrChange>
        </w:trPr>
        <w:tc>
          <w:tcPr>
            <w:tcW w:w="1512" w:type="dxa"/>
            <w:tcBorders>
              <w:top w:val="single" w:sz="8" w:space="0" w:color="000000"/>
              <w:left w:val="single" w:sz="8" w:space="0" w:color="000000"/>
              <w:bottom w:val="nil"/>
              <w:right w:val="single" w:sz="8" w:space="0" w:color="000000"/>
            </w:tcBorders>
            <w:shd w:val="clear" w:color="auto" w:fill="auto"/>
            <w:vAlign w:val="center"/>
            <w:hideMark/>
            <w:tcPrChange w:id="4283" w:author="Roberts, Julie" w:date="2022-03-25T10:55:00Z">
              <w:tcPr>
                <w:tcW w:w="1512" w:type="dxa"/>
                <w:tcBorders>
                  <w:top w:val="single" w:sz="8" w:space="0" w:color="000000"/>
                  <w:left w:val="single" w:sz="8" w:space="0" w:color="000000"/>
                  <w:bottom w:val="nil"/>
                  <w:right w:val="single" w:sz="8" w:space="0" w:color="000000"/>
                </w:tcBorders>
                <w:shd w:val="clear" w:color="auto" w:fill="auto"/>
                <w:vAlign w:val="center"/>
                <w:hideMark/>
              </w:tcPr>
            </w:tcPrChange>
          </w:tcPr>
          <w:p w14:paraId="2BF54C99" w14:textId="77777777" w:rsidR="000751FD" w:rsidRPr="000751FD" w:rsidRDefault="000751FD" w:rsidP="000751FD">
            <w:pPr>
              <w:spacing w:line="240" w:lineRule="auto"/>
              <w:jc w:val="both"/>
              <w:rPr>
                <w:rFonts w:eastAsia="Times New Roman"/>
                <w:color w:val="000000"/>
                <w:sz w:val="20"/>
                <w:szCs w:val="20"/>
              </w:rPr>
            </w:pPr>
            <w:r w:rsidRPr="000751FD">
              <w:rPr>
                <w:rFonts w:eastAsia="Times New Roman"/>
                <w:color w:val="000000"/>
                <w:sz w:val="20"/>
                <w:szCs w:val="20"/>
              </w:rPr>
              <w:t>CAISO Imbalance Sales (MWh)</w:t>
            </w:r>
          </w:p>
        </w:tc>
        <w:tc>
          <w:tcPr>
            <w:tcW w:w="1260" w:type="dxa"/>
            <w:tcBorders>
              <w:top w:val="nil"/>
              <w:left w:val="nil"/>
              <w:bottom w:val="nil"/>
              <w:right w:val="single" w:sz="8" w:space="0" w:color="000000"/>
            </w:tcBorders>
            <w:shd w:val="clear" w:color="auto" w:fill="auto"/>
            <w:noWrap/>
            <w:vAlign w:val="center"/>
            <w:hideMark/>
            <w:tcPrChange w:id="4284" w:author="Roberts, Julie" w:date="2022-03-25T10:55:00Z">
              <w:tcPr>
                <w:tcW w:w="270" w:type="dxa"/>
                <w:tcBorders>
                  <w:top w:val="nil"/>
                  <w:left w:val="nil"/>
                  <w:bottom w:val="nil"/>
                  <w:right w:val="single" w:sz="8" w:space="0" w:color="000000"/>
                </w:tcBorders>
                <w:shd w:val="clear" w:color="auto" w:fill="auto"/>
                <w:noWrap/>
                <w:vAlign w:val="center"/>
                <w:hideMark/>
              </w:tcPr>
            </w:tcPrChange>
          </w:tcPr>
          <w:p w14:paraId="7C8841B3" w14:textId="6012BD2E" w:rsidR="000751FD" w:rsidRPr="000751FD" w:rsidRDefault="000751FD" w:rsidP="00B003A2">
            <w:pPr>
              <w:spacing w:line="240" w:lineRule="auto"/>
              <w:jc w:val="center"/>
              <w:rPr>
                <w:rFonts w:eastAsia="Times New Roman"/>
                <w:color w:val="000000"/>
                <w:sz w:val="20"/>
                <w:szCs w:val="20"/>
              </w:rPr>
            </w:pPr>
            <w:del w:id="4285" w:author="Roberts, Julie" w:date="2022-03-23T09:28:00Z">
              <w:r w:rsidRPr="000751FD" w:rsidDel="00294CBF">
                <w:rPr>
                  <w:rFonts w:eastAsia="Times New Roman"/>
                  <w:color w:val="000000"/>
                  <w:sz w:val="20"/>
                  <w:szCs w:val="20"/>
                </w:rPr>
                <w:delText>5,297</w:delText>
              </w:r>
            </w:del>
            <w:ins w:id="4286" w:author="Roberts, Julie" w:date="2022-03-23T09:34:00Z">
              <w:r w:rsidR="00294CBF">
                <w:rPr>
                  <w:rFonts w:eastAsia="Times New Roman"/>
                  <w:color w:val="000000"/>
                  <w:sz w:val="20"/>
                  <w:szCs w:val="20"/>
                </w:rPr>
                <w:t>-$2,253</w:t>
              </w:r>
            </w:ins>
            <w:r w:rsidRPr="000751FD">
              <w:rPr>
                <w:rFonts w:eastAsia="Times New Roman"/>
                <w:color w:val="000000"/>
                <w:sz w:val="20"/>
                <w:szCs w:val="20"/>
              </w:rPr>
              <w:t xml:space="preserve"> </w:t>
            </w:r>
          </w:p>
        </w:tc>
        <w:tc>
          <w:tcPr>
            <w:tcW w:w="1890" w:type="dxa"/>
            <w:tcBorders>
              <w:top w:val="nil"/>
              <w:left w:val="nil"/>
              <w:bottom w:val="nil"/>
              <w:right w:val="single" w:sz="8" w:space="0" w:color="000000"/>
            </w:tcBorders>
            <w:shd w:val="clear" w:color="auto" w:fill="auto"/>
            <w:noWrap/>
            <w:vAlign w:val="center"/>
            <w:hideMark/>
            <w:tcPrChange w:id="4287" w:author="Roberts, Julie" w:date="2022-03-25T10:55:00Z">
              <w:tcPr>
                <w:tcW w:w="1440" w:type="dxa"/>
                <w:tcBorders>
                  <w:top w:val="nil"/>
                  <w:left w:val="nil"/>
                  <w:bottom w:val="nil"/>
                  <w:right w:val="single" w:sz="8" w:space="0" w:color="000000"/>
                </w:tcBorders>
                <w:shd w:val="clear" w:color="auto" w:fill="auto"/>
                <w:noWrap/>
                <w:vAlign w:val="center"/>
                <w:hideMark/>
              </w:tcPr>
            </w:tcPrChange>
          </w:tcPr>
          <w:p w14:paraId="124D721B" w14:textId="012D4E35" w:rsidR="000751FD" w:rsidRPr="000751FD" w:rsidRDefault="000751FD" w:rsidP="000751FD">
            <w:pPr>
              <w:spacing w:line="240" w:lineRule="auto"/>
              <w:jc w:val="center"/>
              <w:rPr>
                <w:rFonts w:eastAsia="Times New Roman"/>
                <w:color w:val="000000"/>
                <w:sz w:val="20"/>
                <w:szCs w:val="20"/>
              </w:rPr>
            </w:pPr>
            <w:del w:id="4288" w:author="Roberts, Julie" w:date="2022-03-23T09:45:00Z">
              <w:r w:rsidRPr="000751FD" w:rsidDel="00792BB9">
                <w:rPr>
                  <w:rFonts w:eastAsia="Times New Roman"/>
                  <w:color w:val="000000"/>
                  <w:sz w:val="20"/>
                  <w:szCs w:val="20"/>
                </w:rPr>
                <w:delText>9,160</w:delText>
              </w:r>
            </w:del>
            <w:ins w:id="4289" w:author="Roberts, Julie" w:date="2022-03-23T09:45:00Z">
              <w:r w:rsidR="00792BB9">
                <w:rPr>
                  <w:rFonts w:eastAsia="Times New Roman"/>
                  <w:color w:val="000000"/>
                  <w:sz w:val="20"/>
                  <w:szCs w:val="20"/>
                </w:rPr>
                <w:t>-8,823</w:t>
              </w:r>
            </w:ins>
            <w:r w:rsidRPr="000751FD">
              <w:rPr>
                <w:rFonts w:eastAsia="Times New Roman"/>
                <w:color w:val="000000"/>
                <w:sz w:val="20"/>
                <w:szCs w:val="20"/>
              </w:rPr>
              <w:t xml:space="preserve"> </w:t>
            </w:r>
          </w:p>
        </w:tc>
        <w:tc>
          <w:tcPr>
            <w:tcW w:w="1440" w:type="dxa"/>
            <w:tcBorders>
              <w:top w:val="nil"/>
              <w:left w:val="nil"/>
              <w:bottom w:val="nil"/>
              <w:right w:val="single" w:sz="8" w:space="0" w:color="000000"/>
            </w:tcBorders>
            <w:shd w:val="clear" w:color="auto" w:fill="auto"/>
            <w:noWrap/>
            <w:vAlign w:val="center"/>
            <w:hideMark/>
            <w:tcPrChange w:id="4290" w:author="Roberts, Julie" w:date="2022-03-25T10:55:00Z">
              <w:tcPr>
                <w:tcW w:w="1440" w:type="dxa"/>
                <w:tcBorders>
                  <w:top w:val="nil"/>
                  <w:left w:val="nil"/>
                  <w:bottom w:val="nil"/>
                  <w:right w:val="single" w:sz="8" w:space="0" w:color="000000"/>
                </w:tcBorders>
                <w:shd w:val="clear" w:color="auto" w:fill="auto"/>
                <w:noWrap/>
                <w:vAlign w:val="center"/>
                <w:hideMark/>
              </w:tcPr>
            </w:tcPrChange>
          </w:tcPr>
          <w:p w14:paraId="401F35DF" w14:textId="72CE6BF5" w:rsidR="000751FD" w:rsidRPr="000751FD" w:rsidRDefault="000751FD" w:rsidP="005E5F01">
            <w:pPr>
              <w:spacing w:line="240" w:lineRule="auto"/>
              <w:jc w:val="center"/>
              <w:rPr>
                <w:rFonts w:eastAsia="Times New Roman"/>
                <w:color w:val="000000"/>
                <w:sz w:val="20"/>
                <w:szCs w:val="20"/>
              </w:rPr>
            </w:pPr>
            <w:del w:id="4291" w:author="Roberts, Julie" w:date="2022-03-23T10:01:00Z">
              <w:r w:rsidRPr="000751FD" w:rsidDel="00741645">
                <w:rPr>
                  <w:rFonts w:eastAsia="Times New Roman"/>
                  <w:color w:val="000000"/>
                  <w:sz w:val="20"/>
                  <w:szCs w:val="20"/>
                </w:rPr>
                <w:delText>8,353</w:delText>
              </w:r>
            </w:del>
            <w:ins w:id="4292" w:author="Roberts, Julie" w:date="2022-03-23T10:01:00Z">
              <w:r w:rsidR="00741645">
                <w:rPr>
                  <w:rFonts w:eastAsia="Times New Roman"/>
                  <w:color w:val="000000"/>
                  <w:sz w:val="20"/>
                  <w:szCs w:val="20"/>
                </w:rPr>
                <w:t>-10,653</w:t>
              </w:r>
            </w:ins>
            <w:r w:rsidRPr="000751FD">
              <w:rPr>
                <w:rFonts w:eastAsia="Times New Roman"/>
                <w:color w:val="000000"/>
                <w:sz w:val="20"/>
                <w:szCs w:val="20"/>
              </w:rPr>
              <w:t xml:space="preserve"> </w:t>
            </w:r>
          </w:p>
        </w:tc>
        <w:tc>
          <w:tcPr>
            <w:tcW w:w="1620" w:type="dxa"/>
            <w:tcBorders>
              <w:top w:val="nil"/>
              <w:left w:val="nil"/>
              <w:bottom w:val="nil"/>
              <w:right w:val="single" w:sz="8" w:space="0" w:color="000000"/>
            </w:tcBorders>
            <w:shd w:val="clear" w:color="auto" w:fill="auto"/>
            <w:noWrap/>
            <w:vAlign w:val="center"/>
            <w:hideMark/>
            <w:tcPrChange w:id="4293" w:author="Roberts, Julie" w:date="2022-03-25T10:55:00Z">
              <w:tcPr>
                <w:tcW w:w="1620" w:type="dxa"/>
                <w:tcBorders>
                  <w:top w:val="nil"/>
                  <w:left w:val="nil"/>
                  <w:bottom w:val="nil"/>
                  <w:right w:val="single" w:sz="8" w:space="0" w:color="000000"/>
                </w:tcBorders>
                <w:shd w:val="clear" w:color="auto" w:fill="auto"/>
                <w:noWrap/>
                <w:vAlign w:val="center"/>
                <w:hideMark/>
              </w:tcPr>
            </w:tcPrChange>
          </w:tcPr>
          <w:p w14:paraId="08629178" w14:textId="6A454F98" w:rsidR="000751FD" w:rsidRPr="000751FD" w:rsidRDefault="000751FD" w:rsidP="00E81B11">
            <w:pPr>
              <w:spacing w:line="240" w:lineRule="auto"/>
              <w:jc w:val="center"/>
              <w:rPr>
                <w:rFonts w:eastAsia="Times New Roman"/>
                <w:color w:val="000000"/>
                <w:sz w:val="20"/>
                <w:szCs w:val="20"/>
              </w:rPr>
              <w:pPrChange w:id="4294" w:author="Roberts, Julie" w:date="2022-03-25T11:33:00Z">
                <w:pPr>
                  <w:spacing w:line="240" w:lineRule="auto"/>
                  <w:jc w:val="center"/>
                </w:pPr>
              </w:pPrChange>
            </w:pPr>
            <w:del w:id="4295" w:author="Roberts, Julie" w:date="2022-03-23T10:04:00Z">
              <w:r w:rsidRPr="000751FD" w:rsidDel="00741645">
                <w:rPr>
                  <w:rFonts w:eastAsia="Times New Roman"/>
                  <w:color w:val="000000"/>
                  <w:sz w:val="20"/>
                  <w:szCs w:val="20"/>
                </w:rPr>
                <w:delText>9,000</w:delText>
              </w:r>
            </w:del>
            <w:ins w:id="4296" w:author="Roberts, Julie" w:date="2022-03-23T10:05:00Z">
              <w:r w:rsidR="00741645">
                <w:rPr>
                  <w:rFonts w:eastAsia="Times New Roman"/>
                  <w:color w:val="000000"/>
                  <w:sz w:val="20"/>
                  <w:szCs w:val="20"/>
                </w:rPr>
                <w:t>-</w:t>
              </w:r>
            </w:ins>
            <w:ins w:id="4297" w:author="Roberts, Julie" w:date="2022-03-23T10:04:00Z">
              <w:r w:rsidR="00741645">
                <w:rPr>
                  <w:rFonts w:eastAsia="Times New Roman"/>
                  <w:color w:val="000000"/>
                  <w:sz w:val="20"/>
                  <w:szCs w:val="20"/>
                </w:rPr>
                <w:t>16,25</w:t>
              </w:r>
            </w:ins>
            <w:ins w:id="4298" w:author="Roberts, Julie" w:date="2022-03-25T11:33:00Z">
              <w:r w:rsidR="00E81B11">
                <w:rPr>
                  <w:rFonts w:eastAsia="Times New Roman"/>
                  <w:color w:val="000000"/>
                  <w:sz w:val="20"/>
                  <w:szCs w:val="20"/>
                </w:rPr>
                <w:t>4</w:t>
              </w:r>
            </w:ins>
            <w:r w:rsidRPr="000751FD">
              <w:rPr>
                <w:rFonts w:eastAsia="Times New Roman"/>
                <w:color w:val="000000"/>
                <w:sz w:val="20"/>
                <w:szCs w:val="20"/>
              </w:rPr>
              <w:t xml:space="preserve"> </w:t>
            </w:r>
          </w:p>
        </w:tc>
        <w:tc>
          <w:tcPr>
            <w:tcW w:w="1800" w:type="dxa"/>
            <w:tcBorders>
              <w:top w:val="nil"/>
              <w:left w:val="nil"/>
              <w:bottom w:val="nil"/>
              <w:right w:val="single" w:sz="8" w:space="0" w:color="000000"/>
            </w:tcBorders>
            <w:shd w:val="clear" w:color="auto" w:fill="auto"/>
            <w:noWrap/>
            <w:vAlign w:val="center"/>
            <w:hideMark/>
            <w:tcPrChange w:id="4299" w:author="Roberts, Julie" w:date="2022-03-25T10:55:00Z">
              <w:tcPr>
                <w:tcW w:w="3240" w:type="dxa"/>
                <w:tcBorders>
                  <w:top w:val="nil"/>
                  <w:left w:val="nil"/>
                  <w:bottom w:val="nil"/>
                  <w:right w:val="single" w:sz="8" w:space="0" w:color="000000"/>
                </w:tcBorders>
                <w:shd w:val="clear" w:color="auto" w:fill="auto"/>
                <w:noWrap/>
                <w:vAlign w:val="center"/>
                <w:hideMark/>
              </w:tcPr>
            </w:tcPrChange>
          </w:tcPr>
          <w:p w14:paraId="487359D2" w14:textId="25DE833B" w:rsidR="000751FD" w:rsidRPr="000751FD" w:rsidRDefault="000751FD" w:rsidP="000751FD">
            <w:pPr>
              <w:spacing w:line="240" w:lineRule="auto"/>
              <w:jc w:val="center"/>
              <w:rPr>
                <w:rFonts w:eastAsia="Times New Roman"/>
                <w:color w:val="000000"/>
                <w:sz w:val="20"/>
                <w:szCs w:val="20"/>
              </w:rPr>
            </w:pPr>
            <w:del w:id="4300" w:author="Roberts, Julie" w:date="2022-03-23T10:15:00Z">
              <w:r w:rsidRPr="000751FD" w:rsidDel="007A24EB">
                <w:rPr>
                  <w:rFonts w:eastAsia="Times New Roman"/>
                  <w:color w:val="000000"/>
                  <w:sz w:val="20"/>
                  <w:szCs w:val="20"/>
                </w:rPr>
                <w:delText>9,880</w:delText>
              </w:r>
            </w:del>
            <w:ins w:id="4301" w:author="Roberts, Julie" w:date="2022-03-23T10:15:00Z">
              <w:r w:rsidR="007A24EB">
                <w:rPr>
                  <w:rFonts w:eastAsia="Times New Roman"/>
                  <w:color w:val="000000"/>
                  <w:sz w:val="20"/>
                  <w:szCs w:val="20"/>
                </w:rPr>
                <w:t>-16,742</w:t>
              </w:r>
            </w:ins>
            <w:r w:rsidRPr="000751FD">
              <w:rPr>
                <w:rFonts w:eastAsia="Times New Roman"/>
                <w:color w:val="000000"/>
                <w:sz w:val="20"/>
                <w:szCs w:val="20"/>
              </w:rPr>
              <w:t xml:space="preserve"> </w:t>
            </w:r>
          </w:p>
        </w:tc>
        <w:tc>
          <w:tcPr>
            <w:tcW w:w="1620" w:type="dxa"/>
            <w:tcBorders>
              <w:top w:val="nil"/>
              <w:left w:val="nil"/>
              <w:bottom w:val="nil"/>
              <w:right w:val="single" w:sz="8" w:space="0" w:color="000000"/>
            </w:tcBorders>
            <w:shd w:val="clear" w:color="auto" w:fill="auto"/>
            <w:noWrap/>
            <w:vAlign w:val="center"/>
            <w:hideMark/>
            <w:tcPrChange w:id="4302" w:author="Roberts, Julie" w:date="2022-03-25T10:55:00Z">
              <w:tcPr>
                <w:tcW w:w="1620" w:type="dxa"/>
                <w:tcBorders>
                  <w:top w:val="nil"/>
                  <w:left w:val="nil"/>
                  <w:bottom w:val="nil"/>
                  <w:right w:val="single" w:sz="8" w:space="0" w:color="000000"/>
                </w:tcBorders>
                <w:shd w:val="clear" w:color="auto" w:fill="auto"/>
                <w:noWrap/>
                <w:vAlign w:val="center"/>
                <w:hideMark/>
              </w:tcPr>
            </w:tcPrChange>
          </w:tcPr>
          <w:p w14:paraId="0C49B418" w14:textId="0A8DBDD5" w:rsidR="000751FD" w:rsidRPr="000751FD" w:rsidRDefault="00E81B11" w:rsidP="000751FD">
            <w:pPr>
              <w:spacing w:line="240" w:lineRule="auto"/>
              <w:jc w:val="center"/>
              <w:rPr>
                <w:rFonts w:eastAsia="Times New Roman"/>
                <w:color w:val="000000"/>
                <w:sz w:val="20"/>
                <w:szCs w:val="20"/>
              </w:rPr>
            </w:pPr>
            <w:ins w:id="4303" w:author="Roberts, Julie" w:date="2022-03-25T11:36:00Z">
              <w:r>
                <w:rPr>
                  <w:rFonts w:eastAsia="Times New Roman"/>
                  <w:color w:val="000000"/>
                  <w:sz w:val="20"/>
                  <w:szCs w:val="20"/>
                </w:rPr>
                <w:t>-14,214</w:t>
              </w:r>
            </w:ins>
            <w:del w:id="4304" w:author="Roberts, Julie" w:date="2022-03-23T10:24:00Z">
              <w:r w:rsidR="000751FD" w:rsidRPr="000751FD" w:rsidDel="008735B6">
                <w:rPr>
                  <w:rFonts w:eastAsia="Times New Roman"/>
                  <w:color w:val="000000"/>
                  <w:sz w:val="20"/>
                  <w:szCs w:val="20"/>
                </w:rPr>
                <w:delText xml:space="preserve">5,151 </w:delText>
              </w:r>
            </w:del>
          </w:p>
        </w:tc>
        <w:tc>
          <w:tcPr>
            <w:tcW w:w="1530" w:type="dxa"/>
            <w:tcBorders>
              <w:top w:val="single" w:sz="8" w:space="0" w:color="000000"/>
              <w:left w:val="nil"/>
              <w:bottom w:val="nil"/>
              <w:right w:val="single" w:sz="8" w:space="0" w:color="000000"/>
            </w:tcBorders>
            <w:shd w:val="clear" w:color="auto" w:fill="auto"/>
            <w:vAlign w:val="center"/>
            <w:hideMark/>
            <w:tcPrChange w:id="4305" w:author="Roberts, Julie" w:date="2022-03-25T10:55:00Z">
              <w:tcPr>
                <w:tcW w:w="1530" w:type="dxa"/>
                <w:tcBorders>
                  <w:top w:val="single" w:sz="8" w:space="0" w:color="000000"/>
                  <w:left w:val="nil"/>
                  <w:bottom w:val="nil"/>
                  <w:right w:val="single" w:sz="8" w:space="0" w:color="000000"/>
                </w:tcBorders>
                <w:shd w:val="clear" w:color="auto" w:fill="auto"/>
                <w:vAlign w:val="center"/>
                <w:hideMark/>
              </w:tcPr>
            </w:tcPrChange>
          </w:tcPr>
          <w:p w14:paraId="028EB84A" w14:textId="76216332" w:rsidR="000751FD" w:rsidRPr="000751FD" w:rsidRDefault="000751FD" w:rsidP="000751FD">
            <w:pPr>
              <w:spacing w:line="240" w:lineRule="auto"/>
              <w:jc w:val="center"/>
              <w:rPr>
                <w:rFonts w:eastAsia="Times New Roman"/>
                <w:color w:val="000000"/>
                <w:sz w:val="20"/>
                <w:szCs w:val="20"/>
              </w:rPr>
            </w:pPr>
            <w:del w:id="4306" w:author="Roberts, Julie" w:date="2022-03-25T11:41:00Z">
              <w:r w:rsidRPr="000751FD" w:rsidDel="00E81B11">
                <w:rPr>
                  <w:rFonts w:eastAsia="Times New Roman"/>
                  <w:color w:val="000000"/>
                  <w:sz w:val="20"/>
                  <w:szCs w:val="20"/>
                </w:rPr>
                <w:delText>46,842</w:delText>
              </w:r>
            </w:del>
            <w:ins w:id="4307" w:author="Roberts, Julie" w:date="2022-03-25T11:41:00Z">
              <w:r w:rsidR="00E81B11">
                <w:rPr>
                  <w:rFonts w:eastAsia="Times New Roman"/>
                  <w:color w:val="000000"/>
                  <w:sz w:val="20"/>
                  <w:szCs w:val="20"/>
                </w:rPr>
                <w:t>-68,939</w:t>
              </w:r>
            </w:ins>
            <w:r w:rsidRPr="000751FD">
              <w:rPr>
                <w:rFonts w:eastAsia="Times New Roman"/>
                <w:color w:val="000000"/>
                <w:sz w:val="20"/>
                <w:szCs w:val="20"/>
              </w:rPr>
              <w:t xml:space="preserve"> </w:t>
            </w:r>
          </w:p>
        </w:tc>
      </w:tr>
      <w:tr w:rsidR="00577D28" w:rsidRPr="000751FD" w14:paraId="438EF167" w14:textId="77777777" w:rsidTr="00577D28">
        <w:trPr>
          <w:trHeight w:val="780"/>
          <w:trPrChange w:id="4308" w:author="Roberts, Julie" w:date="2022-03-25T10:55:00Z">
            <w:trPr>
              <w:trHeight w:val="780"/>
            </w:trPr>
          </w:trPrChange>
        </w:trPr>
        <w:tc>
          <w:tcPr>
            <w:tcW w:w="1512" w:type="dxa"/>
            <w:tcBorders>
              <w:top w:val="single" w:sz="8" w:space="0" w:color="auto"/>
              <w:left w:val="single" w:sz="8" w:space="0" w:color="auto"/>
              <w:bottom w:val="single" w:sz="8" w:space="0" w:color="auto"/>
              <w:right w:val="single" w:sz="8" w:space="0" w:color="auto"/>
            </w:tcBorders>
            <w:shd w:val="clear" w:color="auto" w:fill="auto"/>
            <w:vAlign w:val="center"/>
            <w:hideMark/>
            <w:tcPrChange w:id="4309" w:author="Roberts, Julie" w:date="2022-03-25T10:55:00Z">
              <w:tcPr>
                <w:tcW w:w="1512" w:type="dxa"/>
                <w:tcBorders>
                  <w:top w:val="single" w:sz="8" w:space="0" w:color="auto"/>
                  <w:left w:val="single" w:sz="8" w:space="0" w:color="auto"/>
                  <w:bottom w:val="single" w:sz="8" w:space="0" w:color="auto"/>
                  <w:right w:val="single" w:sz="8" w:space="0" w:color="auto"/>
                </w:tcBorders>
                <w:shd w:val="clear" w:color="auto" w:fill="auto"/>
                <w:vAlign w:val="center"/>
                <w:hideMark/>
              </w:tcPr>
            </w:tcPrChange>
          </w:tcPr>
          <w:p w14:paraId="24F47A54" w14:textId="77777777" w:rsidR="000751FD" w:rsidRPr="000751FD" w:rsidRDefault="000751FD" w:rsidP="000751FD">
            <w:pPr>
              <w:spacing w:line="240" w:lineRule="auto"/>
              <w:rPr>
                <w:rFonts w:eastAsia="Times New Roman"/>
                <w:color w:val="000000"/>
                <w:sz w:val="20"/>
                <w:szCs w:val="20"/>
              </w:rPr>
            </w:pPr>
            <w:r w:rsidRPr="000751FD">
              <w:rPr>
                <w:rFonts w:eastAsia="Times New Roman"/>
                <w:color w:val="000000"/>
                <w:sz w:val="20"/>
                <w:szCs w:val="20"/>
              </w:rPr>
              <w:lastRenderedPageBreak/>
              <w:t>Average CAISO Imbalance Sale Price/MWh</w:t>
            </w:r>
          </w:p>
        </w:tc>
        <w:tc>
          <w:tcPr>
            <w:tcW w:w="1260" w:type="dxa"/>
            <w:tcBorders>
              <w:top w:val="single" w:sz="8" w:space="0" w:color="auto"/>
              <w:left w:val="nil"/>
              <w:bottom w:val="single" w:sz="8" w:space="0" w:color="auto"/>
              <w:right w:val="single" w:sz="8" w:space="0" w:color="auto"/>
            </w:tcBorders>
            <w:shd w:val="clear" w:color="auto" w:fill="auto"/>
            <w:noWrap/>
            <w:vAlign w:val="center"/>
            <w:hideMark/>
            <w:tcPrChange w:id="4310" w:author="Roberts, Julie" w:date="2022-03-25T10:55:00Z">
              <w:tcPr>
                <w:tcW w:w="270" w:type="dxa"/>
                <w:tcBorders>
                  <w:top w:val="single" w:sz="8" w:space="0" w:color="auto"/>
                  <w:left w:val="nil"/>
                  <w:bottom w:val="single" w:sz="8" w:space="0" w:color="auto"/>
                  <w:right w:val="single" w:sz="8" w:space="0" w:color="auto"/>
                </w:tcBorders>
                <w:shd w:val="clear" w:color="auto" w:fill="auto"/>
                <w:noWrap/>
                <w:vAlign w:val="center"/>
                <w:hideMark/>
              </w:tcPr>
            </w:tcPrChange>
          </w:tcPr>
          <w:p w14:paraId="5205A97A" w14:textId="47ECB67B" w:rsidR="000751FD" w:rsidRPr="000751FD" w:rsidRDefault="000751FD" w:rsidP="00E81B11">
            <w:pPr>
              <w:spacing w:line="240" w:lineRule="auto"/>
              <w:jc w:val="center"/>
              <w:rPr>
                <w:rFonts w:eastAsia="Times New Roman"/>
                <w:color w:val="000000"/>
                <w:sz w:val="20"/>
                <w:szCs w:val="20"/>
              </w:rPr>
              <w:pPrChange w:id="4311" w:author="Roberts, Julie" w:date="2022-03-25T11:31:00Z">
                <w:pPr>
                  <w:spacing w:line="240" w:lineRule="auto"/>
                  <w:jc w:val="center"/>
                </w:pPr>
              </w:pPrChange>
            </w:pPr>
            <w:del w:id="4312" w:author="Roberts, Julie" w:date="2022-03-23T09:28:00Z">
              <w:r w:rsidRPr="000751FD" w:rsidDel="00294CBF">
                <w:rPr>
                  <w:rFonts w:eastAsia="Times New Roman"/>
                  <w:color w:val="000000"/>
                  <w:sz w:val="20"/>
                  <w:szCs w:val="20"/>
                </w:rPr>
                <w:delText>$26.76</w:delText>
              </w:r>
            </w:del>
            <w:ins w:id="4313" w:author="Roberts, Julie" w:date="2022-03-23T09:36:00Z">
              <w:r w:rsidR="00294CBF">
                <w:rPr>
                  <w:rFonts w:eastAsia="Times New Roman"/>
                  <w:color w:val="000000"/>
                  <w:sz w:val="20"/>
                  <w:szCs w:val="20"/>
                </w:rPr>
                <w:t>-</w:t>
              </w:r>
            </w:ins>
            <w:ins w:id="4314" w:author="Roberts, Julie" w:date="2022-03-23T09:34:00Z">
              <w:r w:rsidR="00294CBF">
                <w:rPr>
                  <w:rFonts w:eastAsia="Times New Roman"/>
                  <w:color w:val="000000"/>
                  <w:sz w:val="20"/>
                  <w:szCs w:val="20"/>
                </w:rPr>
                <w:t>$</w:t>
              </w:r>
            </w:ins>
            <w:ins w:id="4315" w:author="Roberts, Julie" w:date="2022-03-23T09:36:00Z">
              <w:r w:rsidR="00294CBF">
                <w:rPr>
                  <w:rFonts w:eastAsia="Times New Roman"/>
                  <w:color w:val="000000"/>
                  <w:sz w:val="20"/>
                  <w:szCs w:val="20"/>
                </w:rPr>
                <w:t>37.</w:t>
              </w:r>
            </w:ins>
            <w:ins w:id="4316" w:author="Roberts, Julie" w:date="2022-03-25T11:31:00Z">
              <w:r w:rsidR="00E81B11">
                <w:rPr>
                  <w:rFonts w:eastAsia="Times New Roman"/>
                  <w:color w:val="000000"/>
                  <w:sz w:val="20"/>
                  <w:szCs w:val="20"/>
                </w:rPr>
                <w:t>44</w:t>
              </w:r>
            </w:ins>
          </w:p>
        </w:tc>
        <w:tc>
          <w:tcPr>
            <w:tcW w:w="1890" w:type="dxa"/>
            <w:tcBorders>
              <w:top w:val="single" w:sz="8" w:space="0" w:color="auto"/>
              <w:left w:val="nil"/>
              <w:bottom w:val="single" w:sz="8" w:space="0" w:color="auto"/>
              <w:right w:val="single" w:sz="8" w:space="0" w:color="auto"/>
            </w:tcBorders>
            <w:shd w:val="clear" w:color="auto" w:fill="auto"/>
            <w:noWrap/>
            <w:vAlign w:val="center"/>
            <w:hideMark/>
            <w:tcPrChange w:id="4317" w:author="Roberts, Julie" w:date="2022-03-25T10:55:00Z">
              <w:tcPr>
                <w:tcW w:w="1440" w:type="dxa"/>
                <w:tcBorders>
                  <w:top w:val="single" w:sz="8" w:space="0" w:color="auto"/>
                  <w:left w:val="nil"/>
                  <w:bottom w:val="single" w:sz="8" w:space="0" w:color="auto"/>
                  <w:right w:val="single" w:sz="8" w:space="0" w:color="auto"/>
                </w:tcBorders>
                <w:shd w:val="clear" w:color="auto" w:fill="auto"/>
                <w:noWrap/>
                <w:vAlign w:val="center"/>
                <w:hideMark/>
              </w:tcPr>
            </w:tcPrChange>
          </w:tcPr>
          <w:p w14:paraId="3E4399AB" w14:textId="618D764E" w:rsidR="000751FD" w:rsidRPr="000751FD" w:rsidRDefault="000751FD" w:rsidP="000751FD">
            <w:pPr>
              <w:spacing w:line="240" w:lineRule="auto"/>
              <w:jc w:val="center"/>
              <w:rPr>
                <w:rFonts w:eastAsia="Times New Roman"/>
                <w:color w:val="000000"/>
                <w:sz w:val="20"/>
                <w:szCs w:val="20"/>
              </w:rPr>
            </w:pPr>
            <w:del w:id="4318" w:author="Roberts, Julie" w:date="2022-03-23T09:45:00Z">
              <w:r w:rsidRPr="000751FD" w:rsidDel="00792BB9">
                <w:rPr>
                  <w:rFonts w:eastAsia="Times New Roman"/>
                  <w:color w:val="000000"/>
                  <w:sz w:val="20"/>
                  <w:szCs w:val="20"/>
                </w:rPr>
                <w:delText>$28.09</w:delText>
              </w:r>
            </w:del>
            <w:ins w:id="4319" w:author="Roberts, Julie" w:date="2022-03-23T09:45:00Z">
              <w:r w:rsidR="00792BB9">
                <w:rPr>
                  <w:rFonts w:eastAsia="Times New Roman"/>
                  <w:color w:val="000000"/>
                  <w:sz w:val="20"/>
                  <w:szCs w:val="20"/>
                </w:rPr>
                <w:t>$41.88</w:t>
              </w:r>
            </w:ins>
          </w:p>
        </w:tc>
        <w:tc>
          <w:tcPr>
            <w:tcW w:w="1440" w:type="dxa"/>
            <w:tcBorders>
              <w:top w:val="single" w:sz="8" w:space="0" w:color="auto"/>
              <w:left w:val="nil"/>
              <w:bottom w:val="single" w:sz="8" w:space="0" w:color="auto"/>
              <w:right w:val="single" w:sz="8" w:space="0" w:color="auto"/>
            </w:tcBorders>
            <w:shd w:val="clear" w:color="auto" w:fill="auto"/>
            <w:noWrap/>
            <w:vAlign w:val="center"/>
            <w:hideMark/>
            <w:tcPrChange w:id="4320" w:author="Roberts, Julie" w:date="2022-03-25T10:55:00Z">
              <w:tcPr>
                <w:tcW w:w="1440" w:type="dxa"/>
                <w:tcBorders>
                  <w:top w:val="single" w:sz="8" w:space="0" w:color="auto"/>
                  <w:left w:val="nil"/>
                  <w:bottom w:val="single" w:sz="8" w:space="0" w:color="auto"/>
                  <w:right w:val="single" w:sz="8" w:space="0" w:color="auto"/>
                </w:tcBorders>
                <w:shd w:val="clear" w:color="auto" w:fill="auto"/>
                <w:noWrap/>
                <w:vAlign w:val="center"/>
                <w:hideMark/>
              </w:tcPr>
            </w:tcPrChange>
          </w:tcPr>
          <w:p w14:paraId="426B01A0" w14:textId="6256B3F5" w:rsidR="000751FD" w:rsidRPr="000751FD" w:rsidRDefault="000751FD" w:rsidP="000751FD">
            <w:pPr>
              <w:spacing w:line="240" w:lineRule="auto"/>
              <w:jc w:val="center"/>
              <w:rPr>
                <w:rFonts w:eastAsia="Times New Roman"/>
                <w:color w:val="000000"/>
                <w:sz w:val="20"/>
                <w:szCs w:val="20"/>
              </w:rPr>
            </w:pPr>
            <w:del w:id="4321" w:author="Roberts, Julie" w:date="2022-03-23T10:01:00Z">
              <w:r w:rsidRPr="000751FD" w:rsidDel="00741645">
                <w:rPr>
                  <w:rFonts w:eastAsia="Times New Roman"/>
                  <w:color w:val="000000"/>
                  <w:sz w:val="20"/>
                  <w:szCs w:val="20"/>
                </w:rPr>
                <w:delText>$38.66</w:delText>
              </w:r>
            </w:del>
            <w:ins w:id="4322" w:author="Roberts, Julie" w:date="2022-03-23T10:01:00Z">
              <w:r w:rsidR="00741645">
                <w:rPr>
                  <w:rFonts w:eastAsia="Times New Roman"/>
                  <w:color w:val="000000"/>
                  <w:sz w:val="20"/>
                  <w:szCs w:val="20"/>
                </w:rPr>
                <w:t>$39.04</w:t>
              </w:r>
            </w:ins>
          </w:p>
        </w:tc>
        <w:tc>
          <w:tcPr>
            <w:tcW w:w="1620" w:type="dxa"/>
            <w:tcBorders>
              <w:top w:val="single" w:sz="8" w:space="0" w:color="auto"/>
              <w:left w:val="nil"/>
              <w:bottom w:val="single" w:sz="8" w:space="0" w:color="auto"/>
              <w:right w:val="single" w:sz="8" w:space="0" w:color="auto"/>
            </w:tcBorders>
            <w:shd w:val="clear" w:color="auto" w:fill="auto"/>
            <w:noWrap/>
            <w:vAlign w:val="center"/>
            <w:hideMark/>
            <w:tcPrChange w:id="4323" w:author="Roberts, Julie" w:date="2022-03-25T10:55:00Z">
              <w:tcPr>
                <w:tcW w:w="1620" w:type="dxa"/>
                <w:tcBorders>
                  <w:top w:val="single" w:sz="8" w:space="0" w:color="auto"/>
                  <w:left w:val="nil"/>
                  <w:bottom w:val="single" w:sz="8" w:space="0" w:color="auto"/>
                  <w:right w:val="single" w:sz="8" w:space="0" w:color="auto"/>
                </w:tcBorders>
                <w:shd w:val="clear" w:color="auto" w:fill="auto"/>
                <w:noWrap/>
                <w:vAlign w:val="center"/>
                <w:hideMark/>
              </w:tcPr>
            </w:tcPrChange>
          </w:tcPr>
          <w:p w14:paraId="1E2A1C10" w14:textId="428AB3F3" w:rsidR="000751FD" w:rsidRPr="000751FD" w:rsidRDefault="000751FD" w:rsidP="000751FD">
            <w:pPr>
              <w:spacing w:line="240" w:lineRule="auto"/>
              <w:jc w:val="center"/>
              <w:rPr>
                <w:rFonts w:eastAsia="Times New Roman"/>
                <w:color w:val="000000"/>
                <w:sz w:val="20"/>
                <w:szCs w:val="20"/>
              </w:rPr>
            </w:pPr>
            <w:del w:id="4324" w:author="Roberts, Julie" w:date="2022-03-23T10:05:00Z">
              <w:r w:rsidRPr="000751FD" w:rsidDel="00741645">
                <w:rPr>
                  <w:rFonts w:eastAsia="Times New Roman"/>
                  <w:color w:val="000000"/>
                  <w:sz w:val="20"/>
                  <w:szCs w:val="20"/>
                </w:rPr>
                <w:delText>$46.00</w:delText>
              </w:r>
            </w:del>
            <w:ins w:id="4325" w:author="Roberts, Julie" w:date="2022-03-23T10:05:00Z">
              <w:r w:rsidR="00741645">
                <w:rPr>
                  <w:rFonts w:eastAsia="Times New Roman"/>
                  <w:color w:val="000000"/>
                  <w:sz w:val="20"/>
                  <w:szCs w:val="20"/>
                </w:rPr>
                <w:t>$29.04</w:t>
              </w:r>
            </w:ins>
          </w:p>
        </w:tc>
        <w:tc>
          <w:tcPr>
            <w:tcW w:w="1800" w:type="dxa"/>
            <w:tcBorders>
              <w:top w:val="single" w:sz="8" w:space="0" w:color="auto"/>
              <w:left w:val="nil"/>
              <w:bottom w:val="single" w:sz="8" w:space="0" w:color="auto"/>
              <w:right w:val="single" w:sz="8" w:space="0" w:color="auto"/>
            </w:tcBorders>
            <w:shd w:val="clear" w:color="auto" w:fill="auto"/>
            <w:noWrap/>
            <w:vAlign w:val="center"/>
            <w:hideMark/>
            <w:tcPrChange w:id="4326" w:author="Roberts, Julie" w:date="2022-03-25T10:55:00Z">
              <w:tcPr>
                <w:tcW w:w="3240" w:type="dxa"/>
                <w:tcBorders>
                  <w:top w:val="single" w:sz="8" w:space="0" w:color="auto"/>
                  <w:left w:val="nil"/>
                  <w:bottom w:val="single" w:sz="8" w:space="0" w:color="auto"/>
                  <w:right w:val="single" w:sz="8" w:space="0" w:color="auto"/>
                </w:tcBorders>
                <w:shd w:val="clear" w:color="auto" w:fill="auto"/>
                <w:noWrap/>
                <w:vAlign w:val="center"/>
                <w:hideMark/>
              </w:tcPr>
            </w:tcPrChange>
          </w:tcPr>
          <w:p w14:paraId="5083497C" w14:textId="65DE4EEB" w:rsidR="000751FD" w:rsidRPr="000751FD" w:rsidRDefault="000751FD" w:rsidP="000751FD">
            <w:pPr>
              <w:spacing w:line="240" w:lineRule="auto"/>
              <w:jc w:val="center"/>
              <w:rPr>
                <w:rFonts w:eastAsia="Times New Roman"/>
                <w:color w:val="000000"/>
                <w:sz w:val="20"/>
                <w:szCs w:val="20"/>
              </w:rPr>
            </w:pPr>
            <w:del w:id="4327" w:author="Roberts, Julie" w:date="2022-03-23T10:16:00Z">
              <w:r w:rsidRPr="000751FD" w:rsidDel="007A24EB">
                <w:rPr>
                  <w:rFonts w:eastAsia="Times New Roman"/>
                  <w:color w:val="000000"/>
                  <w:sz w:val="20"/>
                  <w:szCs w:val="20"/>
                </w:rPr>
                <w:delText>$37.95</w:delText>
              </w:r>
            </w:del>
            <w:ins w:id="4328" w:author="Roberts, Julie" w:date="2022-03-23T10:16:00Z">
              <w:r w:rsidR="007A24EB">
                <w:rPr>
                  <w:rFonts w:eastAsia="Times New Roman"/>
                  <w:color w:val="000000"/>
                  <w:sz w:val="20"/>
                  <w:szCs w:val="20"/>
                </w:rPr>
                <w:t>$45.74</w:t>
              </w:r>
            </w:ins>
          </w:p>
        </w:tc>
        <w:tc>
          <w:tcPr>
            <w:tcW w:w="1620" w:type="dxa"/>
            <w:tcBorders>
              <w:top w:val="single" w:sz="8" w:space="0" w:color="auto"/>
              <w:left w:val="nil"/>
              <w:bottom w:val="single" w:sz="8" w:space="0" w:color="auto"/>
              <w:right w:val="single" w:sz="8" w:space="0" w:color="auto"/>
            </w:tcBorders>
            <w:shd w:val="clear" w:color="auto" w:fill="auto"/>
            <w:noWrap/>
            <w:vAlign w:val="center"/>
            <w:hideMark/>
            <w:tcPrChange w:id="4329" w:author="Roberts, Julie" w:date="2022-03-25T10:55:00Z">
              <w:tcPr>
                <w:tcW w:w="1620" w:type="dxa"/>
                <w:tcBorders>
                  <w:top w:val="single" w:sz="8" w:space="0" w:color="auto"/>
                  <w:left w:val="nil"/>
                  <w:bottom w:val="single" w:sz="8" w:space="0" w:color="auto"/>
                  <w:right w:val="single" w:sz="8" w:space="0" w:color="auto"/>
                </w:tcBorders>
                <w:shd w:val="clear" w:color="auto" w:fill="auto"/>
                <w:noWrap/>
                <w:vAlign w:val="center"/>
                <w:hideMark/>
              </w:tcPr>
            </w:tcPrChange>
          </w:tcPr>
          <w:p w14:paraId="57A6F250" w14:textId="2AAF0B08" w:rsidR="000751FD" w:rsidRPr="000751FD" w:rsidRDefault="00E81B11" w:rsidP="000751FD">
            <w:pPr>
              <w:spacing w:line="240" w:lineRule="auto"/>
              <w:jc w:val="center"/>
              <w:rPr>
                <w:rFonts w:eastAsia="Times New Roman"/>
                <w:color w:val="000000"/>
                <w:sz w:val="20"/>
                <w:szCs w:val="20"/>
              </w:rPr>
            </w:pPr>
            <w:ins w:id="4330" w:author="Roberts, Julie" w:date="2022-03-25T11:37:00Z">
              <w:r>
                <w:rPr>
                  <w:rFonts w:eastAsia="Times New Roman"/>
                  <w:color w:val="000000"/>
                  <w:sz w:val="20"/>
                  <w:szCs w:val="20"/>
                </w:rPr>
                <w:t>$36.61</w:t>
              </w:r>
            </w:ins>
            <w:del w:id="4331" w:author="Roberts, Julie" w:date="2022-03-23T10:24:00Z">
              <w:r w:rsidR="000751FD" w:rsidRPr="000751FD" w:rsidDel="008735B6">
                <w:rPr>
                  <w:rFonts w:eastAsia="Times New Roman"/>
                  <w:color w:val="000000"/>
                  <w:sz w:val="20"/>
                  <w:szCs w:val="20"/>
                </w:rPr>
                <w:delText>$29.93</w:delText>
              </w:r>
            </w:del>
          </w:p>
        </w:tc>
        <w:tc>
          <w:tcPr>
            <w:tcW w:w="1530" w:type="dxa"/>
            <w:tcBorders>
              <w:top w:val="single" w:sz="8" w:space="0" w:color="auto"/>
              <w:left w:val="nil"/>
              <w:bottom w:val="single" w:sz="8" w:space="0" w:color="auto"/>
              <w:right w:val="single" w:sz="8" w:space="0" w:color="auto"/>
            </w:tcBorders>
            <w:shd w:val="clear" w:color="auto" w:fill="auto"/>
            <w:noWrap/>
            <w:vAlign w:val="center"/>
            <w:hideMark/>
            <w:tcPrChange w:id="4332" w:author="Roberts, Julie" w:date="2022-03-25T10:55:00Z">
              <w:tcPr>
                <w:tcW w:w="1530" w:type="dxa"/>
                <w:tcBorders>
                  <w:top w:val="single" w:sz="8" w:space="0" w:color="auto"/>
                  <w:left w:val="nil"/>
                  <w:bottom w:val="single" w:sz="8" w:space="0" w:color="auto"/>
                  <w:right w:val="single" w:sz="8" w:space="0" w:color="auto"/>
                </w:tcBorders>
                <w:shd w:val="clear" w:color="auto" w:fill="auto"/>
                <w:noWrap/>
                <w:vAlign w:val="center"/>
                <w:hideMark/>
              </w:tcPr>
            </w:tcPrChange>
          </w:tcPr>
          <w:p w14:paraId="3AAABFDA" w14:textId="0C9E159F" w:rsidR="000751FD" w:rsidRPr="000751FD" w:rsidRDefault="000751FD" w:rsidP="000751FD">
            <w:pPr>
              <w:spacing w:line="240" w:lineRule="auto"/>
              <w:jc w:val="center"/>
              <w:rPr>
                <w:rFonts w:eastAsia="Times New Roman"/>
                <w:color w:val="000000"/>
                <w:sz w:val="20"/>
                <w:szCs w:val="20"/>
              </w:rPr>
            </w:pPr>
            <w:r w:rsidRPr="000751FD">
              <w:rPr>
                <w:rFonts w:eastAsia="Times New Roman"/>
                <w:color w:val="000000"/>
                <w:sz w:val="20"/>
                <w:szCs w:val="20"/>
              </w:rPr>
              <w:t> </w:t>
            </w:r>
            <w:ins w:id="4333" w:author="Roberts, Julie" w:date="2022-03-25T11:41:00Z">
              <w:r w:rsidR="00E81B11">
                <w:rPr>
                  <w:rFonts w:eastAsia="Times New Roman"/>
                  <w:color w:val="000000"/>
                  <w:sz w:val="20"/>
                  <w:szCs w:val="20"/>
                </w:rPr>
                <w:t>$38.12</w:t>
              </w:r>
            </w:ins>
          </w:p>
        </w:tc>
      </w:tr>
    </w:tbl>
    <w:p w14:paraId="5DCFC2C6" w14:textId="77777777" w:rsidR="000B3CD8" w:rsidRPr="009E1466" w:rsidRDefault="000B3CD8" w:rsidP="009E4FDE">
      <w:pPr>
        <w:suppressLineNumbers/>
        <w:spacing w:line="480" w:lineRule="auto"/>
        <w:ind w:right="90"/>
      </w:pPr>
    </w:p>
    <w:p w14:paraId="06701547" w14:textId="77777777" w:rsidR="000B3CD8" w:rsidRPr="00535122" w:rsidRDefault="000B3CD8" w:rsidP="000B3CD8">
      <w:pPr>
        <w:pStyle w:val="BodyText"/>
        <w:spacing w:line="480" w:lineRule="auto"/>
        <w:ind w:right="90"/>
      </w:pPr>
      <w:r w:rsidRPr="00535122">
        <w:t xml:space="preserve">With advent of the MRTU market in 2009, BVES began tracking the odd lot </w:t>
      </w:r>
      <w:r>
        <w:t xml:space="preserve">day-ahead </w:t>
      </w:r>
      <w:r w:rsidRPr="00535122">
        <w:t>bid offers from Shell</w:t>
      </w:r>
      <w:r>
        <w:t xml:space="preserve"> and other sellers</w:t>
      </w:r>
      <w:r w:rsidRPr="00535122">
        <w:t xml:space="preserve"> against the CAISO real-time imbalance energy prices.  BVES found that pricing structures were nearly identical.  BVES began selling its surplus energy directly into the CAISO imbalance energy market, with the added benefit of capturing CAISO price spikes and increased revenues.  Accordingly, there were no day-ahead surplus sales outside of the CAISO market for </w:t>
      </w:r>
      <w:r>
        <w:t>the Review Period.</w:t>
      </w:r>
      <w:r w:rsidRPr="00535122">
        <w:t xml:space="preserve">  </w:t>
      </w:r>
    </w:p>
    <w:p w14:paraId="14ECF520" w14:textId="77777777" w:rsidR="000B3CD8" w:rsidRPr="00535122" w:rsidRDefault="000B3CD8" w:rsidP="000B3CD8">
      <w:pPr>
        <w:pStyle w:val="BodyText"/>
        <w:spacing w:line="480" w:lineRule="auto"/>
        <w:ind w:right="90"/>
      </w:pPr>
      <w:r w:rsidRPr="00535122">
        <w:t>The price for imbalance energy purchases</w:t>
      </w:r>
      <w:r w:rsidR="009E1475">
        <w:t xml:space="preserve"> and sales</w:t>
      </w:r>
      <w:r w:rsidRPr="00535122">
        <w:t xml:space="preserve"> </w:t>
      </w:r>
      <w:r w:rsidR="009E1475">
        <w:t>in</w:t>
      </w:r>
      <w:r w:rsidRPr="00535122">
        <w:t xml:space="preserve"> the CAISO imbalance market is determined by the CAISO.  BVES has no alternative source for imbalance energy and no </w:t>
      </w:r>
      <w:r>
        <w:t>ability</w:t>
      </w:r>
      <w:r w:rsidRPr="00535122">
        <w:t xml:space="preserve"> to affect the price set by the CAISO.  </w:t>
      </w:r>
      <w:r>
        <w:t>By selling or purchasing</w:t>
      </w:r>
      <w:r w:rsidRPr="00535122">
        <w:t xml:space="preserve"> short-term energy </w:t>
      </w:r>
      <w:r>
        <w:t>through</w:t>
      </w:r>
      <w:r w:rsidRPr="00535122">
        <w:t xml:space="preserve"> </w:t>
      </w:r>
      <w:r>
        <w:t xml:space="preserve">the </w:t>
      </w:r>
      <w:r w:rsidRPr="00535122">
        <w:t>CAISO</w:t>
      </w:r>
      <w:r>
        <w:t xml:space="preserve"> imbalance market</w:t>
      </w:r>
      <w:r w:rsidRPr="00535122">
        <w:t xml:space="preserve">, </w:t>
      </w:r>
      <w:r>
        <w:t xml:space="preserve">BVES’ imbalance sales and purchases are </w:t>
      </w:r>
      <w:r w:rsidRPr="00535122">
        <w:t>the least</w:t>
      </w:r>
      <w:r>
        <w:t>-</w:t>
      </w:r>
      <w:r w:rsidRPr="00535122">
        <w:t xml:space="preserve">cost to BVES’ customers.  CAISO imbalance </w:t>
      </w:r>
      <w:r>
        <w:t xml:space="preserve">sales and </w:t>
      </w:r>
      <w:r w:rsidRPr="00535122">
        <w:t>energy purchases</w:t>
      </w:r>
      <w:r w:rsidRPr="00535122">
        <w:rPr>
          <w:szCs w:val="28"/>
        </w:rPr>
        <w:t xml:space="preserve"> </w:t>
      </w:r>
      <w:r w:rsidRPr="00535122">
        <w:t>were relatively small, generally averaging less than 1 MW per hour except in the winter months of December through February.  During that period, CAISO imbalance energy purchases</w:t>
      </w:r>
      <w:r w:rsidR="009E1475">
        <w:t xml:space="preserve"> and sales</w:t>
      </w:r>
      <w:r w:rsidRPr="00535122">
        <w:t xml:space="preserve"> </w:t>
      </w:r>
      <w:r>
        <w:t xml:space="preserve">can reach approximately 15 </w:t>
      </w:r>
      <w:r w:rsidRPr="00535122">
        <w:t>MW per hour, reflective of the difficulty of balancing energy procurement with snow-making and vacation loads.</w:t>
      </w:r>
    </w:p>
    <w:p w14:paraId="6184862B" w14:textId="77777777" w:rsidR="000B3CD8" w:rsidRPr="00535122" w:rsidRDefault="000B3CD8" w:rsidP="000B3CD8">
      <w:pPr>
        <w:pStyle w:val="Pleading3L3"/>
        <w:spacing w:line="480" w:lineRule="auto"/>
        <w:ind w:right="90"/>
      </w:pPr>
      <w:bookmarkStart w:id="4334" w:name="_Toc316979667"/>
      <w:bookmarkStart w:id="4335" w:name="_Toc475007463"/>
      <w:bookmarkStart w:id="4336" w:name="_Toc99034623"/>
      <w:r w:rsidRPr="00535122">
        <w:t>Least</w:t>
      </w:r>
      <w:r>
        <w:t>-</w:t>
      </w:r>
      <w:r w:rsidRPr="00535122">
        <w:t>Cost Dispatch of Resources</w:t>
      </w:r>
      <w:bookmarkEnd w:id="4334"/>
      <w:bookmarkEnd w:id="4335"/>
      <w:bookmarkEnd w:id="4336"/>
    </w:p>
    <w:p w14:paraId="341C0CA5" w14:textId="77777777" w:rsidR="000B3CD8" w:rsidRPr="00535122" w:rsidRDefault="000B3CD8" w:rsidP="000B3CD8">
      <w:pPr>
        <w:pStyle w:val="BodyText"/>
        <w:spacing w:line="480" w:lineRule="auto"/>
        <w:ind w:right="90"/>
      </w:pPr>
      <w:r w:rsidRPr="00535122">
        <w:t xml:space="preserve">Except for </w:t>
      </w:r>
      <w:r>
        <w:t xml:space="preserve">the </w:t>
      </w:r>
      <w:r w:rsidRPr="00535122">
        <w:t>BVPP, BVES’ resource portfolio is comprised of non-dispatchable power purchase agreements.  The only dispatchable resource BVES has is its BVPP, comprised of seven 1.2 MW (total capacity 8.4 MW) internal combustion engines fueled by natural gas.  BVPP is limited by air district rules to 1,000 hours of operation annually</w:t>
      </w:r>
      <w:r>
        <w:t xml:space="preserve"> per engine</w:t>
      </w:r>
      <w:r w:rsidRPr="00535122">
        <w:t>.</w:t>
      </w:r>
    </w:p>
    <w:p w14:paraId="331DD46F" w14:textId="77777777" w:rsidR="000B3CD8" w:rsidRPr="00535122" w:rsidRDefault="000B3CD8" w:rsidP="000B3CD8">
      <w:pPr>
        <w:pStyle w:val="BodyText"/>
        <w:spacing w:line="480" w:lineRule="auto"/>
        <w:ind w:right="90"/>
      </w:pPr>
      <w:r w:rsidRPr="00535122">
        <w:t xml:space="preserve">The BVPP is currently treated as a distributed generation resource by the CAISO.  When operating, the BVPP reduces BVES’ metered peak demand on the CAISO system, as measured by the SCE meters at the Goldhill receipt point.  If energy prices in the </w:t>
      </w:r>
      <w:r w:rsidRPr="00535122">
        <w:lastRenderedPageBreak/>
        <w:t xml:space="preserve">CAISO markets are less than the cost of production from the BVPP and there is sufficient capacity on SCE transmission lines serving BVES, then BVES </w:t>
      </w:r>
      <w:r>
        <w:t>does</w:t>
      </w:r>
      <w:r w:rsidRPr="00535122">
        <w:t xml:space="preserve"> not operate the BVPP.  If the prices in the imbalance market are greater than the cost of production from the BVPP, then it </w:t>
      </w:r>
      <w:r>
        <w:t>might</w:t>
      </w:r>
      <w:r w:rsidRPr="00535122">
        <w:t xml:space="preserve"> be operated.</w:t>
      </w:r>
    </w:p>
    <w:p w14:paraId="1A6B6C89" w14:textId="77777777" w:rsidR="000B3CD8" w:rsidRPr="00535122" w:rsidRDefault="000B3CD8" w:rsidP="000B3CD8">
      <w:pPr>
        <w:pStyle w:val="BodyText"/>
        <w:spacing w:line="480" w:lineRule="auto"/>
        <w:ind w:right="90"/>
      </w:pPr>
      <w:r w:rsidRPr="00DB06B6">
        <w:rPr>
          <w:rPrChange w:id="4337" w:author="Roberts, Julie" w:date="2022-03-25T08:02:00Z">
            <w:rPr/>
          </w:rPrChange>
        </w:rPr>
        <w:t>BVES has an Energy Supply Specialist (“ESS”) who monitors real-time prices in CAISO imbalance market pricing through OASIS.  The CAISO imbalance market provides a gauge of the CAISO market.  This allows the ESS to dispatch the BVPP when economically beneficial to BVES’ customers.</w:t>
      </w:r>
      <w:r w:rsidRPr="00535122">
        <w:t xml:space="preserve"> </w:t>
      </w:r>
    </w:p>
    <w:p w14:paraId="262F7ED1" w14:textId="77777777" w:rsidR="000B3CD8" w:rsidRPr="00535122" w:rsidRDefault="000B3CD8" w:rsidP="000B3CD8">
      <w:pPr>
        <w:pStyle w:val="BodyText"/>
        <w:spacing w:line="480" w:lineRule="auto"/>
        <w:ind w:right="90"/>
      </w:pPr>
      <w:r w:rsidRPr="00535122">
        <w:t xml:space="preserve">A primary benefit of constructing the BVPP </w:t>
      </w:r>
      <w:r>
        <w:t>wa</w:t>
      </w:r>
      <w:r w:rsidRPr="00535122">
        <w:t>s to provide peaking capacity to BVES to make up for transmission limitations on the SCE transmission facilities serving BVES’ distribution system.</w:t>
      </w:r>
      <w:r w:rsidRPr="00535122">
        <w:rPr>
          <w:vertAlign w:val="superscript"/>
        </w:rPr>
        <w:footnoteReference w:id="10"/>
      </w:r>
      <w:r w:rsidRPr="00535122">
        <w:t xml:space="preserve">  In 2003, BVES was limited to 37 MW of import on the two SCE lines serving BVES.  Whenever loads exceeded 37 MW, BVES had to request the ski resorts, its largest customers, to reduce snow-making loads.  This was adversely affecting the entire local economy because when the resorts could not make snow, local tourism declined.  By operating the BVPP when loads exceeded SCE’s transmission capacity, BVES did not have to interrupt the service to the ski resorts.  Th</w:t>
      </w:r>
      <w:r>
        <w:t>e BVPP</w:t>
      </w:r>
      <w:r w:rsidRPr="00535122">
        <w:t xml:space="preserve"> also provide</w:t>
      </w:r>
      <w:r>
        <w:t>s</w:t>
      </w:r>
      <w:r w:rsidRPr="00535122">
        <w:t xml:space="preserve"> a backup source of energy in the event one or both of the transmission lines serving BVES </w:t>
      </w:r>
      <w:r>
        <w:t xml:space="preserve">goes </w:t>
      </w:r>
      <w:r w:rsidRPr="00535122">
        <w:t>down</w:t>
      </w:r>
      <w:r>
        <w:t>,</w:t>
      </w:r>
      <w:r w:rsidRPr="00535122">
        <w:t xml:space="preserve"> which </w:t>
      </w:r>
      <w:r>
        <w:t>can happen</w:t>
      </w:r>
      <w:r w:rsidRPr="00535122">
        <w:t xml:space="preserve"> during periods of high fire danger</w:t>
      </w:r>
      <w:r>
        <w:t xml:space="preserve"> or other acts of God (wind, earthquake etc)</w:t>
      </w:r>
      <w:r w:rsidRPr="00535122">
        <w:t>.</w:t>
      </w:r>
      <w:r>
        <w:t xml:space="preserve">  </w:t>
      </w:r>
      <w:r w:rsidRPr="00535122">
        <w:t xml:space="preserve">After the BVPP was built, SCE increased the amount of transmission available to BVES’ system to 39 MW.  </w:t>
      </w:r>
    </w:p>
    <w:p w14:paraId="0720D080" w14:textId="77777777" w:rsidR="000B3CD8" w:rsidRPr="00535122" w:rsidRDefault="000B3CD8" w:rsidP="000B3CD8">
      <w:pPr>
        <w:pStyle w:val="BodyText"/>
        <w:spacing w:line="480" w:lineRule="auto"/>
        <w:ind w:right="90"/>
      </w:pPr>
      <w:r>
        <w:t xml:space="preserve">The BVPP is almost always operated during the two-week period around Christmas and New Year’s Day, when temperatures are cold, snowmaking is operating and tourists and vacationers flock to BVES’ service territory.  </w:t>
      </w:r>
      <w:r w:rsidRPr="00535122">
        <w:t xml:space="preserve"> </w:t>
      </w:r>
      <w:r>
        <w:t xml:space="preserve">Other winter holidays like MLK day </w:t>
      </w:r>
      <w:r>
        <w:lastRenderedPageBreak/>
        <w:t>may also warrant use of the BVPP.</w:t>
      </w:r>
    </w:p>
    <w:p w14:paraId="10EB774D" w14:textId="77777777" w:rsidR="000B3CD8" w:rsidRDefault="000B3CD8" w:rsidP="009E4FDE">
      <w:pPr>
        <w:pStyle w:val="BodyText"/>
        <w:spacing w:line="480" w:lineRule="auto"/>
        <w:ind w:right="90"/>
      </w:pPr>
      <w:r w:rsidRPr="00535122">
        <w:t xml:space="preserve">This testimony demonstrates that BVES </w:t>
      </w:r>
      <w:r>
        <w:t xml:space="preserve">prudently </w:t>
      </w:r>
      <w:r w:rsidRPr="00535122">
        <w:t>administ</w:t>
      </w:r>
      <w:r>
        <w:t>ered</w:t>
      </w:r>
      <w:r w:rsidRPr="00535122">
        <w:t xml:space="preserve"> the power contracts during the Review Period</w:t>
      </w:r>
      <w:r>
        <w:t xml:space="preserve">, and </w:t>
      </w:r>
      <w:r w:rsidRPr="00535122">
        <w:t>prudently</w:t>
      </w:r>
      <w:r>
        <w:t xml:space="preserve"> dispatched the BVPP during the Review Period, </w:t>
      </w:r>
      <w:r w:rsidRPr="00535122">
        <w:t xml:space="preserve">and </w:t>
      </w:r>
      <w:r>
        <w:t xml:space="preserve">that </w:t>
      </w:r>
      <w:r w:rsidRPr="00535122">
        <w:t xml:space="preserve">the associated costs </w:t>
      </w:r>
      <w:r>
        <w:t xml:space="preserve">in the Supply Adjustment Account over the Review Period </w:t>
      </w:r>
      <w:r w:rsidRPr="00535122">
        <w:t>are reasonable.</w:t>
      </w:r>
    </w:p>
    <w:p w14:paraId="344C6C50" w14:textId="3AD439DF" w:rsidR="009E4FDE" w:rsidRPr="005A583A" w:rsidRDefault="009578F1" w:rsidP="009578F1">
      <w:pPr>
        <w:pStyle w:val="Pleading3L2"/>
        <w:numPr>
          <w:ilvl w:val="0"/>
          <w:numId w:val="0"/>
        </w:numPr>
        <w:pPrChange w:id="4338" w:author="Roberts, Julie" w:date="2022-03-24T14:55:00Z">
          <w:pPr>
            <w:pStyle w:val="Pleading3L2"/>
          </w:pPr>
        </w:pPrChange>
      </w:pPr>
      <w:bookmarkStart w:id="4339" w:name="_Toc475007464"/>
      <w:bookmarkStart w:id="4340" w:name="_Toc316979668"/>
      <w:bookmarkStart w:id="4341" w:name="_Toc99034624"/>
      <w:ins w:id="4342" w:author="Roberts, Julie" w:date="2022-03-24T14:55:00Z">
        <w:r w:rsidRPr="009578F1">
          <w:rPr>
            <w:rPrChange w:id="4343" w:author="Roberts, Julie" w:date="2022-03-24T14:55:00Z">
              <w:rPr>
                <w:highlight w:val="yellow"/>
              </w:rPr>
            </w:rPrChange>
          </w:rPr>
          <w:t>VI.</w:t>
        </w:r>
        <w:r w:rsidRPr="009578F1">
          <w:rPr>
            <w:rPrChange w:id="4344" w:author="Roberts, Julie" w:date="2022-03-24T14:55:00Z">
              <w:rPr>
                <w:highlight w:val="yellow"/>
              </w:rPr>
            </w:rPrChange>
          </w:rPr>
          <w:tab/>
        </w:r>
      </w:ins>
      <w:r w:rsidR="002D0B37" w:rsidRPr="009578F1">
        <w:t xml:space="preserve">NATURAL GAS PROCUREMENT, TRANSPORTATION </w:t>
      </w:r>
      <w:r w:rsidR="002D0B37" w:rsidRPr="009578F1">
        <w:rPr>
          <w:rFonts w:ascii="Times New Roman Bold" w:hAnsi="Times New Roman Bold"/>
        </w:rPr>
        <w:t>AND</w:t>
      </w:r>
      <w:r w:rsidR="002D0B37" w:rsidRPr="009578F1">
        <w:t xml:space="preserve"> </w:t>
      </w:r>
      <w:r w:rsidR="002D0B37" w:rsidRPr="005A583A">
        <w:t>STORAGE</w:t>
      </w:r>
      <w:bookmarkEnd w:id="4339"/>
      <w:bookmarkEnd w:id="4341"/>
      <w:r w:rsidR="002D0B37" w:rsidRPr="005A583A">
        <w:t xml:space="preserve"> </w:t>
      </w:r>
      <w:bookmarkEnd w:id="4340"/>
    </w:p>
    <w:p w14:paraId="72E3FA66" w14:textId="7E71BE60" w:rsidR="009E4FDE" w:rsidRPr="005A583A" w:rsidRDefault="001D5AD0" w:rsidP="009E4FDE">
      <w:pPr>
        <w:pStyle w:val="BodyText"/>
        <w:spacing w:line="480" w:lineRule="auto"/>
        <w:ind w:right="90"/>
      </w:pPr>
      <w:ins w:id="4345" w:author="Roberts, Julie" w:date="2022-03-24T15:36:00Z">
        <w:r w:rsidRPr="00C16C4C">
          <w:rPr>
            <w:rPrChange w:id="4346" w:author="Roberts, Julie" w:date="2022-03-24T16:20:00Z">
              <w:rPr>
                <w:highlight w:val="yellow"/>
              </w:rPr>
            </w:rPrChange>
          </w:rPr>
          <w:t>In June 2019</w:t>
        </w:r>
      </w:ins>
      <w:ins w:id="4347" w:author="Roberts, Julie" w:date="2022-03-24T14:56:00Z">
        <w:r w:rsidR="009578F1" w:rsidRPr="00C16C4C">
          <w:rPr>
            <w:rPrChange w:id="4348" w:author="Roberts, Julie" w:date="2022-03-24T16:20:00Z">
              <w:rPr>
                <w:highlight w:val="yellow"/>
              </w:rPr>
            </w:rPrChange>
          </w:rPr>
          <w:t>, BVES’ agreement with Southwest Gas Corpor</w:t>
        </w:r>
      </w:ins>
      <w:ins w:id="4349" w:author="Roberts, Julie" w:date="2022-03-24T15:41:00Z">
        <w:r w:rsidR="00EE475E" w:rsidRPr="00C16C4C">
          <w:rPr>
            <w:rPrChange w:id="4350" w:author="Roberts, Julie" w:date="2022-03-24T16:20:00Z">
              <w:rPr>
                <w:highlight w:val="yellow"/>
              </w:rPr>
            </w:rPrChange>
          </w:rPr>
          <w:t>a</w:t>
        </w:r>
      </w:ins>
      <w:ins w:id="4351" w:author="Roberts, Julie" w:date="2022-03-24T14:56:00Z">
        <w:r w:rsidR="009578F1" w:rsidRPr="00C16C4C">
          <w:rPr>
            <w:rPrChange w:id="4352" w:author="Roberts, Julie" w:date="2022-03-24T16:20:00Z">
              <w:rPr>
                <w:highlight w:val="yellow"/>
              </w:rPr>
            </w:rPrChange>
          </w:rPr>
          <w:t>tion (</w:t>
        </w:r>
      </w:ins>
      <w:ins w:id="4353" w:author="Roberts, Julie" w:date="2022-03-24T14:57:00Z">
        <w:r w:rsidR="009578F1" w:rsidRPr="00C16C4C">
          <w:rPr>
            <w:rPrChange w:id="4354" w:author="Roberts, Julie" w:date="2022-03-24T16:20:00Z">
              <w:rPr>
                <w:highlight w:val="yellow"/>
              </w:rPr>
            </w:rPrChange>
          </w:rPr>
          <w:t>“SWG”)</w:t>
        </w:r>
      </w:ins>
      <w:ins w:id="4355" w:author="Roberts, Julie" w:date="2022-03-24T14:56:00Z">
        <w:r w:rsidR="009578F1" w:rsidRPr="00C16C4C">
          <w:rPr>
            <w:rPrChange w:id="4356" w:author="Roberts, Julie" w:date="2022-03-24T16:20:00Z">
              <w:rPr>
                <w:highlight w:val="yellow"/>
              </w:rPr>
            </w:rPrChange>
          </w:rPr>
          <w:t xml:space="preserve"> expired and BVES transferred from a GS-70</w:t>
        </w:r>
      </w:ins>
      <w:ins w:id="4357" w:author="Roberts, Julie" w:date="2022-03-24T14:57:00Z">
        <w:r w:rsidR="009578F1" w:rsidRPr="00C16C4C">
          <w:rPr>
            <w:rPrChange w:id="4358" w:author="Roberts, Julie" w:date="2022-03-24T16:20:00Z">
              <w:rPr>
                <w:highlight w:val="yellow"/>
              </w:rPr>
            </w:rPrChange>
          </w:rPr>
          <w:t xml:space="preserve"> </w:t>
        </w:r>
      </w:ins>
      <w:ins w:id="4359" w:author="Roberts, Julie" w:date="2022-03-24T14:56:00Z">
        <w:r w:rsidR="009578F1" w:rsidRPr="00C16C4C">
          <w:rPr>
            <w:rPrChange w:id="4360" w:author="Roberts, Julie" w:date="2022-03-24T16:20:00Z">
              <w:rPr>
                <w:highlight w:val="yellow"/>
              </w:rPr>
            </w:rPrChange>
          </w:rPr>
          <w:t>rate</w:t>
        </w:r>
      </w:ins>
      <w:ins w:id="4361" w:author="Roberts, Julie" w:date="2022-03-24T14:57:00Z">
        <w:r w:rsidR="009578F1" w:rsidRPr="00C16C4C">
          <w:rPr>
            <w:rPrChange w:id="4362" w:author="Roberts, Julie" w:date="2022-03-24T16:20:00Z">
              <w:rPr>
                <w:highlight w:val="yellow"/>
              </w:rPr>
            </w:rPrChange>
          </w:rPr>
          <w:t xml:space="preserve"> schedule</w:t>
        </w:r>
      </w:ins>
      <w:ins w:id="4363" w:author="Roberts, Julie" w:date="2022-03-24T14:56:00Z">
        <w:r w:rsidR="009578F1" w:rsidRPr="00C16C4C">
          <w:rPr>
            <w:rPrChange w:id="4364" w:author="Roberts, Julie" w:date="2022-03-24T16:20:00Z">
              <w:rPr>
                <w:highlight w:val="yellow"/>
              </w:rPr>
            </w:rPrChange>
          </w:rPr>
          <w:t xml:space="preserve"> to a Commercial GS-40 rate</w:t>
        </w:r>
      </w:ins>
      <w:ins w:id="4365" w:author="Roberts, Julie" w:date="2022-03-24T14:57:00Z">
        <w:r w:rsidR="009578F1" w:rsidRPr="00C16C4C">
          <w:rPr>
            <w:rPrChange w:id="4366" w:author="Roberts, Julie" w:date="2022-03-24T16:20:00Z">
              <w:rPr>
                <w:highlight w:val="yellow"/>
              </w:rPr>
            </w:rPrChange>
          </w:rPr>
          <w:t xml:space="preserve"> schedule</w:t>
        </w:r>
      </w:ins>
      <w:ins w:id="4367" w:author="Roberts, Julie" w:date="2022-03-24T14:56:00Z">
        <w:r w:rsidR="009578F1" w:rsidRPr="00C16C4C">
          <w:rPr>
            <w:rPrChange w:id="4368" w:author="Roberts, Julie" w:date="2022-03-24T16:20:00Z">
              <w:rPr>
                <w:highlight w:val="yellow"/>
              </w:rPr>
            </w:rPrChange>
          </w:rPr>
          <w:t xml:space="preserve">.  </w:t>
        </w:r>
      </w:ins>
      <w:r w:rsidR="009E4FDE" w:rsidRPr="005A583A">
        <w:t xml:space="preserve">BVES operated the BVPP to meet winter peaking loads during the Review Period.  </w:t>
      </w:r>
      <w:del w:id="4369" w:author="Roberts, Julie" w:date="2022-03-24T14:58:00Z">
        <w:r w:rsidR="009E4FDE" w:rsidRPr="005A583A" w:rsidDel="009578F1">
          <w:delText>To provide natural gas for the BVPP,</w:delText>
        </w:r>
      </w:del>
      <w:ins w:id="4370" w:author="Roberts, Julie" w:date="2022-03-24T14:58:00Z">
        <w:r w:rsidR="009578F1" w:rsidRPr="00C16C4C">
          <w:rPr>
            <w:rPrChange w:id="4371" w:author="Roberts, Julie" w:date="2022-03-24T16:20:00Z">
              <w:rPr>
                <w:highlight w:val="yellow"/>
              </w:rPr>
            </w:rPrChange>
          </w:rPr>
          <w:t xml:space="preserve">Prior to the expiration of the GS-70 rate schedule agreement with SWG, </w:t>
        </w:r>
      </w:ins>
      <w:r w:rsidR="009E4FDE" w:rsidRPr="005A583A">
        <w:t xml:space="preserve"> BVES purchased natural gas and entered into a natural gas transportation service agreement with its local distribution company</w:t>
      </w:r>
      <w:del w:id="4372" w:author="Roberts, Julie" w:date="2022-03-24T14:59:00Z">
        <w:r w:rsidR="009E4FDE" w:rsidRPr="005A583A" w:rsidDel="009578F1">
          <w:delText>, Southwest Gas Corporation (“SWG”)</w:delText>
        </w:r>
      </w:del>
      <w:ins w:id="4373" w:author="Roberts, Julie" w:date="2022-03-24T14:59:00Z">
        <w:r w:rsidR="009578F1" w:rsidRPr="00C16C4C">
          <w:rPr>
            <w:rPrChange w:id="4374" w:author="Roberts, Julie" w:date="2022-03-24T16:20:00Z">
              <w:rPr>
                <w:highlight w:val="yellow"/>
              </w:rPr>
            </w:rPrChange>
          </w:rPr>
          <w:t xml:space="preserve"> SWG</w:t>
        </w:r>
      </w:ins>
      <w:r w:rsidR="009E4FDE" w:rsidRPr="005A583A">
        <w:t xml:space="preserve"> to transport gas from Southern California Gas (“SoCalGas”) Company’s natural gas transmission system to the BVPP.  </w:t>
      </w:r>
    </w:p>
    <w:p w14:paraId="2F0A03E1" w14:textId="2717168E" w:rsidR="009E4FDE" w:rsidRPr="005A583A" w:rsidRDefault="00C16C4C" w:rsidP="00C16C4C">
      <w:pPr>
        <w:pStyle w:val="Pleading3L3"/>
        <w:numPr>
          <w:ilvl w:val="0"/>
          <w:numId w:val="0"/>
        </w:numPr>
        <w:spacing w:line="480" w:lineRule="auto"/>
        <w:ind w:left="2070" w:right="90"/>
        <w:pPrChange w:id="4375" w:author="Roberts, Julie" w:date="2022-03-24T16:21:00Z">
          <w:pPr>
            <w:pStyle w:val="Pleading3L3"/>
            <w:spacing w:line="480" w:lineRule="auto"/>
            <w:ind w:right="90"/>
          </w:pPr>
        </w:pPrChange>
      </w:pPr>
      <w:bookmarkStart w:id="4376" w:name="_Toc316979669"/>
      <w:bookmarkStart w:id="4377" w:name="_Toc475007465"/>
      <w:bookmarkStart w:id="4378" w:name="_Toc99034625"/>
      <w:ins w:id="4379" w:author="Roberts, Julie" w:date="2022-03-24T16:21:00Z">
        <w:r>
          <w:t>A.</w:t>
        </w:r>
        <w:r>
          <w:tab/>
        </w:r>
      </w:ins>
      <w:r w:rsidR="009E4FDE" w:rsidRPr="005A583A">
        <w:t>Procurement of Natural Gas</w:t>
      </w:r>
      <w:bookmarkEnd w:id="4376"/>
      <w:bookmarkEnd w:id="4377"/>
      <w:bookmarkEnd w:id="4378"/>
    </w:p>
    <w:p w14:paraId="2E43AD13" w14:textId="77777777" w:rsidR="009E4FDE" w:rsidRPr="005A583A" w:rsidRDefault="009E4FDE" w:rsidP="009E4FDE">
      <w:pPr>
        <w:pStyle w:val="BodyText"/>
        <w:spacing w:line="480" w:lineRule="auto"/>
        <w:ind w:right="90"/>
      </w:pPr>
      <w:r w:rsidRPr="005A583A">
        <w:t xml:space="preserve">BVES purchased small amounts of natural gas as compared to other electric generating facility owners.  As such, BVES is a price-taker in the natural gas market.  BVES’ gas purchase process has evolved over time.  BVES initiated its gas acquisition process by contacting a number of gas marketers to determine who might be interested in serving BVES’ modest gas purchase requirements.  Over time, BVES executed enabling agreements with Pacific Summit, HESCO, Redwood Gas Marketing and British Petroleum (“BP”) to permit BVES to purchase gas from several different gas suppliers, though only the enabling agreement with BP remains.  BVES has considered adding additional natural gas suppliers to its portfolio, but the small quantities of gas to purchase has historically discouraged sellers to engage in time-consuming competitive bidding. </w:t>
      </w:r>
    </w:p>
    <w:p w14:paraId="75537FAD" w14:textId="2E9DAD8C" w:rsidR="009E4FDE" w:rsidRPr="005A583A" w:rsidDel="00EE475E" w:rsidRDefault="009E4FDE" w:rsidP="009E4FDE">
      <w:pPr>
        <w:pStyle w:val="BodyText"/>
        <w:spacing w:line="480" w:lineRule="auto"/>
        <w:ind w:right="90"/>
        <w:rPr>
          <w:del w:id="4380" w:author="Roberts, Julie" w:date="2022-03-24T15:37:00Z"/>
        </w:rPr>
        <w:sectPr w:rsidR="009E4FDE" w:rsidRPr="005A583A" w:rsidDel="00EE475E" w:rsidSect="005C295D">
          <w:footerReference w:type="default" r:id="rId16"/>
          <w:pgSz w:w="12240" w:h="15840"/>
          <w:pgMar w:top="1440" w:right="1440" w:bottom="1440" w:left="1440" w:header="720" w:footer="720" w:gutter="0"/>
          <w:pgBorders>
            <w:left w:val="double" w:sz="4" w:space="9" w:color="auto"/>
            <w:right w:val="double" w:sz="4" w:space="6" w:color="auto"/>
          </w:pgBorders>
          <w:lnNumType w:countBy="1"/>
          <w:cols w:space="720"/>
          <w:docGrid w:linePitch="381"/>
        </w:sectPr>
      </w:pPr>
      <w:del w:id="4381" w:author="Roberts, Julie" w:date="2022-03-24T15:37:00Z">
        <w:r w:rsidRPr="005A583A" w:rsidDel="00EE475E">
          <w:delText>The table below summarizes the average monthly natural gas market prices for the United States and the monthly gas prices paid by BVES during the Review Period.</w:delText>
        </w:r>
      </w:del>
    </w:p>
    <w:p w14:paraId="1F55FE85" w14:textId="74F70EB1" w:rsidR="009E4FDE" w:rsidRPr="005A583A" w:rsidDel="00EE475E" w:rsidRDefault="009E4FDE" w:rsidP="006B5A39">
      <w:pPr>
        <w:pStyle w:val="TableHdg"/>
        <w:spacing w:before="0" w:after="0" w:line="480" w:lineRule="auto"/>
        <w:ind w:right="90"/>
        <w:rPr>
          <w:del w:id="4382" w:author="Roberts, Julie" w:date="2022-03-24T15:37:00Z"/>
          <w:rFonts w:eastAsia="Times New Roman"/>
        </w:rPr>
      </w:pPr>
      <w:del w:id="4383" w:author="Roberts, Julie" w:date="2022-03-24T15:37:00Z">
        <w:r w:rsidRPr="005A583A" w:rsidDel="00EE475E">
          <w:rPr>
            <w:rFonts w:eastAsia="Times New Roman"/>
          </w:rPr>
          <w:delText>Table 2.1</w:delText>
        </w:r>
        <w:r w:rsidR="009E1475" w:rsidRPr="005A583A" w:rsidDel="00EE475E">
          <w:rPr>
            <w:rFonts w:eastAsia="Times New Roman"/>
          </w:rPr>
          <w:delText>2</w:delText>
        </w:r>
        <w:r w:rsidRPr="005A583A" w:rsidDel="00EE475E">
          <w:rPr>
            <w:rFonts w:eastAsia="Times New Roman"/>
          </w:rPr>
          <w:br/>
          <w:delText>BVES Natural Gas Costs and US Average Price ($/Thousand Cubic Feet)</w:delText>
        </w:r>
      </w:del>
    </w:p>
    <w:tbl>
      <w:tblPr>
        <w:tblW w:w="12842" w:type="dxa"/>
        <w:jc w:val="center"/>
        <w:tblLayout w:type="fixed"/>
        <w:tblLook w:val="04A0" w:firstRow="1" w:lastRow="0" w:firstColumn="1" w:lastColumn="0" w:noHBand="0" w:noVBand="1"/>
      </w:tblPr>
      <w:tblGrid>
        <w:gridCol w:w="1062"/>
        <w:gridCol w:w="818"/>
        <w:gridCol w:w="810"/>
        <w:gridCol w:w="844"/>
        <w:gridCol w:w="996"/>
        <w:gridCol w:w="996"/>
        <w:gridCol w:w="954"/>
        <w:gridCol w:w="996"/>
        <w:gridCol w:w="1016"/>
        <w:gridCol w:w="1016"/>
        <w:gridCol w:w="1016"/>
        <w:gridCol w:w="1068"/>
        <w:gridCol w:w="1250"/>
      </w:tblGrid>
      <w:tr w:rsidR="009E4FDE" w:rsidRPr="005A583A" w:rsidDel="00EE475E" w14:paraId="09F8C5B7" w14:textId="1ADBEA57" w:rsidTr="00443062">
        <w:trPr>
          <w:trHeight w:val="288"/>
          <w:jc w:val="center"/>
          <w:del w:id="4384" w:author="Roberts, Julie" w:date="2022-03-24T15:37:00Z"/>
        </w:trPr>
        <w:tc>
          <w:tcPr>
            <w:tcW w:w="1062"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111F2BB" w14:textId="44FB9742" w:rsidR="009E4FDE" w:rsidRPr="005A583A" w:rsidDel="00EE475E" w:rsidRDefault="009E4FDE" w:rsidP="00C053A5">
            <w:pPr>
              <w:spacing w:line="240" w:lineRule="auto"/>
              <w:ind w:right="90"/>
              <w:jc w:val="center"/>
              <w:rPr>
                <w:del w:id="4385" w:author="Roberts, Julie" w:date="2022-03-24T15:37:00Z"/>
                <w:rFonts w:eastAsia="Times New Roman"/>
                <w:b/>
                <w:bCs/>
                <w:color w:val="000000"/>
                <w:sz w:val="18"/>
                <w:szCs w:val="20"/>
              </w:rPr>
            </w:pPr>
            <w:del w:id="4386" w:author="Roberts, Julie" w:date="2022-03-24T15:37:00Z">
              <w:r w:rsidRPr="005A583A" w:rsidDel="00EE475E">
                <w:rPr>
                  <w:rFonts w:eastAsia="Times New Roman"/>
                  <w:b/>
                  <w:bCs/>
                  <w:color w:val="000000"/>
                  <w:sz w:val="18"/>
                  <w:szCs w:val="20"/>
                </w:rPr>
                <w:delText> </w:delText>
              </w:r>
            </w:del>
          </w:p>
        </w:tc>
        <w:tc>
          <w:tcPr>
            <w:tcW w:w="818"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899D589" w14:textId="02E69BAB" w:rsidR="009E4FDE" w:rsidRPr="005A583A" w:rsidDel="00EE475E" w:rsidRDefault="009E4FDE" w:rsidP="00C053A5">
            <w:pPr>
              <w:spacing w:line="240" w:lineRule="auto"/>
              <w:ind w:right="90"/>
              <w:jc w:val="center"/>
              <w:rPr>
                <w:del w:id="4387" w:author="Roberts, Julie" w:date="2022-03-24T15:37:00Z"/>
                <w:rFonts w:eastAsia="Times New Roman"/>
                <w:b/>
                <w:bCs/>
                <w:color w:val="000000"/>
                <w:sz w:val="18"/>
                <w:szCs w:val="20"/>
              </w:rPr>
            </w:pPr>
            <w:del w:id="4388" w:author="Roberts, Julie" w:date="2022-03-24T15:37:00Z">
              <w:r w:rsidRPr="005A583A" w:rsidDel="00EE475E">
                <w:rPr>
                  <w:rFonts w:eastAsia="Times New Roman"/>
                  <w:b/>
                  <w:bCs/>
                  <w:color w:val="000000"/>
                  <w:sz w:val="18"/>
                  <w:szCs w:val="20"/>
                </w:rPr>
                <w:delText>Jan</w:delText>
              </w:r>
            </w:del>
          </w:p>
        </w:tc>
        <w:tc>
          <w:tcPr>
            <w:tcW w:w="81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0A1CE4B" w14:textId="63EE96AE" w:rsidR="009E4FDE" w:rsidRPr="005A583A" w:rsidDel="00EE475E" w:rsidRDefault="009E4FDE" w:rsidP="00C053A5">
            <w:pPr>
              <w:spacing w:line="240" w:lineRule="auto"/>
              <w:ind w:right="90"/>
              <w:jc w:val="center"/>
              <w:rPr>
                <w:del w:id="4389" w:author="Roberts, Julie" w:date="2022-03-24T15:37:00Z"/>
                <w:rFonts w:eastAsia="Times New Roman"/>
                <w:b/>
                <w:bCs/>
                <w:color w:val="000000"/>
                <w:sz w:val="18"/>
                <w:szCs w:val="20"/>
              </w:rPr>
            </w:pPr>
            <w:del w:id="4390" w:author="Roberts, Julie" w:date="2022-03-24T15:37:00Z">
              <w:r w:rsidRPr="005A583A" w:rsidDel="00EE475E">
                <w:rPr>
                  <w:rFonts w:eastAsia="Times New Roman"/>
                  <w:b/>
                  <w:bCs/>
                  <w:color w:val="000000"/>
                  <w:sz w:val="18"/>
                  <w:szCs w:val="20"/>
                </w:rPr>
                <w:delText>Feb</w:delText>
              </w:r>
            </w:del>
          </w:p>
        </w:tc>
        <w:tc>
          <w:tcPr>
            <w:tcW w:w="844"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A74182C" w14:textId="53178DD1" w:rsidR="009E4FDE" w:rsidRPr="005A583A" w:rsidDel="00EE475E" w:rsidRDefault="009E4FDE" w:rsidP="00C053A5">
            <w:pPr>
              <w:spacing w:line="240" w:lineRule="auto"/>
              <w:ind w:right="90"/>
              <w:jc w:val="center"/>
              <w:rPr>
                <w:del w:id="4391" w:author="Roberts, Julie" w:date="2022-03-24T15:37:00Z"/>
                <w:rFonts w:eastAsia="Times New Roman"/>
                <w:b/>
                <w:bCs/>
                <w:color w:val="000000"/>
                <w:sz w:val="18"/>
                <w:szCs w:val="20"/>
              </w:rPr>
            </w:pPr>
            <w:del w:id="4392" w:author="Roberts, Julie" w:date="2022-03-24T15:37:00Z">
              <w:r w:rsidRPr="005A583A" w:rsidDel="00EE475E">
                <w:rPr>
                  <w:rFonts w:eastAsia="Times New Roman"/>
                  <w:b/>
                  <w:bCs/>
                  <w:color w:val="000000"/>
                  <w:sz w:val="18"/>
                  <w:szCs w:val="20"/>
                </w:rPr>
                <w:delText>March</w:delText>
              </w:r>
            </w:del>
          </w:p>
        </w:tc>
        <w:tc>
          <w:tcPr>
            <w:tcW w:w="996"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2D00C74" w14:textId="49A87E64" w:rsidR="009E4FDE" w:rsidRPr="005A583A" w:rsidDel="00EE475E" w:rsidRDefault="009E4FDE" w:rsidP="00C053A5">
            <w:pPr>
              <w:spacing w:line="240" w:lineRule="auto"/>
              <w:ind w:right="90"/>
              <w:jc w:val="center"/>
              <w:rPr>
                <w:del w:id="4393" w:author="Roberts, Julie" w:date="2022-03-24T15:37:00Z"/>
                <w:rFonts w:eastAsia="Times New Roman"/>
                <w:b/>
                <w:bCs/>
                <w:color w:val="000000"/>
                <w:sz w:val="18"/>
                <w:szCs w:val="20"/>
              </w:rPr>
            </w:pPr>
            <w:del w:id="4394" w:author="Roberts, Julie" w:date="2022-03-24T15:37:00Z">
              <w:r w:rsidRPr="005A583A" w:rsidDel="00EE475E">
                <w:rPr>
                  <w:rFonts w:eastAsia="Times New Roman"/>
                  <w:b/>
                  <w:bCs/>
                  <w:color w:val="000000"/>
                  <w:sz w:val="18"/>
                  <w:szCs w:val="20"/>
                </w:rPr>
                <w:delText>April</w:delText>
              </w:r>
            </w:del>
          </w:p>
        </w:tc>
        <w:tc>
          <w:tcPr>
            <w:tcW w:w="996"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27A8806" w14:textId="600598A5" w:rsidR="009E4FDE" w:rsidRPr="005A583A" w:rsidDel="00EE475E" w:rsidRDefault="009E4FDE" w:rsidP="00C053A5">
            <w:pPr>
              <w:spacing w:line="240" w:lineRule="auto"/>
              <w:ind w:right="90"/>
              <w:jc w:val="center"/>
              <w:rPr>
                <w:del w:id="4395" w:author="Roberts, Julie" w:date="2022-03-24T15:37:00Z"/>
                <w:rFonts w:eastAsia="Times New Roman"/>
                <w:b/>
                <w:bCs/>
                <w:color w:val="000000"/>
                <w:sz w:val="18"/>
                <w:szCs w:val="20"/>
              </w:rPr>
            </w:pPr>
            <w:del w:id="4396" w:author="Roberts, Julie" w:date="2022-03-24T15:37:00Z">
              <w:r w:rsidRPr="005A583A" w:rsidDel="00EE475E">
                <w:rPr>
                  <w:rFonts w:eastAsia="Times New Roman"/>
                  <w:b/>
                  <w:bCs/>
                  <w:color w:val="000000"/>
                  <w:sz w:val="18"/>
                  <w:szCs w:val="20"/>
                </w:rPr>
                <w:delText>May</w:delText>
              </w:r>
            </w:del>
          </w:p>
        </w:tc>
        <w:tc>
          <w:tcPr>
            <w:tcW w:w="954"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1C10567" w14:textId="51BDD55F" w:rsidR="009E4FDE" w:rsidRPr="005A583A" w:rsidDel="00EE475E" w:rsidRDefault="009E4FDE" w:rsidP="00C053A5">
            <w:pPr>
              <w:spacing w:line="240" w:lineRule="auto"/>
              <w:ind w:right="90"/>
              <w:jc w:val="center"/>
              <w:rPr>
                <w:del w:id="4397" w:author="Roberts, Julie" w:date="2022-03-24T15:37:00Z"/>
                <w:rFonts w:eastAsia="Times New Roman"/>
                <w:b/>
                <w:bCs/>
                <w:color w:val="000000"/>
                <w:sz w:val="18"/>
                <w:szCs w:val="20"/>
              </w:rPr>
            </w:pPr>
            <w:del w:id="4398" w:author="Roberts, Julie" w:date="2022-03-24T15:37:00Z">
              <w:r w:rsidRPr="005A583A" w:rsidDel="00EE475E">
                <w:rPr>
                  <w:rFonts w:eastAsia="Times New Roman"/>
                  <w:b/>
                  <w:bCs/>
                  <w:color w:val="000000"/>
                  <w:sz w:val="18"/>
                  <w:szCs w:val="20"/>
                </w:rPr>
                <w:delText>June</w:delText>
              </w:r>
            </w:del>
          </w:p>
        </w:tc>
        <w:tc>
          <w:tcPr>
            <w:tcW w:w="996"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4F9153C" w14:textId="7AAF78C5" w:rsidR="009E4FDE" w:rsidRPr="005A583A" w:rsidDel="00EE475E" w:rsidRDefault="009E4FDE" w:rsidP="00C053A5">
            <w:pPr>
              <w:spacing w:line="240" w:lineRule="auto"/>
              <w:ind w:right="90"/>
              <w:jc w:val="center"/>
              <w:rPr>
                <w:del w:id="4399" w:author="Roberts, Julie" w:date="2022-03-24T15:37:00Z"/>
                <w:rFonts w:eastAsia="Times New Roman"/>
                <w:b/>
                <w:bCs/>
                <w:color w:val="000000"/>
                <w:sz w:val="18"/>
                <w:szCs w:val="20"/>
              </w:rPr>
            </w:pPr>
            <w:del w:id="4400" w:author="Roberts, Julie" w:date="2022-03-24T15:37:00Z">
              <w:r w:rsidRPr="005A583A" w:rsidDel="00EE475E">
                <w:rPr>
                  <w:rFonts w:eastAsia="Times New Roman"/>
                  <w:b/>
                  <w:bCs/>
                  <w:color w:val="000000"/>
                  <w:sz w:val="18"/>
                  <w:szCs w:val="20"/>
                </w:rPr>
                <w:delText>July</w:delText>
              </w:r>
            </w:del>
          </w:p>
        </w:tc>
        <w:tc>
          <w:tcPr>
            <w:tcW w:w="1016"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2B09051" w14:textId="38B926E9" w:rsidR="009E4FDE" w:rsidRPr="005A583A" w:rsidDel="00EE475E" w:rsidRDefault="009E4FDE" w:rsidP="00C053A5">
            <w:pPr>
              <w:spacing w:line="240" w:lineRule="auto"/>
              <w:ind w:right="90"/>
              <w:jc w:val="center"/>
              <w:rPr>
                <w:del w:id="4401" w:author="Roberts, Julie" w:date="2022-03-24T15:37:00Z"/>
                <w:rFonts w:eastAsia="Times New Roman"/>
                <w:b/>
                <w:bCs/>
                <w:color w:val="000000"/>
                <w:sz w:val="18"/>
                <w:szCs w:val="20"/>
              </w:rPr>
            </w:pPr>
            <w:del w:id="4402" w:author="Roberts, Julie" w:date="2022-03-24T15:37:00Z">
              <w:r w:rsidRPr="005A583A" w:rsidDel="00EE475E">
                <w:rPr>
                  <w:rFonts w:eastAsia="Times New Roman"/>
                  <w:b/>
                  <w:bCs/>
                  <w:color w:val="000000"/>
                  <w:sz w:val="18"/>
                  <w:szCs w:val="20"/>
                </w:rPr>
                <w:delText>Aug</w:delText>
              </w:r>
            </w:del>
          </w:p>
        </w:tc>
        <w:tc>
          <w:tcPr>
            <w:tcW w:w="1016" w:type="dxa"/>
            <w:vMerge w:val="restart"/>
            <w:tcBorders>
              <w:top w:val="single" w:sz="8" w:space="0" w:color="000000"/>
              <w:left w:val="single" w:sz="8" w:space="0" w:color="000000"/>
              <w:bottom w:val="nil"/>
              <w:right w:val="single" w:sz="8" w:space="0" w:color="000000"/>
            </w:tcBorders>
            <w:shd w:val="clear" w:color="auto" w:fill="auto"/>
            <w:vAlign w:val="center"/>
            <w:hideMark/>
          </w:tcPr>
          <w:p w14:paraId="1A9D2E19" w14:textId="32169089" w:rsidR="009E4FDE" w:rsidRPr="005A583A" w:rsidDel="00EE475E" w:rsidRDefault="009E4FDE" w:rsidP="00C053A5">
            <w:pPr>
              <w:spacing w:line="240" w:lineRule="auto"/>
              <w:ind w:right="90"/>
              <w:jc w:val="center"/>
              <w:rPr>
                <w:del w:id="4403" w:author="Roberts, Julie" w:date="2022-03-24T15:37:00Z"/>
                <w:rFonts w:eastAsia="Times New Roman"/>
                <w:b/>
                <w:bCs/>
                <w:color w:val="000000"/>
                <w:sz w:val="18"/>
                <w:szCs w:val="20"/>
              </w:rPr>
            </w:pPr>
            <w:del w:id="4404" w:author="Roberts, Julie" w:date="2022-03-24T15:37:00Z">
              <w:r w:rsidRPr="005A583A" w:rsidDel="00EE475E">
                <w:rPr>
                  <w:rFonts w:eastAsia="Times New Roman"/>
                  <w:b/>
                  <w:bCs/>
                  <w:color w:val="000000"/>
                  <w:sz w:val="18"/>
                  <w:szCs w:val="20"/>
                </w:rPr>
                <w:delText>Sep</w:delText>
              </w:r>
            </w:del>
          </w:p>
        </w:tc>
        <w:tc>
          <w:tcPr>
            <w:tcW w:w="1016" w:type="dxa"/>
            <w:vMerge w:val="restart"/>
            <w:tcBorders>
              <w:top w:val="single" w:sz="8" w:space="0" w:color="000000"/>
              <w:left w:val="single" w:sz="8" w:space="0" w:color="000000"/>
              <w:bottom w:val="nil"/>
              <w:right w:val="single" w:sz="8" w:space="0" w:color="000000"/>
            </w:tcBorders>
            <w:shd w:val="clear" w:color="auto" w:fill="auto"/>
            <w:vAlign w:val="center"/>
            <w:hideMark/>
          </w:tcPr>
          <w:p w14:paraId="1AFE312D" w14:textId="26B3B415" w:rsidR="009E4FDE" w:rsidRPr="005A583A" w:rsidDel="00EE475E" w:rsidRDefault="009E4FDE" w:rsidP="00C053A5">
            <w:pPr>
              <w:spacing w:line="240" w:lineRule="auto"/>
              <w:ind w:right="90"/>
              <w:jc w:val="center"/>
              <w:rPr>
                <w:del w:id="4405" w:author="Roberts, Julie" w:date="2022-03-24T15:37:00Z"/>
                <w:rFonts w:eastAsia="Times New Roman"/>
                <w:b/>
                <w:bCs/>
                <w:color w:val="000000"/>
                <w:sz w:val="18"/>
                <w:szCs w:val="20"/>
              </w:rPr>
            </w:pPr>
            <w:del w:id="4406" w:author="Roberts, Julie" w:date="2022-03-24T15:37:00Z">
              <w:r w:rsidRPr="005A583A" w:rsidDel="00EE475E">
                <w:rPr>
                  <w:rFonts w:eastAsia="Times New Roman"/>
                  <w:b/>
                  <w:bCs/>
                  <w:color w:val="000000"/>
                  <w:sz w:val="18"/>
                  <w:szCs w:val="20"/>
                </w:rPr>
                <w:delText>Oct</w:delText>
              </w:r>
            </w:del>
          </w:p>
        </w:tc>
        <w:tc>
          <w:tcPr>
            <w:tcW w:w="1068" w:type="dxa"/>
            <w:vMerge w:val="restart"/>
            <w:tcBorders>
              <w:top w:val="single" w:sz="8" w:space="0" w:color="000000"/>
              <w:left w:val="single" w:sz="8" w:space="0" w:color="000000"/>
              <w:bottom w:val="nil"/>
              <w:right w:val="single" w:sz="8" w:space="0" w:color="000000"/>
            </w:tcBorders>
            <w:shd w:val="clear" w:color="auto" w:fill="auto"/>
            <w:vAlign w:val="center"/>
            <w:hideMark/>
          </w:tcPr>
          <w:p w14:paraId="24B158C0" w14:textId="57105B13" w:rsidR="009E4FDE" w:rsidRPr="005A583A" w:rsidDel="00EE475E" w:rsidRDefault="009E4FDE" w:rsidP="00C053A5">
            <w:pPr>
              <w:spacing w:line="240" w:lineRule="auto"/>
              <w:ind w:right="90"/>
              <w:jc w:val="center"/>
              <w:rPr>
                <w:del w:id="4407" w:author="Roberts, Julie" w:date="2022-03-24T15:37:00Z"/>
                <w:rFonts w:eastAsia="Times New Roman"/>
                <w:b/>
                <w:bCs/>
                <w:color w:val="000000"/>
                <w:sz w:val="18"/>
                <w:szCs w:val="20"/>
              </w:rPr>
            </w:pPr>
            <w:del w:id="4408" w:author="Roberts, Julie" w:date="2022-03-24T15:37:00Z">
              <w:r w:rsidRPr="005A583A" w:rsidDel="00EE475E">
                <w:rPr>
                  <w:rFonts w:eastAsia="Times New Roman"/>
                  <w:b/>
                  <w:bCs/>
                  <w:color w:val="000000"/>
                  <w:sz w:val="18"/>
                  <w:szCs w:val="20"/>
                </w:rPr>
                <w:delText>Nov</w:delText>
              </w:r>
            </w:del>
          </w:p>
        </w:tc>
        <w:tc>
          <w:tcPr>
            <w:tcW w:w="1250" w:type="dxa"/>
            <w:vMerge w:val="restart"/>
            <w:tcBorders>
              <w:top w:val="single" w:sz="8" w:space="0" w:color="000000"/>
              <w:left w:val="single" w:sz="8" w:space="0" w:color="000000"/>
              <w:bottom w:val="nil"/>
              <w:right w:val="single" w:sz="8" w:space="0" w:color="000000"/>
            </w:tcBorders>
            <w:shd w:val="clear" w:color="auto" w:fill="auto"/>
            <w:vAlign w:val="center"/>
            <w:hideMark/>
          </w:tcPr>
          <w:p w14:paraId="42A68994" w14:textId="2982D2C0" w:rsidR="009E4FDE" w:rsidRPr="005A583A" w:rsidDel="00EE475E" w:rsidRDefault="009E4FDE" w:rsidP="00C053A5">
            <w:pPr>
              <w:spacing w:line="240" w:lineRule="auto"/>
              <w:ind w:right="90"/>
              <w:jc w:val="center"/>
              <w:rPr>
                <w:del w:id="4409" w:author="Roberts, Julie" w:date="2022-03-24T15:37:00Z"/>
                <w:rFonts w:eastAsia="Times New Roman"/>
                <w:b/>
                <w:bCs/>
                <w:color w:val="000000"/>
                <w:sz w:val="18"/>
                <w:szCs w:val="20"/>
              </w:rPr>
            </w:pPr>
            <w:del w:id="4410" w:author="Roberts, Julie" w:date="2022-03-24T15:37:00Z">
              <w:r w:rsidRPr="005A583A" w:rsidDel="00EE475E">
                <w:rPr>
                  <w:rFonts w:eastAsia="Times New Roman"/>
                  <w:b/>
                  <w:bCs/>
                  <w:color w:val="000000"/>
                  <w:sz w:val="18"/>
                  <w:szCs w:val="20"/>
                </w:rPr>
                <w:delText>Dec</w:delText>
              </w:r>
            </w:del>
          </w:p>
        </w:tc>
      </w:tr>
      <w:tr w:rsidR="009E4FDE" w:rsidRPr="005A583A" w:rsidDel="00EE475E" w14:paraId="4CE016B8" w14:textId="32C99338" w:rsidTr="00443062">
        <w:trPr>
          <w:trHeight w:val="570"/>
          <w:jc w:val="center"/>
          <w:del w:id="4411" w:author="Roberts, Julie" w:date="2022-03-24T15:37:00Z"/>
        </w:trPr>
        <w:tc>
          <w:tcPr>
            <w:tcW w:w="1062" w:type="dxa"/>
            <w:vMerge/>
            <w:tcBorders>
              <w:top w:val="single" w:sz="8" w:space="0" w:color="000000"/>
              <w:left w:val="single" w:sz="8" w:space="0" w:color="000000"/>
              <w:bottom w:val="single" w:sz="8" w:space="0" w:color="000000"/>
              <w:right w:val="single" w:sz="8" w:space="0" w:color="000000"/>
            </w:tcBorders>
            <w:vAlign w:val="center"/>
            <w:hideMark/>
          </w:tcPr>
          <w:p w14:paraId="27C5B3E1" w14:textId="01B9D63D" w:rsidR="009E4FDE" w:rsidRPr="005A583A" w:rsidDel="00EE475E" w:rsidRDefault="009E4FDE" w:rsidP="00C053A5">
            <w:pPr>
              <w:spacing w:line="240" w:lineRule="auto"/>
              <w:ind w:right="90"/>
              <w:rPr>
                <w:del w:id="4412" w:author="Roberts, Julie" w:date="2022-03-24T15:37:00Z"/>
                <w:rFonts w:eastAsia="Times New Roman"/>
                <w:b/>
                <w:bCs/>
                <w:color w:val="000000"/>
                <w:sz w:val="18"/>
                <w:szCs w:val="20"/>
              </w:rPr>
            </w:pPr>
          </w:p>
        </w:tc>
        <w:tc>
          <w:tcPr>
            <w:tcW w:w="818" w:type="dxa"/>
            <w:vMerge/>
            <w:tcBorders>
              <w:top w:val="single" w:sz="8" w:space="0" w:color="000000"/>
              <w:left w:val="single" w:sz="8" w:space="0" w:color="000000"/>
              <w:bottom w:val="single" w:sz="8" w:space="0" w:color="000000"/>
              <w:right w:val="single" w:sz="8" w:space="0" w:color="000000"/>
            </w:tcBorders>
            <w:vAlign w:val="center"/>
            <w:hideMark/>
          </w:tcPr>
          <w:p w14:paraId="669293A1" w14:textId="515C9257" w:rsidR="009E4FDE" w:rsidRPr="005A583A" w:rsidDel="00EE475E" w:rsidRDefault="009E4FDE" w:rsidP="00C053A5">
            <w:pPr>
              <w:spacing w:line="240" w:lineRule="auto"/>
              <w:ind w:right="90"/>
              <w:rPr>
                <w:del w:id="4413" w:author="Roberts, Julie" w:date="2022-03-24T15:37:00Z"/>
                <w:rFonts w:eastAsia="Times New Roman"/>
                <w:b/>
                <w:bCs/>
                <w:color w:val="000000"/>
                <w:sz w:val="18"/>
                <w:szCs w:val="20"/>
              </w:rPr>
            </w:pPr>
          </w:p>
        </w:tc>
        <w:tc>
          <w:tcPr>
            <w:tcW w:w="810" w:type="dxa"/>
            <w:vMerge/>
            <w:tcBorders>
              <w:top w:val="single" w:sz="8" w:space="0" w:color="000000"/>
              <w:left w:val="single" w:sz="8" w:space="0" w:color="000000"/>
              <w:bottom w:val="single" w:sz="8" w:space="0" w:color="000000"/>
              <w:right w:val="single" w:sz="8" w:space="0" w:color="000000"/>
            </w:tcBorders>
            <w:vAlign w:val="center"/>
            <w:hideMark/>
          </w:tcPr>
          <w:p w14:paraId="20367FFA" w14:textId="6766E594" w:rsidR="009E4FDE" w:rsidRPr="005A583A" w:rsidDel="00EE475E" w:rsidRDefault="009E4FDE" w:rsidP="00C053A5">
            <w:pPr>
              <w:spacing w:line="240" w:lineRule="auto"/>
              <w:ind w:right="90"/>
              <w:rPr>
                <w:del w:id="4414" w:author="Roberts, Julie" w:date="2022-03-24T15:37:00Z"/>
                <w:rFonts w:eastAsia="Times New Roman"/>
                <w:b/>
                <w:bCs/>
                <w:color w:val="000000"/>
                <w:sz w:val="18"/>
                <w:szCs w:val="20"/>
              </w:rPr>
            </w:pPr>
          </w:p>
        </w:tc>
        <w:tc>
          <w:tcPr>
            <w:tcW w:w="844" w:type="dxa"/>
            <w:vMerge/>
            <w:tcBorders>
              <w:top w:val="single" w:sz="8" w:space="0" w:color="000000"/>
              <w:left w:val="single" w:sz="8" w:space="0" w:color="000000"/>
              <w:bottom w:val="single" w:sz="8" w:space="0" w:color="000000"/>
              <w:right w:val="single" w:sz="8" w:space="0" w:color="000000"/>
            </w:tcBorders>
            <w:vAlign w:val="center"/>
            <w:hideMark/>
          </w:tcPr>
          <w:p w14:paraId="65D8504B" w14:textId="718244AA" w:rsidR="009E4FDE" w:rsidRPr="005A583A" w:rsidDel="00EE475E" w:rsidRDefault="009E4FDE" w:rsidP="00C053A5">
            <w:pPr>
              <w:spacing w:line="240" w:lineRule="auto"/>
              <w:ind w:right="90"/>
              <w:rPr>
                <w:del w:id="4415" w:author="Roberts, Julie" w:date="2022-03-24T15:37:00Z"/>
                <w:rFonts w:eastAsia="Times New Roman"/>
                <w:b/>
                <w:bCs/>
                <w:color w:val="000000"/>
                <w:sz w:val="18"/>
                <w:szCs w:val="20"/>
              </w:rPr>
            </w:pPr>
          </w:p>
        </w:tc>
        <w:tc>
          <w:tcPr>
            <w:tcW w:w="996" w:type="dxa"/>
            <w:vMerge/>
            <w:tcBorders>
              <w:top w:val="single" w:sz="8" w:space="0" w:color="000000"/>
              <w:left w:val="single" w:sz="8" w:space="0" w:color="000000"/>
              <w:bottom w:val="single" w:sz="8" w:space="0" w:color="000000"/>
              <w:right w:val="single" w:sz="8" w:space="0" w:color="000000"/>
            </w:tcBorders>
            <w:vAlign w:val="center"/>
            <w:hideMark/>
          </w:tcPr>
          <w:p w14:paraId="368D291C" w14:textId="2D912F29" w:rsidR="009E4FDE" w:rsidRPr="005A583A" w:rsidDel="00EE475E" w:rsidRDefault="009E4FDE" w:rsidP="00C053A5">
            <w:pPr>
              <w:spacing w:line="240" w:lineRule="auto"/>
              <w:ind w:right="90"/>
              <w:rPr>
                <w:del w:id="4416" w:author="Roberts, Julie" w:date="2022-03-24T15:37:00Z"/>
                <w:rFonts w:eastAsia="Times New Roman"/>
                <w:b/>
                <w:bCs/>
                <w:color w:val="000000"/>
                <w:sz w:val="18"/>
                <w:szCs w:val="20"/>
              </w:rPr>
            </w:pPr>
          </w:p>
        </w:tc>
        <w:tc>
          <w:tcPr>
            <w:tcW w:w="996" w:type="dxa"/>
            <w:vMerge/>
            <w:tcBorders>
              <w:top w:val="single" w:sz="8" w:space="0" w:color="000000"/>
              <w:left w:val="single" w:sz="8" w:space="0" w:color="000000"/>
              <w:bottom w:val="single" w:sz="8" w:space="0" w:color="000000"/>
              <w:right w:val="single" w:sz="8" w:space="0" w:color="000000"/>
            </w:tcBorders>
            <w:vAlign w:val="center"/>
            <w:hideMark/>
          </w:tcPr>
          <w:p w14:paraId="606EE52C" w14:textId="35CB060C" w:rsidR="009E4FDE" w:rsidRPr="005A583A" w:rsidDel="00EE475E" w:rsidRDefault="009E4FDE" w:rsidP="00C053A5">
            <w:pPr>
              <w:spacing w:line="240" w:lineRule="auto"/>
              <w:ind w:right="90"/>
              <w:rPr>
                <w:del w:id="4417" w:author="Roberts, Julie" w:date="2022-03-24T15:37:00Z"/>
                <w:rFonts w:eastAsia="Times New Roman"/>
                <w:b/>
                <w:bCs/>
                <w:color w:val="000000"/>
                <w:sz w:val="18"/>
                <w:szCs w:val="20"/>
              </w:rPr>
            </w:pPr>
          </w:p>
        </w:tc>
        <w:tc>
          <w:tcPr>
            <w:tcW w:w="954" w:type="dxa"/>
            <w:vMerge/>
            <w:tcBorders>
              <w:top w:val="single" w:sz="8" w:space="0" w:color="000000"/>
              <w:left w:val="single" w:sz="8" w:space="0" w:color="000000"/>
              <w:bottom w:val="single" w:sz="8" w:space="0" w:color="000000"/>
              <w:right w:val="single" w:sz="8" w:space="0" w:color="000000"/>
            </w:tcBorders>
            <w:vAlign w:val="center"/>
            <w:hideMark/>
          </w:tcPr>
          <w:p w14:paraId="195AA633" w14:textId="48B3BF25" w:rsidR="009E4FDE" w:rsidRPr="005A583A" w:rsidDel="00EE475E" w:rsidRDefault="009E4FDE" w:rsidP="00C053A5">
            <w:pPr>
              <w:spacing w:line="240" w:lineRule="auto"/>
              <w:ind w:right="90"/>
              <w:rPr>
                <w:del w:id="4418" w:author="Roberts, Julie" w:date="2022-03-24T15:37:00Z"/>
                <w:rFonts w:eastAsia="Times New Roman"/>
                <w:b/>
                <w:bCs/>
                <w:color w:val="000000"/>
                <w:sz w:val="18"/>
                <w:szCs w:val="20"/>
              </w:rPr>
            </w:pPr>
          </w:p>
        </w:tc>
        <w:tc>
          <w:tcPr>
            <w:tcW w:w="996" w:type="dxa"/>
            <w:vMerge/>
            <w:tcBorders>
              <w:top w:val="single" w:sz="8" w:space="0" w:color="000000"/>
              <w:left w:val="single" w:sz="8" w:space="0" w:color="000000"/>
              <w:bottom w:val="single" w:sz="8" w:space="0" w:color="000000"/>
              <w:right w:val="single" w:sz="8" w:space="0" w:color="000000"/>
            </w:tcBorders>
            <w:vAlign w:val="center"/>
            <w:hideMark/>
          </w:tcPr>
          <w:p w14:paraId="45A6A481" w14:textId="32B8BE8A" w:rsidR="009E4FDE" w:rsidRPr="005A583A" w:rsidDel="00EE475E" w:rsidRDefault="009E4FDE" w:rsidP="00C053A5">
            <w:pPr>
              <w:spacing w:line="240" w:lineRule="auto"/>
              <w:ind w:right="90"/>
              <w:rPr>
                <w:del w:id="4419" w:author="Roberts, Julie" w:date="2022-03-24T15:37:00Z"/>
                <w:rFonts w:eastAsia="Times New Roman"/>
                <w:b/>
                <w:bCs/>
                <w:color w:val="000000"/>
                <w:sz w:val="18"/>
                <w:szCs w:val="20"/>
              </w:rPr>
            </w:pPr>
          </w:p>
        </w:tc>
        <w:tc>
          <w:tcPr>
            <w:tcW w:w="1016" w:type="dxa"/>
            <w:vMerge/>
            <w:tcBorders>
              <w:top w:val="single" w:sz="8" w:space="0" w:color="000000"/>
              <w:left w:val="single" w:sz="8" w:space="0" w:color="000000"/>
              <w:bottom w:val="single" w:sz="8" w:space="0" w:color="000000"/>
              <w:right w:val="single" w:sz="8" w:space="0" w:color="000000"/>
            </w:tcBorders>
            <w:vAlign w:val="center"/>
            <w:hideMark/>
          </w:tcPr>
          <w:p w14:paraId="2501C8A0" w14:textId="747294A3" w:rsidR="009E4FDE" w:rsidRPr="005A583A" w:rsidDel="00EE475E" w:rsidRDefault="009E4FDE" w:rsidP="00C053A5">
            <w:pPr>
              <w:spacing w:line="240" w:lineRule="auto"/>
              <w:ind w:right="90"/>
              <w:rPr>
                <w:del w:id="4420" w:author="Roberts, Julie" w:date="2022-03-24T15:37:00Z"/>
                <w:rFonts w:eastAsia="Times New Roman"/>
                <w:b/>
                <w:bCs/>
                <w:color w:val="000000"/>
                <w:sz w:val="18"/>
                <w:szCs w:val="20"/>
              </w:rPr>
            </w:pPr>
          </w:p>
        </w:tc>
        <w:tc>
          <w:tcPr>
            <w:tcW w:w="1016" w:type="dxa"/>
            <w:vMerge/>
            <w:tcBorders>
              <w:top w:val="single" w:sz="8" w:space="0" w:color="000000"/>
              <w:left w:val="single" w:sz="8" w:space="0" w:color="000000"/>
              <w:bottom w:val="nil"/>
              <w:right w:val="single" w:sz="8" w:space="0" w:color="000000"/>
            </w:tcBorders>
            <w:vAlign w:val="center"/>
            <w:hideMark/>
          </w:tcPr>
          <w:p w14:paraId="507A5AD8" w14:textId="6ABD2F9E" w:rsidR="009E4FDE" w:rsidRPr="005A583A" w:rsidDel="00EE475E" w:rsidRDefault="009E4FDE" w:rsidP="00C053A5">
            <w:pPr>
              <w:spacing w:line="240" w:lineRule="auto"/>
              <w:ind w:right="90"/>
              <w:rPr>
                <w:del w:id="4421" w:author="Roberts, Julie" w:date="2022-03-24T15:37:00Z"/>
                <w:rFonts w:eastAsia="Times New Roman"/>
                <w:b/>
                <w:bCs/>
                <w:color w:val="000000"/>
                <w:sz w:val="18"/>
                <w:szCs w:val="20"/>
              </w:rPr>
            </w:pPr>
          </w:p>
        </w:tc>
        <w:tc>
          <w:tcPr>
            <w:tcW w:w="1016" w:type="dxa"/>
            <w:vMerge/>
            <w:tcBorders>
              <w:top w:val="single" w:sz="8" w:space="0" w:color="000000"/>
              <w:left w:val="single" w:sz="8" w:space="0" w:color="000000"/>
              <w:bottom w:val="nil"/>
              <w:right w:val="single" w:sz="8" w:space="0" w:color="000000"/>
            </w:tcBorders>
            <w:vAlign w:val="center"/>
            <w:hideMark/>
          </w:tcPr>
          <w:p w14:paraId="00FBFD92" w14:textId="76D8AAB8" w:rsidR="009E4FDE" w:rsidRPr="005A583A" w:rsidDel="00EE475E" w:rsidRDefault="009E4FDE" w:rsidP="00C053A5">
            <w:pPr>
              <w:spacing w:line="240" w:lineRule="auto"/>
              <w:ind w:right="90"/>
              <w:rPr>
                <w:del w:id="4422" w:author="Roberts, Julie" w:date="2022-03-24T15:37:00Z"/>
                <w:rFonts w:eastAsia="Times New Roman"/>
                <w:b/>
                <w:bCs/>
                <w:color w:val="000000"/>
                <w:sz w:val="18"/>
                <w:szCs w:val="20"/>
              </w:rPr>
            </w:pPr>
          </w:p>
        </w:tc>
        <w:tc>
          <w:tcPr>
            <w:tcW w:w="1068" w:type="dxa"/>
            <w:vMerge/>
            <w:tcBorders>
              <w:top w:val="single" w:sz="8" w:space="0" w:color="000000"/>
              <w:left w:val="single" w:sz="8" w:space="0" w:color="000000"/>
              <w:bottom w:val="nil"/>
              <w:right w:val="single" w:sz="8" w:space="0" w:color="000000"/>
            </w:tcBorders>
            <w:vAlign w:val="center"/>
            <w:hideMark/>
          </w:tcPr>
          <w:p w14:paraId="5E3B6922" w14:textId="711A4B61" w:rsidR="009E4FDE" w:rsidRPr="005A583A" w:rsidDel="00EE475E" w:rsidRDefault="009E4FDE" w:rsidP="00C053A5">
            <w:pPr>
              <w:spacing w:line="240" w:lineRule="auto"/>
              <w:ind w:right="90"/>
              <w:rPr>
                <w:del w:id="4423" w:author="Roberts, Julie" w:date="2022-03-24T15:37:00Z"/>
                <w:rFonts w:eastAsia="Times New Roman"/>
                <w:b/>
                <w:bCs/>
                <w:color w:val="000000"/>
                <w:sz w:val="18"/>
                <w:szCs w:val="20"/>
              </w:rPr>
            </w:pPr>
          </w:p>
        </w:tc>
        <w:tc>
          <w:tcPr>
            <w:tcW w:w="1250" w:type="dxa"/>
            <w:vMerge/>
            <w:tcBorders>
              <w:top w:val="single" w:sz="8" w:space="0" w:color="000000"/>
              <w:left w:val="single" w:sz="8" w:space="0" w:color="000000"/>
              <w:bottom w:val="nil"/>
              <w:right w:val="single" w:sz="8" w:space="0" w:color="000000"/>
            </w:tcBorders>
            <w:vAlign w:val="center"/>
            <w:hideMark/>
          </w:tcPr>
          <w:p w14:paraId="283D25CE" w14:textId="18CAAFDE" w:rsidR="009E4FDE" w:rsidRPr="005A583A" w:rsidDel="00EE475E" w:rsidRDefault="009E4FDE" w:rsidP="00C053A5">
            <w:pPr>
              <w:spacing w:line="240" w:lineRule="auto"/>
              <w:ind w:right="90"/>
              <w:rPr>
                <w:del w:id="4424" w:author="Roberts, Julie" w:date="2022-03-24T15:37:00Z"/>
                <w:rFonts w:eastAsia="Times New Roman"/>
                <w:b/>
                <w:bCs/>
                <w:color w:val="000000"/>
                <w:sz w:val="18"/>
                <w:szCs w:val="20"/>
              </w:rPr>
            </w:pPr>
          </w:p>
        </w:tc>
      </w:tr>
      <w:tr w:rsidR="009E4FDE" w:rsidRPr="005A583A" w:rsidDel="00EE475E" w14:paraId="270C2AB9" w14:textId="2846544A" w:rsidTr="00443062">
        <w:trPr>
          <w:trHeight w:val="288"/>
          <w:jc w:val="center"/>
          <w:del w:id="4425" w:author="Roberts, Julie" w:date="2022-03-24T15:37:00Z"/>
        </w:trPr>
        <w:tc>
          <w:tcPr>
            <w:tcW w:w="1062" w:type="dxa"/>
            <w:tcBorders>
              <w:top w:val="nil"/>
              <w:left w:val="single" w:sz="8" w:space="0" w:color="000000"/>
              <w:bottom w:val="nil"/>
              <w:right w:val="single" w:sz="8" w:space="0" w:color="000000"/>
            </w:tcBorders>
            <w:shd w:val="clear" w:color="auto" w:fill="auto"/>
            <w:vAlign w:val="center"/>
            <w:hideMark/>
          </w:tcPr>
          <w:p w14:paraId="4BD4643D" w14:textId="7A218E54" w:rsidR="009E4FDE" w:rsidRPr="005A583A" w:rsidDel="00EE475E" w:rsidRDefault="009E4FDE" w:rsidP="00C053A5">
            <w:pPr>
              <w:spacing w:line="240" w:lineRule="auto"/>
              <w:ind w:right="90"/>
              <w:jc w:val="both"/>
              <w:rPr>
                <w:del w:id="4426" w:author="Roberts, Julie" w:date="2022-03-24T15:37:00Z"/>
                <w:rFonts w:eastAsia="Times New Roman"/>
                <w:color w:val="000000"/>
                <w:sz w:val="18"/>
                <w:szCs w:val="20"/>
              </w:rPr>
            </w:pPr>
            <w:del w:id="4427" w:author="Roberts, Julie" w:date="2022-03-24T15:37:00Z">
              <w:r w:rsidRPr="005A583A" w:rsidDel="00EE475E">
                <w:rPr>
                  <w:rFonts w:eastAsia="Times New Roman"/>
                  <w:color w:val="000000"/>
                  <w:sz w:val="18"/>
                  <w:szCs w:val="20"/>
                </w:rPr>
                <w:delText>CA* Avg</w:delText>
              </w:r>
            </w:del>
          </w:p>
        </w:tc>
        <w:tc>
          <w:tcPr>
            <w:tcW w:w="81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E16585F" w14:textId="745E1530" w:rsidR="009E4FDE" w:rsidRPr="005A583A" w:rsidDel="00EE475E" w:rsidRDefault="009E4FDE" w:rsidP="00C053A5">
            <w:pPr>
              <w:spacing w:line="240" w:lineRule="auto"/>
              <w:ind w:right="90"/>
              <w:jc w:val="center"/>
              <w:rPr>
                <w:del w:id="4428" w:author="Roberts, Julie" w:date="2022-03-24T15:37:00Z"/>
                <w:rFonts w:eastAsia="Times New Roman"/>
                <w:color w:val="000000"/>
                <w:sz w:val="18"/>
                <w:szCs w:val="20"/>
              </w:rPr>
            </w:pPr>
            <w:del w:id="4429" w:author="Roberts, Julie" w:date="2022-03-24T15:37:00Z">
              <w:r w:rsidRPr="005A583A" w:rsidDel="00EE475E">
                <w:rPr>
                  <w:rFonts w:eastAsia="Times New Roman"/>
                  <w:color w:val="000000"/>
                  <w:sz w:val="18"/>
                  <w:szCs w:val="20"/>
                </w:rPr>
                <w:delText>N/A</w:delText>
              </w:r>
            </w:del>
          </w:p>
        </w:tc>
        <w:tc>
          <w:tcPr>
            <w:tcW w:w="81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A48F0AE" w14:textId="585FC933" w:rsidR="009E4FDE" w:rsidRPr="005A583A" w:rsidDel="00EE475E" w:rsidRDefault="009E4FDE" w:rsidP="00C053A5">
            <w:pPr>
              <w:spacing w:line="240" w:lineRule="auto"/>
              <w:ind w:right="90"/>
              <w:jc w:val="center"/>
              <w:rPr>
                <w:del w:id="4430" w:author="Roberts, Julie" w:date="2022-03-24T15:37:00Z"/>
                <w:rFonts w:eastAsia="Times New Roman"/>
                <w:color w:val="000000"/>
                <w:sz w:val="18"/>
                <w:szCs w:val="20"/>
              </w:rPr>
            </w:pPr>
            <w:del w:id="4431" w:author="Roberts, Julie" w:date="2022-03-24T15:37:00Z">
              <w:r w:rsidRPr="005A583A" w:rsidDel="00EE475E">
                <w:rPr>
                  <w:rFonts w:eastAsia="Times New Roman"/>
                  <w:color w:val="000000"/>
                  <w:sz w:val="18"/>
                  <w:szCs w:val="20"/>
                </w:rPr>
                <w:delText>N/A</w:delText>
              </w:r>
            </w:del>
          </w:p>
        </w:tc>
        <w:tc>
          <w:tcPr>
            <w:tcW w:w="844"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B461794" w14:textId="6DB67F9E" w:rsidR="009E4FDE" w:rsidRPr="005A583A" w:rsidDel="00EE475E" w:rsidRDefault="009E4FDE" w:rsidP="00C053A5">
            <w:pPr>
              <w:spacing w:line="240" w:lineRule="auto"/>
              <w:ind w:right="90"/>
              <w:jc w:val="center"/>
              <w:rPr>
                <w:del w:id="4432" w:author="Roberts, Julie" w:date="2022-03-24T15:37:00Z"/>
                <w:rFonts w:eastAsia="Times New Roman"/>
                <w:color w:val="000000"/>
                <w:sz w:val="18"/>
                <w:szCs w:val="20"/>
              </w:rPr>
            </w:pPr>
            <w:del w:id="4433" w:author="Roberts, Julie" w:date="2022-03-24T15:37:00Z">
              <w:r w:rsidRPr="005A583A" w:rsidDel="00EE475E">
                <w:rPr>
                  <w:rFonts w:eastAsia="Times New Roman"/>
                  <w:color w:val="000000"/>
                  <w:sz w:val="18"/>
                  <w:szCs w:val="20"/>
                </w:rPr>
                <w:delText>N/A</w:delText>
              </w:r>
            </w:del>
          </w:p>
        </w:tc>
        <w:tc>
          <w:tcPr>
            <w:tcW w:w="99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B0376D5" w14:textId="0D4AC54A" w:rsidR="009E4FDE" w:rsidRPr="005A583A" w:rsidDel="00EE475E" w:rsidRDefault="009E4FDE" w:rsidP="00C053A5">
            <w:pPr>
              <w:spacing w:line="240" w:lineRule="auto"/>
              <w:ind w:right="90"/>
              <w:jc w:val="center"/>
              <w:rPr>
                <w:del w:id="4434" w:author="Roberts, Julie" w:date="2022-03-24T15:37:00Z"/>
                <w:rFonts w:eastAsia="Times New Roman"/>
                <w:color w:val="000000"/>
                <w:sz w:val="18"/>
                <w:szCs w:val="20"/>
              </w:rPr>
            </w:pPr>
            <w:del w:id="4435" w:author="Roberts, Julie" w:date="2022-03-24T15:37:00Z">
              <w:r w:rsidRPr="005A583A" w:rsidDel="00EE475E">
                <w:rPr>
                  <w:rFonts w:eastAsia="Times New Roman"/>
                  <w:color w:val="000000"/>
                  <w:sz w:val="18"/>
                  <w:szCs w:val="20"/>
                </w:rPr>
                <w:delText>N/A</w:delText>
              </w:r>
            </w:del>
          </w:p>
        </w:tc>
        <w:tc>
          <w:tcPr>
            <w:tcW w:w="99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EF2C310" w14:textId="087F6926" w:rsidR="009E4FDE" w:rsidRPr="005A583A" w:rsidDel="00EE475E" w:rsidRDefault="009E4FDE" w:rsidP="00C053A5">
            <w:pPr>
              <w:spacing w:line="240" w:lineRule="auto"/>
              <w:ind w:right="90"/>
              <w:jc w:val="center"/>
              <w:rPr>
                <w:del w:id="4436" w:author="Roberts, Julie" w:date="2022-03-24T15:37:00Z"/>
                <w:rFonts w:eastAsia="Times New Roman"/>
                <w:color w:val="000000"/>
                <w:sz w:val="18"/>
                <w:szCs w:val="20"/>
              </w:rPr>
            </w:pPr>
            <w:del w:id="4437" w:author="Roberts, Julie" w:date="2022-03-24T15:37:00Z">
              <w:r w:rsidRPr="005A583A" w:rsidDel="00EE475E">
                <w:rPr>
                  <w:rFonts w:eastAsia="Times New Roman"/>
                  <w:color w:val="000000"/>
                  <w:sz w:val="18"/>
                  <w:szCs w:val="20"/>
                </w:rPr>
                <w:delText>N/A</w:delText>
              </w:r>
            </w:del>
          </w:p>
        </w:tc>
        <w:tc>
          <w:tcPr>
            <w:tcW w:w="954"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232160E" w14:textId="1AF1924D" w:rsidR="009E4FDE" w:rsidRPr="005A583A" w:rsidDel="00EE475E" w:rsidRDefault="009E4FDE" w:rsidP="00C053A5">
            <w:pPr>
              <w:spacing w:line="240" w:lineRule="auto"/>
              <w:ind w:right="90"/>
              <w:jc w:val="center"/>
              <w:rPr>
                <w:del w:id="4438" w:author="Roberts, Julie" w:date="2022-03-24T15:37:00Z"/>
                <w:rFonts w:eastAsia="Times New Roman"/>
                <w:color w:val="000000"/>
                <w:sz w:val="18"/>
                <w:szCs w:val="20"/>
              </w:rPr>
            </w:pPr>
            <w:del w:id="4439" w:author="Roberts, Julie" w:date="2022-03-24T15:37:00Z">
              <w:r w:rsidRPr="005A583A" w:rsidDel="00EE475E">
                <w:rPr>
                  <w:rFonts w:eastAsia="Times New Roman"/>
                  <w:color w:val="000000"/>
                  <w:sz w:val="18"/>
                  <w:szCs w:val="20"/>
                </w:rPr>
                <w:delText>N/A</w:delText>
              </w:r>
            </w:del>
          </w:p>
        </w:tc>
        <w:tc>
          <w:tcPr>
            <w:tcW w:w="99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684D760" w14:textId="40864FFE" w:rsidR="009E4FDE" w:rsidRPr="005A583A" w:rsidDel="00EE475E" w:rsidRDefault="009E4FDE" w:rsidP="00C053A5">
            <w:pPr>
              <w:spacing w:line="240" w:lineRule="auto"/>
              <w:ind w:right="90"/>
              <w:jc w:val="center"/>
              <w:rPr>
                <w:del w:id="4440" w:author="Roberts, Julie" w:date="2022-03-24T15:37:00Z"/>
                <w:rFonts w:eastAsia="Times New Roman"/>
                <w:color w:val="000000"/>
                <w:sz w:val="18"/>
                <w:szCs w:val="20"/>
              </w:rPr>
            </w:pPr>
            <w:del w:id="4441" w:author="Roberts, Julie" w:date="2022-03-24T15:37:00Z">
              <w:r w:rsidRPr="005A583A" w:rsidDel="00EE475E">
                <w:rPr>
                  <w:rFonts w:eastAsia="Times New Roman"/>
                  <w:color w:val="000000"/>
                  <w:sz w:val="18"/>
                  <w:szCs w:val="20"/>
                </w:rPr>
                <w:delText>N/A</w:delText>
              </w:r>
            </w:del>
          </w:p>
        </w:tc>
        <w:tc>
          <w:tcPr>
            <w:tcW w:w="1016" w:type="dxa"/>
            <w:vMerge w:val="restart"/>
            <w:tcBorders>
              <w:top w:val="nil"/>
              <w:left w:val="single" w:sz="8" w:space="0" w:color="000000"/>
              <w:bottom w:val="single" w:sz="8" w:space="0" w:color="000000"/>
              <w:right w:val="nil"/>
            </w:tcBorders>
            <w:shd w:val="clear" w:color="auto" w:fill="auto"/>
            <w:vAlign w:val="center"/>
            <w:hideMark/>
          </w:tcPr>
          <w:p w14:paraId="714751DE" w14:textId="7BB789B4" w:rsidR="009E4FDE" w:rsidRPr="005A583A" w:rsidDel="00EE475E" w:rsidRDefault="009E4FDE" w:rsidP="00C053A5">
            <w:pPr>
              <w:spacing w:line="240" w:lineRule="auto"/>
              <w:ind w:right="90"/>
              <w:jc w:val="center"/>
              <w:rPr>
                <w:del w:id="4442" w:author="Roberts, Julie" w:date="2022-03-24T15:37:00Z"/>
                <w:rFonts w:eastAsia="Times New Roman"/>
                <w:color w:val="000000"/>
                <w:sz w:val="18"/>
                <w:szCs w:val="20"/>
              </w:rPr>
            </w:pPr>
            <w:del w:id="4443" w:author="Roberts, Julie" w:date="2022-03-24T15:37:00Z">
              <w:r w:rsidRPr="005A583A" w:rsidDel="00EE475E">
                <w:rPr>
                  <w:rFonts w:eastAsia="Times New Roman"/>
                  <w:color w:val="000000"/>
                  <w:sz w:val="18"/>
                  <w:szCs w:val="20"/>
                </w:rPr>
                <w:delText>N/A</w:delText>
              </w:r>
            </w:del>
          </w:p>
        </w:tc>
        <w:tc>
          <w:tcPr>
            <w:tcW w:w="1016"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581CA33D" w14:textId="4B2AB4B4" w:rsidR="009E4FDE" w:rsidRPr="005A583A" w:rsidDel="00EE475E" w:rsidRDefault="009E4FDE" w:rsidP="00C053A5">
            <w:pPr>
              <w:spacing w:line="240" w:lineRule="auto"/>
              <w:ind w:right="90"/>
              <w:jc w:val="center"/>
              <w:rPr>
                <w:del w:id="4444" w:author="Roberts, Julie" w:date="2022-03-24T15:37:00Z"/>
                <w:rFonts w:eastAsia="Times New Roman"/>
                <w:color w:val="000000"/>
                <w:sz w:val="18"/>
                <w:szCs w:val="20"/>
              </w:rPr>
            </w:pPr>
            <w:del w:id="4445" w:author="Roberts, Julie" w:date="2022-03-24T15:37:00Z">
              <w:r w:rsidRPr="005A583A" w:rsidDel="00EE475E">
                <w:rPr>
                  <w:rFonts w:eastAsia="Times New Roman"/>
                  <w:color w:val="000000"/>
                  <w:sz w:val="18"/>
                  <w:szCs w:val="20"/>
                </w:rPr>
                <w:delText xml:space="preserve">$4.66 </w:delText>
              </w:r>
            </w:del>
          </w:p>
        </w:tc>
        <w:tc>
          <w:tcPr>
            <w:tcW w:w="1016"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5DAF4316" w14:textId="40633009" w:rsidR="009E4FDE" w:rsidRPr="005A583A" w:rsidDel="00EE475E" w:rsidRDefault="009E4FDE" w:rsidP="00C053A5">
            <w:pPr>
              <w:spacing w:line="240" w:lineRule="auto"/>
              <w:ind w:right="90"/>
              <w:jc w:val="center"/>
              <w:rPr>
                <w:del w:id="4446" w:author="Roberts, Julie" w:date="2022-03-24T15:37:00Z"/>
                <w:rFonts w:eastAsia="Times New Roman"/>
                <w:color w:val="000000"/>
                <w:sz w:val="18"/>
                <w:szCs w:val="20"/>
              </w:rPr>
            </w:pPr>
            <w:del w:id="4447" w:author="Roberts, Julie" w:date="2022-03-24T15:37:00Z">
              <w:r w:rsidRPr="005A583A" w:rsidDel="00EE475E">
                <w:rPr>
                  <w:rFonts w:eastAsia="Times New Roman"/>
                  <w:color w:val="000000"/>
                  <w:sz w:val="18"/>
                  <w:szCs w:val="20"/>
                </w:rPr>
                <w:delText xml:space="preserve">$4.41 </w:delText>
              </w:r>
            </w:del>
          </w:p>
        </w:tc>
        <w:tc>
          <w:tcPr>
            <w:tcW w:w="1068"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27AD7A5C" w14:textId="3836B086" w:rsidR="009E4FDE" w:rsidRPr="005A583A" w:rsidDel="00EE475E" w:rsidRDefault="009E4FDE" w:rsidP="00C053A5">
            <w:pPr>
              <w:spacing w:line="240" w:lineRule="auto"/>
              <w:ind w:right="90"/>
              <w:jc w:val="center"/>
              <w:rPr>
                <w:del w:id="4448" w:author="Roberts, Julie" w:date="2022-03-24T15:37:00Z"/>
                <w:rFonts w:eastAsia="Times New Roman"/>
                <w:color w:val="000000"/>
                <w:sz w:val="18"/>
                <w:szCs w:val="20"/>
              </w:rPr>
            </w:pPr>
            <w:del w:id="4449" w:author="Roberts, Julie" w:date="2022-03-24T15:37:00Z">
              <w:r w:rsidRPr="005A583A" w:rsidDel="00EE475E">
                <w:rPr>
                  <w:rFonts w:eastAsia="Times New Roman"/>
                  <w:color w:val="000000"/>
                  <w:sz w:val="18"/>
                  <w:szCs w:val="20"/>
                </w:rPr>
                <w:delText xml:space="preserve">$4.13 </w:delText>
              </w:r>
            </w:del>
          </w:p>
        </w:tc>
        <w:tc>
          <w:tcPr>
            <w:tcW w:w="125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453BED52" w14:textId="251EC3B2" w:rsidR="009E4FDE" w:rsidRPr="005A583A" w:rsidDel="00EE475E" w:rsidRDefault="009E4FDE" w:rsidP="00C053A5">
            <w:pPr>
              <w:spacing w:line="240" w:lineRule="auto"/>
              <w:ind w:right="90"/>
              <w:jc w:val="center"/>
              <w:rPr>
                <w:del w:id="4450" w:author="Roberts, Julie" w:date="2022-03-24T15:37:00Z"/>
                <w:rFonts w:eastAsia="Times New Roman"/>
                <w:color w:val="000000"/>
                <w:sz w:val="18"/>
                <w:szCs w:val="20"/>
              </w:rPr>
            </w:pPr>
            <w:del w:id="4451" w:author="Roberts, Julie" w:date="2022-03-24T15:37:00Z">
              <w:r w:rsidRPr="005A583A" w:rsidDel="00EE475E">
                <w:rPr>
                  <w:rFonts w:eastAsia="Times New Roman"/>
                  <w:color w:val="000000"/>
                  <w:sz w:val="18"/>
                  <w:szCs w:val="20"/>
                </w:rPr>
                <w:delText xml:space="preserve">$3.94 </w:delText>
              </w:r>
            </w:del>
          </w:p>
        </w:tc>
      </w:tr>
      <w:tr w:rsidR="009E4FDE" w:rsidRPr="005A583A" w:rsidDel="00EE475E" w14:paraId="2F64C40C" w14:textId="5801006E" w:rsidTr="00443062">
        <w:trPr>
          <w:trHeight w:val="288"/>
          <w:jc w:val="center"/>
          <w:del w:id="4452" w:author="Roberts, Julie" w:date="2022-03-24T15:37:00Z"/>
        </w:trPr>
        <w:tc>
          <w:tcPr>
            <w:tcW w:w="1062" w:type="dxa"/>
            <w:tcBorders>
              <w:top w:val="nil"/>
              <w:left w:val="single" w:sz="8" w:space="0" w:color="000000"/>
              <w:bottom w:val="nil"/>
              <w:right w:val="single" w:sz="8" w:space="0" w:color="000000"/>
            </w:tcBorders>
            <w:shd w:val="clear" w:color="auto" w:fill="auto"/>
            <w:vAlign w:val="center"/>
            <w:hideMark/>
          </w:tcPr>
          <w:p w14:paraId="18CFBD12" w14:textId="2D1C5F72" w:rsidR="009E4FDE" w:rsidRPr="005A583A" w:rsidDel="00EE475E" w:rsidRDefault="009E4FDE" w:rsidP="00C053A5">
            <w:pPr>
              <w:spacing w:line="240" w:lineRule="auto"/>
              <w:ind w:right="90"/>
              <w:jc w:val="both"/>
              <w:rPr>
                <w:del w:id="4453" w:author="Roberts, Julie" w:date="2022-03-24T15:37:00Z"/>
                <w:rFonts w:eastAsia="Times New Roman"/>
                <w:color w:val="000000"/>
                <w:sz w:val="18"/>
                <w:szCs w:val="20"/>
              </w:rPr>
            </w:pPr>
            <w:del w:id="4454" w:author="Roberts, Julie" w:date="2022-03-24T15:37:00Z">
              <w:r w:rsidRPr="005A583A" w:rsidDel="00EE475E">
                <w:rPr>
                  <w:rFonts w:eastAsia="Times New Roman"/>
                  <w:color w:val="000000"/>
                  <w:sz w:val="18"/>
                  <w:szCs w:val="20"/>
                </w:rPr>
                <w:delText>2011</w:delText>
              </w:r>
            </w:del>
          </w:p>
        </w:tc>
        <w:tc>
          <w:tcPr>
            <w:tcW w:w="818" w:type="dxa"/>
            <w:vMerge/>
            <w:tcBorders>
              <w:top w:val="nil"/>
              <w:left w:val="single" w:sz="8" w:space="0" w:color="000000"/>
              <w:bottom w:val="single" w:sz="8" w:space="0" w:color="000000"/>
              <w:right w:val="single" w:sz="8" w:space="0" w:color="000000"/>
            </w:tcBorders>
            <w:vAlign w:val="center"/>
            <w:hideMark/>
          </w:tcPr>
          <w:p w14:paraId="7495286A" w14:textId="3486539C" w:rsidR="009E4FDE" w:rsidRPr="005A583A" w:rsidDel="00EE475E" w:rsidRDefault="009E4FDE" w:rsidP="00C053A5">
            <w:pPr>
              <w:spacing w:line="240" w:lineRule="auto"/>
              <w:ind w:right="90"/>
              <w:rPr>
                <w:del w:id="4455" w:author="Roberts, Julie" w:date="2022-03-24T15:37:00Z"/>
                <w:rFonts w:eastAsia="Times New Roman"/>
                <w:color w:val="000000"/>
                <w:sz w:val="18"/>
                <w:szCs w:val="20"/>
              </w:rPr>
            </w:pPr>
          </w:p>
        </w:tc>
        <w:tc>
          <w:tcPr>
            <w:tcW w:w="810" w:type="dxa"/>
            <w:vMerge/>
            <w:tcBorders>
              <w:top w:val="nil"/>
              <w:left w:val="single" w:sz="8" w:space="0" w:color="000000"/>
              <w:bottom w:val="single" w:sz="8" w:space="0" w:color="000000"/>
              <w:right w:val="single" w:sz="8" w:space="0" w:color="000000"/>
            </w:tcBorders>
            <w:vAlign w:val="center"/>
            <w:hideMark/>
          </w:tcPr>
          <w:p w14:paraId="193C5249" w14:textId="20424E2F" w:rsidR="009E4FDE" w:rsidRPr="005A583A" w:rsidDel="00EE475E" w:rsidRDefault="009E4FDE" w:rsidP="00C053A5">
            <w:pPr>
              <w:spacing w:line="240" w:lineRule="auto"/>
              <w:ind w:right="90"/>
              <w:rPr>
                <w:del w:id="4456" w:author="Roberts, Julie" w:date="2022-03-24T15:37:00Z"/>
                <w:rFonts w:eastAsia="Times New Roman"/>
                <w:color w:val="000000"/>
                <w:sz w:val="18"/>
                <w:szCs w:val="20"/>
              </w:rPr>
            </w:pPr>
          </w:p>
        </w:tc>
        <w:tc>
          <w:tcPr>
            <w:tcW w:w="844" w:type="dxa"/>
            <w:vMerge/>
            <w:tcBorders>
              <w:top w:val="nil"/>
              <w:left w:val="single" w:sz="8" w:space="0" w:color="000000"/>
              <w:bottom w:val="single" w:sz="8" w:space="0" w:color="000000"/>
              <w:right w:val="single" w:sz="8" w:space="0" w:color="000000"/>
            </w:tcBorders>
            <w:vAlign w:val="center"/>
            <w:hideMark/>
          </w:tcPr>
          <w:p w14:paraId="3A2D8406" w14:textId="2ABE11A1" w:rsidR="009E4FDE" w:rsidRPr="005A583A" w:rsidDel="00EE475E" w:rsidRDefault="009E4FDE" w:rsidP="00C053A5">
            <w:pPr>
              <w:spacing w:line="240" w:lineRule="auto"/>
              <w:ind w:right="90"/>
              <w:rPr>
                <w:del w:id="4457" w:author="Roberts, Julie" w:date="2022-03-24T15:37:00Z"/>
                <w:rFonts w:eastAsia="Times New Roman"/>
                <w:color w:val="000000"/>
                <w:sz w:val="18"/>
                <w:szCs w:val="20"/>
              </w:rPr>
            </w:pPr>
          </w:p>
        </w:tc>
        <w:tc>
          <w:tcPr>
            <w:tcW w:w="996" w:type="dxa"/>
            <w:vMerge/>
            <w:tcBorders>
              <w:top w:val="nil"/>
              <w:left w:val="single" w:sz="8" w:space="0" w:color="000000"/>
              <w:bottom w:val="single" w:sz="8" w:space="0" w:color="000000"/>
              <w:right w:val="single" w:sz="8" w:space="0" w:color="000000"/>
            </w:tcBorders>
            <w:vAlign w:val="center"/>
            <w:hideMark/>
          </w:tcPr>
          <w:p w14:paraId="7F2EBB49" w14:textId="58B71BF0" w:rsidR="009E4FDE" w:rsidRPr="005A583A" w:rsidDel="00EE475E" w:rsidRDefault="009E4FDE" w:rsidP="00C053A5">
            <w:pPr>
              <w:spacing w:line="240" w:lineRule="auto"/>
              <w:ind w:right="90"/>
              <w:rPr>
                <w:del w:id="4458" w:author="Roberts, Julie" w:date="2022-03-24T15:37:00Z"/>
                <w:rFonts w:eastAsia="Times New Roman"/>
                <w:color w:val="000000"/>
                <w:sz w:val="18"/>
                <w:szCs w:val="20"/>
              </w:rPr>
            </w:pPr>
          </w:p>
        </w:tc>
        <w:tc>
          <w:tcPr>
            <w:tcW w:w="996" w:type="dxa"/>
            <w:vMerge/>
            <w:tcBorders>
              <w:top w:val="nil"/>
              <w:left w:val="single" w:sz="8" w:space="0" w:color="000000"/>
              <w:bottom w:val="single" w:sz="8" w:space="0" w:color="000000"/>
              <w:right w:val="single" w:sz="8" w:space="0" w:color="000000"/>
            </w:tcBorders>
            <w:vAlign w:val="center"/>
            <w:hideMark/>
          </w:tcPr>
          <w:p w14:paraId="3ED3C8F2" w14:textId="03B7A6D9" w:rsidR="009E4FDE" w:rsidRPr="005A583A" w:rsidDel="00EE475E" w:rsidRDefault="009E4FDE" w:rsidP="00C053A5">
            <w:pPr>
              <w:spacing w:line="240" w:lineRule="auto"/>
              <w:ind w:right="90"/>
              <w:rPr>
                <w:del w:id="4459" w:author="Roberts, Julie" w:date="2022-03-24T15:37:00Z"/>
                <w:rFonts w:eastAsia="Times New Roman"/>
                <w:color w:val="000000"/>
                <w:sz w:val="18"/>
                <w:szCs w:val="20"/>
              </w:rPr>
            </w:pPr>
          </w:p>
        </w:tc>
        <w:tc>
          <w:tcPr>
            <w:tcW w:w="954" w:type="dxa"/>
            <w:vMerge/>
            <w:tcBorders>
              <w:top w:val="nil"/>
              <w:left w:val="single" w:sz="8" w:space="0" w:color="000000"/>
              <w:bottom w:val="single" w:sz="8" w:space="0" w:color="000000"/>
              <w:right w:val="single" w:sz="8" w:space="0" w:color="000000"/>
            </w:tcBorders>
            <w:vAlign w:val="center"/>
            <w:hideMark/>
          </w:tcPr>
          <w:p w14:paraId="5DD0B544" w14:textId="37889272" w:rsidR="009E4FDE" w:rsidRPr="005A583A" w:rsidDel="00EE475E" w:rsidRDefault="009E4FDE" w:rsidP="00C053A5">
            <w:pPr>
              <w:spacing w:line="240" w:lineRule="auto"/>
              <w:ind w:right="90"/>
              <w:rPr>
                <w:del w:id="4460" w:author="Roberts, Julie" w:date="2022-03-24T15:37:00Z"/>
                <w:rFonts w:eastAsia="Times New Roman"/>
                <w:color w:val="000000"/>
                <w:sz w:val="18"/>
                <w:szCs w:val="20"/>
              </w:rPr>
            </w:pPr>
          </w:p>
        </w:tc>
        <w:tc>
          <w:tcPr>
            <w:tcW w:w="996" w:type="dxa"/>
            <w:vMerge/>
            <w:tcBorders>
              <w:top w:val="nil"/>
              <w:left w:val="single" w:sz="8" w:space="0" w:color="000000"/>
              <w:bottom w:val="single" w:sz="8" w:space="0" w:color="000000"/>
              <w:right w:val="single" w:sz="8" w:space="0" w:color="000000"/>
            </w:tcBorders>
            <w:vAlign w:val="center"/>
            <w:hideMark/>
          </w:tcPr>
          <w:p w14:paraId="2AC6EB3D" w14:textId="0D67016C" w:rsidR="009E4FDE" w:rsidRPr="005A583A" w:rsidDel="00EE475E" w:rsidRDefault="009E4FDE" w:rsidP="00C053A5">
            <w:pPr>
              <w:spacing w:line="240" w:lineRule="auto"/>
              <w:ind w:right="90"/>
              <w:rPr>
                <w:del w:id="4461" w:author="Roberts, Julie" w:date="2022-03-24T15:37:00Z"/>
                <w:rFonts w:eastAsia="Times New Roman"/>
                <w:color w:val="000000"/>
                <w:sz w:val="18"/>
                <w:szCs w:val="20"/>
              </w:rPr>
            </w:pPr>
          </w:p>
        </w:tc>
        <w:tc>
          <w:tcPr>
            <w:tcW w:w="1016" w:type="dxa"/>
            <w:vMerge/>
            <w:tcBorders>
              <w:top w:val="nil"/>
              <w:left w:val="single" w:sz="8" w:space="0" w:color="000000"/>
              <w:bottom w:val="single" w:sz="8" w:space="0" w:color="000000"/>
              <w:right w:val="nil"/>
            </w:tcBorders>
            <w:vAlign w:val="center"/>
            <w:hideMark/>
          </w:tcPr>
          <w:p w14:paraId="2C3B4E77" w14:textId="43AE5630" w:rsidR="009E4FDE" w:rsidRPr="005A583A" w:rsidDel="00EE475E" w:rsidRDefault="009E4FDE" w:rsidP="00C053A5">
            <w:pPr>
              <w:spacing w:line="240" w:lineRule="auto"/>
              <w:ind w:right="90"/>
              <w:rPr>
                <w:del w:id="4462" w:author="Roberts, Julie" w:date="2022-03-24T15:37:00Z"/>
                <w:rFonts w:eastAsia="Times New Roman"/>
                <w:color w:val="000000"/>
                <w:sz w:val="18"/>
                <w:szCs w:val="20"/>
              </w:rPr>
            </w:pPr>
          </w:p>
        </w:tc>
        <w:tc>
          <w:tcPr>
            <w:tcW w:w="1016" w:type="dxa"/>
            <w:vMerge/>
            <w:tcBorders>
              <w:top w:val="single" w:sz="8" w:space="0" w:color="auto"/>
              <w:left w:val="single" w:sz="8" w:space="0" w:color="auto"/>
              <w:bottom w:val="single" w:sz="8" w:space="0" w:color="000000"/>
              <w:right w:val="single" w:sz="8" w:space="0" w:color="auto"/>
            </w:tcBorders>
            <w:vAlign w:val="center"/>
            <w:hideMark/>
          </w:tcPr>
          <w:p w14:paraId="7A3DF3C2" w14:textId="122D53FF" w:rsidR="009E4FDE" w:rsidRPr="005A583A" w:rsidDel="00EE475E" w:rsidRDefault="009E4FDE" w:rsidP="00C053A5">
            <w:pPr>
              <w:spacing w:line="240" w:lineRule="auto"/>
              <w:ind w:right="90"/>
              <w:rPr>
                <w:del w:id="4463" w:author="Roberts, Julie" w:date="2022-03-24T15:37:00Z"/>
                <w:rFonts w:eastAsia="Times New Roman"/>
                <w:color w:val="000000"/>
                <w:sz w:val="18"/>
                <w:szCs w:val="20"/>
              </w:rPr>
            </w:pPr>
          </w:p>
        </w:tc>
        <w:tc>
          <w:tcPr>
            <w:tcW w:w="1016" w:type="dxa"/>
            <w:vMerge/>
            <w:tcBorders>
              <w:top w:val="single" w:sz="8" w:space="0" w:color="auto"/>
              <w:left w:val="single" w:sz="8" w:space="0" w:color="auto"/>
              <w:bottom w:val="single" w:sz="8" w:space="0" w:color="000000"/>
              <w:right w:val="single" w:sz="8" w:space="0" w:color="auto"/>
            </w:tcBorders>
            <w:vAlign w:val="center"/>
            <w:hideMark/>
          </w:tcPr>
          <w:p w14:paraId="35BD5316" w14:textId="6FFC07F8" w:rsidR="009E4FDE" w:rsidRPr="005A583A" w:rsidDel="00EE475E" w:rsidRDefault="009E4FDE" w:rsidP="00C053A5">
            <w:pPr>
              <w:spacing w:line="240" w:lineRule="auto"/>
              <w:ind w:right="90"/>
              <w:rPr>
                <w:del w:id="4464" w:author="Roberts, Julie" w:date="2022-03-24T15:37:00Z"/>
                <w:rFonts w:eastAsia="Times New Roman"/>
                <w:color w:val="000000"/>
                <w:sz w:val="18"/>
                <w:szCs w:val="20"/>
              </w:rPr>
            </w:pPr>
          </w:p>
        </w:tc>
        <w:tc>
          <w:tcPr>
            <w:tcW w:w="1068" w:type="dxa"/>
            <w:vMerge/>
            <w:tcBorders>
              <w:top w:val="single" w:sz="8" w:space="0" w:color="auto"/>
              <w:left w:val="single" w:sz="8" w:space="0" w:color="auto"/>
              <w:bottom w:val="single" w:sz="8" w:space="0" w:color="000000"/>
              <w:right w:val="single" w:sz="8" w:space="0" w:color="auto"/>
            </w:tcBorders>
            <w:vAlign w:val="center"/>
            <w:hideMark/>
          </w:tcPr>
          <w:p w14:paraId="3B294557" w14:textId="32CAA6FC" w:rsidR="009E4FDE" w:rsidRPr="005A583A" w:rsidDel="00EE475E" w:rsidRDefault="009E4FDE" w:rsidP="00C053A5">
            <w:pPr>
              <w:spacing w:line="240" w:lineRule="auto"/>
              <w:ind w:right="90"/>
              <w:rPr>
                <w:del w:id="4465" w:author="Roberts, Julie" w:date="2022-03-24T15:37:00Z"/>
                <w:rFonts w:eastAsia="Times New Roman"/>
                <w:color w:val="000000"/>
                <w:sz w:val="18"/>
                <w:szCs w:val="20"/>
              </w:rPr>
            </w:pPr>
          </w:p>
        </w:tc>
        <w:tc>
          <w:tcPr>
            <w:tcW w:w="1250" w:type="dxa"/>
            <w:vMerge/>
            <w:tcBorders>
              <w:top w:val="single" w:sz="8" w:space="0" w:color="auto"/>
              <w:left w:val="single" w:sz="8" w:space="0" w:color="auto"/>
              <w:bottom w:val="single" w:sz="8" w:space="0" w:color="000000"/>
              <w:right w:val="single" w:sz="8" w:space="0" w:color="auto"/>
            </w:tcBorders>
            <w:vAlign w:val="center"/>
            <w:hideMark/>
          </w:tcPr>
          <w:p w14:paraId="3955E5FC" w14:textId="2374EEFC" w:rsidR="009E4FDE" w:rsidRPr="005A583A" w:rsidDel="00EE475E" w:rsidRDefault="009E4FDE" w:rsidP="00C053A5">
            <w:pPr>
              <w:spacing w:line="240" w:lineRule="auto"/>
              <w:ind w:right="90"/>
              <w:rPr>
                <w:del w:id="4466" w:author="Roberts, Julie" w:date="2022-03-24T15:37:00Z"/>
                <w:rFonts w:eastAsia="Times New Roman"/>
                <w:color w:val="000000"/>
                <w:sz w:val="18"/>
                <w:szCs w:val="20"/>
              </w:rPr>
            </w:pPr>
          </w:p>
        </w:tc>
      </w:tr>
      <w:tr w:rsidR="009E4FDE" w:rsidRPr="005A583A" w:rsidDel="00EE475E" w14:paraId="708FF012" w14:textId="2AE66966" w:rsidTr="00443062">
        <w:trPr>
          <w:trHeight w:val="288"/>
          <w:jc w:val="center"/>
          <w:del w:id="4467" w:author="Roberts, Julie" w:date="2022-03-24T15:37:00Z"/>
        </w:trPr>
        <w:tc>
          <w:tcPr>
            <w:tcW w:w="1062" w:type="dxa"/>
            <w:tcBorders>
              <w:top w:val="single" w:sz="8" w:space="0" w:color="auto"/>
              <w:left w:val="single" w:sz="8" w:space="0" w:color="auto"/>
              <w:bottom w:val="nil"/>
              <w:right w:val="single" w:sz="8" w:space="0" w:color="auto"/>
            </w:tcBorders>
            <w:shd w:val="clear" w:color="auto" w:fill="auto"/>
            <w:vAlign w:val="center"/>
            <w:hideMark/>
          </w:tcPr>
          <w:p w14:paraId="47C1CF7C" w14:textId="397A4F5B" w:rsidR="009E4FDE" w:rsidRPr="005A583A" w:rsidDel="00EE475E" w:rsidRDefault="009E4FDE" w:rsidP="00C053A5">
            <w:pPr>
              <w:spacing w:line="240" w:lineRule="auto"/>
              <w:ind w:right="90"/>
              <w:jc w:val="both"/>
              <w:rPr>
                <w:del w:id="4468" w:author="Roberts, Julie" w:date="2022-03-24T15:37:00Z"/>
                <w:rFonts w:eastAsia="Times New Roman"/>
                <w:color w:val="000000"/>
                <w:sz w:val="18"/>
                <w:szCs w:val="20"/>
              </w:rPr>
            </w:pPr>
            <w:del w:id="4469" w:author="Roberts, Julie" w:date="2022-03-24T15:37:00Z">
              <w:r w:rsidRPr="005A583A" w:rsidDel="00EE475E">
                <w:rPr>
                  <w:rFonts w:eastAsia="Times New Roman"/>
                  <w:color w:val="000000"/>
                  <w:sz w:val="18"/>
                  <w:szCs w:val="20"/>
                </w:rPr>
                <w:delText>BVES</w:delText>
              </w:r>
            </w:del>
          </w:p>
        </w:tc>
        <w:tc>
          <w:tcPr>
            <w:tcW w:w="818" w:type="dxa"/>
            <w:vMerge w:val="restart"/>
            <w:tcBorders>
              <w:top w:val="nil"/>
              <w:left w:val="nil"/>
              <w:bottom w:val="nil"/>
              <w:right w:val="single" w:sz="8" w:space="0" w:color="000000"/>
            </w:tcBorders>
            <w:shd w:val="clear" w:color="auto" w:fill="auto"/>
            <w:vAlign w:val="center"/>
            <w:hideMark/>
          </w:tcPr>
          <w:p w14:paraId="71419AB1" w14:textId="24433645" w:rsidR="009E4FDE" w:rsidRPr="005A583A" w:rsidDel="00EE475E" w:rsidRDefault="009E4FDE" w:rsidP="00C053A5">
            <w:pPr>
              <w:spacing w:line="240" w:lineRule="auto"/>
              <w:ind w:right="90"/>
              <w:jc w:val="center"/>
              <w:rPr>
                <w:del w:id="4470" w:author="Roberts, Julie" w:date="2022-03-24T15:37:00Z"/>
                <w:rFonts w:eastAsia="Times New Roman"/>
                <w:color w:val="000000"/>
                <w:sz w:val="18"/>
                <w:szCs w:val="20"/>
              </w:rPr>
            </w:pPr>
            <w:del w:id="4471" w:author="Roberts, Julie" w:date="2022-03-24T15:37:00Z">
              <w:r w:rsidRPr="005A583A" w:rsidDel="00EE475E">
                <w:rPr>
                  <w:rFonts w:eastAsia="Times New Roman"/>
                  <w:color w:val="000000"/>
                  <w:sz w:val="18"/>
                  <w:szCs w:val="20"/>
                </w:rPr>
                <w:delText>N/A</w:delText>
              </w:r>
            </w:del>
          </w:p>
        </w:tc>
        <w:tc>
          <w:tcPr>
            <w:tcW w:w="810" w:type="dxa"/>
            <w:vMerge w:val="restart"/>
            <w:tcBorders>
              <w:top w:val="nil"/>
              <w:left w:val="single" w:sz="8" w:space="0" w:color="000000"/>
              <w:bottom w:val="nil"/>
              <w:right w:val="single" w:sz="8" w:space="0" w:color="000000"/>
            </w:tcBorders>
            <w:shd w:val="clear" w:color="auto" w:fill="auto"/>
            <w:vAlign w:val="center"/>
            <w:hideMark/>
          </w:tcPr>
          <w:p w14:paraId="7CD85F8C" w14:textId="4185B13C" w:rsidR="009E4FDE" w:rsidRPr="005A583A" w:rsidDel="00EE475E" w:rsidRDefault="009E4FDE" w:rsidP="00C053A5">
            <w:pPr>
              <w:spacing w:line="240" w:lineRule="auto"/>
              <w:ind w:right="90"/>
              <w:jc w:val="center"/>
              <w:rPr>
                <w:del w:id="4472" w:author="Roberts, Julie" w:date="2022-03-24T15:37:00Z"/>
                <w:rFonts w:eastAsia="Times New Roman"/>
                <w:color w:val="000000"/>
                <w:sz w:val="18"/>
                <w:szCs w:val="20"/>
              </w:rPr>
            </w:pPr>
            <w:del w:id="4473" w:author="Roberts, Julie" w:date="2022-03-24T15:37:00Z">
              <w:r w:rsidRPr="005A583A" w:rsidDel="00EE475E">
                <w:rPr>
                  <w:rFonts w:eastAsia="Times New Roman"/>
                  <w:color w:val="000000"/>
                  <w:sz w:val="18"/>
                  <w:szCs w:val="20"/>
                </w:rPr>
                <w:delText>N/A</w:delText>
              </w:r>
            </w:del>
          </w:p>
        </w:tc>
        <w:tc>
          <w:tcPr>
            <w:tcW w:w="844" w:type="dxa"/>
            <w:vMerge w:val="restart"/>
            <w:tcBorders>
              <w:top w:val="nil"/>
              <w:left w:val="single" w:sz="8" w:space="0" w:color="000000"/>
              <w:bottom w:val="nil"/>
              <w:right w:val="single" w:sz="8" w:space="0" w:color="000000"/>
            </w:tcBorders>
            <w:shd w:val="clear" w:color="auto" w:fill="auto"/>
            <w:vAlign w:val="center"/>
            <w:hideMark/>
          </w:tcPr>
          <w:p w14:paraId="13D689C1" w14:textId="40ED1F2B" w:rsidR="009E4FDE" w:rsidRPr="005A583A" w:rsidDel="00EE475E" w:rsidRDefault="009E4FDE" w:rsidP="00C053A5">
            <w:pPr>
              <w:spacing w:line="240" w:lineRule="auto"/>
              <w:ind w:right="90"/>
              <w:jc w:val="center"/>
              <w:rPr>
                <w:del w:id="4474" w:author="Roberts, Julie" w:date="2022-03-24T15:37:00Z"/>
                <w:rFonts w:eastAsia="Times New Roman"/>
                <w:color w:val="000000"/>
                <w:sz w:val="18"/>
                <w:szCs w:val="20"/>
              </w:rPr>
            </w:pPr>
            <w:del w:id="4475" w:author="Roberts, Julie" w:date="2022-03-24T15:37:00Z">
              <w:r w:rsidRPr="005A583A" w:rsidDel="00EE475E">
                <w:rPr>
                  <w:rFonts w:eastAsia="Times New Roman"/>
                  <w:color w:val="000000"/>
                  <w:sz w:val="18"/>
                  <w:szCs w:val="20"/>
                </w:rPr>
                <w:delText>N/A</w:delText>
              </w:r>
            </w:del>
          </w:p>
        </w:tc>
        <w:tc>
          <w:tcPr>
            <w:tcW w:w="996" w:type="dxa"/>
            <w:vMerge w:val="restart"/>
            <w:tcBorders>
              <w:top w:val="nil"/>
              <w:left w:val="single" w:sz="8" w:space="0" w:color="000000"/>
              <w:bottom w:val="nil"/>
              <w:right w:val="single" w:sz="8" w:space="0" w:color="000000"/>
            </w:tcBorders>
            <w:shd w:val="clear" w:color="auto" w:fill="auto"/>
            <w:vAlign w:val="center"/>
            <w:hideMark/>
          </w:tcPr>
          <w:p w14:paraId="286F6963" w14:textId="63D17C53" w:rsidR="009E4FDE" w:rsidRPr="005A583A" w:rsidDel="00EE475E" w:rsidRDefault="009E4FDE" w:rsidP="00C053A5">
            <w:pPr>
              <w:spacing w:line="240" w:lineRule="auto"/>
              <w:ind w:right="90"/>
              <w:jc w:val="center"/>
              <w:rPr>
                <w:del w:id="4476" w:author="Roberts, Julie" w:date="2022-03-24T15:37:00Z"/>
                <w:rFonts w:eastAsia="Times New Roman"/>
                <w:color w:val="000000"/>
                <w:sz w:val="18"/>
                <w:szCs w:val="20"/>
              </w:rPr>
            </w:pPr>
            <w:del w:id="4477" w:author="Roberts, Julie" w:date="2022-03-24T15:37:00Z">
              <w:r w:rsidRPr="005A583A" w:rsidDel="00EE475E">
                <w:rPr>
                  <w:rFonts w:eastAsia="Times New Roman"/>
                  <w:color w:val="000000"/>
                  <w:sz w:val="18"/>
                  <w:szCs w:val="20"/>
                </w:rPr>
                <w:delText>N/A</w:delText>
              </w:r>
            </w:del>
          </w:p>
        </w:tc>
        <w:tc>
          <w:tcPr>
            <w:tcW w:w="996" w:type="dxa"/>
            <w:vMerge w:val="restart"/>
            <w:tcBorders>
              <w:top w:val="nil"/>
              <w:left w:val="single" w:sz="8" w:space="0" w:color="000000"/>
              <w:bottom w:val="nil"/>
              <w:right w:val="single" w:sz="8" w:space="0" w:color="000000"/>
            </w:tcBorders>
            <w:shd w:val="clear" w:color="auto" w:fill="auto"/>
            <w:vAlign w:val="center"/>
            <w:hideMark/>
          </w:tcPr>
          <w:p w14:paraId="552ABE40" w14:textId="769B75D5" w:rsidR="009E4FDE" w:rsidRPr="005A583A" w:rsidDel="00EE475E" w:rsidRDefault="009E4FDE" w:rsidP="00C053A5">
            <w:pPr>
              <w:spacing w:line="240" w:lineRule="auto"/>
              <w:ind w:right="90"/>
              <w:jc w:val="center"/>
              <w:rPr>
                <w:del w:id="4478" w:author="Roberts, Julie" w:date="2022-03-24T15:37:00Z"/>
                <w:rFonts w:eastAsia="Times New Roman"/>
                <w:color w:val="000000"/>
                <w:sz w:val="18"/>
                <w:szCs w:val="20"/>
              </w:rPr>
            </w:pPr>
            <w:del w:id="4479" w:author="Roberts, Julie" w:date="2022-03-24T15:37:00Z">
              <w:r w:rsidRPr="005A583A" w:rsidDel="00EE475E">
                <w:rPr>
                  <w:rFonts w:eastAsia="Times New Roman"/>
                  <w:color w:val="000000"/>
                  <w:sz w:val="18"/>
                  <w:szCs w:val="20"/>
                </w:rPr>
                <w:delText>N/A</w:delText>
              </w:r>
            </w:del>
          </w:p>
        </w:tc>
        <w:tc>
          <w:tcPr>
            <w:tcW w:w="954" w:type="dxa"/>
            <w:vMerge w:val="restart"/>
            <w:tcBorders>
              <w:top w:val="nil"/>
              <w:left w:val="single" w:sz="8" w:space="0" w:color="000000"/>
              <w:bottom w:val="nil"/>
              <w:right w:val="single" w:sz="8" w:space="0" w:color="000000"/>
            </w:tcBorders>
            <w:shd w:val="clear" w:color="auto" w:fill="auto"/>
            <w:vAlign w:val="center"/>
            <w:hideMark/>
          </w:tcPr>
          <w:p w14:paraId="63D17B6F" w14:textId="45046BFB" w:rsidR="009E4FDE" w:rsidRPr="005A583A" w:rsidDel="00EE475E" w:rsidRDefault="009E4FDE" w:rsidP="00C053A5">
            <w:pPr>
              <w:spacing w:line="240" w:lineRule="auto"/>
              <w:ind w:right="90"/>
              <w:jc w:val="center"/>
              <w:rPr>
                <w:del w:id="4480" w:author="Roberts, Julie" w:date="2022-03-24T15:37:00Z"/>
                <w:rFonts w:eastAsia="Times New Roman"/>
                <w:color w:val="000000"/>
                <w:sz w:val="18"/>
                <w:szCs w:val="20"/>
              </w:rPr>
            </w:pPr>
            <w:del w:id="4481" w:author="Roberts, Julie" w:date="2022-03-24T15:37:00Z">
              <w:r w:rsidRPr="005A583A" w:rsidDel="00EE475E">
                <w:rPr>
                  <w:rFonts w:eastAsia="Times New Roman"/>
                  <w:color w:val="000000"/>
                  <w:sz w:val="18"/>
                  <w:szCs w:val="20"/>
                </w:rPr>
                <w:delText>N/A</w:delText>
              </w:r>
            </w:del>
          </w:p>
        </w:tc>
        <w:tc>
          <w:tcPr>
            <w:tcW w:w="996" w:type="dxa"/>
            <w:vMerge w:val="restart"/>
            <w:tcBorders>
              <w:top w:val="nil"/>
              <w:left w:val="single" w:sz="8" w:space="0" w:color="000000"/>
              <w:bottom w:val="nil"/>
              <w:right w:val="single" w:sz="8" w:space="0" w:color="000000"/>
            </w:tcBorders>
            <w:shd w:val="clear" w:color="auto" w:fill="auto"/>
            <w:vAlign w:val="center"/>
            <w:hideMark/>
          </w:tcPr>
          <w:p w14:paraId="76793786" w14:textId="55AF62E9" w:rsidR="009E4FDE" w:rsidRPr="005A583A" w:rsidDel="00EE475E" w:rsidRDefault="009E4FDE" w:rsidP="00C053A5">
            <w:pPr>
              <w:spacing w:line="240" w:lineRule="auto"/>
              <w:ind w:right="90"/>
              <w:jc w:val="center"/>
              <w:rPr>
                <w:del w:id="4482" w:author="Roberts, Julie" w:date="2022-03-24T15:37:00Z"/>
                <w:rFonts w:eastAsia="Times New Roman"/>
                <w:color w:val="000000"/>
                <w:sz w:val="18"/>
                <w:szCs w:val="20"/>
              </w:rPr>
            </w:pPr>
            <w:del w:id="4483" w:author="Roberts, Julie" w:date="2022-03-24T15:37:00Z">
              <w:r w:rsidRPr="005A583A" w:rsidDel="00EE475E">
                <w:rPr>
                  <w:rFonts w:eastAsia="Times New Roman"/>
                  <w:color w:val="000000"/>
                  <w:sz w:val="18"/>
                  <w:szCs w:val="20"/>
                </w:rPr>
                <w:delText>N/A</w:delText>
              </w:r>
            </w:del>
          </w:p>
        </w:tc>
        <w:tc>
          <w:tcPr>
            <w:tcW w:w="1016" w:type="dxa"/>
            <w:vMerge w:val="restart"/>
            <w:tcBorders>
              <w:top w:val="nil"/>
              <w:left w:val="single" w:sz="8" w:space="0" w:color="000000"/>
              <w:bottom w:val="nil"/>
              <w:right w:val="nil"/>
            </w:tcBorders>
            <w:shd w:val="clear" w:color="auto" w:fill="auto"/>
            <w:vAlign w:val="center"/>
            <w:hideMark/>
          </w:tcPr>
          <w:p w14:paraId="23540698" w14:textId="44725F9C" w:rsidR="009E4FDE" w:rsidRPr="005A583A" w:rsidDel="00EE475E" w:rsidRDefault="009E4FDE" w:rsidP="00C053A5">
            <w:pPr>
              <w:spacing w:line="240" w:lineRule="auto"/>
              <w:ind w:right="90"/>
              <w:jc w:val="center"/>
              <w:rPr>
                <w:del w:id="4484" w:author="Roberts, Julie" w:date="2022-03-24T15:37:00Z"/>
                <w:rFonts w:eastAsia="Times New Roman"/>
                <w:color w:val="000000"/>
                <w:sz w:val="18"/>
                <w:szCs w:val="20"/>
              </w:rPr>
            </w:pPr>
            <w:del w:id="4485" w:author="Roberts, Julie" w:date="2022-03-24T15:37:00Z">
              <w:r w:rsidRPr="005A583A" w:rsidDel="00EE475E">
                <w:rPr>
                  <w:rFonts w:eastAsia="Times New Roman"/>
                  <w:color w:val="000000"/>
                  <w:sz w:val="18"/>
                  <w:szCs w:val="20"/>
                </w:rPr>
                <w:delText>N/A</w:delText>
              </w:r>
            </w:del>
          </w:p>
        </w:tc>
        <w:tc>
          <w:tcPr>
            <w:tcW w:w="101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98DB2E2" w14:textId="72CAAAC7" w:rsidR="009E4FDE" w:rsidRPr="005A583A" w:rsidDel="00EE475E" w:rsidRDefault="009E4FDE" w:rsidP="00C053A5">
            <w:pPr>
              <w:spacing w:line="240" w:lineRule="auto"/>
              <w:ind w:right="90"/>
              <w:jc w:val="center"/>
              <w:rPr>
                <w:del w:id="4486" w:author="Roberts, Julie" w:date="2022-03-24T15:37:00Z"/>
                <w:rFonts w:eastAsia="Times New Roman"/>
                <w:color w:val="000000"/>
                <w:sz w:val="18"/>
                <w:szCs w:val="22"/>
              </w:rPr>
            </w:pPr>
            <w:del w:id="4487" w:author="Roberts, Julie" w:date="2022-03-24T15:37:00Z">
              <w:r w:rsidRPr="005A583A" w:rsidDel="00EE475E">
                <w:rPr>
                  <w:rFonts w:eastAsia="Times New Roman"/>
                  <w:color w:val="000000"/>
                  <w:sz w:val="18"/>
                  <w:szCs w:val="22"/>
                </w:rPr>
                <w:delText xml:space="preserve">$3.70 </w:delText>
              </w:r>
            </w:del>
          </w:p>
        </w:tc>
        <w:tc>
          <w:tcPr>
            <w:tcW w:w="101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C1474BF" w14:textId="64067C97" w:rsidR="009E4FDE" w:rsidRPr="005A583A" w:rsidDel="00EE475E" w:rsidRDefault="009E4FDE" w:rsidP="00C053A5">
            <w:pPr>
              <w:spacing w:line="240" w:lineRule="auto"/>
              <w:ind w:right="90"/>
              <w:jc w:val="center"/>
              <w:rPr>
                <w:del w:id="4488" w:author="Roberts, Julie" w:date="2022-03-24T15:37:00Z"/>
                <w:rFonts w:eastAsia="Times New Roman"/>
                <w:color w:val="000000"/>
                <w:sz w:val="18"/>
                <w:szCs w:val="22"/>
              </w:rPr>
            </w:pPr>
            <w:del w:id="4489" w:author="Roberts, Julie" w:date="2022-03-24T15:37:00Z">
              <w:r w:rsidRPr="005A583A" w:rsidDel="00EE475E">
                <w:rPr>
                  <w:rFonts w:eastAsia="Times New Roman"/>
                  <w:color w:val="000000"/>
                  <w:sz w:val="18"/>
                  <w:szCs w:val="22"/>
                </w:rPr>
                <w:delText xml:space="preserve">$3.80 </w:delText>
              </w:r>
            </w:del>
          </w:p>
        </w:tc>
        <w:tc>
          <w:tcPr>
            <w:tcW w:w="106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7CFABC3" w14:textId="67E6A710" w:rsidR="009E4FDE" w:rsidRPr="005A583A" w:rsidDel="00EE475E" w:rsidRDefault="009E4FDE" w:rsidP="00C053A5">
            <w:pPr>
              <w:spacing w:line="240" w:lineRule="auto"/>
              <w:ind w:right="90"/>
              <w:jc w:val="center"/>
              <w:rPr>
                <w:del w:id="4490" w:author="Roberts, Julie" w:date="2022-03-24T15:37:00Z"/>
                <w:rFonts w:eastAsia="Times New Roman"/>
                <w:color w:val="000000"/>
                <w:sz w:val="18"/>
                <w:szCs w:val="22"/>
              </w:rPr>
            </w:pPr>
            <w:del w:id="4491" w:author="Roberts, Julie" w:date="2022-03-24T15:37:00Z">
              <w:r w:rsidRPr="005A583A" w:rsidDel="00EE475E">
                <w:rPr>
                  <w:rFonts w:eastAsia="Times New Roman"/>
                  <w:color w:val="000000"/>
                  <w:sz w:val="18"/>
                  <w:szCs w:val="22"/>
                </w:rPr>
                <w:delText xml:space="preserve">$3.48 </w:delText>
              </w:r>
            </w:del>
          </w:p>
        </w:tc>
        <w:tc>
          <w:tcPr>
            <w:tcW w:w="12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4FD32BB" w14:textId="16A3F478" w:rsidR="009E4FDE" w:rsidRPr="005A583A" w:rsidDel="00EE475E" w:rsidRDefault="009E4FDE" w:rsidP="00C053A5">
            <w:pPr>
              <w:spacing w:line="240" w:lineRule="auto"/>
              <w:ind w:right="90"/>
              <w:jc w:val="center"/>
              <w:rPr>
                <w:del w:id="4492" w:author="Roberts, Julie" w:date="2022-03-24T15:37:00Z"/>
                <w:rFonts w:eastAsia="Times New Roman"/>
                <w:color w:val="000000"/>
                <w:sz w:val="18"/>
                <w:szCs w:val="22"/>
              </w:rPr>
            </w:pPr>
            <w:del w:id="4493" w:author="Roberts, Julie" w:date="2022-03-24T15:37:00Z">
              <w:r w:rsidRPr="005A583A" w:rsidDel="00EE475E">
                <w:rPr>
                  <w:rFonts w:eastAsia="Times New Roman"/>
                  <w:color w:val="000000"/>
                  <w:sz w:val="18"/>
                  <w:szCs w:val="22"/>
                </w:rPr>
                <w:delText xml:space="preserve">$3.70 </w:delText>
              </w:r>
            </w:del>
          </w:p>
        </w:tc>
      </w:tr>
      <w:tr w:rsidR="009E4FDE" w:rsidRPr="005A583A" w:rsidDel="00EE475E" w14:paraId="5F7326BD" w14:textId="4F8491C8" w:rsidTr="00443062">
        <w:trPr>
          <w:trHeight w:val="288"/>
          <w:jc w:val="center"/>
          <w:del w:id="4494" w:author="Roberts, Julie" w:date="2022-03-24T15:37:00Z"/>
        </w:trPr>
        <w:tc>
          <w:tcPr>
            <w:tcW w:w="1062" w:type="dxa"/>
            <w:tcBorders>
              <w:top w:val="nil"/>
              <w:left w:val="single" w:sz="8" w:space="0" w:color="auto"/>
              <w:bottom w:val="single" w:sz="8" w:space="0" w:color="auto"/>
              <w:right w:val="single" w:sz="8" w:space="0" w:color="auto"/>
            </w:tcBorders>
            <w:shd w:val="clear" w:color="auto" w:fill="auto"/>
            <w:vAlign w:val="center"/>
            <w:hideMark/>
          </w:tcPr>
          <w:p w14:paraId="5CF9CEF5" w14:textId="646644AB" w:rsidR="009E4FDE" w:rsidRPr="005A583A" w:rsidDel="00EE475E" w:rsidRDefault="009E4FDE" w:rsidP="00C053A5">
            <w:pPr>
              <w:spacing w:line="240" w:lineRule="auto"/>
              <w:ind w:right="90"/>
              <w:jc w:val="both"/>
              <w:rPr>
                <w:del w:id="4495" w:author="Roberts, Julie" w:date="2022-03-24T15:37:00Z"/>
                <w:rFonts w:eastAsia="Times New Roman"/>
                <w:color w:val="000000"/>
                <w:sz w:val="18"/>
                <w:szCs w:val="20"/>
              </w:rPr>
            </w:pPr>
            <w:del w:id="4496" w:author="Roberts, Julie" w:date="2022-03-24T15:37:00Z">
              <w:r w:rsidRPr="005A583A" w:rsidDel="00EE475E">
                <w:rPr>
                  <w:rFonts w:eastAsia="Times New Roman"/>
                  <w:color w:val="000000"/>
                  <w:sz w:val="18"/>
                  <w:szCs w:val="20"/>
                </w:rPr>
                <w:delText>2011</w:delText>
              </w:r>
            </w:del>
          </w:p>
        </w:tc>
        <w:tc>
          <w:tcPr>
            <w:tcW w:w="818" w:type="dxa"/>
            <w:vMerge/>
            <w:tcBorders>
              <w:top w:val="nil"/>
              <w:left w:val="nil"/>
              <w:bottom w:val="nil"/>
              <w:right w:val="single" w:sz="8" w:space="0" w:color="000000"/>
            </w:tcBorders>
            <w:vAlign w:val="center"/>
            <w:hideMark/>
          </w:tcPr>
          <w:p w14:paraId="768586E9" w14:textId="4265536D" w:rsidR="009E4FDE" w:rsidRPr="005A583A" w:rsidDel="00EE475E" w:rsidRDefault="009E4FDE" w:rsidP="00C053A5">
            <w:pPr>
              <w:spacing w:line="240" w:lineRule="auto"/>
              <w:ind w:right="90"/>
              <w:rPr>
                <w:del w:id="4497" w:author="Roberts, Julie" w:date="2022-03-24T15:37:00Z"/>
                <w:rFonts w:eastAsia="Times New Roman"/>
                <w:color w:val="000000"/>
                <w:sz w:val="18"/>
                <w:szCs w:val="20"/>
              </w:rPr>
            </w:pPr>
          </w:p>
        </w:tc>
        <w:tc>
          <w:tcPr>
            <w:tcW w:w="810" w:type="dxa"/>
            <w:vMerge/>
            <w:tcBorders>
              <w:top w:val="nil"/>
              <w:left w:val="single" w:sz="8" w:space="0" w:color="000000"/>
              <w:bottom w:val="nil"/>
              <w:right w:val="single" w:sz="8" w:space="0" w:color="000000"/>
            </w:tcBorders>
            <w:vAlign w:val="center"/>
            <w:hideMark/>
          </w:tcPr>
          <w:p w14:paraId="7B9586C9" w14:textId="443E4760" w:rsidR="009E4FDE" w:rsidRPr="005A583A" w:rsidDel="00EE475E" w:rsidRDefault="009E4FDE" w:rsidP="00C053A5">
            <w:pPr>
              <w:spacing w:line="240" w:lineRule="auto"/>
              <w:ind w:right="90"/>
              <w:rPr>
                <w:del w:id="4498" w:author="Roberts, Julie" w:date="2022-03-24T15:37:00Z"/>
                <w:rFonts w:eastAsia="Times New Roman"/>
                <w:color w:val="000000"/>
                <w:sz w:val="18"/>
                <w:szCs w:val="20"/>
              </w:rPr>
            </w:pPr>
          </w:p>
        </w:tc>
        <w:tc>
          <w:tcPr>
            <w:tcW w:w="844" w:type="dxa"/>
            <w:vMerge/>
            <w:tcBorders>
              <w:top w:val="nil"/>
              <w:left w:val="single" w:sz="8" w:space="0" w:color="000000"/>
              <w:bottom w:val="nil"/>
              <w:right w:val="single" w:sz="8" w:space="0" w:color="000000"/>
            </w:tcBorders>
            <w:vAlign w:val="center"/>
            <w:hideMark/>
          </w:tcPr>
          <w:p w14:paraId="3260CDD3" w14:textId="2445125B" w:rsidR="009E4FDE" w:rsidRPr="005A583A" w:rsidDel="00EE475E" w:rsidRDefault="009E4FDE" w:rsidP="00C053A5">
            <w:pPr>
              <w:spacing w:line="240" w:lineRule="auto"/>
              <w:ind w:right="90"/>
              <w:rPr>
                <w:del w:id="4499" w:author="Roberts, Julie" w:date="2022-03-24T15:37:00Z"/>
                <w:rFonts w:eastAsia="Times New Roman"/>
                <w:color w:val="000000"/>
                <w:sz w:val="18"/>
                <w:szCs w:val="20"/>
              </w:rPr>
            </w:pPr>
          </w:p>
        </w:tc>
        <w:tc>
          <w:tcPr>
            <w:tcW w:w="996" w:type="dxa"/>
            <w:vMerge/>
            <w:tcBorders>
              <w:top w:val="nil"/>
              <w:left w:val="single" w:sz="8" w:space="0" w:color="000000"/>
              <w:bottom w:val="nil"/>
              <w:right w:val="single" w:sz="8" w:space="0" w:color="000000"/>
            </w:tcBorders>
            <w:vAlign w:val="center"/>
            <w:hideMark/>
          </w:tcPr>
          <w:p w14:paraId="46C4D46B" w14:textId="08DDF6CB" w:rsidR="009E4FDE" w:rsidRPr="005A583A" w:rsidDel="00EE475E" w:rsidRDefault="009E4FDE" w:rsidP="00C053A5">
            <w:pPr>
              <w:spacing w:line="240" w:lineRule="auto"/>
              <w:ind w:right="90"/>
              <w:rPr>
                <w:del w:id="4500" w:author="Roberts, Julie" w:date="2022-03-24T15:37:00Z"/>
                <w:rFonts w:eastAsia="Times New Roman"/>
                <w:color w:val="000000"/>
                <w:sz w:val="18"/>
                <w:szCs w:val="20"/>
              </w:rPr>
            </w:pPr>
          </w:p>
        </w:tc>
        <w:tc>
          <w:tcPr>
            <w:tcW w:w="996" w:type="dxa"/>
            <w:vMerge/>
            <w:tcBorders>
              <w:top w:val="nil"/>
              <w:left w:val="single" w:sz="8" w:space="0" w:color="000000"/>
              <w:bottom w:val="nil"/>
              <w:right w:val="single" w:sz="8" w:space="0" w:color="000000"/>
            </w:tcBorders>
            <w:vAlign w:val="center"/>
            <w:hideMark/>
          </w:tcPr>
          <w:p w14:paraId="0815F2A1" w14:textId="46517308" w:rsidR="009E4FDE" w:rsidRPr="005A583A" w:rsidDel="00EE475E" w:rsidRDefault="009E4FDE" w:rsidP="00C053A5">
            <w:pPr>
              <w:spacing w:line="240" w:lineRule="auto"/>
              <w:ind w:right="90"/>
              <w:rPr>
                <w:del w:id="4501" w:author="Roberts, Julie" w:date="2022-03-24T15:37:00Z"/>
                <w:rFonts w:eastAsia="Times New Roman"/>
                <w:color w:val="000000"/>
                <w:sz w:val="18"/>
                <w:szCs w:val="20"/>
              </w:rPr>
            </w:pPr>
          </w:p>
        </w:tc>
        <w:tc>
          <w:tcPr>
            <w:tcW w:w="954" w:type="dxa"/>
            <w:vMerge/>
            <w:tcBorders>
              <w:top w:val="nil"/>
              <w:left w:val="single" w:sz="8" w:space="0" w:color="000000"/>
              <w:bottom w:val="nil"/>
              <w:right w:val="single" w:sz="8" w:space="0" w:color="000000"/>
            </w:tcBorders>
            <w:vAlign w:val="center"/>
            <w:hideMark/>
          </w:tcPr>
          <w:p w14:paraId="4D09B13A" w14:textId="3DB6D6F8" w:rsidR="009E4FDE" w:rsidRPr="005A583A" w:rsidDel="00EE475E" w:rsidRDefault="009E4FDE" w:rsidP="00C053A5">
            <w:pPr>
              <w:spacing w:line="240" w:lineRule="auto"/>
              <w:ind w:right="90"/>
              <w:rPr>
                <w:del w:id="4502" w:author="Roberts, Julie" w:date="2022-03-24T15:37:00Z"/>
                <w:rFonts w:eastAsia="Times New Roman"/>
                <w:color w:val="000000"/>
                <w:sz w:val="18"/>
                <w:szCs w:val="20"/>
              </w:rPr>
            </w:pPr>
          </w:p>
        </w:tc>
        <w:tc>
          <w:tcPr>
            <w:tcW w:w="996" w:type="dxa"/>
            <w:vMerge/>
            <w:tcBorders>
              <w:top w:val="nil"/>
              <w:left w:val="single" w:sz="8" w:space="0" w:color="000000"/>
              <w:bottom w:val="nil"/>
              <w:right w:val="single" w:sz="8" w:space="0" w:color="000000"/>
            </w:tcBorders>
            <w:vAlign w:val="center"/>
            <w:hideMark/>
          </w:tcPr>
          <w:p w14:paraId="07E0D464" w14:textId="2A61B280" w:rsidR="009E4FDE" w:rsidRPr="005A583A" w:rsidDel="00EE475E" w:rsidRDefault="009E4FDE" w:rsidP="00C053A5">
            <w:pPr>
              <w:spacing w:line="240" w:lineRule="auto"/>
              <w:ind w:right="90"/>
              <w:rPr>
                <w:del w:id="4503" w:author="Roberts, Julie" w:date="2022-03-24T15:37:00Z"/>
                <w:rFonts w:eastAsia="Times New Roman"/>
                <w:color w:val="000000"/>
                <w:sz w:val="18"/>
                <w:szCs w:val="20"/>
              </w:rPr>
            </w:pPr>
          </w:p>
        </w:tc>
        <w:tc>
          <w:tcPr>
            <w:tcW w:w="1016" w:type="dxa"/>
            <w:vMerge/>
            <w:tcBorders>
              <w:top w:val="nil"/>
              <w:left w:val="single" w:sz="8" w:space="0" w:color="000000"/>
              <w:bottom w:val="nil"/>
              <w:right w:val="nil"/>
            </w:tcBorders>
            <w:vAlign w:val="center"/>
            <w:hideMark/>
          </w:tcPr>
          <w:p w14:paraId="5740BD65" w14:textId="01099A24" w:rsidR="009E4FDE" w:rsidRPr="005A583A" w:rsidDel="00EE475E" w:rsidRDefault="009E4FDE" w:rsidP="00C053A5">
            <w:pPr>
              <w:spacing w:line="240" w:lineRule="auto"/>
              <w:ind w:right="90"/>
              <w:rPr>
                <w:del w:id="4504" w:author="Roberts, Julie" w:date="2022-03-24T15:37:00Z"/>
                <w:rFonts w:eastAsia="Times New Roman"/>
                <w:color w:val="000000"/>
                <w:sz w:val="18"/>
                <w:szCs w:val="20"/>
              </w:rPr>
            </w:pPr>
          </w:p>
        </w:tc>
        <w:tc>
          <w:tcPr>
            <w:tcW w:w="1016" w:type="dxa"/>
            <w:vMerge/>
            <w:tcBorders>
              <w:top w:val="nil"/>
              <w:left w:val="single" w:sz="8" w:space="0" w:color="auto"/>
              <w:bottom w:val="single" w:sz="8" w:space="0" w:color="000000"/>
              <w:right w:val="single" w:sz="8" w:space="0" w:color="auto"/>
            </w:tcBorders>
            <w:vAlign w:val="center"/>
            <w:hideMark/>
          </w:tcPr>
          <w:p w14:paraId="69AEA6F4" w14:textId="686B0F0C" w:rsidR="009E4FDE" w:rsidRPr="005A583A" w:rsidDel="00EE475E" w:rsidRDefault="009E4FDE" w:rsidP="00C053A5">
            <w:pPr>
              <w:spacing w:line="240" w:lineRule="auto"/>
              <w:ind w:right="90"/>
              <w:rPr>
                <w:del w:id="4505" w:author="Roberts, Julie" w:date="2022-03-24T15:37:00Z"/>
                <w:rFonts w:eastAsia="Times New Roman"/>
                <w:color w:val="000000"/>
                <w:sz w:val="18"/>
                <w:szCs w:val="22"/>
              </w:rPr>
            </w:pPr>
          </w:p>
        </w:tc>
        <w:tc>
          <w:tcPr>
            <w:tcW w:w="1016" w:type="dxa"/>
            <w:vMerge/>
            <w:tcBorders>
              <w:top w:val="nil"/>
              <w:left w:val="single" w:sz="8" w:space="0" w:color="auto"/>
              <w:bottom w:val="single" w:sz="8" w:space="0" w:color="000000"/>
              <w:right w:val="single" w:sz="8" w:space="0" w:color="auto"/>
            </w:tcBorders>
            <w:vAlign w:val="center"/>
            <w:hideMark/>
          </w:tcPr>
          <w:p w14:paraId="6C47C19E" w14:textId="6E2D337F" w:rsidR="009E4FDE" w:rsidRPr="005A583A" w:rsidDel="00EE475E" w:rsidRDefault="009E4FDE" w:rsidP="00C053A5">
            <w:pPr>
              <w:spacing w:line="240" w:lineRule="auto"/>
              <w:ind w:right="90"/>
              <w:rPr>
                <w:del w:id="4506" w:author="Roberts, Julie" w:date="2022-03-24T15:37:00Z"/>
                <w:rFonts w:eastAsia="Times New Roman"/>
                <w:color w:val="000000"/>
                <w:sz w:val="18"/>
                <w:szCs w:val="22"/>
              </w:rPr>
            </w:pPr>
          </w:p>
        </w:tc>
        <w:tc>
          <w:tcPr>
            <w:tcW w:w="1068" w:type="dxa"/>
            <w:vMerge/>
            <w:tcBorders>
              <w:top w:val="nil"/>
              <w:left w:val="single" w:sz="8" w:space="0" w:color="auto"/>
              <w:bottom w:val="single" w:sz="8" w:space="0" w:color="000000"/>
              <w:right w:val="single" w:sz="8" w:space="0" w:color="auto"/>
            </w:tcBorders>
            <w:vAlign w:val="center"/>
            <w:hideMark/>
          </w:tcPr>
          <w:p w14:paraId="17DBC895" w14:textId="571D8945" w:rsidR="009E4FDE" w:rsidRPr="005A583A" w:rsidDel="00EE475E" w:rsidRDefault="009E4FDE" w:rsidP="00C053A5">
            <w:pPr>
              <w:spacing w:line="240" w:lineRule="auto"/>
              <w:ind w:right="90"/>
              <w:rPr>
                <w:del w:id="4507" w:author="Roberts, Julie" w:date="2022-03-24T15:37:00Z"/>
                <w:rFonts w:eastAsia="Times New Roman"/>
                <w:color w:val="000000"/>
                <w:sz w:val="18"/>
                <w:szCs w:val="22"/>
              </w:rPr>
            </w:pPr>
          </w:p>
        </w:tc>
        <w:tc>
          <w:tcPr>
            <w:tcW w:w="1250" w:type="dxa"/>
            <w:vMerge/>
            <w:tcBorders>
              <w:top w:val="nil"/>
              <w:left w:val="single" w:sz="8" w:space="0" w:color="auto"/>
              <w:bottom w:val="single" w:sz="8" w:space="0" w:color="000000"/>
              <w:right w:val="single" w:sz="8" w:space="0" w:color="auto"/>
            </w:tcBorders>
            <w:vAlign w:val="center"/>
            <w:hideMark/>
          </w:tcPr>
          <w:p w14:paraId="65AAAB1B" w14:textId="2327F8E8" w:rsidR="009E4FDE" w:rsidRPr="005A583A" w:rsidDel="00EE475E" w:rsidRDefault="009E4FDE" w:rsidP="00C053A5">
            <w:pPr>
              <w:spacing w:line="240" w:lineRule="auto"/>
              <w:ind w:right="90"/>
              <w:rPr>
                <w:del w:id="4508" w:author="Roberts, Julie" w:date="2022-03-24T15:37:00Z"/>
                <w:rFonts w:eastAsia="Times New Roman"/>
                <w:color w:val="000000"/>
                <w:sz w:val="18"/>
                <w:szCs w:val="22"/>
              </w:rPr>
            </w:pPr>
          </w:p>
        </w:tc>
      </w:tr>
      <w:tr w:rsidR="009E4FDE" w:rsidRPr="005A583A" w:rsidDel="00EE475E" w14:paraId="558B9E63" w14:textId="0A307C57" w:rsidTr="00443062">
        <w:trPr>
          <w:trHeight w:val="288"/>
          <w:jc w:val="center"/>
          <w:del w:id="4509" w:author="Roberts, Julie" w:date="2022-03-24T15:37:00Z"/>
        </w:trPr>
        <w:tc>
          <w:tcPr>
            <w:tcW w:w="1062" w:type="dxa"/>
            <w:tcBorders>
              <w:top w:val="nil"/>
              <w:left w:val="single" w:sz="8" w:space="0" w:color="auto"/>
              <w:bottom w:val="nil"/>
              <w:right w:val="nil"/>
            </w:tcBorders>
            <w:shd w:val="clear" w:color="auto" w:fill="auto"/>
            <w:vAlign w:val="center"/>
            <w:hideMark/>
          </w:tcPr>
          <w:p w14:paraId="5FA20B22" w14:textId="2BD973A8" w:rsidR="009E4FDE" w:rsidRPr="005A583A" w:rsidDel="00EE475E" w:rsidRDefault="009E4FDE" w:rsidP="00C053A5">
            <w:pPr>
              <w:spacing w:line="240" w:lineRule="auto"/>
              <w:ind w:right="90"/>
              <w:jc w:val="both"/>
              <w:rPr>
                <w:del w:id="4510" w:author="Roberts, Julie" w:date="2022-03-24T15:37:00Z"/>
                <w:rFonts w:eastAsia="Times New Roman"/>
                <w:color w:val="000000"/>
                <w:sz w:val="18"/>
                <w:szCs w:val="20"/>
              </w:rPr>
            </w:pPr>
            <w:del w:id="4511" w:author="Roberts, Julie" w:date="2022-03-24T15:37:00Z">
              <w:r w:rsidRPr="005A583A" w:rsidDel="00EE475E">
                <w:rPr>
                  <w:rFonts w:eastAsia="Times New Roman"/>
                  <w:color w:val="000000"/>
                  <w:sz w:val="18"/>
                  <w:szCs w:val="20"/>
                </w:rPr>
                <w:delText>CA* Avg</w:delText>
              </w:r>
            </w:del>
          </w:p>
        </w:tc>
        <w:tc>
          <w:tcPr>
            <w:tcW w:w="818"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6691F576" w14:textId="5036D13E" w:rsidR="009E4FDE" w:rsidRPr="005A583A" w:rsidDel="00EE475E" w:rsidRDefault="009E4FDE" w:rsidP="00C053A5">
            <w:pPr>
              <w:spacing w:line="240" w:lineRule="auto"/>
              <w:ind w:right="90"/>
              <w:jc w:val="center"/>
              <w:rPr>
                <w:del w:id="4512" w:author="Roberts, Julie" w:date="2022-03-24T15:37:00Z"/>
                <w:rFonts w:eastAsia="Times New Roman"/>
                <w:color w:val="000000"/>
                <w:sz w:val="18"/>
                <w:szCs w:val="20"/>
              </w:rPr>
            </w:pPr>
            <w:del w:id="4513" w:author="Roberts, Julie" w:date="2022-03-24T15:37:00Z">
              <w:r w:rsidRPr="005A583A" w:rsidDel="00EE475E">
                <w:rPr>
                  <w:rFonts w:eastAsia="Times New Roman"/>
                  <w:color w:val="000000"/>
                  <w:sz w:val="18"/>
                  <w:szCs w:val="20"/>
                </w:rPr>
                <w:delText xml:space="preserve">$3.66 </w:delText>
              </w:r>
            </w:del>
          </w:p>
        </w:tc>
        <w:tc>
          <w:tcPr>
            <w:tcW w:w="81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08828F1B" w14:textId="62060FDD" w:rsidR="009E4FDE" w:rsidRPr="005A583A" w:rsidDel="00EE475E" w:rsidRDefault="009E4FDE" w:rsidP="00C053A5">
            <w:pPr>
              <w:spacing w:line="240" w:lineRule="auto"/>
              <w:ind w:right="90"/>
              <w:jc w:val="center"/>
              <w:rPr>
                <w:del w:id="4514" w:author="Roberts, Julie" w:date="2022-03-24T15:37:00Z"/>
                <w:rFonts w:eastAsia="Times New Roman"/>
                <w:color w:val="000000"/>
                <w:sz w:val="18"/>
                <w:szCs w:val="20"/>
              </w:rPr>
            </w:pPr>
            <w:del w:id="4515" w:author="Roberts, Julie" w:date="2022-03-24T15:37:00Z">
              <w:r w:rsidRPr="005A583A" w:rsidDel="00EE475E">
                <w:rPr>
                  <w:rFonts w:eastAsia="Times New Roman"/>
                  <w:color w:val="000000"/>
                  <w:sz w:val="18"/>
                  <w:szCs w:val="20"/>
                </w:rPr>
                <w:delText xml:space="preserve">$3.13 </w:delText>
              </w:r>
            </w:del>
          </w:p>
        </w:tc>
        <w:tc>
          <w:tcPr>
            <w:tcW w:w="844"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3B8AD1E" w14:textId="1D9B710C" w:rsidR="009E4FDE" w:rsidRPr="005A583A" w:rsidDel="00EE475E" w:rsidRDefault="009E4FDE" w:rsidP="00C053A5">
            <w:pPr>
              <w:spacing w:line="240" w:lineRule="auto"/>
              <w:ind w:right="90"/>
              <w:jc w:val="center"/>
              <w:rPr>
                <w:del w:id="4516" w:author="Roberts, Julie" w:date="2022-03-24T15:37:00Z"/>
                <w:rFonts w:eastAsia="Times New Roman"/>
                <w:color w:val="000000"/>
                <w:sz w:val="18"/>
                <w:szCs w:val="20"/>
              </w:rPr>
            </w:pPr>
            <w:del w:id="4517" w:author="Roberts, Julie" w:date="2022-03-24T15:37:00Z">
              <w:r w:rsidRPr="005A583A" w:rsidDel="00EE475E">
                <w:rPr>
                  <w:rFonts w:eastAsia="Times New Roman"/>
                  <w:color w:val="000000"/>
                  <w:sz w:val="18"/>
                  <w:szCs w:val="20"/>
                </w:rPr>
                <w:delText xml:space="preserve">$2.91 </w:delText>
              </w:r>
            </w:del>
          </w:p>
        </w:tc>
        <w:tc>
          <w:tcPr>
            <w:tcW w:w="996"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2ED6151E" w14:textId="6F4C9214" w:rsidR="009E4FDE" w:rsidRPr="005A583A" w:rsidDel="00EE475E" w:rsidRDefault="009E4FDE" w:rsidP="00C053A5">
            <w:pPr>
              <w:spacing w:line="240" w:lineRule="auto"/>
              <w:ind w:right="90"/>
              <w:jc w:val="center"/>
              <w:rPr>
                <w:del w:id="4518" w:author="Roberts, Julie" w:date="2022-03-24T15:37:00Z"/>
                <w:rFonts w:eastAsia="Times New Roman"/>
                <w:color w:val="000000"/>
                <w:sz w:val="18"/>
                <w:szCs w:val="20"/>
              </w:rPr>
            </w:pPr>
            <w:del w:id="4519" w:author="Roberts, Julie" w:date="2022-03-24T15:37:00Z">
              <w:r w:rsidRPr="005A583A" w:rsidDel="00EE475E">
                <w:rPr>
                  <w:rFonts w:eastAsia="Times New Roman"/>
                  <w:color w:val="000000"/>
                  <w:sz w:val="18"/>
                  <w:szCs w:val="20"/>
                </w:rPr>
                <w:delText xml:space="preserve">$2.63 </w:delText>
              </w:r>
            </w:del>
          </w:p>
        </w:tc>
        <w:tc>
          <w:tcPr>
            <w:tcW w:w="996"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65F4E2BC" w14:textId="678CF65C" w:rsidR="009E4FDE" w:rsidRPr="005A583A" w:rsidDel="00EE475E" w:rsidRDefault="009E4FDE" w:rsidP="00C053A5">
            <w:pPr>
              <w:spacing w:line="240" w:lineRule="auto"/>
              <w:ind w:right="90"/>
              <w:jc w:val="center"/>
              <w:rPr>
                <w:del w:id="4520" w:author="Roberts, Julie" w:date="2022-03-24T15:37:00Z"/>
                <w:rFonts w:eastAsia="Times New Roman"/>
                <w:color w:val="000000"/>
                <w:sz w:val="18"/>
                <w:szCs w:val="20"/>
              </w:rPr>
            </w:pPr>
            <w:del w:id="4521" w:author="Roberts, Julie" w:date="2022-03-24T15:37:00Z">
              <w:r w:rsidRPr="005A583A" w:rsidDel="00EE475E">
                <w:rPr>
                  <w:rFonts w:eastAsia="Times New Roman"/>
                  <w:color w:val="000000"/>
                  <w:sz w:val="18"/>
                  <w:szCs w:val="20"/>
                </w:rPr>
                <w:delText xml:space="preserve">$2.69 </w:delText>
              </w:r>
            </w:del>
          </w:p>
        </w:tc>
        <w:tc>
          <w:tcPr>
            <w:tcW w:w="954"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7EAB2108" w14:textId="25D4133F" w:rsidR="009E4FDE" w:rsidRPr="005A583A" w:rsidDel="00EE475E" w:rsidRDefault="009E4FDE" w:rsidP="00C053A5">
            <w:pPr>
              <w:spacing w:line="240" w:lineRule="auto"/>
              <w:ind w:right="90"/>
              <w:jc w:val="center"/>
              <w:rPr>
                <w:del w:id="4522" w:author="Roberts, Julie" w:date="2022-03-24T15:37:00Z"/>
                <w:rFonts w:eastAsia="Times New Roman"/>
                <w:color w:val="000000"/>
                <w:sz w:val="18"/>
                <w:szCs w:val="20"/>
              </w:rPr>
            </w:pPr>
            <w:del w:id="4523" w:author="Roberts, Julie" w:date="2022-03-24T15:37:00Z">
              <w:r w:rsidRPr="005A583A" w:rsidDel="00EE475E">
                <w:rPr>
                  <w:rFonts w:eastAsia="Times New Roman"/>
                  <w:color w:val="000000"/>
                  <w:sz w:val="18"/>
                  <w:szCs w:val="20"/>
                </w:rPr>
                <w:delText xml:space="preserve">$3.41 </w:delText>
              </w:r>
            </w:del>
          </w:p>
        </w:tc>
        <w:tc>
          <w:tcPr>
            <w:tcW w:w="996"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061F2ED7" w14:textId="53F319F9" w:rsidR="009E4FDE" w:rsidRPr="005A583A" w:rsidDel="00EE475E" w:rsidRDefault="009E4FDE" w:rsidP="00C053A5">
            <w:pPr>
              <w:spacing w:line="240" w:lineRule="auto"/>
              <w:ind w:right="90"/>
              <w:jc w:val="center"/>
              <w:rPr>
                <w:del w:id="4524" w:author="Roberts, Julie" w:date="2022-03-24T15:37:00Z"/>
                <w:rFonts w:eastAsia="Times New Roman"/>
                <w:color w:val="000000"/>
                <w:sz w:val="18"/>
                <w:szCs w:val="20"/>
              </w:rPr>
            </w:pPr>
            <w:del w:id="4525" w:author="Roberts, Julie" w:date="2022-03-24T15:37:00Z">
              <w:r w:rsidRPr="005A583A" w:rsidDel="00EE475E">
                <w:rPr>
                  <w:rFonts w:eastAsia="Times New Roman"/>
                  <w:color w:val="000000"/>
                  <w:sz w:val="18"/>
                  <w:szCs w:val="20"/>
                </w:rPr>
                <w:delText xml:space="preserve">$3.41 </w:delText>
              </w:r>
            </w:del>
          </w:p>
        </w:tc>
        <w:tc>
          <w:tcPr>
            <w:tcW w:w="1016"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75549630" w14:textId="3038473D" w:rsidR="009E4FDE" w:rsidRPr="005A583A" w:rsidDel="00EE475E" w:rsidRDefault="009E4FDE" w:rsidP="00C053A5">
            <w:pPr>
              <w:spacing w:line="240" w:lineRule="auto"/>
              <w:ind w:right="90"/>
              <w:jc w:val="center"/>
              <w:rPr>
                <w:del w:id="4526" w:author="Roberts, Julie" w:date="2022-03-24T15:37:00Z"/>
                <w:rFonts w:eastAsia="Times New Roman"/>
                <w:color w:val="000000"/>
                <w:sz w:val="18"/>
                <w:szCs w:val="20"/>
              </w:rPr>
            </w:pPr>
            <w:del w:id="4527" w:author="Roberts, Julie" w:date="2022-03-24T15:37:00Z">
              <w:r w:rsidRPr="005A583A" w:rsidDel="00EE475E">
                <w:rPr>
                  <w:rFonts w:eastAsia="Times New Roman"/>
                  <w:color w:val="000000"/>
                  <w:sz w:val="18"/>
                  <w:szCs w:val="20"/>
                </w:rPr>
                <w:delText xml:space="preserve">$4.05 </w:delText>
              </w:r>
            </w:del>
          </w:p>
        </w:tc>
        <w:tc>
          <w:tcPr>
            <w:tcW w:w="101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912B675" w14:textId="7A11CA92" w:rsidR="009E4FDE" w:rsidRPr="005A583A" w:rsidDel="00EE475E" w:rsidRDefault="009E4FDE" w:rsidP="00C053A5">
            <w:pPr>
              <w:spacing w:line="240" w:lineRule="auto"/>
              <w:ind w:right="90"/>
              <w:jc w:val="center"/>
              <w:rPr>
                <w:del w:id="4528" w:author="Roberts, Julie" w:date="2022-03-24T15:37:00Z"/>
                <w:rFonts w:eastAsia="Times New Roman"/>
                <w:color w:val="000000"/>
                <w:sz w:val="18"/>
                <w:szCs w:val="20"/>
              </w:rPr>
            </w:pPr>
            <w:del w:id="4529" w:author="Roberts, Julie" w:date="2022-03-24T15:37:00Z">
              <w:r w:rsidRPr="005A583A" w:rsidDel="00EE475E">
                <w:rPr>
                  <w:rFonts w:eastAsia="Times New Roman"/>
                  <w:color w:val="000000"/>
                  <w:sz w:val="18"/>
                  <w:szCs w:val="20"/>
                </w:rPr>
                <w:delText xml:space="preserve">$3.48 </w:delText>
              </w:r>
            </w:del>
          </w:p>
        </w:tc>
        <w:tc>
          <w:tcPr>
            <w:tcW w:w="101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DEE8CA1" w14:textId="179533F5" w:rsidR="009E4FDE" w:rsidRPr="005A583A" w:rsidDel="00EE475E" w:rsidRDefault="009E4FDE" w:rsidP="00C053A5">
            <w:pPr>
              <w:spacing w:line="240" w:lineRule="auto"/>
              <w:ind w:right="90"/>
              <w:jc w:val="center"/>
              <w:rPr>
                <w:del w:id="4530" w:author="Roberts, Julie" w:date="2022-03-24T15:37:00Z"/>
                <w:rFonts w:eastAsia="Times New Roman"/>
                <w:color w:val="000000"/>
                <w:sz w:val="18"/>
                <w:szCs w:val="20"/>
              </w:rPr>
            </w:pPr>
            <w:del w:id="4531" w:author="Roberts, Julie" w:date="2022-03-24T15:37:00Z">
              <w:r w:rsidRPr="005A583A" w:rsidDel="00EE475E">
                <w:rPr>
                  <w:rFonts w:eastAsia="Times New Roman"/>
                  <w:color w:val="000000"/>
                  <w:sz w:val="18"/>
                  <w:szCs w:val="20"/>
                </w:rPr>
                <w:delText xml:space="preserve">$3.52 </w:delText>
              </w:r>
            </w:del>
          </w:p>
        </w:tc>
        <w:tc>
          <w:tcPr>
            <w:tcW w:w="106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395EC6E" w14:textId="51F70DA7" w:rsidR="009E4FDE" w:rsidRPr="005A583A" w:rsidDel="00EE475E" w:rsidRDefault="009E4FDE" w:rsidP="00C053A5">
            <w:pPr>
              <w:spacing w:line="240" w:lineRule="auto"/>
              <w:ind w:right="90"/>
              <w:jc w:val="center"/>
              <w:rPr>
                <w:del w:id="4532" w:author="Roberts, Julie" w:date="2022-03-24T15:37:00Z"/>
                <w:rFonts w:eastAsia="Times New Roman"/>
                <w:color w:val="000000"/>
                <w:sz w:val="18"/>
                <w:szCs w:val="20"/>
              </w:rPr>
            </w:pPr>
            <w:del w:id="4533" w:author="Roberts, Julie" w:date="2022-03-24T15:37:00Z">
              <w:r w:rsidRPr="005A583A" w:rsidDel="00EE475E">
                <w:rPr>
                  <w:rFonts w:eastAsia="Times New Roman"/>
                  <w:color w:val="000000"/>
                  <w:sz w:val="18"/>
                  <w:szCs w:val="20"/>
                </w:rPr>
                <w:delText xml:space="preserve">$4.00 </w:delText>
              </w:r>
            </w:del>
          </w:p>
        </w:tc>
        <w:tc>
          <w:tcPr>
            <w:tcW w:w="12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99C202F" w14:textId="0DD39CBB" w:rsidR="009E4FDE" w:rsidRPr="005A583A" w:rsidDel="00EE475E" w:rsidRDefault="009E4FDE" w:rsidP="00C053A5">
            <w:pPr>
              <w:spacing w:line="240" w:lineRule="auto"/>
              <w:ind w:right="90"/>
              <w:jc w:val="center"/>
              <w:rPr>
                <w:del w:id="4534" w:author="Roberts, Julie" w:date="2022-03-24T15:37:00Z"/>
                <w:rFonts w:eastAsia="Times New Roman"/>
                <w:color w:val="000000"/>
                <w:sz w:val="18"/>
                <w:szCs w:val="20"/>
              </w:rPr>
            </w:pPr>
            <w:del w:id="4535" w:author="Roberts, Julie" w:date="2022-03-24T15:37:00Z">
              <w:r w:rsidRPr="005A583A" w:rsidDel="00EE475E">
                <w:rPr>
                  <w:rFonts w:eastAsia="Times New Roman"/>
                  <w:color w:val="000000"/>
                  <w:sz w:val="18"/>
                  <w:szCs w:val="20"/>
                </w:rPr>
                <w:delText xml:space="preserve">$4.49 </w:delText>
              </w:r>
            </w:del>
          </w:p>
        </w:tc>
      </w:tr>
      <w:tr w:rsidR="009E4FDE" w:rsidRPr="005A583A" w:rsidDel="00EE475E" w14:paraId="3541DB52" w14:textId="33702859" w:rsidTr="00443062">
        <w:trPr>
          <w:trHeight w:val="288"/>
          <w:jc w:val="center"/>
          <w:del w:id="4536" w:author="Roberts, Julie" w:date="2022-03-24T15:37:00Z"/>
        </w:trPr>
        <w:tc>
          <w:tcPr>
            <w:tcW w:w="1062" w:type="dxa"/>
            <w:tcBorders>
              <w:top w:val="nil"/>
              <w:left w:val="single" w:sz="8" w:space="0" w:color="auto"/>
              <w:bottom w:val="single" w:sz="8" w:space="0" w:color="auto"/>
              <w:right w:val="nil"/>
            </w:tcBorders>
            <w:shd w:val="clear" w:color="auto" w:fill="auto"/>
            <w:vAlign w:val="center"/>
            <w:hideMark/>
          </w:tcPr>
          <w:p w14:paraId="68482AB5" w14:textId="173443DC" w:rsidR="009E4FDE" w:rsidRPr="005A583A" w:rsidDel="00EE475E" w:rsidRDefault="009E4FDE" w:rsidP="00C053A5">
            <w:pPr>
              <w:spacing w:line="240" w:lineRule="auto"/>
              <w:ind w:right="90"/>
              <w:jc w:val="both"/>
              <w:rPr>
                <w:del w:id="4537" w:author="Roberts, Julie" w:date="2022-03-24T15:37:00Z"/>
                <w:rFonts w:eastAsia="Times New Roman"/>
                <w:color w:val="000000"/>
                <w:sz w:val="18"/>
                <w:szCs w:val="20"/>
              </w:rPr>
            </w:pPr>
            <w:del w:id="4538" w:author="Roberts, Julie" w:date="2022-03-24T15:37:00Z">
              <w:r w:rsidRPr="005A583A" w:rsidDel="00EE475E">
                <w:rPr>
                  <w:rFonts w:eastAsia="Times New Roman"/>
                  <w:color w:val="000000"/>
                  <w:sz w:val="18"/>
                  <w:szCs w:val="20"/>
                </w:rPr>
                <w:delText>2012</w:delText>
              </w:r>
            </w:del>
          </w:p>
        </w:tc>
        <w:tc>
          <w:tcPr>
            <w:tcW w:w="818" w:type="dxa"/>
            <w:vMerge/>
            <w:tcBorders>
              <w:top w:val="single" w:sz="8" w:space="0" w:color="auto"/>
              <w:left w:val="single" w:sz="8" w:space="0" w:color="auto"/>
              <w:bottom w:val="single" w:sz="8" w:space="0" w:color="000000"/>
              <w:right w:val="single" w:sz="8" w:space="0" w:color="auto"/>
            </w:tcBorders>
            <w:vAlign w:val="center"/>
            <w:hideMark/>
          </w:tcPr>
          <w:p w14:paraId="339B4D6D" w14:textId="4B1C1CB3" w:rsidR="009E4FDE" w:rsidRPr="005A583A" w:rsidDel="00EE475E" w:rsidRDefault="009E4FDE" w:rsidP="00C053A5">
            <w:pPr>
              <w:spacing w:line="240" w:lineRule="auto"/>
              <w:ind w:right="90"/>
              <w:rPr>
                <w:del w:id="4539" w:author="Roberts, Julie" w:date="2022-03-24T15:37:00Z"/>
                <w:rFonts w:eastAsia="Times New Roman"/>
                <w:color w:val="000000"/>
                <w:sz w:val="18"/>
                <w:szCs w:val="20"/>
              </w:rPr>
            </w:pPr>
          </w:p>
        </w:tc>
        <w:tc>
          <w:tcPr>
            <w:tcW w:w="810" w:type="dxa"/>
            <w:vMerge/>
            <w:tcBorders>
              <w:top w:val="single" w:sz="8" w:space="0" w:color="auto"/>
              <w:left w:val="single" w:sz="8" w:space="0" w:color="auto"/>
              <w:bottom w:val="single" w:sz="8" w:space="0" w:color="000000"/>
              <w:right w:val="single" w:sz="8" w:space="0" w:color="auto"/>
            </w:tcBorders>
            <w:vAlign w:val="center"/>
            <w:hideMark/>
          </w:tcPr>
          <w:p w14:paraId="67F6291C" w14:textId="1085D2D6" w:rsidR="009E4FDE" w:rsidRPr="005A583A" w:rsidDel="00EE475E" w:rsidRDefault="009E4FDE" w:rsidP="00C053A5">
            <w:pPr>
              <w:spacing w:line="240" w:lineRule="auto"/>
              <w:ind w:right="90"/>
              <w:rPr>
                <w:del w:id="4540" w:author="Roberts, Julie" w:date="2022-03-24T15:37:00Z"/>
                <w:rFonts w:eastAsia="Times New Roman"/>
                <w:color w:val="000000"/>
                <w:sz w:val="18"/>
                <w:szCs w:val="20"/>
              </w:rPr>
            </w:pPr>
          </w:p>
        </w:tc>
        <w:tc>
          <w:tcPr>
            <w:tcW w:w="844" w:type="dxa"/>
            <w:vMerge/>
            <w:tcBorders>
              <w:top w:val="single" w:sz="8" w:space="0" w:color="auto"/>
              <w:left w:val="single" w:sz="8" w:space="0" w:color="auto"/>
              <w:bottom w:val="single" w:sz="8" w:space="0" w:color="000000"/>
              <w:right w:val="single" w:sz="8" w:space="0" w:color="auto"/>
            </w:tcBorders>
            <w:vAlign w:val="center"/>
            <w:hideMark/>
          </w:tcPr>
          <w:p w14:paraId="69940131" w14:textId="78F628C4" w:rsidR="009E4FDE" w:rsidRPr="005A583A" w:rsidDel="00EE475E" w:rsidRDefault="009E4FDE" w:rsidP="00C053A5">
            <w:pPr>
              <w:spacing w:line="240" w:lineRule="auto"/>
              <w:ind w:right="90"/>
              <w:rPr>
                <w:del w:id="4541" w:author="Roberts, Julie" w:date="2022-03-24T15:37:00Z"/>
                <w:rFonts w:eastAsia="Times New Roman"/>
                <w:color w:val="000000"/>
                <w:sz w:val="18"/>
                <w:szCs w:val="20"/>
              </w:rPr>
            </w:pPr>
          </w:p>
        </w:tc>
        <w:tc>
          <w:tcPr>
            <w:tcW w:w="996" w:type="dxa"/>
            <w:vMerge/>
            <w:tcBorders>
              <w:top w:val="single" w:sz="8" w:space="0" w:color="auto"/>
              <w:left w:val="single" w:sz="8" w:space="0" w:color="auto"/>
              <w:bottom w:val="single" w:sz="8" w:space="0" w:color="000000"/>
              <w:right w:val="single" w:sz="8" w:space="0" w:color="auto"/>
            </w:tcBorders>
            <w:vAlign w:val="center"/>
            <w:hideMark/>
          </w:tcPr>
          <w:p w14:paraId="6DFEB5D3" w14:textId="1686DCEB" w:rsidR="009E4FDE" w:rsidRPr="005A583A" w:rsidDel="00EE475E" w:rsidRDefault="009E4FDE" w:rsidP="00C053A5">
            <w:pPr>
              <w:spacing w:line="240" w:lineRule="auto"/>
              <w:ind w:right="90"/>
              <w:rPr>
                <w:del w:id="4542" w:author="Roberts, Julie" w:date="2022-03-24T15:37:00Z"/>
                <w:rFonts w:eastAsia="Times New Roman"/>
                <w:color w:val="000000"/>
                <w:sz w:val="18"/>
                <w:szCs w:val="20"/>
              </w:rPr>
            </w:pPr>
          </w:p>
        </w:tc>
        <w:tc>
          <w:tcPr>
            <w:tcW w:w="996" w:type="dxa"/>
            <w:vMerge/>
            <w:tcBorders>
              <w:top w:val="single" w:sz="8" w:space="0" w:color="auto"/>
              <w:left w:val="single" w:sz="8" w:space="0" w:color="auto"/>
              <w:bottom w:val="single" w:sz="8" w:space="0" w:color="000000"/>
              <w:right w:val="single" w:sz="8" w:space="0" w:color="auto"/>
            </w:tcBorders>
            <w:vAlign w:val="center"/>
            <w:hideMark/>
          </w:tcPr>
          <w:p w14:paraId="5F92579C" w14:textId="4ED5E4A2" w:rsidR="009E4FDE" w:rsidRPr="005A583A" w:rsidDel="00EE475E" w:rsidRDefault="009E4FDE" w:rsidP="00C053A5">
            <w:pPr>
              <w:spacing w:line="240" w:lineRule="auto"/>
              <w:ind w:right="90"/>
              <w:rPr>
                <w:del w:id="4543" w:author="Roberts, Julie" w:date="2022-03-24T15:37:00Z"/>
                <w:rFonts w:eastAsia="Times New Roman"/>
                <w:color w:val="000000"/>
                <w:sz w:val="18"/>
                <w:szCs w:val="20"/>
              </w:rPr>
            </w:pPr>
          </w:p>
        </w:tc>
        <w:tc>
          <w:tcPr>
            <w:tcW w:w="954" w:type="dxa"/>
            <w:vMerge/>
            <w:tcBorders>
              <w:top w:val="single" w:sz="8" w:space="0" w:color="auto"/>
              <w:left w:val="single" w:sz="8" w:space="0" w:color="auto"/>
              <w:bottom w:val="single" w:sz="8" w:space="0" w:color="000000"/>
              <w:right w:val="single" w:sz="8" w:space="0" w:color="auto"/>
            </w:tcBorders>
            <w:vAlign w:val="center"/>
            <w:hideMark/>
          </w:tcPr>
          <w:p w14:paraId="0C37F489" w14:textId="7EB0FCB4" w:rsidR="009E4FDE" w:rsidRPr="005A583A" w:rsidDel="00EE475E" w:rsidRDefault="009E4FDE" w:rsidP="00C053A5">
            <w:pPr>
              <w:spacing w:line="240" w:lineRule="auto"/>
              <w:ind w:right="90"/>
              <w:rPr>
                <w:del w:id="4544" w:author="Roberts, Julie" w:date="2022-03-24T15:37:00Z"/>
                <w:rFonts w:eastAsia="Times New Roman"/>
                <w:color w:val="000000"/>
                <w:sz w:val="18"/>
                <w:szCs w:val="20"/>
              </w:rPr>
            </w:pPr>
          </w:p>
        </w:tc>
        <w:tc>
          <w:tcPr>
            <w:tcW w:w="996" w:type="dxa"/>
            <w:vMerge/>
            <w:tcBorders>
              <w:top w:val="single" w:sz="8" w:space="0" w:color="auto"/>
              <w:left w:val="single" w:sz="8" w:space="0" w:color="auto"/>
              <w:bottom w:val="single" w:sz="8" w:space="0" w:color="000000"/>
              <w:right w:val="single" w:sz="8" w:space="0" w:color="auto"/>
            </w:tcBorders>
            <w:vAlign w:val="center"/>
            <w:hideMark/>
          </w:tcPr>
          <w:p w14:paraId="59ACDEB8" w14:textId="66DB8E22" w:rsidR="009E4FDE" w:rsidRPr="005A583A" w:rsidDel="00EE475E" w:rsidRDefault="009E4FDE" w:rsidP="00C053A5">
            <w:pPr>
              <w:spacing w:line="240" w:lineRule="auto"/>
              <w:ind w:right="90"/>
              <w:rPr>
                <w:del w:id="4545" w:author="Roberts, Julie" w:date="2022-03-24T15:37:00Z"/>
                <w:rFonts w:eastAsia="Times New Roman"/>
                <w:color w:val="000000"/>
                <w:sz w:val="18"/>
                <w:szCs w:val="20"/>
              </w:rPr>
            </w:pPr>
          </w:p>
        </w:tc>
        <w:tc>
          <w:tcPr>
            <w:tcW w:w="1016" w:type="dxa"/>
            <w:vMerge/>
            <w:tcBorders>
              <w:top w:val="single" w:sz="8" w:space="0" w:color="auto"/>
              <w:left w:val="single" w:sz="8" w:space="0" w:color="auto"/>
              <w:bottom w:val="single" w:sz="8" w:space="0" w:color="000000"/>
              <w:right w:val="single" w:sz="8" w:space="0" w:color="auto"/>
            </w:tcBorders>
            <w:vAlign w:val="center"/>
            <w:hideMark/>
          </w:tcPr>
          <w:p w14:paraId="57E92676" w14:textId="0FE89B3A" w:rsidR="009E4FDE" w:rsidRPr="005A583A" w:rsidDel="00EE475E" w:rsidRDefault="009E4FDE" w:rsidP="00C053A5">
            <w:pPr>
              <w:spacing w:line="240" w:lineRule="auto"/>
              <w:ind w:right="90"/>
              <w:rPr>
                <w:del w:id="4546" w:author="Roberts, Julie" w:date="2022-03-24T15:37:00Z"/>
                <w:rFonts w:eastAsia="Times New Roman"/>
                <w:color w:val="000000"/>
                <w:sz w:val="18"/>
                <w:szCs w:val="20"/>
              </w:rPr>
            </w:pPr>
          </w:p>
        </w:tc>
        <w:tc>
          <w:tcPr>
            <w:tcW w:w="1016" w:type="dxa"/>
            <w:vMerge/>
            <w:tcBorders>
              <w:top w:val="nil"/>
              <w:left w:val="single" w:sz="8" w:space="0" w:color="auto"/>
              <w:bottom w:val="single" w:sz="8" w:space="0" w:color="000000"/>
              <w:right w:val="single" w:sz="8" w:space="0" w:color="auto"/>
            </w:tcBorders>
            <w:vAlign w:val="center"/>
            <w:hideMark/>
          </w:tcPr>
          <w:p w14:paraId="2675731B" w14:textId="6997B09F" w:rsidR="009E4FDE" w:rsidRPr="005A583A" w:rsidDel="00EE475E" w:rsidRDefault="009E4FDE" w:rsidP="00C053A5">
            <w:pPr>
              <w:spacing w:line="240" w:lineRule="auto"/>
              <w:ind w:right="90"/>
              <w:rPr>
                <w:del w:id="4547" w:author="Roberts, Julie" w:date="2022-03-24T15:37:00Z"/>
                <w:rFonts w:eastAsia="Times New Roman"/>
                <w:color w:val="000000"/>
                <w:sz w:val="18"/>
                <w:szCs w:val="20"/>
              </w:rPr>
            </w:pPr>
          </w:p>
        </w:tc>
        <w:tc>
          <w:tcPr>
            <w:tcW w:w="1016" w:type="dxa"/>
            <w:vMerge/>
            <w:tcBorders>
              <w:top w:val="nil"/>
              <w:left w:val="single" w:sz="8" w:space="0" w:color="auto"/>
              <w:bottom w:val="single" w:sz="8" w:space="0" w:color="000000"/>
              <w:right w:val="single" w:sz="8" w:space="0" w:color="auto"/>
            </w:tcBorders>
            <w:vAlign w:val="center"/>
            <w:hideMark/>
          </w:tcPr>
          <w:p w14:paraId="02CD9E6A" w14:textId="7B5FB892" w:rsidR="009E4FDE" w:rsidRPr="005A583A" w:rsidDel="00EE475E" w:rsidRDefault="009E4FDE" w:rsidP="00C053A5">
            <w:pPr>
              <w:spacing w:line="240" w:lineRule="auto"/>
              <w:ind w:right="90"/>
              <w:rPr>
                <w:del w:id="4548" w:author="Roberts, Julie" w:date="2022-03-24T15:37:00Z"/>
                <w:rFonts w:eastAsia="Times New Roman"/>
                <w:color w:val="000000"/>
                <w:sz w:val="18"/>
                <w:szCs w:val="20"/>
              </w:rPr>
            </w:pPr>
          </w:p>
        </w:tc>
        <w:tc>
          <w:tcPr>
            <w:tcW w:w="1068" w:type="dxa"/>
            <w:vMerge/>
            <w:tcBorders>
              <w:top w:val="nil"/>
              <w:left w:val="single" w:sz="8" w:space="0" w:color="auto"/>
              <w:bottom w:val="single" w:sz="8" w:space="0" w:color="000000"/>
              <w:right w:val="single" w:sz="8" w:space="0" w:color="auto"/>
            </w:tcBorders>
            <w:vAlign w:val="center"/>
            <w:hideMark/>
          </w:tcPr>
          <w:p w14:paraId="2543068D" w14:textId="2238C010" w:rsidR="009E4FDE" w:rsidRPr="005A583A" w:rsidDel="00EE475E" w:rsidRDefault="009E4FDE" w:rsidP="00C053A5">
            <w:pPr>
              <w:spacing w:line="240" w:lineRule="auto"/>
              <w:ind w:right="90"/>
              <w:rPr>
                <w:del w:id="4549" w:author="Roberts, Julie" w:date="2022-03-24T15:37:00Z"/>
                <w:rFonts w:eastAsia="Times New Roman"/>
                <w:color w:val="000000"/>
                <w:sz w:val="18"/>
                <w:szCs w:val="20"/>
              </w:rPr>
            </w:pPr>
          </w:p>
        </w:tc>
        <w:tc>
          <w:tcPr>
            <w:tcW w:w="1250" w:type="dxa"/>
            <w:vMerge/>
            <w:tcBorders>
              <w:top w:val="nil"/>
              <w:left w:val="single" w:sz="8" w:space="0" w:color="auto"/>
              <w:bottom w:val="single" w:sz="8" w:space="0" w:color="000000"/>
              <w:right w:val="single" w:sz="8" w:space="0" w:color="auto"/>
            </w:tcBorders>
            <w:vAlign w:val="center"/>
            <w:hideMark/>
          </w:tcPr>
          <w:p w14:paraId="175F11FD" w14:textId="762CE593" w:rsidR="009E4FDE" w:rsidRPr="005A583A" w:rsidDel="00EE475E" w:rsidRDefault="009E4FDE" w:rsidP="00C053A5">
            <w:pPr>
              <w:spacing w:line="240" w:lineRule="auto"/>
              <w:ind w:right="90"/>
              <w:rPr>
                <w:del w:id="4550" w:author="Roberts, Julie" w:date="2022-03-24T15:37:00Z"/>
                <w:rFonts w:eastAsia="Times New Roman"/>
                <w:color w:val="000000"/>
                <w:sz w:val="18"/>
                <w:szCs w:val="20"/>
              </w:rPr>
            </w:pPr>
          </w:p>
        </w:tc>
      </w:tr>
      <w:tr w:rsidR="009E4FDE" w:rsidRPr="005A583A" w:rsidDel="00EE475E" w14:paraId="16672EEA" w14:textId="46072A9A" w:rsidTr="00443062">
        <w:trPr>
          <w:trHeight w:val="288"/>
          <w:jc w:val="center"/>
          <w:del w:id="4551" w:author="Roberts, Julie" w:date="2022-03-24T15:37:00Z"/>
        </w:trPr>
        <w:tc>
          <w:tcPr>
            <w:tcW w:w="1062" w:type="dxa"/>
            <w:tcBorders>
              <w:top w:val="nil"/>
              <w:left w:val="single" w:sz="8" w:space="0" w:color="auto"/>
              <w:bottom w:val="nil"/>
              <w:right w:val="nil"/>
            </w:tcBorders>
            <w:shd w:val="clear" w:color="auto" w:fill="auto"/>
            <w:vAlign w:val="center"/>
            <w:hideMark/>
          </w:tcPr>
          <w:p w14:paraId="3A87AC69" w14:textId="70C8A031" w:rsidR="009E4FDE" w:rsidRPr="005A583A" w:rsidDel="00EE475E" w:rsidRDefault="009E4FDE" w:rsidP="00C053A5">
            <w:pPr>
              <w:spacing w:line="240" w:lineRule="auto"/>
              <w:ind w:right="90"/>
              <w:jc w:val="both"/>
              <w:rPr>
                <w:del w:id="4552" w:author="Roberts, Julie" w:date="2022-03-24T15:37:00Z"/>
                <w:rFonts w:eastAsia="Times New Roman"/>
                <w:color w:val="000000"/>
                <w:sz w:val="18"/>
                <w:szCs w:val="20"/>
              </w:rPr>
            </w:pPr>
            <w:del w:id="4553" w:author="Roberts, Julie" w:date="2022-03-24T15:37:00Z">
              <w:r w:rsidRPr="005A583A" w:rsidDel="00EE475E">
                <w:rPr>
                  <w:rFonts w:eastAsia="Times New Roman"/>
                  <w:color w:val="000000"/>
                  <w:sz w:val="18"/>
                  <w:szCs w:val="20"/>
                </w:rPr>
                <w:delText xml:space="preserve">BVES </w:delText>
              </w:r>
            </w:del>
          </w:p>
        </w:tc>
        <w:tc>
          <w:tcPr>
            <w:tcW w:w="81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1EE06E6" w14:textId="5BB66B0A" w:rsidR="009E4FDE" w:rsidRPr="005A583A" w:rsidDel="00EE475E" w:rsidRDefault="009E4FDE" w:rsidP="00C053A5">
            <w:pPr>
              <w:spacing w:line="240" w:lineRule="auto"/>
              <w:ind w:right="90"/>
              <w:jc w:val="center"/>
              <w:rPr>
                <w:del w:id="4554" w:author="Roberts, Julie" w:date="2022-03-24T15:37:00Z"/>
                <w:rFonts w:eastAsia="Times New Roman"/>
                <w:color w:val="000000"/>
                <w:sz w:val="18"/>
                <w:szCs w:val="20"/>
              </w:rPr>
            </w:pPr>
            <w:del w:id="4555" w:author="Roberts, Julie" w:date="2022-03-24T15:37:00Z">
              <w:r w:rsidRPr="005A583A" w:rsidDel="00EE475E">
                <w:rPr>
                  <w:rFonts w:eastAsia="Times New Roman"/>
                  <w:color w:val="000000"/>
                  <w:sz w:val="18"/>
                  <w:szCs w:val="20"/>
                </w:rPr>
                <w:delText xml:space="preserve">$3.15 </w:delText>
              </w:r>
            </w:del>
          </w:p>
        </w:tc>
        <w:tc>
          <w:tcPr>
            <w:tcW w:w="81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38B555C" w14:textId="00354690" w:rsidR="009E4FDE" w:rsidRPr="005A583A" w:rsidDel="00EE475E" w:rsidRDefault="009E4FDE" w:rsidP="00C053A5">
            <w:pPr>
              <w:spacing w:line="240" w:lineRule="auto"/>
              <w:ind w:right="90"/>
              <w:jc w:val="center"/>
              <w:rPr>
                <w:del w:id="4556" w:author="Roberts, Julie" w:date="2022-03-24T15:37:00Z"/>
                <w:rFonts w:eastAsia="Times New Roman"/>
                <w:color w:val="000000"/>
                <w:sz w:val="18"/>
                <w:szCs w:val="20"/>
              </w:rPr>
            </w:pPr>
            <w:del w:id="4557" w:author="Roberts, Julie" w:date="2022-03-24T15:37:00Z">
              <w:r w:rsidRPr="005A583A" w:rsidDel="00EE475E">
                <w:rPr>
                  <w:rFonts w:eastAsia="Times New Roman"/>
                  <w:color w:val="000000"/>
                  <w:sz w:val="18"/>
                  <w:szCs w:val="20"/>
                </w:rPr>
                <w:delText xml:space="preserve"> N/A** </w:delText>
              </w:r>
            </w:del>
          </w:p>
        </w:tc>
        <w:tc>
          <w:tcPr>
            <w:tcW w:w="84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3567FEB" w14:textId="16E0B352" w:rsidR="009E4FDE" w:rsidRPr="005A583A" w:rsidDel="00EE475E" w:rsidRDefault="009E4FDE" w:rsidP="00C053A5">
            <w:pPr>
              <w:spacing w:line="240" w:lineRule="auto"/>
              <w:ind w:right="90"/>
              <w:jc w:val="center"/>
              <w:rPr>
                <w:del w:id="4558" w:author="Roberts, Julie" w:date="2022-03-24T15:37:00Z"/>
                <w:rFonts w:eastAsia="Times New Roman"/>
                <w:color w:val="000000"/>
                <w:sz w:val="18"/>
                <w:szCs w:val="20"/>
              </w:rPr>
            </w:pPr>
            <w:del w:id="4559" w:author="Roberts, Julie" w:date="2022-03-24T15:37:00Z">
              <w:r w:rsidRPr="005A583A" w:rsidDel="00EE475E">
                <w:rPr>
                  <w:rFonts w:eastAsia="Times New Roman"/>
                  <w:color w:val="000000"/>
                  <w:sz w:val="18"/>
                  <w:szCs w:val="20"/>
                </w:rPr>
                <w:delText xml:space="preserve"> N/A** </w:delText>
              </w:r>
            </w:del>
          </w:p>
        </w:tc>
        <w:tc>
          <w:tcPr>
            <w:tcW w:w="99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8762E85" w14:textId="454BFC53" w:rsidR="009E4FDE" w:rsidRPr="005A583A" w:rsidDel="00EE475E" w:rsidRDefault="009E4FDE" w:rsidP="00C053A5">
            <w:pPr>
              <w:spacing w:line="240" w:lineRule="auto"/>
              <w:ind w:right="90"/>
              <w:jc w:val="center"/>
              <w:rPr>
                <w:del w:id="4560" w:author="Roberts, Julie" w:date="2022-03-24T15:37:00Z"/>
                <w:rFonts w:eastAsia="Times New Roman"/>
                <w:color w:val="000000"/>
                <w:sz w:val="18"/>
                <w:szCs w:val="20"/>
              </w:rPr>
            </w:pPr>
            <w:del w:id="4561" w:author="Roberts, Julie" w:date="2022-03-24T15:37:00Z">
              <w:r w:rsidRPr="005A583A" w:rsidDel="00EE475E">
                <w:rPr>
                  <w:rFonts w:eastAsia="Times New Roman"/>
                  <w:color w:val="000000"/>
                  <w:sz w:val="18"/>
                  <w:szCs w:val="20"/>
                </w:rPr>
                <w:delText xml:space="preserve">$2.40 </w:delText>
              </w:r>
            </w:del>
          </w:p>
        </w:tc>
        <w:tc>
          <w:tcPr>
            <w:tcW w:w="99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8E3571F" w14:textId="0F1BD274" w:rsidR="009E4FDE" w:rsidRPr="005A583A" w:rsidDel="00EE475E" w:rsidRDefault="009E4FDE" w:rsidP="00C053A5">
            <w:pPr>
              <w:spacing w:line="240" w:lineRule="auto"/>
              <w:ind w:right="90"/>
              <w:jc w:val="center"/>
              <w:rPr>
                <w:del w:id="4562" w:author="Roberts, Julie" w:date="2022-03-24T15:37:00Z"/>
                <w:rFonts w:eastAsia="Times New Roman"/>
                <w:color w:val="000000"/>
                <w:sz w:val="18"/>
                <w:szCs w:val="20"/>
              </w:rPr>
            </w:pPr>
            <w:del w:id="4563" w:author="Roberts, Julie" w:date="2022-03-24T15:37:00Z">
              <w:r w:rsidRPr="005A583A" w:rsidDel="00EE475E">
                <w:rPr>
                  <w:rFonts w:eastAsia="Times New Roman"/>
                  <w:color w:val="000000"/>
                  <w:sz w:val="18"/>
                  <w:szCs w:val="20"/>
                </w:rPr>
                <w:delText xml:space="preserve">$2.95 </w:delText>
              </w:r>
            </w:del>
          </w:p>
        </w:tc>
        <w:tc>
          <w:tcPr>
            <w:tcW w:w="95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491F996" w14:textId="39657113" w:rsidR="009E4FDE" w:rsidRPr="005A583A" w:rsidDel="00EE475E" w:rsidRDefault="009E4FDE" w:rsidP="00C053A5">
            <w:pPr>
              <w:spacing w:line="240" w:lineRule="auto"/>
              <w:ind w:right="90"/>
              <w:jc w:val="center"/>
              <w:rPr>
                <w:del w:id="4564" w:author="Roberts, Julie" w:date="2022-03-24T15:37:00Z"/>
                <w:rFonts w:eastAsia="Times New Roman"/>
                <w:color w:val="000000"/>
                <w:sz w:val="18"/>
                <w:szCs w:val="20"/>
              </w:rPr>
            </w:pPr>
            <w:del w:id="4565" w:author="Roberts, Julie" w:date="2022-03-24T15:37:00Z">
              <w:r w:rsidRPr="005A583A" w:rsidDel="00EE475E">
                <w:rPr>
                  <w:rFonts w:eastAsia="Times New Roman"/>
                  <w:color w:val="000000"/>
                  <w:sz w:val="18"/>
                  <w:szCs w:val="20"/>
                </w:rPr>
                <w:delText xml:space="preserve">$2.95 </w:delText>
              </w:r>
            </w:del>
          </w:p>
        </w:tc>
        <w:tc>
          <w:tcPr>
            <w:tcW w:w="99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F20A13F" w14:textId="03AFC3F1" w:rsidR="009E4FDE" w:rsidRPr="005A583A" w:rsidDel="00EE475E" w:rsidRDefault="009E4FDE" w:rsidP="00C053A5">
            <w:pPr>
              <w:spacing w:line="240" w:lineRule="auto"/>
              <w:ind w:right="90"/>
              <w:jc w:val="center"/>
              <w:rPr>
                <w:del w:id="4566" w:author="Roberts, Julie" w:date="2022-03-24T15:37:00Z"/>
                <w:rFonts w:eastAsia="Times New Roman"/>
                <w:color w:val="000000"/>
                <w:sz w:val="18"/>
                <w:szCs w:val="20"/>
              </w:rPr>
            </w:pPr>
            <w:del w:id="4567" w:author="Roberts, Julie" w:date="2022-03-24T15:37:00Z">
              <w:r w:rsidRPr="005A583A" w:rsidDel="00EE475E">
                <w:rPr>
                  <w:rFonts w:eastAsia="Times New Roman"/>
                  <w:color w:val="000000"/>
                  <w:sz w:val="18"/>
                  <w:szCs w:val="20"/>
                </w:rPr>
                <w:delText xml:space="preserve">$3.35 </w:delText>
              </w:r>
            </w:del>
          </w:p>
        </w:tc>
        <w:tc>
          <w:tcPr>
            <w:tcW w:w="101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1D6B8BD" w14:textId="08FCA675" w:rsidR="009E4FDE" w:rsidRPr="005A583A" w:rsidDel="00EE475E" w:rsidRDefault="009E4FDE" w:rsidP="00C053A5">
            <w:pPr>
              <w:spacing w:line="240" w:lineRule="auto"/>
              <w:ind w:right="90"/>
              <w:jc w:val="center"/>
              <w:rPr>
                <w:del w:id="4568" w:author="Roberts, Julie" w:date="2022-03-24T15:37:00Z"/>
                <w:rFonts w:eastAsia="Times New Roman"/>
                <w:color w:val="000000"/>
                <w:sz w:val="18"/>
                <w:szCs w:val="20"/>
              </w:rPr>
            </w:pPr>
            <w:del w:id="4569" w:author="Roberts, Julie" w:date="2022-03-24T15:37:00Z">
              <w:r w:rsidRPr="005A583A" w:rsidDel="00EE475E">
                <w:rPr>
                  <w:rFonts w:eastAsia="Times New Roman"/>
                  <w:color w:val="000000"/>
                  <w:sz w:val="18"/>
                  <w:szCs w:val="20"/>
                </w:rPr>
                <w:delText xml:space="preserve">$3.20 </w:delText>
              </w:r>
            </w:del>
          </w:p>
        </w:tc>
        <w:tc>
          <w:tcPr>
            <w:tcW w:w="101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57A161C" w14:textId="5F8A88EE" w:rsidR="009E4FDE" w:rsidRPr="005A583A" w:rsidDel="00EE475E" w:rsidRDefault="009E4FDE" w:rsidP="00C053A5">
            <w:pPr>
              <w:spacing w:line="240" w:lineRule="auto"/>
              <w:ind w:right="90"/>
              <w:jc w:val="center"/>
              <w:rPr>
                <w:del w:id="4570" w:author="Roberts, Julie" w:date="2022-03-24T15:37:00Z"/>
                <w:rFonts w:eastAsia="Times New Roman"/>
                <w:color w:val="000000"/>
                <w:sz w:val="18"/>
                <w:szCs w:val="20"/>
              </w:rPr>
            </w:pPr>
            <w:del w:id="4571" w:author="Roberts, Julie" w:date="2022-03-24T15:37:00Z">
              <w:r w:rsidRPr="005A583A" w:rsidDel="00EE475E">
                <w:rPr>
                  <w:rFonts w:eastAsia="Times New Roman"/>
                  <w:color w:val="000000"/>
                  <w:sz w:val="18"/>
                  <w:szCs w:val="20"/>
                </w:rPr>
                <w:delText xml:space="preserve">$3.25 </w:delText>
              </w:r>
            </w:del>
          </w:p>
        </w:tc>
        <w:tc>
          <w:tcPr>
            <w:tcW w:w="101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7AEF5C8" w14:textId="60B3F5AA" w:rsidR="009E4FDE" w:rsidRPr="005A583A" w:rsidDel="00EE475E" w:rsidRDefault="009E4FDE" w:rsidP="00C053A5">
            <w:pPr>
              <w:spacing w:line="240" w:lineRule="auto"/>
              <w:ind w:right="90"/>
              <w:jc w:val="center"/>
              <w:rPr>
                <w:del w:id="4572" w:author="Roberts, Julie" w:date="2022-03-24T15:37:00Z"/>
                <w:rFonts w:eastAsia="Times New Roman"/>
                <w:color w:val="000000"/>
                <w:sz w:val="18"/>
                <w:szCs w:val="20"/>
              </w:rPr>
            </w:pPr>
            <w:del w:id="4573" w:author="Roberts, Julie" w:date="2022-03-24T15:37:00Z">
              <w:r w:rsidRPr="005A583A" w:rsidDel="00EE475E">
                <w:rPr>
                  <w:rFonts w:eastAsia="Times New Roman"/>
                  <w:color w:val="000000"/>
                  <w:sz w:val="18"/>
                  <w:szCs w:val="20"/>
                </w:rPr>
                <w:delText xml:space="preserve">$3.60 </w:delText>
              </w:r>
            </w:del>
          </w:p>
        </w:tc>
        <w:tc>
          <w:tcPr>
            <w:tcW w:w="106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E17C9AE" w14:textId="72E4677A" w:rsidR="009E4FDE" w:rsidRPr="005A583A" w:rsidDel="00EE475E" w:rsidRDefault="009E4FDE" w:rsidP="00C053A5">
            <w:pPr>
              <w:spacing w:line="240" w:lineRule="auto"/>
              <w:ind w:right="90"/>
              <w:jc w:val="center"/>
              <w:rPr>
                <w:del w:id="4574" w:author="Roberts, Julie" w:date="2022-03-24T15:37:00Z"/>
                <w:rFonts w:eastAsia="Times New Roman"/>
                <w:color w:val="000000"/>
                <w:sz w:val="18"/>
                <w:szCs w:val="20"/>
              </w:rPr>
            </w:pPr>
            <w:del w:id="4575" w:author="Roberts, Julie" w:date="2022-03-24T15:37:00Z">
              <w:r w:rsidRPr="005A583A" w:rsidDel="00EE475E">
                <w:rPr>
                  <w:rFonts w:eastAsia="Times New Roman"/>
                  <w:color w:val="000000"/>
                  <w:sz w:val="18"/>
                  <w:szCs w:val="20"/>
                </w:rPr>
                <w:delText xml:space="preserve">$4.00 </w:delText>
              </w:r>
            </w:del>
          </w:p>
        </w:tc>
        <w:tc>
          <w:tcPr>
            <w:tcW w:w="12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1A0F1C1" w14:textId="3F62A2AA" w:rsidR="009E4FDE" w:rsidRPr="005A583A" w:rsidDel="00EE475E" w:rsidRDefault="009E4FDE" w:rsidP="00C053A5">
            <w:pPr>
              <w:spacing w:line="240" w:lineRule="auto"/>
              <w:ind w:right="90"/>
              <w:jc w:val="center"/>
              <w:rPr>
                <w:del w:id="4576" w:author="Roberts, Julie" w:date="2022-03-24T15:37:00Z"/>
                <w:rFonts w:eastAsia="Times New Roman"/>
                <w:color w:val="000000"/>
                <w:sz w:val="18"/>
                <w:szCs w:val="20"/>
              </w:rPr>
            </w:pPr>
            <w:del w:id="4577" w:author="Roberts, Julie" w:date="2022-03-24T15:37:00Z">
              <w:r w:rsidRPr="005A583A" w:rsidDel="00EE475E">
                <w:rPr>
                  <w:rFonts w:eastAsia="Times New Roman"/>
                  <w:color w:val="000000"/>
                  <w:sz w:val="18"/>
                  <w:szCs w:val="20"/>
                </w:rPr>
                <w:delText xml:space="preserve">$3.70 </w:delText>
              </w:r>
            </w:del>
          </w:p>
        </w:tc>
      </w:tr>
      <w:tr w:rsidR="009E4FDE" w:rsidRPr="005A583A" w:rsidDel="00EE475E" w14:paraId="500CA2A3" w14:textId="57C1205E" w:rsidTr="00443062">
        <w:trPr>
          <w:trHeight w:val="288"/>
          <w:jc w:val="center"/>
          <w:del w:id="4578" w:author="Roberts, Julie" w:date="2022-03-24T15:37:00Z"/>
        </w:trPr>
        <w:tc>
          <w:tcPr>
            <w:tcW w:w="1062" w:type="dxa"/>
            <w:tcBorders>
              <w:top w:val="nil"/>
              <w:left w:val="single" w:sz="8" w:space="0" w:color="auto"/>
              <w:bottom w:val="single" w:sz="8" w:space="0" w:color="auto"/>
              <w:right w:val="nil"/>
            </w:tcBorders>
            <w:shd w:val="clear" w:color="auto" w:fill="auto"/>
            <w:vAlign w:val="center"/>
            <w:hideMark/>
          </w:tcPr>
          <w:p w14:paraId="0F7F8A86" w14:textId="1BFA1D6E" w:rsidR="009E4FDE" w:rsidRPr="005A583A" w:rsidDel="00EE475E" w:rsidRDefault="009E4FDE" w:rsidP="00C053A5">
            <w:pPr>
              <w:spacing w:line="240" w:lineRule="auto"/>
              <w:ind w:right="90"/>
              <w:jc w:val="both"/>
              <w:rPr>
                <w:del w:id="4579" w:author="Roberts, Julie" w:date="2022-03-24T15:37:00Z"/>
                <w:rFonts w:eastAsia="Times New Roman"/>
                <w:color w:val="000000"/>
                <w:sz w:val="18"/>
                <w:szCs w:val="20"/>
              </w:rPr>
            </w:pPr>
            <w:del w:id="4580" w:author="Roberts, Julie" w:date="2022-03-24T15:37:00Z">
              <w:r w:rsidRPr="005A583A" w:rsidDel="00EE475E">
                <w:rPr>
                  <w:rFonts w:eastAsia="Times New Roman"/>
                  <w:color w:val="000000"/>
                  <w:sz w:val="18"/>
                  <w:szCs w:val="20"/>
                </w:rPr>
                <w:delText>2012</w:delText>
              </w:r>
            </w:del>
          </w:p>
        </w:tc>
        <w:tc>
          <w:tcPr>
            <w:tcW w:w="818" w:type="dxa"/>
            <w:vMerge/>
            <w:tcBorders>
              <w:top w:val="nil"/>
              <w:left w:val="single" w:sz="8" w:space="0" w:color="auto"/>
              <w:bottom w:val="single" w:sz="8" w:space="0" w:color="000000"/>
              <w:right w:val="single" w:sz="8" w:space="0" w:color="auto"/>
            </w:tcBorders>
            <w:vAlign w:val="center"/>
            <w:hideMark/>
          </w:tcPr>
          <w:p w14:paraId="2AF1E88C" w14:textId="6547C360" w:rsidR="009E4FDE" w:rsidRPr="005A583A" w:rsidDel="00EE475E" w:rsidRDefault="009E4FDE" w:rsidP="00C053A5">
            <w:pPr>
              <w:spacing w:line="240" w:lineRule="auto"/>
              <w:ind w:right="90"/>
              <w:rPr>
                <w:del w:id="4581" w:author="Roberts, Julie" w:date="2022-03-24T15:37:00Z"/>
                <w:rFonts w:eastAsia="Times New Roman"/>
                <w:color w:val="000000"/>
                <w:sz w:val="18"/>
                <w:szCs w:val="22"/>
              </w:rPr>
            </w:pPr>
          </w:p>
        </w:tc>
        <w:tc>
          <w:tcPr>
            <w:tcW w:w="810" w:type="dxa"/>
            <w:vMerge/>
            <w:tcBorders>
              <w:top w:val="nil"/>
              <w:left w:val="single" w:sz="8" w:space="0" w:color="auto"/>
              <w:bottom w:val="single" w:sz="8" w:space="0" w:color="000000"/>
              <w:right w:val="single" w:sz="8" w:space="0" w:color="auto"/>
            </w:tcBorders>
            <w:vAlign w:val="center"/>
            <w:hideMark/>
          </w:tcPr>
          <w:p w14:paraId="1D7304FC" w14:textId="0D1F1F7B" w:rsidR="009E4FDE" w:rsidRPr="005A583A" w:rsidDel="00EE475E" w:rsidRDefault="009E4FDE" w:rsidP="00C053A5">
            <w:pPr>
              <w:spacing w:line="240" w:lineRule="auto"/>
              <w:ind w:right="90"/>
              <w:rPr>
                <w:del w:id="4582" w:author="Roberts, Julie" w:date="2022-03-24T15:37:00Z"/>
                <w:rFonts w:eastAsia="Times New Roman"/>
                <w:color w:val="000000"/>
                <w:sz w:val="18"/>
                <w:szCs w:val="22"/>
              </w:rPr>
            </w:pPr>
          </w:p>
        </w:tc>
        <w:tc>
          <w:tcPr>
            <w:tcW w:w="844" w:type="dxa"/>
            <w:vMerge/>
            <w:tcBorders>
              <w:top w:val="nil"/>
              <w:left w:val="single" w:sz="8" w:space="0" w:color="auto"/>
              <w:bottom w:val="single" w:sz="8" w:space="0" w:color="000000"/>
              <w:right w:val="single" w:sz="8" w:space="0" w:color="auto"/>
            </w:tcBorders>
            <w:vAlign w:val="center"/>
            <w:hideMark/>
          </w:tcPr>
          <w:p w14:paraId="609309A1" w14:textId="7E0770D8" w:rsidR="009E4FDE" w:rsidRPr="005A583A" w:rsidDel="00EE475E" w:rsidRDefault="009E4FDE" w:rsidP="00C053A5">
            <w:pPr>
              <w:spacing w:line="240" w:lineRule="auto"/>
              <w:ind w:right="90"/>
              <w:rPr>
                <w:del w:id="4583" w:author="Roberts, Julie" w:date="2022-03-24T15:37:00Z"/>
                <w:rFonts w:eastAsia="Times New Roman"/>
                <w:color w:val="000000"/>
                <w:sz w:val="18"/>
                <w:szCs w:val="22"/>
              </w:rPr>
            </w:pPr>
          </w:p>
        </w:tc>
        <w:tc>
          <w:tcPr>
            <w:tcW w:w="996" w:type="dxa"/>
            <w:vMerge/>
            <w:tcBorders>
              <w:top w:val="nil"/>
              <w:left w:val="single" w:sz="8" w:space="0" w:color="auto"/>
              <w:bottom w:val="single" w:sz="8" w:space="0" w:color="000000"/>
              <w:right w:val="single" w:sz="8" w:space="0" w:color="auto"/>
            </w:tcBorders>
            <w:vAlign w:val="center"/>
            <w:hideMark/>
          </w:tcPr>
          <w:p w14:paraId="03E55207" w14:textId="7E811363" w:rsidR="009E4FDE" w:rsidRPr="005A583A" w:rsidDel="00EE475E" w:rsidRDefault="009E4FDE" w:rsidP="00C053A5">
            <w:pPr>
              <w:spacing w:line="240" w:lineRule="auto"/>
              <w:ind w:right="90"/>
              <w:rPr>
                <w:del w:id="4584" w:author="Roberts, Julie" w:date="2022-03-24T15:37:00Z"/>
                <w:rFonts w:eastAsia="Times New Roman"/>
                <w:color w:val="000000"/>
                <w:sz w:val="18"/>
                <w:szCs w:val="22"/>
              </w:rPr>
            </w:pPr>
          </w:p>
        </w:tc>
        <w:tc>
          <w:tcPr>
            <w:tcW w:w="996" w:type="dxa"/>
            <w:vMerge/>
            <w:tcBorders>
              <w:top w:val="nil"/>
              <w:left w:val="single" w:sz="8" w:space="0" w:color="auto"/>
              <w:bottom w:val="single" w:sz="8" w:space="0" w:color="000000"/>
              <w:right w:val="single" w:sz="8" w:space="0" w:color="auto"/>
            </w:tcBorders>
            <w:vAlign w:val="center"/>
            <w:hideMark/>
          </w:tcPr>
          <w:p w14:paraId="0F887AF6" w14:textId="38D1C629" w:rsidR="009E4FDE" w:rsidRPr="005A583A" w:rsidDel="00EE475E" w:rsidRDefault="009E4FDE" w:rsidP="00C053A5">
            <w:pPr>
              <w:spacing w:line="240" w:lineRule="auto"/>
              <w:ind w:right="90"/>
              <w:rPr>
                <w:del w:id="4585" w:author="Roberts, Julie" w:date="2022-03-24T15:37:00Z"/>
                <w:rFonts w:eastAsia="Times New Roman"/>
                <w:color w:val="000000"/>
                <w:sz w:val="18"/>
                <w:szCs w:val="22"/>
              </w:rPr>
            </w:pPr>
          </w:p>
        </w:tc>
        <w:tc>
          <w:tcPr>
            <w:tcW w:w="954" w:type="dxa"/>
            <w:vMerge/>
            <w:tcBorders>
              <w:top w:val="nil"/>
              <w:left w:val="single" w:sz="8" w:space="0" w:color="auto"/>
              <w:bottom w:val="single" w:sz="8" w:space="0" w:color="000000"/>
              <w:right w:val="single" w:sz="8" w:space="0" w:color="auto"/>
            </w:tcBorders>
            <w:vAlign w:val="center"/>
            <w:hideMark/>
          </w:tcPr>
          <w:p w14:paraId="01E1ED7D" w14:textId="62ABDCD9" w:rsidR="009E4FDE" w:rsidRPr="005A583A" w:rsidDel="00EE475E" w:rsidRDefault="009E4FDE" w:rsidP="00C053A5">
            <w:pPr>
              <w:spacing w:line="240" w:lineRule="auto"/>
              <w:ind w:right="90"/>
              <w:rPr>
                <w:del w:id="4586" w:author="Roberts, Julie" w:date="2022-03-24T15:37:00Z"/>
                <w:rFonts w:eastAsia="Times New Roman"/>
                <w:color w:val="000000"/>
                <w:sz w:val="18"/>
                <w:szCs w:val="22"/>
              </w:rPr>
            </w:pPr>
          </w:p>
        </w:tc>
        <w:tc>
          <w:tcPr>
            <w:tcW w:w="996" w:type="dxa"/>
            <w:vMerge/>
            <w:tcBorders>
              <w:top w:val="nil"/>
              <w:left w:val="single" w:sz="8" w:space="0" w:color="auto"/>
              <w:bottom w:val="single" w:sz="8" w:space="0" w:color="000000"/>
              <w:right w:val="single" w:sz="8" w:space="0" w:color="auto"/>
            </w:tcBorders>
            <w:vAlign w:val="center"/>
            <w:hideMark/>
          </w:tcPr>
          <w:p w14:paraId="536077C7" w14:textId="76445562" w:rsidR="009E4FDE" w:rsidRPr="005A583A" w:rsidDel="00EE475E" w:rsidRDefault="009E4FDE" w:rsidP="00C053A5">
            <w:pPr>
              <w:spacing w:line="240" w:lineRule="auto"/>
              <w:ind w:right="90"/>
              <w:rPr>
                <w:del w:id="4587" w:author="Roberts, Julie" w:date="2022-03-24T15:37:00Z"/>
                <w:rFonts w:eastAsia="Times New Roman"/>
                <w:color w:val="000000"/>
                <w:sz w:val="18"/>
                <w:szCs w:val="22"/>
              </w:rPr>
            </w:pPr>
          </w:p>
        </w:tc>
        <w:tc>
          <w:tcPr>
            <w:tcW w:w="1016" w:type="dxa"/>
            <w:vMerge/>
            <w:tcBorders>
              <w:top w:val="nil"/>
              <w:left w:val="single" w:sz="8" w:space="0" w:color="auto"/>
              <w:bottom w:val="single" w:sz="8" w:space="0" w:color="000000"/>
              <w:right w:val="single" w:sz="8" w:space="0" w:color="auto"/>
            </w:tcBorders>
            <w:vAlign w:val="center"/>
            <w:hideMark/>
          </w:tcPr>
          <w:p w14:paraId="36DFDCF2" w14:textId="368C87AA" w:rsidR="009E4FDE" w:rsidRPr="005A583A" w:rsidDel="00EE475E" w:rsidRDefault="009E4FDE" w:rsidP="00C053A5">
            <w:pPr>
              <w:spacing w:line="240" w:lineRule="auto"/>
              <w:ind w:right="90"/>
              <w:rPr>
                <w:del w:id="4588" w:author="Roberts, Julie" w:date="2022-03-24T15:37:00Z"/>
                <w:rFonts w:eastAsia="Times New Roman"/>
                <w:color w:val="000000"/>
                <w:sz w:val="18"/>
                <w:szCs w:val="22"/>
              </w:rPr>
            </w:pPr>
          </w:p>
        </w:tc>
        <w:tc>
          <w:tcPr>
            <w:tcW w:w="1016" w:type="dxa"/>
            <w:vMerge/>
            <w:tcBorders>
              <w:top w:val="nil"/>
              <w:left w:val="single" w:sz="8" w:space="0" w:color="auto"/>
              <w:bottom w:val="single" w:sz="8" w:space="0" w:color="000000"/>
              <w:right w:val="single" w:sz="8" w:space="0" w:color="auto"/>
            </w:tcBorders>
            <w:vAlign w:val="center"/>
            <w:hideMark/>
          </w:tcPr>
          <w:p w14:paraId="452BFD9D" w14:textId="483D505C" w:rsidR="009E4FDE" w:rsidRPr="005A583A" w:rsidDel="00EE475E" w:rsidRDefault="009E4FDE" w:rsidP="00C053A5">
            <w:pPr>
              <w:spacing w:line="240" w:lineRule="auto"/>
              <w:ind w:right="90"/>
              <w:rPr>
                <w:del w:id="4589" w:author="Roberts, Julie" w:date="2022-03-24T15:37:00Z"/>
                <w:rFonts w:eastAsia="Times New Roman"/>
                <w:color w:val="000000"/>
                <w:sz w:val="18"/>
                <w:szCs w:val="22"/>
              </w:rPr>
            </w:pPr>
          </w:p>
        </w:tc>
        <w:tc>
          <w:tcPr>
            <w:tcW w:w="1016" w:type="dxa"/>
            <w:vMerge/>
            <w:tcBorders>
              <w:top w:val="nil"/>
              <w:left w:val="single" w:sz="8" w:space="0" w:color="auto"/>
              <w:bottom w:val="single" w:sz="8" w:space="0" w:color="000000"/>
              <w:right w:val="single" w:sz="8" w:space="0" w:color="auto"/>
            </w:tcBorders>
            <w:vAlign w:val="center"/>
            <w:hideMark/>
          </w:tcPr>
          <w:p w14:paraId="43AD57BC" w14:textId="7340BDD3" w:rsidR="009E4FDE" w:rsidRPr="005A583A" w:rsidDel="00EE475E" w:rsidRDefault="009E4FDE" w:rsidP="00C053A5">
            <w:pPr>
              <w:spacing w:line="240" w:lineRule="auto"/>
              <w:ind w:right="90"/>
              <w:rPr>
                <w:del w:id="4590" w:author="Roberts, Julie" w:date="2022-03-24T15:37:00Z"/>
                <w:rFonts w:eastAsia="Times New Roman"/>
                <w:color w:val="000000"/>
                <w:sz w:val="18"/>
                <w:szCs w:val="22"/>
              </w:rPr>
            </w:pPr>
          </w:p>
        </w:tc>
        <w:tc>
          <w:tcPr>
            <w:tcW w:w="1068" w:type="dxa"/>
            <w:vMerge/>
            <w:tcBorders>
              <w:top w:val="nil"/>
              <w:left w:val="single" w:sz="8" w:space="0" w:color="auto"/>
              <w:bottom w:val="single" w:sz="8" w:space="0" w:color="000000"/>
              <w:right w:val="single" w:sz="8" w:space="0" w:color="auto"/>
            </w:tcBorders>
            <w:vAlign w:val="center"/>
            <w:hideMark/>
          </w:tcPr>
          <w:p w14:paraId="6C0BB01F" w14:textId="15BF30C8" w:rsidR="009E4FDE" w:rsidRPr="005A583A" w:rsidDel="00EE475E" w:rsidRDefault="009E4FDE" w:rsidP="00C053A5">
            <w:pPr>
              <w:spacing w:line="240" w:lineRule="auto"/>
              <w:ind w:right="90"/>
              <w:rPr>
                <w:del w:id="4591" w:author="Roberts, Julie" w:date="2022-03-24T15:37:00Z"/>
                <w:rFonts w:eastAsia="Times New Roman"/>
                <w:color w:val="000000"/>
                <w:sz w:val="18"/>
                <w:szCs w:val="22"/>
              </w:rPr>
            </w:pPr>
          </w:p>
        </w:tc>
        <w:tc>
          <w:tcPr>
            <w:tcW w:w="1250" w:type="dxa"/>
            <w:vMerge/>
            <w:tcBorders>
              <w:top w:val="nil"/>
              <w:left w:val="single" w:sz="8" w:space="0" w:color="auto"/>
              <w:bottom w:val="single" w:sz="8" w:space="0" w:color="000000"/>
              <w:right w:val="single" w:sz="8" w:space="0" w:color="auto"/>
            </w:tcBorders>
            <w:vAlign w:val="center"/>
            <w:hideMark/>
          </w:tcPr>
          <w:p w14:paraId="17707386" w14:textId="62BF1623" w:rsidR="009E4FDE" w:rsidRPr="005A583A" w:rsidDel="00EE475E" w:rsidRDefault="009E4FDE" w:rsidP="00C053A5">
            <w:pPr>
              <w:spacing w:line="240" w:lineRule="auto"/>
              <w:ind w:right="90"/>
              <w:rPr>
                <w:del w:id="4592" w:author="Roberts, Julie" w:date="2022-03-24T15:37:00Z"/>
                <w:rFonts w:eastAsia="Times New Roman"/>
                <w:color w:val="000000"/>
                <w:sz w:val="18"/>
                <w:szCs w:val="22"/>
              </w:rPr>
            </w:pPr>
          </w:p>
        </w:tc>
      </w:tr>
      <w:tr w:rsidR="009E4FDE" w:rsidRPr="005A583A" w:rsidDel="00EE475E" w14:paraId="039DF389" w14:textId="725087A0" w:rsidTr="00443062">
        <w:trPr>
          <w:trHeight w:val="288"/>
          <w:jc w:val="center"/>
          <w:del w:id="4593" w:author="Roberts, Julie" w:date="2022-03-24T15:37:00Z"/>
        </w:trPr>
        <w:tc>
          <w:tcPr>
            <w:tcW w:w="1062" w:type="dxa"/>
            <w:tcBorders>
              <w:top w:val="nil"/>
              <w:left w:val="single" w:sz="8" w:space="0" w:color="000000"/>
              <w:bottom w:val="nil"/>
              <w:right w:val="nil"/>
            </w:tcBorders>
            <w:shd w:val="clear" w:color="auto" w:fill="auto"/>
            <w:vAlign w:val="center"/>
            <w:hideMark/>
          </w:tcPr>
          <w:p w14:paraId="0FC82195" w14:textId="2703A651" w:rsidR="009E4FDE" w:rsidRPr="005A583A" w:rsidDel="00EE475E" w:rsidRDefault="009E4FDE" w:rsidP="00C053A5">
            <w:pPr>
              <w:spacing w:line="240" w:lineRule="auto"/>
              <w:ind w:right="90"/>
              <w:jc w:val="both"/>
              <w:rPr>
                <w:del w:id="4594" w:author="Roberts, Julie" w:date="2022-03-24T15:37:00Z"/>
                <w:rFonts w:eastAsia="Times New Roman"/>
                <w:color w:val="000000"/>
                <w:sz w:val="18"/>
                <w:szCs w:val="20"/>
              </w:rPr>
            </w:pPr>
            <w:del w:id="4595" w:author="Roberts, Julie" w:date="2022-03-24T15:37:00Z">
              <w:r w:rsidRPr="005A583A" w:rsidDel="00EE475E">
                <w:rPr>
                  <w:rFonts w:eastAsia="Times New Roman"/>
                  <w:color w:val="000000"/>
                  <w:sz w:val="18"/>
                  <w:szCs w:val="20"/>
                </w:rPr>
                <w:delText>CA* Avg</w:delText>
              </w:r>
            </w:del>
          </w:p>
        </w:tc>
        <w:tc>
          <w:tcPr>
            <w:tcW w:w="81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BBD06DB" w14:textId="5210480B" w:rsidR="009E4FDE" w:rsidRPr="005A583A" w:rsidDel="00EE475E" w:rsidRDefault="009E4FDE" w:rsidP="00C053A5">
            <w:pPr>
              <w:spacing w:line="240" w:lineRule="auto"/>
              <w:ind w:right="90"/>
              <w:jc w:val="center"/>
              <w:rPr>
                <w:del w:id="4596" w:author="Roberts, Julie" w:date="2022-03-24T15:37:00Z"/>
                <w:rFonts w:eastAsia="Times New Roman"/>
                <w:color w:val="000000"/>
                <w:sz w:val="18"/>
                <w:szCs w:val="20"/>
              </w:rPr>
            </w:pPr>
            <w:del w:id="4597" w:author="Roberts, Julie" w:date="2022-03-24T15:37:00Z">
              <w:r w:rsidRPr="005A583A" w:rsidDel="00EE475E">
                <w:rPr>
                  <w:rFonts w:eastAsia="Times New Roman"/>
                  <w:color w:val="000000"/>
                  <w:sz w:val="18"/>
                  <w:szCs w:val="20"/>
                </w:rPr>
                <w:delText xml:space="preserve">$4.18 </w:delText>
              </w:r>
            </w:del>
          </w:p>
        </w:tc>
        <w:tc>
          <w:tcPr>
            <w:tcW w:w="81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DBCBC19" w14:textId="55A8A6EF" w:rsidR="009E4FDE" w:rsidRPr="005A583A" w:rsidDel="00EE475E" w:rsidRDefault="009E4FDE" w:rsidP="00C053A5">
            <w:pPr>
              <w:spacing w:line="240" w:lineRule="auto"/>
              <w:ind w:right="90"/>
              <w:jc w:val="center"/>
              <w:rPr>
                <w:del w:id="4598" w:author="Roberts, Julie" w:date="2022-03-24T15:37:00Z"/>
                <w:rFonts w:eastAsia="Times New Roman"/>
                <w:color w:val="000000"/>
                <w:sz w:val="18"/>
                <w:szCs w:val="20"/>
              </w:rPr>
            </w:pPr>
            <w:del w:id="4599" w:author="Roberts, Julie" w:date="2022-03-24T15:37:00Z">
              <w:r w:rsidRPr="005A583A" w:rsidDel="00EE475E">
                <w:rPr>
                  <w:rFonts w:eastAsia="Times New Roman"/>
                  <w:color w:val="000000"/>
                  <w:sz w:val="18"/>
                  <w:szCs w:val="20"/>
                </w:rPr>
                <w:delText xml:space="preserve">$3.58 </w:delText>
              </w:r>
            </w:del>
          </w:p>
        </w:tc>
        <w:tc>
          <w:tcPr>
            <w:tcW w:w="84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C89024A" w14:textId="42190FF7" w:rsidR="009E4FDE" w:rsidRPr="005A583A" w:rsidDel="00EE475E" w:rsidRDefault="009E4FDE" w:rsidP="00C053A5">
            <w:pPr>
              <w:spacing w:line="240" w:lineRule="auto"/>
              <w:ind w:right="90"/>
              <w:jc w:val="center"/>
              <w:rPr>
                <w:del w:id="4600" w:author="Roberts, Julie" w:date="2022-03-24T15:37:00Z"/>
                <w:rFonts w:eastAsia="Times New Roman"/>
                <w:color w:val="000000"/>
                <w:sz w:val="18"/>
                <w:szCs w:val="20"/>
              </w:rPr>
            </w:pPr>
            <w:del w:id="4601" w:author="Roberts, Julie" w:date="2022-03-24T15:37:00Z">
              <w:r w:rsidRPr="005A583A" w:rsidDel="00EE475E">
                <w:rPr>
                  <w:rFonts w:eastAsia="Times New Roman"/>
                  <w:color w:val="000000"/>
                  <w:sz w:val="18"/>
                  <w:szCs w:val="20"/>
                </w:rPr>
                <w:delText xml:space="preserve">$4.18 </w:delText>
              </w:r>
            </w:del>
          </w:p>
        </w:tc>
        <w:tc>
          <w:tcPr>
            <w:tcW w:w="99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F29D0C9" w14:textId="56865B35" w:rsidR="009E4FDE" w:rsidRPr="005A583A" w:rsidDel="00EE475E" w:rsidRDefault="009E4FDE" w:rsidP="00C053A5">
            <w:pPr>
              <w:spacing w:line="240" w:lineRule="auto"/>
              <w:ind w:right="90"/>
              <w:jc w:val="center"/>
              <w:rPr>
                <w:del w:id="4602" w:author="Roberts, Julie" w:date="2022-03-24T15:37:00Z"/>
                <w:rFonts w:eastAsia="Times New Roman"/>
                <w:color w:val="000000"/>
                <w:sz w:val="18"/>
                <w:szCs w:val="20"/>
              </w:rPr>
            </w:pPr>
            <w:del w:id="4603" w:author="Roberts, Julie" w:date="2022-03-24T15:37:00Z">
              <w:r w:rsidRPr="005A583A" w:rsidDel="00EE475E">
                <w:rPr>
                  <w:rFonts w:eastAsia="Times New Roman"/>
                  <w:color w:val="000000"/>
                  <w:sz w:val="18"/>
                  <w:szCs w:val="20"/>
                </w:rPr>
                <w:delText xml:space="preserve">$4.58 </w:delText>
              </w:r>
            </w:del>
          </w:p>
        </w:tc>
        <w:tc>
          <w:tcPr>
            <w:tcW w:w="99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23B8B41" w14:textId="7B65F058" w:rsidR="009E4FDE" w:rsidRPr="005A583A" w:rsidDel="00EE475E" w:rsidRDefault="009E4FDE" w:rsidP="00C053A5">
            <w:pPr>
              <w:spacing w:line="240" w:lineRule="auto"/>
              <w:ind w:right="90"/>
              <w:jc w:val="center"/>
              <w:rPr>
                <w:del w:id="4604" w:author="Roberts, Julie" w:date="2022-03-24T15:37:00Z"/>
                <w:rFonts w:eastAsia="Times New Roman"/>
                <w:color w:val="000000"/>
                <w:sz w:val="18"/>
                <w:szCs w:val="20"/>
              </w:rPr>
            </w:pPr>
            <w:del w:id="4605" w:author="Roberts, Julie" w:date="2022-03-24T15:37:00Z">
              <w:r w:rsidRPr="005A583A" w:rsidDel="00EE475E">
                <w:rPr>
                  <w:rFonts w:eastAsia="Times New Roman"/>
                  <w:color w:val="000000"/>
                  <w:sz w:val="18"/>
                  <w:szCs w:val="20"/>
                </w:rPr>
                <w:delText xml:space="preserve">$4.57 </w:delText>
              </w:r>
            </w:del>
          </w:p>
        </w:tc>
        <w:tc>
          <w:tcPr>
            <w:tcW w:w="95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15A2D74" w14:textId="10C255FC" w:rsidR="009E4FDE" w:rsidRPr="005A583A" w:rsidDel="00EE475E" w:rsidRDefault="009E4FDE" w:rsidP="00C053A5">
            <w:pPr>
              <w:spacing w:line="240" w:lineRule="auto"/>
              <w:ind w:right="90"/>
              <w:jc w:val="center"/>
              <w:rPr>
                <w:del w:id="4606" w:author="Roberts, Julie" w:date="2022-03-24T15:37:00Z"/>
                <w:rFonts w:eastAsia="Times New Roman"/>
                <w:color w:val="000000"/>
                <w:sz w:val="18"/>
                <w:szCs w:val="20"/>
              </w:rPr>
            </w:pPr>
            <w:del w:id="4607" w:author="Roberts, Julie" w:date="2022-03-24T15:37:00Z">
              <w:r w:rsidRPr="005A583A" w:rsidDel="00EE475E">
                <w:rPr>
                  <w:rFonts w:eastAsia="Times New Roman"/>
                  <w:color w:val="000000"/>
                  <w:sz w:val="18"/>
                  <w:szCs w:val="20"/>
                </w:rPr>
                <w:delText xml:space="preserve">$4.65 </w:delText>
              </w:r>
            </w:del>
          </w:p>
        </w:tc>
        <w:tc>
          <w:tcPr>
            <w:tcW w:w="99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B8EAA43" w14:textId="0A695B53" w:rsidR="009E4FDE" w:rsidRPr="005A583A" w:rsidDel="00EE475E" w:rsidRDefault="009E4FDE" w:rsidP="00C053A5">
            <w:pPr>
              <w:spacing w:line="240" w:lineRule="auto"/>
              <w:ind w:right="90"/>
              <w:jc w:val="center"/>
              <w:rPr>
                <w:del w:id="4608" w:author="Roberts, Julie" w:date="2022-03-24T15:37:00Z"/>
                <w:rFonts w:eastAsia="Times New Roman"/>
                <w:color w:val="000000"/>
                <w:sz w:val="18"/>
                <w:szCs w:val="20"/>
              </w:rPr>
            </w:pPr>
            <w:del w:id="4609" w:author="Roberts, Julie" w:date="2022-03-24T15:37:00Z">
              <w:r w:rsidRPr="005A583A" w:rsidDel="00EE475E">
                <w:rPr>
                  <w:rFonts w:eastAsia="Times New Roman"/>
                  <w:color w:val="000000"/>
                  <w:sz w:val="18"/>
                  <w:szCs w:val="20"/>
                </w:rPr>
                <w:delText xml:space="preserve">$4.20 </w:delText>
              </w:r>
            </w:del>
          </w:p>
        </w:tc>
        <w:tc>
          <w:tcPr>
            <w:tcW w:w="101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B268E34" w14:textId="06E12A2A" w:rsidR="009E4FDE" w:rsidRPr="005A583A" w:rsidDel="00EE475E" w:rsidRDefault="009E4FDE" w:rsidP="00C053A5">
            <w:pPr>
              <w:spacing w:line="240" w:lineRule="auto"/>
              <w:ind w:right="90"/>
              <w:jc w:val="center"/>
              <w:rPr>
                <w:del w:id="4610" w:author="Roberts, Julie" w:date="2022-03-24T15:37:00Z"/>
                <w:rFonts w:eastAsia="Times New Roman"/>
                <w:color w:val="000000"/>
                <w:sz w:val="18"/>
                <w:szCs w:val="20"/>
              </w:rPr>
            </w:pPr>
            <w:del w:id="4611" w:author="Roberts, Julie" w:date="2022-03-24T15:37:00Z">
              <w:r w:rsidRPr="005A583A" w:rsidDel="00EE475E">
                <w:rPr>
                  <w:rFonts w:eastAsia="Times New Roman"/>
                  <w:color w:val="000000"/>
                  <w:sz w:val="18"/>
                  <w:szCs w:val="20"/>
                </w:rPr>
                <w:delText xml:space="preserve">$3.94 </w:delText>
              </w:r>
            </w:del>
          </w:p>
        </w:tc>
        <w:tc>
          <w:tcPr>
            <w:tcW w:w="101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12A2DC5" w14:textId="071B4AC7" w:rsidR="009E4FDE" w:rsidRPr="005A583A" w:rsidDel="00EE475E" w:rsidRDefault="009E4FDE" w:rsidP="00C053A5">
            <w:pPr>
              <w:spacing w:line="240" w:lineRule="auto"/>
              <w:ind w:right="90"/>
              <w:jc w:val="center"/>
              <w:rPr>
                <w:del w:id="4612" w:author="Roberts, Julie" w:date="2022-03-24T15:37:00Z"/>
                <w:rFonts w:eastAsia="Times New Roman"/>
                <w:color w:val="000000"/>
                <w:sz w:val="18"/>
                <w:szCs w:val="20"/>
              </w:rPr>
            </w:pPr>
            <w:del w:id="4613" w:author="Roberts, Julie" w:date="2022-03-24T15:37:00Z">
              <w:r w:rsidRPr="005A583A" w:rsidDel="00EE475E">
                <w:rPr>
                  <w:rFonts w:eastAsia="Times New Roman"/>
                  <w:color w:val="000000"/>
                  <w:sz w:val="18"/>
                  <w:szCs w:val="20"/>
                </w:rPr>
                <w:delText xml:space="preserve">$3.73 </w:delText>
              </w:r>
            </w:del>
          </w:p>
        </w:tc>
        <w:tc>
          <w:tcPr>
            <w:tcW w:w="101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A2A9FFB" w14:textId="3D106CA4" w:rsidR="009E4FDE" w:rsidRPr="005A583A" w:rsidDel="00EE475E" w:rsidRDefault="009E4FDE" w:rsidP="00C053A5">
            <w:pPr>
              <w:spacing w:line="240" w:lineRule="auto"/>
              <w:ind w:right="90"/>
              <w:jc w:val="center"/>
              <w:rPr>
                <w:del w:id="4614" w:author="Roberts, Julie" w:date="2022-03-24T15:37:00Z"/>
                <w:rFonts w:eastAsia="Times New Roman"/>
                <w:color w:val="000000"/>
                <w:sz w:val="18"/>
                <w:szCs w:val="20"/>
              </w:rPr>
            </w:pPr>
            <w:del w:id="4615" w:author="Roberts, Julie" w:date="2022-03-24T15:37:00Z">
              <w:r w:rsidRPr="005A583A" w:rsidDel="00EE475E">
                <w:rPr>
                  <w:rFonts w:eastAsia="Times New Roman"/>
                  <w:color w:val="000000"/>
                  <w:sz w:val="18"/>
                  <w:szCs w:val="20"/>
                </w:rPr>
                <w:delText xml:space="preserve">$3.88 </w:delText>
              </w:r>
            </w:del>
          </w:p>
        </w:tc>
        <w:tc>
          <w:tcPr>
            <w:tcW w:w="106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048299E" w14:textId="3A2499D5" w:rsidR="009E4FDE" w:rsidRPr="005A583A" w:rsidDel="00EE475E" w:rsidRDefault="009E4FDE" w:rsidP="00C053A5">
            <w:pPr>
              <w:spacing w:line="240" w:lineRule="auto"/>
              <w:ind w:right="90"/>
              <w:jc w:val="center"/>
              <w:rPr>
                <w:del w:id="4616" w:author="Roberts, Julie" w:date="2022-03-24T15:37:00Z"/>
                <w:rFonts w:eastAsia="Times New Roman"/>
                <w:color w:val="000000"/>
                <w:sz w:val="18"/>
                <w:szCs w:val="20"/>
              </w:rPr>
            </w:pPr>
            <w:del w:id="4617" w:author="Roberts, Julie" w:date="2022-03-24T15:37:00Z">
              <w:r w:rsidRPr="005A583A" w:rsidDel="00EE475E">
                <w:rPr>
                  <w:rFonts w:eastAsia="Times New Roman"/>
                  <w:color w:val="000000"/>
                  <w:sz w:val="18"/>
                  <w:szCs w:val="20"/>
                </w:rPr>
                <w:delText xml:space="preserve">$4.25 </w:delText>
              </w:r>
            </w:del>
          </w:p>
        </w:tc>
        <w:tc>
          <w:tcPr>
            <w:tcW w:w="12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B71462D" w14:textId="292E5A72" w:rsidR="009E4FDE" w:rsidRPr="005A583A" w:rsidDel="00EE475E" w:rsidRDefault="009E4FDE" w:rsidP="00C053A5">
            <w:pPr>
              <w:spacing w:line="240" w:lineRule="auto"/>
              <w:ind w:right="90"/>
              <w:jc w:val="center"/>
              <w:rPr>
                <w:del w:id="4618" w:author="Roberts, Julie" w:date="2022-03-24T15:37:00Z"/>
                <w:rFonts w:eastAsia="Times New Roman"/>
                <w:color w:val="000000"/>
                <w:sz w:val="18"/>
                <w:szCs w:val="20"/>
              </w:rPr>
            </w:pPr>
            <w:del w:id="4619" w:author="Roberts, Julie" w:date="2022-03-24T15:37:00Z">
              <w:r w:rsidRPr="005A583A" w:rsidDel="00EE475E">
                <w:rPr>
                  <w:rFonts w:eastAsia="Times New Roman"/>
                  <w:color w:val="000000"/>
                  <w:sz w:val="18"/>
                  <w:szCs w:val="20"/>
                </w:rPr>
                <w:delText xml:space="preserve">$4.41 </w:delText>
              </w:r>
            </w:del>
          </w:p>
        </w:tc>
      </w:tr>
      <w:tr w:rsidR="009E4FDE" w:rsidRPr="005A583A" w:rsidDel="00EE475E" w14:paraId="0C90B9D0" w14:textId="7EB430A6" w:rsidTr="00443062">
        <w:trPr>
          <w:trHeight w:val="288"/>
          <w:jc w:val="center"/>
          <w:del w:id="4620" w:author="Roberts, Julie" w:date="2022-03-24T15:37:00Z"/>
        </w:trPr>
        <w:tc>
          <w:tcPr>
            <w:tcW w:w="1062" w:type="dxa"/>
            <w:tcBorders>
              <w:top w:val="nil"/>
              <w:left w:val="single" w:sz="8" w:space="0" w:color="000000"/>
              <w:bottom w:val="single" w:sz="8" w:space="0" w:color="000000"/>
              <w:right w:val="nil"/>
            </w:tcBorders>
            <w:shd w:val="clear" w:color="auto" w:fill="auto"/>
            <w:vAlign w:val="center"/>
            <w:hideMark/>
          </w:tcPr>
          <w:p w14:paraId="5D94714F" w14:textId="166FF884" w:rsidR="009E4FDE" w:rsidRPr="005A583A" w:rsidDel="00EE475E" w:rsidRDefault="009E4FDE" w:rsidP="00C053A5">
            <w:pPr>
              <w:spacing w:line="240" w:lineRule="auto"/>
              <w:ind w:right="90"/>
              <w:jc w:val="both"/>
              <w:rPr>
                <w:del w:id="4621" w:author="Roberts, Julie" w:date="2022-03-24T15:37:00Z"/>
                <w:rFonts w:eastAsia="Times New Roman"/>
                <w:color w:val="000000"/>
                <w:sz w:val="18"/>
                <w:szCs w:val="20"/>
              </w:rPr>
            </w:pPr>
            <w:del w:id="4622" w:author="Roberts, Julie" w:date="2022-03-24T15:37:00Z">
              <w:r w:rsidRPr="005A583A" w:rsidDel="00EE475E">
                <w:rPr>
                  <w:rFonts w:eastAsia="Times New Roman"/>
                  <w:color w:val="000000"/>
                  <w:sz w:val="18"/>
                  <w:szCs w:val="20"/>
                </w:rPr>
                <w:delText>2013</w:delText>
              </w:r>
            </w:del>
          </w:p>
        </w:tc>
        <w:tc>
          <w:tcPr>
            <w:tcW w:w="818" w:type="dxa"/>
            <w:vMerge/>
            <w:tcBorders>
              <w:top w:val="nil"/>
              <w:left w:val="single" w:sz="8" w:space="0" w:color="auto"/>
              <w:bottom w:val="single" w:sz="8" w:space="0" w:color="000000"/>
              <w:right w:val="single" w:sz="8" w:space="0" w:color="auto"/>
            </w:tcBorders>
            <w:vAlign w:val="center"/>
            <w:hideMark/>
          </w:tcPr>
          <w:p w14:paraId="22CBD9CA" w14:textId="609DAF4D" w:rsidR="009E4FDE" w:rsidRPr="005A583A" w:rsidDel="00EE475E" w:rsidRDefault="009E4FDE" w:rsidP="00C053A5">
            <w:pPr>
              <w:spacing w:line="240" w:lineRule="auto"/>
              <w:ind w:right="90"/>
              <w:rPr>
                <w:del w:id="4623" w:author="Roberts, Julie" w:date="2022-03-24T15:37:00Z"/>
                <w:rFonts w:eastAsia="Times New Roman"/>
                <w:color w:val="000000"/>
                <w:sz w:val="18"/>
                <w:szCs w:val="20"/>
              </w:rPr>
            </w:pPr>
          </w:p>
        </w:tc>
        <w:tc>
          <w:tcPr>
            <w:tcW w:w="810" w:type="dxa"/>
            <w:vMerge/>
            <w:tcBorders>
              <w:top w:val="nil"/>
              <w:left w:val="single" w:sz="8" w:space="0" w:color="auto"/>
              <w:bottom w:val="single" w:sz="8" w:space="0" w:color="000000"/>
              <w:right w:val="single" w:sz="8" w:space="0" w:color="auto"/>
            </w:tcBorders>
            <w:vAlign w:val="center"/>
            <w:hideMark/>
          </w:tcPr>
          <w:p w14:paraId="016ED80E" w14:textId="1C5B0487" w:rsidR="009E4FDE" w:rsidRPr="005A583A" w:rsidDel="00EE475E" w:rsidRDefault="009E4FDE" w:rsidP="00C053A5">
            <w:pPr>
              <w:spacing w:line="240" w:lineRule="auto"/>
              <w:ind w:right="90"/>
              <w:rPr>
                <w:del w:id="4624" w:author="Roberts, Julie" w:date="2022-03-24T15:37:00Z"/>
                <w:rFonts w:eastAsia="Times New Roman"/>
                <w:color w:val="000000"/>
                <w:sz w:val="18"/>
                <w:szCs w:val="20"/>
              </w:rPr>
            </w:pPr>
          </w:p>
        </w:tc>
        <w:tc>
          <w:tcPr>
            <w:tcW w:w="844" w:type="dxa"/>
            <w:vMerge/>
            <w:tcBorders>
              <w:top w:val="nil"/>
              <w:left w:val="single" w:sz="8" w:space="0" w:color="auto"/>
              <w:bottom w:val="single" w:sz="8" w:space="0" w:color="000000"/>
              <w:right w:val="single" w:sz="8" w:space="0" w:color="auto"/>
            </w:tcBorders>
            <w:vAlign w:val="center"/>
            <w:hideMark/>
          </w:tcPr>
          <w:p w14:paraId="14633102" w14:textId="6AC96391" w:rsidR="009E4FDE" w:rsidRPr="005A583A" w:rsidDel="00EE475E" w:rsidRDefault="009E4FDE" w:rsidP="00C053A5">
            <w:pPr>
              <w:spacing w:line="240" w:lineRule="auto"/>
              <w:ind w:right="90"/>
              <w:rPr>
                <w:del w:id="4625" w:author="Roberts, Julie" w:date="2022-03-24T15:37:00Z"/>
                <w:rFonts w:eastAsia="Times New Roman"/>
                <w:color w:val="000000"/>
                <w:sz w:val="18"/>
                <w:szCs w:val="20"/>
              </w:rPr>
            </w:pPr>
          </w:p>
        </w:tc>
        <w:tc>
          <w:tcPr>
            <w:tcW w:w="996" w:type="dxa"/>
            <w:vMerge/>
            <w:tcBorders>
              <w:top w:val="nil"/>
              <w:left w:val="single" w:sz="8" w:space="0" w:color="auto"/>
              <w:bottom w:val="single" w:sz="8" w:space="0" w:color="000000"/>
              <w:right w:val="single" w:sz="8" w:space="0" w:color="auto"/>
            </w:tcBorders>
            <w:vAlign w:val="center"/>
            <w:hideMark/>
          </w:tcPr>
          <w:p w14:paraId="3C5BDBBD" w14:textId="4AFD982D" w:rsidR="009E4FDE" w:rsidRPr="005A583A" w:rsidDel="00EE475E" w:rsidRDefault="009E4FDE" w:rsidP="00C053A5">
            <w:pPr>
              <w:spacing w:line="240" w:lineRule="auto"/>
              <w:ind w:right="90"/>
              <w:rPr>
                <w:del w:id="4626" w:author="Roberts, Julie" w:date="2022-03-24T15:37:00Z"/>
                <w:rFonts w:eastAsia="Times New Roman"/>
                <w:color w:val="000000"/>
                <w:sz w:val="18"/>
                <w:szCs w:val="20"/>
              </w:rPr>
            </w:pPr>
          </w:p>
        </w:tc>
        <w:tc>
          <w:tcPr>
            <w:tcW w:w="996" w:type="dxa"/>
            <w:vMerge/>
            <w:tcBorders>
              <w:top w:val="nil"/>
              <w:left w:val="single" w:sz="8" w:space="0" w:color="auto"/>
              <w:bottom w:val="single" w:sz="8" w:space="0" w:color="000000"/>
              <w:right w:val="single" w:sz="8" w:space="0" w:color="auto"/>
            </w:tcBorders>
            <w:vAlign w:val="center"/>
            <w:hideMark/>
          </w:tcPr>
          <w:p w14:paraId="2B09C7FA" w14:textId="7DC3E2C4" w:rsidR="009E4FDE" w:rsidRPr="005A583A" w:rsidDel="00EE475E" w:rsidRDefault="009E4FDE" w:rsidP="00C053A5">
            <w:pPr>
              <w:spacing w:line="240" w:lineRule="auto"/>
              <w:ind w:right="90"/>
              <w:rPr>
                <w:del w:id="4627" w:author="Roberts, Julie" w:date="2022-03-24T15:37:00Z"/>
                <w:rFonts w:eastAsia="Times New Roman"/>
                <w:color w:val="000000"/>
                <w:sz w:val="18"/>
                <w:szCs w:val="20"/>
              </w:rPr>
            </w:pPr>
          </w:p>
        </w:tc>
        <w:tc>
          <w:tcPr>
            <w:tcW w:w="954" w:type="dxa"/>
            <w:vMerge/>
            <w:tcBorders>
              <w:top w:val="nil"/>
              <w:left w:val="single" w:sz="8" w:space="0" w:color="auto"/>
              <w:bottom w:val="single" w:sz="8" w:space="0" w:color="000000"/>
              <w:right w:val="single" w:sz="8" w:space="0" w:color="auto"/>
            </w:tcBorders>
            <w:vAlign w:val="center"/>
            <w:hideMark/>
          </w:tcPr>
          <w:p w14:paraId="3149899A" w14:textId="5EDF7309" w:rsidR="009E4FDE" w:rsidRPr="005A583A" w:rsidDel="00EE475E" w:rsidRDefault="009E4FDE" w:rsidP="00C053A5">
            <w:pPr>
              <w:spacing w:line="240" w:lineRule="auto"/>
              <w:ind w:right="90"/>
              <w:rPr>
                <w:del w:id="4628" w:author="Roberts, Julie" w:date="2022-03-24T15:37:00Z"/>
                <w:rFonts w:eastAsia="Times New Roman"/>
                <w:color w:val="000000"/>
                <w:sz w:val="18"/>
                <w:szCs w:val="20"/>
              </w:rPr>
            </w:pPr>
          </w:p>
        </w:tc>
        <w:tc>
          <w:tcPr>
            <w:tcW w:w="996" w:type="dxa"/>
            <w:vMerge/>
            <w:tcBorders>
              <w:top w:val="nil"/>
              <w:left w:val="single" w:sz="8" w:space="0" w:color="auto"/>
              <w:bottom w:val="single" w:sz="8" w:space="0" w:color="000000"/>
              <w:right w:val="single" w:sz="8" w:space="0" w:color="auto"/>
            </w:tcBorders>
            <w:vAlign w:val="center"/>
            <w:hideMark/>
          </w:tcPr>
          <w:p w14:paraId="6D30B33B" w14:textId="3D4D0799" w:rsidR="009E4FDE" w:rsidRPr="005A583A" w:rsidDel="00EE475E" w:rsidRDefault="009E4FDE" w:rsidP="00C053A5">
            <w:pPr>
              <w:spacing w:line="240" w:lineRule="auto"/>
              <w:ind w:right="90"/>
              <w:rPr>
                <w:del w:id="4629" w:author="Roberts, Julie" w:date="2022-03-24T15:37:00Z"/>
                <w:rFonts w:eastAsia="Times New Roman"/>
                <w:color w:val="000000"/>
                <w:sz w:val="18"/>
                <w:szCs w:val="20"/>
              </w:rPr>
            </w:pPr>
          </w:p>
        </w:tc>
        <w:tc>
          <w:tcPr>
            <w:tcW w:w="1016" w:type="dxa"/>
            <w:vMerge/>
            <w:tcBorders>
              <w:top w:val="nil"/>
              <w:left w:val="single" w:sz="8" w:space="0" w:color="auto"/>
              <w:bottom w:val="single" w:sz="8" w:space="0" w:color="000000"/>
              <w:right w:val="single" w:sz="8" w:space="0" w:color="auto"/>
            </w:tcBorders>
            <w:vAlign w:val="center"/>
            <w:hideMark/>
          </w:tcPr>
          <w:p w14:paraId="0058D9EB" w14:textId="4F293E91" w:rsidR="009E4FDE" w:rsidRPr="005A583A" w:rsidDel="00EE475E" w:rsidRDefault="009E4FDE" w:rsidP="00C053A5">
            <w:pPr>
              <w:spacing w:line="240" w:lineRule="auto"/>
              <w:ind w:right="90"/>
              <w:rPr>
                <w:del w:id="4630" w:author="Roberts, Julie" w:date="2022-03-24T15:37:00Z"/>
                <w:rFonts w:eastAsia="Times New Roman"/>
                <w:color w:val="000000"/>
                <w:sz w:val="18"/>
                <w:szCs w:val="20"/>
              </w:rPr>
            </w:pPr>
          </w:p>
        </w:tc>
        <w:tc>
          <w:tcPr>
            <w:tcW w:w="1016" w:type="dxa"/>
            <w:vMerge/>
            <w:tcBorders>
              <w:top w:val="nil"/>
              <w:left w:val="single" w:sz="8" w:space="0" w:color="auto"/>
              <w:bottom w:val="single" w:sz="8" w:space="0" w:color="000000"/>
              <w:right w:val="single" w:sz="8" w:space="0" w:color="auto"/>
            </w:tcBorders>
            <w:vAlign w:val="center"/>
            <w:hideMark/>
          </w:tcPr>
          <w:p w14:paraId="6BACCD08" w14:textId="7C520D2D" w:rsidR="009E4FDE" w:rsidRPr="005A583A" w:rsidDel="00EE475E" w:rsidRDefault="009E4FDE" w:rsidP="00C053A5">
            <w:pPr>
              <w:spacing w:line="240" w:lineRule="auto"/>
              <w:ind w:right="90"/>
              <w:rPr>
                <w:del w:id="4631" w:author="Roberts, Julie" w:date="2022-03-24T15:37:00Z"/>
                <w:rFonts w:eastAsia="Times New Roman"/>
                <w:color w:val="000000"/>
                <w:sz w:val="18"/>
                <w:szCs w:val="20"/>
              </w:rPr>
            </w:pPr>
          </w:p>
        </w:tc>
        <w:tc>
          <w:tcPr>
            <w:tcW w:w="1016" w:type="dxa"/>
            <w:vMerge/>
            <w:tcBorders>
              <w:top w:val="nil"/>
              <w:left w:val="single" w:sz="8" w:space="0" w:color="auto"/>
              <w:bottom w:val="single" w:sz="8" w:space="0" w:color="000000"/>
              <w:right w:val="single" w:sz="8" w:space="0" w:color="auto"/>
            </w:tcBorders>
            <w:vAlign w:val="center"/>
            <w:hideMark/>
          </w:tcPr>
          <w:p w14:paraId="5F42A2BE" w14:textId="72D062A4" w:rsidR="009E4FDE" w:rsidRPr="005A583A" w:rsidDel="00EE475E" w:rsidRDefault="009E4FDE" w:rsidP="00C053A5">
            <w:pPr>
              <w:spacing w:line="240" w:lineRule="auto"/>
              <w:ind w:right="90"/>
              <w:rPr>
                <w:del w:id="4632" w:author="Roberts, Julie" w:date="2022-03-24T15:37:00Z"/>
                <w:rFonts w:eastAsia="Times New Roman"/>
                <w:color w:val="000000"/>
                <w:sz w:val="18"/>
                <w:szCs w:val="20"/>
              </w:rPr>
            </w:pPr>
          </w:p>
        </w:tc>
        <w:tc>
          <w:tcPr>
            <w:tcW w:w="1068" w:type="dxa"/>
            <w:vMerge/>
            <w:tcBorders>
              <w:top w:val="nil"/>
              <w:left w:val="single" w:sz="8" w:space="0" w:color="auto"/>
              <w:bottom w:val="single" w:sz="8" w:space="0" w:color="000000"/>
              <w:right w:val="single" w:sz="8" w:space="0" w:color="auto"/>
            </w:tcBorders>
            <w:vAlign w:val="center"/>
            <w:hideMark/>
          </w:tcPr>
          <w:p w14:paraId="1A6A3E66" w14:textId="3F6531FA" w:rsidR="009E4FDE" w:rsidRPr="005A583A" w:rsidDel="00EE475E" w:rsidRDefault="009E4FDE" w:rsidP="00C053A5">
            <w:pPr>
              <w:spacing w:line="240" w:lineRule="auto"/>
              <w:ind w:right="90"/>
              <w:rPr>
                <w:del w:id="4633" w:author="Roberts, Julie" w:date="2022-03-24T15:37:00Z"/>
                <w:rFonts w:eastAsia="Times New Roman"/>
                <w:color w:val="000000"/>
                <w:sz w:val="18"/>
                <w:szCs w:val="20"/>
              </w:rPr>
            </w:pPr>
          </w:p>
        </w:tc>
        <w:tc>
          <w:tcPr>
            <w:tcW w:w="1250" w:type="dxa"/>
            <w:vMerge/>
            <w:tcBorders>
              <w:top w:val="nil"/>
              <w:left w:val="single" w:sz="8" w:space="0" w:color="auto"/>
              <w:bottom w:val="single" w:sz="8" w:space="0" w:color="000000"/>
              <w:right w:val="single" w:sz="8" w:space="0" w:color="auto"/>
            </w:tcBorders>
            <w:vAlign w:val="center"/>
            <w:hideMark/>
          </w:tcPr>
          <w:p w14:paraId="78E88DB1" w14:textId="283B1C2A" w:rsidR="009E4FDE" w:rsidRPr="005A583A" w:rsidDel="00EE475E" w:rsidRDefault="009E4FDE" w:rsidP="00C053A5">
            <w:pPr>
              <w:spacing w:line="240" w:lineRule="auto"/>
              <w:ind w:right="90"/>
              <w:rPr>
                <w:del w:id="4634" w:author="Roberts, Julie" w:date="2022-03-24T15:37:00Z"/>
                <w:rFonts w:eastAsia="Times New Roman"/>
                <w:color w:val="000000"/>
                <w:sz w:val="18"/>
                <w:szCs w:val="20"/>
              </w:rPr>
            </w:pPr>
          </w:p>
        </w:tc>
      </w:tr>
      <w:tr w:rsidR="009E4FDE" w:rsidRPr="005A583A" w:rsidDel="00EE475E" w14:paraId="169DA95B" w14:textId="1AAEDBCF" w:rsidTr="00443062">
        <w:trPr>
          <w:trHeight w:val="288"/>
          <w:jc w:val="center"/>
          <w:del w:id="4635" w:author="Roberts, Julie" w:date="2022-03-24T15:37:00Z"/>
        </w:trPr>
        <w:tc>
          <w:tcPr>
            <w:tcW w:w="1062" w:type="dxa"/>
            <w:tcBorders>
              <w:top w:val="nil"/>
              <w:left w:val="single" w:sz="8" w:space="0" w:color="000000"/>
              <w:bottom w:val="nil"/>
              <w:right w:val="nil"/>
            </w:tcBorders>
            <w:shd w:val="clear" w:color="auto" w:fill="auto"/>
            <w:vAlign w:val="center"/>
            <w:hideMark/>
          </w:tcPr>
          <w:p w14:paraId="27351371" w14:textId="61BB55C0" w:rsidR="009E4FDE" w:rsidRPr="005A583A" w:rsidDel="00EE475E" w:rsidRDefault="009E4FDE" w:rsidP="00C053A5">
            <w:pPr>
              <w:spacing w:line="240" w:lineRule="auto"/>
              <w:ind w:right="90"/>
              <w:jc w:val="both"/>
              <w:rPr>
                <w:del w:id="4636" w:author="Roberts, Julie" w:date="2022-03-24T15:37:00Z"/>
                <w:rFonts w:eastAsia="Times New Roman"/>
                <w:color w:val="000000"/>
                <w:sz w:val="18"/>
                <w:szCs w:val="20"/>
              </w:rPr>
            </w:pPr>
            <w:del w:id="4637" w:author="Roberts, Julie" w:date="2022-03-24T15:37:00Z">
              <w:r w:rsidRPr="005A583A" w:rsidDel="00EE475E">
                <w:rPr>
                  <w:rFonts w:eastAsia="Times New Roman"/>
                  <w:color w:val="000000"/>
                  <w:sz w:val="18"/>
                  <w:szCs w:val="20"/>
                </w:rPr>
                <w:delText xml:space="preserve">BVES </w:delText>
              </w:r>
            </w:del>
          </w:p>
        </w:tc>
        <w:tc>
          <w:tcPr>
            <w:tcW w:w="81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A379657" w14:textId="6AD593EB" w:rsidR="009E4FDE" w:rsidRPr="005A583A" w:rsidDel="00EE475E" w:rsidRDefault="009E4FDE" w:rsidP="00C053A5">
            <w:pPr>
              <w:spacing w:line="240" w:lineRule="auto"/>
              <w:ind w:right="90"/>
              <w:jc w:val="center"/>
              <w:rPr>
                <w:del w:id="4638" w:author="Roberts, Julie" w:date="2022-03-24T15:37:00Z"/>
                <w:rFonts w:eastAsia="Times New Roman"/>
                <w:color w:val="000000"/>
                <w:sz w:val="18"/>
                <w:szCs w:val="20"/>
              </w:rPr>
            </w:pPr>
            <w:del w:id="4639" w:author="Roberts, Julie" w:date="2022-03-24T15:37:00Z">
              <w:r w:rsidRPr="005A583A" w:rsidDel="00EE475E">
                <w:rPr>
                  <w:rFonts w:eastAsia="Times New Roman"/>
                  <w:color w:val="000000"/>
                  <w:sz w:val="18"/>
                  <w:szCs w:val="20"/>
                </w:rPr>
                <w:delText xml:space="preserve">$3.85 </w:delText>
              </w:r>
            </w:del>
          </w:p>
        </w:tc>
        <w:tc>
          <w:tcPr>
            <w:tcW w:w="81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18F5B9B" w14:textId="1E98912A" w:rsidR="009E4FDE" w:rsidRPr="005A583A" w:rsidDel="00EE475E" w:rsidRDefault="009E4FDE" w:rsidP="00C053A5">
            <w:pPr>
              <w:spacing w:line="240" w:lineRule="auto"/>
              <w:ind w:right="90"/>
              <w:jc w:val="center"/>
              <w:rPr>
                <w:del w:id="4640" w:author="Roberts, Julie" w:date="2022-03-24T15:37:00Z"/>
                <w:rFonts w:eastAsia="Times New Roman"/>
                <w:color w:val="000000"/>
                <w:sz w:val="18"/>
                <w:szCs w:val="20"/>
              </w:rPr>
            </w:pPr>
            <w:del w:id="4641" w:author="Roberts, Julie" w:date="2022-03-24T15:37:00Z">
              <w:r w:rsidRPr="005A583A" w:rsidDel="00EE475E">
                <w:rPr>
                  <w:rFonts w:eastAsia="Times New Roman"/>
                  <w:color w:val="000000"/>
                  <w:sz w:val="18"/>
                  <w:szCs w:val="20"/>
                </w:rPr>
                <w:delText xml:space="preserve">$3.85 </w:delText>
              </w:r>
            </w:del>
          </w:p>
        </w:tc>
        <w:tc>
          <w:tcPr>
            <w:tcW w:w="84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3B9EE2C" w14:textId="5E05B639" w:rsidR="009E4FDE" w:rsidRPr="005A583A" w:rsidDel="00EE475E" w:rsidRDefault="009E4FDE" w:rsidP="00C053A5">
            <w:pPr>
              <w:spacing w:line="240" w:lineRule="auto"/>
              <w:ind w:right="90"/>
              <w:jc w:val="center"/>
              <w:rPr>
                <w:del w:id="4642" w:author="Roberts, Julie" w:date="2022-03-24T15:37:00Z"/>
                <w:rFonts w:eastAsia="Times New Roman"/>
                <w:color w:val="000000"/>
                <w:sz w:val="18"/>
                <w:szCs w:val="20"/>
              </w:rPr>
            </w:pPr>
            <w:del w:id="4643" w:author="Roberts, Julie" w:date="2022-03-24T15:37:00Z">
              <w:r w:rsidRPr="005A583A" w:rsidDel="00EE475E">
                <w:rPr>
                  <w:rFonts w:eastAsia="Times New Roman"/>
                  <w:color w:val="000000"/>
                  <w:sz w:val="18"/>
                  <w:szCs w:val="20"/>
                </w:rPr>
                <w:delText xml:space="preserve">$4.35 </w:delText>
              </w:r>
            </w:del>
          </w:p>
        </w:tc>
        <w:tc>
          <w:tcPr>
            <w:tcW w:w="99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EF2F5E9" w14:textId="1C2C8ADE" w:rsidR="009E4FDE" w:rsidRPr="005A583A" w:rsidDel="00EE475E" w:rsidRDefault="009E4FDE" w:rsidP="00C053A5">
            <w:pPr>
              <w:spacing w:line="240" w:lineRule="auto"/>
              <w:ind w:right="90"/>
              <w:jc w:val="center"/>
              <w:rPr>
                <w:del w:id="4644" w:author="Roberts, Julie" w:date="2022-03-24T15:37:00Z"/>
                <w:rFonts w:eastAsia="Times New Roman"/>
                <w:color w:val="000000"/>
                <w:sz w:val="18"/>
                <w:szCs w:val="20"/>
              </w:rPr>
            </w:pPr>
            <w:del w:id="4645" w:author="Roberts, Julie" w:date="2022-03-24T15:37:00Z">
              <w:r w:rsidRPr="005A583A" w:rsidDel="00EE475E">
                <w:rPr>
                  <w:rFonts w:eastAsia="Times New Roman"/>
                  <w:color w:val="000000"/>
                  <w:sz w:val="18"/>
                  <w:szCs w:val="20"/>
                </w:rPr>
                <w:delText xml:space="preserve">$4.50 </w:delText>
              </w:r>
            </w:del>
          </w:p>
        </w:tc>
        <w:tc>
          <w:tcPr>
            <w:tcW w:w="99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9D0CEA1" w14:textId="73D8182C" w:rsidR="009E4FDE" w:rsidRPr="005A583A" w:rsidDel="00EE475E" w:rsidRDefault="009E4FDE" w:rsidP="00C053A5">
            <w:pPr>
              <w:spacing w:line="240" w:lineRule="auto"/>
              <w:ind w:right="90"/>
              <w:jc w:val="center"/>
              <w:rPr>
                <w:del w:id="4646" w:author="Roberts, Julie" w:date="2022-03-24T15:37:00Z"/>
                <w:rFonts w:eastAsia="Times New Roman"/>
                <w:color w:val="000000"/>
                <w:sz w:val="18"/>
                <w:szCs w:val="20"/>
              </w:rPr>
            </w:pPr>
            <w:del w:id="4647" w:author="Roberts, Julie" w:date="2022-03-24T15:37:00Z">
              <w:r w:rsidRPr="005A583A" w:rsidDel="00EE475E">
                <w:rPr>
                  <w:rFonts w:eastAsia="Times New Roman"/>
                  <w:color w:val="000000"/>
                  <w:sz w:val="18"/>
                  <w:szCs w:val="20"/>
                </w:rPr>
                <w:delText xml:space="preserve">$4.50 </w:delText>
              </w:r>
            </w:del>
          </w:p>
        </w:tc>
        <w:tc>
          <w:tcPr>
            <w:tcW w:w="95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A93A7F1" w14:textId="442452A9" w:rsidR="009E4FDE" w:rsidRPr="005A583A" w:rsidDel="00EE475E" w:rsidRDefault="009E4FDE" w:rsidP="00C053A5">
            <w:pPr>
              <w:spacing w:line="240" w:lineRule="auto"/>
              <w:ind w:right="90"/>
              <w:jc w:val="center"/>
              <w:rPr>
                <w:del w:id="4648" w:author="Roberts, Julie" w:date="2022-03-24T15:37:00Z"/>
                <w:rFonts w:eastAsia="Times New Roman"/>
                <w:color w:val="000000"/>
                <w:sz w:val="18"/>
                <w:szCs w:val="20"/>
              </w:rPr>
            </w:pPr>
            <w:del w:id="4649" w:author="Roberts, Julie" w:date="2022-03-24T15:37:00Z">
              <w:r w:rsidRPr="005A583A" w:rsidDel="00EE475E">
                <w:rPr>
                  <w:rFonts w:eastAsia="Times New Roman"/>
                  <w:color w:val="000000"/>
                  <w:sz w:val="18"/>
                  <w:szCs w:val="20"/>
                </w:rPr>
                <w:delText xml:space="preserve">$4.10 </w:delText>
              </w:r>
            </w:del>
          </w:p>
        </w:tc>
        <w:tc>
          <w:tcPr>
            <w:tcW w:w="99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D9E9DE4" w14:textId="4083EED8" w:rsidR="009E4FDE" w:rsidRPr="005A583A" w:rsidDel="00EE475E" w:rsidRDefault="009E4FDE" w:rsidP="00C053A5">
            <w:pPr>
              <w:spacing w:line="240" w:lineRule="auto"/>
              <w:ind w:right="90"/>
              <w:jc w:val="center"/>
              <w:rPr>
                <w:del w:id="4650" w:author="Roberts, Julie" w:date="2022-03-24T15:37:00Z"/>
                <w:rFonts w:eastAsia="Times New Roman"/>
                <w:color w:val="000000"/>
                <w:sz w:val="18"/>
                <w:szCs w:val="20"/>
              </w:rPr>
            </w:pPr>
            <w:del w:id="4651" w:author="Roberts, Julie" w:date="2022-03-24T15:37:00Z">
              <w:r w:rsidRPr="005A583A" w:rsidDel="00EE475E">
                <w:rPr>
                  <w:rFonts w:eastAsia="Times New Roman"/>
                  <w:color w:val="000000"/>
                  <w:sz w:val="18"/>
                  <w:szCs w:val="20"/>
                </w:rPr>
                <w:delText xml:space="preserve">$4.05 </w:delText>
              </w:r>
            </w:del>
          </w:p>
        </w:tc>
        <w:tc>
          <w:tcPr>
            <w:tcW w:w="101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91C2FC2" w14:textId="206E98F5" w:rsidR="009E4FDE" w:rsidRPr="005A583A" w:rsidDel="00EE475E" w:rsidRDefault="009E4FDE" w:rsidP="00C053A5">
            <w:pPr>
              <w:spacing w:line="240" w:lineRule="auto"/>
              <w:ind w:right="90"/>
              <w:jc w:val="center"/>
              <w:rPr>
                <w:del w:id="4652" w:author="Roberts, Julie" w:date="2022-03-24T15:37:00Z"/>
                <w:rFonts w:eastAsia="Times New Roman"/>
                <w:color w:val="000000"/>
                <w:sz w:val="18"/>
                <w:szCs w:val="20"/>
              </w:rPr>
            </w:pPr>
            <w:del w:id="4653" w:author="Roberts, Julie" w:date="2022-03-24T15:37:00Z">
              <w:r w:rsidRPr="005A583A" w:rsidDel="00EE475E">
                <w:rPr>
                  <w:rFonts w:eastAsia="Times New Roman"/>
                  <w:color w:val="000000"/>
                  <w:sz w:val="18"/>
                  <w:szCs w:val="20"/>
                </w:rPr>
                <w:delText xml:space="preserve">$3.90 </w:delText>
              </w:r>
            </w:del>
          </w:p>
        </w:tc>
        <w:tc>
          <w:tcPr>
            <w:tcW w:w="101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9611019" w14:textId="4DEEA33A" w:rsidR="009E4FDE" w:rsidRPr="005A583A" w:rsidDel="00EE475E" w:rsidRDefault="009E4FDE" w:rsidP="00C053A5">
            <w:pPr>
              <w:spacing w:line="240" w:lineRule="auto"/>
              <w:ind w:right="90"/>
              <w:jc w:val="center"/>
              <w:rPr>
                <w:del w:id="4654" w:author="Roberts, Julie" w:date="2022-03-24T15:37:00Z"/>
                <w:rFonts w:eastAsia="Times New Roman"/>
                <w:color w:val="000000"/>
                <w:sz w:val="18"/>
                <w:szCs w:val="20"/>
              </w:rPr>
            </w:pPr>
            <w:del w:id="4655" w:author="Roberts, Julie" w:date="2022-03-24T15:37:00Z">
              <w:r w:rsidRPr="005A583A" w:rsidDel="00EE475E">
                <w:rPr>
                  <w:rFonts w:eastAsia="Times New Roman"/>
                  <w:color w:val="000000"/>
                  <w:sz w:val="18"/>
                  <w:szCs w:val="20"/>
                </w:rPr>
                <w:delText xml:space="preserve">$3.85 </w:delText>
              </w:r>
            </w:del>
          </w:p>
        </w:tc>
        <w:tc>
          <w:tcPr>
            <w:tcW w:w="101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BB37B20" w14:textId="56F8D910" w:rsidR="009E4FDE" w:rsidRPr="005A583A" w:rsidDel="00EE475E" w:rsidRDefault="009E4FDE" w:rsidP="00C053A5">
            <w:pPr>
              <w:spacing w:line="240" w:lineRule="auto"/>
              <w:ind w:right="90"/>
              <w:jc w:val="center"/>
              <w:rPr>
                <w:del w:id="4656" w:author="Roberts, Julie" w:date="2022-03-24T15:37:00Z"/>
                <w:rFonts w:eastAsia="Times New Roman"/>
                <w:color w:val="000000"/>
                <w:sz w:val="18"/>
                <w:szCs w:val="20"/>
              </w:rPr>
            </w:pPr>
            <w:del w:id="4657" w:author="Roberts, Julie" w:date="2022-03-24T15:37:00Z">
              <w:r w:rsidRPr="005A583A" w:rsidDel="00EE475E">
                <w:rPr>
                  <w:rFonts w:eastAsia="Times New Roman"/>
                  <w:color w:val="000000"/>
                  <w:sz w:val="18"/>
                  <w:szCs w:val="20"/>
                </w:rPr>
                <w:delText xml:space="preserve">$3.95 </w:delText>
              </w:r>
            </w:del>
          </w:p>
        </w:tc>
        <w:tc>
          <w:tcPr>
            <w:tcW w:w="106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F8777FB" w14:textId="23AC115B" w:rsidR="009E4FDE" w:rsidRPr="005A583A" w:rsidDel="00EE475E" w:rsidRDefault="009E4FDE" w:rsidP="00C053A5">
            <w:pPr>
              <w:spacing w:line="240" w:lineRule="auto"/>
              <w:ind w:right="90"/>
              <w:jc w:val="center"/>
              <w:rPr>
                <w:del w:id="4658" w:author="Roberts, Julie" w:date="2022-03-24T15:37:00Z"/>
                <w:rFonts w:eastAsia="Times New Roman"/>
                <w:color w:val="000000"/>
                <w:sz w:val="18"/>
                <w:szCs w:val="20"/>
              </w:rPr>
            </w:pPr>
            <w:del w:id="4659" w:author="Roberts, Julie" w:date="2022-03-24T15:37:00Z">
              <w:r w:rsidRPr="005A583A" w:rsidDel="00EE475E">
                <w:rPr>
                  <w:rFonts w:eastAsia="Times New Roman"/>
                  <w:color w:val="000000"/>
                  <w:sz w:val="18"/>
                  <w:szCs w:val="20"/>
                </w:rPr>
                <w:delText xml:space="preserve">$4.15 </w:delText>
              </w:r>
            </w:del>
          </w:p>
        </w:tc>
        <w:tc>
          <w:tcPr>
            <w:tcW w:w="12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B12ADAC" w14:textId="1B22A208" w:rsidR="009E4FDE" w:rsidRPr="005A583A" w:rsidDel="00EE475E" w:rsidRDefault="009E4FDE" w:rsidP="00C053A5">
            <w:pPr>
              <w:spacing w:line="240" w:lineRule="auto"/>
              <w:ind w:right="90"/>
              <w:jc w:val="center"/>
              <w:rPr>
                <w:del w:id="4660" w:author="Roberts, Julie" w:date="2022-03-24T15:37:00Z"/>
                <w:rFonts w:eastAsia="Times New Roman"/>
                <w:color w:val="000000"/>
                <w:sz w:val="18"/>
                <w:szCs w:val="20"/>
              </w:rPr>
            </w:pPr>
            <w:del w:id="4661" w:author="Roberts, Julie" w:date="2022-03-24T15:37:00Z">
              <w:r w:rsidRPr="005A583A" w:rsidDel="00EE475E">
                <w:rPr>
                  <w:rFonts w:eastAsia="Times New Roman"/>
                  <w:color w:val="000000"/>
                  <w:sz w:val="18"/>
                  <w:szCs w:val="20"/>
                </w:rPr>
                <w:delText xml:space="preserve"> $ 4.76 </w:delText>
              </w:r>
            </w:del>
          </w:p>
        </w:tc>
      </w:tr>
      <w:tr w:rsidR="009E4FDE" w:rsidRPr="005A583A" w:rsidDel="00EE475E" w14:paraId="6CFEF696" w14:textId="1EBDAF63" w:rsidTr="00443062">
        <w:trPr>
          <w:trHeight w:val="288"/>
          <w:jc w:val="center"/>
          <w:del w:id="4662" w:author="Roberts, Julie" w:date="2022-03-24T15:37:00Z"/>
        </w:trPr>
        <w:tc>
          <w:tcPr>
            <w:tcW w:w="1062" w:type="dxa"/>
            <w:tcBorders>
              <w:top w:val="nil"/>
              <w:left w:val="single" w:sz="8" w:space="0" w:color="000000"/>
              <w:bottom w:val="single" w:sz="8" w:space="0" w:color="000000"/>
              <w:right w:val="nil"/>
            </w:tcBorders>
            <w:shd w:val="clear" w:color="auto" w:fill="auto"/>
            <w:vAlign w:val="center"/>
            <w:hideMark/>
          </w:tcPr>
          <w:p w14:paraId="3976C3ED" w14:textId="413351F1" w:rsidR="009E4FDE" w:rsidRPr="005A583A" w:rsidDel="00EE475E" w:rsidRDefault="009E4FDE" w:rsidP="00C053A5">
            <w:pPr>
              <w:spacing w:line="240" w:lineRule="auto"/>
              <w:ind w:right="90"/>
              <w:jc w:val="both"/>
              <w:rPr>
                <w:del w:id="4663" w:author="Roberts, Julie" w:date="2022-03-24T15:37:00Z"/>
                <w:rFonts w:eastAsia="Times New Roman"/>
                <w:color w:val="000000"/>
                <w:sz w:val="18"/>
                <w:szCs w:val="20"/>
              </w:rPr>
            </w:pPr>
            <w:del w:id="4664" w:author="Roberts, Julie" w:date="2022-03-24T15:37:00Z">
              <w:r w:rsidRPr="005A583A" w:rsidDel="00EE475E">
                <w:rPr>
                  <w:rFonts w:eastAsia="Times New Roman"/>
                  <w:color w:val="000000"/>
                  <w:sz w:val="18"/>
                  <w:szCs w:val="20"/>
                </w:rPr>
                <w:delText>2013</w:delText>
              </w:r>
            </w:del>
          </w:p>
        </w:tc>
        <w:tc>
          <w:tcPr>
            <w:tcW w:w="818" w:type="dxa"/>
            <w:vMerge/>
            <w:tcBorders>
              <w:top w:val="nil"/>
              <w:left w:val="single" w:sz="8" w:space="0" w:color="auto"/>
              <w:bottom w:val="single" w:sz="8" w:space="0" w:color="000000"/>
              <w:right w:val="single" w:sz="8" w:space="0" w:color="auto"/>
            </w:tcBorders>
            <w:vAlign w:val="center"/>
            <w:hideMark/>
          </w:tcPr>
          <w:p w14:paraId="1C4739F6" w14:textId="68DB57CD" w:rsidR="009E4FDE" w:rsidRPr="005A583A" w:rsidDel="00EE475E" w:rsidRDefault="009E4FDE" w:rsidP="00C053A5">
            <w:pPr>
              <w:spacing w:line="240" w:lineRule="auto"/>
              <w:ind w:right="90"/>
              <w:rPr>
                <w:del w:id="4665" w:author="Roberts, Julie" w:date="2022-03-24T15:37:00Z"/>
                <w:rFonts w:eastAsia="Times New Roman"/>
                <w:color w:val="000000"/>
                <w:sz w:val="18"/>
                <w:szCs w:val="20"/>
              </w:rPr>
            </w:pPr>
          </w:p>
        </w:tc>
        <w:tc>
          <w:tcPr>
            <w:tcW w:w="810" w:type="dxa"/>
            <w:vMerge/>
            <w:tcBorders>
              <w:top w:val="nil"/>
              <w:left w:val="single" w:sz="8" w:space="0" w:color="auto"/>
              <w:bottom w:val="single" w:sz="8" w:space="0" w:color="000000"/>
              <w:right w:val="single" w:sz="8" w:space="0" w:color="auto"/>
            </w:tcBorders>
            <w:vAlign w:val="center"/>
            <w:hideMark/>
          </w:tcPr>
          <w:p w14:paraId="73874431" w14:textId="41C437BA" w:rsidR="009E4FDE" w:rsidRPr="005A583A" w:rsidDel="00EE475E" w:rsidRDefault="009E4FDE" w:rsidP="00C053A5">
            <w:pPr>
              <w:spacing w:line="240" w:lineRule="auto"/>
              <w:ind w:right="90"/>
              <w:rPr>
                <w:del w:id="4666" w:author="Roberts, Julie" w:date="2022-03-24T15:37:00Z"/>
                <w:rFonts w:eastAsia="Times New Roman"/>
                <w:color w:val="000000"/>
                <w:sz w:val="18"/>
                <w:szCs w:val="20"/>
              </w:rPr>
            </w:pPr>
          </w:p>
        </w:tc>
        <w:tc>
          <w:tcPr>
            <w:tcW w:w="844" w:type="dxa"/>
            <w:vMerge/>
            <w:tcBorders>
              <w:top w:val="nil"/>
              <w:left w:val="single" w:sz="8" w:space="0" w:color="auto"/>
              <w:bottom w:val="single" w:sz="8" w:space="0" w:color="000000"/>
              <w:right w:val="single" w:sz="8" w:space="0" w:color="auto"/>
            </w:tcBorders>
            <w:vAlign w:val="center"/>
            <w:hideMark/>
          </w:tcPr>
          <w:p w14:paraId="275003FD" w14:textId="1F9AB5C3" w:rsidR="009E4FDE" w:rsidRPr="005A583A" w:rsidDel="00EE475E" w:rsidRDefault="009E4FDE" w:rsidP="00C053A5">
            <w:pPr>
              <w:spacing w:line="240" w:lineRule="auto"/>
              <w:ind w:right="90"/>
              <w:rPr>
                <w:del w:id="4667" w:author="Roberts, Julie" w:date="2022-03-24T15:37:00Z"/>
                <w:rFonts w:eastAsia="Times New Roman"/>
                <w:color w:val="000000"/>
                <w:sz w:val="18"/>
                <w:szCs w:val="20"/>
              </w:rPr>
            </w:pPr>
          </w:p>
        </w:tc>
        <w:tc>
          <w:tcPr>
            <w:tcW w:w="996" w:type="dxa"/>
            <w:vMerge/>
            <w:tcBorders>
              <w:top w:val="nil"/>
              <w:left w:val="single" w:sz="8" w:space="0" w:color="auto"/>
              <w:bottom w:val="single" w:sz="8" w:space="0" w:color="000000"/>
              <w:right w:val="single" w:sz="8" w:space="0" w:color="auto"/>
            </w:tcBorders>
            <w:vAlign w:val="center"/>
            <w:hideMark/>
          </w:tcPr>
          <w:p w14:paraId="43B5C1E0" w14:textId="0D3BAF7E" w:rsidR="009E4FDE" w:rsidRPr="005A583A" w:rsidDel="00EE475E" w:rsidRDefault="009E4FDE" w:rsidP="00C053A5">
            <w:pPr>
              <w:spacing w:line="240" w:lineRule="auto"/>
              <w:ind w:right="90"/>
              <w:rPr>
                <w:del w:id="4668" w:author="Roberts, Julie" w:date="2022-03-24T15:37:00Z"/>
                <w:rFonts w:eastAsia="Times New Roman"/>
                <w:color w:val="000000"/>
                <w:sz w:val="18"/>
                <w:szCs w:val="20"/>
              </w:rPr>
            </w:pPr>
          </w:p>
        </w:tc>
        <w:tc>
          <w:tcPr>
            <w:tcW w:w="996" w:type="dxa"/>
            <w:vMerge/>
            <w:tcBorders>
              <w:top w:val="nil"/>
              <w:left w:val="single" w:sz="8" w:space="0" w:color="auto"/>
              <w:bottom w:val="single" w:sz="8" w:space="0" w:color="000000"/>
              <w:right w:val="single" w:sz="8" w:space="0" w:color="auto"/>
            </w:tcBorders>
            <w:vAlign w:val="center"/>
            <w:hideMark/>
          </w:tcPr>
          <w:p w14:paraId="2EDB745C" w14:textId="45C82A59" w:rsidR="009E4FDE" w:rsidRPr="005A583A" w:rsidDel="00EE475E" w:rsidRDefault="009E4FDE" w:rsidP="00C053A5">
            <w:pPr>
              <w:spacing w:line="240" w:lineRule="auto"/>
              <w:ind w:right="90"/>
              <w:rPr>
                <w:del w:id="4669" w:author="Roberts, Julie" w:date="2022-03-24T15:37:00Z"/>
                <w:rFonts w:eastAsia="Times New Roman"/>
                <w:color w:val="000000"/>
                <w:sz w:val="18"/>
                <w:szCs w:val="20"/>
              </w:rPr>
            </w:pPr>
          </w:p>
        </w:tc>
        <w:tc>
          <w:tcPr>
            <w:tcW w:w="954" w:type="dxa"/>
            <w:vMerge/>
            <w:tcBorders>
              <w:top w:val="nil"/>
              <w:left w:val="single" w:sz="8" w:space="0" w:color="auto"/>
              <w:bottom w:val="single" w:sz="8" w:space="0" w:color="000000"/>
              <w:right w:val="single" w:sz="8" w:space="0" w:color="auto"/>
            </w:tcBorders>
            <w:vAlign w:val="center"/>
            <w:hideMark/>
          </w:tcPr>
          <w:p w14:paraId="340BB9ED" w14:textId="2B0D6D4D" w:rsidR="009E4FDE" w:rsidRPr="005A583A" w:rsidDel="00EE475E" w:rsidRDefault="009E4FDE" w:rsidP="00C053A5">
            <w:pPr>
              <w:spacing w:line="240" w:lineRule="auto"/>
              <w:ind w:right="90"/>
              <w:rPr>
                <w:del w:id="4670" w:author="Roberts, Julie" w:date="2022-03-24T15:37:00Z"/>
                <w:rFonts w:eastAsia="Times New Roman"/>
                <w:color w:val="000000"/>
                <w:sz w:val="18"/>
                <w:szCs w:val="20"/>
              </w:rPr>
            </w:pPr>
          </w:p>
        </w:tc>
        <w:tc>
          <w:tcPr>
            <w:tcW w:w="996" w:type="dxa"/>
            <w:vMerge/>
            <w:tcBorders>
              <w:top w:val="nil"/>
              <w:left w:val="single" w:sz="8" w:space="0" w:color="auto"/>
              <w:bottom w:val="single" w:sz="8" w:space="0" w:color="000000"/>
              <w:right w:val="single" w:sz="8" w:space="0" w:color="auto"/>
            </w:tcBorders>
            <w:vAlign w:val="center"/>
            <w:hideMark/>
          </w:tcPr>
          <w:p w14:paraId="40E87E08" w14:textId="3D26FC10" w:rsidR="009E4FDE" w:rsidRPr="005A583A" w:rsidDel="00EE475E" w:rsidRDefault="009E4FDE" w:rsidP="00C053A5">
            <w:pPr>
              <w:spacing w:line="240" w:lineRule="auto"/>
              <w:ind w:right="90"/>
              <w:rPr>
                <w:del w:id="4671" w:author="Roberts, Julie" w:date="2022-03-24T15:37:00Z"/>
                <w:rFonts w:eastAsia="Times New Roman"/>
                <w:color w:val="000000"/>
                <w:sz w:val="18"/>
                <w:szCs w:val="20"/>
              </w:rPr>
            </w:pPr>
          </w:p>
        </w:tc>
        <w:tc>
          <w:tcPr>
            <w:tcW w:w="1016" w:type="dxa"/>
            <w:vMerge/>
            <w:tcBorders>
              <w:top w:val="nil"/>
              <w:left w:val="single" w:sz="8" w:space="0" w:color="auto"/>
              <w:bottom w:val="single" w:sz="8" w:space="0" w:color="000000"/>
              <w:right w:val="single" w:sz="8" w:space="0" w:color="auto"/>
            </w:tcBorders>
            <w:vAlign w:val="center"/>
            <w:hideMark/>
          </w:tcPr>
          <w:p w14:paraId="3237D6F1" w14:textId="1BA0CA88" w:rsidR="009E4FDE" w:rsidRPr="005A583A" w:rsidDel="00EE475E" w:rsidRDefault="009E4FDE" w:rsidP="00C053A5">
            <w:pPr>
              <w:spacing w:line="240" w:lineRule="auto"/>
              <w:ind w:right="90"/>
              <w:rPr>
                <w:del w:id="4672" w:author="Roberts, Julie" w:date="2022-03-24T15:37:00Z"/>
                <w:rFonts w:eastAsia="Times New Roman"/>
                <w:color w:val="000000"/>
                <w:sz w:val="18"/>
                <w:szCs w:val="20"/>
              </w:rPr>
            </w:pPr>
          </w:p>
        </w:tc>
        <w:tc>
          <w:tcPr>
            <w:tcW w:w="1016" w:type="dxa"/>
            <w:vMerge/>
            <w:tcBorders>
              <w:top w:val="nil"/>
              <w:left w:val="single" w:sz="8" w:space="0" w:color="auto"/>
              <w:bottom w:val="single" w:sz="8" w:space="0" w:color="000000"/>
              <w:right w:val="single" w:sz="8" w:space="0" w:color="auto"/>
            </w:tcBorders>
            <w:vAlign w:val="center"/>
            <w:hideMark/>
          </w:tcPr>
          <w:p w14:paraId="233DB3D2" w14:textId="02867949" w:rsidR="009E4FDE" w:rsidRPr="005A583A" w:rsidDel="00EE475E" w:rsidRDefault="009E4FDE" w:rsidP="00C053A5">
            <w:pPr>
              <w:spacing w:line="240" w:lineRule="auto"/>
              <w:ind w:right="90"/>
              <w:rPr>
                <w:del w:id="4673" w:author="Roberts, Julie" w:date="2022-03-24T15:37:00Z"/>
                <w:rFonts w:eastAsia="Times New Roman"/>
                <w:color w:val="000000"/>
                <w:sz w:val="18"/>
                <w:szCs w:val="20"/>
              </w:rPr>
            </w:pPr>
          </w:p>
        </w:tc>
        <w:tc>
          <w:tcPr>
            <w:tcW w:w="1016" w:type="dxa"/>
            <w:vMerge/>
            <w:tcBorders>
              <w:top w:val="nil"/>
              <w:left w:val="single" w:sz="8" w:space="0" w:color="auto"/>
              <w:bottom w:val="single" w:sz="8" w:space="0" w:color="000000"/>
              <w:right w:val="single" w:sz="8" w:space="0" w:color="auto"/>
            </w:tcBorders>
            <w:vAlign w:val="center"/>
            <w:hideMark/>
          </w:tcPr>
          <w:p w14:paraId="112831B8" w14:textId="7BE789A2" w:rsidR="009E4FDE" w:rsidRPr="005A583A" w:rsidDel="00EE475E" w:rsidRDefault="009E4FDE" w:rsidP="00C053A5">
            <w:pPr>
              <w:spacing w:line="240" w:lineRule="auto"/>
              <w:ind w:right="90"/>
              <w:rPr>
                <w:del w:id="4674" w:author="Roberts, Julie" w:date="2022-03-24T15:37:00Z"/>
                <w:rFonts w:eastAsia="Times New Roman"/>
                <w:color w:val="000000"/>
                <w:sz w:val="18"/>
                <w:szCs w:val="20"/>
              </w:rPr>
            </w:pPr>
          </w:p>
        </w:tc>
        <w:tc>
          <w:tcPr>
            <w:tcW w:w="1068" w:type="dxa"/>
            <w:vMerge/>
            <w:tcBorders>
              <w:top w:val="nil"/>
              <w:left w:val="single" w:sz="8" w:space="0" w:color="auto"/>
              <w:bottom w:val="single" w:sz="8" w:space="0" w:color="000000"/>
              <w:right w:val="single" w:sz="8" w:space="0" w:color="auto"/>
            </w:tcBorders>
            <w:vAlign w:val="center"/>
            <w:hideMark/>
          </w:tcPr>
          <w:p w14:paraId="4E081CAF" w14:textId="7C97FAD2" w:rsidR="009E4FDE" w:rsidRPr="005A583A" w:rsidDel="00EE475E" w:rsidRDefault="009E4FDE" w:rsidP="00C053A5">
            <w:pPr>
              <w:spacing w:line="240" w:lineRule="auto"/>
              <w:ind w:right="90"/>
              <w:rPr>
                <w:del w:id="4675" w:author="Roberts, Julie" w:date="2022-03-24T15:37:00Z"/>
                <w:rFonts w:eastAsia="Times New Roman"/>
                <w:color w:val="000000"/>
                <w:sz w:val="18"/>
                <w:szCs w:val="20"/>
              </w:rPr>
            </w:pPr>
          </w:p>
        </w:tc>
        <w:tc>
          <w:tcPr>
            <w:tcW w:w="1250" w:type="dxa"/>
            <w:vMerge/>
            <w:tcBorders>
              <w:top w:val="nil"/>
              <w:left w:val="single" w:sz="8" w:space="0" w:color="auto"/>
              <w:bottom w:val="single" w:sz="8" w:space="0" w:color="000000"/>
              <w:right w:val="single" w:sz="8" w:space="0" w:color="auto"/>
            </w:tcBorders>
            <w:vAlign w:val="center"/>
            <w:hideMark/>
          </w:tcPr>
          <w:p w14:paraId="2841524C" w14:textId="6D7E3B81" w:rsidR="009E4FDE" w:rsidRPr="005A583A" w:rsidDel="00EE475E" w:rsidRDefault="009E4FDE" w:rsidP="00C053A5">
            <w:pPr>
              <w:spacing w:line="240" w:lineRule="auto"/>
              <w:ind w:right="90"/>
              <w:rPr>
                <w:del w:id="4676" w:author="Roberts, Julie" w:date="2022-03-24T15:37:00Z"/>
                <w:rFonts w:eastAsia="Times New Roman"/>
                <w:color w:val="000000"/>
                <w:sz w:val="18"/>
                <w:szCs w:val="20"/>
              </w:rPr>
            </w:pPr>
          </w:p>
        </w:tc>
      </w:tr>
      <w:tr w:rsidR="009E4FDE" w:rsidRPr="005A583A" w:rsidDel="00EE475E" w14:paraId="06EF14DB" w14:textId="720FE268" w:rsidTr="00443062">
        <w:trPr>
          <w:trHeight w:val="288"/>
          <w:jc w:val="center"/>
          <w:del w:id="4677" w:author="Roberts, Julie" w:date="2022-03-24T15:37:00Z"/>
        </w:trPr>
        <w:tc>
          <w:tcPr>
            <w:tcW w:w="1062" w:type="dxa"/>
            <w:tcBorders>
              <w:top w:val="nil"/>
              <w:left w:val="single" w:sz="8" w:space="0" w:color="000000"/>
              <w:bottom w:val="nil"/>
              <w:right w:val="nil"/>
            </w:tcBorders>
            <w:shd w:val="clear" w:color="auto" w:fill="auto"/>
            <w:vAlign w:val="center"/>
            <w:hideMark/>
          </w:tcPr>
          <w:p w14:paraId="0C46D58D" w14:textId="6DFE359D" w:rsidR="009E4FDE" w:rsidRPr="005A583A" w:rsidDel="00EE475E" w:rsidRDefault="009E4FDE" w:rsidP="00C053A5">
            <w:pPr>
              <w:spacing w:line="240" w:lineRule="auto"/>
              <w:ind w:right="90"/>
              <w:jc w:val="both"/>
              <w:rPr>
                <w:del w:id="4678" w:author="Roberts, Julie" w:date="2022-03-24T15:37:00Z"/>
                <w:rFonts w:eastAsia="Times New Roman"/>
                <w:color w:val="000000"/>
                <w:sz w:val="18"/>
                <w:szCs w:val="20"/>
              </w:rPr>
            </w:pPr>
            <w:del w:id="4679" w:author="Roberts, Julie" w:date="2022-03-24T15:37:00Z">
              <w:r w:rsidRPr="005A583A" w:rsidDel="00EE475E">
                <w:rPr>
                  <w:rFonts w:eastAsia="Times New Roman"/>
                  <w:color w:val="000000"/>
                  <w:sz w:val="18"/>
                  <w:szCs w:val="20"/>
                </w:rPr>
                <w:delText>CA* Avg</w:delText>
              </w:r>
            </w:del>
          </w:p>
        </w:tc>
        <w:tc>
          <w:tcPr>
            <w:tcW w:w="81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47B3BD8" w14:textId="4C5BC145" w:rsidR="009E4FDE" w:rsidRPr="005A583A" w:rsidDel="00EE475E" w:rsidRDefault="009E4FDE" w:rsidP="00C053A5">
            <w:pPr>
              <w:spacing w:line="240" w:lineRule="auto"/>
              <w:ind w:right="90"/>
              <w:jc w:val="center"/>
              <w:rPr>
                <w:del w:id="4680" w:author="Roberts, Julie" w:date="2022-03-24T15:37:00Z"/>
                <w:rFonts w:eastAsia="Times New Roman"/>
                <w:color w:val="000000"/>
                <w:sz w:val="18"/>
                <w:szCs w:val="20"/>
              </w:rPr>
            </w:pPr>
            <w:del w:id="4681" w:author="Roberts, Julie" w:date="2022-03-24T15:37:00Z">
              <w:r w:rsidRPr="005A583A" w:rsidDel="00EE475E">
                <w:rPr>
                  <w:rFonts w:eastAsia="Times New Roman"/>
                  <w:color w:val="000000"/>
                  <w:sz w:val="18"/>
                  <w:szCs w:val="20"/>
                </w:rPr>
                <w:delText xml:space="preserve">$4.88 </w:delText>
              </w:r>
            </w:del>
          </w:p>
        </w:tc>
        <w:tc>
          <w:tcPr>
            <w:tcW w:w="81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6B39B18" w14:textId="77124A02" w:rsidR="009E4FDE" w:rsidRPr="005A583A" w:rsidDel="00EE475E" w:rsidRDefault="009E4FDE" w:rsidP="00C053A5">
            <w:pPr>
              <w:spacing w:line="240" w:lineRule="auto"/>
              <w:ind w:right="90"/>
              <w:jc w:val="center"/>
              <w:rPr>
                <w:del w:id="4682" w:author="Roberts, Julie" w:date="2022-03-24T15:37:00Z"/>
                <w:rFonts w:eastAsia="Times New Roman"/>
                <w:color w:val="000000"/>
                <w:sz w:val="18"/>
                <w:szCs w:val="20"/>
              </w:rPr>
            </w:pPr>
            <w:del w:id="4683" w:author="Roberts, Julie" w:date="2022-03-24T15:37:00Z">
              <w:r w:rsidRPr="005A583A" w:rsidDel="00EE475E">
                <w:rPr>
                  <w:rFonts w:eastAsia="Times New Roman"/>
                  <w:color w:val="000000"/>
                  <w:sz w:val="18"/>
                  <w:szCs w:val="20"/>
                </w:rPr>
                <w:delText xml:space="preserve">$4.89 </w:delText>
              </w:r>
            </w:del>
          </w:p>
        </w:tc>
        <w:tc>
          <w:tcPr>
            <w:tcW w:w="84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351C874" w14:textId="13AE15AE" w:rsidR="009E4FDE" w:rsidRPr="005A583A" w:rsidDel="00EE475E" w:rsidRDefault="009E4FDE" w:rsidP="00C053A5">
            <w:pPr>
              <w:spacing w:line="240" w:lineRule="auto"/>
              <w:ind w:right="90"/>
              <w:jc w:val="center"/>
              <w:rPr>
                <w:del w:id="4684" w:author="Roberts, Julie" w:date="2022-03-24T15:37:00Z"/>
                <w:rFonts w:eastAsia="Times New Roman"/>
                <w:color w:val="000000"/>
                <w:sz w:val="18"/>
                <w:szCs w:val="20"/>
              </w:rPr>
            </w:pPr>
            <w:del w:id="4685" w:author="Roberts, Julie" w:date="2022-03-24T15:37:00Z">
              <w:r w:rsidRPr="005A583A" w:rsidDel="00EE475E">
                <w:rPr>
                  <w:rFonts w:eastAsia="Times New Roman"/>
                  <w:color w:val="000000"/>
                  <w:sz w:val="18"/>
                  <w:szCs w:val="20"/>
                </w:rPr>
                <w:delText xml:space="preserve">$5.84 </w:delText>
              </w:r>
            </w:del>
          </w:p>
        </w:tc>
        <w:tc>
          <w:tcPr>
            <w:tcW w:w="99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383D0B9" w14:textId="18827DDE" w:rsidR="009E4FDE" w:rsidRPr="005A583A" w:rsidDel="00EE475E" w:rsidRDefault="009E4FDE" w:rsidP="00C053A5">
            <w:pPr>
              <w:spacing w:line="240" w:lineRule="auto"/>
              <w:ind w:right="90"/>
              <w:jc w:val="center"/>
              <w:rPr>
                <w:del w:id="4686" w:author="Roberts, Julie" w:date="2022-03-24T15:37:00Z"/>
                <w:rFonts w:eastAsia="Times New Roman"/>
                <w:color w:val="000000"/>
                <w:sz w:val="18"/>
                <w:szCs w:val="20"/>
              </w:rPr>
            </w:pPr>
            <w:del w:id="4687" w:author="Roberts, Julie" w:date="2022-03-24T15:37:00Z">
              <w:r w:rsidRPr="005A583A" w:rsidDel="00EE475E">
                <w:rPr>
                  <w:rFonts w:eastAsia="Times New Roman"/>
                  <w:color w:val="000000"/>
                  <w:sz w:val="18"/>
                  <w:szCs w:val="20"/>
                </w:rPr>
                <w:delText xml:space="preserve">$4.91 </w:delText>
              </w:r>
            </w:del>
          </w:p>
        </w:tc>
        <w:tc>
          <w:tcPr>
            <w:tcW w:w="99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2EB2717" w14:textId="61237654" w:rsidR="009E4FDE" w:rsidRPr="005A583A" w:rsidDel="00EE475E" w:rsidRDefault="009E4FDE" w:rsidP="00C053A5">
            <w:pPr>
              <w:spacing w:line="240" w:lineRule="auto"/>
              <w:ind w:right="90"/>
              <w:jc w:val="center"/>
              <w:rPr>
                <w:del w:id="4688" w:author="Roberts, Julie" w:date="2022-03-24T15:37:00Z"/>
                <w:rFonts w:eastAsia="Times New Roman"/>
                <w:color w:val="000000"/>
                <w:sz w:val="18"/>
                <w:szCs w:val="20"/>
              </w:rPr>
            </w:pPr>
            <w:del w:id="4689" w:author="Roberts, Julie" w:date="2022-03-24T15:37:00Z">
              <w:r w:rsidRPr="005A583A" w:rsidDel="00EE475E">
                <w:rPr>
                  <w:rFonts w:eastAsia="Times New Roman"/>
                  <w:color w:val="000000"/>
                  <w:sz w:val="18"/>
                  <w:szCs w:val="20"/>
                </w:rPr>
                <w:delText xml:space="preserve">$5.24 </w:delText>
              </w:r>
            </w:del>
          </w:p>
        </w:tc>
        <w:tc>
          <w:tcPr>
            <w:tcW w:w="95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2478E0B" w14:textId="287F55B3" w:rsidR="009E4FDE" w:rsidRPr="005A583A" w:rsidDel="00EE475E" w:rsidRDefault="009E4FDE" w:rsidP="00C053A5">
            <w:pPr>
              <w:spacing w:line="240" w:lineRule="auto"/>
              <w:ind w:right="90"/>
              <w:rPr>
                <w:del w:id="4690" w:author="Roberts, Julie" w:date="2022-03-24T15:37:00Z"/>
                <w:rFonts w:eastAsia="Times New Roman"/>
                <w:color w:val="000000"/>
                <w:sz w:val="18"/>
                <w:szCs w:val="20"/>
              </w:rPr>
            </w:pPr>
            <w:del w:id="4691" w:author="Roberts, Julie" w:date="2022-03-24T15:37:00Z">
              <w:r w:rsidRPr="005A583A" w:rsidDel="00EE475E">
                <w:rPr>
                  <w:rFonts w:eastAsia="Times New Roman"/>
                  <w:color w:val="000000"/>
                  <w:sz w:val="18"/>
                  <w:szCs w:val="20"/>
                </w:rPr>
                <w:delText xml:space="preserve">$4.87 </w:delText>
              </w:r>
            </w:del>
          </w:p>
        </w:tc>
        <w:tc>
          <w:tcPr>
            <w:tcW w:w="99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E214364" w14:textId="38077E0F" w:rsidR="009E4FDE" w:rsidRPr="005A583A" w:rsidDel="00EE475E" w:rsidRDefault="009E4FDE" w:rsidP="00C053A5">
            <w:pPr>
              <w:spacing w:line="240" w:lineRule="auto"/>
              <w:ind w:right="90"/>
              <w:jc w:val="center"/>
              <w:rPr>
                <w:del w:id="4692" w:author="Roberts, Julie" w:date="2022-03-24T15:37:00Z"/>
                <w:rFonts w:eastAsia="Times New Roman"/>
                <w:color w:val="000000"/>
                <w:sz w:val="18"/>
                <w:szCs w:val="20"/>
              </w:rPr>
            </w:pPr>
            <w:del w:id="4693" w:author="Roberts, Julie" w:date="2022-03-24T15:37:00Z">
              <w:r w:rsidRPr="005A583A" w:rsidDel="00EE475E">
                <w:rPr>
                  <w:rFonts w:eastAsia="Times New Roman"/>
                  <w:color w:val="000000"/>
                  <w:sz w:val="18"/>
                  <w:szCs w:val="20"/>
                </w:rPr>
                <w:delText xml:space="preserve">$5.32 </w:delText>
              </w:r>
            </w:del>
          </w:p>
        </w:tc>
        <w:tc>
          <w:tcPr>
            <w:tcW w:w="101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D2335DC" w14:textId="127BCA9C" w:rsidR="009E4FDE" w:rsidRPr="005A583A" w:rsidDel="00EE475E" w:rsidRDefault="009E4FDE" w:rsidP="00C053A5">
            <w:pPr>
              <w:spacing w:line="240" w:lineRule="auto"/>
              <w:ind w:right="90"/>
              <w:jc w:val="center"/>
              <w:rPr>
                <w:del w:id="4694" w:author="Roberts, Julie" w:date="2022-03-24T15:37:00Z"/>
                <w:rFonts w:eastAsia="Times New Roman"/>
                <w:color w:val="000000"/>
                <w:sz w:val="18"/>
                <w:szCs w:val="20"/>
              </w:rPr>
            </w:pPr>
            <w:del w:id="4695" w:author="Roberts, Julie" w:date="2022-03-24T15:37:00Z">
              <w:r w:rsidRPr="005A583A" w:rsidDel="00EE475E">
                <w:rPr>
                  <w:rFonts w:eastAsia="Times New Roman"/>
                  <w:color w:val="000000"/>
                  <w:sz w:val="18"/>
                  <w:szCs w:val="20"/>
                </w:rPr>
                <w:delText xml:space="preserve">$4.46 </w:delText>
              </w:r>
            </w:del>
          </w:p>
        </w:tc>
        <w:tc>
          <w:tcPr>
            <w:tcW w:w="101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AD60D4A" w14:textId="32188F40" w:rsidR="009E4FDE" w:rsidRPr="005A583A" w:rsidDel="00EE475E" w:rsidRDefault="009E4FDE" w:rsidP="00C053A5">
            <w:pPr>
              <w:spacing w:line="240" w:lineRule="auto"/>
              <w:ind w:right="90"/>
              <w:jc w:val="center"/>
              <w:rPr>
                <w:del w:id="4696" w:author="Roberts, Julie" w:date="2022-03-24T15:37:00Z"/>
                <w:rFonts w:eastAsia="Times New Roman"/>
                <w:color w:val="000000"/>
                <w:sz w:val="18"/>
                <w:szCs w:val="20"/>
              </w:rPr>
            </w:pPr>
            <w:del w:id="4697" w:author="Roberts, Julie" w:date="2022-03-24T15:37:00Z">
              <w:r w:rsidRPr="005A583A" w:rsidDel="00EE475E">
                <w:rPr>
                  <w:rFonts w:eastAsia="Times New Roman"/>
                  <w:color w:val="000000"/>
                  <w:sz w:val="18"/>
                  <w:szCs w:val="20"/>
                </w:rPr>
                <w:delText xml:space="preserve">$4.59 </w:delText>
              </w:r>
            </w:del>
          </w:p>
        </w:tc>
        <w:tc>
          <w:tcPr>
            <w:tcW w:w="101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0C8BDF4" w14:textId="733C5626" w:rsidR="009E4FDE" w:rsidRPr="005A583A" w:rsidDel="00EE475E" w:rsidRDefault="009E4FDE" w:rsidP="00C053A5">
            <w:pPr>
              <w:spacing w:line="240" w:lineRule="auto"/>
              <w:ind w:right="90"/>
              <w:jc w:val="center"/>
              <w:rPr>
                <w:del w:id="4698" w:author="Roberts, Julie" w:date="2022-03-24T15:37:00Z"/>
                <w:rFonts w:eastAsia="Times New Roman"/>
                <w:color w:val="000000"/>
                <w:sz w:val="18"/>
                <w:szCs w:val="20"/>
              </w:rPr>
            </w:pPr>
            <w:del w:id="4699" w:author="Roberts, Julie" w:date="2022-03-24T15:37:00Z">
              <w:r w:rsidRPr="005A583A" w:rsidDel="00EE475E">
                <w:rPr>
                  <w:rFonts w:eastAsia="Times New Roman"/>
                  <w:color w:val="000000"/>
                  <w:sz w:val="18"/>
                  <w:szCs w:val="20"/>
                </w:rPr>
                <w:delText xml:space="preserve">$4.66 </w:delText>
              </w:r>
            </w:del>
          </w:p>
        </w:tc>
        <w:tc>
          <w:tcPr>
            <w:tcW w:w="106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02C0D0A" w14:textId="6CC1F014" w:rsidR="009E4FDE" w:rsidRPr="005A583A" w:rsidDel="00EE475E" w:rsidRDefault="009E4FDE" w:rsidP="00C053A5">
            <w:pPr>
              <w:spacing w:line="240" w:lineRule="auto"/>
              <w:ind w:right="90"/>
              <w:jc w:val="center"/>
              <w:rPr>
                <w:del w:id="4700" w:author="Roberts, Julie" w:date="2022-03-24T15:37:00Z"/>
                <w:rFonts w:eastAsia="Times New Roman"/>
                <w:color w:val="000000"/>
                <w:sz w:val="18"/>
                <w:szCs w:val="20"/>
              </w:rPr>
            </w:pPr>
            <w:del w:id="4701" w:author="Roberts, Julie" w:date="2022-03-24T15:37:00Z">
              <w:r w:rsidRPr="005A583A" w:rsidDel="00EE475E">
                <w:rPr>
                  <w:rFonts w:eastAsia="Times New Roman"/>
                  <w:color w:val="000000"/>
                  <w:sz w:val="18"/>
                  <w:szCs w:val="20"/>
                </w:rPr>
                <w:delText xml:space="preserve">$4.04 </w:delText>
              </w:r>
            </w:del>
          </w:p>
        </w:tc>
        <w:tc>
          <w:tcPr>
            <w:tcW w:w="12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4FCF27A" w14:textId="67242E44" w:rsidR="009E4FDE" w:rsidRPr="005A583A" w:rsidDel="00EE475E" w:rsidRDefault="009E4FDE" w:rsidP="00C053A5">
            <w:pPr>
              <w:spacing w:line="240" w:lineRule="auto"/>
              <w:ind w:right="90"/>
              <w:jc w:val="center"/>
              <w:rPr>
                <w:del w:id="4702" w:author="Roberts, Julie" w:date="2022-03-24T15:37:00Z"/>
                <w:rFonts w:eastAsia="Times New Roman"/>
                <w:color w:val="000000"/>
                <w:sz w:val="18"/>
                <w:szCs w:val="20"/>
              </w:rPr>
            </w:pPr>
            <w:del w:id="4703" w:author="Roberts, Julie" w:date="2022-03-24T15:37:00Z">
              <w:r w:rsidRPr="005A583A" w:rsidDel="00EE475E">
                <w:rPr>
                  <w:rFonts w:eastAsia="Times New Roman"/>
                  <w:color w:val="000000"/>
                  <w:sz w:val="18"/>
                  <w:szCs w:val="20"/>
                </w:rPr>
                <w:delText xml:space="preserve">$4.78 </w:delText>
              </w:r>
            </w:del>
          </w:p>
        </w:tc>
      </w:tr>
      <w:tr w:rsidR="009E4FDE" w:rsidRPr="005A583A" w:rsidDel="00EE475E" w14:paraId="74EEEA14" w14:textId="543690F2" w:rsidTr="00443062">
        <w:trPr>
          <w:trHeight w:val="288"/>
          <w:jc w:val="center"/>
          <w:del w:id="4704" w:author="Roberts, Julie" w:date="2022-03-24T15:37:00Z"/>
        </w:trPr>
        <w:tc>
          <w:tcPr>
            <w:tcW w:w="1062" w:type="dxa"/>
            <w:tcBorders>
              <w:top w:val="nil"/>
              <w:left w:val="single" w:sz="8" w:space="0" w:color="000000"/>
              <w:bottom w:val="single" w:sz="8" w:space="0" w:color="000000"/>
              <w:right w:val="nil"/>
            </w:tcBorders>
            <w:shd w:val="clear" w:color="auto" w:fill="auto"/>
            <w:vAlign w:val="center"/>
            <w:hideMark/>
          </w:tcPr>
          <w:p w14:paraId="1CFFC391" w14:textId="666DABB6" w:rsidR="009E4FDE" w:rsidRPr="005A583A" w:rsidDel="00EE475E" w:rsidRDefault="009E4FDE" w:rsidP="00C053A5">
            <w:pPr>
              <w:spacing w:line="240" w:lineRule="auto"/>
              <w:ind w:right="90"/>
              <w:jc w:val="both"/>
              <w:rPr>
                <w:del w:id="4705" w:author="Roberts, Julie" w:date="2022-03-24T15:37:00Z"/>
                <w:rFonts w:eastAsia="Times New Roman"/>
                <w:color w:val="000000"/>
                <w:sz w:val="18"/>
                <w:szCs w:val="20"/>
              </w:rPr>
            </w:pPr>
            <w:del w:id="4706" w:author="Roberts, Julie" w:date="2022-03-24T15:37:00Z">
              <w:r w:rsidRPr="005A583A" w:rsidDel="00EE475E">
                <w:rPr>
                  <w:rFonts w:eastAsia="Times New Roman"/>
                  <w:color w:val="000000"/>
                  <w:sz w:val="18"/>
                  <w:szCs w:val="20"/>
                </w:rPr>
                <w:delText>2014</w:delText>
              </w:r>
            </w:del>
          </w:p>
        </w:tc>
        <w:tc>
          <w:tcPr>
            <w:tcW w:w="818" w:type="dxa"/>
            <w:vMerge/>
            <w:tcBorders>
              <w:top w:val="nil"/>
              <w:left w:val="single" w:sz="8" w:space="0" w:color="auto"/>
              <w:bottom w:val="single" w:sz="8" w:space="0" w:color="000000"/>
              <w:right w:val="single" w:sz="8" w:space="0" w:color="auto"/>
            </w:tcBorders>
            <w:vAlign w:val="center"/>
            <w:hideMark/>
          </w:tcPr>
          <w:p w14:paraId="1AFE5962" w14:textId="18614FBE" w:rsidR="009E4FDE" w:rsidRPr="005A583A" w:rsidDel="00EE475E" w:rsidRDefault="009E4FDE" w:rsidP="00C053A5">
            <w:pPr>
              <w:spacing w:line="240" w:lineRule="auto"/>
              <w:ind w:right="90"/>
              <w:rPr>
                <w:del w:id="4707" w:author="Roberts, Julie" w:date="2022-03-24T15:37:00Z"/>
                <w:rFonts w:eastAsia="Times New Roman"/>
                <w:color w:val="000000"/>
                <w:sz w:val="18"/>
                <w:szCs w:val="20"/>
              </w:rPr>
            </w:pPr>
          </w:p>
        </w:tc>
        <w:tc>
          <w:tcPr>
            <w:tcW w:w="810" w:type="dxa"/>
            <w:vMerge/>
            <w:tcBorders>
              <w:top w:val="nil"/>
              <w:left w:val="single" w:sz="8" w:space="0" w:color="auto"/>
              <w:bottom w:val="single" w:sz="8" w:space="0" w:color="000000"/>
              <w:right w:val="single" w:sz="8" w:space="0" w:color="auto"/>
            </w:tcBorders>
            <w:vAlign w:val="center"/>
            <w:hideMark/>
          </w:tcPr>
          <w:p w14:paraId="2AB7D7EC" w14:textId="683CF1B4" w:rsidR="009E4FDE" w:rsidRPr="005A583A" w:rsidDel="00EE475E" w:rsidRDefault="009E4FDE" w:rsidP="00C053A5">
            <w:pPr>
              <w:spacing w:line="240" w:lineRule="auto"/>
              <w:ind w:right="90"/>
              <w:rPr>
                <w:del w:id="4708" w:author="Roberts, Julie" w:date="2022-03-24T15:37:00Z"/>
                <w:rFonts w:eastAsia="Times New Roman"/>
                <w:color w:val="000000"/>
                <w:sz w:val="18"/>
                <w:szCs w:val="20"/>
              </w:rPr>
            </w:pPr>
          </w:p>
        </w:tc>
        <w:tc>
          <w:tcPr>
            <w:tcW w:w="844" w:type="dxa"/>
            <w:vMerge/>
            <w:tcBorders>
              <w:top w:val="nil"/>
              <w:left w:val="single" w:sz="8" w:space="0" w:color="auto"/>
              <w:bottom w:val="single" w:sz="8" w:space="0" w:color="000000"/>
              <w:right w:val="single" w:sz="8" w:space="0" w:color="auto"/>
            </w:tcBorders>
            <w:vAlign w:val="center"/>
            <w:hideMark/>
          </w:tcPr>
          <w:p w14:paraId="69E351F9" w14:textId="051183C0" w:rsidR="009E4FDE" w:rsidRPr="005A583A" w:rsidDel="00EE475E" w:rsidRDefault="009E4FDE" w:rsidP="00C053A5">
            <w:pPr>
              <w:spacing w:line="240" w:lineRule="auto"/>
              <w:ind w:right="90"/>
              <w:rPr>
                <w:del w:id="4709" w:author="Roberts, Julie" w:date="2022-03-24T15:37:00Z"/>
                <w:rFonts w:eastAsia="Times New Roman"/>
                <w:color w:val="000000"/>
                <w:sz w:val="18"/>
                <w:szCs w:val="20"/>
              </w:rPr>
            </w:pPr>
          </w:p>
        </w:tc>
        <w:tc>
          <w:tcPr>
            <w:tcW w:w="996" w:type="dxa"/>
            <w:vMerge/>
            <w:tcBorders>
              <w:top w:val="nil"/>
              <w:left w:val="single" w:sz="8" w:space="0" w:color="auto"/>
              <w:bottom w:val="single" w:sz="8" w:space="0" w:color="000000"/>
              <w:right w:val="single" w:sz="8" w:space="0" w:color="auto"/>
            </w:tcBorders>
            <w:vAlign w:val="center"/>
            <w:hideMark/>
          </w:tcPr>
          <w:p w14:paraId="50CCA41C" w14:textId="0BF80BCF" w:rsidR="009E4FDE" w:rsidRPr="005A583A" w:rsidDel="00EE475E" w:rsidRDefault="009E4FDE" w:rsidP="00C053A5">
            <w:pPr>
              <w:spacing w:line="240" w:lineRule="auto"/>
              <w:ind w:right="90"/>
              <w:rPr>
                <w:del w:id="4710" w:author="Roberts, Julie" w:date="2022-03-24T15:37:00Z"/>
                <w:rFonts w:eastAsia="Times New Roman"/>
                <w:color w:val="000000"/>
                <w:sz w:val="18"/>
                <w:szCs w:val="20"/>
              </w:rPr>
            </w:pPr>
          </w:p>
        </w:tc>
        <w:tc>
          <w:tcPr>
            <w:tcW w:w="996" w:type="dxa"/>
            <w:vMerge/>
            <w:tcBorders>
              <w:top w:val="nil"/>
              <w:left w:val="single" w:sz="8" w:space="0" w:color="auto"/>
              <w:bottom w:val="single" w:sz="8" w:space="0" w:color="000000"/>
              <w:right w:val="single" w:sz="8" w:space="0" w:color="auto"/>
            </w:tcBorders>
            <w:vAlign w:val="center"/>
            <w:hideMark/>
          </w:tcPr>
          <w:p w14:paraId="55C09A2A" w14:textId="45E9BA5F" w:rsidR="009E4FDE" w:rsidRPr="005A583A" w:rsidDel="00EE475E" w:rsidRDefault="009E4FDE" w:rsidP="00C053A5">
            <w:pPr>
              <w:spacing w:line="240" w:lineRule="auto"/>
              <w:ind w:right="90"/>
              <w:rPr>
                <w:del w:id="4711" w:author="Roberts, Julie" w:date="2022-03-24T15:37:00Z"/>
                <w:rFonts w:eastAsia="Times New Roman"/>
                <w:color w:val="000000"/>
                <w:sz w:val="18"/>
                <w:szCs w:val="20"/>
              </w:rPr>
            </w:pPr>
          </w:p>
        </w:tc>
        <w:tc>
          <w:tcPr>
            <w:tcW w:w="954" w:type="dxa"/>
            <w:vMerge/>
            <w:tcBorders>
              <w:top w:val="nil"/>
              <w:left w:val="single" w:sz="8" w:space="0" w:color="auto"/>
              <w:bottom w:val="single" w:sz="8" w:space="0" w:color="000000"/>
              <w:right w:val="single" w:sz="8" w:space="0" w:color="auto"/>
            </w:tcBorders>
            <w:vAlign w:val="center"/>
            <w:hideMark/>
          </w:tcPr>
          <w:p w14:paraId="58E72ED9" w14:textId="329FB4DD" w:rsidR="009E4FDE" w:rsidRPr="005A583A" w:rsidDel="00EE475E" w:rsidRDefault="009E4FDE" w:rsidP="00C053A5">
            <w:pPr>
              <w:spacing w:line="240" w:lineRule="auto"/>
              <w:ind w:right="90"/>
              <w:rPr>
                <w:del w:id="4712" w:author="Roberts, Julie" w:date="2022-03-24T15:37:00Z"/>
                <w:rFonts w:eastAsia="Times New Roman"/>
                <w:color w:val="000000"/>
                <w:sz w:val="18"/>
                <w:szCs w:val="20"/>
              </w:rPr>
            </w:pPr>
          </w:p>
        </w:tc>
        <w:tc>
          <w:tcPr>
            <w:tcW w:w="996" w:type="dxa"/>
            <w:vMerge/>
            <w:tcBorders>
              <w:top w:val="nil"/>
              <w:left w:val="single" w:sz="8" w:space="0" w:color="auto"/>
              <w:bottom w:val="single" w:sz="8" w:space="0" w:color="000000"/>
              <w:right w:val="single" w:sz="8" w:space="0" w:color="auto"/>
            </w:tcBorders>
            <w:vAlign w:val="center"/>
            <w:hideMark/>
          </w:tcPr>
          <w:p w14:paraId="37FD22C2" w14:textId="33EA60C5" w:rsidR="009E4FDE" w:rsidRPr="005A583A" w:rsidDel="00EE475E" w:rsidRDefault="009E4FDE" w:rsidP="00C053A5">
            <w:pPr>
              <w:spacing w:line="240" w:lineRule="auto"/>
              <w:ind w:right="90"/>
              <w:rPr>
                <w:del w:id="4713" w:author="Roberts, Julie" w:date="2022-03-24T15:37:00Z"/>
                <w:rFonts w:eastAsia="Times New Roman"/>
                <w:color w:val="000000"/>
                <w:sz w:val="18"/>
                <w:szCs w:val="20"/>
              </w:rPr>
            </w:pPr>
          </w:p>
        </w:tc>
        <w:tc>
          <w:tcPr>
            <w:tcW w:w="1016" w:type="dxa"/>
            <w:vMerge/>
            <w:tcBorders>
              <w:top w:val="nil"/>
              <w:left w:val="single" w:sz="8" w:space="0" w:color="auto"/>
              <w:bottom w:val="single" w:sz="8" w:space="0" w:color="000000"/>
              <w:right w:val="single" w:sz="8" w:space="0" w:color="auto"/>
            </w:tcBorders>
            <w:vAlign w:val="center"/>
            <w:hideMark/>
          </w:tcPr>
          <w:p w14:paraId="052B43D9" w14:textId="418F4147" w:rsidR="009E4FDE" w:rsidRPr="005A583A" w:rsidDel="00EE475E" w:rsidRDefault="009E4FDE" w:rsidP="00C053A5">
            <w:pPr>
              <w:spacing w:line="240" w:lineRule="auto"/>
              <w:ind w:right="90"/>
              <w:rPr>
                <w:del w:id="4714" w:author="Roberts, Julie" w:date="2022-03-24T15:37:00Z"/>
                <w:rFonts w:eastAsia="Times New Roman"/>
                <w:color w:val="000000"/>
                <w:sz w:val="18"/>
                <w:szCs w:val="20"/>
              </w:rPr>
            </w:pPr>
          </w:p>
        </w:tc>
        <w:tc>
          <w:tcPr>
            <w:tcW w:w="1016" w:type="dxa"/>
            <w:vMerge/>
            <w:tcBorders>
              <w:top w:val="nil"/>
              <w:left w:val="single" w:sz="8" w:space="0" w:color="auto"/>
              <w:bottom w:val="single" w:sz="8" w:space="0" w:color="000000"/>
              <w:right w:val="single" w:sz="8" w:space="0" w:color="auto"/>
            </w:tcBorders>
            <w:vAlign w:val="center"/>
            <w:hideMark/>
          </w:tcPr>
          <w:p w14:paraId="67D6875D" w14:textId="2FC82739" w:rsidR="009E4FDE" w:rsidRPr="005A583A" w:rsidDel="00EE475E" w:rsidRDefault="009E4FDE" w:rsidP="00C053A5">
            <w:pPr>
              <w:spacing w:line="240" w:lineRule="auto"/>
              <w:ind w:right="90"/>
              <w:rPr>
                <w:del w:id="4715" w:author="Roberts, Julie" w:date="2022-03-24T15:37:00Z"/>
                <w:rFonts w:eastAsia="Times New Roman"/>
                <w:color w:val="000000"/>
                <w:sz w:val="18"/>
                <w:szCs w:val="20"/>
              </w:rPr>
            </w:pPr>
          </w:p>
        </w:tc>
        <w:tc>
          <w:tcPr>
            <w:tcW w:w="1016" w:type="dxa"/>
            <w:vMerge/>
            <w:tcBorders>
              <w:top w:val="nil"/>
              <w:left w:val="single" w:sz="8" w:space="0" w:color="auto"/>
              <w:bottom w:val="single" w:sz="8" w:space="0" w:color="000000"/>
              <w:right w:val="single" w:sz="8" w:space="0" w:color="auto"/>
            </w:tcBorders>
            <w:vAlign w:val="center"/>
            <w:hideMark/>
          </w:tcPr>
          <w:p w14:paraId="2C13E915" w14:textId="2C9574CC" w:rsidR="009E4FDE" w:rsidRPr="005A583A" w:rsidDel="00EE475E" w:rsidRDefault="009E4FDE" w:rsidP="00C053A5">
            <w:pPr>
              <w:spacing w:line="240" w:lineRule="auto"/>
              <w:ind w:right="90"/>
              <w:rPr>
                <w:del w:id="4716" w:author="Roberts, Julie" w:date="2022-03-24T15:37:00Z"/>
                <w:rFonts w:eastAsia="Times New Roman"/>
                <w:color w:val="000000"/>
                <w:sz w:val="18"/>
                <w:szCs w:val="20"/>
              </w:rPr>
            </w:pPr>
          </w:p>
        </w:tc>
        <w:tc>
          <w:tcPr>
            <w:tcW w:w="1068" w:type="dxa"/>
            <w:vMerge/>
            <w:tcBorders>
              <w:top w:val="nil"/>
              <w:left w:val="single" w:sz="8" w:space="0" w:color="auto"/>
              <w:bottom w:val="single" w:sz="8" w:space="0" w:color="000000"/>
              <w:right w:val="single" w:sz="8" w:space="0" w:color="auto"/>
            </w:tcBorders>
            <w:vAlign w:val="center"/>
            <w:hideMark/>
          </w:tcPr>
          <w:p w14:paraId="12E18C7E" w14:textId="7CAE8DB2" w:rsidR="009E4FDE" w:rsidRPr="005A583A" w:rsidDel="00EE475E" w:rsidRDefault="009E4FDE" w:rsidP="00C053A5">
            <w:pPr>
              <w:spacing w:line="240" w:lineRule="auto"/>
              <w:ind w:right="90"/>
              <w:rPr>
                <w:del w:id="4717" w:author="Roberts, Julie" w:date="2022-03-24T15:37:00Z"/>
                <w:rFonts w:eastAsia="Times New Roman"/>
                <w:color w:val="000000"/>
                <w:sz w:val="18"/>
                <w:szCs w:val="20"/>
              </w:rPr>
            </w:pPr>
          </w:p>
        </w:tc>
        <w:tc>
          <w:tcPr>
            <w:tcW w:w="1250" w:type="dxa"/>
            <w:vMerge/>
            <w:tcBorders>
              <w:top w:val="nil"/>
              <w:left w:val="single" w:sz="8" w:space="0" w:color="auto"/>
              <w:bottom w:val="single" w:sz="8" w:space="0" w:color="000000"/>
              <w:right w:val="single" w:sz="8" w:space="0" w:color="auto"/>
            </w:tcBorders>
            <w:vAlign w:val="center"/>
            <w:hideMark/>
          </w:tcPr>
          <w:p w14:paraId="71D78AA6" w14:textId="4F7EF2D4" w:rsidR="009E4FDE" w:rsidRPr="005A583A" w:rsidDel="00EE475E" w:rsidRDefault="009E4FDE" w:rsidP="00C053A5">
            <w:pPr>
              <w:spacing w:line="240" w:lineRule="auto"/>
              <w:ind w:right="90"/>
              <w:rPr>
                <w:del w:id="4718" w:author="Roberts, Julie" w:date="2022-03-24T15:37:00Z"/>
                <w:rFonts w:eastAsia="Times New Roman"/>
                <w:color w:val="000000"/>
                <w:sz w:val="18"/>
                <w:szCs w:val="20"/>
              </w:rPr>
            </w:pPr>
          </w:p>
        </w:tc>
      </w:tr>
      <w:tr w:rsidR="009E4FDE" w:rsidRPr="005A583A" w:rsidDel="00EE475E" w14:paraId="2344112A" w14:textId="371AE2E6" w:rsidTr="00443062">
        <w:trPr>
          <w:trHeight w:val="288"/>
          <w:jc w:val="center"/>
          <w:del w:id="4719" w:author="Roberts, Julie" w:date="2022-03-24T15:37:00Z"/>
        </w:trPr>
        <w:tc>
          <w:tcPr>
            <w:tcW w:w="1062" w:type="dxa"/>
            <w:tcBorders>
              <w:top w:val="nil"/>
              <w:left w:val="single" w:sz="8" w:space="0" w:color="000000"/>
              <w:bottom w:val="nil"/>
              <w:right w:val="nil"/>
            </w:tcBorders>
            <w:shd w:val="clear" w:color="auto" w:fill="auto"/>
            <w:vAlign w:val="center"/>
            <w:hideMark/>
          </w:tcPr>
          <w:p w14:paraId="0C96F123" w14:textId="4C637D43" w:rsidR="009E4FDE" w:rsidRPr="005A583A" w:rsidDel="00EE475E" w:rsidRDefault="009E4FDE" w:rsidP="00C053A5">
            <w:pPr>
              <w:spacing w:line="240" w:lineRule="auto"/>
              <w:ind w:right="90"/>
              <w:jc w:val="both"/>
              <w:rPr>
                <w:del w:id="4720" w:author="Roberts, Julie" w:date="2022-03-24T15:37:00Z"/>
                <w:rFonts w:eastAsia="Times New Roman"/>
                <w:color w:val="000000"/>
                <w:sz w:val="18"/>
                <w:szCs w:val="20"/>
              </w:rPr>
            </w:pPr>
            <w:del w:id="4721" w:author="Roberts, Julie" w:date="2022-03-24T15:37:00Z">
              <w:r w:rsidRPr="005A583A" w:rsidDel="00EE475E">
                <w:rPr>
                  <w:rFonts w:eastAsia="Times New Roman"/>
                  <w:color w:val="000000"/>
                  <w:sz w:val="18"/>
                  <w:szCs w:val="20"/>
                </w:rPr>
                <w:delText>BVES</w:delText>
              </w:r>
            </w:del>
          </w:p>
        </w:tc>
        <w:tc>
          <w:tcPr>
            <w:tcW w:w="81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5AD8689" w14:textId="1FC95C04" w:rsidR="009E4FDE" w:rsidRPr="005A583A" w:rsidDel="00EE475E" w:rsidRDefault="009E4FDE" w:rsidP="00C053A5">
            <w:pPr>
              <w:spacing w:line="240" w:lineRule="auto"/>
              <w:ind w:right="90"/>
              <w:jc w:val="center"/>
              <w:rPr>
                <w:del w:id="4722" w:author="Roberts, Julie" w:date="2022-03-24T15:37:00Z"/>
                <w:rFonts w:eastAsia="Times New Roman"/>
                <w:color w:val="000000"/>
                <w:sz w:val="18"/>
                <w:szCs w:val="20"/>
              </w:rPr>
            </w:pPr>
            <w:del w:id="4723" w:author="Roberts, Julie" w:date="2022-03-24T15:37:00Z">
              <w:r w:rsidRPr="005A583A" w:rsidDel="00EE475E">
                <w:rPr>
                  <w:rFonts w:eastAsia="Times New Roman"/>
                  <w:color w:val="000000"/>
                  <w:sz w:val="18"/>
                  <w:szCs w:val="20"/>
                </w:rPr>
                <w:delText xml:space="preserve">$5.20 </w:delText>
              </w:r>
            </w:del>
          </w:p>
        </w:tc>
        <w:tc>
          <w:tcPr>
            <w:tcW w:w="81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D0EFFCD" w14:textId="0ADBD5C8" w:rsidR="009E4FDE" w:rsidRPr="005A583A" w:rsidDel="00EE475E" w:rsidRDefault="009E4FDE" w:rsidP="00C053A5">
            <w:pPr>
              <w:spacing w:line="240" w:lineRule="auto"/>
              <w:ind w:right="90"/>
              <w:jc w:val="center"/>
              <w:rPr>
                <w:del w:id="4724" w:author="Roberts, Julie" w:date="2022-03-24T15:37:00Z"/>
                <w:rFonts w:eastAsia="Times New Roman"/>
                <w:color w:val="000000"/>
                <w:sz w:val="18"/>
                <w:szCs w:val="20"/>
              </w:rPr>
            </w:pPr>
            <w:del w:id="4725" w:author="Roberts, Julie" w:date="2022-03-24T15:37:00Z">
              <w:r w:rsidRPr="005A583A" w:rsidDel="00EE475E">
                <w:rPr>
                  <w:rFonts w:eastAsia="Times New Roman"/>
                  <w:color w:val="000000"/>
                  <w:sz w:val="18"/>
                  <w:szCs w:val="20"/>
                </w:rPr>
                <w:delText xml:space="preserve">$7.00 </w:delText>
              </w:r>
            </w:del>
          </w:p>
        </w:tc>
        <w:tc>
          <w:tcPr>
            <w:tcW w:w="84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37820A3" w14:textId="2EA50258" w:rsidR="009E4FDE" w:rsidRPr="005A583A" w:rsidDel="00EE475E" w:rsidRDefault="009E4FDE" w:rsidP="00C053A5">
            <w:pPr>
              <w:spacing w:line="240" w:lineRule="auto"/>
              <w:ind w:right="90"/>
              <w:jc w:val="center"/>
              <w:rPr>
                <w:del w:id="4726" w:author="Roberts, Julie" w:date="2022-03-24T15:37:00Z"/>
                <w:rFonts w:eastAsia="Times New Roman"/>
                <w:color w:val="000000"/>
                <w:sz w:val="18"/>
                <w:szCs w:val="20"/>
              </w:rPr>
            </w:pPr>
            <w:del w:id="4727" w:author="Roberts, Julie" w:date="2022-03-24T15:37:00Z">
              <w:r w:rsidRPr="005A583A" w:rsidDel="00EE475E">
                <w:rPr>
                  <w:rFonts w:eastAsia="Times New Roman"/>
                  <w:color w:val="000000"/>
                  <w:sz w:val="18"/>
                  <w:szCs w:val="20"/>
                </w:rPr>
                <w:delText xml:space="preserve">$4.95 </w:delText>
              </w:r>
            </w:del>
          </w:p>
        </w:tc>
        <w:tc>
          <w:tcPr>
            <w:tcW w:w="99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288B36E" w14:textId="0B57B5A6" w:rsidR="009E4FDE" w:rsidRPr="005A583A" w:rsidDel="00EE475E" w:rsidRDefault="009E4FDE" w:rsidP="00C053A5">
            <w:pPr>
              <w:spacing w:line="240" w:lineRule="auto"/>
              <w:ind w:right="90"/>
              <w:jc w:val="center"/>
              <w:rPr>
                <w:del w:id="4728" w:author="Roberts, Julie" w:date="2022-03-24T15:37:00Z"/>
                <w:rFonts w:eastAsia="Times New Roman"/>
                <w:color w:val="000000"/>
                <w:sz w:val="18"/>
                <w:szCs w:val="20"/>
              </w:rPr>
            </w:pPr>
            <w:del w:id="4729" w:author="Roberts, Julie" w:date="2022-03-24T15:37:00Z">
              <w:r w:rsidRPr="005A583A" w:rsidDel="00EE475E">
                <w:rPr>
                  <w:rFonts w:eastAsia="Times New Roman"/>
                  <w:color w:val="000000"/>
                  <w:sz w:val="18"/>
                  <w:szCs w:val="20"/>
                </w:rPr>
                <w:delText xml:space="preserve">$5.00 </w:delText>
              </w:r>
            </w:del>
          </w:p>
        </w:tc>
        <w:tc>
          <w:tcPr>
            <w:tcW w:w="99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1584EDD" w14:textId="3EE06650" w:rsidR="009E4FDE" w:rsidRPr="005A583A" w:rsidDel="00EE475E" w:rsidRDefault="009E4FDE" w:rsidP="00C053A5">
            <w:pPr>
              <w:spacing w:line="240" w:lineRule="auto"/>
              <w:ind w:right="90"/>
              <w:jc w:val="center"/>
              <w:rPr>
                <w:del w:id="4730" w:author="Roberts, Julie" w:date="2022-03-24T15:37:00Z"/>
                <w:rFonts w:eastAsia="Times New Roman"/>
                <w:color w:val="000000"/>
                <w:sz w:val="18"/>
                <w:szCs w:val="20"/>
              </w:rPr>
            </w:pPr>
            <w:del w:id="4731" w:author="Roberts, Julie" w:date="2022-03-24T15:37:00Z">
              <w:r w:rsidRPr="005A583A" w:rsidDel="00EE475E">
                <w:rPr>
                  <w:rFonts w:eastAsia="Times New Roman"/>
                  <w:color w:val="000000"/>
                  <w:sz w:val="18"/>
                  <w:szCs w:val="20"/>
                </w:rPr>
                <w:delText xml:space="preserve">$4.90 </w:delText>
              </w:r>
            </w:del>
          </w:p>
        </w:tc>
        <w:tc>
          <w:tcPr>
            <w:tcW w:w="95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3D64E32" w14:textId="41C1F011" w:rsidR="009E4FDE" w:rsidRPr="005A583A" w:rsidDel="00EE475E" w:rsidRDefault="009E4FDE" w:rsidP="00C053A5">
            <w:pPr>
              <w:spacing w:line="240" w:lineRule="auto"/>
              <w:ind w:right="90"/>
              <w:jc w:val="center"/>
              <w:rPr>
                <w:del w:id="4732" w:author="Roberts, Julie" w:date="2022-03-24T15:37:00Z"/>
                <w:rFonts w:eastAsia="Times New Roman"/>
                <w:color w:val="000000"/>
                <w:sz w:val="18"/>
                <w:szCs w:val="20"/>
              </w:rPr>
            </w:pPr>
            <w:del w:id="4733" w:author="Roberts, Julie" w:date="2022-03-24T15:37:00Z">
              <w:r w:rsidRPr="005A583A" w:rsidDel="00EE475E">
                <w:rPr>
                  <w:rFonts w:eastAsia="Times New Roman"/>
                  <w:color w:val="000000"/>
                  <w:sz w:val="18"/>
                  <w:szCs w:val="20"/>
                </w:rPr>
                <w:delText xml:space="preserve">$5.00 </w:delText>
              </w:r>
            </w:del>
          </w:p>
        </w:tc>
        <w:tc>
          <w:tcPr>
            <w:tcW w:w="99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F82D32A" w14:textId="48239052" w:rsidR="009E4FDE" w:rsidRPr="005A583A" w:rsidDel="00EE475E" w:rsidRDefault="009E4FDE" w:rsidP="00C053A5">
            <w:pPr>
              <w:spacing w:line="240" w:lineRule="auto"/>
              <w:ind w:right="90"/>
              <w:jc w:val="center"/>
              <w:rPr>
                <w:del w:id="4734" w:author="Roberts, Julie" w:date="2022-03-24T15:37:00Z"/>
                <w:rFonts w:eastAsia="Times New Roman"/>
                <w:color w:val="000000"/>
                <w:sz w:val="18"/>
                <w:szCs w:val="20"/>
              </w:rPr>
            </w:pPr>
            <w:del w:id="4735" w:author="Roberts, Julie" w:date="2022-03-24T15:37:00Z">
              <w:r w:rsidRPr="005A583A" w:rsidDel="00EE475E">
                <w:rPr>
                  <w:rFonts w:eastAsia="Times New Roman"/>
                  <w:color w:val="000000"/>
                  <w:sz w:val="18"/>
                  <w:szCs w:val="20"/>
                </w:rPr>
                <w:delText xml:space="preserve">$4.60 </w:delText>
              </w:r>
            </w:del>
          </w:p>
        </w:tc>
        <w:tc>
          <w:tcPr>
            <w:tcW w:w="101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8EBEDF7" w14:textId="176472F5" w:rsidR="009E4FDE" w:rsidRPr="005A583A" w:rsidDel="00EE475E" w:rsidRDefault="009E4FDE" w:rsidP="00C053A5">
            <w:pPr>
              <w:spacing w:line="240" w:lineRule="auto"/>
              <w:ind w:right="90"/>
              <w:jc w:val="center"/>
              <w:rPr>
                <w:del w:id="4736" w:author="Roberts, Julie" w:date="2022-03-24T15:37:00Z"/>
                <w:rFonts w:eastAsia="Times New Roman"/>
                <w:color w:val="000000"/>
                <w:sz w:val="18"/>
                <w:szCs w:val="20"/>
              </w:rPr>
            </w:pPr>
            <w:del w:id="4737" w:author="Roberts, Julie" w:date="2022-03-24T15:37:00Z">
              <w:r w:rsidRPr="005A583A" w:rsidDel="00EE475E">
                <w:rPr>
                  <w:rFonts w:eastAsia="Times New Roman"/>
                  <w:color w:val="000000"/>
                  <w:sz w:val="18"/>
                  <w:szCs w:val="20"/>
                </w:rPr>
                <w:delText xml:space="preserve">$4.60 </w:delText>
              </w:r>
            </w:del>
          </w:p>
        </w:tc>
        <w:tc>
          <w:tcPr>
            <w:tcW w:w="101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E14F25F" w14:textId="039ADA54" w:rsidR="009E4FDE" w:rsidRPr="005A583A" w:rsidDel="00EE475E" w:rsidRDefault="009E4FDE" w:rsidP="00C053A5">
            <w:pPr>
              <w:spacing w:line="240" w:lineRule="auto"/>
              <w:ind w:right="90"/>
              <w:jc w:val="center"/>
              <w:rPr>
                <w:del w:id="4738" w:author="Roberts, Julie" w:date="2022-03-24T15:37:00Z"/>
                <w:rFonts w:eastAsia="Times New Roman"/>
                <w:color w:val="000000"/>
                <w:sz w:val="18"/>
                <w:szCs w:val="20"/>
              </w:rPr>
            </w:pPr>
            <w:del w:id="4739" w:author="Roberts, Julie" w:date="2022-03-24T15:37:00Z">
              <w:r w:rsidRPr="005A583A" w:rsidDel="00EE475E">
                <w:rPr>
                  <w:rFonts w:eastAsia="Times New Roman"/>
                  <w:color w:val="000000"/>
                  <w:sz w:val="18"/>
                  <w:szCs w:val="20"/>
                </w:rPr>
                <w:delText xml:space="preserve">$4.50 </w:delText>
              </w:r>
            </w:del>
          </w:p>
        </w:tc>
        <w:tc>
          <w:tcPr>
            <w:tcW w:w="101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4A317F4" w14:textId="66B67A44" w:rsidR="009E4FDE" w:rsidRPr="005A583A" w:rsidDel="00EE475E" w:rsidRDefault="009E4FDE" w:rsidP="00C053A5">
            <w:pPr>
              <w:spacing w:line="240" w:lineRule="auto"/>
              <w:ind w:right="90"/>
              <w:jc w:val="center"/>
              <w:rPr>
                <w:del w:id="4740" w:author="Roberts, Julie" w:date="2022-03-24T15:37:00Z"/>
                <w:rFonts w:eastAsia="Times New Roman"/>
                <w:color w:val="000000"/>
                <w:sz w:val="18"/>
                <w:szCs w:val="20"/>
              </w:rPr>
            </w:pPr>
            <w:del w:id="4741" w:author="Roberts, Julie" w:date="2022-03-24T15:37:00Z">
              <w:r w:rsidRPr="005A583A" w:rsidDel="00EE475E">
                <w:rPr>
                  <w:rFonts w:eastAsia="Times New Roman"/>
                  <w:color w:val="000000"/>
                  <w:sz w:val="18"/>
                  <w:szCs w:val="20"/>
                </w:rPr>
                <w:delText xml:space="preserve">$4.15 </w:delText>
              </w:r>
            </w:del>
          </w:p>
        </w:tc>
        <w:tc>
          <w:tcPr>
            <w:tcW w:w="106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FDAC5C7" w14:textId="017D73ED" w:rsidR="009E4FDE" w:rsidRPr="005A583A" w:rsidDel="00EE475E" w:rsidRDefault="009E4FDE" w:rsidP="00C053A5">
            <w:pPr>
              <w:spacing w:line="240" w:lineRule="auto"/>
              <w:ind w:right="90"/>
              <w:jc w:val="center"/>
              <w:rPr>
                <w:del w:id="4742" w:author="Roberts, Julie" w:date="2022-03-24T15:37:00Z"/>
                <w:rFonts w:eastAsia="Times New Roman"/>
                <w:color w:val="000000"/>
                <w:sz w:val="18"/>
                <w:szCs w:val="20"/>
              </w:rPr>
            </w:pPr>
            <w:del w:id="4743" w:author="Roberts, Julie" w:date="2022-03-24T15:37:00Z">
              <w:r w:rsidRPr="005A583A" w:rsidDel="00EE475E">
                <w:rPr>
                  <w:rFonts w:eastAsia="Times New Roman"/>
                  <w:color w:val="000000"/>
                  <w:sz w:val="18"/>
                  <w:szCs w:val="20"/>
                </w:rPr>
                <w:delText xml:space="preserve">$4.75 </w:delText>
              </w:r>
            </w:del>
          </w:p>
        </w:tc>
        <w:tc>
          <w:tcPr>
            <w:tcW w:w="12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6E250D7" w14:textId="44D4E9D1" w:rsidR="009E4FDE" w:rsidRPr="005A583A" w:rsidDel="00EE475E" w:rsidRDefault="009E4FDE" w:rsidP="00C053A5">
            <w:pPr>
              <w:spacing w:line="240" w:lineRule="auto"/>
              <w:ind w:right="90"/>
              <w:jc w:val="center"/>
              <w:rPr>
                <w:del w:id="4744" w:author="Roberts, Julie" w:date="2022-03-24T15:37:00Z"/>
                <w:rFonts w:eastAsia="Times New Roman"/>
                <w:color w:val="000000"/>
                <w:sz w:val="18"/>
                <w:szCs w:val="20"/>
              </w:rPr>
            </w:pPr>
            <w:del w:id="4745" w:author="Roberts, Julie" w:date="2022-03-24T15:37:00Z">
              <w:r w:rsidRPr="005A583A" w:rsidDel="00EE475E">
                <w:rPr>
                  <w:rFonts w:eastAsia="Times New Roman"/>
                  <w:color w:val="000000"/>
                  <w:sz w:val="18"/>
                  <w:szCs w:val="20"/>
                </w:rPr>
                <w:delText xml:space="preserve">$3.85 </w:delText>
              </w:r>
            </w:del>
          </w:p>
        </w:tc>
      </w:tr>
      <w:tr w:rsidR="009E4FDE" w:rsidRPr="005A583A" w:rsidDel="00EE475E" w14:paraId="4F32E5C3" w14:textId="61FDBEAE" w:rsidTr="00443062">
        <w:trPr>
          <w:trHeight w:val="288"/>
          <w:jc w:val="center"/>
          <w:del w:id="4746" w:author="Roberts, Julie" w:date="2022-03-24T15:37:00Z"/>
        </w:trPr>
        <w:tc>
          <w:tcPr>
            <w:tcW w:w="1062" w:type="dxa"/>
            <w:tcBorders>
              <w:top w:val="nil"/>
              <w:left w:val="single" w:sz="8" w:space="0" w:color="000000"/>
              <w:bottom w:val="single" w:sz="8" w:space="0" w:color="000000"/>
              <w:right w:val="nil"/>
            </w:tcBorders>
            <w:shd w:val="clear" w:color="auto" w:fill="auto"/>
            <w:vAlign w:val="center"/>
            <w:hideMark/>
          </w:tcPr>
          <w:p w14:paraId="05532F8F" w14:textId="1D7F6D0B" w:rsidR="009E4FDE" w:rsidRPr="005A583A" w:rsidDel="00EE475E" w:rsidRDefault="009E4FDE" w:rsidP="00C053A5">
            <w:pPr>
              <w:spacing w:line="240" w:lineRule="auto"/>
              <w:ind w:right="90"/>
              <w:jc w:val="both"/>
              <w:rPr>
                <w:del w:id="4747" w:author="Roberts, Julie" w:date="2022-03-24T15:37:00Z"/>
                <w:rFonts w:eastAsia="Times New Roman"/>
                <w:color w:val="000000"/>
                <w:sz w:val="18"/>
                <w:szCs w:val="20"/>
              </w:rPr>
            </w:pPr>
            <w:del w:id="4748" w:author="Roberts, Julie" w:date="2022-03-24T15:37:00Z">
              <w:r w:rsidRPr="005A583A" w:rsidDel="00EE475E">
                <w:rPr>
                  <w:rFonts w:eastAsia="Times New Roman"/>
                  <w:color w:val="000000"/>
                  <w:sz w:val="18"/>
                  <w:szCs w:val="20"/>
                </w:rPr>
                <w:delText>2014</w:delText>
              </w:r>
            </w:del>
          </w:p>
        </w:tc>
        <w:tc>
          <w:tcPr>
            <w:tcW w:w="818" w:type="dxa"/>
            <w:vMerge/>
            <w:tcBorders>
              <w:top w:val="nil"/>
              <w:left w:val="single" w:sz="8" w:space="0" w:color="auto"/>
              <w:bottom w:val="single" w:sz="8" w:space="0" w:color="000000"/>
              <w:right w:val="single" w:sz="8" w:space="0" w:color="auto"/>
            </w:tcBorders>
            <w:vAlign w:val="center"/>
            <w:hideMark/>
          </w:tcPr>
          <w:p w14:paraId="6354365F" w14:textId="3C871085" w:rsidR="009E4FDE" w:rsidRPr="005A583A" w:rsidDel="00EE475E" w:rsidRDefault="009E4FDE" w:rsidP="00C053A5">
            <w:pPr>
              <w:spacing w:line="240" w:lineRule="auto"/>
              <w:ind w:right="90"/>
              <w:rPr>
                <w:del w:id="4749" w:author="Roberts, Julie" w:date="2022-03-24T15:37:00Z"/>
                <w:rFonts w:eastAsia="Times New Roman"/>
                <w:color w:val="000000"/>
                <w:sz w:val="18"/>
                <w:szCs w:val="20"/>
              </w:rPr>
            </w:pPr>
          </w:p>
        </w:tc>
        <w:tc>
          <w:tcPr>
            <w:tcW w:w="810" w:type="dxa"/>
            <w:vMerge/>
            <w:tcBorders>
              <w:top w:val="nil"/>
              <w:left w:val="single" w:sz="8" w:space="0" w:color="auto"/>
              <w:bottom w:val="single" w:sz="8" w:space="0" w:color="000000"/>
              <w:right w:val="single" w:sz="8" w:space="0" w:color="auto"/>
            </w:tcBorders>
            <w:vAlign w:val="center"/>
            <w:hideMark/>
          </w:tcPr>
          <w:p w14:paraId="30B6C7E9" w14:textId="249189C5" w:rsidR="009E4FDE" w:rsidRPr="005A583A" w:rsidDel="00EE475E" w:rsidRDefault="009E4FDE" w:rsidP="00C053A5">
            <w:pPr>
              <w:spacing w:line="240" w:lineRule="auto"/>
              <w:ind w:right="90"/>
              <w:rPr>
                <w:del w:id="4750" w:author="Roberts, Julie" w:date="2022-03-24T15:37:00Z"/>
                <w:rFonts w:eastAsia="Times New Roman"/>
                <w:color w:val="000000"/>
                <w:sz w:val="18"/>
                <w:szCs w:val="20"/>
              </w:rPr>
            </w:pPr>
          </w:p>
        </w:tc>
        <w:tc>
          <w:tcPr>
            <w:tcW w:w="844" w:type="dxa"/>
            <w:vMerge/>
            <w:tcBorders>
              <w:top w:val="nil"/>
              <w:left w:val="single" w:sz="8" w:space="0" w:color="auto"/>
              <w:bottom w:val="single" w:sz="8" w:space="0" w:color="000000"/>
              <w:right w:val="single" w:sz="8" w:space="0" w:color="auto"/>
            </w:tcBorders>
            <w:vAlign w:val="center"/>
            <w:hideMark/>
          </w:tcPr>
          <w:p w14:paraId="6F1FF09C" w14:textId="7E5F2108" w:rsidR="009E4FDE" w:rsidRPr="005A583A" w:rsidDel="00EE475E" w:rsidRDefault="009E4FDE" w:rsidP="00C053A5">
            <w:pPr>
              <w:spacing w:line="240" w:lineRule="auto"/>
              <w:ind w:right="90"/>
              <w:rPr>
                <w:del w:id="4751" w:author="Roberts, Julie" w:date="2022-03-24T15:37:00Z"/>
                <w:rFonts w:eastAsia="Times New Roman"/>
                <w:color w:val="000000"/>
                <w:sz w:val="18"/>
                <w:szCs w:val="20"/>
              </w:rPr>
            </w:pPr>
          </w:p>
        </w:tc>
        <w:tc>
          <w:tcPr>
            <w:tcW w:w="996" w:type="dxa"/>
            <w:vMerge/>
            <w:tcBorders>
              <w:top w:val="nil"/>
              <w:left w:val="single" w:sz="8" w:space="0" w:color="auto"/>
              <w:bottom w:val="single" w:sz="8" w:space="0" w:color="000000"/>
              <w:right w:val="single" w:sz="8" w:space="0" w:color="auto"/>
            </w:tcBorders>
            <w:vAlign w:val="center"/>
            <w:hideMark/>
          </w:tcPr>
          <w:p w14:paraId="375E8F00" w14:textId="22832146" w:rsidR="009E4FDE" w:rsidRPr="005A583A" w:rsidDel="00EE475E" w:rsidRDefault="009E4FDE" w:rsidP="00C053A5">
            <w:pPr>
              <w:spacing w:line="240" w:lineRule="auto"/>
              <w:ind w:right="90"/>
              <w:rPr>
                <w:del w:id="4752" w:author="Roberts, Julie" w:date="2022-03-24T15:37:00Z"/>
                <w:rFonts w:eastAsia="Times New Roman"/>
                <w:color w:val="000000"/>
                <w:sz w:val="18"/>
                <w:szCs w:val="20"/>
              </w:rPr>
            </w:pPr>
          </w:p>
        </w:tc>
        <w:tc>
          <w:tcPr>
            <w:tcW w:w="996" w:type="dxa"/>
            <w:vMerge/>
            <w:tcBorders>
              <w:top w:val="nil"/>
              <w:left w:val="single" w:sz="8" w:space="0" w:color="auto"/>
              <w:bottom w:val="single" w:sz="8" w:space="0" w:color="000000"/>
              <w:right w:val="single" w:sz="8" w:space="0" w:color="auto"/>
            </w:tcBorders>
            <w:vAlign w:val="center"/>
            <w:hideMark/>
          </w:tcPr>
          <w:p w14:paraId="41A0D66E" w14:textId="1BA04D87" w:rsidR="009E4FDE" w:rsidRPr="005A583A" w:rsidDel="00EE475E" w:rsidRDefault="009E4FDE" w:rsidP="00C053A5">
            <w:pPr>
              <w:spacing w:line="240" w:lineRule="auto"/>
              <w:ind w:right="90"/>
              <w:rPr>
                <w:del w:id="4753" w:author="Roberts, Julie" w:date="2022-03-24T15:37:00Z"/>
                <w:rFonts w:eastAsia="Times New Roman"/>
                <w:color w:val="000000"/>
                <w:sz w:val="18"/>
                <w:szCs w:val="20"/>
              </w:rPr>
            </w:pPr>
          </w:p>
        </w:tc>
        <w:tc>
          <w:tcPr>
            <w:tcW w:w="954" w:type="dxa"/>
            <w:vMerge/>
            <w:tcBorders>
              <w:top w:val="nil"/>
              <w:left w:val="single" w:sz="8" w:space="0" w:color="auto"/>
              <w:bottom w:val="single" w:sz="8" w:space="0" w:color="000000"/>
              <w:right w:val="single" w:sz="8" w:space="0" w:color="auto"/>
            </w:tcBorders>
            <w:vAlign w:val="center"/>
            <w:hideMark/>
          </w:tcPr>
          <w:p w14:paraId="524F1539" w14:textId="6FCAF860" w:rsidR="009E4FDE" w:rsidRPr="005A583A" w:rsidDel="00EE475E" w:rsidRDefault="009E4FDE" w:rsidP="00C053A5">
            <w:pPr>
              <w:spacing w:line="240" w:lineRule="auto"/>
              <w:ind w:right="90"/>
              <w:rPr>
                <w:del w:id="4754" w:author="Roberts, Julie" w:date="2022-03-24T15:37:00Z"/>
                <w:rFonts w:eastAsia="Times New Roman"/>
                <w:color w:val="000000"/>
                <w:sz w:val="18"/>
                <w:szCs w:val="20"/>
              </w:rPr>
            </w:pPr>
          </w:p>
        </w:tc>
        <w:tc>
          <w:tcPr>
            <w:tcW w:w="996" w:type="dxa"/>
            <w:vMerge/>
            <w:tcBorders>
              <w:top w:val="nil"/>
              <w:left w:val="single" w:sz="8" w:space="0" w:color="auto"/>
              <w:bottom w:val="single" w:sz="8" w:space="0" w:color="000000"/>
              <w:right w:val="single" w:sz="8" w:space="0" w:color="auto"/>
            </w:tcBorders>
            <w:vAlign w:val="center"/>
            <w:hideMark/>
          </w:tcPr>
          <w:p w14:paraId="3EEE0EB0" w14:textId="58A76DE4" w:rsidR="009E4FDE" w:rsidRPr="005A583A" w:rsidDel="00EE475E" w:rsidRDefault="009E4FDE" w:rsidP="00C053A5">
            <w:pPr>
              <w:spacing w:line="240" w:lineRule="auto"/>
              <w:ind w:right="90"/>
              <w:rPr>
                <w:del w:id="4755" w:author="Roberts, Julie" w:date="2022-03-24T15:37:00Z"/>
                <w:rFonts w:eastAsia="Times New Roman"/>
                <w:color w:val="000000"/>
                <w:sz w:val="18"/>
                <w:szCs w:val="20"/>
              </w:rPr>
            </w:pPr>
          </w:p>
        </w:tc>
        <w:tc>
          <w:tcPr>
            <w:tcW w:w="1016" w:type="dxa"/>
            <w:vMerge/>
            <w:tcBorders>
              <w:top w:val="nil"/>
              <w:left w:val="single" w:sz="8" w:space="0" w:color="auto"/>
              <w:bottom w:val="single" w:sz="8" w:space="0" w:color="000000"/>
              <w:right w:val="single" w:sz="8" w:space="0" w:color="auto"/>
            </w:tcBorders>
            <w:vAlign w:val="center"/>
            <w:hideMark/>
          </w:tcPr>
          <w:p w14:paraId="4DB64DC1" w14:textId="2A2F96C7" w:rsidR="009E4FDE" w:rsidRPr="005A583A" w:rsidDel="00EE475E" w:rsidRDefault="009E4FDE" w:rsidP="00C053A5">
            <w:pPr>
              <w:spacing w:line="240" w:lineRule="auto"/>
              <w:ind w:right="90"/>
              <w:rPr>
                <w:del w:id="4756" w:author="Roberts, Julie" w:date="2022-03-24T15:37:00Z"/>
                <w:rFonts w:eastAsia="Times New Roman"/>
                <w:color w:val="000000"/>
                <w:sz w:val="18"/>
                <w:szCs w:val="20"/>
              </w:rPr>
            </w:pPr>
          </w:p>
        </w:tc>
        <w:tc>
          <w:tcPr>
            <w:tcW w:w="1016" w:type="dxa"/>
            <w:vMerge/>
            <w:tcBorders>
              <w:top w:val="nil"/>
              <w:left w:val="single" w:sz="8" w:space="0" w:color="auto"/>
              <w:bottom w:val="single" w:sz="8" w:space="0" w:color="000000"/>
              <w:right w:val="single" w:sz="8" w:space="0" w:color="auto"/>
            </w:tcBorders>
            <w:vAlign w:val="center"/>
            <w:hideMark/>
          </w:tcPr>
          <w:p w14:paraId="65D1BA74" w14:textId="7EB806B0" w:rsidR="009E4FDE" w:rsidRPr="005A583A" w:rsidDel="00EE475E" w:rsidRDefault="009E4FDE" w:rsidP="00C053A5">
            <w:pPr>
              <w:spacing w:line="240" w:lineRule="auto"/>
              <w:ind w:right="90"/>
              <w:rPr>
                <w:del w:id="4757" w:author="Roberts, Julie" w:date="2022-03-24T15:37:00Z"/>
                <w:rFonts w:eastAsia="Times New Roman"/>
                <w:color w:val="000000"/>
                <w:sz w:val="18"/>
                <w:szCs w:val="20"/>
              </w:rPr>
            </w:pPr>
          </w:p>
        </w:tc>
        <w:tc>
          <w:tcPr>
            <w:tcW w:w="1016" w:type="dxa"/>
            <w:vMerge/>
            <w:tcBorders>
              <w:top w:val="nil"/>
              <w:left w:val="single" w:sz="8" w:space="0" w:color="auto"/>
              <w:bottom w:val="single" w:sz="8" w:space="0" w:color="000000"/>
              <w:right w:val="single" w:sz="8" w:space="0" w:color="auto"/>
            </w:tcBorders>
            <w:vAlign w:val="center"/>
            <w:hideMark/>
          </w:tcPr>
          <w:p w14:paraId="39EAF013" w14:textId="74E58931" w:rsidR="009E4FDE" w:rsidRPr="005A583A" w:rsidDel="00EE475E" w:rsidRDefault="009E4FDE" w:rsidP="00C053A5">
            <w:pPr>
              <w:spacing w:line="240" w:lineRule="auto"/>
              <w:ind w:right="90"/>
              <w:rPr>
                <w:del w:id="4758" w:author="Roberts, Julie" w:date="2022-03-24T15:37:00Z"/>
                <w:rFonts w:eastAsia="Times New Roman"/>
                <w:color w:val="000000"/>
                <w:sz w:val="18"/>
                <w:szCs w:val="20"/>
              </w:rPr>
            </w:pPr>
          </w:p>
        </w:tc>
        <w:tc>
          <w:tcPr>
            <w:tcW w:w="1068" w:type="dxa"/>
            <w:vMerge/>
            <w:tcBorders>
              <w:top w:val="nil"/>
              <w:left w:val="single" w:sz="8" w:space="0" w:color="auto"/>
              <w:bottom w:val="single" w:sz="8" w:space="0" w:color="000000"/>
              <w:right w:val="single" w:sz="8" w:space="0" w:color="auto"/>
            </w:tcBorders>
            <w:vAlign w:val="center"/>
            <w:hideMark/>
          </w:tcPr>
          <w:p w14:paraId="0508CD04" w14:textId="24CD155D" w:rsidR="009E4FDE" w:rsidRPr="005A583A" w:rsidDel="00EE475E" w:rsidRDefault="009E4FDE" w:rsidP="00C053A5">
            <w:pPr>
              <w:spacing w:line="240" w:lineRule="auto"/>
              <w:ind w:right="90"/>
              <w:rPr>
                <w:del w:id="4759" w:author="Roberts, Julie" w:date="2022-03-24T15:37:00Z"/>
                <w:rFonts w:eastAsia="Times New Roman"/>
                <w:color w:val="000000"/>
                <w:sz w:val="18"/>
                <w:szCs w:val="20"/>
              </w:rPr>
            </w:pPr>
          </w:p>
        </w:tc>
        <w:tc>
          <w:tcPr>
            <w:tcW w:w="1250" w:type="dxa"/>
            <w:vMerge/>
            <w:tcBorders>
              <w:top w:val="nil"/>
              <w:left w:val="single" w:sz="8" w:space="0" w:color="auto"/>
              <w:bottom w:val="single" w:sz="8" w:space="0" w:color="000000"/>
              <w:right w:val="single" w:sz="8" w:space="0" w:color="auto"/>
            </w:tcBorders>
            <w:vAlign w:val="center"/>
            <w:hideMark/>
          </w:tcPr>
          <w:p w14:paraId="3DADCA33" w14:textId="6AB94E4D" w:rsidR="009E4FDE" w:rsidRPr="005A583A" w:rsidDel="00EE475E" w:rsidRDefault="009E4FDE" w:rsidP="00C053A5">
            <w:pPr>
              <w:spacing w:line="240" w:lineRule="auto"/>
              <w:ind w:right="90"/>
              <w:rPr>
                <w:del w:id="4760" w:author="Roberts, Julie" w:date="2022-03-24T15:37:00Z"/>
                <w:rFonts w:eastAsia="Times New Roman"/>
                <w:color w:val="000000"/>
                <w:sz w:val="18"/>
                <w:szCs w:val="20"/>
              </w:rPr>
            </w:pPr>
          </w:p>
        </w:tc>
      </w:tr>
      <w:tr w:rsidR="009E4FDE" w:rsidRPr="005A583A" w:rsidDel="00EE475E" w14:paraId="31FBBF32" w14:textId="350AAC40" w:rsidTr="00443062">
        <w:trPr>
          <w:trHeight w:val="288"/>
          <w:jc w:val="center"/>
          <w:del w:id="4761" w:author="Roberts, Julie" w:date="2022-03-24T15:37:00Z"/>
        </w:trPr>
        <w:tc>
          <w:tcPr>
            <w:tcW w:w="1062" w:type="dxa"/>
            <w:tcBorders>
              <w:top w:val="nil"/>
              <w:left w:val="single" w:sz="8" w:space="0" w:color="000000"/>
              <w:bottom w:val="nil"/>
              <w:right w:val="nil"/>
            </w:tcBorders>
            <w:shd w:val="clear" w:color="auto" w:fill="auto"/>
            <w:vAlign w:val="center"/>
            <w:hideMark/>
          </w:tcPr>
          <w:p w14:paraId="6EA53E82" w14:textId="5E8909D4" w:rsidR="009E4FDE" w:rsidRPr="005A583A" w:rsidDel="00EE475E" w:rsidRDefault="009E4FDE" w:rsidP="00C053A5">
            <w:pPr>
              <w:spacing w:line="240" w:lineRule="auto"/>
              <w:ind w:right="90"/>
              <w:jc w:val="both"/>
              <w:rPr>
                <w:del w:id="4762" w:author="Roberts, Julie" w:date="2022-03-24T15:37:00Z"/>
                <w:rFonts w:eastAsia="Times New Roman"/>
                <w:color w:val="000000"/>
                <w:sz w:val="18"/>
                <w:szCs w:val="20"/>
              </w:rPr>
            </w:pPr>
            <w:del w:id="4763" w:author="Roberts, Julie" w:date="2022-03-24T15:37:00Z">
              <w:r w:rsidRPr="005A583A" w:rsidDel="00EE475E">
                <w:rPr>
                  <w:rFonts w:eastAsia="Times New Roman"/>
                  <w:color w:val="000000"/>
                  <w:sz w:val="18"/>
                  <w:szCs w:val="20"/>
                </w:rPr>
                <w:delText>CA* Avg</w:delText>
              </w:r>
            </w:del>
          </w:p>
        </w:tc>
        <w:tc>
          <w:tcPr>
            <w:tcW w:w="81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45BE4CE" w14:textId="4A4AE414" w:rsidR="009E4FDE" w:rsidRPr="005A583A" w:rsidDel="00EE475E" w:rsidRDefault="009E4FDE" w:rsidP="00C053A5">
            <w:pPr>
              <w:spacing w:line="240" w:lineRule="auto"/>
              <w:ind w:right="90"/>
              <w:jc w:val="center"/>
              <w:rPr>
                <w:del w:id="4764" w:author="Roberts, Julie" w:date="2022-03-24T15:37:00Z"/>
                <w:rFonts w:eastAsia="Times New Roman"/>
                <w:color w:val="000000"/>
                <w:sz w:val="18"/>
                <w:szCs w:val="20"/>
              </w:rPr>
            </w:pPr>
            <w:del w:id="4765" w:author="Roberts, Julie" w:date="2022-03-24T15:37:00Z">
              <w:r w:rsidRPr="005A583A" w:rsidDel="00EE475E">
                <w:rPr>
                  <w:rFonts w:eastAsia="Times New Roman"/>
                  <w:color w:val="000000"/>
                  <w:sz w:val="18"/>
                  <w:szCs w:val="20"/>
                </w:rPr>
                <w:delText xml:space="preserve">$3.58 </w:delText>
              </w:r>
            </w:del>
          </w:p>
        </w:tc>
        <w:tc>
          <w:tcPr>
            <w:tcW w:w="81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4659C1C" w14:textId="361CB9D8" w:rsidR="009E4FDE" w:rsidRPr="005A583A" w:rsidDel="00EE475E" w:rsidRDefault="009E4FDE" w:rsidP="00C053A5">
            <w:pPr>
              <w:spacing w:line="240" w:lineRule="auto"/>
              <w:ind w:right="90"/>
              <w:jc w:val="center"/>
              <w:rPr>
                <w:del w:id="4766" w:author="Roberts, Julie" w:date="2022-03-24T15:37:00Z"/>
                <w:rFonts w:eastAsia="Times New Roman"/>
                <w:color w:val="000000"/>
                <w:sz w:val="18"/>
                <w:szCs w:val="20"/>
              </w:rPr>
            </w:pPr>
            <w:del w:id="4767" w:author="Roberts, Julie" w:date="2022-03-24T15:37:00Z">
              <w:r w:rsidRPr="005A583A" w:rsidDel="00EE475E">
                <w:rPr>
                  <w:rFonts w:eastAsia="Times New Roman"/>
                  <w:color w:val="000000"/>
                  <w:sz w:val="18"/>
                  <w:szCs w:val="20"/>
                </w:rPr>
                <w:delText xml:space="preserve">$3.30 </w:delText>
              </w:r>
            </w:del>
          </w:p>
        </w:tc>
        <w:tc>
          <w:tcPr>
            <w:tcW w:w="84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922BFE1" w14:textId="07126080" w:rsidR="009E4FDE" w:rsidRPr="005A583A" w:rsidDel="00EE475E" w:rsidRDefault="009E4FDE" w:rsidP="00C053A5">
            <w:pPr>
              <w:spacing w:line="240" w:lineRule="auto"/>
              <w:ind w:right="90"/>
              <w:jc w:val="center"/>
              <w:rPr>
                <w:del w:id="4768" w:author="Roberts, Julie" w:date="2022-03-24T15:37:00Z"/>
                <w:rFonts w:eastAsia="Times New Roman"/>
                <w:color w:val="000000"/>
                <w:sz w:val="18"/>
                <w:szCs w:val="20"/>
              </w:rPr>
            </w:pPr>
            <w:del w:id="4769" w:author="Roberts, Julie" w:date="2022-03-24T15:37:00Z">
              <w:r w:rsidRPr="005A583A" w:rsidDel="00EE475E">
                <w:rPr>
                  <w:rFonts w:eastAsia="Times New Roman"/>
                  <w:color w:val="000000"/>
                  <w:sz w:val="18"/>
                  <w:szCs w:val="20"/>
                </w:rPr>
                <w:delText xml:space="preserve">$3.27 </w:delText>
              </w:r>
            </w:del>
          </w:p>
        </w:tc>
        <w:tc>
          <w:tcPr>
            <w:tcW w:w="99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527EF2F" w14:textId="670CB77C" w:rsidR="009E4FDE" w:rsidRPr="005A583A" w:rsidDel="00EE475E" w:rsidRDefault="009E4FDE" w:rsidP="00C053A5">
            <w:pPr>
              <w:spacing w:line="240" w:lineRule="auto"/>
              <w:ind w:right="90"/>
              <w:jc w:val="center"/>
              <w:rPr>
                <w:del w:id="4770" w:author="Roberts, Julie" w:date="2022-03-24T15:37:00Z"/>
                <w:rFonts w:eastAsia="Times New Roman"/>
                <w:color w:val="000000"/>
                <w:sz w:val="18"/>
                <w:szCs w:val="20"/>
              </w:rPr>
            </w:pPr>
            <w:del w:id="4771" w:author="Roberts, Julie" w:date="2022-03-24T15:37:00Z">
              <w:r w:rsidRPr="005A583A" w:rsidDel="00EE475E">
                <w:rPr>
                  <w:rFonts w:eastAsia="Times New Roman"/>
                  <w:color w:val="000000"/>
                  <w:sz w:val="18"/>
                  <w:szCs w:val="20"/>
                </w:rPr>
                <w:delText xml:space="preserve">$3.13 </w:delText>
              </w:r>
            </w:del>
          </w:p>
        </w:tc>
        <w:tc>
          <w:tcPr>
            <w:tcW w:w="99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80FACBF" w14:textId="6DE7F798" w:rsidR="009E4FDE" w:rsidRPr="005A583A" w:rsidDel="00EE475E" w:rsidRDefault="009E4FDE" w:rsidP="00C053A5">
            <w:pPr>
              <w:spacing w:line="240" w:lineRule="auto"/>
              <w:ind w:right="90"/>
              <w:jc w:val="center"/>
              <w:rPr>
                <w:del w:id="4772" w:author="Roberts, Julie" w:date="2022-03-24T15:37:00Z"/>
                <w:rFonts w:eastAsia="Times New Roman"/>
                <w:color w:val="000000"/>
                <w:sz w:val="18"/>
                <w:szCs w:val="20"/>
              </w:rPr>
            </w:pPr>
            <w:del w:id="4773" w:author="Roberts, Julie" w:date="2022-03-24T15:37:00Z">
              <w:r w:rsidRPr="005A583A" w:rsidDel="00EE475E">
                <w:rPr>
                  <w:rFonts w:eastAsia="Times New Roman"/>
                  <w:color w:val="000000"/>
                  <w:sz w:val="18"/>
                  <w:szCs w:val="20"/>
                </w:rPr>
                <w:delText xml:space="preserve">$2.96 </w:delText>
              </w:r>
            </w:del>
          </w:p>
        </w:tc>
        <w:tc>
          <w:tcPr>
            <w:tcW w:w="95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C6310F2" w14:textId="77128378" w:rsidR="009E4FDE" w:rsidRPr="005A583A" w:rsidDel="00EE475E" w:rsidRDefault="009E4FDE" w:rsidP="00C053A5">
            <w:pPr>
              <w:spacing w:line="240" w:lineRule="auto"/>
              <w:ind w:right="90"/>
              <w:jc w:val="center"/>
              <w:rPr>
                <w:del w:id="4774" w:author="Roberts, Julie" w:date="2022-03-24T15:37:00Z"/>
                <w:rFonts w:eastAsia="Times New Roman"/>
                <w:color w:val="000000"/>
                <w:sz w:val="18"/>
                <w:szCs w:val="20"/>
              </w:rPr>
            </w:pPr>
            <w:del w:id="4775" w:author="Roberts, Julie" w:date="2022-03-24T15:37:00Z">
              <w:r w:rsidRPr="005A583A" w:rsidDel="00EE475E">
                <w:rPr>
                  <w:rFonts w:eastAsia="Times New Roman"/>
                  <w:color w:val="000000"/>
                  <w:sz w:val="18"/>
                  <w:szCs w:val="20"/>
                </w:rPr>
                <w:delText xml:space="preserve">$3.42 </w:delText>
              </w:r>
            </w:del>
          </w:p>
        </w:tc>
        <w:tc>
          <w:tcPr>
            <w:tcW w:w="996" w:type="dxa"/>
            <w:vMerge w:val="restart"/>
            <w:tcBorders>
              <w:top w:val="nil"/>
              <w:left w:val="single" w:sz="8" w:space="0" w:color="auto"/>
              <w:bottom w:val="single" w:sz="8" w:space="0" w:color="000000"/>
              <w:right w:val="single" w:sz="8" w:space="0" w:color="000000"/>
            </w:tcBorders>
            <w:shd w:val="clear" w:color="auto" w:fill="auto"/>
            <w:vAlign w:val="center"/>
            <w:hideMark/>
          </w:tcPr>
          <w:p w14:paraId="2F8E13E5" w14:textId="1C4A792C" w:rsidR="009E4FDE" w:rsidRPr="005A583A" w:rsidDel="00EE475E" w:rsidRDefault="009E4FDE" w:rsidP="00C053A5">
            <w:pPr>
              <w:spacing w:line="240" w:lineRule="auto"/>
              <w:ind w:right="90"/>
              <w:jc w:val="center"/>
              <w:rPr>
                <w:del w:id="4776" w:author="Roberts, Julie" w:date="2022-03-24T15:37:00Z"/>
                <w:rFonts w:eastAsia="Times New Roman"/>
                <w:color w:val="000000"/>
                <w:sz w:val="18"/>
                <w:szCs w:val="20"/>
              </w:rPr>
            </w:pPr>
            <w:del w:id="4777" w:author="Roberts, Julie" w:date="2022-03-24T15:37:00Z">
              <w:r w:rsidRPr="005A583A" w:rsidDel="00EE475E">
                <w:rPr>
                  <w:rFonts w:eastAsia="Times New Roman"/>
                  <w:color w:val="000000"/>
                  <w:sz w:val="18"/>
                  <w:szCs w:val="20"/>
                </w:rPr>
                <w:delText xml:space="preserve">$3.56 </w:delText>
              </w:r>
            </w:del>
          </w:p>
        </w:tc>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89DF4F5" w14:textId="70175A15" w:rsidR="009E4FDE" w:rsidRPr="005A583A" w:rsidDel="00EE475E" w:rsidRDefault="009E4FDE" w:rsidP="00C053A5">
            <w:pPr>
              <w:spacing w:line="240" w:lineRule="auto"/>
              <w:ind w:right="90"/>
              <w:jc w:val="center"/>
              <w:rPr>
                <w:del w:id="4778" w:author="Roberts, Julie" w:date="2022-03-24T15:37:00Z"/>
                <w:rFonts w:eastAsia="Times New Roman"/>
                <w:color w:val="000000"/>
                <w:sz w:val="18"/>
                <w:szCs w:val="20"/>
              </w:rPr>
            </w:pPr>
            <w:del w:id="4779" w:author="Roberts, Julie" w:date="2022-03-24T15:37:00Z">
              <w:r w:rsidRPr="005A583A" w:rsidDel="00EE475E">
                <w:rPr>
                  <w:rFonts w:eastAsia="Times New Roman"/>
                  <w:color w:val="000000"/>
                  <w:sz w:val="18"/>
                  <w:szCs w:val="20"/>
                </w:rPr>
                <w:delText xml:space="preserve">$3.55 </w:delText>
              </w:r>
            </w:del>
          </w:p>
        </w:tc>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ECB40C1" w14:textId="4AE7D44F" w:rsidR="009E4FDE" w:rsidRPr="005A583A" w:rsidDel="00EE475E" w:rsidRDefault="009E4FDE" w:rsidP="00C053A5">
            <w:pPr>
              <w:spacing w:line="240" w:lineRule="auto"/>
              <w:ind w:right="90"/>
              <w:jc w:val="center"/>
              <w:rPr>
                <w:del w:id="4780" w:author="Roberts, Julie" w:date="2022-03-24T15:37:00Z"/>
                <w:rFonts w:eastAsia="Times New Roman"/>
                <w:color w:val="000000"/>
                <w:sz w:val="18"/>
                <w:szCs w:val="20"/>
              </w:rPr>
            </w:pPr>
            <w:del w:id="4781" w:author="Roberts, Julie" w:date="2022-03-24T15:37:00Z">
              <w:r w:rsidRPr="005A583A" w:rsidDel="00EE475E">
                <w:rPr>
                  <w:rFonts w:eastAsia="Times New Roman"/>
                  <w:color w:val="000000"/>
                  <w:sz w:val="18"/>
                  <w:szCs w:val="20"/>
                </w:rPr>
                <w:delText xml:space="preserve">$3.42 </w:delText>
              </w:r>
            </w:del>
          </w:p>
        </w:tc>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6801FBB" w14:textId="3AC8BE21" w:rsidR="009E4FDE" w:rsidRPr="005A583A" w:rsidDel="00EE475E" w:rsidRDefault="009E4FDE" w:rsidP="00C053A5">
            <w:pPr>
              <w:spacing w:line="240" w:lineRule="auto"/>
              <w:ind w:right="90"/>
              <w:jc w:val="center"/>
              <w:rPr>
                <w:del w:id="4782" w:author="Roberts, Julie" w:date="2022-03-24T15:37:00Z"/>
                <w:rFonts w:eastAsia="Times New Roman"/>
                <w:color w:val="000000"/>
                <w:sz w:val="18"/>
                <w:szCs w:val="20"/>
              </w:rPr>
            </w:pPr>
            <w:del w:id="4783" w:author="Roberts, Julie" w:date="2022-03-24T15:37:00Z">
              <w:r w:rsidRPr="005A583A" w:rsidDel="00EE475E">
                <w:rPr>
                  <w:rFonts w:eastAsia="Times New Roman"/>
                  <w:color w:val="000000"/>
                  <w:sz w:val="18"/>
                  <w:szCs w:val="20"/>
                </w:rPr>
                <w:delText xml:space="preserve">$3.32 </w:delText>
              </w:r>
            </w:del>
          </w:p>
        </w:tc>
        <w:tc>
          <w:tcPr>
            <w:tcW w:w="106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C4E06D2" w14:textId="4232D340" w:rsidR="009E4FDE" w:rsidRPr="005A583A" w:rsidDel="00EE475E" w:rsidRDefault="009E4FDE" w:rsidP="00C053A5">
            <w:pPr>
              <w:spacing w:line="240" w:lineRule="auto"/>
              <w:ind w:right="90"/>
              <w:jc w:val="center"/>
              <w:rPr>
                <w:del w:id="4784" w:author="Roberts, Julie" w:date="2022-03-24T15:37:00Z"/>
                <w:rFonts w:eastAsia="Times New Roman"/>
                <w:color w:val="000000"/>
                <w:sz w:val="18"/>
                <w:szCs w:val="20"/>
              </w:rPr>
            </w:pPr>
            <w:del w:id="4785" w:author="Roberts, Julie" w:date="2022-03-24T15:37:00Z">
              <w:r w:rsidRPr="005A583A" w:rsidDel="00EE475E">
                <w:rPr>
                  <w:rFonts w:eastAsia="Times New Roman"/>
                  <w:color w:val="000000"/>
                  <w:sz w:val="18"/>
                  <w:szCs w:val="20"/>
                </w:rPr>
                <w:delText xml:space="preserve">$3.08 </w:delText>
              </w:r>
            </w:del>
          </w:p>
        </w:tc>
        <w:tc>
          <w:tcPr>
            <w:tcW w:w="125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868A7D8" w14:textId="32DF213B" w:rsidR="009E4FDE" w:rsidRPr="005A583A" w:rsidDel="00EE475E" w:rsidRDefault="009E4FDE" w:rsidP="00C053A5">
            <w:pPr>
              <w:spacing w:line="240" w:lineRule="auto"/>
              <w:ind w:right="90"/>
              <w:jc w:val="center"/>
              <w:rPr>
                <w:del w:id="4786" w:author="Roberts, Julie" w:date="2022-03-24T15:37:00Z"/>
                <w:rFonts w:eastAsia="Times New Roman"/>
                <w:color w:val="000000"/>
                <w:sz w:val="18"/>
                <w:szCs w:val="20"/>
              </w:rPr>
            </w:pPr>
            <w:del w:id="4787" w:author="Roberts, Julie" w:date="2022-03-24T15:37:00Z">
              <w:r w:rsidRPr="005A583A" w:rsidDel="00EE475E">
                <w:rPr>
                  <w:rFonts w:eastAsia="Times New Roman"/>
                  <w:color w:val="000000"/>
                  <w:sz w:val="18"/>
                  <w:szCs w:val="20"/>
                </w:rPr>
                <w:delText xml:space="preserve">$3.02 </w:delText>
              </w:r>
            </w:del>
          </w:p>
        </w:tc>
      </w:tr>
      <w:tr w:rsidR="009E4FDE" w:rsidRPr="005A583A" w:rsidDel="00EE475E" w14:paraId="6C076B5D" w14:textId="6BAECC83" w:rsidTr="00443062">
        <w:trPr>
          <w:trHeight w:val="288"/>
          <w:jc w:val="center"/>
          <w:del w:id="4788" w:author="Roberts, Julie" w:date="2022-03-24T15:37:00Z"/>
        </w:trPr>
        <w:tc>
          <w:tcPr>
            <w:tcW w:w="1062" w:type="dxa"/>
            <w:tcBorders>
              <w:top w:val="nil"/>
              <w:left w:val="single" w:sz="8" w:space="0" w:color="000000"/>
              <w:bottom w:val="single" w:sz="8" w:space="0" w:color="000000"/>
              <w:right w:val="nil"/>
            </w:tcBorders>
            <w:shd w:val="clear" w:color="auto" w:fill="auto"/>
            <w:vAlign w:val="center"/>
            <w:hideMark/>
          </w:tcPr>
          <w:p w14:paraId="21E29DB5" w14:textId="757EE897" w:rsidR="009E4FDE" w:rsidRPr="005A583A" w:rsidDel="00EE475E" w:rsidRDefault="009E4FDE" w:rsidP="00C053A5">
            <w:pPr>
              <w:spacing w:line="240" w:lineRule="auto"/>
              <w:ind w:right="90"/>
              <w:jc w:val="both"/>
              <w:rPr>
                <w:del w:id="4789" w:author="Roberts, Julie" w:date="2022-03-24T15:37:00Z"/>
                <w:rFonts w:eastAsia="Times New Roman"/>
                <w:color w:val="000000"/>
                <w:sz w:val="18"/>
                <w:szCs w:val="20"/>
              </w:rPr>
            </w:pPr>
            <w:del w:id="4790" w:author="Roberts, Julie" w:date="2022-03-24T15:37:00Z">
              <w:r w:rsidRPr="005A583A" w:rsidDel="00EE475E">
                <w:rPr>
                  <w:rFonts w:eastAsia="Times New Roman"/>
                  <w:color w:val="000000"/>
                  <w:sz w:val="18"/>
                  <w:szCs w:val="20"/>
                </w:rPr>
                <w:delText>2015</w:delText>
              </w:r>
            </w:del>
          </w:p>
        </w:tc>
        <w:tc>
          <w:tcPr>
            <w:tcW w:w="818" w:type="dxa"/>
            <w:vMerge/>
            <w:tcBorders>
              <w:top w:val="nil"/>
              <w:left w:val="single" w:sz="8" w:space="0" w:color="auto"/>
              <w:bottom w:val="single" w:sz="8" w:space="0" w:color="000000"/>
              <w:right w:val="single" w:sz="8" w:space="0" w:color="auto"/>
            </w:tcBorders>
            <w:vAlign w:val="center"/>
            <w:hideMark/>
          </w:tcPr>
          <w:p w14:paraId="0DC8F99B" w14:textId="20ADE4CA" w:rsidR="009E4FDE" w:rsidRPr="005A583A" w:rsidDel="00EE475E" w:rsidRDefault="009E4FDE" w:rsidP="00C053A5">
            <w:pPr>
              <w:spacing w:line="240" w:lineRule="auto"/>
              <w:ind w:right="90"/>
              <w:rPr>
                <w:del w:id="4791" w:author="Roberts, Julie" w:date="2022-03-24T15:37:00Z"/>
                <w:rFonts w:eastAsia="Times New Roman"/>
                <w:color w:val="000000"/>
                <w:sz w:val="18"/>
                <w:szCs w:val="20"/>
              </w:rPr>
            </w:pPr>
          </w:p>
        </w:tc>
        <w:tc>
          <w:tcPr>
            <w:tcW w:w="810" w:type="dxa"/>
            <w:vMerge/>
            <w:tcBorders>
              <w:top w:val="nil"/>
              <w:left w:val="single" w:sz="8" w:space="0" w:color="auto"/>
              <w:bottom w:val="single" w:sz="8" w:space="0" w:color="000000"/>
              <w:right w:val="single" w:sz="8" w:space="0" w:color="auto"/>
            </w:tcBorders>
            <w:vAlign w:val="center"/>
            <w:hideMark/>
          </w:tcPr>
          <w:p w14:paraId="721C6268" w14:textId="4A2EDDA4" w:rsidR="009E4FDE" w:rsidRPr="005A583A" w:rsidDel="00EE475E" w:rsidRDefault="009E4FDE" w:rsidP="00C053A5">
            <w:pPr>
              <w:spacing w:line="240" w:lineRule="auto"/>
              <w:ind w:right="90"/>
              <w:rPr>
                <w:del w:id="4792" w:author="Roberts, Julie" w:date="2022-03-24T15:37:00Z"/>
                <w:rFonts w:eastAsia="Times New Roman"/>
                <w:color w:val="000000"/>
                <w:sz w:val="18"/>
                <w:szCs w:val="20"/>
              </w:rPr>
            </w:pPr>
          </w:p>
        </w:tc>
        <w:tc>
          <w:tcPr>
            <w:tcW w:w="844" w:type="dxa"/>
            <w:vMerge/>
            <w:tcBorders>
              <w:top w:val="nil"/>
              <w:left w:val="single" w:sz="8" w:space="0" w:color="auto"/>
              <w:bottom w:val="single" w:sz="8" w:space="0" w:color="000000"/>
              <w:right w:val="single" w:sz="8" w:space="0" w:color="auto"/>
            </w:tcBorders>
            <w:vAlign w:val="center"/>
            <w:hideMark/>
          </w:tcPr>
          <w:p w14:paraId="45F82B57" w14:textId="02F9C8A1" w:rsidR="009E4FDE" w:rsidRPr="005A583A" w:rsidDel="00EE475E" w:rsidRDefault="009E4FDE" w:rsidP="00C053A5">
            <w:pPr>
              <w:spacing w:line="240" w:lineRule="auto"/>
              <w:ind w:right="90"/>
              <w:rPr>
                <w:del w:id="4793" w:author="Roberts, Julie" w:date="2022-03-24T15:37:00Z"/>
                <w:rFonts w:eastAsia="Times New Roman"/>
                <w:color w:val="000000"/>
                <w:sz w:val="18"/>
                <w:szCs w:val="20"/>
              </w:rPr>
            </w:pPr>
          </w:p>
        </w:tc>
        <w:tc>
          <w:tcPr>
            <w:tcW w:w="996" w:type="dxa"/>
            <w:vMerge/>
            <w:tcBorders>
              <w:top w:val="nil"/>
              <w:left w:val="single" w:sz="8" w:space="0" w:color="auto"/>
              <w:bottom w:val="single" w:sz="8" w:space="0" w:color="000000"/>
              <w:right w:val="single" w:sz="8" w:space="0" w:color="auto"/>
            </w:tcBorders>
            <w:vAlign w:val="center"/>
            <w:hideMark/>
          </w:tcPr>
          <w:p w14:paraId="5CA3704F" w14:textId="4392791E" w:rsidR="009E4FDE" w:rsidRPr="005A583A" w:rsidDel="00EE475E" w:rsidRDefault="009E4FDE" w:rsidP="00C053A5">
            <w:pPr>
              <w:spacing w:line="240" w:lineRule="auto"/>
              <w:ind w:right="90"/>
              <w:rPr>
                <w:del w:id="4794" w:author="Roberts, Julie" w:date="2022-03-24T15:37:00Z"/>
                <w:rFonts w:eastAsia="Times New Roman"/>
                <w:color w:val="000000"/>
                <w:sz w:val="18"/>
                <w:szCs w:val="20"/>
              </w:rPr>
            </w:pPr>
          </w:p>
        </w:tc>
        <w:tc>
          <w:tcPr>
            <w:tcW w:w="996" w:type="dxa"/>
            <w:vMerge/>
            <w:tcBorders>
              <w:top w:val="nil"/>
              <w:left w:val="single" w:sz="8" w:space="0" w:color="auto"/>
              <w:bottom w:val="single" w:sz="8" w:space="0" w:color="000000"/>
              <w:right w:val="single" w:sz="8" w:space="0" w:color="auto"/>
            </w:tcBorders>
            <w:vAlign w:val="center"/>
            <w:hideMark/>
          </w:tcPr>
          <w:p w14:paraId="05188063" w14:textId="653D4951" w:rsidR="009E4FDE" w:rsidRPr="005A583A" w:rsidDel="00EE475E" w:rsidRDefault="009E4FDE" w:rsidP="00C053A5">
            <w:pPr>
              <w:spacing w:line="240" w:lineRule="auto"/>
              <w:ind w:right="90"/>
              <w:rPr>
                <w:del w:id="4795" w:author="Roberts, Julie" w:date="2022-03-24T15:37:00Z"/>
                <w:rFonts w:eastAsia="Times New Roman"/>
                <w:color w:val="000000"/>
                <w:sz w:val="18"/>
                <w:szCs w:val="20"/>
              </w:rPr>
            </w:pPr>
          </w:p>
        </w:tc>
        <w:tc>
          <w:tcPr>
            <w:tcW w:w="954" w:type="dxa"/>
            <w:vMerge/>
            <w:tcBorders>
              <w:top w:val="nil"/>
              <w:left w:val="single" w:sz="8" w:space="0" w:color="auto"/>
              <w:bottom w:val="single" w:sz="8" w:space="0" w:color="000000"/>
              <w:right w:val="single" w:sz="8" w:space="0" w:color="auto"/>
            </w:tcBorders>
            <w:vAlign w:val="center"/>
            <w:hideMark/>
          </w:tcPr>
          <w:p w14:paraId="180208D8" w14:textId="7B329BF6" w:rsidR="009E4FDE" w:rsidRPr="005A583A" w:rsidDel="00EE475E" w:rsidRDefault="009E4FDE" w:rsidP="00C053A5">
            <w:pPr>
              <w:spacing w:line="240" w:lineRule="auto"/>
              <w:ind w:right="90"/>
              <w:rPr>
                <w:del w:id="4796" w:author="Roberts, Julie" w:date="2022-03-24T15:37:00Z"/>
                <w:rFonts w:eastAsia="Times New Roman"/>
                <w:color w:val="000000"/>
                <w:sz w:val="18"/>
                <w:szCs w:val="20"/>
              </w:rPr>
            </w:pPr>
          </w:p>
        </w:tc>
        <w:tc>
          <w:tcPr>
            <w:tcW w:w="996" w:type="dxa"/>
            <w:vMerge/>
            <w:tcBorders>
              <w:top w:val="nil"/>
              <w:left w:val="single" w:sz="8" w:space="0" w:color="auto"/>
              <w:bottom w:val="single" w:sz="8" w:space="0" w:color="000000"/>
              <w:right w:val="single" w:sz="8" w:space="0" w:color="000000"/>
            </w:tcBorders>
            <w:vAlign w:val="center"/>
            <w:hideMark/>
          </w:tcPr>
          <w:p w14:paraId="211A06C2" w14:textId="5F963004" w:rsidR="009E4FDE" w:rsidRPr="005A583A" w:rsidDel="00EE475E" w:rsidRDefault="009E4FDE" w:rsidP="00C053A5">
            <w:pPr>
              <w:spacing w:line="240" w:lineRule="auto"/>
              <w:ind w:right="90"/>
              <w:rPr>
                <w:del w:id="4797" w:author="Roberts, Julie" w:date="2022-03-24T15:37:00Z"/>
                <w:rFonts w:eastAsia="Times New Roman"/>
                <w:color w:val="000000"/>
                <w:sz w:val="18"/>
                <w:szCs w:val="20"/>
              </w:rPr>
            </w:pPr>
          </w:p>
        </w:tc>
        <w:tc>
          <w:tcPr>
            <w:tcW w:w="1016" w:type="dxa"/>
            <w:vMerge/>
            <w:tcBorders>
              <w:top w:val="nil"/>
              <w:left w:val="single" w:sz="8" w:space="0" w:color="000000"/>
              <w:bottom w:val="single" w:sz="8" w:space="0" w:color="000000"/>
              <w:right w:val="single" w:sz="8" w:space="0" w:color="000000"/>
            </w:tcBorders>
            <w:vAlign w:val="center"/>
            <w:hideMark/>
          </w:tcPr>
          <w:p w14:paraId="7E821478" w14:textId="1FBCE8D7" w:rsidR="009E4FDE" w:rsidRPr="005A583A" w:rsidDel="00EE475E" w:rsidRDefault="009E4FDE" w:rsidP="00C053A5">
            <w:pPr>
              <w:spacing w:line="240" w:lineRule="auto"/>
              <w:ind w:right="90"/>
              <w:rPr>
                <w:del w:id="4798" w:author="Roberts, Julie" w:date="2022-03-24T15:37:00Z"/>
                <w:rFonts w:eastAsia="Times New Roman"/>
                <w:color w:val="000000"/>
                <w:sz w:val="18"/>
                <w:szCs w:val="20"/>
              </w:rPr>
            </w:pPr>
          </w:p>
        </w:tc>
        <w:tc>
          <w:tcPr>
            <w:tcW w:w="1016" w:type="dxa"/>
            <w:vMerge/>
            <w:tcBorders>
              <w:top w:val="nil"/>
              <w:left w:val="single" w:sz="8" w:space="0" w:color="000000"/>
              <w:bottom w:val="single" w:sz="8" w:space="0" w:color="000000"/>
              <w:right w:val="single" w:sz="8" w:space="0" w:color="000000"/>
            </w:tcBorders>
            <w:vAlign w:val="center"/>
            <w:hideMark/>
          </w:tcPr>
          <w:p w14:paraId="5F58312F" w14:textId="2D3D3C59" w:rsidR="009E4FDE" w:rsidRPr="005A583A" w:rsidDel="00EE475E" w:rsidRDefault="009E4FDE" w:rsidP="00C053A5">
            <w:pPr>
              <w:spacing w:line="240" w:lineRule="auto"/>
              <w:ind w:right="90"/>
              <w:rPr>
                <w:del w:id="4799" w:author="Roberts, Julie" w:date="2022-03-24T15:37:00Z"/>
                <w:rFonts w:eastAsia="Times New Roman"/>
                <w:color w:val="000000"/>
                <w:sz w:val="18"/>
                <w:szCs w:val="20"/>
              </w:rPr>
            </w:pPr>
          </w:p>
        </w:tc>
        <w:tc>
          <w:tcPr>
            <w:tcW w:w="1016" w:type="dxa"/>
            <w:vMerge/>
            <w:tcBorders>
              <w:top w:val="nil"/>
              <w:left w:val="single" w:sz="8" w:space="0" w:color="000000"/>
              <w:bottom w:val="single" w:sz="8" w:space="0" w:color="000000"/>
              <w:right w:val="single" w:sz="8" w:space="0" w:color="000000"/>
            </w:tcBorders>
            <w:vAlign w:val="center"/>
            <w:hideMark/>
          </w:tcPr>
          <w:p w14:paraId="5563C000" w14:textId="2140FDAC" w:rsidR="009E4FDE" w:rsidRPr="005A583A" w:rsidDel="00EE475E" w:rsidRDefault="009E4FDE" w:rsidP="00C053A5">
            <w:pPr>
              <w:spacing w:line="240" w:lineRule="auto"/>
              <w:ind w:right="90"/>
              <w:rPr>
                <w:del w:id="4800" w:author="Roberts, Julie" w:date="2022-03-24T15:37:00Z"/>
                <w:rFonts w:eastAsia="Times New Roman"/>
                <w:color w:val="000000"/>
                <w:sz w:val="18"/>
                <w:szCs w:val="20"/>
              </w:rPr>
            </w:pPr>
          </w:p>
        </w:tc>
        <w:tc>
          <w:tcPr>
            <w:tcW w:w="1068" w:type="dxa"/>
            <w:vMerge/>
            <w:tcBorders>
              <w:top w:val="nil"/>
              <w:left w:val="single" w:sz="8" w:space="0" w:color="000000"/>
              <w:bottom w:val="single" w:sz="8" w:space="0" w:color="000000"/>
              <w:right w:val="single" w:sz="8" w:space="0" w:color="000000"/>
            </w:tcBorders>
            <w:vAlign w:val="center"/>
            <w:hideMark/>
          </w:tcPr>
          <w:p w14:paraId="6EC9975D" w14:textId="55507312" w:rsidR="009E4FDE" w:rsidRPr="005A583A" w:rsidDel="00EE475E" w:rsidRDefault="009E4FDE" w:rsidP="00C053A5">
            <w:pPr>
              <w:spacing w:line="240" w:lineRule="auto"/>
              <w:ind w:right="90"/>
              <w:rPr>
                <w:del w:id="4801" w:author="Roberts, Julie" w:date="2022-03-24T15:37:00Z"/>
                <w:rFonts w:eastAsia="Times New Roman"/>
                <w:color w:val="000000"/>
                <w:sz w:val="18"/>
                <w:szCs w:val="20"/>
              </w:rPr>
            </w:pPr>
          </w:p>
        </w:tc>
        <w:tc>
          <w:tcPr>
            <w:tcW w:w="1250" w:type="dxa"/>
            <w:vMerge/>
            <w:tcBorders>
              <w:top w:val="nil"/>
              <w:left w:val="single" w:sz="8" w:space="0" w:color="000000"/>
              <w:bottom w:val="single" w:sz="8" w:space="0" w:color="000000"/>
              <w:right w:val="single" w:sz="8" w:space="0" w:color="000000"/>
            </w:tcBorders>
            <w:vAlign w:val="center"/>
            <w:hideMark/>
          </w:tcPr>
          <w:p w14:paraId="46C0C30C" w14:textId="0A5B4D3D" w:rsidR="009E4FDE" w:rsidRPr="005A583A" w:rsidDel="00EE475E" w:rsidRDefault="009E4FDE" w:rsidP="00C053A5">
            <w:pPr>
              <w:spacing w:line="240" w:lineRule="auto"/>
              <w:ind w:right="90"/>
              <w:rPr>
                <w:del w:id="4802" w:author="Roberts, Julie" w:date="2022-03-24T15:37:00Z"/>
                <w:rFonts w:eastAsia="Times New Roman"/>
                <w:color w:val="000000"/>
                <w:sz w:val="18"/>
                <w:szCs w:val="20"/>
              </w:rPr>
            </w:pPr>
          </w:p>
        </w:tc>
      </w:tr>
      <w:tr w:rsidR="009E4FDE" w:rsidRPr="005A583A" w:rsidDel="00EE475E" w14:paraId="43BAB32B" w14:textId="789E5A53" w:rsidTr="00443062">
        <w:trPr>
          <w:trHeight w:val="288"/>
          <w:jc w:val="center"/>
          <w:del w:id="4803" w:author="Roberts, Julie" w:date="2022-03-24T15:37:00Z"/>
        </w:trPr>
        <w:tc>
          <w:tcPr>
            <w:tcW w:w="1062" w:type="dxa"/>
            <w:tcBorders>
              <w:top w:val="nil"/>
              <w:left w:val="single" w:sz="8" w:space="0" w:color="000000"/>
              <w:bottom w:val="nil"/>
              <w:right w:val="nil"/>
            </w:tcBorders>
            <w:shd w:val="clear" w:color="auto" w:fill="auto"/>
            <w:vAlign w:val="center"/>
            <w:hideMark/>
          </w:tcPr>
          <w:p w14:paraId="73AEBDFA" w14:textId="2BE8B600" w:rsidR="009E4FDE" w:rsidRPr="005A583A" w:rsidDel="00EE475E" w:rsidRDefault="009E4FDE" w:rsidP="00C053A5">
            <w:pPr>
              <w:spacing w:line="240" w:lineRule="auto"/>
              <w:ind w:right="90"/>
              <w:jc w:val="both"/>
              <w:rPr>
                <w:del w:id="4804" w:author="Roberts, Julie" w:date="2022-03-24T15:37:00Z"/>
                <w:rFonts w:eastAsia="Times New Roman"/>
                <w:color w:val="000000"/>
                <w:sz w:val="18"/>
                <w:szCs w:val="20"/>
              </w:rPr>
            </w:pPr>
            <w:del w:id="4805" w:author="Roberts, Julie" w:date="2022-03-24T15:37:00Z">
              <w:r w:rsidRPr="005A583A" w:rsidDel="00EE475E">
                <w:rPr>
                  <w:rFonts w:eastAsia="Times New Roman"/>
                  <w:color w:val="000000"/>
                  <w:sz w:val="18"/>
                  <w:szCs w:val="20"/>
                </w:rPr>
                <w:delText>BVES</w:delText>
              </w:r>
            </w:del>
          </w:p>
        </w:tc>
        <w:tc>
          <w:tcPr>
            <w:tcW w:w="81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1BB0EF1" w14:textId="199AF3F2" w:rsidR="009E4FDE" w:rsidRPr="005A583A" w:rsidDel="00EE475E" w:rsidRDefault="009E4FDE" w:rsidP="00C053A5">
            <w:pPr>
              <w:spacing w:line="240" w:lineRule="auto"/>
              <w:ind w:right="90"/>
              <w:jc w:val="center"/>
              <w:rPr>
                <w:del w:id="4806" w:author="Roberts, Julie" w:date="2022-03-24T15:37:00Z"/>
                <w:rFonts w:eastAsia="Times New Roman"/>
                <w:color w:val="000000"/>
                <w:sz w:val="18"/>
                <w:szCs w:val="20"/>
              </w:rPr>
            </w:pPr>
            <w:del w:id="4807" w:author="Roberts, Julie" w:date="2022-03-24T15:37:00Z">
              <w:r w:rsidRPr="005A583A" w:rsidDel="00EE475E">
                <w:rPr>
                  <w:rFonts w:eastAsia="Times New Roman"/>
                  <w:color w:val="000000"/>
                  <w:sz w:val="18"/>
                  <w:szCs w:val="20"/>
                </w:rPr>
                <w:delText xml:space="preserve">$3.00 </w:delText>
              </w:r>
            </w:del>
          </w:p>
        </w:tc>
        <w:tc>
          <w:tcPr>
            <w:tcW w:w="81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038F569" w14:textId="688D4B80" w:rsidR="009E4FDE" w:rsidRPr="005A583A" w:rsidDel="00EE475E" w:rsidRDefault="009E4FDE" w:rsidP="00C053A5">
            <w:pPr>
              <w:spacing w:line="240" w:lineRule="auto"/>
              <w:ind w:right="90"/>
              <w:jc w:val="center"/>
              <w:rPr>
                <w:del w:id="4808" w:author="Roberts, Julie" w:date="2022-03-24T15:37:00Z"/>
                <w:rFonts w:eastAsia="Times New Roman"/>
                <w:color w:val="000000"/>
                <w:sz w:val="18"/>
                <w:szCs w:val="20"/>
              </w:rPr>
            </w:pPr>
            <w:del w:id="4809" w:author="Roberts, Julie" w:date="2022-03-24T15:37:00Z">
              <w:r w:rsidRPr="005A583A" w:rsidDel="00EE475E">
                <w:rPr>
                  <w:rFonts w:eastAsia="Times New Roman"/>
                  <w:color w:val="000000"/>
                  <w:sz w:val="18"/>
                  <w:szCs w:val="20"/>
                </w:rPr>
                <w:delText xml:space="preserve">$3.40 </w:delText>
              </w:r>
            </w:del>
          </w:p>
        </w:tc>
        <w:tc>
          <w:tcPr>
            <w:tcW w:w="84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42BB063" w14:textId="0F965D5F" w:rsidR="009E4FDE" w:rsidRPr="005A583A" w:rsidDel="00EE475E" w:rsidRDefault="009E4FDE" w:rsidP="00C053A5">
            <w:pPr>
              <w:spacing w:line="240" w:lineRule="auto"/>
              <w:ind w:right="90"/>
              <w:jc w:val="center"/>
              <w:rPr>
                <w:del w:id="4810" w:author="Roberts, Julie" w:date="2022-03-24T15:37:00Z"/>
                <w:rFonts w:eastAsia="Times New Roman"/>
                <w:color w:val="000000"/>
                <w:sz w:val="18"/>
                <w:szCs w:val="20"/>
              </w:rPr>
            </w:pPr>
            <w:del w:id="4811" w:author="Roberts, Julie" w:date="2022-03-24T15:37:00Z">
              <w:r w:rsidRPr="005A583A" w:rsidDel="00EE475E">
                <w:rPr>
                  <w:rFonts w:eastAsia="Times New Roman"/>
                  <w:color w:val="000000"/>
                  <w:sz w:val="18"/>
                  <w:szCs w:val="20"/>
                </w:rPr>
                <w:delText xml:space="preserve">$2.80 </w:delText>
              </w:r>
            </w:del>
          </w:p>
        </w:tc>
        <w:tc>
          <w:tcPr>
            <w:tcW w:w="99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B1A8761" w14:textId="1688C042" w:rsidR="009E4FDE" w:rsidRPr="005A583A" w:rsidDel="00EE475E" w:rsidRDefault="009E4FDE" w:rsidP="00C053A5">
            <w:pPr>
              <w:spacing w:line="240" w:lineRule="auto"/>
              <w:ind w:right="90"/>
              <w:jc w:val="center"/>
              <w:rPr>
                <w:del w:id="4812" w:author="Roberts, Julie" w:date="2022-03-24T15:37:00Z"/>
                <w:rFonts w:eastAsia="Times New Roman"/>
                <w:color w:val="000000"/>
                <w:sz w:val="18"/>
                <w:szCs w:val="20"/>
              </w:rPr>
            </w:pPr>
            <w:del w:id="4813" w:author="Roberts, Julie" w:date="2022-03-24T15:37:00Z">
              <w:r w:rsidRPr="005A583A" w:rsidDel="00EE475E">
                <w:rPr>
                  <w:rFonts w:eastAsia="Times New Roman"/>
                  <w:color w:val="000000"/>
                  <w:sz w:val="18"/>
                  <w:szCs w:val="20"/>
                </w:rPr>
                <w:delText xml:space="preserve">$2.85 </w:delText>
              </w:r>
            </w:del>
          </w:p>
        </w:tc>
        <w:tc>
          <w:tcPr>
            <w:tcW w:w="99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3C85DAC" w14:textId="1744670A" w:rsidR="009E4FDE" w:rsidRPr="005A583A" w:rsidDel="00EE475E" w:rsidRDefault="009E4FDE" w:rsidP="00C053A5">
            <w:pPr>
              <w:spacing w:line="240" w:lineRule="auto"/>
              <w:ind w:right="90"/>
              <w:jc w:val="center"/>
              <w:rPr>
                <w:del w:id="4814" w:author="Roberts, Julie" w:date="2022-03-24T15:37:00Z"/>
                <w:rFonts w:eastAsia="Times New Roman"/>
                <w:color w:val="000000"/>
                <w:sz w:val="18"/>
                <w:szCs w:val="20"/>
              </w:rPr>
            </w:pPr>
            <w:del w:id="4815" w:author="Roberts, Julie" w:date="2022-03-24T15:37:00Z">
              <w:r w:rsidRPr="005A583A" w:rsidDel="00EE475E">
                <w:rPr>
                  <w:rFonts w:eastAsia="Times New Roman"/>
                  <w:color w:val="000000"/>
                  <w:sz w:val="18"/>
                  <w:szCs w:val="20"/>
                </w:rPr>
                <w:delText xml:space="preserve">$2.90 </w:delText>
              </w:r>
            </w:del>
          </w:p>
        </w:tc>
        <w:tc>
          <w:tcPr>
            <w:tcW w:w="95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8BE4343" w14:textId="3631B3EA" w:rsidR="009E4FDE" w:rsidRPr="005A583A" w:rsidDel="00EE475E" w:rsidRDefault="009E4FDE" w:rsidP="00C053A5">
            <w:pPr>
              <w:spacing w:line="240" w:lineRule="auto"/>
              <w:ind w:right="90"/>
              <w:jc w:val="center"/>
              <w:rPr>
                <w:del w:id="4816" w:author="Roberts, Julie" w:date="2022-03-24T15:37:00Z"/>
                <w:rFonts w:eastAsia="Times New Roman"/>
                <w:color w:val="000000"/>
                <w:sz w:val="18"/>
                <w:szCs w:val="20"/>
              </w:rPr>
            </w:pPr>
            <w:del w:id="4817" w:author="Roberts, Julie" w:date="2022-03-24T15:37:00Z">
              <w:r w:rsidRPr="005A583A" w:rsidDel="00EE475E">
                <w:rPr>
                  <w:rFonts w:eastAsia="Times New Roman"/>
                  <w:color w:val="000000"/>
                  <w:sz w:val="18"/>
                  <w:szCs w:val="20"/>
                </w:rPr>
                <w:delText xml:space="preserve">$3.30 </w:delText>
              </w:r>
            </w:del>
          </w:p>
        </w:tc>
        <w:tc>
          <w:tcPr>
            <w:tcW w:w="996" w:type="dxa"/>
            <w:vMerge w:val="restart"/>
            <w:tcBorders>
              <w:top w:val="nil"/>
              <w:left w:val="single" w:sz="8" w:space="0" w:color="auto"/>
              <w:bottom w:val="single" w:sz="8" w:space="0" w:color="000000"/>
              <w:right w:val="single" w:sz="8" w:space="0" w:color="000000"/>
            </w:tcBorders>
            <w:shd w:val="clear" w:color="auto" w:fill="auto"/>
            <w:vAlign w:val="center"/>
            <w:hideMark/>
          </w:tcPr>
          <w:p w14:paraId="06272887" w14:textId="2BCFE436" w:rsidR="009E4FDE" w:rsidRPr="005A583A" w:rsidDel="00EE475E" w:rsidRDefault="009E4FDE" w:rsidP="00C053A5">
            <w:pPr>
              <w:spacing w:line="240" w:lineRule="auto"/>
              <w:ind w:right="90"/>
              <w:jc w:val="center"/>
              <w:rPr>
                <w:del w:id="4818" w:author="Roberts, Julie" w:date="2022-03-24T15:37:00Z"/>
                <w:rFonts w:eastAsia="Times New Roman"/>
                <w:color w:val="000000"/>
                <w:sz w:val="18"/>
                <w:szCs w:val="20"/>
              </w:rPr>
            </w:pPr>
            <w:del w:id="4819" w:author="Roberts, Julie" w:date="2022-03-24T15:37:00Z">
              <w:r w:rsidRPr="005A583A" w:rsidDel="00EE475E">
                <w:rPr>
                  <w:rFonts w:eastAsia="Times New Roman"/>
                  <w:color w:val="000000"/>
                  <w:sz w:val="18"/>
                  <w:szCs w:val="20"/>
                </w:rPr>
                <w:delText xml:space="preserve">$3.40 </w:delText>
              </w:r>
            </w:del>
          </w:p>
        </w:tc>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74A6596" w14:textId="6172BB0A" w:rsidR="009E4FDE" w:rsidRPr="005A583A" w:rsidDel="00EE475E" w:rsidRDefault="009E4FDE" w:rsidP="00C053A5">
            <w:pPr>
              <w:spacing w:line="240" w:lineRule="auto"/>
              <w:ind w:right="90"/>
              <w:jc w:val="center"/>
              <w:rPr>
                <w:del w:id="4820" w:author="Roberts, Julie" w:date="2022-03-24T15:37:00Z"/>
                <w:rFonts w:eastAsia="Times New Roman"/>
                <w:color w:val="000000"/>
                <w:sz w:val="18"/>
                <w:szCs w:val="20"/>
              </w:rPr>
            </w:pPr>
            <w:del w:id="4821" w:author="Roberts, Julie" w:date="2022-03-24T15:37:00Z">
              <w:r w:rsidRPr="005A583A" w:rsidDel="00EE475E">
                <w:rPr>
                  <w:rFonts w:eastAsia="Times New Roman"/>
                  <w:color w:val="000000"/>
                  <w:sz w:val="18"/>
                  <w:szCs w:val="20"/>
                </w:rPr>
                <w:delText xml:space="preserve">$2.96 </w:delText>
              </w:r>
            </w:del>
          </w:p>
        </w:tc>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C27FB37" w14:textId="097E5D28" w:rsidR="009E4FDE" w:rsidRPr="005A583A" w:rsidDel="00EE475E" w:rsidRDefault="009E4FDE" w:rsidP="00C053A5">
            <w:pPr>
              <w:spacing w:line="240" w:lineRule="auto"/>
              <w:ind w:right="90"/>
              <w:jc w:val="center"/>
              <w:rPr>
                <w:del w:id="4822" w:author="Roberts, Julie" w:date="2022-03-24T15:37:00Z"/>
                <w:rFonts w:eastAsia="Times New Roman"/>
                <w:color w:val="000000"/>
                <w:sz w:val="18"/>
                <w:szCs w:val="20"/>
              </w:rPr>
            </w:pPr>
            <w:del w:id="4823" w:author="Roberts, Julie" w:date="2022-03-24T15:37:00Z">
              <w:r w:rsidRPr="005A583A" w:rsidDel="00EE475E">
                <w:rPr>
                  <w:rFonts w:eastAsia="Times New Roman"/>
                  <w:color w:val="000000"/>
                  <w:sz w:val="18"/>
                  <w:szCs w:val="20"/>
                </w:rPr>
                <w:delText xml:space="preserve">$3.05 </w:delText>
              </w:r>
            </w:del>
          </w:p>
        </w:tc>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4DD5102" w14:textId="4FC877EF" w:rsidR="009E4FDE" w:rsidRPr="005A583A" w:rsidDel="00EE475E" w:rsidRDefault="009E4FDE" w:rsidP="00C053A5">
            <w:pPr>
              <w:spacing w:line="240" w:lineRule="auto"/>
              <w:ind w:right="90"/>
              <w:jc w:val="center"/>
              <w:rPr>
                <w:del w:id="4824" w:author="Roberts, Julie" w:date="2022-03-24T15:37:00Z"/>
                <w:rFonts w:eastAsia="Times New Roman"/>
                <w:color w:val="000000"/>
                <w:sz w:val="18"/>
                <w:szCs w:val="20"/>
              </w:rPr>
            </w:pPr>
            <w:del w:id="4825" w:author="Roberts, Julie" w:date="2022-03-24T15:37:00Z">
              <w:r w:rsidRPr="005A583A" w:rsidDel="00EE475E">
                <w:rPr>
                  <w:rFonts w:eastAsia="Times New Roman"/>
                  <w:color w:val="000000"/>
                  <w:sz w:val="18"/>
                  <w:szCs w:val="20"/>
                </w:rPr>
                <w:delText xml:space="preserve">$2.75 </w:delText>
              </w:r>
            </w:del>
          </w:p>
        </w:tc>
        <w:tc>
          <w:tcPr>
            <w:tcW w:w="106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979A672" w14:textId="58ADF2B3" w:rsidR="009E4FDE" w:rsidRPr="005A583A" w:rsidDel="00EE475E" w:rsidRDefault="009E4FDE" w:rsidP="00C053A5">
            <w:pPr>
              <w:spacing w:line="240" w:lineRule="auto"/>
              <w:ind w:right="90"/>
              <w:jc w:val="center"/>
              <w:rPr>
                <w:del w:id="4826" w:author="Roberts, Julie" w:date="2022-03-24T15:37:00Z"/>
                <w:rFonts w:eastAsia="Times New Roman"/>
                <w:color w:val="000000"/>
                <w:sz w:val="18"/>
                <w:szCs w:val="20"/>
              </w:rPr>
            </w:pPr>
            <w:del w:id="4827" w:author="Roberts, Julie" w:date="2022-03-24T15:37:00Z">
              <w:r w:rsidRPr="005A583A" w:rsidDel="00EE475E">
                <w:rPr>
                  <w:rFonts w:eastAsia="Times New Roman"/>
                  <w:color w:val="000000"/>
                  <w:sz w:val="18"/>
                  <w:szCs w:val="20"/>
                </w:rPr>
                <w:delText xml:space="preserve">$2.75 </w:delText>
              </w:r>
            </w:del>
          </w:p>
        </w:tc>
        <w:tc>
          <w:tcPr>
            <w:tcW w:w="125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AF352C2" w14:textId="2444A5EE" w:rsidR="009E4FDE" w:rsidRPr="005A583A" w:rsidDel="00EE475E" w:rsidRDefault="009E4FDE" w:rsidP="00C053A5">
            <w:pPr>
              <w:spacing w:line="240" w:lineRule="auto"/>
              <w:ind w:right="90"/>
              <w:jc w:val="center"/>
              <w:rPr>
                <w:del w:id="4828" w:author="Roberts, Julie" w:date="2022-03-24T15:37:00Z"/>
                <w:rFonts w:eastAsia="Times New Roman"/>
                <w:color w:val="000000"/>
                <w:sz w:val="18"/>
                <w:szCs w:val="20"/>
              </w:rPr>
            </w:pPr>
            <w:del w:id="4829" w:author="Roberts, Julie" w:date="2022-03-24T15:37:00Z">
              <w:r w:rsidRPr="005A583A" w:rsidDel="00EE475E">
                <w:rPr>
                  <w:rFonts w:eastAsia="Times New Roman"/>
                  <w:color w:val="000000"/>
                  <w:sz w:val="18"/>
                  <w:szCs w:val="20"/>
                </w:rPr>
                <w:delText xml:space="preserve">$3.10 </w:delText>
              </w:r>
            </w:del>
          </w:p>
        </w:tc>
      </w:tr>
      <w:tr w:rsidR="009E4FDE" w:rsidRPr="005A583A" w:rsidDel="00EE475E" w14:paraId="5469B2FA" w14:textId="52B506E1" w:rsidTr="00443062">
        <w:trPr>
          <w:trHeight w:val="288"/>
          <w:jc w:val="center"/>
          <w:del w:id="4830" w:author="Roberts, Julie" w:date="2022-03-24T15:37:00Z"/>
        </w:trPr>
        <w:tc>
          <w:tcPr>
            <w:tcW w:w="1062" w:type="dxa"/>
            <w:tcBorders>
              <w:top w:val="nil"/>
              <w:left w:val="single" w:sz="8" w:space="0" w:color="000000"/>
              <w:bottom w:val="single" w:sz="8" w:space="0" w:color="000000"/>
              <w:right w:val="nil"/>
            </w:tcBorders>
            <w:shd w:val="clear" w:color="auto" w:fill="auto"/>
            <w:vAlign w:val="center"/>
            <w:hideMark/>
          </w:tcPr>
          <w:p w14:paraId="6C785887" w14:textId="794696D7" w:rsidR="009E4FDE" w:rsidRPr="005A583A" w:rsidDel="00EE475E" w:rsidRDefault="009E4FDE" w:rsidP="00C053A5">
            <w:pPr>
              <w:spacing w:line="240" w:lineRule="auto"/>
              <w:ind w:right="90"/>
              <w:jc w:val="both"/>
              <w:rPr>
                <w:del w:id="4831" w:author="Roberts, Julie" w:date="2022-03-24T15:37:00Z"/>
                <w:rFonts w:eastAsia="Times New Roman"/>
                <w:color w:val="000000"/>
                <w:sz w:val="18"/>
                <w:szCs w:val="20"/>
              </w:rPr>
            </w:pPr>
            <w:del w:id="4832" w:author="Roberts, Julie" w:date="2022-03-24T15:37:00Z">
              <w:r w:rsidRPr="005A583A" w:rsidDel="00EE475E">
                <w:rPr>
                  <w:rFonts w:eastAsia="Times New Roman"/>
                  <w:color w:val="000000"/>
                  <w:sz w:val="18"/>
                  <w:szCs w:val="20"/>
                </w:rPr>
                <w:delText>2015</w:delText>
              </w:r>
            </w:del>
          </w:p>
        </w:tc>
        <w:tc>
          <w:tcPr>
            <w:tcW w:w="818" w:type="dxa"/>
            <w:vMerge/>
            <w:tcBorders>
              <w:top w:val="nil"/>
              <w:left w:val="single" w:sz="8" w:space="0" w:color="auto"/>
              <w:bottom w:val="single" w:sz="8" w:space="0" w:color="000000"/>
              <w:right w:val="single" w:sz="8" w:space="0" w:color="auto"/>
            </w:tcBorders>
            <w:vAlign w:val="center"/>
            <w:hideMark/>
          </w:tcPr>
          <w:p w14:paraId="5FE92010" w14:textId="2415A4ED" w:rsidR="009E4FDE" w:rsidRPr="005A583A" w:rsidDel="00EE475E" w:rsidRDefault="009E4FDE" w:rsidP="00C053A5">
            <w:pPr>
              <w:spacing w:line="240" w:lineRule="auto"/>
              <w:ind w:right="90"/>
              <w:rPr>
                <w:del w:id="4833" w:author="Roberts, Julie" w:date="2022-03-24T15:37:00Z"/>
                <w:rFonts w:eastAsia="Times New Roman"/>
                <w:color w:val="000000"/>
                <w:sz w:val="18"/>
                <w:szCs w:val="20"/>
              </w:rPr>
            </w:pPr>
          </w:p>
        </w:tc>
        <w:tc>
          <w:tcPr>
            <w:tcW w:w="810" w:type="dxa"/>
            <w:vMerge/>
            <w:tcBorders>
              <w:top w:val="nil"/>
              <w:left w:val="single" w:sz="8" w:space="0" w:color="auto"/>
              <w:bottom w:val="single" w:sz="8" w:space="0" w:color="000000"/>
              <w:right w:val="single" w:sz="8" w:space="0" w:color="auto"/>
            </w:tcBorders>
            <w:vAlign w:val="center"/>
            <w:hideMark/>
          </w:tcPr>
          <w:p w14:paraId="0D7FEABF" w14:textId="6D64E472" w:rsidR="009E4FDE" w:rsidRPr="005A583A" w:rsidDel="00EE475E" w:rsidRDefault="009E4FDE" w:rsidP="00C053A5">
            <w:pPr>
              <w:spacing w:line="240" w:lineRule="auto"/>
              <w:ind w:right="90"/>
              <w:rPr>
                <w:del w:id="4834" w:author="Roberts, Julie" w:date="2022-03-24T15:37:00Z"/>
                <w:rFonts w:eastAsia="Times New Roman"/>
                <w:color w:val="000000"/>
                <w:sz w:val="18"/>
                <w:szCs w:val="20"/>
              </w:rPr>
            </w:pPr>
          </w:p>
        </w:tc>
        <w:tc>
          <w:tcPr>
            <w:tcW w:w="844" w:type="dxa"/>
            <w:vMerge/>
            <w:tcBorders>
              <w:top w:val="nil"/>
              <w:left w:val="single" w:sz="8" w:space="0" w:color="auto"/>
              <w:bottom w:val="single" w:sz="8" w:space="0" w:color="000000"/>
              <w:right w:val="single" w:sz="8" w:space="0" w:color="auto"/>
            </w:tcBorders>
            <w:vAlign w:val="center"/>
            <w:hideMark/>
          </w:tcPr>
          <w:p w14:paraId="7F5D4832" w14:textId="529CED23" w:rsidR="009E4FDE" w:rsidRPr="005A583A" w:rsidDel="00EE475E" w:rsidRDefault="009E4FDE" w:rsidP="00C053A5">
            <w:pPr>
              <w:spacing w:line="240" w:lineRule="auto"/>
              <w:ind w:right="90"/>
              <w:rPr>
                <w:del w:id="4835" w:author="Roberts, Julie" w:date="2022-03-24T15:37:00Z"/>
                <w:rFonts w:eastAsia="Times New Roman"/>
                <w:color w:val="000000"/>
                <w:sz w:val="18"/>
                <w:szCs w:val="20"/>
              </w:rPr>
            </w:pPr>
          </w:p>
        </w:tc>
        <w:tc>
          <w:tcPr>
            <w:tcW w:w="996" w:type="dxa"/>
            <w:vMerge/>
            <w:tcBorders>
              <w:top w:val="nil"/>
              <w:left w:val="single" w:sz="8" w:space="0" w:color="auto"/>
              <w:bottom w:val="single" w:sz="8" w:space="0" w:color="000000"/>
              <w:right w:val="single" w:sz="8" w:space="0" w:color="auto"/>
            </w:tcBorders>
            <w:vAlign w:val="center"/>
            <w:hideMark/>
          </w:tcPr>
          <w:p w14:paraId="38A7A9D0" w14:textId="69423E24" w:rsidR="009E4FDE" w:rsidRPr="005A583A" w:rsidDel="00EE475E" w:rsidRDefault="009E4FDE" w:rsidP="00C053A5">
            <w:pPr>
              <w:spacing w:line="240" w:lineRule="auto"/>
              <w:ind w:right="90"/>
              <w:rPr>
                <w:del w:id="4836" w:author="Roberts, Julie" w:date="2022-03-24T15:37:00Z"/>
                <w:rFonts w:eastAsia="Times New Roman"/>
                <w:color w:val="000000"/>
                <w:sz w:val="18"/>
                <w:szCs w:val="20"/>
              </w:rPr>
            </w:pPr>
          </w:p>
        </w:tc>
        <w:tc>
          <w:tcPr>
            <w:tcW w:w="996" w:type="dxa"/>
            <w:vMerge/>
            <w:tcBorders>
              <w:top w:val="nil"/>
              <w:left w:val="single" w:sz="8" w:space="0" w:color="auto"/>
              <w:bottom w:val="single" w:sz="8" w:space="0" w:color="000000"/>
              <w:right w:val="single" w:sz="8" w:space="0" w:color="auto"/>
            </w:tcBorders>
            <w:vAlign w:val="center"/>
            <w:hideMark/>
          </w:tcPr>
          <w:p w14:paraId="132A6FF3" w14:textId="2D56D088" w:rsidR="009E4FDE" w:rsidRPr="005A583A" w:rsidDel="00EE475E" w:rsidRDefault="009E4FDE" w:rsidP="00C053A5">
            <w:pPr>
              <w:spacing w:line="240" w:lineRule="auto"/>
              <w:ind w:right="90"/>
              <w:rPr>
                <w:del w:id="4837" w:author="Roberts, Julie" w:date="2022-03-24T15:37:00Z"/>
                <w:rFonts w:eastAsia="Times New Roman"/>
                <w:color w:val="000000"/>
                <w:sz w:val="18"/>
                <w:szCs w:val="20"/>
              </w:rPr>
            </w:pPr>
          </w:p>
        </w:tc>
        <w:tc>
          <w:tcPr>
            <w:tcW w:w="954" w:type="dxa"/>
            <w:vMerge/>
            <w:tcBorders>
              <w:top w:val="nil"/>
              <w:left w:val="single" w:sz="8" w:space="0" w:color="auto"/>
              <w:bottom w:val="single" w:sz="8" w:space="0" w:color="000000"/>
              <w:right w:val="single" w:sz="8" w:space="0" w:color="auto"/>
            </w:tcBorders>
            <w:vAlign w:val="center"/>
            <w:hideMark/>
          </w:tcPr>
          <w:p w14:paraId="5E157985" w14:textId="768AC8FF" w:rsidR="009E4FDE" w:rsidRPr="005A583A" w:rsidDel="00EE475E" w:rsidRDefault="009E4FDE" w:rsidP="00C053A5">
            <w:pPr>
              <w:spacing w:line="240" w:lineRule="auto"/>
              <w:ind w:right="90"/>
              <w:rPr>
                <w:del w:id="4838" w:author="Roberts, Julie" w:date="2022-03-24T15:37:00Z"/>
                <w:rFonts w:eastAsia="Times New Roman"/>
                <w:color w:val="000000"/>
                <w:sz w:val="18"/>
                <w:szCs w:val="20"/>
              </w:rPr>
            </w:pPr>
          </w:p>
        </w:tc>
        <w:tc>
          <w:tcPr>
            <w:tcW w:w="996" w:type="dxa"/>
            <w:vMerge/>
            <w:tcBorders>
              <w:top w:val="nil"/>
              <w:left w:val="single" w:sz="8" w:space="0" w:color="auto"/>
              <w:bottom w:val="single" w:sz="8" w:space="0" w:color="000000"/>
              <w:right w:val="single" w:sz="8" w:space="0" w:color="000000"/>
            </w:tcBorders>
            <w:vAlign w:val="center"/>
            <w:hideMark/>
          </w:tcPr>
          <w:p w14:paraId="78E3BEA7" w14:textId="454DC570" w:rsidR="009E4FDE" w:rsidRPr="005A583A" w:rsidDel="00EE475E" w:rsidRDefault="009E4FDE" w:rsidP="00C053A5">
            <w:pPr>
              <w:spacing w:line="240" w:lineRule="auto"/>
              <w:ind w:right="90"/>
              <w:rPr>
                <w:del w:id="4839" w:author="Roberts, Julie" w:date="2022-03-24T15:37:00Z"/>
                <w:rFonts w:eastAsia="Times New Roman"/>
                <w:color w:val="000000"/>
                <w:sz w:val="18"/>
                <w:szCs w:val="20"/>
              </w:rPr>
            </w:pPr>
          </w:p>
        </w:tc>
        <w:tc>
          <w:tcPr>
            <w:tcW w:w="1016" w:type="dxa"/>
            <w:vMerge/>
            <w:tcBorders>
              <w:top w:val="nil"/>
              <w:left w:val="single" w:sz="8" w:space="0" w:color="000000"/>
              <w:bottom w:val="single" w:sz="8" w:space="0" w:color="000000"/>
              <w:right w:val="single" w:sz="8" w:space="0" w:color="000000"/>
            </w:tcBorders>
            <w:vAlign w:val="center"/>
            <w:hideMark/>
          </w:tcPr>
          <w:p w14:paraId="5415F69E" w14:textId="539C3B9E" w:rsidR="009E4FDE" w:rsidRPr="005A583A" w:rsidDel="00EE475E" w:rsidRDefault="009E4FDE" w:rsidP="00C053A5">
            <w:pPr>
              <w:spacing w:line="240" w:lineRule="auto"/>
              <w:ind w:right="90"/>
              <w:rPr>
                <w:del w:id="4840" w:author="Roberts, Julie" w:date="2022-03-24T15:37:00Z"/>
                <w:rFonts w:eastAsia="Times New Roman"/>
                <w:color w:val="000000"/>
                <w:sz w:val="18"/>
                <w:szCs w:val="20"/>
              </w:rPr>
            </w:pPr>
          </w:p>
        </w:tc>
        <w:tc>
          <w:tcPr>
            <w:tcW w:w="1016" w:type="dxa"/>
            <w:vMerge/>
            <w:tcBorders>
              <w:top w:val="nil"/>
              <w:left w:val="single" w:sz="8" w:space="0" w:color="000000"/>
              <w:bottom w:val="single" w:sz="8" w:space="0" w:color="000000"/>
              <w:right w:val="single" w:sz="8" w:space="0" w:color="000000"/>
            </w:tcBorders>
            <w:vAlign w:val="center"/>
            <w:hideMark/>
          </w:tcPr>
          <w:p w14:paraId="69A2DF3E" w14:textId="2BA805C0" w:rsidR="009E4FDE" w:rsidRPr="005A583A" w:rsidDel="00EE475E" w:rsidRDefault="009E4FDE" w:rsidP="00C053A5">
            <w:pPr>
              <w:spacing w:line="240" w:lineRule="auto"/>
              <w:ind w:right="90"/>
              <w:rPr>
                <w:del w:id="4841" w:author="Roberts, Julie" w:date="2022-03-24T15:37:00Z"/>
                <w:rFonts w:eastAsia="Times New Roman"/>
                <w:color w:val="000000"/>
                <w:sz w:val="18"/>
                <w:szCs w:val="20"/>
              </w:rPr>
            </w:pPr>
          </w:p>
        </w:tc>
        <w:tc>
          <w:tcPr>
            <w:tcW w:w="1016" w:type="dxa"/>
            <w:vMerge/>
            <w:tcBorders>
              <w:top w:val="nil"/>
              <w:left w:val="single" w:sz="8" w:space="0" w:color="000000"/>
              <w:bottom w:val="single" w:sz="8" w:space="0" w:color="000000"/>
              <w:right w:val="single" w:sz="8" w:space="0" w:color="000000"/>
            </w:tcBorders>
            <w:vAlign w:val="center"/>
            <w:hideMark/>
          </w:tcPr>
          <w:p w14:paraId="285B312E" w14:textId="67F1590F" w:rsidR="009E4FDE" w:rsidRPr="005A583A" w:rsidDel="00EE475E" w:rsidRDefault="009E4FDE" w:rsidP="00C053A5">
            <w:pPr>
              <w:spacing w:line="240" w:lineRule="auto"/>
              <w:ind w:right="90"/>
              <w:rPr>
                <w:del w:id="4842" w:author="Roberts, Julie" w:date="2022-03-24T15:37:00Z"/>
                <w:rFonts w:eastAsia="Times New Roman"/>
                <w:color w:val="000000"/>
                <w:sz w:val="18"/>
                <w:szCs w:val="20"/>
              </w:rPr>
            </w:pPr>
          </w:p>
        </w:tc>
        <w:tc>
          <w:tcPr>
            <w:tcW w:w="1068" w:type="dxa"/>
            <w:vMerge/>
            <w:tcBorders>
              <w:top w:val="nil"/>
              <w:left w:val="single" w:sz="8" w:space="0" w:color="000000"/>
              <w:bottom w:val="single" w:sz="8" w:space="0" w:color="000000"/>
              <w:right w:val="single" w:sz="8" w:space="0" w:color="000000"/>
            </w:tcBorders>
            <w:vAlign w:val="center"/>
            <w:hideMark/>
          </w:tcPr>
          <w:p w14:paraId="4D7A7B84" w14:textId="30F28B23" w:rsidR="009E4FDE" w:rsidRPr="005A583A" w:rsidDel="00EE475E" w:rsidRDefault="009E4FDE" w:rsidP="00C053A5">
            <w:pPr>
              <w:spacing w:line="240" w:lineRule="auto"/>
              <w:ind w:right="90"/>
              <w:rPr>
                <w:del w:id="4843" w:author="Roberts, Julie" w:date="2022-03-24T15:37:00Z"/>
                <w:rFonts w:eastAsia="Times New Roman"/>
                <w:color w:val="000000"/>
                <w:sz w:val="18"/>
                <w:szCs w:val="20"/>
              </w:rPr>
            </w:pPr>
          </w:p>
        </w:tc>
        <w:tc>
          <w:tcPr>
            <w:tcW w:w="1250" w:type="dxa"/>
            <w:vMerge/>
            <w:tcBorders>
              <w:top w:val="nil"/>
              <w:left w:val="single" w:sz="8" w:space="0" w:color="000000"/>
              <w:bottom w:val="single" w:sz="8" w:space="0" w:color="000000"/>
              <w:right w:val="single" w:sz="8" w:space="0" w:color="000000"/>
            </w:tcBorders>
            <w:vAlign w:val="center"/>
            <w:hideMark/>
          </w:tcPr>
          <w:p w14:paraId="6EE14D91" w14:textId="63D08CC3" w:rsidR="009E4FDE" w:rsidRPr="005A583A" w:rsidDel="00EE475E" w:rsidRDefault="009E4FDE" w:rsidP="00C053A5">
            <w:pPr>
              <w:spacing w:line="240" w:lineRule="auto"/>
              <w:ind w:right="90"/>
              <w:rPr>
                <w:del w:id="4844" w:author="Roberts, Julie" w:date="2022-03-24T15:37:00Z"/>
                <w:rFonts w:eastAsia="Times New Roman"/>
                <w:color w:val="000000"/>
                <w:sz w:val="18"/>
                <w:szCs w:val="20"/>
              </w:rPr>
            </w:pPr>
          </w:p>
        </w:tc>
      </w:tr>
      <w:tr w:rsidR="009E4FDE" w:rsidRPr="005A583A" w:rsidDel="00EE475E" w14:paraId="1BFD629E" w14:textId="373409EC" w:rsidTr="00443062">
        <w:trPr>
          <w:trHeight w:val="288"/>
          <w:jc w:val="center"/>
          <w:del w:id="4845" w:author="Roberts, Julie" w:date="2022-03-24T15:37:00Z"/>
        </w:trPr>
        <w:tc>
          <w:tcPr>
            <w:tcW w:w="1062" w:type="dxa"/>
            <w:tcBorders>
              <w:top w:val="nil"/>
              <w:left w:val="single" w:sz="8" w:space="0" w:color="000000"/>
              <w:bottom w:val="nil"/>
              <w:right w:val="nil"/>
            </w:tcBorders>
            <w:shd w:val="clear" w:color="auto" w:fill="auto"/>
            <w:vAlign w:val="center"/>
            <w:hideMark/>
          </w:tcPr>
          <w:p w14:paraId="76041209" w14:textId="05D5D11D" w:rsidR="009E4FDE" w:rsidRPr="005A583A" w:rsidDel="00EE475E" w:rsidRDefault="009E4FDE" w:rsidP="00C053A5">
            <w:pPr>
              <w:spacing w:line="240" w:lineRule="auto"/>
              <w:ind w:right="90"/>
              <w:jc w:val="both"/>
              <w:rPr>
                <w:del w:id="4846" w:author="Roberts, Julie" w:date="2022-03-24T15:37:00Z"/>
                <w:rFonts w:eastAsia="Times New Roman"/>
                <w:color w:val="000000"/>
                <w:sz w:val="18"/>
                <w:szCs w:val="20"/>
              </w:rPr>
            </w:pPr>
            <w:del w:id="4847" w:author="Roberts, Julie" w:date="2022-03-24T15:37:00Z">
              <w:r w:rsidRPr="005A583A" w:rsidDel="00EE475E">
                <w:rPr>
                  <w:rFonts w:eastAsia="Times New Roman"/>
                  <w:color w:val="000000"/>
                  <w:sz w:val="18"/>
                  <w:szCs w:val="20"/>
                </w:rPr>
                <w:delText>CA* Avg</w:delText>
              </w:r>
            </w:del>
          </w:p>
        </w:tc>
        <w:tc>
          <w:tcPr>
            <w:tcW w:w="81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534CEB8" w14:textId="76C4042C" w:rsidR="009E4FDE" w:rsidRPr="005A583A" w:rsidDel="00EE475E" w:rsidRDefault="009E4FDE" w:rsidP="00C053A5">
            <w:pPr>
              <w:spacing w:line="240" w:lineRule="auto"/>
              <w:ind w:right="90"/>
              <w:jc w:val="center"/>
              <w:rPr>
                <w:del w:id="4848" w:author="Roberts, Julie" w:date="2022-03-24T15:37:00Z"/>
                <w:rFonts w:eastAsia="Times New Roman"/>
                <w:color w:val="000000"/>
                <w:sz w:val="18"/>
                <w:szCs w:val="20"/>
              </w:rPr>
            </w:pPr>
            <w:del w:id="4849" w:author="Roberts, Julie" w:date="2022-03-24T15:37:00Z">
              <w:r w:rsidRPr="005A583A" w:rsidDel="00EE475E">
                <w:rPr>
                  <w:rFonts w:eastAsia="Times New Roman"/>
                  <w:color w:val="000000"/>
                  <w:sz w:val="18"/>
                  <w:szCs w:val="20"/>
                </w:rPr>
                <w:delText xml:space="preserve">$2.72 </w:delText>
              </w:r>
            </w:del>
          </w:p>
        </w:tc>
        <w:tc>
          <w:tcPr>
            <w:tcW w:w="81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5EB2E9B" w14:textId="58E1067E" w:rsidR="009E4FDE" w:rsidRPr="005A583A" w:rsidDel="00EE475E" w:rsidRDefault="009E4FDE" w:rsidP="00C053A5">
            <w:pPr>
              <w:spacing w:line="240" w:lineRule="auto"/>
              <w:ind w:right="90"/>
              <w:jc w:val="center"/>
              <w:rPr>
                <w:del w:id="4850" w:author="Roberts, Julie" w:date="2022-03-24T15:37:00Z"/>
                <w:rFonts w:eastAsia="Times New Roman"/>
                <w:color w:val="000000"/>
                <w:sz w:val="18"/>
                <w:szCs w:val="20"/>
              </w:rPr>
            </w:pPr>
            <w:del w:id="4851" w:author="Roberts, Julie" w:date="2022-03-24T15:37:00Z">
              <w:r w:rsidRPr="005A583A" w:rsidDel="00EE475E">
                <w:rPr>
                  <w:rFonts w:eastAsia="Times New Roman"/>
                  <w:color w:val="000000"/>
                  <w:sz w:val="18"/>
                  <w:szCs w:val="20"/>
                </w:rPr>
                <w:delText xml:space="preserve">$2.65 </w:delText>
              </w:r>
            </w:del>
          </w:p>
        </w:tc>
        <w:tc>
          <w:tcPr>
            <w:tcW w:w="84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A67A7E8" w14:textId="4BC2E903" w:rsidR="009E4FDE" w:rsidRPr="005A583A" w:rsidDel="00EE475E" w:rsidRDefault="009E4FDE" w:rsidP="00C053A5">
            <w:pPr>
              <w:spacing w:line="240" w:lineRule="auto"/>
              <w:ind w:right="90"/>
              <w:jc w:val="center"/>
              <w:rPr>
                <w:del w:id="4852" w:author="Roberts, Julie" w:date="2022-03-24T15:37:00Z"/>
                <w:rFonts w:eastAsia="Times New Roman"/>
                <w:color w:val="000000"/>
                <w:sz w:val="18"/>
                <w:szCs w:val="20"/>
              </w:rPr>
            </w:pPr>
            <w:del w:id="4853" w:author="Roberts, Julie" w:date="2022-03-24T15:37:00Z">
              <w:r w:rsidRPr="005A583A" w:rsidDel="00EE475E">
                <w:rPr>
                  <w:rFonts w:eastAsia="Times New Roman"/>
                  <w:color w:val="000000"/>
                  <w:sz w:val="18"/>
                  <w:szCs w:val="20"/>
                </w:rPr>
                <w:delText xml:space="preserve">$2.30 </w:delText>
              </w:r>
            </w:del>
          </w:p>
        </w:tc>
        <w:tc>
          <w:tcPr>
            <w:tcW w:w="99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5A14095" w14:textId="0F71FEBF" w:rsidR="009E4FDE" w:rsidRPr="005A583A" w:rsidDel="00EE475E" w:rsidRDefault="009E4FDE" w:rsidP="00C053A5">
            <w:pPr>
              <w:spacing w:line="240" w:lineRule="auto"/>
              <w:ind w:right="90"/>
              <w:jc w:val="center"/>
              <w:rPr>
                <w:del w:id="4854" w:author="Roberts, Julie" w:date="2022-03-24T15:37:00Z"/>
                <w:rFonts w:eastAsia="Times New Roman"/>
                <w:color w:val="000000"/>
                <w:sz w:val="18"/>
                <w:szCs w:val="20"/>
              </w:rPr>
            </w:pPr>
            <w:del w:id="4855" w:author="Roberts, Julie" w:date="2022-03-24T15:37:00Z">
              <w:r w:rsidRPr="005A583A" w:rsidDel="00EE475E">
                <w:rPr>
                  <w:rFonts w:eastAsia="Times New Roman"/>
                  <w:color w:val="000000"/>
                  <w:sz w:val="18"/>
                  <w:szCs w:val="20"/>
                </w:rPr>
                <w:delText xml:space="preserve">$2.25 </w:delText>
              </w:r>
            </w:del>
          </w:p>
        </w:tc>
        <w:tc>
          <w:tcPr>
            <w:tcW w:w="99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6374AAE" w14:textId="23469305" w:rsidR="009E4FDE" w:rsidRPr="005A583A" w:rsidDel="00EE475E" w:rsidRDefault="009E4FDE" w:rsidP="00C053A5">
            <w:pPr>
              <w:spacing w:line="240" w:lineRule="auto"/>
              <w:ind w:right="90"/>
              <w:jc w:val="center"/>
              <w:rPr>
                <w:del w:id="4856" w:author="Roberts, Julie" w:date="2022-03-24T15:37:00Z"/>
                <w:rFonts w:eastAsia="Times New Roman"/>
                <w:color w:val="000000"/>
                <w:sz w:val="18"/>
                <w:szCs w:val="20"/>
              </w:rPr>
            </w:pPr>
            <w:del w:id="4857" w:author="Roberts, Julie" w:date="2022-03-24T15:37:00Z">
              <w:r w:rsidRPr="005A583A" w:rsidDel="00EE475E">
                <w:rPr>
                  <w:rFonts w:eastAsia="Times New Roman"/>
                  <w:color w:val="000000"/>
                  <w:sz w:val="18"/>
                  <w:szCs w:val="20"/>
                </w:rPr>
                <w:delText xml:space="preserve">$2.49 </w:delText>
              </w:r>
            </w:del>
          </w:p>
        </w:tc>
        <w:tc>
          <w:tcPr>
            <w:tcW w:w="95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238B1AD" w14:textId="6582F20B" w:rsidR="009E4FDE" w:rsidRPr="005A583A" w:rsidDel="00EE475E" w:rsidRDefault="009E4FDE" w:rsidP="00C053A5">
            <w:pPr>
              <w:spacing w:line="240" w:lineRule="auto"/>
              <w:ind w:right="90"/>
              <w:jc w:val="center"/>
              <w:rPr>
                <w:del w:id="4858" w:author="Roberts, Julie" w:date="2022-03-24T15:37:00Z"/>
                <w:rFonts w:eastAsia="Times New Roman"/>
                <w:color w:val="000000"/>
                <w:sz w:val="18"/>
                <w:szCs w:val="20"/>
              </w:rPr>
            </w:pPr>
            <w:del w:id="4859" w:author="Roberts, Julie" w:date="2022-03-24T15:37:00Z">
              <w:r w:rsidRPr="005A583A" w:rsidDel="00EE475E">
                <w:rPr>
                  <w:rFonts w:eastAsia="Times New Roman"/>
                  <w:color w:val="000000"/>
                  <w:sz w:val="18"/>
                  <w:szCs w:val="20"/>
                </w:rPr>
                <w:delText xml:space="preserve">$2.52 </w:delText>
              </w:r>
            </w:del>
          </w:p>
        </w:tc>
        <w:tc>
          <w:tcPr>
            <w:tcW w:w="996" w:type="dxa"/>
            <w:vMerge w:val="restart"/>
            <w:tcBorders>
              <w:top w:val="nil"/>
              <w:left w:val="single" w:sz="8" w:space="0" w:color="auto"/>
              <w:bottom w:val="single" w:sz="8" w:space="0" w:color="000000"/>
              <w:right w:val="single" w:sz="8" w:space="0" w:color="000000"/>
            </w:tcBorders>
            <w:shd w:val="clear" w:color="auto" w:fill="auto"/>
            <w:vAlign w:val="center"/>
            <w:hideMark/>
          </w:tcPr>
          <w:p w14:paraId="34052A17" w14:textId="6B8C77EB" w:rsidR="009E4FDE" w:rsidRPr="005A583A" w:rsidDel="00EE475E" w:rsidRDefault="009E4FDE" w:rsidP="00C053A5">
            <w:pPr>
              <w:spacing w:line="240" w:lineRule="auto"/>
              <w:ind w:right="90"/>
              <w:jc w:val="center"/>
              <w:rPr>
                <w:del w:id="4860" w:author="Roberts, Julie" w:date="2022-03-24T15:37:00Z"/>
                <w:rFonts w:eastAsia="Times New Roman"/>
                <w:color w:val="000000"/>
                <w:sz w:val="18"/>
                <w:szCs w:val="20"/>
              </w:rPr>
            </w:pPr>
            <w:del w:id="4861" w:author="Roberts, Julie" w:date="2022-03-24T15:37:00Z">
              <w:r w:rsidRPr="005A583A" w:rsidDel="00EE475E">
                <w:rPr>
                  <w:rFonts w:eastAsia="Times New Roman"/>
                  <w:color w:val="000000"/>
                  <w:sz w:val="18"/>
                  <w:szCs w:val="20"/>
                </w:rPr>
                <w:delText xml:space="preserve">$3.34 </w:delText>
              </w:r>
            </w:del>
          </w:p>
        </w:tc>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52C91F1" w14:textId="06E1701B" w:rsidR="009E4FDE" w:rsidRPr="005A583A" w:rsidDel="00EE475E" w:rsidRDefault="009E4FDE" w:rsidP="00C053A5">
            <w:pPr>
              <w:keepNext/>
              <w:spacing w:line="240" w:lineRule="auto"/>
              <w:ind w:right="90"/>
              <w:jc w:val="center"/>
              <w:rPr>
                <w:del w:id="4862" w:author="Roberts, Julie" w:date="2022-03-24T15:37:00Z"/>
                <w:rFonts w:eastAsia="Times New Roman"/>
                <w:color w:val="000000"/>
                <w:sz w:val="18"/>
                <w:szCs w:val="20"/>
              </w:rPr>
            </w:pPr>
            <w:del w:id="4863" w:author="Roberts, Julie" w:date="2022-03-24T15:37:00Z">
              <w:r w:rsidRPr="005A583A" w:rsidDel="00EE475E">
                <w:rPr>
                  <w:rFonts w:eastAsia="Times New Roman"/>
                  <w:color w:val="000000"/>
                  <w:sz w:val="18"/>
                  <w:szCs w:val="20"/>
                </w:rPr>
                <w:delText>$3.29 </w:delText>
              </w:r>
            </w:del>
          </w:p>
        </w:tc>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9E79F5E" w14:textId="1196677F" w:rsidR="009E4FDE" w:rsidRPr="005A583A" w:rsidDel="00EE475E" w:rsidRDefault="009E4FDE" w:rsidP="00C053A5">
            <w:pPr>
              <w:keepNext/>
              <w:spacing w:line="240" w:lineRule="auto"/>
              <w:ind w:right="90"/>
              <w:jc w:val="center"/>
              <w:rPr>
                <w:del w:id="4864" w:author="Roberts, Julie" w:date="2022-03-24T15:37:00Z"/>
                <w:rFonts w:eastAsia="Times New Roman"/>
                <w:color w:val="000000"/>
                <w:sz w:val="18"/>
                <w:szCs w:val="20"/>
              </w:rPr>
            </w:pPr>
            <w:del w:id="4865" w:author="Roberts, Julie" w:date="2022-03-24T15:37:00Z">
              <w:r w:rsidRPr="005A583A" w:rsidDel="00EE475E">
                <w:rPr>
                  <w:rFonts w:eastAsia="Times New Roman"/>
                  <w:color w:val="000000"/>
                  <w:sz w:val="18"/>
                  <w:szCs w:val="20"/>
                </w:rPr>
                <w:delText> $3.56</w:delText>
              </w:r>
            </w:del>
          </w:p>
        </w:tc>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5D9CAAB" w14:textId="520D22A4" w:rsidR="009E4FDE" w:rsidRPr="005A583A" w:rsidDel="00EE475E" w:rsidRDefault="009E4FDE" w:rsidP="00C053A5">
            <w:pPr>
              <w:keepNext/>
              <w:spacing w:line="240" w:lineRule="auto"/>
              <w:ind w:right="90"/>
              <w:jc w:val="center"/>
              <w:rPr>
                <w:del w:id="4866" w:author="Roberts, Julie" w:date="2022-03-24T15:37:00Z"/>
                <w:rFonts w:eastAsia="Times New Roman"/>
                <w:color w:val="000000"/>
                <w:sz w:val="18"/>
                <w:szCs w:val="20"/>
              </w:rPr>
            </w:pPr>
            <w:del w:id="4867" w:author="Roberts, Julie" w:date="2022-03-24T15:37:00Z">
              <w:r w:rsidRPr="005A583A" w:rsidDel="00EE475E">
                <w:rPr>
                  <w:rFonts w:eastAsia="Times New Roman"/>
                  <w:color w:val="000000"/>
                  <w:sz w:val="18"/>
                  <w:szCs w:val="20"/>
                </w:rPr>
                <w:delText>$3.51 </w:delText>
              </w:r>
            </w:del>
          </w:p>
        </w:tc>
        <w:tc>
          <w:tcPr>
            <w:tcW w:w="106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F40BCB7" w14:textId="5CF6CD8F" w:rsidR="009E4FDE" w:rsidRPr="005A583A" w:rsidDel="00EE475E" w:rsidRDefault="009E4FDE" w:rsidP="00C053A5">
            <w:pPr>
              <w:keepNext/>
              <w:spacing w:line="240" w:lineRule="auto"/>
              <w:ind w:right="90"/>
              <w:jc w:val="center"/>
              <w:rPr>
                <w:del w:id="4868" w:author="Roberts, Julie" w:date="2022-03-24T15:37:00Z"/>
                <w:rFonts w:eastAsia="Times New Roman"/>
                <w:color w:val="000000"/>
                <w:sz w:val="18"/>
                <w:szCs w:val="20"/>
              </w:rPr>
            </w:pPr>
            <w:del w:id="4869" w:author="Roberts, Julie" w:date="2022-03-24T15:37:00Z">
              <w:r w:rsidRPr="005A583A" w:rsidDel="00EE475E">
                <w:rPr>
                  <w:rFonts w:eastAsia="Times New Roman"/>
                  <w:color w:val="000000"/>
                  <w:sz w:val="18"/>
                  <w:szCs w:val="20"/>
                </w:rPr>
                <w:delText>$3.30</w:delText>
              </w:r>
            </w:del>
          </w:p>
        </w:tc>
        <w:tc>
          <w:tcPr>
            <w:tcW w:w="125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19493F7" w14:textId="0338DAF1" w:rsidR="009E4FDE" w:rsidRPr="005A583A" w:rsidDel="00EE475E" w:rsidRDefault="009E4FDE" w:rsidP="00C053A5">
            <w:pPr>
              <w:keepNext/>
              <w:spacing w:line="240" w:lineRule="auto"/>
              <w:ind w:right="90"/>
              <w:jc w:val="center"/>
              <w:rPr>
                <w:del w:id="4870" w:author="Roberts, Julie" w:date="2022-03-24T15:37:00Z"/>
                <w:rFonts w:eastAsia="Times New Roman"/>
                <w:color w:val="000000"/>
                <w:sz w:val="18"/>
                <w:szCs w:val="20"/>
              </w:rPr>
            </w:pPr>
            <w:del w:id="4871" w:author="Roberts, Julie" w:date="2022-03-24T15:37:00Z">
              <w:r w:rsidRPr="005A583A" w:rsidDel="00EE475E">
                <w:rPr>
                  <w:rFonts w:eastAsia="Times New Roman"/>
                  <w:color w:val="000000"/>
                  <w:sz w:val="18"/>
                  <w:szCs w:val="20"/>
                </w:rPr>
                <w:delText>3.64</w:delText>
              </w:r>
            </w:del>
          </w:p>
        </w:tc>
      </w:tr>
      <w:tr w:rsidR="009E4FDE" w:rsidRPr="005A583A" w:rsidDel="00EE475E" w14:paraId="728BE9CC" w14:textId="5FFE6127" w:rsidTr="00443062">
        <w:trPr>
          <w:trHeight w:val="288"/>
          <w:jc w:val="center"/>
          <w:del w:id="4872" w:author="Roberts, Julie" w:date="2022-03-24T15:37:00Z"/>
        </w:trPr>
        <w:tc>
          <w:tcPr>
            <w:tcW w:w="1062" w:type="dxa"/>
            <w:tcBorders>
              <w:top w:val="nil"/>
              <w:left w:val="single" w:sz="8" w:space="0" w:color="000000"/>
              <w:bottom w:val="single" w:sz="8" w:space="0" w:color="000000"/>
              <w:right w:val="nil"/>
            </w:tcBorders>
            <w:shd w:val="clear" w:color="auto" w:fill="auto"/>
            <w:vAlign w:val="center"/>
            <w:hideMark/>
          </w:tcPr>
          <w:p w14:paraId="62BD12D9" w14:textId="626D6951" w:rsidR="009E4FDE" w:rsidRPr="005A583A" w:rsidDel="00EE475E" w:rsidRDefault="009E4FDE" w:rsidP="00C053A5">
            <w:pPr>
              <w:spacing w:line="240" w:lineRule="auto"/>
              <w:ind w:right="90"/>
              <w:jc w:val="both"/>
              <w:rPr>
                <w:del w:id="4873" w:author="Roberts, Julie" w:date="2022-03-24T15:37:00Z"/>
                <w:rFonts w:eastAsia="Times New Roman"/>
                <w:color w:val="000000"/>
                <w:sz w:val="18"/>
                <w:szCs w:val="20"/>
              </w:rPr>
            </w:pPr>
            <w:del w:id="4874" w:author="Roberts, Julie" w:date="2022-03-24T15:37:00Z">
              <w:r w:rsidRPr="005A583A" w:rsidDel="00EE475E">
                <w:rPr>
                  <w:rFonts w:eastAsia="Times New Roman"/>
                  <w:color w:val="000000"/>
                  <w:sz w:val="18"/>
                  <w:szCs w:val="20"/>
                </w:rPr>
                <w:delText>2016</w:delText>
              </w:r>
            </w:del>
          </w:p>
        </w:tc>
        <w:tc>
          <w:tcPr>
            <w:tcW w:w="818" w:type="dxa"/>
            <w:vMerge/>
            <w:tcBorders>
              <w:top w:val="nil"/>
              <w:left w:val="single" w:sz="8" w:space="0" w:color="auto"/>
              <w:bottom w:val="single" w:sz="8" w:space="0" w:color="000000"/>
              <w:right w:val="single" w:sz="8" w:space="0" w:color="auto"/>
            </w:tcBorders>
            <w:vAlign w:val="center"/>
            <w:hideMark/>
          </w:tcPr>
          <w:p w14:paraId="0A890BAB" w14:textId="1A6E3D51" w:rsidR="009E4FDE" w:rsidRPr="005A583A" w:rsidDel="00EE475E" w:rsidRDefault="009E4FDE" w:rsidP="00C053A5">
            <w:pPr>
              <w:spacing w:line="240" w:lineRule="auto"/>
              <w:ind w:right="90"/>
              <w:rPr>
                <w:del w:id="4875" w:author="Roberts, Julie" w:date="2022-03-24T15:37:00Z"/>
                <w:rFonts w:eastAsia="Times New Roman"/>
                <w:color w:val="000000"/>
                <w:sz w:val="18"/>
                <w:szCs w:val="20"/>
              </w:rPr>
            </w:pPr>
          </w:p>
        </w:tc>
        <w:tc>
          <w:tcPr>
            <w:tcW w:w="810" w:type="dxa"/>
            <w:vMerge/>
            <w:tcBorders>
              <w:top w:val="nil"/>
              <w:left w:val="single" w:sz="8" w:space="0" w:color="auto"/>
              <w:bottom w:val="single" w:sz="8" w:space="0" w:color="000000"/>
              <w:right w:val="single" w:sz="8" w:space="0" w:color="auto"/>
            </w:tcBorders>
            <w:vAlign w:val="center"/>
            <w:hideMark/>
          </w:tcPr>
          <w:p w14:paraId="469143C3" w14:textId="12330DB1" w:rsidR="009E4FDE" w:rsidRPr="005A583A" w:rsidDel="00EE475E" w:rsidRDefault="009E4FDE" w:rsidP="00C053A5">
            <w:pPr>
              <w:spacing w:line="240" w:lineRule="auto"/>
              <w:ind w:right="90"/>
              <w:rPr>
                <w:del w:id="4876" w:author="Roberts, Julie" w:date="2022-03-24T15:37:00Z"/>
                <w:rFonts w:eastAsia="Times New Roman"/>
                <w:color w:val="000000"/>
                <w:sz w:val="18"/>
                <w:szCs w:val="20"/>
              </w:rPr>
            </w:pPr>
          </w:p>
        </w:tc>
        <w:tc>
          <w:tcPr>
            <w:tcW w:w="844" w:type="dxa"/>
            <w:vMerge/>
            <w:tcBorders>
              <w:top w:val="nil"/>
              <w:left w:val="single" w:sz="8" w:space="0" w:color="auto"/>
              <w:bottom w:val="single" w:sz="8" w:space="0" w:color="000000"/>
              <w:right w:val="single" w:sz="8" w:space="0" w:color="auto"/>
            </w:tcBorders>
            <w:vAlign w:val="center"/>
            <w:hideMark/>
          </w:tcPr>
          <w:p w14:paraId="4DE162DC" w14:textId="4BA0FACB" w:rsidR="009E4FDE" w:rsidRPr="005A583A" w:rsidDel="00EE475E" w:rsidRDefault="009E4FDE" w:rsidP="00C053A5">
            <w:pPr>
              <w:spacing w:line="240" w:lineRule="auto"/>
              <w:ind w:right="90"/>
              <w:rPr>
                <w:del w:id="4877" w:author="Roberts, Julie" w:date="2022-03-24T15:37:00Z"/>
                <w:rFonts w:eastAsia="Times New Roman"/>
                <w:color w:val="000000"/>
                <w:sz w:val="18"/>
                <w:szCs w:val="20"/>
              </w:rPr>
            </w:pPr>
          </w:p>
        </w:tc>
        <w:tc>
          <w:tcPr>
            <w:tcW w:w="996" w:type="dxa"/>
            <w:vMerge/>
            <w:tcBorders>
              <w:top w:val="nil"/>
              <w:left w:val="single" w:sz="8" w:space="0" w:color="auto"/>
              <w:bottom w:val="single" w:sz="8" w:space="0" w:color="000000"/>
              <w:right w:val="single" w:sz="8" w:space="0" w:color="auto"/>
            </w:tcBorders>
            <w:vAlign w:val="center"/>
            <w:hideMark/>
          </w:tcPr>
          <w:p w14:paraId="5A9A75A6" w14:textId="79C22020" w:rsidR="009E4FDE" w:rsidRPr="005A583A" w:rsidDel="00EE475E" w:rsidRDefault="009E4FDE" w:rsidP="00C053A5">
            <w:pPr>
              <w:spacing w:line="240" w:lineRule="auto"/>
              <w:ind w:right="90"/>
              <w:rPr>
                <w:del w:id="4878" w:author="Roberts, Julie" w:date="2022-03-24T15:37:00Z"/>
                <w:rFonts w:eastAsia="Times New Roman"/>
                <w:color w:val="000000"/>
                <w:sz w:val="18"/>
                <w:szCs w:val="20"/>
              </w:rPr>
            </w:pPr>
          </w:p>
        </w:tc>
        <w:tc>
          <w:tcPr>
            <w:tcW w:w="996" w:type="dxa"/>
            <w:vMerge/>
            <w:tcBorders>
              <w:top w:val="nil"/>
              <w:left w:val="single" w:sz="8" w:space="0" w:color="auto"/>
              <w:bottom w:val="single" w:sz="8" w:space="0" w:color="000000"/>
              <w:right w:val="single" w:sz="8" w:space="0" w:color="auto"/>
            </w:tcBorders>
            <w:vAlign w:val="center"/>
            <w:hideMark/>
          </w:tcPr>
          <w:p w14:paraId="72A05870" w14:textId="2757586C" w:rsidR="009E4FDE" w:rsidRPr="005A583A" w:rsidDel="00EE475E" w:rsidRDefault="009E4FDE" w:rsidP="00C053A5">
            <w:pPr>
              <w:spacing w:line="240" w:lineRule="auto"/>
              <w:ind w:right="90"/>
              <w:rPr>
                <w:del w:id="4879" w:author="Roberts, Julie" w:date="2022-03-24T15:37:00Z"/>
                <w:rFonts w:eastAsia="Times New Roman"/>
                <w:color w:val="000000"/>
                <w:sz w:val="18"/>
                <w:szCs w:val="20"/>
              </w:rPr>
            </w:pPr>
          </w:p>
        </w:tc>
        <w:tc>
          <w:tcPr>
            <w:tcW w:w="954" w:type="dxa"/>
            <w:vMerge/>
            <w:tcBorders>
              <w:top w:val="nil"/>
              <w:left w:val="single" w:sz="8" w:space="0" w:color="auto"/>
              <w:bottom w:val="single" w:sz="8" w:space="0" w:color="000000"/>
              <w:right w:val="single" w:sz="8" w:space="0" w:color="auto"/>
            </w:tcBorders>
            <w:vAlign w:val="center"/>
            <w:hideMark/>
          </w:tcPr>
          <w:p w14:paraId="0C6DB98D" w14:textId="5CE7F72E" w:rsidR="009E4FDE" w:rsidRPr="005A583A" w:rsidDel="00EE475E" w:rsidRDefault="009E4FDE" w:rsidP="00C053A5">
            <w:pPr>
              <w:spacing w:line="240" w:lineRule="auto"/>
              <w:ind w:right="90"/>
              <w:rPr>
                <w:del w:id="4880" w:author="Roberts, Julie" w:date="2022-03-24T15:37:00Z"/>
                <w:rFonts w:eastAsia="Times New Roman"/>
                <w:color w:val="000000"/>
                <w:sz w:val="18"/>
                <w:szCs w:val="20"/>
              </w:rPr>
            </w:pPr>
          </w:p>
        </w:tc>
        <w:tc>
          <w:tcPr>
            <w:tcW w:w="996" w:type="dxa"/>
            <w:vMerge/>
            <w:tcBorders>
              <w:top w:val="nil"/>
              <w:left w:val="single" w:sz="8" w:space="0" w:color="auto"/>
              <w:bottom w:val="single" w:sz="8" w:space="0" w:color="000000"/>
              <w:right w:val="single" w:sz="8" w:space="0" w:color="000000"/>
            </w:tcBorders>
            <w:vAlign w:val="center"/>
            <w:hideMark/>
          </w:tcPr>
          <w:p w14:paraId="6874093F" w14:textId="4A0298A5" w:rsidR="009E4FDE" w:rsidRPr="005A583A" w:rsidDel="00EE475E" w:rsidRDefault="009E4FDE" w:rsidP="00C053A5">
            <w:pPr>
              <w:spacing w:line="240" w:lineRule="auto"/>
              <w:ind w:right="90"/>
              <w:rPr>
                <w:del w:id="4881" w:author="Roberts, Julie" w:date="2022-03-24T15:37:00Z"/>
                <w:rFonts w:eastAsia="Times New Roman"/>
                <w:color w:val="000000"/>
                <w:sz w:val="18"/>
                <w:szCs w:val="20"/>
              </w:rPr>
            </w:pPr>
          </w:p>
        </w:tc>
        <w:tc>
          <w:tcPr>
            <w:tcW w:w="1016" w:type="dxa"/>
            <w:vMerge/>
            <w:tcBorders>
              <w:top w:val="nil"/>
              <w:left w:val="single" w:sz="8" w:space="0" w:color="000000"/>
              <w:bottom w:val="single" w:sz="8" w:space="0" w:color="000000"/>
              <w:right w:val="single" w:sz="8" w:space="0" w:color="000000"/>
            </w:tcBorders>
            <w:vAlign w:val="center"/>
            <w:hideMark/>
          </w:tcPr>
          <w:p w14:paraId="4693AA7A" w14:textId="60A6D239" w:rsidR="009E4FDE" w:rsidRPr="005A583A" w:rsidDel="00EE475E" w:rsidRDefault="009E4FDE" w:rsidP="00C053A5">
            <w:pPr>
              <w:spacing w:line="240" w:lineRule="auto"/>
              <w:ind w:right="90"/>
              <w:rPr>
                <w:del w:id="4882" w:author="Roberts, Julie" w:date="2022-03-24T15:37:00Z"/>
                <w:rFonts w:eastAsia="Times New Roman"/>
                <w:color w:val="000000"/>
                <w:sz w:val="18"/>
                <w:szCs w:val="20"/>
              </w:rPr>
            </w:pPr>
          </w:p>
        </w:tc>
        <w:tc>
          <w:tcPr>
            <w:tcW w:w="1016" w:type="dxa"/>
            <w:vMerge/>
            <w:tcBorders>
              <w:top w:val="nil"/>
              <w:left w:val="single" w:sz="8" w:space="0" w:color="000000"/>
              <w:bottom w:val="single" w:sz="8" w:space="0" w:color="000000"/>
              <w:right w:val="single" w:sz="8" w:space="0" w:color="000000"/>
            </w:tcBorders>
            <w:vAlign w:val="center"/>
            <w:hideMark/>
          </w:tcPr>
          <w:p w14:paraId="29FFD613" w14:textId="7ADBBE34" w:rsidR="009E4FDE" w:rsidRPr="005A583A" w:rsidDel="00EE475E" w:rsidRDefault="009E4FDE" w:rsidP="00C053A5">
            <w:pPr>
              <w:spacing w:line="240" w:lineRule="auto"/>
              <w:ind w:right="90"/>
              <w:rPr>
                <w:del w:id="4883" w:author="Roberts, Julie" w:date="2022-03-24T15:37:00Z"/>
                <w:rFonts w:eastAsia="Times New Roman"/>
                <w:color w:val="000000"/>
                <w:sz w:val="18"/>
                <w:szCs w:val="20"/>
              </w:rPr>
            </w:pPr>
          </w:p>
        </w:tc>
        <w:tc>
          <w:tcPr>
            <w:tcW w:w="1016" w:type="dxa"/>
            <w:vMerge/>
            <w:tcBorders>
              <w:top w:val="nil"/>
              <w:left w:val="single" w:sz="8" w:space="0" w:color="000000"/>
              <w:bottom w:val="single" w:sz="8" w:space="0" w:color="000000"/>
              <w:right w:val="single" w:sz="8" w:space="0" w:color="000000"/>
            </w:tcBorders>
            <w:vAlign w:val="center"/>
            <w:hideMark/>
          </w:tcPr>
          <w:p w14:paraId="56C462E1" w14:textId="5B1CC780" w:rsidR="009E4FDE" w:rsidRPr="005A583A" w:rsidDel="00EE475E" w:rsidRDefault="009E4FDE" w:rsidP="00C053A5">
            <w:pPr>
              <w:spacing w:line="240" w:lineRule="auto"/>
              <w:ind w:right="90"/>
              <w:rPr>
                <w:del w:id="4884" w:author="Roberts, Julie" w:date="2022-03-24T15:37:00Z"/>
                <w:rFonts w:eastAsia="Times New Roman"/>
                <w:color w:val="000000"/>
                <w:sz w:val="18"/>
                <w:szCs w:val="20"/>
              </w:rPr>
            </w:pPr>
          </w:p>
        </w:tc>
        <w:tc>
          <w:tcPr>
            <w:tcW w:w="1068" w:type="dxa"/>
            <w:vMerge/>
            <w:tcBorders>
              <w:top w:val="nil"/>
              <w:left w:val="single" w:sz="8" w:space="0" w:color="000000"/>
              <w:bottom w:val="single" w:sz="8" w:space="0" w:color="000000"/>
              <w:right w:val="single" w:sz="8" w:space="0" w:color="000000"/>
            </w:tcBorders>
            <w:vAlign w:val="center"/>
            <w:hideMark/>
          </w:tcPr>
          <w:p w14:paraId="4712329F" w14:textId="7A1E6804" w:rsidR="009E4FDE" w:rsidRPr="005A583A" w:rsidDel="00EE475E" w:rsidRDefault="009E4FDE" w:rsidP="00C053A5">
            <w:pPr>
              <w:spacing w:line="240" w:lineRule="auto"/>
              <w:ind w:right="90"/>
              <w:rPr>
                <w:del w:id="4885" w:author="Roberts, Julie" w:date="2022-03-24T15:37:00Z"/>
                <w:rFonts w:eastAsia="Times New Roman"/>
                <w:color w:val="000000"/>
                <w:sz w:val="18"/>
                <w:szCs w:val="20"/>
              </w:rPr>
            </w:pPr>
          </w:p>
        </w:tc>
        <w:tc>
          <w:tcPr>
            <w:tcW w:w="1250" w:type="dxa"/>
            <w:vMerge/>
            <w:tcBorders>
              <w:top w:val="nil"/>
              <w:left w:val="single" w:sz="8" w:space="0" w:color="000000"/>
              <w:bottom w:val="single" w:sz="8" w:space="0" w:color="000000"/>
              <w:right w:val="single" w:sz="8" w:space="0" w:color="000000"/>
            </w:tcBorders>
            <w:vAlign w:val="center"/>
            <w:hideMark/>
          </w:tcPr>
          <w:p w14:paraId="202CD248" w14:textId="7B895E94" w:rsidR="009E4FDE" w:rsidRPr="005A583A" w:rsidDel="00EE475E" w:rsidRDefault="009E4FDE" w:rsidP="00C053A5">
            <w:pPr>
              <w:spacing w:line="240" w:lineRule="auto"/>
              <w:ind w:right="90"/>
              <w:rPr>
                <w:del w:id="4886" w:author="Roberts, Julie" w:date="2022-03-24T15:37:00Z"/>
                <w:rFonts w:eastAsia="Times New Roman"/>
                <w:color w:val="000000"/>
                <w:sz w:val="18"/>
                <w:szCs w:val="20"/>
              </w:rPr>
            </w:pPr>
          </w:p>
        </w:tc>
      </w:tr>
      <w:tr w:rsidR="009E4FDE" w:rsidRPr="005A583A" w:rsidDel="00EE475E" w14:paraId="104C77ED" w14:textId="7544DC45" w:rsidTr="00443062">
        <w:trPr>
          <w:trHeight w:val="288"/>
          <w:jc w:val="center"/>
          <w:del w:id="4887" w:author="Roberts, Julie" w:date="2022-03-24T15:37:00Z"/>
        </w:trPr>
        <w:tc>
          <w:tcPr>
            <w:tcW w:w="1062" w:type="dxa"/>
            <w:tcBorders>
              <w:top w:val="nil"/>
              <w:left w:val="single" w:sz="8" w:space="0" w:color="000000"/>
              <w:bottom w:val="nil"/>
              <w:right w:val="nil"/>
            </w:tcBorders>
            <w:shd w:val="clear" w:color="auto" w:fill="auto"/>
            <w:vAlign w:val="center"/>
            <w:hideMark/>
          </w:tcPr>
          <w:p w14:paraId="7C95288C" w14:textId="3CE20C14" w:rsidR="009E4FDE" w:rsidRPr="005A583A" w:rsidDel="00EE475E" w:rsidRDefault="009E4FDE" w:rsidP="00C053A5">
            <w:pPr>
              <w:spacing w:line="240" w:lineRule="auto"/>
              <w:ind w:right="90"/>
              <w:jc w:val="both"/>
              <w:rPr>
                <w:del w:id="4888" w:author="Roberts, Julie" w:date="2022-03-24T15:37:00Z"/>
                <w:rFonts w:eastAsia="Times New Roman"/>
                <w:color w:val="000000"/>
                <w:sz w:val="18"/>
                <w:szCs w:val="20"/>
              </w:rPr>
            </w:pPr>
            <w:del w:id="4889" w:author="Roberts, Julie" w:date="2022-03-24T15:37:00Z">
              <w:r w:rsidRPr="005A583A" w:rsidDel="00EE475E">
                <w:rPr>
                  <w:rFonts w:eastAsia="Times New Roman"/>
                  <w:color w:val="000000"/>
                  <w:sz w:val="18"/>
                  <w:szCs w:val="20"/>
                </w:rPr>
                <w:delText>BVES</w:delText>
              </w:r>
            </w:del>
          </w:p>
        </w:tc>
        <w:tc>
          <w:tcPr>
            <w:tcW w:w="81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141835E" w14:textId="46F63F38" w:rsidR="009E4FDE" w:rsidRPr="005A583A" w:rsidDel="00EE475E" w:rsidRDefault="009E4FDE" w:rsidP="00C053A5">
            <w:pPr>
              <w:spacing w:line="240" w:lineRule="auto"/>
              <w:ind w:right="90"/>
              <w:jc w:val="center"/>
              <w:rPr>
                <w:del w:id="4890" w:author="Roberts, Julie" w:date="2022-03-24T15:37:00Z"/>
                <w:rFonts w:eastAsia="Times New Roman"/>
                <w:color w:val="000000"/>
                <w:sz w:val="18"/>
                <w:szCs w:val="20"/>
              </w:rPr>
            </w:pPr>
            <w:del w:id="4891" w:author="Roberts, Julie" w:date="2022-03-24T15:37:00Z">
              <w:r w:rsidRPr="005A583A" w:rsidDel="00EE475E">
                <w:rPr>
                  <w:rFonts w:eastAsia="Times New Roman"/>
                  <w:color w:val="000000"/>
                  <w:sz w:val="18"/>
                  <w:szCs w:val="20"/>
                </w:rPr>
                <w:delText xml:space="preserve"> N/A** </w:delText>
              </w:r>
            </w:del>
          </w:p>
        </w:tc>
        <w:tc>
          <w:tcPr>
            <w:tcW w:w="81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9594E0B" w14:textId="6FE42D05" w:rsidR="009E4FDE" w:rsidRPr="005A583A" w:rsidDel="00EE475E" w:rsidRDefault="009E4FDE" w:rsidP="00C053A5">
            <w:pPr>
              <w:keepNext/>
              <w:spacing w:line="240" w:lineRule="auto"/>
              <w:ind w:right="90"/>
              <w:jc w:val="center"/>
              <w:rPr>
                <w:del w:id="4892" w:author="Roberts, Julie" w:date="2022-03-24T15:37:00Z"/>
                <w:rFonts w:eastAsia="Times New Roman"/>
                <w:color w:val="000000"/>
                <w:sz w:val="18"/>
                <w:szCs w:val="20"/>
              </w:rPr>
            </w:pPr>
            <w:del w:id="4893" w:author="Roberts, Julie" w:date="2022-03-24T15:37:00Z">
              <w:r w:rsidRPr="005A583A" w:rsidDel="00EE475E">
                <w:rPr>
                  <w:rFonts w:eastAsia="Times New Roman"/>
                  <w:color w:val="000000"/>
                  <w:sz w:val="18"/>
                  <w:szCs w:val="20"/>
                </w:rPr>
                <w:delText xml:space="preserve">$1.75 </w:delText>
              </w:r>
            </w:del>
          </w:p>
        </w:tc>
        <w:tc>
          <w:tcPr>
            <w:tcW w:w="84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213CBE0" w14:textId="1FA00551" w:rsidR="009E4FDE" w:rsidRPr="005A583A" w:rsidDel="00EE475E" w:rsidRDefault="009E4FDE" w:rsidP="00C053A5">
            <w:pPr>
              <w:keepNext/>
              <w:spacing w:line="240" w:lineRule="auto"/>
              <w:ind w:right="90"/>
              <w:jc w:val="center"/>
              <w:rPr>
                <w:del w:id="4894" w:author="Roberts, Julie" w:date="2022-03-24T15:37:00Z"/>
                <w:rFonts w:eastAsia="Times New Roman"/>
                <w:color w:val="000000"/>
                <w:sz w:val="18"/>
                <w:szCs w:val="20"/>
              </w:rPr>
            </w:pPr>
            <w:del w:id="4895" w:author="Roberts, Julie" w:date="2022-03-24T15:37:00Z">
              <w:r w:rsidRPr="005A583A" w:rsidDel="00EE475E">
                <w:rPr>
                  <w:rFonts w:eastAsia="Times New Roman"/>
                  <w:color w:val="000000"/>
                  <w:sz w:val="18"/>
                  <w:szCs w:val="20"/>
                </w:rPr>
                <w:delText xml:space="preserve">$1.95 </w:delText>
              </w:r>
            </w:del>
          </w:p>
        </w:tc>
        <w:tc>
          <w:tcPr>
            <w:tcW w:w="99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C810114" w14:textId="58F8A880" w:rsidR="009E4FDE" w:rsidRPr="005A583A" w:rsidDel="00EE475E" w:rsidRDefault="009E4FDE" w:rsidP="00C053A5">
            <w:pPr>
              <w:keepNext/>
              <w:spacing w:line="240" w:lineRule="auto"/>
              <w:ind w:right="90"/>
              <w:jc w:val="center"/>
              <w:rPr>
                <w:del w:id="4896" w:author="Roberts, Julie" w:date="2022-03-24T15:37:00Z"/>
                <w:rFonts w:eastAsia="Times New Roman"/>
                <w:color w:val="000000"/>
                <w:sz w:val="18"/>
                <w:szCs w:val="20"/>
              </w:rPr>
            </w:pPr>
            <w:del w:id="4897" w:author="Roberts, Julie" w:date="2022-03-24T15:37:00Z">
              <w:r w:rsidRPr="005A583A" w:rsidDel="00EE475E">
                <w:rPr>
                  <w:rFonts w:eastAsia="Times New Roman"/>
                  <w:color w:val="000000"/>
                  <w:sz w:val="18"/>
                  <w:szCs w:val="20"/>
                </w:rPr>
                <w:delText xml:space="preserve">$2.25 </w:delText>
              </w:r>
            </w:del>
          </w:p>
        </w:tc>
        <w:tc>
          <w:tcPr>
            <w:tcW w:w="99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C1338A8" w14:textId="5665198E" w:rsidR="009E4FDE" w:rsidRPr="005A583A" w:rsidDel="00EE475E" w:rsidRDefault="009E4FDE" w:rsidP="00C053A5">
            <w:pPr>
              <w:keepNext/>
              <w:spacing w:line="240" w:lineRule="auto"/>
              <w:ind w:right="90"/>
              <w:jc w:val="center"/>
              <w:rPr>
                <w:del w:id="4898" w:author="Roberts, Julie" w:date="2022-03-24T15:37:00Z"/>
                <w:rFonts w:eastAsia="Times New Roman"/>
                <w:color w:val="000000"/>
                <w:sz w:val="18"/>
                <w:szCs w:val="20"/>
              </w:rPr>
            </w:pPr>
            <w:del w:id="4899" w:author="Roberts, Julie" w:date="2022-03-24T15:37:00Z">
              <w:r w:rsidRPr="005A583A" w:rsidDel="00EE475E">
                <w:rPr>
                  <w:rFonts w:eastAsia="Times New Roman"/>
                  <w:color w:val="000000"/>
                  <w:sz w:val="18"/>
                  <w:szCs w:val="20"/>
                </w:rPr>
                <w:delText xml:space="preserve">$1.98 </w:delText>
              </w:r>
            </w:del>
          </w:p>
        </w:tc>
        <w:tc>
          <w:tcPr>
            <w:tcW w:w="95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8714E16" w14:textId="7F923B5E" w:rsidR="009E4FDE" w:rsidRPr="005A583A" w:rsidDel="00EE475E" w:rsidRDefault="009E4FDE" w:rsidP="00C053A5">
            <w:pPr>
              <w:keepNext/>
              <w:spacing w:line="240" w:lineRule="auto"/>
              <w:ind w:right="90"/>
              <w:jc w:val="center"/>
              <w:rPr>
                <w:del w:id="4900" w:author="Roberts, Julie" w:date="2022-03-24T15:37:00Z"/>
                <w:rFonts w:eastAsia="Times New Roman"/>
                <w:color w:val="000000"/>
                <w:sz w:val="18"/>
                <w:szCs w:val="20"/>
              </w:rPr>
            </w:pPr>
            <w:del w:id="4901" w:author="Roberts, Julie" w:date="2022-03-24T15:37:00Z">
              <w:r w:rsidRPr="005A583A" w:rsidDel="00EE475E">
                <w:rPr>
                  <w:rFonts w:eastAsia="Times New Roman"/>
                  <w:color w:val="000000"/>
                  <w:sz w:val="18"/>
                  <w:szCs w:val="20"/>
                </w:rPr>
                <w:delText xml:space="preserve">3.30 </w:delText>
              </w:r>
            </w:del>
          </w:p>
        </w:tc>
        <w:tc>
          <w:tcPr>
            <w:tcW w:w="996" w:type="dxa"/>
            <w:vMerge w:val="restart"/>
            <w:tcBorders>
              <w:top w:val="nil"/>
              <w:left w:val="single" w:sz="8" w:space="0" w:color="auto"/>
              <w:bottom w:val="single" w:sz="8" w:space="0" w:color="000000"/>
              <w:right w:val="single" w:sz="8" w:space="0" w:color="000000"/>
            </w:tcBorders>
            <w:shd w:val="clear" w:color="auto" w:fill="auto"/>
            <w:vAlign w:val="center"/>
            <w:hideMark/>
          </w:tcPr>
          <w:p w14:paraId="0DCD7FA8" w14:textId="27FC7CBC" w:rsidR="009E4FDE" w:rsidRPr="005A583A" w:rsidDel="00EE475E" w:rsidRDefault="009E4FDE" w:rsidP="00C053A5">
            <w:pPr>
              <w:keepNext/>
              <w:spacing w:line="240" w:lineRule="auto"/>
              <w:ind w:right="90"/>
              <w:jc w:val="center"/>
              <w:rPr>
                <w:del w:id="4902" w:author="Roberts, Julie" w:date="2022-03-24T15:37:00Z"/>
                <w:rFonts w:eastAsia="Times New Roman"/>
                <w:color w:val="000000"/>
                <w:sz w:val="18"/>
                <w:szCs w:val="20"/>
              </w:rPr>
            </w:pPr>
            <w:del w:id="4903" w:author="Roberts, Julie" w:date="2022-03-24T15:37:00Z">
              <w:r w:rsidRPr="005A583A" w:rsidDel="00EE475E">
                <w:rPr>
                  <w:rFonts w:eastAsia="Times New Roman"/>
                  <w:color w:val="000000"/>
                  <w:sz w:val="18"/>
                  <w:szCs w:val="20"/>
                </w:rPr>
                <w:delText xml:space="preserve">$3.50 </w:delText>
              </w:r>
            </w:del>
          </w:p>
        </w:tc>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FA70575" w14:textId="1C4A0E3E" w:rsidR="009E4FDE" w:rsidRPr="005A583A" w:rsidDel="00EE475E" w:rsidRDefault="009E4FDE" w:rsidP="00C053A5">
            <w:pPr>
              <w:keepNext/>
              <w:spacing w:line="240" w:lineRule="auto"/>
              <w:ind w:right="90"/>
              <w:jc w:val="center"/>
              <w:rPr>
                <w:del w:id="4904" w:author="Roberts, Julie" w:date="2022-03-24T15:37:00Z"/>
                <w:rFonts w:eastAsia="Times New Roman"/>
                <w:color w:val="000000"/>
                <w:sz w:val="18"/>
                <w:szCs w:val="20"/>
              </w:rPr>
            </w:pPr>
            <w:del w:id="4905" w:author="Roberts, Julie" w:date="2022-03-24T15:37:00Z">
              <w:r w:rsidRPr="005A583A" w:rsidDel="00EE475E">
                <w:rPr>
                  <w:rFonts w:eastAsia="Times New Roman"/>
                  <w:color w:val="000000"/>
                  <w:sz w:val="18"/>
                  <w:szCs w:val="20"/>
                </w:rPr>
                <w:delText xml:space="preserve">$3.25 </w:delText>
              </w:r>
            </w:del>
          </w:p>
        </w:tc>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5892089" w14:textId="6011211C" w:rsidR="009E4FDE" w:rsidRPr="005A583A" w:rsidDel="00EE475E" w:rsidRDefault="009E4FDE" w:rsidP="00C053A5">
            <w:pPr>
              <w:keepNext/>
              <w:spacing w:line="240" w:lineRule="auto"/>
              <w:ind w:right="90"/>
              <w:jc w:val="center"/>
              <w:rPr>
                <w:del w:id="4906" w:author="Roberts, Julie" w:date="2022-03-24T15:37:00Z"/>
                <w:rFonts w:eastAsia="Times New Roman"/>
                <w:color w:val="000000"/>
                <w:sz w:val="18"/>
                <w:szCs w:val="20"/>
              </w:rPr>
            </w:pPr>
            <w:del w:id="4907" w:author="Roberts, Julie" w:date="2022-03-24T15:37:00Z">
              <w:r w:rsidRPr="005A583A" w:rsidDel="00EE475E">
                <w:rPr>
                  <w:rFonts w:eastAsia="Times New Roman"/>
                  <w:color w:val="000000"/>
                  <w:sz w:val="18"/>
                  <w:szCs w:val="20"/>
                </w:rPr>
                <w:delText xml:space="preserve">$3.20 </w:delText>
              </w:r>
            </w:del>
          </w:p>
        </w:tc>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8B2091A" w14:textId="0C301F0B" w:rsidR="009E4FDE" w:rsidRPr="005A583A" w:rsidDel="00EE475E" w:rsidRDefault="009E4FDE" w:rsidP="00C053A5">
            <w:pPr>
              <w:keepNext/>
              <w:spacing w:line="240" w:lineRule="auto"/>
              <w:ind w:right="90"/>
              <w:jc w:val="center"/>
              <w:rPr>
                <w:del w:id="4908" w:author="Roberts, Julie" w:date="2022-03-24T15:37:00Z"/>
                <w:rFonts w:eastAsia="Times New Roman"/>
                <w:color w:val="000000"/>
                <w:sz w:val="18"/>
                <w:szCs w:val="20"/>
              </w:rPr>
            </w:pPr>
            <w:del w:id="4909" w:author="Roberts, Julie" w:date="2022-03-24T15:37:00Z">
              <w:r w:rsidRPr="005A583A" w:rsidDel="00EE475E">
                <w:rPr>
                  <w:rFonts w:eastAsia="Times New Roman"/>
                  <w:color w:val="000000"/>
                  <w:sz w:val="18"/>
                  <w:szCs w:val="20"/>
                </w:rPr>
                <w:delText>$3.25 </w:delText>
              </w:r>
            </w:del>
          </w:p>
        </w:tc>
        <w:tc>
          <w:tcPr>
            <w:tcW w:w="106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1140269" w14:textId="2D23A3BE" w:rsidR="009E4FDE" w:rsidRPr="005A583A" w:rsidDel="00EE475E" w:rsidRDefault="009E4FDE" w:rsidP="00C053A5">
            <w:pPr>
              <w:keepNext/>
              <w:spacing w:line="240" w:lineRule="auto"/>
              <w:ind w:right="90"/>
              <w:jc w:val="center"/>
              <w:rPr>
                <w:del w:id="4910" w:author="Roberts, Julie" w:date="2022-03-24T15:37:00Z"/>
                <w:rFonts w:eastAsia="Times New Roman"/>
                <w:color w:val="000000"/>
                <w:sz w:val="18"/>
                <w:szCs w:val="20"/>
              </w:rPr>
            </w:pPr>
            <w:del w:id="4911" w:author="Roberts, Julie" w:date="2022-03-24T15:37:00Z">
              <w:r w:rsidRPr="005A583A" w:rsidDel="00EE475E">
                <w:rPr>
                  <w:rFonts w:eastAsia="Times New Roman"/>
                  <w:color w:val="000000"/>
                  <w:sz w:val="18"/>
                  <w:szCs w:val="20"/>
                </w:rPr>
                <w:delText>$3.75</w:delText>
              </w:r>
            </w:del>
          </w:p>
        </w:tc>
        <w:tc>
          <w:tcPr>
            <w:tcW w:w="125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7AD596D" w14:textId="4B4D7315" w:rsidR="009E4FDE" w:rsidRPr="005A583A" w:rsidDel="00EE475E" w:rsidRDefault="009E4FDE" w:rsidP="00C053A5">
            <w:pPr>
              <w:keepNext/>
              <w:spacing w:line="240" w:lineRule="auto"/>
              <w:ind w:right="90"/>
              <w:jc w:val="center"/>
              <w:rPr>
                <w:del w:id="4912" w:author="Roberts, Julie" w:date="2022-03-24T15:37:00Z"/>
                <w:rFonts w:eastAsia="Times New Roman"/>
                <w:color w:val="000000"/>
                <w:sz w:val="18"/>
                <w:szCs w:val="20"/>
              </w:rPr>
            </w:pPr>
            <w:del w:id="4913" w:author="Roberts, Julie" w:date="2022-03-24T15:37:00Z">
              <w:r w:rsidRPr="005A583A" w:rsidDel="00EE475E">
                <w:rPr>
                  <w:rFonts w:eastAsia="Times New Roman"/>
                  <w:color w:val="000000"/>
                  <w:sz w:val="18"/>
                  <w:szCs w:val="20"/>
                </w:rPr>
                <w:delText>$3.85</w:delText>
              </w:r>
            </w:del>
          </w:p>
        </w:tc>
      </w:tr>
      <w:tr w:rsidR="009E4FDE" w:rsidRPr="005A583A" w:rsidDel="00EE475E" w14:paraId="38A9B987" w14:textId="5D0F86DF" w:rsidTr="00443062">
        <w:trPr>
          <w:trHeight w:val="315"/>
          <w:jc w:val="center"/>
          <w:del w:id="4914" w:author="Roberts, Julie" w:date="2022-03-24T15:37:00Z"/>
        </w:trPr>
        <w:tc>
          <w:tcPr>
            <w:tcW w:w="1062" w:type="dxa"/>
            <w:tcBorders>
              <w:top w:val="nil"/>
              <w:left w:val="single" w:sz="8" w:space="0" w:color="000000"/>
              <w:bottom w:val="single" w:sz="8" w:space="0" w:color="000000"/>
              <w:right w:val="nil"/>
            </w:tcBorders>
            <w:shd w:val="clear" w:color="auto" w:fill="auto"/>
            <w:vAlign w:val="center"/>
            <w:hideMark/>
          </w:tcPr>
          <w:p w14:paraId="60A183F5" w14:textId="74ED5759" w:rsidR="009E4FDE" w:rsidRPr="00C16C4C" w:rsidDel="00EE475E" w:rsidRDefault="009E4FDE" w:rsidP="00C053A5">
            <w:pPr>
              <w:spacing w:line="240" w:lineRule="auto"/>
              <w:ind w:right="90"/>
              <w:jc w:val="both"/>
              <w:rPr>
                <w:del w:id="4915" w:author="Roberts, Julie" w:date="2022-03-24T15:37:00Z"/>
                <w:rFonts w:eastAsia="Times New Roman"/>
                <w:color w:val="000000"/>
                <w:sz w:val="18"/>
                <w:szCs w:val="20"/>
                <w:rPrChange w:id="4916" w:author="Roberts, Julie" w:date="2022-03-24T16:20:00Z">
                  <w:rPr>
                    <w:del w:id="4917" w:author="Roberts, Julie" w:date="2022-03-24T15:37:00Z"/>
                    <w:rFonts w:eastAsia="Times New Roman"/>
                    <w:color w:val="000000"/>
                    <w:sz w:val="18"/>
                    <w:szCs w:val="20"/>
                    <w:highlight w:val="yellow"/>
                  </w:rPr>
                </w:rPrChange>
              </w:rPr>
            </w:pPr>
            <w:del w:id="4918" w:author="Roberts, Julie" w:date="2022-03-24T15:37:00Z">
              <w:r w:rsidRPr="005A583A" w:rsidDel="00EE475E">
                <w:rPr>
                  <w:rFonts w:eastAsia="Times New Roman"/>
                  <w:color w:val="000000"/>
                  <w:sz w:val="18"/>
                  <w:szCs w:val="20"/>
                </w:rPr>
                <w:delText>2016</w:delText>
              </w:r>
            </w:del>
          </w:p>
        </w:tc>
        <w:tc>
          <w:tcPr>
            <w:tcW w:w="818" w:type="dxa"/>
            <w:vMerge/>
            <w:tcBorders>
              <w:top w:val="nil"/>
              <w:left w:val="single" w:sz="8" w:space="0" w:color="auto"/>
              <w:bottom w:val="single" w:sz="8" w:space="0" w:color="000000"/>
              <w:right w:val="single" w:sz="8" w:space="0" w:color="auto"/>
            </w:tcBorders>
            <w:vAlign w:val="center"/>
            <w:hideMark/>
          </w:tcPr>
          <w:p w14:paraId="2F502512" w14:textId="503CE6E5" w:rsidR="009E4FDE" w:rsidRPr="005A583A" w:rsidDel="00EE475E" w:rsidRDefault="009E4FDE" w:rsidP="00C053A5">
            <w:pPr>
              <w:spacing w:line="240" w:lineRule="auto"/>
              <w:ind w:right="90"/>
              <w:rPr>
                <w:del w:id="4919" w:author="Roberts, Julie" w:date="2022-03-24T15:37:00Z"/>
                <w:rFonts w:eastAsia="Times New Roman"/>
                <w:color w:val="000000"/>
                <w:sz w:val="18"/>
                <w:szCs w:val="20"/>
              </w:rPr>
            </w:pPr>
          </w:p>
        </w:tc>
        <w:tc>
          <w:tcPr>
            <w:tcW w:w="810" w:type="dxa"/>
            <w:vMerge/>
            <w:tcBorders>
              <w:top w:val="nil"/>
              <w:left w:val="single" w:sz="8" w:space="0" w:color="auto"/>
              <w:bottom w:val="single" w:sz="8" w:space="0" w:color="000000"/>
              <w:right w:val="single" w:sz="8" w:space="0" w:color="auto"/>
            </w:tcBorders>
            <w:vAlign w:val="center"/>
            <w:hideMark/>
          </w:tcPr>
          <w:p w14:paraId="30AAFFED" w14:textId="4B72B8E1" w:rsidR="009E4FDE" w:rsidRPr="005A583A" w:rsidDel="00EE475E" w:rsidRDefault="009E4FDE" w:rsidP="00C053A5">
            <w:pPr>
              <w:spacing w:line="240" w:lineRule="auto"/>
              <w:ind w:right="90"/>
              <w:rPr>
                <w:del w:id="4920" w:author="Roberts, Julie" w:date="2022-03-24T15:37:00Z"/>
                <w:rFonts w:eastAsia="Times New Roman"/>
                <w:color w:val="000000"/>
                <w:sz w:val="18"/>
                <w:szCs w:val="20"/>
              </w:rPr>
            </w:pPr>
          </w:p>
        </w:tc>
        <w:tc>
          <w:tcPr>
            <w:tcW w:w="844" w:type="dxa"/>
            <w:vMerge/>
            <w:tcBorders>
              <w:top w:val="nil"/>
              <w:left w:val="single" w:sz="8" w:space="0" w:color="auto"/>
              <w:bottom w:val="single" w:sz="8" w:space="0" w:color="000000"/>
              <w:right w:val="single" w:sz="8" w:space="0" w:color="auto"/>
            </w:tcBorders>
            <w:vAlign w:val="center"/>
            <w:hideMark/>
          </w:tcPr>
          <w:p w14:paraId="2B28FF84" w14:textId="0B2B79D7" w:rsidR="009E4FDE" w:rsidRPr="005A583A" w:rsidDel="00EE475E" w:rsidRDefault="009E4FDE" w:rsidP="00C053A5">
            <w:pPr>
              <w:spacing w:line="240" w:lineRule="auto"/>
              <w:ind w:right="90"/>
              <w:rPr>
                <w:del w:id="4921" w:author="Roberts, Julie" w:date="2022-03-24T15:37:00Z"/>
                <w:rFonts w:eastAsia="Times New Roman"/>
                <w:color w:val="000000"/>
                <w:sz w:val="18"/>
                <w:szCs w:val="20"/>
              </w:rPr>
            </w:pPr>
          </w:p>
        </w:tc>
        <w:tc>
          <w:tcPr>
            <w:tcW w:w="996" w:type="dxa"/>
            <w:vMerge/>
            <w:tcBorders>
              <w:top w:val="nil"/>
              <w:left w:val="single" w:sz="8" w:space="0" w:color="auto"/>
              <w:bottom w:val="single" w:sz="8" w:space="0" w:color="000000"/>
              <w:right w:val="single" w:sz="8" w:space="0" w:color="auto"/>
            </w:tcBorders>
            <w:vAlign w:val="center"/>
            <w:hideMark/>
          </w:tcPr>
          <w:p w14:paraId="5EDF2B51" w14:textId="1DEDE860" w:rsidR="009E4FDE" w:rsidRPr="005A583A" w:rsidDel="00EE475E" w:rsidRDefault="009E4FDE" w:rsidP="00C053A5">
            <w:pPr>
              <w:spacing w:line="240" w:lineRule="auto"/>
              <w:ind w:right="90"/>
              <w:rPr>
                <w:del w:id="4922" w:author="Roberts, Julie" w:date="2022-03-24T15:37:00Z"/>
                <w:rFonts w:eastAsia="Times New Roman"/>
                <w:color w:val="000000"/>
                <w:sz w:val="18"/>
                <w:szCs w:val="20"/>
              </w:rPr>
            </w:pPr>
          </w:p>
        </w:tc>
        <w:tc>
          <w:tcPr>
            <w:tcW w:w="996" w:type="dxa"/>
            <w:vMerge/>
            <w:tcBorders>
              <w:top w:val="nil"/>
              <w:left w:val="single" w:sz="8" w:space="0" w:color="auto"/>
              <w:bottom w:val="single" w:sz="8" w:space="0" w:color="000000"/>
              <w:right w:val="single" w:sz="8" w:space="0" w:color="auto"/>
            </w:tcBorders>
            <w:vAlign w:val="center"/>
            <w:hideMark/>
          </w:tcPr>
          <w:p w14:paraId="328D9D64" w14:textId="4AF8785A" w:rsidR="009E4FDE" w:rsidRPr="005A583A" w:rsidDel="00EE475E" w:rsidRDefault="009E4FDE" w:rsidP="00C053A5">
            <w:pPr>
              <w:spacing w:line="240" w:lineRule="auto"/>
              <w:ind w:right="90"/>
              <w:rPr>
                <w:del w:id="4923" w:author="Roberts, Julie" w:date="2022-03-24T15:37:00Z"/>
                <w:rFonts w:eastAsia="Times New Roman"/>
                <w:color w:val="000000"/>
                <w:sz w:val="18"/>
                <w:szCs w:val="20"/>
              </w:rPr>
            </w:pPr>
          </w:p>
        </w:tc>
        <w:tc>
          <w:tcPr>
            <w:tcW w:w="954" w:type="dxa"/>
            <w:vMerge/>
            <w:tcBorders>
              <w:top w:val="nil"/>
              <w:left w:val="single" w:sz="8" w:space="0" w:color="auto"/>
              <w:bottom w:val="single" w:sz="8" w:space="0" w:color="000000"/>
              <w:right w:val="single" w:sz="8" w:space="0" w:color="auto"/>
            </w:tcBorders>
            <w:vAlign w:val="center"/>
            <w:hideMark/>
          </w:tcPr>
          <w:p w14:paraId="7DDBCC6E" w14:textId="392DE77E" w:rsidR="009E4FDE" w:rsidRPr="005A583A" w:rsidDel="00EE475E" w:rsidRDefault="009E4FDE" w:rsidP="00C053A5">
            <w:pPr>
              <w:spacing w:line="240" w:lineRule="auto"/>
              <w:ind w:right="90"/>
              <w:rPr>
                <w:del w:id="4924" w:author="Roberts, Julie" w:date="2022-03-24T15:37:00Z"/>
                <w:rFonts w:eastAsia="Times New Roman"/>
                <w:color w:val="000000"/>
                <w:sz w:val="18"/>
                <w:szCs w:val="20"/>
              </w:rPr>
            </w:pPr>
          </w:p>
        </w:tc>
        <w:tc>
          <w:tcPr>
            <w:tcW w:w="996" w:type="dxa"/>
            <w:vMerge/>
            <w:tcBorders>
              <w:top w:val="nil"/>
              <w:left w:val="single" w:sz="8" w:space="0" w:color="auto"/>
              <w:bottom w:val="single" w:sz="8" w:space="0" w:color="000000"/>
              <w:right w:val="single" w:sz="8" w:space="0" w:color="000000"/>
            </w:tcBorders>
            <w:vAlign w:val="center"/>
            <w:hideMark/>
          </w:tcPr>
          <w:p w14:paraId="743EA69F" w14:textId="31169B99" w:rsidR="009E4FDE" w:rsidRPr="005A583A" w:rsidDel="00EE475E" w:rsidRDefault="009E4FDE" w:rsidP="00C053A5">
            <w:pPr>
              <w:spacing w:line="240" w:lineRule="auto"/>
              <w:ind w:right="90"/>
              <w:rPr>
                <w:del w:id="4925" w:author="Roberts, Julie" w:date="2022-03-24T15:37:00Z"/>
                <w:rFonts w:eastAsia="Times New Roman"/>
                <w:color w:val="000000"/>
                <w:sz w:val="18"/>
                <w:szCs w:val="20"/>
              </w:rPr>
            </w:pPr>
          </w:p>
        </w:tc>
        <w:tc>
          <w:tcPr>
            <w:tcW w:w="1016" w:type="dxa"/>
            <w:vMerge/>
            <w:tcBorders>
              <w:top w:val="nil"/>
              <w:left w:val="single" w:sz="8" w:space="0" w:color="000000"/>
              <w:bottom w:val="single" w:sz="8" w:space="0" w:color="000000"/>
              <w:right w:val="single" w:sz="8" w:space="0" w:color="000000"/>
            </w:tcBorders>
            <w:vAlign w:val="center"/>
            <w:hideMark/>
          </w:tcPr>
          <w:p w14:paraId="228B1BF9" w14:textId="4B5C19B8" w:rsidR="009E4FDE" w:rsidRPr="005A583A" w:rsidDel="00EE475E" w:rsidRDefault="009E4FDE" w:rsidP="00C053A5">
            <w:pPr>
              <w:spacing w:line="240" w:lineRule="auto"/>
              <w:ind w:right="90"/>
              <w:rPr>
                <w:del w:id="4926" w:author="Roberts, Julie" w:date="2022-03-24T15:37:00Z"/>
                <w:rFonts w:eastAsia="Times New Roman"/>
                <w:color w:val="000000"/>
                <w:sz w:val="18"/>
                <w:szCs w:val="20"/>
              </w:rPr>
            </w:pPr>
          </w:p>
        </w:tc>
        <w:tc>
          <w:tcPr>
            <w:tcW w:w="1016" w:type="dxa"/>
            <w:vMerge/>
            <w:tcBorders>
              <w:top w:val="nil"/>
              <w:left w:val="single" w:sz="8" w:space="0" w:color="000000"/>
              <w:bottom w:val="single" w:sz="8" w:space="0" w:color="000000"/>
              <w:right w:val="single" w:sz="8" w:space="0" w:color="000000"/>
            </w:tcBorders>
            <w:vAlign w:val="center"/>
            <w:hideMark/>
          </w:tcPr>
          <w:p w14:paraId="4DBCDCD3" w14:textId="27537938" w:rsidR="009E4FDE" w:rsidRPr="005A583A" w:rsidDel="00EE475E" w:rsidRDefault="009E4FDE" w:rsidP="00C053A5">
            <w:pPr>
              <w:spacing w:line="240" w:lineRule="auto"/>
              <w:ind w:right="90"/>
              <w:rPr>
                <w:del w:id="4927" w:author="Roberts, Julie" w:date="2022-03-24T15:37:00Z"/>
                <w:rFonts w:eastAsia="Times New Roman"/>
                <w:color w:val="000000"/>
                <w:sz w:val="18"/>
                <w:szCs w:val="20"/>
              </w:rPr>
            </w:pPr>
          </w:p>
        </w:tc>
        <w:tc>
          <w:tcPr>
            <w:tcW w:w="1016" w:type="dxa"/>
            <w:vMerge/>
            <w:tcBorders>
              <w:top w:val="nil"/>
              <w:left w:val="single" w:sz="8" w:space="0" w:color="000000"/>
              <w:bottom w:val="single" w:sz="8" w:space="0" w:color="000000"/>
              <w:right w:val="single" w:sz="8" w:space="0" w:color="000000"/>
            </w:tcBorders>
            <w:vAlign w:val="center"/>
            <w:hideMark/>
          </w:tcPr>
          <w:p w14:paraId="61705B6C" w14:textId="485E16DC" w:rsidR="009E4FDE" w:rsidRPr="005A583A" w:rsidDel="00EE475E" w:rsidRDefault="009E4FDE" w:rsidP="00C053A5">
            <w:pPr>
              <w:spacing w:line="240" w:lineRule="auto"/>
              <w:ind w:right="90"/>
              <w:rPr>
                <w:del w:id="4928" w:author="Roberts, Julie" w:date="2022-03-24T15:37:00Z"/>
                <w:rFonts w:eastAsia="Times New Roman"/>
                <w:color w:val="000000"/>
                <w:sz w:val="18"/>
                <w:szCs w:val="20"/>
              </w:rPr>
            </w:pPr>
          </w:p>
        </w:tc>
        <w:tc>
          <w:tcPr>
            <w:tcW w:w="1068" w:type="dxa"/>
            <w:vMerge/>
            <w:tcBorders>
              <w:top w:val="nil"/>
              <w:left w:val="single" w:sz="8" w:space="0" w:color="000000"/>
              <w:bottom w:val="single" w:sz="8" w:space="0" w:color="000000"/>
              <w:right w:val="single" w:sz="8" w:space="0" w:color="000000"/>
            </w:tcBorders>
            <w:vAlign w:val="center"/>
            <w:hideMark/>
          </w:tcPr>
          <w:p w14:paraId="2E703718" w14:textId="5C9FD4A1" w:rsidR="009E4FDE" w:rsidRPr="005A583A" w:rsidDel="00EE475E" w:rsidRDefault="009E4FDE" w:rsidP="00C053A5">
            <w:pPr>
              <w:spacing w:line="240" w:lineRule="auto"/>
              <w:ind w:right="90"/>
              <w:rPr>
                <w:del w:id="4929" w:author="Roberts, Julie" w:date="2022-03-24T15:37:00Z"/>
                <w:rFonts w:eastAsia="Times New Roman"/>
                <w:color w:val="000000"/>
                <w:sz w:val="18"/>
                <w:szCs w:val="20"/>
              </w:rPr>
            </w:pPr>
          </w:p>
        </w:tc>
        <w:tc>
          <w:tcPr>
            <w:tcW w:w="1250" w:type="dxa"/>
            <w:vMerge/>
            <w:tcBorders>
              <w:top w:val="nil"/>
              <w:left w:val="single" w:sz="8" w:space="0" w:color="000000"/>
              <w:bottom w:val="single" w:sz="8" w:space="0" w:color="000000"/>
              <w:right w:val="single" w:sz="8" w:space="0" w:color="000000"/>
            </w:tcBorders>
            <w:vAlign w:val="center"/>
            <w:hideMark/>
          </w:tcPr>
          <w:p w14:paraId="21FE6D09" w14:textId="7AAD151A" w:rsidR="009E4FDE" w:rsidRPr="005A583A" w:rsidDel="00EE475E" w:rsidRDefault="009E4FDE" w:rsidP="00C053A5">
            <w:pPr>
              <w:spacing w:line="240" w:lineRule="auto"/>
              <w:ind w:right="90"/>
              <w:rPr>
                <w:del w:id="4930" w:author="Roberts, Julie" w:date="2022-03-24T15:37:00Z"/>
                <w:rFonts w:eastAsia="Times New Roman"/>
                <w:color w:val="000000"/>
                <w:sz w:val="18"/>
                <w:szCs w:val="20"/>
              </w:rPr>
            </w:pPr>
          </w:p>
        </w:tc>
      </w:tr>
    </w:tbl>
    <w:p w14:paraId="623F3FEA" w14:textId="37B5FFBD" w:rsidR="006B5A39" w:rsidRPr="005A583A" w:rsidDel="00EE475E" w:rsidRDefault="006B5A39" w:rsidP="006B5A39">
      <w:pPr>
        <w:pStyle w:val="TableHdg"/>
        <w:suppressLineNumbers/>
        <w:spacing w:before="0" w:after="0" w:line="240" w:lineRule="auto"/>
        <w:ind w:right="90"/>
        <w:jc w:val="left"/>
        <w:rPr>
          <w:del w:id="4931" w:author="Roberts, Julie" w:date="2022-03-24T15:37:00Z"/>
          <w:rFonts w:eastAsia="Times New Roman"/>
          <w:sz w:val="20"/>
          <w:szCs w:val="20"/>
        </w:rPr>
      </w:pPr>
    </w:p>
    <w:p w14:paraId="2F83E5FA" w14:textId="2B692CBC" w:rsidR="009E4FDE" w:rsidRPr="005A583A" w:rsidDel="00EE475E" w:rsidRDefault="009E4FDE" w:rsidP="006B5A39">
      <w:pPr>
        <w:pStyle w:val="TableHdg"/>
        <w:suppressLineNumbers/>
        <w:spacing w:before="0" w:after="0" w:line="240" w:lineRule="auto"/>
        <w:ind w:right="90"/>
        <w:jc w:val="left"/>
        <w:rPr>
          <w:del w:id="4932" w:author="Roberts, Julie" w:date="2022-03-24T15:37:00Z"/>
          <w:rFonts w:eastAsia="Times New Roman"/>
          <w:b w:val="0"/>
          <w:sz w:val="20"/>
          <w:szCs w:val="20"/>
        </w:rPr>
      </w:pPr>
      <w:del w:id="4933" w:author="Roberts, Julie" w:date="2022-03-24T15:37:00Z">
        <w:r w:rsidRPr="005A583A" w:rsidDel="00EE475E">
          <w:rPr>
            <w:rFonts w:eastAsia="Times New Roman"/>
            <w:sz w:val="20"/>
            <w:szCs w:val="20"/>
          </w:rPr>
          <w:delText>*Source: Department of Energy, Energy Information Administration</w:delText>
        </w:r>
      </w:del>
    </w:p>
    <w:p w14:paraId="721A65DC" w14:textId="071BFA41" w:rsidR="006B5A39" w:rsidRPr="005A583A" w:rsidRDefault="009E4FDE" w:rsidP="005F1E82">
      <w:pPr>
        <w:suppressLineNumbers/>
        <w:spacing w:line="480" w:lineRule="auto"/>
        <w:ind w:right="86"/>
        <w:rPr>
          <w:sz w:val="20"/>
        </w:rPr>
        <w:sectPr w:rsidR="006B5A39" w:rsidRPr="005A583A" w:rsidSect="005C295D">
          <w:footerReference w:type="default" r:id="rId17"/>
          <w:pgSz w:w="15840" w:h="12240" w:orient="landscape"/>
          <w:pgMar w:top="720" w:right="1440" w:bottom="720" w:left="1440" w:header="720" w:footer="720" w:gutter="0"/>
          <w:pgBorders>
            <w:left w:val="double" w:sz="4" w:space="9" w:color="auto"/>
            <w:right w:val="double" w:sz="4" w:space="6" w:color="auto"/>
          </w:pgBorders>
          <w:lnNumType w:countBy="1"/>
          <w:cols w:space="720"/>
          <w:docGrid w:linePitch="381"/>
        </w:sectPr>
      </w:pPr>
      <w:del w:id="4934" w:author="Roberts, Julie" w:date="2022-03-24T15:37:00Z">
        <w:r w:rsidRPr="005A583A" w:rsidDel="00EE475E">
          <w:rPr>
            <w:sz w:val="20"/>
          </w:rPr>
          <w:delText>**BVES did not purchase natural gas in February and March 2012 and January 201</w:delText>
        </w:r>
        <w:r w:rsidR="006B5A39" w:rsidRPr="005A583A" w:rsidDel="00EE475E">
          <w:rPr>
            <w:sz w:val="20"/>
          </w:rPr>
          <w:delText>6</w:delText>
        </w:r>
        <w:r w:rsidR="005F1E82" w:rsidRPr="005A583A" w:rsidDel="00EE475E">
          <w:rPr>
            <w:sz w:val="20"/>
          </w:rPr>
          <w:delText>.</w:delText>
        </w:r>
      </w:del>
      <w:r w:rsidR="005F1E82" w:rsidRPr="005A583A">
        <w:rPr>
          <w:sz w:val="20"/>
        </w:rPr>
        <w:t xml:space="preserve"> </w:t>
      </w:r>
    </w:p>
    <w:p w14:paraId="79C2920B" w14:textId="7D3A0582" w:rsidR="006B5A39" w:rsidRPr="005A583A" w:rsidRDefault="006B5A39" w:rsidP="006B5A39">
      <w:pPr>
        <w:pStyle w:val="BodyText"/>
        <w:spacing w:line="480" w:lineRule="auto"/>
        <w:ind w:right="90" w:firstLine="0"/>
      </w:pPr>
      <w:r w:rsidRPr="005A583A">
        <w:lastRenderedPageBreak/>
        <w:t>Table 2.</w:t>
      </w:r>
      <w:del w:id="4935" w:author="Roberts, Julie" w:date="2022-03-25T11:45:00Z">
        <w:r w:rsidRPr="005A583A" w:rsidDel="00ED268F">
          <w:delText>1</w:delText>
        </w:r>
        <w:r w:rsidR="009E1475" w:rsidRPr="005A583A" w:rsidDel="00ED268F">
          <w:delText>3</w:delText>
        </w:r>
        <w:r w:rsidRPr="005A583A" w:rsidDel="00ED268F">
          <w:delText xml:space="preserve"> </w:delText>
        </w:r>
      </w:del>
      <w:ins w:id="4936" w:author="Roberts, Julie" w:date="2022-03-25T11:45:00Z">
        <w:r w:rsidR="00ED268F" w:rsidRPr="005A583A">
          <w:t>1</w:t>
        </w:r>
        <w:r w:rsidR="00ED268F">
          <w:t>2</w:t>
        </w:r>
        <w:r w:rsidR="00ED268F" w:rsidRPr="005A583A">
          <w:t xml:space="preserve"> </w:t>
        </w:r>
      </w:ins>
      <w:r w:rsidRPr="005A583A">
        <w:t>below shows BVES annual costs and amounts of natural gas from September</w:t>
      </w:r>
      <w:ins w:id="4937" w:author="Roberts, Julie" w:date="2022-03-24T15:17:00Z">
        <w:r w:rsidR="00937E94" w:rsidRPr="00C16C4C">
          <w:rPr>
            <w:rPrChange w:id="4938" w:author="Roberts, Julie" w:date="2022-03-24T16:20:00Z">
              <w:rPr>
                <w:highlight w:val="yellow"/>
              </w:rPr>
            </w:rPrChange>
          </w:rPr>
          <w:t xml:space="preserve"> 1,</w:t>
        </w:r>
      </w:ins>
      <w:r w:rsidRPr="005A583A">
        <w:t xml:space="preserve"> </w:t>
      </w:r>
      <w:del w:id="4939" w:author="Roberts, Julie" w:date="2022-03-24T15:17:00Z">
        <w:r w:rsidRPr="005A583A" w:rsidDel="00937E94">
          <w:delText xml:space="preserve">2011 </w:delText>
        </w:r>
      </w:del>
      <w:ins w:id="4940" w:author="Roberts, Julie" w:date="2022-03-24T15:17:00Z">
        <w:r w:rsidR="00937E94" w:rsidRPr="005A583A">
          <w:t>20</w:t>
        </w:r>
        <w:r w:rsidR="00937E94" w:rsidRPr="00C16C4C">
          <w:rPr>
            <w:rPrChange w:id="4941" w:author="Roberts, Julie" w:date="2022-03-24T16:20:00Z">
              <w:rPr>
                <w:highlight w:val="yellow"/>
              </w:rPr>
            </w:rPrChange>
          </w:rPr>
          <w:t>17</w:t>
        </w:r>
        <w:r w:rsidR="00937E94" w:rsidRPr="005A583A">
          <w:t xml:space="preserve"> </w:t>
        </w:r>
      </w:ins>
      <w:r w:rsidRPr="005A583A">
        <w:t xml:space="preserve">through October 31, </w:t>
      </w:r>
      <w:del w:id="4942" w:author="Roberts, Julie" w:date="2022-03-24T15:17:00Z">
        <w:r w:rsidRPr="005A583A" w:rsidDel="00937E94">
          <w:delText>2016</w:delText>
        </w:r>
      </w:del>
      <w:ins w:id="4943" w:author="Roberts, Julie" w:date="2022-03-24T15:17:00Z">
        <w:r w:rsidR="00937E94" w:rsidRPr="005A583A">
          <w:t>20</w:t>
        </w:r>
        <w:r w:rsidR="00937E94" w:rsidRPr="00C16C4C">
          <w:rPr>
            <w:rPrChange w:id="4944" w:author="Roberts, Julie" w:date="2022-03-24T16:20:00Z">
              <w:rPr>
                <w:highlight w:val="yellow"/>
              </w:rPr>
            </w:rPrChange>
          </w:rPr>
          <w:t>22</w:t>
        </w:r>
      </w:ins>
      <w:r w:rsidRPr="005A583A">
        <w:t>.  These costs are also included in Table 2.1.</w:t>
      </w:r>
    </w:p>
    <w:p w14:paraId="3869AA34" w14:textId="583338B5" w:rsidR="006B5A39" w:rsidRPr="005A583A" w:rsidRDefault="006B5A39" w:rsidP="006B5A39">
      <w:pPr>
        <w:pStyle w:val="TableHdg"/>
        <w:spacing w:before="0" w:after="0" w:line="480" w:lineRule="auto"/>
        <w:ind w:right="90"/>
      </w:pPr>
      <w:r w:rsidRPr="005A583A">
        <w:t>Table 2.</w:t>
      </w:r>
      <w:del w:id="4945" w:author="Roberts, Julie" w:date="2022-03-25T11:45:00Z">
        <w:r w:rsidRPr="005A583A" w:rsidDel="00ED268F">
          <w:delText>1</w:delText>
        </w:r>
        <w:r w:rsidR="009E1475" w:rsidRPr="005A583A" w:rsidDel="00ED268F">
          <w:delText>3</w:delText>
        </w:r>
      </w:del>
      <w:ins w:id="4946" w:author="Roberts, Julie" w:date="2022-03-25T13:56:00Z">
        <w:r w:rsidR="002F1F16">
          <w:t>13</w:t>
        </w:r>
      </w:ins>
    </w:p>
    <w:p w14:paraId="48B3709F" w14:textId="77777777" w:rsidR="006B5A39" w:rsidRPr="005A583A" w:rsidDel="00F978DE" w:rsidRDefault="006B5A39" w:rsidP="006B5A39">
      <w:pPr>
        <w:pStyle w:val="TableHdg"/>
        <w:spacing w:before="0" w:after="0" w:line="480" w:lineRule="auto"/>
        <w:ind w:right="90"/>
        <w:rPr>
          <w:rFonts w:eastAsia="Times New Roman"/>
          <w:sz w:val="20"/>
          <w:szCs w:val="20"/>
        </w:rPr>
      </w:pPr>
      <w:r w:rsidRPr="005A583A">
        <w:t>BVES Natural Gas Costs</w:t>
      </w:r>
    </w:p>
    <w:tbl>
      <w:tblPr>
        <w:tblW w:w="8845" w:type="dxa"/>
        <w:tblInd w:w="98" w:type="dxa"/>
        <w:tblLook w:val="04A0" w:firstRow="1" w:lastRow="0" w:firstColumn="1" w:lastColumn="0" w:noHBand="0" w:noVBand="1"/>
      </w:tblPr>
      <w:tblGrid>
        <w:gridCol w:w="1195"/>
        <w:gridCol w:w="1406"/>
        <w:gridCol w:w="1106"/>
        <w:gridCol w:w="1220"/>
        <w:gridCol w:w="1706"/>
        <w:gridCol w:w="1106"/>
        <w:gridCol w:w="1106"/>
        <w:tblGridChange w:id="4947">
          <w:tblGrid>
            <w:gridCol w:w="1195"/>
            <w:gridCol w:w="1406"/>
            <w:gridCol w:w="1106"/>
            <w:gridCol w:w="1220"/>
            <w:gridCol w:w="1706"/>
            <w:gridCol w:w="1106"/>
            <w:gridCol w:w="1106"/>
          </w:tblGrid>
        </w:tblGridChange>
      </w:tblGrid>
      <w:tr w:rsidR="006B5A39" w:rsidRPr="005A583A" w14:paraId="7175A557" w14:textId="77777777" w:rsidTr="00081F9B">
        <w:trPr>
          <w:trHeight w:val="525"/>
        </w:trPr>
        <w:tc>
          <w:tcPr>
            <w:tcW w:w="119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6F45489" w14:textId="77777777" w:rsidR="006B5A39" w:rsidRPr="005A583A" w:rsidRDefault="006B5A39" w:rsidP="00C053A5">
            <w:pPr>
              <w:spacing w:line="240" w:lineRule="auto"/>
              <w:ind w:right="90"/>
              <w:jc w:val="center"/>
              <w:rPr>
                <w:rFonts w:eastAsia="Times New Roman"/>
                <w:b/>
                <w:bCs/>
                <w:color w:val="000000"/>
                <w:sz w:val="20"/>
                <w:szCs w:val="20"/>
              </w:rPr>
            </w:pPr>
            <w:r w:rsidRPr="005A583A">
              <w:rPr>
                <w:rFonts w:eastAsia="Times New Roman"/>
                <w:b/>
                <w:bCs/>
                <w:color w:val="000000"/>
                <w:sz w:val="20"/>
                <w:szCs w:val="20"/>
              </w:rPr>
              <w:t> </w:t>
            </w:r>
          </w:p>
        </w:tc>
        <w:tc>
          <w:tcPr>
            <w:tcW w:w="1406" w:type="dxa"/>
            <w:tcBorders>
              <w:top w:val="single" w:sz="8" w:space="0" w:color="000000"/>
              <w:left w:val="nil"/>
              <w:bottom w:val="single" w:sz="8" w:space="0" w:color="000000"/>
              <w:right w:val="single" w:sz="8" w:space="0" w:color="000000"/>
            </w:tcBorders>
            <w:shd w:val="clear" w:color="auto" w:fill="auto"/>
            <w:vAlign w:val="center"/>
            <w:hideMark/>
          </w:tcPr>
          <w:p w14:paraId="065BDE45" w14:textId="1026C293" w:rsidR="006B5A39" w:rsidRPr="005A583A" w:rsidRDefault="006B5A39" w:rsidP="00F5772F">
            <w:pPr>
              <w:spacing w:line="240" w:lineRule="auto"/>
              <w:ind w:right="90"/>
              <w:jc w:val="center"/>
              <w:rPr>
                <w:rFonts w:eastAsia="Times New Roman"/>
                <w:b/>
                <w:bCs/>
                <w:color w:val="000000"/>
                <w:sz w:val="20"/>
                <w:szCs w:val="20"/>
              </w:rPr>
            </w:pPr>
            <w:del w:id="4948" w:author="Roberts, Julie" w:date="2022-03-24T08:50:00Z">
              <w:r w:rsidRPr="005A583A" w:rsidDel="00F5772F">
                <w:rPr>
                  <w:rFonts w:eastAsia="Times New Roman"/>
                  <w:b/>
                  <w:bCs/>
                  <w:color w:val="000000"/>
                  <w:sz w:val="20"/>
                  <w:szCs w:val="20"/>
                </w:rPr>
                <w:delText xml:space="preserve">2011             </w:delText>
              </w:r>
            </w:del>
            <w:ins w:id="4949" w:author="Roberts, Julie" w:date="2022-03-24T08:50:00Z">
              <w:r w:rsidR="00F5772F" w:rsidRPr="00C16C4C">
                <w:rPr>
                  <w:rFonts w:eastAsia="Times New Roman"/>
                  <w:b/>
                  <w:bCs/>
                  <w:color w:val="000000"/>
                  <w:sz w:val="20"/>
                  <w:szCs w:val="20"/>
                  <w:rPrChange w:id="4950" w:author="Roberts, Julie" w:date="2022-03-24T16:20:00Z">
                    <w:rPr>
                      <w:rFonts w:eastAsia="Times New Roman"/>
                      <w:b/>
                      <w:bCs/>
                      <w:color w:val="000000"/>
                      <w:sz w:val="20"/>
                      <w:szCs w:val="20"/>
                      <w:highlight w:val="yellow"/>
                    </w:rPr>
                  </w:rPrChange>
                </w:rPr>
                <w:t>2017</w:t>
              </w:r>
              <w:r w:rsidR="00F5772F" w:rsidRPr="005A583A">
                <w:rPr>
                  <w:rFonts w:eastAsia="Times New Roman"/>
                  <w:b/>
                  <w:bCs/>
                  <w:color w:val="000000"/>
                  <w:sz w:val="20"/>
                  <w:szCs w:val="20"/>
                </w:rPr>
                <w:t xml:space="preserve">             </w:t>
              </w:r>
            </w:ins>
            <w:r w:rsidRPr="005A583A">
              <w:rPr>
                <w:rFonts w:eastAsia="Times New Roman"/>
                <w:b/>
                <w:bCs/>
                <w:color w:val="000000"/>
                <w:sz w:val="20"/>
                <w:szCs w:val="20"/>
              </w:rPr>
              <w:t xml:space="preserve">Sep- </w:t>
            </w:r>
            <w:del w:id="4951" w:author="Roberts, Julie" w:date="2022-03-24T08:55:00Z">
              <w:r w:rsidRPr="005A583A" w:rsidDel="00F5772F">
                <w:rPr>
                  <w:rFonts w:eastAsia="Times New Roman"/>
                  <w:b/>
                  <w:bCs/>
                  <w:color w:val="000000"/>
                  <w:sz w:val="20"/>
                  <w:szCs w:val="20"/>
                </w:rPr>
                <w:delText>June</w:delText>
              </w:r>
            </w:del>
            <w:ins w:id="4952" w:author="Roberts, Julie" w:date="2022-03-24T08:55:00Z">
              <w:r w:rsidR="00F5772F" w:rsidRPr="00C16C4C">
                <w:rPr>
                  <w:rFonts w:eastAsia="Times New Roman"/>
                  <w:b/>
                  <w:bCs/>
                  <w:color w:val="000000"/>
                  <w:sz w:val="20"/>
                  <w:szCs w:val="20"/>
                  <w:rPrChange w:id="4953" w:author="Roberts, Julie" w:date="2022-03-24T16:20:00Z">
                    <w:rPr>
                      <w:rFonts w:eastAsia="Times New Roman"/>
                      <w:b/>
                      <w:bCs/>
                      <w:color w:val="000000"/>
                      <w:sz w:val="20"/>
                      <w:szCs w:val="20"/>
                      <w:highlight w:val="yellow"/>
                    </w:rPr>
                  </w:rPrChange>
                </w:rPr>
                <w:t>Dec</w:t>
              </w:r>
            </w:ins>
          </w:p>
        </w:tc>
        <w:tc>
          <w:tcPr>
            <w:tcW w:w="1106" w:type="dxa"/>
            <w:tcBorders>
              <w:top w:val="single" w:sz="8" w:space="0" w:color="000000"/>
              <w:left w:val="nil"/>
              <w:bottom w:val="single" w:sz="8" w:space="0" w:color="000000"/>
              <w:right w:val="single" w:sz="8" w:space="0" w:color="000000"/>
            </w:tcBorders>
            <w:shd w:val="clear" w:color="auto" w:fill="auto"/>
            <w:vAlign w:val="center"/>
            <w:hideMark/>
          </w:tcPr>
          <w:p w14:paraId="0D6AB005" w14:textId="4BE69488" w:rsidR="006B5A39" w:rsidRPr="005A583A" w:rsidRDefault="006B5A39" w:rsidP="00C053A5">
            <w:pPr>
              <w:spacing w:line="240" w:lineRule="auto"/>
              <w:ind w:right="90"/>
              <w:jc w:val="center"/>
              <w:rPr>
                <w:rFonts w:eastAsia="Times New Roman"/>
                <w:b/>
                <w:bCs/>
                <w:color w:val="000000"/>
                <w:sz w:val="20"/>
                <w:szCs w:val="20"/>
              </w:rPr>
            </w:pPr>
            <w:del w:id="4954" w:author="Roberts, Julie" w:date="2022-03-24T08:50:00Z">
              <w:r w:rsidRPr="005A583A" w:rsidDel="00F5772F">
                <w:rPr>
                  <w:rFonts w:eastAsia="Times New Roman"/>
                  <w:b/>
                  <w:bCs/>
                  <w:color w:val="000000"/>
                  <w:sz w:val="20"/>
                  <w:szCs w:val="20"/>
                </w:rPr>
                <w:delText>2012</w:delText>
              </w:r>
            </w:del>
            <w:ins w:id="4955" w:author="Roberts, Julie" w:date="2022-03-24T08:50:00Z">
              <w:r w:rsidR="00F5772F" w:rsidRPr="00C16C4C">
                <w:rPr>
                  <w:rFonts w:eastAsia="Times New Roman"/>
                  <w:b/>
                  <w:bCs/>
                  <w:color w:val="000000"/>
                  <w:sz w:val="20"/>
                  <w:szCs w:val="20"/>
                  <w:rPrChange w:id="4956" w:author="Roberts, Julie" w:date="2022-03-24T16:20:00Z">
                    <w:rPr>
                      <w:rFonts w:eastAsia="Times New Roman"/>
                      <w:b/>
                      <w:bCs/>
                      <w:color w:val="000000"/>
                      <w:sz w:val="20"/>
                      <w:szCs w:val="20"/>
                      <w:highlight w:val="yellow"/>
                    </w:rPr>
                  </w:rPrChange>
                </w:rPr>
                <w:t>2018</w:t>
              </w:r>
            </w:ins>
          </w:p>
        </w:tc>
        <w:tc>
          <w:tcPr>
            <w:tcW w:w="1220" w:type="dxa"/>
            <w:tcBorders>
              <w:top w:val="single" w:sz="8" w:space="0" w:color="000000"/>
              <w:left w:val="nil"/>
              <w:bottom w:val="single" w:sz="8" w:space="0" w:color="000000"/>
              <w:right w:val="single" w:sz="8" w:space="0" w:color="000000"/>
            </w:tcBorders>
            <w:shd w:val="clear" w:color="auto" w:fill="auto"/>
            <w:vAlign w:val="center"/>
            <w:hideMark/>
          </w:tcPr>
          <w:p w14:paraId="50EF7713" w14:textId="3CA65264" w:rsidR="006B5A39" w:rsidRPr="005A583A" w:rsidRDefault="006B5A39" w:rsidP="00C053A5">
            <w:pPr>
              <w:spacing w:line="240" w:lineRule="auto"/>
              <w:ind w:right="90"/>
              <w:jc w:val="center"/>
              <w:rPr>
                <w:rFonts w:eastAsia="Times New Roman"/>
                <w:b/>
                <w:bCs/>
                <w:color w:val="000000"/>
                <w:sz w:val="20"/>
                <w:szCs w:val="20"/>
              </w:rPr>
            </w:pPr>
            <w:del w:id="4957" w:author="Roberts, Julie" w:date="2022-03-24T08:50:00Z">
              <w:r w:rsidRPr="005A583A" w:rsidDel="00F5772F">
                <w:rPr>
                  <w:rFonts w:eastAsia="Times New Roman"/>
                  <w:b/>
                  <w:bCs/>
                  <w:color w:val="000000"/>
                  <w:sz w:val="20"/>
                  <w:szCs w:val="20"/>
                </w:rPr>
                <w:delText>2013</w:delText>
              </w:r>
            </w:del>
            <w:ins w:id="4958" w:author="Roberts, Julie" w:date="2022-03-24T08:50:00Z">
              <w:r w:rsidR="00F5772F" w:rsidRPr="00C16C4C">
                <w:rPr>
                  <w:rFonts w:eastAsia="Times New Roman"/>
                  <w:b/>
                  <w:bCs/>
                  <w:color w:val="000000"/>
                  <w:sz w:val="20"/>
                  <w:szCs w:val="20"/>
                  <w:rPrChange w:id="4959" w:author="Roberts, Julie" w:date="2022-03-24T16:20:00Z">
                    <w:rPr>
                      <w:rFonts w:eastAsia="Times New Roman"/>
                      <w:b/>
                      <w:bCs/>
                      <w:color w:val="000000"/>
                      <w:sz w:val="20"/>
                      <w:szCs w:val="20"/>
                      <w:highlight w:val="yellow"/>
                    </w:rPr>
                  </w:rPrChange>
                </w:rPr>
                <w:t>2019</w:t>
              </w:r>
            </w:ins>
          </w:p>
        </w:tc>
        <w:tc>
          <w:tcPr>
            <w:tcW w:w="1706" w:type="dxa"/>
            <w:tcBorders>
              <w:top w:val="single" w:sz="8" w:space="0" w:color="000000"/>
              <w:left w:val="nil"/>
              <w:bottom w:val="single" w:sz="8" w:space="0" w:color="000000"/>
              <w:right w:val="single" w:sz="8" w:space="0" w:color="000000"/>
            </w:tcBorders>
            <w:shd w:val="clear" w:color="auto" w:fill="auto"/>
            <w:vAlign w:val="center"/>
            <w:hideMark/>
          </w:tcPr>
          <w:p w14:paraId="0DB7E3C8" w14:textId="52D70762" w:rsidR="006B5A39" w:rsidRPr="005A583A" w:rsidRDefault="006B5A39" w:rsidP="00C053A5">
            <w:pPr>
              <w:spacing w:line="240" w:lineRule="auto"/>
              <w:ind w:right="90"/>
              <w:jc w:val="center"/>
              <w:rPr>
                <w:rFonts w:eastAsia="Times New Roman"/>
                <w:b/>
                <w:bCs/>
                <w:color w:val="000000"/>
                <w:sz w:val="20"/>
                <w:szCs w:val="20"/>
              </w:rPr>
            </w:pPr>
            <w:del w:id="4960" w:author="Roberts, Julie" w:date="2022-03-24T08:50:00Z">
              <w:r w:rsidRPr="005A583A" w:rsidDel="00F5772F">
                <w:rPr>
                  <w:rFonts w:eastAsia="Times New Roman"/>
                  <w:b/>
                  <w:bCs/>
                  <w:color w:val="000000"/>
                  <w:sz w:val="20"/>
                  <w:szCs w:val="20"/>
                </w:rPr>
                <w:delText>2014</w:delText>
              </w:r>
            </w:del>
            <w:ins w:id="4961" w:author="Roberts, Julie" w:date="2022-03-24T08:50:00Z">
              <w:r w:rsidR="00F5772F" w:rsidRPr="00C16C4C">
                <w:rPr>
                  <w:rFonts w:eastAsia="Times New Roman"/>
                  <w:b/>
                  <w:bCs/>
                  <w:color w:val="000000"/>
                  <w:sz w:val="20"/>
                  <w:szCs w:val="20"/>
                  <w:rPrChange w:id="4962" w:author="Roberts, Julie" w:date="2022-03-24T16:20:00Z">
                    <w:rPr>
                      <w:rFonts w:eastAsia="Times New Roman"/>
                      <w:b/>
                      <w:bCs/>
                      <w:color w:val="000000"/>
                      <w:sz w:val="20"/>
                      <w:szCs w:val="20"/>
                      <w:highlight w:val="yellow"/>
                    </w:rPr>
                  </w:rPrChange>
                </w:rPr>
                <w:t>2020</w:t>
              </w:r>
            </w:ins>
          </w:p>
        </w:tc>
        <w:tc>
          <w:tcPr>
            <w:tcW w:w="1106" w:type="dxa"/>
            <w:tcBorders>
              <w:top w:val="single" w:sz="8" w:space="0" w:color="000000"/>
              <w:left w:val="nil"/>
              <w:bottom w:val="single" w:sz="8" w:space="0" w:color="000000"/>
              <w:right w:val="single" w:sz="8" w:space="0" w:color="000000"/>
            </w:tcBorders>
            <w:shd w:val="clear" w:color="auto" w:fill="auto"/>
            <w:vAlign w:val="center"/>
            <w:hideMark/>
          </w:tcPr>
          <w:p w14:paraId="62AA14E5" w14:textId="59376312" w:rsidR="006B5A39" w:rsidRPr="005A583A" w:rsidRDefault="006B5A39" w:rsidP="00C053A5">
            <w:pPr>
              <w:spacing w:line="240" w:lineRule="auto"/>
              <w:ind w:right="90"/>
              <w:jc w:val="center"/>
              <w:rPr>
                <w:rFonts w:eastAsia="Times New Roman"/>
                <w:b/>
                <w:bCs/>
                <w:color w:val="000000"/>
                <w:sz w:val="20"/>
                <w:szCs w:val="20"/>
              </w:rPr>
            </w:pPr>
            <w:del w:id="4963" w:author="Roberts, Julie" w:date="2022-03-24T08:50:00Z">
              <w:r w:rsidRPr="005A583A" w:rsidDel="00F5772F">
                <w:rPr>
                  <w:rFonts w:eastAsia="Times New Roman"/>
                  <w:b/>
                  <w:bCs/>
                  <w:color w:val="000000"/>
                  <w:sz w:val="20"/>
                  <w:szCs w:val="20"/>
                </w:rPr>
                <w:delText>2015</w:delText>
              </w:r>
            </w:del>
            <w:ins w:id="4964" w:author="Roberts, Julie" w:date="2022-03-24T08:50:00Z">
              <w:r w:rsidR="00F5772F" w:rsidRPr="00C16C4C">
                <w:rPr>
                  <w:rFonts w:eastAsia="Times New Roman"/>
                  <w:b/>
                  <w:bCs/>
                  <w:color w:val="000000"/>
                  <w:sz w:val="20"/>
                  <w:szCs w:val="20"/>
                  <w:rPrChange w:id="4965" w:author="Roberts, Julie" w:date="2022-03-24T16:20:00Z">
                    <w:rPr>
                      <w:rFonts w:eastAsia="Times New Roman"/>
                      <w:b/>
                      <w:bCs/>
                      <w:color w:val="000000"/>
                      <w:sz w:val="20"/>
                      <w:szCs w:val="20"/>
                      <w:highlight w:val="yellow"/>
                    </w:rPr>
                  </w:rPrChange>
                </w:rPr>
                <w:t>2021</w:t>
              </w:r>
            </w:ins>
          </w:p>
        </w:tc>
        <w:tc>
          <w:tcPr>
            <w:tcW w:w="1106" w:type="dxa"/>
            <w:tcBorders>
              <w:top w:val="single" w:sz="8" w:space="0" w:color="000000"/>
              <w:left w:val="nil"/>
              <w:bottom w:val="single" w:sz="8" w:space="0" w:color="000000"/>
              <w:right w:val="single" w:sz="8" w:space="0" w:color="000000"/>
            </w:tcBorders>
            <w:shd w:val="clear" w:color="auto" w:fill="auto"/>
            <w:vAlign w:val="center"/>
            <w:hideMark/>
          </w:tcPr>
          <w:p w14:paraId="4850B729" w14:textId="77777777" w:rsidR="006B5A39" w:rsidRPr="00C16C4C" w:rsidRDefault="006B5A39" w:rsidP="00C053A5">
            <w:pPr>
              <w:spacing w:line="240" w:lineRule="auto"/>
              <w:ind w:right="90"/>
              <w:jc w:val="center"/>
              <w:rPr>
                <w:ins w:id="4966" w:author="Roberts, Julie" w:date="2022-03-24T08:51:00Z"/>
                <w:rFonts w:eastAsia="Times New Roman"/>
                <w:b/>
                <w:bCs/>
                <w:color w:val="000000"/>
                <w:sz w:val="20"/>
                <w:szCs w:val="20"/>
                <w:rPrChange w:id="4967" w:author="Roberts, Julie" w:date="2022-03-24T16:20:00Z">
                  <w:rPr>
                    <w:ins w:id="4968" w:author="Roberts, Julie" w:date="2022-03-24T08:51:00Z"/>
                    <w:rFonts w:eastAsia="Times New Roman"/>
                    <w:b/>
                    <w:bCs/>
                    <w:color w:val="000000"/>
                    <w:sz w:val="20"/>
                    <w:szCs w:val="20"/>
                    <w:highlight w:val="yellow"/>
                  </w:rPr>
                </w:rPrChange>
              </w:rPr>
            </w:pPr>
            <w:del w:id="4969" w:author="Roberts, Julie" w:date="2022-03-24T08:51:00Z">
              <w:r w:rsidRPr="005A583A" w:rsidDel="00F5772F">
                <w:rPr>
                  <w:rFonts w:eastAsia="Times New Roman"/>
                  <w:b/>
                  <w:bCs/>
                  <w:color w:val="000000"/>
                  <w:sz w:val="20"/>
                  <w:szCs w:val="20"/>
                </w:rPr>
                <w:delText>2016</w:delText>
              </w:r>
            </w:del>
            <w:ins w:id="4970" w:author="Roberts, Julie" w:date="2022-03-24T08:51:00Z">
              <w:r w:rsidR="00F5772F" w:rsidRPr="00C16C4C">
                <w:rPr>
                  <w:rFonts w:eastAsia="Times New Roman"/>
                  <w:b/>
                  <w:bCs/>
                  <w:color w:val="000000"/>
                  <w:sz w:val="20"/>
                  <w:szCs w:val="20"/>
                  <w:rPrChange w:id="4971" w:author="Roberts, Julie" w:date="2022-03-24T16:20:00Z">
                    <w:rPr>
                      <w:rFonts w:eastAsia="Times New Roman"/>
                      <w:b/>
                      <w:bCs/>
                      <w:color w:val="000000"/>
                      <w:sz w:val="20"/>
                      <w:szCs w:val="20"/>
                      <w:highlight w:val="yellow"/>
                    </w:rPr>
                  </w:rPrChange>
                </w:rPr>
                <w:t>2022</w:t>
              </w:r>
            </w:ins>
          </w:p>
          <w:p w14:paraId="31F07999" w14:textId="13624426" w:rsidR="00F5772F" w:rsidRPr="005A583A" w:rsidRDefault="00F5772F" w:rsidP="00C053A5">
            <w:pPr>
              <w:spacing w:line="240" w:lineRule="auto"/>
              <w:ind w:right="90"/>
              <w:jc w:val="center"/>
              <w:rPr>
                <w:rFonts w:eastAsia="Times New Roman"/>
                <w:b/>
                <w:bCs/>
                <w:color w:val="000000"/>
                <w:sz w:val="20"/>
                <w:szCs w:val="20"/>
              </w:rPr>
            </w:pPr>
            <w:ins w:id="4972" w:author="Roberts, Julie" w:date="2022-03-24T08:54:00Z">
              <w:r w:rsidRPr="00C16C4C">
                <w:rPr>
                  <w:rFonts w:eastAsia="Times New Roman"/>
                  <w:b/>
                  <w:bCs/>
                  <w:color w:val="000000"/>
                  <w:sz w:val="20"/>
                  <w:szCs w:val="20"/>
                  <w:rPrChange w:id="4973" w:author="Roberts, Julie" w:date="2022-03-24T16:20:00Z">
                    <w:rPr>
                      <w:rFonts w:eastAsia="Times New Roman"/>
                      <w:b/>
                      <w:bCs/>
                      <w:color w:val="000000"/>
                      <w:sz w:val="20"/>
                      <w:szCs w:val="20"/>
                      <w:highlight w:val="yellow"/>
                    </w:rPr>
                  </w:rPrChange>
                </w:rPr>
                <w:t>Jan-Oct</w:t>
              </w:r>
            </w:ins>
          </w:p>
        </w:tc>
      </w:tr>
      <w:tr w:rsidR="00E03D12" w:rsidRPr="00C16C4C" w14:paraId="5F4EBB20" w14:textId="77777777" w:rsidTr="00081F9B">
        <w:trPr>
          <w:trHeight w:val="300"/>
        </w:trPr>
        <w:tc>
          <w:tcPr>
            <w:tcW w:w="119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954F4BD" w14:textId="77777777" w:rsidR="006B5A39" w:rsidRPr="005A583A" w:rsidRDefault="006B5A39" w:rsidP="00C053A5">
            <w:pPr>
              <w:spacing w:line="240" w:lineRule="auto"/>
              <w:ind w:right="90"/>
              <w:rPr>
                <w:rFonts w:eastAsia="Times New Roman"/>
                <w:color w:val="000000"/>
                <w:sz w:val="20"/>
                <w:szCs w:val="20"/>
              </w:rPr>
            </w:pPr>
            <w:r w:rsidRPr="005A583A">
              <w:rPr>
                <w:rFonts w:eastAsia="Times New Roman"/>
                <w:color w:val="000000"/>
                <w:sz w:val="20"/>
                <w:szCs w:val="20"/>
              </w:rPr>
              <w:t>Annual Cost</w:t>
            </w:r>
          </w:p>
        </w:tc>
        <w:tc>
          <w:tcPr>
            <w:tcW w:w="1406" w:type="dxa"/>
            <w:tcBorders>
              <w:top w:val="single" w:sz="8" w:space="0" w:color="000000"/>
              <w:left w:val="nil"/>
              <w:bottom w:val="single" w:sz="8" w:space="0" w:color="000000"/>
              <w:right w:val="single" w:sz="4" w:space="0" w:color="auto"/>
            </w:tcBorders>
            <w:shd w:val="clear" w:color="auto" w:fill="auto"/>
            <w:vAlign w:val="center"/>
            <w:hideMark/>
          </w:tcPr>
          <w:p w14:paraId="5B3DD37F" w14:textId="17F2E9DF" w:rsidR="006B5A39" w:rsidRPr="005A583A" w:rsidRDefault="006B5A39" w:rsidP="00ED268F">
            <w:pPr>
              <w:spacing w:line="240" w:lineRule="auto"/>
              <w:ind w:right="90"/>
              <w:jc w:val="center"/>
              <w:rPr>
                <w:rFonts w:eastAsia="Times New Roman"/>
                <w:color w:val="000000"/>
                <w:sz w:val="20"/>
                <w:szCs w:val="20"/>
              </w:rPr>
              <w:pPrChange w:id="4974" w:author="Roberts, Julie" w:date="2022-03-25T11:49:00Z">
                <w:pPr>
                  <w:spacing w:line="240" w:lineRule="auto"/>
                  <w:ind w:right="90"/>
                  <w:jc w:val="center"/>
                </w:pPr>
              </w:pPrChange>
            </w:pPr>
            <w:del w:id="4975" w:author="Roberts, Julie" w:date="2022-03-24T15:59:00Z">
              <w:r w:rsidRPr="005A583A" w:rsidDel="00081F9B">
                <w:rPr>
                  <w:rFonts w:eastAsia="Times New Roman"/>
                  <w:color w:val="000000"/>
                  <w:sz w:val="20"/>
                  <w:szCs w:val="20"/>
                </w:rPr>
                <w:delText>$2,624</w:delText>
              </w:r>
            </w:del>
            <w:ins w:id="4976" w:author="Roberts, Julie" w:date="2022-03-24T15:59:00Z">
              <w:r w:rsidR="00081F9B" w:rsidRPr="00C16C4C">
                <w:rPr>
                  <w:rFonts w:eastAsia="Times New Roman"/>
                  <w:color w:val="000000"/>
                  <w:sz w:val="20"/>
                  <w:szCs w:val="20"/>
                  <w:rPrChange w:id="4977" w:author="Roberts, Julie" w:date="2022-03-24T16:20:00Z">
                    <w:rPr>
                      <w:rFonts w:eastAsia="Times New Roman"/>
                      <w:color w:val="000000"/>
                      <w:sz w:val="20"/>
                      <w:szCs w:val="20"/>
                      <w:highlight w:val="yellow"/>
                    </w:rPr>
                  </w:rPrChange>
                </w:rPr>
                <w:t>$</w:t>
              </w:r>
            </w:ins>
            <w:ins w:id="4978" w:author="Roberts, Julie" w:date="2022-03-25T11:49:00Z">
              <w:r w:rsidR="00ED268F">
                <w:rPr>
                  <w:rFonts w:eastAsia="Times New Roman"/>
                  <w:color w:val="000000"/>
                  <w:sz w:val="20"/>
                  <w:szCs w:val="20"/>
                </w:rPr>
                <w:t>3,888</w:t>
              </w:r>
            </w:ins>
            <w:r w:rsidRPr="005A583A">
              <w:rPr>
                <w:rFonts w:eastAsia="Times New Roman"/>
                <w:color w:val="000000"/>
                <w:sz w:val="20"/>
                <w:szCs w:val="20"/>
              </w:rPr>
              <w:t xml:space="preserve"> </w:t>
            </w:r>
          </w:p>
        </w:tc>
        <w:tc>
          <w:tcPr>
            <w:tcW w:w="1106" w:type="dxa"/>
            <w:tcBorders>
              <w:top w:val="single" w:sz="8" w:space="0" w:color="000000"/>
              <w:left w:val="single" w:sz="4" w:space="0" w:color="auto"/>
              <w:bottom w:val="single" w:sz="8" w:space="0" w:color="000000"/>
              <w:right w:val="single" w:sz="8" w:space="0" w:color="000000"/>
            </w:tcBorders>
            <w:shd w:val="clear" w:color="auto" w:fill="auto"/>
            <w:vAlign w:val="center"/>
            <w:hideMark/>
          </w:tcPr>
          <w:p w14:paraId="6DE78AFF" w14:textId="5AF506FF" w:rsidR="006B5A39" w:rsidRPr="005A583A" w:rsidRDefault="006B5A39" w:rsidP="00C053A5">
            <w:pPr>
              <w:spacing w:line="240" w:lineRule="auto"/>
              <w:ind w:right="90"/>
              <w:jc w:val="center"/>
              <w:rPr>
                <w:rFonts w:eastAsia="Times New Roman"/>
                <w:color w:val="000000"/>
                <w:sz w:val="20"/>
                <w:szCs w:val="20"/>
              </w:rPr>
            </w:pPr>
            <w:del w:id="4979" w:author="Roberts, Julie" w:date="2022-03-24T15:59:00Z">
              <w:r w:rsidRPr="005A583A" w:rsidDel="00081F9B">
                <w:rPr>
                  <w:rFonts w:eastAsia="Times New Roman"/>
                  <w:color w:val="000000"/>
                  <w:sz w:val="20"/>
                  <w:szCs w:val="20"/>
                </w:rPr>
                <w:delText xml:space="preserve">$23,542 </w:delText>
              </w:r>
            </w:del>
            <w:ins w:id="4980" w:author="Roberts, Julie" w:date="2022-03-24T15:59:00Z">
              <w:r w:rsidR="00081F9B" w:rsidRPr="00C16C4C">
                <w:rPr>
                  <w:rFonts w:eastAsia="Times New Roman"/>
                  <w:color w:val="000000"/>
                  <w:sz w:val="20"/>
                  <w:szCs w:val="20"/>
                  <w:rPrChange w:id="4981" w:author="Roberts, Julie" w:date="2022-03-24T16:20:00Z">
                    <w:rPr>
                      <w:rFonts w:eastAsia="Times New Roman"/>
                      <w:color w:val="000000"/>
                      <w:sz w:val="20"/>
                      <w:szCs w:val="20"/>
                      <w:highlight w:val="yellow"/>
                    </w:rPr>
                  </w:rPrChange>
                </w:rPr>
                <w:t>$28,138</w:t>
              </w:r>
            </w:ins>
          </w:p>
        </w:tc>
        <w:tc>
          <w:tcPr>
            <w:tcW w:w="1220" w:type="dxa"/>
            <w:tcBorders>
              <w:top w:val="single" w:sz="8" w:space="0" w:color="000000"/>
              <w:left w:val="nil"/>
              <w:bottom w:val="single" w:sz="8" w:space="0" w:color="000000"/>
              <w:right w:val="single" w:sz="8" w:space="0" w:color="000000"/>
            </w:tcBorders>
            <w:shd w:val="clear" w:color="auto" w:fill="auto"/>
            <w:vAlign w:val="center"/>
            <w:hideMark/>
          </w:tcPr>
          <w:p w14:paraId="66CC4D00" w14:textId="4D11D714" w:rsidR="006B5A39" w:rsidRPr="005A583A" w:rsidRDefault="006B5A39" w:rsidP="00E03D12">
            <w:pPr>
              <w:spacing w:line="240" w:lineRule="auto"/>
              <w:ind w:right="90"/>
              <w:jc w:val="center"/>
              <w:rPr>
                <w:rFonts w:eastAsia="Times New Roman"/>
                <w:color w:val="000000"/>
                <w:sz w:val="20"/>
                <w:szCs w:val="20"/>
              </w:rPr>
            </w:pPr>
            <w:del w:id="4982" w:author="Roberts, Julie" w:date="2022-03-24T15:59:00Z">
              <w:r w:rsidRPr="005A583A" w:rsidDel="00081F9B">
                <w:rPr>
                  <w:rFonts w:eastAsia="Times New Roman"/>
                  <w:color w:val="000000"/>
                  <w:sz w:val="20"/>
                  <w:szCs w:val="20"/>
                </w:rPr>
                <w:delText xml:space="preserve">$38,250 </w:delText>
              </w:r>
            </w:del>
            <w:ins w:id="4983" w:author="Roberts, Julie" w:date="2022-03-24T15:59:00Z">
              <w:r w:rsidR="00081F9B" w:rsidRPr="00C16C4C">
                <w:rPr>
                  <w:rFonts w:eastAsia="Times New Roman"/>
                  <w:color w:val="000000"/>
                  <w:sz w:val="20"/>
                  <w:szCs w:val="20"/>
                  <w:rPrChange w:id="4984" w:author="Roberts, Julie" w:date="2022-03-24T16:20:00Z">
                    <w:rPr>
                      <w:rFonts w:eastAsia="Times New Roman"/>
                      <w:color w:val="000000"/>
                      <w:sz w:val="20"/>
                      <w:szCs w:val="20"/>
                      <w:highlight w:val="yellow"/>
                    </w:rPr>
                  </w:rPrChange>
                </w:rPr>
                <w:t>$153,2</w:t>
              </w:r>
            </w:ins>
            <w:ins w:id="4985" w:author="Roberts, Julie" w:date="2022-03-24T16:00:00Z">
              <w:r w:rsidR="00081F9B" w:rsidRPr="00C16C4C">
                <w:rPr>
                  <w:rFonts w:eastAsia="Times New Roman"/>
                  <w:color w:val="000000"/>
                  <w:sz w:val="20"/>
                  <w:szCs w:val="20"/>
                  <w:rPrChange w:id="4986" w:author="Roberts, Julie" w:date="2022-03-24T16:20:00Z">
                    <w:rPr>
                      <w:rFonts w:eastAsia="Times New Roman"/>
                      <w:color w:val="000000"/>
                      <w:sz w:val="20"/>
                      <w:szCs w:val="20"/>
                      <w:highlight w:val="yellow"/>
                    </w:rPr>
                  </w:rPrChange>
                </w:rPr>
                <w:t>6</w:t>
              </w:r>
            </w:ins>
            <w:ins w:id="4987" w:author="Roberts, Julie" w:date="2022-03-24T15:59:00Z">
              <w:r w:rsidR="00081F9B" w:rsidRPr="00C16C4C">
                <w:rPr>
                  <w:rFonts w:eastAsia="Times New Roman"/>
                  <w:color w:val="000000"/>
                  <w:sz w:val="20"/>
                  <w:szCs w:val="20"/>
                  <w:rPrChange w:id="4988" w:author="Roberts, Julie" w:date="2022-03-24T16:20:00Z">
                    <w:rPr>
                      <w:rFonts w:eastAsia="Times New Roman"/>
                      <w:color w:val="000000"/>
                      <w:sz w:val="20"/>
                      <w:szCs w:val="20"/>
                      <w:highlight w:val="yellow"/>
                    </w:rPr>
                  </w:rPrChange>
                </w:rPr>
                <w:t>9</w:t>
              </w:r>
            </w:ins>
          </w:p>
        </w:tc>
        <w:tc>
          <w:tcPr>
            <w:tcW w:w="1706" w:type="dxa"/>
            <w:tcBorders>
              <w:top w:val="single" w:sz="8" w:space="0" w:color="000000"/>
              <w:left w:val="nil"/>
              <w:bottom w:val="single" w:sz="8" w:space="0" w:color="000000"/>
              <w:right w:val="single" w:sz="8" w:space="0" w:color="000000"/>
            </w:tcBorders>
            <w:shd w:val="clear" w:color="auto" w:fill="auto"/>
            <w:vAlign w:val="center"/>
            <w:hideMark/>
          </w:tcPr>
          <w:p w14:paraId="46B2D649" w14:textId="7DA92FBE" w:rsidR="006B5A39" w:rsidRPr="005A583A" w:rsidRDefault="006B5A39" w:rsidP="00C053A5">
            <w:pPr>
              <w:spacing w:line="240" w:lineRule="auto"/>
              <w:ind w:right="90"/>
              <w:jc w:val="center"/>
              <w:rPr>
                <w:rFonts w:eastAsia="Times New Roman"/>
                <w:color w:val="000000"/>
                <w:sz w:val="20"/>
                <w:szCs w:val="20"/>
              </w:rPr>
            </w:pPr>
            <w:del w:id="4989" w:author="Roberts, Julie" w:date="2022-03-24T16:00:00Z">
              <w:r w:rsidRPr="005A583A" w:rsidDel="00081F9B">
                <w:rPr>
                  <w:rFonts w:eastAsia="Times New Roman"/>
                  <w:color w:val="000000"/>
                  <w:sz w:val="20"/>
                  <w:szCs w:val="20"/>
                </w:rPr>
                <w:delText>$26,227</w:delText>
              </w:r>
            </w:del>
            <w:ins w:id="4990" w:author="Roberts, Julie" w:date="2022-03-24T16:00:00Z">
              <w:r w:rsidR="00081F9B" w:rsidRPr="00C16C4C">
                <w:rPr>
                  <w:rFonts w:eastAsia="Times New Roman"/>
                  <w:color w:val="000000"/>
                  <w:sz w:val="20"/>
                  <w:szCs w:val="20"/>
                  <w:rPrChange w:id="4991" w:author="Roberts, Julie" w:date="2022-03-24T16:20:00Z">
                    <w:rPr>
                      <w:rFonts w:eastAsia="Times New Roman"/>
                      <w:color w:val="000000"/>
                      <w:sz w:val="20"/>
                      <w:szCs w:val="20"/>
                      <w:highlight w:val="yellow"/>
                    </w:rPr>
                  </w:rPrChange>
                </w:rPr>
                <w:t>$116,537</w:t>
              </w:r>
            </w:ins>
            <w:r w:rsidRPr="005A583A">
              <w:rPr>
                <w:rFonts w:eastAsia="Times New Roman"/>
                <w:color w:val="000000"/>
                <w:sz w:val="20"/>
                <w:szCs w:val="20"/>
              </w:rPr>
              <w:t xml:space="preserve"> </w:t>
            </w:r>
          </w:p>
        </w:tc>
        <w:tc>
          <w:tcPr>
            <w:tcW w:w="1106" w:type="dxa"/>
            <w:tcBorders>
              <w:top w:val="single" w:sz="8" w:space="0" w:color="000000"/>
              <w:left w:val="nil"/>
              <w:bottom w:val="single" w:sz="8" w:space="0" w:color="000000"/>
              <w:right w:val="single" w:sz="8" w:space="0" w:color="000000"/>
            </w:tcBorders>
            <w:shd w:val="clear" w:color="auto" w:fill="auto"/>
            <w:vAlign w:val="center"/>
            <w:hideMark/>
          </w:tcPr>
          <w:p w14:paraId="55D38DD4" w14:textId="61424AFD" w:rsidR="006B5A39" w:rsidRPr="005A583A" w:rsidRDefault="006B5A39" w:rsidP="00C053A5">
            <w:pPr>
              <w:spacing w:line="240" w:lineRule="auto"/>
              <w:ind w:right="90"/>
              <w:jc w:val="center"/>
              <w:rPr>
                <w:rFonts w:eastAsia="Times New Roman"/>
                <w:color w:val="000000"/>
                <w:sz w:val="20"/>
                <w:szCs w:val="20"/>
              </w:rPr>
            </w:pPr>
            <w:del w:id="4992" w:author="Roberts, Julie" w:date="2022-03-24T16:00:00Z">
              <w:r w:rsidRPr="005A583A" w:rsidDel="00081F9B">
                <w:rPr>
                  <w:rFonts w:eastAsia="Times New Roman"/>
                  <w:color w:val="000000"/>
                  <w:sz w:val="20"/>
                  <w:szCs w:val="20"/>
                </w:rPr>
                <w:delText xml:space="preserve">$26,108 </w:delText>
              </w:r>
            </w:del>
            <w:ins w:id="4993" w:author="Roberts, Julie" w:date="2022-03-24T16:00:00Z">
              <w:r w:rsidR="00081F9B" w:rsidRPr="00C16C4C">
                <w:rPr>
                  <w:rFonts w:eastAsia="Times New Roman"/>
                  <w:color w:val="000000"/>
                  <w:sz w:val="20"/>
                  <w:szCs w:val="20"/>
                  <w:rPrChange w:id="4994" w:author="Roberts, Julie" w:date="2022-03-24T16:20:00Z">
                    <w:rPr>
                      <w:rFonts w:eastAsia="Times New Roman"/>
                      <w:color w:val="000000"/>
                      <w:sz w:val="20"/>
                      <w:szCs w:val="20"/>
                      <w:highlight w:val="yellow"/>
                    </w:rPr>
                  </w:rPrChange>
                </w:rPr>
                <w:t>$168,314</w:t>
              </w:r>
            </w:ins>
          </w:p>
        </w:tc>
        <w:tc>
          <w:tcPr>
            <w:tcW w:w="1106" w:type="dxa"/>
            <w:tcBorders>
              <w:top w:val="single" w:sz="8" w:space="0" w:color="000000"/>
              <w:left w:val="nil"/>
              <w:bottom w:val="single" w:sz="8" w:space="0" w:color="000000"/>
              <w:right w:val="single" w:sz="8" w:space="0" w:color="000000"/>
            </w:tcBorders>
            <w:shd w:val="clear" w:color="auto" w:fill="auto"/>
            <w:vAlign w:val="center"/>
            <w:hideMark/>
          </w:tcPr>
          <w:p w14:paraId="2FF4D9A7" w14:textId="782B64AB" w:rsidR="006B5A39" w:rsidRPr="005A583A" w:rsidRDefault="006B5A39" w:rsidP="00C053A5">
            <w:pPr>
              <w:spacing w:line="240" w:lineRule="auto"/>
              <w:ind w:right="90"/>
              <w:jc w:val="center"/>
              <w:rPr>
                <w:rFonts w:eastAsia="Times New Roman"/>
                <w:color w:val="000000"/>
                <w:sz w:val="20"/>
                <w:szCs w:val="20"/>
              </w:rPr>
            </w:pPr>
            <w:del w:id="4995" w:author="Roberts, Julie" w:date="2022-03-24T16:02:00Z">
              <w:r w:rsidRPr="005A583A" w:rsidDel="00081F9B">
                <w:rPr>
                  <w:rFonts w:eastAsia="Times New Roman"/>
                  <w:color w:val="000000"/>
                  <w:sz w:val="20"/>
                  <w:szCs w:val="20"/>
                </w:rPr>
                <w:delText xml:space="preserve">$9,178 </w:delText>
              </w:r>
            </w:del>
            <w:ins w:id="4996" w:author="Roberts, Julie" w:date="2022-03-24T16:02:00Z">
              <w:r w:rsidR="00081F9B" w:rsidRPr="00C16C4C">
                <w:rPr>
                  <w:rFonts w:eastAsia="Times New Roman"/>
                  <w:color w:val="000000"/>
                  <w:sz w:val="20"/>
                  <w:szCs w:val="20"/>
                  <w:rPrChange w:id="4997" w:author="Roberts, Julie" w:date="2022-03-24T16:20:00Z">
                    <w:rPr>
                      <w:rFonts w:eastAsia="Times New Roman"/>
                      <w:color w:val="000000"/>
                      <w:sz w:val="20"/>
                      <w:szCs w:val="20"/>
                      <w:highlight w:val="yellow"/>
                    </w:rPr>
                  </w:rPrChange>
                </w:rPr>
                <w:t>$279,678</w:t>
              </w:r>
            </w:ins>
          </w:p>
        </w:tc>
      </w:tr>
    </w:tbl>
    <w:p w14:paraId="63AFAB50" w14:textId="5695FED0" w:rsidR="00E03D12" w:rsidRPr="00C16C4C" w:rsidRDefault="00E03D12" w:rsidP="00797671">
      <w:pPr>
        <w:pStyle w:val="BodyText"/>
        <w:spacing w:before="360" w:line="480" w:lineRule="auto"/>
        <w:ind w:right="90" w:firstLine="0"/>
        <w:rPr>
          <w:ins w:id="4998" w:author="Roberts, Julie" w:date="2022-03-24T16:10:00Z"/>
          <w:rPrChange w:id="4999" w:author="Roberts, Julie" w:date="2022-03-24T16:20:00Z">
            <w:rPr>
              <w:ins w:id="5000" w:author="Roberts, Julie" w:date="2022-03-24T16:10:00Z"/>
              <w:highlight w:val="yellow"/>
            </w:rPr>
          </w:rPrChange>
        </w:rPr>
      </w:pPr>
      <w:ins w:id="5001" w:author="Roberts, Julie" w:date="2022-03-24T16:10:00Z">
        <w:r w:rsidRPr="00C16C4C">
          <w:rPr>
            <w:rPrChange w:id="5002" w:author="Roberts, Julie" w:date="2022-03-24T16:20:00Z">
              <w:rPr>
                <w:highlight w:val="yellow"/>
              </w:rPr>
            </w:rPrChange>
          </w:rPr>
          <w:t>(for 2022, includes 2021 values as an estimate for future month</w:t>
        </w:r>
      </w:ins>
      <w:ins w:id="5003" w:author="Roberts, Julie" w:date="2022-03-24T16:11:00Z">
        <w:r w:rsidRPr="00C16C4C">
          <w:rPr>
            <w:rPrChange w:id="5004" w:author="Roberts, Julie" w:date="2022-03-24T16:20:00Z">
              <w:rPr>
                <w:highlight w:val="yellow"/>
              </w:rPr>
            </w:rPrChange>
          </w:rPr>
          <w:t>’s data)</w:t>
        </w:r>
      </w:ins>
    </w:p>
    <w:p w14:paraId="54CD0CCF" w14:textId="0506747E" w:rsidR="006B5A39" w:rsidRPr="005A583A" w:rsidRDefault="006B5A39" w:rsidP="00797671">
      <w:pPr>
        <w:pStyle w:val="BodyText"/>
        <w:spacing w:before="360" w:line="480" w:lineRule="auto"/>
        <w:ind w:right="90" w:firstLine="0"/>
      </w:pPr>
      <w:r w:rsidRPr="005A583A">
        <w:t xml:space="preserve">This testimony demonstrates that BVES prudently procured gas for its BVPP and the associated costs are reasonable. </w:t>
      </w:r>
    </w:p>
    <w:p w14:paraId="5971369E" w14:textId="4D5D9451" w:rsidR="00000B64" w:rsidRPr="005A583A" w:rsidRDefault="00C16C4C" w:rsidP="00C16C4C">
      <w:pPr>
        <w:pStyle w:val="Pleading3L3"/>
        <w:numPr>
          <w:ilvl w:val="0"/>
          <w:numId w:val="0"/>
        </w:numPr>
        <w:spacing w:line="480" w:lineRule="auto"/>
        <w:ind w:left="2070"/>
        <w:pPrChange w:id="5005" w:author="Roberts, Julie" w:date="2022-03-24T16:21:00Z">
          <w:pPr>
            <w:pStyle w:val="Pleading3L3"/>
            <w:spacing w:line="480" w:lineRule="auto"/>
          </w:pPr>
        </w:pPrChange>
      </w:pPr>
      <w:bookmarkStart w:id="5006" w:name="_Toc316979670"/>
      <w:bookmarkStart w:id="5007" w:name="_Toc475007466"/>
      <w:bookmarkStart w:id="5008" w:name="_Toc99034626"/>
      <w:ins w:id="5009" w:author="Roberts, Julie" w:date="2022-03-24T16:21:00Z">
        <w:r>
          <w:t>B.</w:t>
        </w:r>
        <w:r>
          <w:tab/>
        </w:r>
      </w:ins>
      <w:r w:rsidR="00000B64" w:rsidRPr="005A583A">
        <w:t>Natural Gas Transportation</w:t>
      </w:r>
      <w:bookmarkEnd w:id="5006"/>
      <w:bookmarkEnd w:id="5007"/>
      <w:bookmarkEnd w:id="5008"/>
    </w:p>
    <w:p w14:paraId="674927EF" w14:textId="4405A6DD" w:rsidR="00000B64" w:rsidRPr="005A583A" w:rsidRDefault="00000B64" w:rsidP="00797671">
      <w:pPr>
        <w:pStyle w:val="BodyText"/>
        <w:spacing w:line="480" w:lineRule="auto"/>
        <w:ind w:right="90"/>
      </w:pPr>
      <w:del w:id="5010" w:author="Roberts, Julie" w:date="2022-03-24T16:22:00Z">
        <w:r w:rsidRPr="005A583A" w:rsidDel="00C16C4C">
          <w:delText xml:space="preserve">The </w:delText>
        </w:r>
      </w:del>
      <w:ins w:id="5011" w:author="Roberts, Julie" w:date="2022-03-24T16:22:00Z">
        <w:r w:rsidR="00C16C4C">
          <w:t xml:space="preserve">Prior to the expiration of </w:t>
        </w:r>
      </w:ins>
      <w:ins w:id="5012" w:author="Roberts, Julie" w:date="2022-03-24T16:31:00Z">
        <w:r w:rsidR="00C16C4C">
          <w:t>t</w:t>
        </w:r>
      </w:ins>
      <w:ins w:id="5013" w:author="Roberts, Julie" w:date="2022-03-24T16:22:00Z">
        <w:r w:rsidR="00C16C4C" w:rsidRPr="005A583A">
          <w:t xml:space="preserve">he </w:t>
        </w:r>
      </w:ins>
      <w:r w:rsidRPr="005A583A">
        <w:t xml:space="preserve">natural gas purchased by BVES was transported from the SoCalGas transmission system to the BVPP through a transportation agreement with SWG.  BVES agreed to an annual minimum gas transport amount to avoid paying the initial capital cost associated with a necessary distribution pipeline. BVES agreed to transport a minimum amount of natural gas each year or pay SWG’s margin rate for the difference between 24,960 MMBTU and actual use. SWG’s margin rate is currently $1.28349/MMBTU so the minimum amount BVES could pay each year was $32,035 if it used no natural gas at all during the year.  Typically, BVES </w:t>
      </w:r>
      <w:del w:id="5014" w:author="Roberts, Julie" w:date="2022-03-24T16:12:00Z">
        <w:r w:rsidRPr="005A583A" w:rsidDel="00E03D12">
          <w:delText xml:space="preserve">does </w:delText>
        </w:r>
      </w:del>
      <w:ins w:id="5015" w:author="Roberts, Julie" w:date="2022-03-24T16:12:00Z">
        <w:r w:rsidR="00E03D12" w:rsidRPr="00C16C4C">
          <w:rPr>
            <w:rPrChange w:id="5016" w:author="Roberts, Julie" w:date="2022-03-24T16:20:00Z">
              <w:rPr>
                <w:highlight w:val="yellow"/>
              </w:rPr>
            </w:rPrChange>
          </w:rPr>
          <w:t>did</w:t>
        </w:r>
        <w:r w:rsidR="00E03D12" w:rsidRPr="005A583A">
          <w:t xml:space="preserve"> </w:t>
        </w:r>
      </w:ins>
      <w:r w:rsidRPr="005A583A">
        <w:t xml:space="preserve">not use 24,960 MMBTU annually unless operation of the BVPP </w:t>
      </w:r>
      <w:ins w:id="5017" w:author="Roberts, Julie" w:date="2022-03-24T16:12:00Z">
        <w:r w:rsidR="00E03D12" w:rsidRPr="00C16C4C">
          <w:rPr>
            <w:rPrChange w:id="5018" w:author="Roberts, Julie" w:date="2022-03-24T16:20:00Z">
              <w:rPr>
                <w:highlight w:val="yellow"/>
              </w:rPr>
            </w:rPrChange>
          </w:rPr>
          <w:t>was</w:t>
        </w:r>
      </w:ins>
      <w:del w:id="5019" w:author="Roberts, Julie" w:date="2022-03-24T16:12:00Z">
        <w:r w:rsidRPr="005A583A" w:rsidDel="00E03D12">
          <w:delText>is</w:delText>
        </w:r>
      </w:del>
      <w:r w:rsidRPr="005A583A">
        <w:t xml:space="preserve"> economic.  Because of the relatively high heat rate of the BVPP, its energy costs are generally more expensive than purchasing from the CAISO day-ahead market or imbalance market.  </w:t>
      </w:r>
    </w:p>
    <w:p w14:paraId="7C8DE22C" w14:textId="0FF3B6FD" w:rsidR="00000B64" w:rsidRPr="005A583A" w:rsidRDefault="00000B64" w:rsidP="00797671">
      <w:pPr>
        <w:pStyle w:val="BodyText"/>
        <w:spacing w:line="480" w:lineRule="auto"/>
        <w:ind w:right="90"/>
      </w:pPr>
      <w:del w:id="5020" w:author="Roberts, Julie" w:date="2022-03-24T16:13:00Z">
        <w:r w:rsidRPr="005A583A" w:rsidDel="00E03D12">
          <w:delText xml:space="preserve">Since 2011, BVES generally has paid an average of $19,637 per year to SWG to meet BVES’ minimum flow obligation, in addition to monthly transportation costs. This has been more economic than purchasing additional gas and generating energy at the BVPP at above-market prices.  </w:delText>
        </w:r>
      </w:del>
      <w:r w:rsidRPr="005A583A">
        <w:t>Table 2.</w:t>
      </w:r>
      <w:del w:id="5021" w:author="Roberts, Julie" w:date="2022-03-25T11:47:00Z">
        <w:r w:rsidRPr="005A583A" w:rsidDel="00ED268F">
          <w:delText>1</w:delText>
        </w:r>
        <w:r w:rsidR="009E1475" w:rsidRPr="005A583A" w:rsidDel="00ED268F">
          <w:delText>4</w:delText>
        </w:r>
        <w:r w:rsidRPr="005A583A" w:rsidDel="00ED268F">
          <w:delText xml:space="preserve"> </w:delText>
        </w:r>
      </w:del>
      <w:ins w:id="5022" w:author="Roberts, Julie" w:date="2022-03-25T11:47:00Z">
        <w:r w:rsidR="00ED268F" w:rsidRPr="005A583A">
          <w:t>1</w:t>
        </w:r>
        <w:r w:rsidR="00ED268F">
          <w:t>3</w:t>
        </w:r>
        <w:r w:rsidR="00ED268F" w:rsidRPr="005A583A">
          <w:t xml:space="preserve"> </w:t>
        </w:r>
      </w:ins>
      <w:r w:rsidRPr="005A583A">
        <w:t xml:space="preserve">below summarizes natural gas transportation costs from September </w:t>
      </w:r>
      <w:del w:id="5023" w:author="Roberts, Julie" w:date="2022-03-24T16:13:00Z">
        <w:r w:rsidRPr="005A583A" w:rsidDel="00E03D12">
          <w:delText xml:space="preserve">2011 </w:delText>
        </w:r>
      </w:del>
      <w:ins w:id="5024" w:author="Roberts, Julie" w:date="2022-03-24T16:13:00Z">
        <w:r w:rsidR="00E03D12" w:rsidRPr="005A583A">
          <w:t>20</w:t>
        </w:r>
        <w:r w:rsidR="00E03D12" w:rsidRPr="00C16C4C">
          <w:rPr>
            <w:rPrChange w:id="5025" w:author="Roberts, Julie" w:date="2022-03-24T16:20:00Z">
              <w:rPr>
                <w:highlight w:val="yellow"/>
              </w:rPr>
            </w:rPrChange>
          </w:rPr>
          <w:t>17</w:t>
        </w:r>
        <w:r w:rsidR="00E03D12" w:rsidRPr="005A583A">
          <w:t xml:space="preserve"> </w:t>
        </w:r>
      </w:ins>
      <w:r w:rsidRPr="005A583A">
        <w:t xml:space="preserve">through </w:t>
      </w:r>
      <w:del w:id="5026" w:author="Roberts, Julie" w:date="2022-03-24T16:14:00Z">
        <w:r w:rsidRPr="005A583A" w:rsidDel="00E03D12">
          <w:delText>October 2016</w:delText>
        </w:r>
      </w:del>
      <w:ins w:id="5027" w:author="Roberts, Julie" w:date="2022-03-24T16:14:00Z">
        <w:r w:rsidR="00E03D12" w:rsidRPr="00C16C4C">
          <w:rPr>
            <w:rPrChange w:id="5028" w:author="Roberts, Julie" w:date="2022-03-24T16:20:00Z">
              <w:rPr>
                <w:highlight w:val="yellow"/>
              </w:rPr>
            </w:rPrChange>
          </w:rPr>
          <w:t>May 2019</w:t>
        </w:r>
      </w:ins>
      <w:r w:rsidRPr="005A583A">
        <w:t>.  The costs shown below are also included in Table 2.1,</w:t>
      </w:r>
    </w:p>
    <w:p w14:paraId="6A2AB6D4" w14:textId="1892AC48" w:rsidR="00000B64" w:rsidRPr="005A583A" w:rsidRDefault="00000B64" w:rsidP="00797671">
      <w:pPr>
        <w:pStyle w:val="TableHdg"/>
        <w:spacing w:before="0" w:after="0" w:line="480" w:lineRule="auto"/>
        <w:ind w:right="90"/>
        <w:rPr>
          <w:rFonts w:eastAsia="Times New Roman"/>
        </w:rPr>
      </w:pPr>
      <w:r w:rsidRPr="005A583A">
        <w:lastRenderedPageBreak/>
        <w:t>Table 2.</w:t>
      </w:r>
      <w:del w:id="5029" w:author="Roberts, Julie" w:date="2022-03-25T11:48:00Z">
        <w:r w:rsidRPr="005A583A" w:rsidDel="00ED268F">
          <w:delText>1</w:delText>
        </w:r>
        <w:r w:rsidR="009E1475" w:rsidRPr="005A583A" w:rsidDel="00ED268F">
          <w:delText>4</w:delText>
        </w:r>
      </w:del>
      <w:ins w:id="5030" w:author="Roberts, Julie" w:date="2022-03-25T13:56:00Z">
        <w:r w:rsidR="002F1F16">
          <w:t>14</w:t>
        </w:r>
      </w:ins>
      <w:r w:rsidRPr="005A583A">
        <w:br/>
      </w:r>
      <w:r w:rsidRPr="005A583A">
        <w:rPr>
          <w:rFonts w:eastAsia="Times New Roman"/>
        </w:rPr>
        <w:t>BVES Natural Gas Transportation Costs</w:t>
      </w:r>
    </w:p>
    <w:tbl>
      <w:tblPr>
        <w:tblW w:w="8692" w:type="dxa"/>
        <w:tblInd w:w="648" w:type="dxa"/>
        <w:tblLook w:val="04A0" w:firstRow="1" w:lastRow="0" w:firstColumn="1" w:lastColumn="0" w:noHBand="0" w:noVBand="1"/>
        <w:tblPrChange w:id="5031" w:author="Roberts, Julie" w:date="2022-03-24T16:54:00Z">
          <w:tblPr>
            <w:tblW w:w="8082" w:type="dxa"/>
            <w:tblInd w:w="648" w:type="dxa"/>
            <w:tblLook w:val="04A0" w:firstRow="1" w:lastRow="0" w:firstColumn="1" w:lastColumn="0" w:noHBand="0" w:noVBand="1"/>
          </w:tblPr>
        </w:tblPrChange>
      </w:tblPr>
      <w:tblGrid>
        <w:gridCol w:w="1528"/>
        <w:gridCol w:w="1446"/>
        <w:gridCol w:w="1133"/>
        <w:gridCol w:w="1133"/>
        <w:gridCol w:w="1133"/>
        <w:gridCol w:w="1133"/>
        <w:gridCol w:w="1186"/>
        <w:tblGridChange w:id="5032">
          <w:tblGrid>
            <w:gridCol w:w="1517"/>
            <w:gridCol w:w="1488"/>
            <w:gridCol w:w="1127"/>
            <w:gridCol w:w="1127"/>
            <w:gridCol w:w="1127"/>
            <w:gridCol w:w="1127"/>
            <w:gridCol w:w="1179"/>
          </w:tblGrid>
        </w:tblGridChange>
      </w:tblGrid>
      <w:tr w:rsidR="00000B64" w:rsidRPr="005A583A" w14:paraId="34B622C0" w14:textId="77777777" w:rsidTr="005A583A">
        <w:trPr>
          <w:trHeight w:val="525"/>
          <w:trPrChange w:id="5033" w:author="Roberts, Julie" w:date="2022-03-24T16:54:00Z">
            <w:trPr>
              <w:trHeight w:val="525"/>
            </w:trPr>
          </w:trPrChange>
        </w:trPr>
        <w:tc>
          <w:tcPr>
            <w:tcW w:w="1517" w:type="dxa"/>
            <w:tcBorders>
              <w:top w:val="single" w:sz="8" w:space="0" w:color="000000"/>
              <w:left w:val="single" w:sz="8" w:space="0" w:color="000000"/>
              <w:bottom w:val="single" w:sz="8" w:space="0" w:color="000000"/>
              <w:right w:val="single" w:sz="8" w:space="0" w:color="000000"/>
            </w:tcBorders>
            <w:shd w:val="clear" w:color="auto" w:fill="auto"/>
            <w:vAlign w:val="center"/>
            <w:hideMark/>
            <w:tcPrChange w:id="5034" w:author="Roberts, Julie" w:date="2022-03-24T16:54:00Z">
              <w:tcPr>
                <w:tcW w:w="1602" w:type="dxa"/>
                <w:tcBorders>
                  <w:top w:val="single" w:sz="8" w:space="0" w:color="000000"/>
                  <w:left w:val="single" w:sz="8" w:space="0" w:color="000000"/>
                  <w:bottom w:val="single" w:sz="8" w:space="0" w:color="000000"/>
                  <w:right w:val="single" w:sz="8" w:space="0" w:color="000000"/>
                </w:tcBorders>
                <w:shd w:val="clear" w:color="auto" w:fill="auto"/>
                <w:vAlign w:val="center"/>
                <w:hideMark/>
              </w:tcPr>
            </w:tcPrChange>
          </w:tcPr>
          <w:p w14:paraId="03B4E52C" w14:textId="77777777" w:rsidR="00000B64" w:rsidRPr="005A583A" w:rsidRDefault="00000B64" w:rsidP="00C053A5">
            <w:pPr>
              <w:spacing w:line="240" w:lineRule="auto"/>
              <w:ind w:right="90"/>
              <w:jc w:val="center"/>
              <w:rPr>
                <w:rFonts w:eastAsia="Times New Roman"/>
                <w:b/>
                <w:bCs/>
                <w:color w:val="000000"/>
                <w:sz w:val="22"/>
                <w:szCs w:val="22"/>
              </w:rPr>
            </w:pPr>
            <w:r w:rsidRPr="005A583A">
              <w:rPr>
                <w:rFonts w:eastAsia="Times New Roman"/>
                <w:b/>
                <w:bCs/>
                <w:color w:val="000000"/>
                <w:sz w:val="22"/>
                <w:szCs w:val="22"/>
              </w:rPr>
              <w:t> </w:t>
            </w:r>
          </w:p>
        </w:tc>
        <w:tc>
          <w:tcPr>
            <w:tcW w:w="1245" w:type="dxa"/>
            <w:tcBorders>
              <w:top w:val="single" w:sz="8" w:space="0" w:color="000000"/>
              <w:left w:val="nil"/>
              <w:bottom w:val="single" w:sz="8" w:space="0" w:color="000000"/>
              <w:right w:val="single" w:sz="8" w:space="0" w:color="000000"/>
            </w:tcBorders>
            <w:shd w:val="clear" w:color="auto" w:fill="auto"/>
            <w:vAlign w:val="center"/>
            <w:hideMark/>
            <w:tcPrChange w:id="5035" w:author="Roberts, Julie" w:date="2022-03-24T16:54:00Z">
              <w:tcPr>
                <w:tcW w:w="1007" w:type="dxa"/>
                <w:tcBorders>
                  <w:top w:val="single" w:sz="8" w:space="0" w:color="000000"/>
                  <w:left w:val="nil"/>
                  <w:bottom w:val="single" w:sz="8" w:space="0" w:color="000000"/>
                  <w:right w:val="single" w:sz="8" w:space="0" w:color="000000"/>
                </w:tcBorders>
                <w:shd w:val="clear" w:color="auto" w:fill="auto"/>
                <w:vAlign w:val="center"/>
                <w:hideMark/>
              </w:tcPr>
            </w:tcPrChange>
          </w:tcPr>
          <w:p w14:paraId="4DC869A7" w14:textId="0466D057" w:rsidR="00000B64" w:rsidRPr="005A583A" w:rsidRDefault="00000B64" w:rsidP="00C053A5">
            <w:pPr>
              <w:spacing w:line="240" w:lineRule="auto"/>
              <w:ind w:right="90"/>
              <w:jc w:val="center"/>
              <w:rPr>
                <w:rFonts w:eastAsia="Times New Roman"/>
                <w:b/>
                <w:bCs/>
                <w:color w:val="000000"/>
                <w:sz w:val="22"/>
                <w:szCs w:val="22"/>
              </w:rPr>
            </w:pPr>
            <w:del w:id="5036" w:author="Roberts, Julie" w:date="2022-03-24T16:14:00Z">
              <w:r w:rsidRPr="005A583A" w:rsidDel="00E03D12">
                <w:rPr>
                  <w:rFonts w:eastAsia="Times New Roman"/>
                  <w:b/>
                  <w:bCs/>
                  <w:color w:val="000000"/>
                  <w:sz w:val="22"/>
                  <w:szCs w:val="22"/>
                </w:rPr>
                <w:delText xml:space="preserve">2011 </w:delText>
              </w:r>
            </w:del>
            <w:ins w:id="5037" w:author="Roberts, Julie" w:date="2022-03-24T16:14:00Z">
              <w:r w:rsidR="00E03D12" w:rsidRPr="005A583A">
                <w:rPr>
                  <w:rFonts w:eastAsia="Times New Roman"/>
                  <w:b/>
                  <w:bCs/>
                  <w:color w:val="000000"/>
                  <w:sz w:val="22"/>
                  <w:szCs w:val="22"/>
                </w:rPr>
                <w:t>20</w:t>
              </w:r>
              <w:r w:rsidR="00E03D12" w:rsidRPr="00C16C4C">
                <w:rPr>
                  <w:rFonts w:eastAsia="Times New Roman"/>
                  <w:b/>
                  <w:bCs/>
                  <w:color w:val="000000"/>
                  <w:sz w:val="22"/>
                  <w:szCs w:val="22"/>
                  <w:rPrChange w:id="5038" w:author="Roberts, Julie" w:date="2022-03-24T16:20:00Z">
                    <w:rPr>
                      <w:rFonts w:eastAsia="Times New Roman"/>
                      <w:b/>
                      <w:bCs/>
                      <w:color w:val="000000"/>
                      <w:sz w:val="22"/>
                      <w:szCs w:val="22"/>
                      <w:highlight w:val="yellow"/>
                    </w:rPr>
                  </w:rPrChange>
                </w:rPr>
                <w:t>17</w:t>
              </w:r>
              <w:r w:rsidR="00E03D12" w:rsidRPr="005A583A">
                <w:rPr>
                  <w:rFonts w:eastAsia="Times New Roman"/>
                  <w:b/>
                  <w:bCs/>
                  <w:color w:val="000000"/>
                  <w:sz w:val="22"/>
                  <w:szCs w:val="22"/>
                </w:rPr>
                <w:t xml:space="preserve"> </w:t>
              </w:r>
            </w:ins>
          </w:p>
          <w:p w14:paraId="1C8A0D01" w14:textId="77777777" w:rsidR="00000B64" w:rsidRPr="005A583A" w:rsidRDefault="00000B64" w:rsidP="00C053A5">
            <w:pPr>
              <w:spacing w:line="240" w:lineRule="auto"/>
              <w:ind w:right="90"/>
              <w:jc w:val="center"/>
              <w:rPr>
                <w:rFonts w:eastAsia="Times New Roman"/>
                <w:b/>
                <w:bCs/>
                <w:color w:val="000000"/>
                <w:sz w:val="22"/>
                <w:szCs w:val="22"/>
              </w:rPr>
            </w:pPr>
            <w:r w:rsidRPr="005A583A">
              <w:rPr>
                <w:rFonts w:eastAsia="Times New Roman"/>
                <w:b/>
                <w:bCs/>
                <w:color w:val="000000"/>
                <w:sz w:val="22"/>
                <w:szCs w:val="22"/>
              </w:rPr>
              <w:t>Sep-Dec</w:t>
            </w:r>
          </w:p>
        </w:tc>
        <w:tc>
          <w:tcPr>
            <w:tcW w:w="1370" w:type="dxa"/>
            <w:tcBorders>
              <w:top w:val="single" w:sz="8" w:space="0" w:color="000000"/>
              <w:left w:val="nil"/>
              <w:bottom w:val="single" w:sz="8" w:space="0" w:color="000000"/>
              <w:right w:val="single" w:sz="8" w:space="0" w:color="000000"/>
            </w:tcBorders>
            <w:shd w:val="clear" w:color="auto" w:fill="auto"/>
            <w:vAlign w:val="center"/>
            <w:hideMark/>
            <w:tcPrChange w:id="5039" w:author="Roberts, Julie" w:date="2022-03-24T16:54:00Z">
              <w:tcPr>
                <w:tcW w:w="1110" w:type="dxa"/>
                <w:tcBorders>
                  <w:top w:val="single" w:sz="8" w:space="0" w:color="000000"/>
                  <w:left w:val="nil"/>
                  <w:bottom w:val="single" w:sz="8" w:space="0" w:color="000000"/>
                  <w:right w:val="single" w:sz="8" w:space="0" w:color="000000"/>
                </w:tcBorders>
                <w:shd w:val="clear" w:color="auto" w:fill="auto"/>
                <w:vAlign w:val="center"/>
                <w:hideMark/>
              </w:tcPr>
            </w:tcPrChange>
          </w:tcPr>
          <w:p w14:paraId="772190F6" w14:textId="31A5C34D" w:rsidR="00000B64" w:rsidRPr="005A583A" w:rsidRDefault="00000B64" w:rsidP="005A583A">
            <w:pPr>
              <w:spacing w:line="240" w:lineRule="auto"/>
              <w:ind w:right="90"/>
              <w:jc w:val="center"/>
              <w:rPr>
                <w:rFonts w:eastAsia="Times New Roman"/>
                <w:b/>
                <w:bCs/>
                <w:color w:val="000000"/>
                <w:sz w:val="22"/>
                <w:szCs w:val="22"/>
              </w:rPr>
            </w:pPr>
            <w:del w:id="5040" w:author="Roberts, Julie" w:date="2022-03-24T16:14:00Z">
              <w:r w:rsidRPr="005A583A" w:rsidDel="00E03D12">
                <w:rPr>
                  <w:rFonts w:eastAsia="Times New Roman"/>
                  <w:b/>
                  <w:bCs/>
                  <w:color w:val="000000"/>
                  <w:sz w:val="22"/>
                  <w:szCs w:val="22"/>
                </w:rPr>
                <w:delText>2012</w:delText>
              </w:r>
            </w:del>
            <w:ins w:id="5041" w:author="Roberts, Julie" w:date="2022-03-24T16:14:00Z">
              <w:r w:rsidR="00E03D12" w:rsidRPr="005A583A">
                <w:rPr>
                  <w:rFonts w:eastAsia="Times New Roman"/>
                  <w:b/>
                  <w:bCs/>
                  <w:color w:val="000000"/>
                  <w:sz w:val="22"/>
                  <w:szCs w:val="22"/>
                </w:rPr>
                <w:t>20</w:t>
              </w:r>
              <w:r w:rsidR="00E03D12" w:rsidRPr="00C16C4C">
                <w:rPr>
                  <w:rFonts w:eastAsia="Times New Roman"/>
                  <w:b/>
                  <w:bCs/>
                  <w:color w:val="000000"/>
                  <w:sz w:val="22"/>
                  <w:szCs w:val="22"/>
                  <w:rPrChange w:id="5042" w:author="Roberts, Julie" w:date="2022-03-24T16:20:00Z">
                    <w:rPr>
                      <w:rFonts w:eastAsia="Times New Roman"/>
                      <w:b/>
                      <w:bCs/>
                      <w:color w:val="000000"/>
                      <w:sz w:val="22"/>
                      <w:szCs w:val="22"/>
                      <w:highlight w:val="yellow"/>
                    </w:rPr>
                  </w:rPrChange>
                </w:rPr>
                <w:t>18</w:t>
              </w:r>
            </w:ins>
          </w:p>
        </w:tc>
        <w:tc>
          <w:tcPr>
            <w:tcW w:w="1127" w:type="dxa"/>
            <w:tcBorders>
              <w:top w:val="single" w:sz="8" w:space="0" w:color="000000"/>
              <w:left w:val="nil"/>
              <w:bottom w:val="single" w:sz="8" w:space="0" w:color="000000"/>
              <w:right w:val="single" w:sz="8" w:space="0" w:color="000000"/>
            </w:tcBorders>
            <w:shd w:val="clear" w:color="auto" w:fill="auto"/>
            <w:vAlign w:val="center"/>
            <w:hideMark/>
            <w:tcPrChange w:id="5043" w:author="Roberts, Julie" w:date="2022-03-24T16:54:00Z">
              <w:tcPr>
                <w:tcW w:w="1110" w:type="dxa"/>
                <w:tcBorders>
                  <w:top w:val="single" w:sz="8" w:space="0" w:color="000000"/>
                  <w:left w:val="nil"/>
                  <w:bottom w:val="single" w:sz="8" w:space="0" w:color="000000"/>
                  <w:right w:val="single" w:sz="8" w:space="0" w:color="000000"/>
                </w:tcBorders>
                <w:shd w:val="clear" w:color="auto" w:fill="auto"/>
                <w:vAlign w:val="center"/>
                <w:hideMark/>
              </w:tcPr>
            </w:tcPrChange>
          </w:tcPr>
          <w:p w14:paraId="5DC33702" w14:textId="6970AAAE" w:rsidR="00000B64" w:rsidRPr="005A583A" w:rsidRDefault="00000B64" w:rsidP="005A583A">
            <w:pPr>
              <w:spacing w:line="240" w:lineRule="auto"/>
              <w:ind w:right="90"/>
              <w:jc w:val="center"/>
              <w:rPr>
                <w:rFonts w:eastAsia="Times New Roman"/>
                <w:b/>
                <w:bCs/>
                <w:color w:val="000000"/>
                <w:sz w:val="22"/>
                <w:szCs w:val="22"/>
              </w:rPr>
            </w:pPr>
            <w:del w:id="5044" w:author="Roberts, Julie" w:date="2022-03-24T16:14:00Z">
              <w:r w:rsidRPr="005A583A" w:rsidDel="00E03D12">
                <w:rPr>
                  <w:rFonts w:eastAsia="Times New Roman"/>
                  <w:b/>
                  <w:bCs/>
                  <w:color w:val="000000"/>
                  <w:sz w:val="22"/>
                  <w:szCs w:val="22"/>
                </w:rPr>
                <w:delText>2013</w:delText>
              </w:r>
            </w:del>
            <w:ins w:id="5045" w:author="Roberts, Julie" w:date="2022-03-24T16:14:00Z">
              <w:r w:rsidR="00E03D12" w:rsidRPr="005A583A">
                <w:rPr>
                  <w:rFonts w:eastAsia="Times New Roman"/>
                  <w:b/>
                  <w:bCs/>
                  <w:color w:val="000000"/>
                  <w:sz w:val="22"/>
                  <w:szCs w:val="22"/>
                </w:rPr>
                <w:t>20</w:t>
              </w:r>
              <w:r w:rsidR="00E03D12" w:rsidRPr="00C16C4C">
                <w:rPr>
                  <w:rFonts w:eastAsia="Times New Roman"/>
                  <w:b/>
                  <w:bCs/>
                  <w:color w:val="000000"/>
                  <w:sz w:val="22"/>
                  <w:szCs w:val="22"/>
                  <w:rPrChange w:id="5046" w:author="Roberts, Julie" w:date="2022-03-24T16:20:00Z">
                    <w:rPr>
                      <w:rFonts w:eastAsia="Times New Roman"/>
                      <w:b/>
                      <w:bCs/>
                      <w:color w:val="000000"/>
                      <w:sz w:val="22"/>
                      <w:szCs w:val="22"/>
                      <w:highlight w:val="yellow"/>
                    </w:rPr>
                  </w:rPrChange>
                </w:rPr>
                <w:t>19</w:t>
              </w:r>
            </w:ins>
          </w:p>
        </w:tc>
        <w:tc>
          <w:tcPr>
            <w:tcW w:w="1127" w:type="dxa"/>
            <w:tcBorders>
              <w:top w:val="single" w:sz="8" w:space="0" w:color="000000"/>
              <w:left w:val="nil"/>
              <w:bottom w:val="single" w:sz="8" w:space="0" w:color="000000"/>
              <w:right w:val="nil"/>
            </w:tcBorders>
            <w:shd w:val="clear" w:color="auto" w:fill="auto"/>
            <w:vAlign w:val="center"/>
            <w:hideMark/>
            <w:tcPrChange w:id="5047" w:author="Roberts, Julie" w:date="2022-03-24T16:54:00Z">
              <w:tcPr>
                <w:tcW w:w="1110" w:type="dxa"/>
                <w:tcBorders>
                  <w:top w:val="single" w:sz="8" w:space="0" w:color="000000"/>
                  <w:left w:val="nil"/>
                  <w:bottom w:val="single" w:sz="8" w:space="0" w:color="000000"/>
                  <w:right w:val="nil"/>
                </w:tcBorders>
                <w:shd w:val="clear" w:color="auto" w:fill="auto"/>
                <w:vAlign w:val="center"/>
                <w:hideMark/>
              </w:tcPr>
            </w:tcPrChange>
          </w:tcPr>
          <w:p w14:paraId="25223B7E" w14:textId="7E370D7C" w:rsidR="00000B64" w:rsidRPr="005A583A" w:rsidRDefault="00000B64" w:rsidP="005A583A">
            <w:pPr>
              <w:spacing w:line="240" w:lineRule="auto"/>
              <w:ind w:right="90"/>
              <w:jc w:val="center"/>
              <w:rPr>
                <w:rFonts w:eastAsia="Times New Roman"/>
                <w:b/>
                <w:bCs/>
                <w:color w:val="000000"/>
                <w:sz w:val="22"/>
                <w:szCs w:val="22"/>
              </w:rPr>
            </w:pPr>
            <w:del w:id="5048" w:author="Roberts, Julie" w:date="2022-03-24T16:14:00Z">
              <w:r w:rsidRPr="005A583A" w:rsidDel="00E03D12">
                <w:rPr>
                  <w:rFonts w:eastAsia="Times New Roman"/>
                  <w:b/>
                  <w:bCs/>
                  <w:color w:val="000000"/>
                  <w:sz w:val="22"/>
                  <w:szCs w:val="22"/>
                </w:rPr>
                <w:delText>2014</w:delText>
              </w:r>
            </w:del>
            <w:ins w:id="5049" w:author="Roberts, Julie" w:date="2022-03-24T16:14:00Z">
              <w:r w:rsidR="00E03D12" w:rsidRPr="005A583A">
                <w:rPr>
                  <w:rFonts w:eastAsia="Times New Roman"/>
                  <w:b/>
                  <w:bCs/>
                  <w:color w:val="000000"/>
                  <w:sz w:val="22"/>
                  <w:szCs w:val="22"/>
                </w:rPr>
                <w:t>20</w:t>
              </w:r>
              <w:r w:rsidR="00E03D12" w:rsidRPr="00C16C4C">
                <w:rPr>
                  <w:rFonts w:eastAsia="Times New Roman"/>
                  <w:b/>
                  <w:bCs/>
                  <w:color w:val="000000"/>
                  <w:sz w:val="22"/>
                  <w:szCs w:val="22"/>
                  <w:rPrChange w:id="5050" w:author="Roberts, Julie" w:date="2022-03-24T16:20:00Z">
                    <w:rPr>
                      <w:rFonts w:eastAsia="Times New Roman"/>
                      <w:b/>
                      <w:bCs/>
                      <w:color w:val="000000"/>
                      <w:sz w:val="22"/>
                      <w:szCs w:val="22"/>
                      <w:highlight w:val="yellow"/>
                    </w:rPr>
                  </w:rPrChange>
                </w:rPr>
                <w:t>20</w:t>
              </w:r>
            </w:ins>
          </w:p>
        </w:tc>
        <w:tc>
          <w:tcPr>
            <w:tcW w:w="1127" w:type="dxa"/>
            <w:tcBorders>
              <w:top w:val="single" w:sz="8" w:space="0" w:color="auto"/>
              <w:left w:val="single" w:sz="8" w:space="0" w:color="auto"/>
              <w:bottom w:val="single" w:sz="8" w:space="0" w:color="auto"/>
              <w:right w:val="single" w:sz="8" w:space="0" w:color="auto"/>
            </w:tcBorders>
            <w:shd w:val="clear" w:color="auto" w:fill="auto"/>
            <w:vAlign w:val="center"/>
            <w:hideMark/>
            <w:tcPrChange w:id="5051" w:author="Roberts, Julie" w:date="2022-03-24T16:54:00Z">
              <w:tcPr>
                <w:tcW w:w="1027" w:type="dxa"/>
                <w:tcBorders>
                  <w:top w:val="single" w:sz="8" w:space="0" w:color="auto"/>
                  <w:left w:val="single" w:sz="8" w:space="0" w:color="auto"/>
                  <w:bottom w:val="single" w:sz="8" w:space="0" w:color="auto"/>
                  <w:right w:val="single" w:sz="8" w:space="0" w:color="auto"/>
                </w:tcBorders>
                <w:shd w:val="clear" w:color="auto" w:fill="auto"/>
                <w:vAlign w:val="center"/>
                <w:hideMark/>
              </w:tcPr>
            </w:tcPrChange>
          </w:tcPr>
          <w:p w14:paraId="2D511C9A" w14:textId="779F89BB" w:rsidR="00000B64" w:rsidRPr="005A583A" w:rsidRDefault="00000B64" w:rsidP="005A583A">
            <w:pPr>
              <w:spacing w:line="240" w:lineRule="auto"/>
              <w:ind w:right="90"/>
              <w:jc w:val="center"/>
              <w:rPr>
                <w:rFonts w:eastAsia="Times New Roman"/>
                <w:b/>
                <w:bCs/>
                <w:color w:val="000000"/>
                <w:sz w:val="22"/>
                <w:szCs w:val="22"/>
              </w:rPr>
            </w:pPr>
            <w:del w:id="5052" w:author="Roberts, Julie" w:date="2022-03-24T16:14:00Z">
              <w:r w:rsidRPr="005A583A" w:rsidDel="00E03D12">
                <w:rPr>
                  <w:rFonts w:eastAsia="Times New Roman"/>
                  <w:b/>
                  <w:bCs/>
                  <w:color w:val="000000"/>
                  <w:sz w:val="22"/>
                  <w:szCs w:val="22"/>
                </w:rPr>
                <w:delText>2015</w:delText>
              </w:r>
            </w:del>
            <w:ins w:id="5053" w:author="Roberts, Julie" w:date="2022-03-24T16:14:00Z">
              <w:r w:rsidR="00E03D12" w:rsidRPr="005A583A">
                <w:rPr>
                  <w:rFonts w:eastAsia="Times New Roman"/>
                  <w:b/>
                  <w:bCs/>
                  <w:color w:val="000000"/>
                  <w:sz w:val="22"/>
                  <w:szCs w:val="22"/>
                </w:rPr>
                <w:t>20</w:t>
              </w:r>
              <w:r w:rsidR="00E03D12" w:rsidRPr="00C16C4C">
                <w:rPr>
                  <w:rFonts w:eastAsia="Times New Roman"/>
                  <w:b/>
                  <w:bCs/>
                  <w:color w:val="000000"/>
                  <w:sz w:val="22"/>
                  <w:szCs w:val="22"/>
                  <w:rPrChange w:id="5054" w:author="Roberts, Julie" w:date="2022-03-24T16:20:00Z">
                    <w:rPr>
                      <w:rFonts w:eastAsia="Times New Roman"/>
                      <w:b/>
                      <w:bCs/>
                      <w:color w:val="000000"/>
                      <w:sz w:val="22"/>
                      <w:szCs w:val="22"/>
                      <w:highlight w:val="yellow"/>
                    </w:rPr>
                  </w:rPrChange>
                </w:rPr>
                <w:t>21</w:t>
              </w:r>
            </w:ins>
          </w:p>
        </w:tc>
        <w:tc>
          <w:tcPr>
            <w:tcW w:w="1179" w:type="dxa"/>
            <w:tcBorders>
              <w:top w:val="single" w:sz="8" w:space="0" w:color="auto"/>
              <w:left w:val="nil"/>
              <w:bottom w:val="single" w:sz="8" w:space="0" w:color="auto"/>
              <w:right w:val="single" w:sz="8" w:space="0" w:color="auto"/>
            </w:tcBorders>
            <w:shd w:val="clear" w:color="auto" w:fill="auto"/>
            <w:vAlign w:val="center"/>
            <w:hideMark/>
            <w:tcPrChange w:id="5055" w:author="Roberts, Julie" w:date="2022-03-24T16:54:00Z">
              <w:tcPr>
                <w:tcW w:w="1116" w:type="dxa"/>
                <w:tcBorders>
                  <w:top w:val="single" w:sz="8" w:space="0" w:color="auto"/>
                  <w:left w:val="nil"/>
                  <w:bottom w:val="single" w:sz="8" w:space="0" w:color="auto"/>
                  <w:right w:val="single" w:sz="8" w:space="0" w:color="auto"/>
                </w:tcBorders>
                <w:shd w:val="clear" w:color="auto" w:fill="auto"/>
                <w:vAlign w:val="center"/>
                <w:hideMark/>
              </w:tcPr>
            </w:tcPrChange>
          </w:tcPr>
          <w:p w14:paraId="1BC312E5" w14:textId="4692B723" w:rsidR="00000B64" w:rsidRPr="005A583A" w:rsidRDefault="00000B64" w:rsidP="00C053A5">
            <w:pPr>
              <w:spacing w:line="240" w:lineRule="auto"/>
              <w:ind w:right="90"/>
              <w:jc w:val="center"/>
              <w:rPr>
                <w:rFonts w:eastAsia="Times New Roman"/>
                <w:b/>
                <w:bCs/>
                <w:color w:val="000000"/>
                <w:sz w:val="22"/>
                <w:szCs w:val="22"/>
              </w:rPr>
            </w:pPr>
            <w:del w:id="5056" w:author="Roberts, Julie" w:date="2022-03-24T16:14:00Z">
              <w:r w:rsidRPr="005A583A" w:rsidDel="00E03D12">
                <w:rPr>
                  <w:rFonts w:eastAsia="Times New Roman"/>
                  <w:b/>
                  <w:bCs/>
                  <w:color w:val="000000"/>
                  <w:sz w:val="22"/>
                  <w:szCs w:val="22"/>
                </w:rPr>
                <w:delText>2016</w:delText>
              </w:r>
            </w:del>
            <w:ins w:id="5057" w:author="Roberts, Julie" w:date="2022-03-24T16:14:00Z">
              <w:r w:rsidR="00E03D12" w:rsidRPr="005A583A">
                <w:rPr>
                  <w:rFonts w:eastAsia="Times New Roman"/>
                  <w:b/>
                  <w:bCs/>
                  <w:color w:val="000000"/>
                  <w:sz w:val="22"/>
                  <w:szCs w:val="22"/>
                </w:rPr>
                <w:t>20</w:t>
              </w:r>
              <w:r w:rsidR="00E03D12" w:rsidRPr="00C16C4C">
                <w:rPr>
                  <w:rFonts w:eastAsia="Times New Roman"/>
                  <w:b/>
                  <w:bCs/>
                  <w:color w:val="000000"/>
                  <w:sz w:val="22"/>
                  <w:szCs w:val="22"/>
                  <w:rPrChange w:id="5058" w:author="Roberts, Julie" w:date="2022-03-24T16:20:00Z">
                    <w:rPr>
                      <w:rFonts w:eastAsia="Times New Roman"/>
                      <w:b/>
                      <w:bCs/>
                      <w:color w:val="000000"/>
                      <w:sz w:val="22"/>
                      <w:szCs w:val="22"/>
                      <w:highlight w:val="yellow"/>
                    </w:rPr>
                  </w:rPrChange>
                </w:rPr>
                <w:t>22</w:t>
              </w:r>
            </w:ins>
          </w:p>
          <w:p w14:paraId="25B89197" w14:textId="77777777" w:rsidR="00000B64" w:rsidRPr="005A583A" w:rsidRDefault="00000B64" w:rsidP="00C053A5">
            <w:pPr>
              <w:spacing w:line="240" w:lineRule="auto"/>
              <w:ind w:right="90"/>
              <w:jc w:val="center"/>
              <w:rPr>
                <w:rFonts w:eastAsia="Times New Roman"/>
                <w:b/>
                <w:bCs/>
                <w:color w:val="000000"/>
                <w:sz w:val="22"/>
                <w:szCs w:val="22"/>
              </w:rPr>
            </w:pPr>
            <w:r w:rsidRPr="005A583A">
              <w:rPr>
                <w:rFonts w:eastAsia="Times New Roman"/>
                <w:b/>
                <w:bCs/>
                <w:color w:val="000000"/>
                <w:sz w:val="22"/>
                <w:szCs w:val="22"/>
              </w:rPr>
              <w:t>Jan-Oct</w:t>
            </w:r>
          </w:p>
        </w:tc>
      </w:tr>
      <w:tr w:rsidR="00000B64" w:rsidRPr="005A583A" w14:paraId="59098C95" w14:textId="77777777" w:rsidTr="005A583A">
        <w:trPr>
          <w:trHeight w:val="525"/>
          <w:trPrChange w:id="5059" w:author="Roberts, Julie" w:date="2022-03-24T16:54:00Z">
            <w:trPr>
              <w:trHeight w:val="525"/>
            </w:trPr>
          </w:trPrChange>
        </w:trPr>
        <w:tc>
          <w:tcPr>
            <w:tcW w:w="1517" w:type="dxa"/>
            <w:tcBorders>
              <w:top w:val="nil"/>
              <w:left w:val="single" w:sz="8" w:space="0" w:color="000000"/>
              <w:bottom w:val="single" w:sz="8" w:space="0" w:color="000000"/>
              <w:right w:val="single" w:sz="8" w:space="0" w:color="000000"/>
            </w:tcBorders>
            <w:shd w:val="clear" w:color="auto" w:fill="auto"/>
            <w:vAlign w:val="center"/>
            <w:hideMark/>
            <w:tcPrChange w:id="5060" w:author="Roberts, Julie" w:date="2022-03-24T16:54:00Z">
              <w:tcPr>
                <w:tcW w:w="1602" w:type="dxa"/>
                <w:tcBorders>
                  <w:top w:val="nil"/>
                  <w:left w:val="single" w:sz="8" w:space="0" w:color="000000"/>
                  <w:bottom w:val="single" w:sz="8" w:space="0" w:color="000000"/>
                  <w:right w:val="single" w:sz="8" w:space="0" w:color="000000"/>
                </w:tcBorders>
                <w:shd w:val="clear" w:color="auto" w:fill="auto"/>
                <w:vAlign w:val="center"/>
                <w:hideMark/>
              </w:tcPr>
            </w:tcPrChange>
          </w:tcPr>
          <w:p w14:paraId="4A5FF1DF" w14:textId="77777777" w:rsidR="00000B64" w:rsidRPr="005A583A" w:rsidRDefault="00000B64" w:rsidP="00C053A5">
            <w:pPr>
              <w:spacing w:line="240" w:lineRule="auto"/>
              <w:ind w:right="90"/>
              <w:jc w:val="center"/>
              <w:rPr>
                <w:rFonts w:eastAsia="Times New Roman"/>
                <w:color w:val="000000"/>
                <w:sz w:val="22"/>
                <w:szCs w:val="22"/>
              </w:rPr>
            </w:pPr>
            <w:r w:rsidRPr="005A583A">
              <w:rPr>
                <w:rFonts w:eastAsia="Times New Roman"/>
                <w:color w:val="000000"/>
                <w:sz w:val="22"/>
                <w:szCs w:val="22"/>
              </w:rPr>
              <w:t>Natural Gas Transportation</w:t>
            </w:r>
          </w:p>
        </w:tc>
        <w:tc>
          <w:tcPr>
            <w:tcW w:w="1245" w:type="dxa"/>
            <w:tcBorders>
              <w:top w:val="nil"/>
              <w:left w:val="nil"/>
              <w:bottom w:val="single" w:sz="8" w:space="0" w:color="000000"/>
              <w:right w:val="single" w:sz="8" w:space="0" w:color="000000"/>
            </w:tcBorders>
            <w:shd w:val="clear" w:color="auto" w:fill="auto"/>
            <w:vAlign w:val="center"/>
            <w:hideMark/>
            <w:tcPrChange w:id="5061" w:author="Roberts, Julie" w:date="2022-03-24T16:54:00Z">
              <w:tcPr>
                <w:tcW w:w="1007" w:type="dxa"/>
                <w:tcBorders>
                  <w:top w:val="nil"/>
                  <w:left w:val="nil"/>
                  <w:bottom w:val="single" w:sz="8" w:space="0" w:color="000000"/>
                  <w:right w:val="single" w:sz="8" w:space="0" w:color="000000"/>
                </w:tcBorders>
                <w:shd w:val="clear" w:color="auto" w:fill="auto"/>
                <w:vAlign w:val="center"/>
                <w:hideMark/>
              </w:tcPr>
            </w:tcPrChange>
          </w:tcPr>
          <w:p w14:paraId="5DCED4D9" w14:textId="0E54A10B" w:rsidR="00000B64" w:rsidRPr="005A583A" w:rsidRDefault="00000B64" w:rsidP="00ED268F">
            <w:pPr>
              <w:spacing w:line="240" w:lineRule="auto"/>
              <w:ind w:right="90"/>
              <w:jc w:val="center"/>
              <w:rPr>
                <w:rFonts w:eastAsia="Times New Roman"/>
                <w:color w:val="000000"/>
                <w:sz w:val="22"/>
                <w:szCs w:val="22"/>
              </w:rPr>
              <w:pPrChange w:id="5062" w:author="Roberts, Julie" w:date="2022-03-25T11:50:00Z">
                <w:pPr>
                  <w:spacing w:line="240" w:lineRule="auto"/>
                  <w:ind w:right="90"/>
                  <w:jc w:val="center"/>
                </w:pPr>
              </w:pPrChange>
            </w:pPr>
            <w:r w:rsidRPr="005A583A">
              <w:rPr>
                <w:rFonts w:eastAsia="Times New Roman"/>
                <w:color w:val="000000"/>
                <w:sz w:val="22"/>
                <w:szCs w:val="22"/>
              </w:rPr>
              <w:t xml:space="preserve"> </w:t>
            </w:r>
            <w:del w:id="5063" w:author="Roberts, Julie" w:date="2022-03-24T16:18:00Z">
              <w:r w:rsidRPr="005A583A" w:rsidDel="00C16C4C">
                <w:rPr>
                  <w:rFonts w:eastAsia="Times New Roman"/>
                  <w:color w:val="000000"/>
                  <w:sz w:val="22"/>
                  <w:szCs w:val="22"/>
                </w:rPr>
                <w:delText>$4,68</w:delText>
              </w:r>
              <w:r w:rsidR="00443062" w:rsidRPr="005A583A" w:rsidDel="00C16C4C">
                <w:rPr>
                  <w:rFonts w:eastAsia="Times New Roman"/>
                  <w:color w:val="000000"/>
                  <w:sz w:val="22"/>
                  <w:szCs w:val="22"/>
                </w:rPr>
                <w:delText>7</w:delText>
              </w:r>
            </w:del>
            <w:ins w:id="5064" w:author="Roberts, Julie" w:date="2022-03-24T16:18:00Z">
              <w:r w:rsidR="00C16C4C" w:rsidRPr="00C16C4C">
                <w:rPr>
                  <w:rFonts w:eastAsia="Times New Roman"/>
                  <w:color w:val="000000"/>
                  <w:sz w:val="22"/>
                  <w:szCs w:val="22"/>
                  <w:rPrChange w:id="5065" w:author="Roberts, Julie" w:date="2022-03-24T16:20:00Z">
                    <w:rPr>
                      <w:rFonts w:eastAsia="Times New Roman"/>
                      <w:color w:val="000000"/>
                      <w:sz w:val="22"/>
                      <w:szCs w:val="22"/>
                      <w:highlight w:val="yellow"/>
                    </w:rPr>
                  </w:rPrChange>
                </w:rPr>
                <w:t>$</w:t>
              </w:r>
            </w:ins>
            <w:ins w:id="5066" w:author="Roberts, Julie" w:date="2022-03-25T11:50:00Z">
              <w:r w:rsidR="00ED268F">
                <w:rPr>
                  <w:rFonts w:eastAsia="Times New Roman"/>
                  <w:color w:val="000000"/>
                  <w:sz w:val="22"/>
                  <w:szCs w:val="22"/>
                </w:rPr>
                <w:t>3,888</w:t>
              </w:r>
            </w:ins>
            <w:r w:rsidRPr="005A583A">
              <w:rPr>
                <w:rFonts w:eastAsia="Times New Roman"/>
                <w:color w:val="000000"/>
                <w:sz w:val="22"/>
                <w:szCs w:val="22"/>
              </w:rPr>
              <w:t xml:space="preserve"> </w:t>
            </w:r>
          </w:p>
        </w:tc>
        <w:tc>
          <w:tcPr>
            <w:tcW w:w="1370" w:type="dxa"/>
            <w:tcBorders>
              <w:top w:val="nil"/>
              <w:left w:val="nil"/>
              <w:bottom w:val="single" w:sz="8" w:space="0" w:color="000000"/>
              <w:right w:val="single" w:sz="8" w:space="0" w:color="000000"/>
            </w:tcBorders>
            <w:shd w:val="clear" w:color="auto" w:fill="auto"/>
            <w:vAlign w:val="center"/>
            <w:hideMark/>
            <w:tcPrChange w:id="5067" w:author="Roberts, Julie" w:date="2022-03-24T16:54:00Z">
              <w:tcPr>
                <w:tcW w:w="1110" w:type="dxa"/>
                <w:tcBorders>
                  <w:top w:val="nil"/>
                  <w:left w:val="nil"/>
                  <w:bottom w:val="single" w:sz="8" w:space="0" w:color="000000"/>
                  <w:right w:val="single" w:sz="8" w:space="0" w:color="000000"/>
                </w:tcBorders>
                <w:shd w:val="clear" w:color="auto" w:fill="auto"/>
                <w:vAlign w:val="center"/>
                <w:hideMark/>
              </w:tcPr>
            </w:tcPrChange>
          </w:tcPr>
          <w:p w14:paraId="62C864B1" w14:textId="1787FCEB" w:rsidR="00000B64" w:rsidRPr="005A583A" w:rsidRDefault="00000B64" w:rsidP="00C053A5">
            <w:pPr>
              <w:spacing w:line="240" w:lineRule="auto"/>
              <w:ind w:right="90"/>
              <w:jc w:val="center"/>
              <w:rPr>
                <w:rFonts w:eastAsia="Times New Roman"/>
                <w:color w:val="000000"/>
                <w:sz w:val="22"/>
                <w:szCs w:val="22"/>
              </w:rPr>
            </w:pPr>
            <w:del w:id="5068" w:author="Roberts, Julie" w:date="2022-03-24T16:18:00Z">
              <w:r w:rsidRPr="005A583A" w:rsidDel="00C16C4C">
                <w:rPr>
                  <w:rFonts w:eastAsia="Times New Roman"/>
                  <w:color w:val="000000"/>
                  <w:sz w:val="22"/>
                  <w:szCs w:val="22"/>
                </w:rPr>
                <w:delText xml:space="preserve"> $46,235 </w:delText>
              </w:r>
            </w:del>
            <w:ins w:id="5069" w:author="Roberts, Julie" w:date="2022-03-24T16:18:00Z">
              <w:r w:rsidR="00C16C4C" w:rsidRPr="00C16C4C">
                <w:rPr>
                  <w:rFonts w:eastAsia="Times New Roman"/>
                  <w:color w:val="000000"/>
                  <w:sz w:val="22"/>
                  <w:szCs w:val="22"/>
                  <w:rPrChange w:id="5070" w:author="Roberts, Julie" w:date="2022-03-24T16:20:00Z">
                    <w:rPr>
                      <w:rFonts w:eastAsia="Times New Roman"/>
                      <w:color w:val="000000"/>
                      <w:sz w:val="22"/>
                      <w:szCs w:val="22"/>
                      <w:highlight w:val="yellow"/>
                    </w:rPr>
                  </w:rPrChange>
                </w:rPr>
                <w:t>$65,675</w:t>
              </w:r>
            </w:ins>
          </w:p>
        </w:tc>
        <w:tc>
          <w:tcPr>
            <w:tcW w:w="1127" w:type="dxa"/>
            <w:tcBorders>
              <w:top w:val="nil"/>
              <w:left w:val="nil"/>
              <w:bottom w:val="single" w:sz="8" w:space="0" w:color="000000"/>
              <w:right w:val="single" w:sz="8" w:space="0" w:color="000000"/>
            </w:tcBorders>
            <w:shd w:val="clear" w:color="auto" w:fill="auto"/>
            <w:vAlign w:val="center"/>
            <w:hideMark/>
            <w:tcPrChange w:id="5071" w:author="Roberts, Julie" w:date="2022-03-24T16:54:00Z">
              <w:tcPr>
                <w:tcW w:w="1110" w:type="dxa"/>
                <w:tcBorders>
                  <w:top w:val="nil"/>
                  <w:left w:val="nil"/>
                  <w:bottom w:val="single" w:sz="8" w:space="0" w:color="000000"/>
                  <w:right w:val="single" w:sz="8" w:space="0" w:color="000000"/>
                </w:tcBorders>
                <w:shd w:val="clear" w:color="auto" w:fill="auto"/>
                <w:vAlign w:val="center"/>
                <w:hideMark/>
              </w:tcPr>
            </w:tcPrChange>
          </w:tcPr>
          <w:p w14:paraId="3CCBCEAA" w14:textId="4BD2DB07" w:rsidR="00000B64" w:rsidRPr="005A583A" w:rsidRDefault="00000B64" w:rsidP="00ED268F">
            <w:pPr>
              <w:spacing w:line="240" w:lineRule="auto"/>
              <w:ind w:right="90"/>
              <w:jc w:val="center"/>
              <w:rPr>
                <w:rFonts w:eastAsia="Times New Roman"/>
                <w:color w:val="000000"/>
                <w:sz w:val="22"/>
                <w:szCs w:val="22"/>
              </w:rPr>
              <w:pPrChange w:id="5072" w:author="Roberts, Julie" w:date="2022-03-25T11:50:00Z">
                <w:pPr>
                  <w:spacing w:line="240" w:lineRule="auto"/>
                  <w:ind w:right="90"/>
                  <w:jc w:val="center"/>
                </w:pPr>
              </w:pPrChange>
            </w:pPr>
            <w:del w:id="5073" w:author="Roberts, Julie" w:date="2022-03-24T16:19:00Z">
              <w:r w:rsidRPr="005A583A" w:rsidDel="00C16C4C">
                <w:rPr>
                  <w:rFonts w:eastAsia="Times New Roman"/>
                  <w:color w:val="000000"/>
                  <w:sz w:val="22"/>
                  <w:szCs w:val="22"/>
                </w:rPr>
                <w:delText xml:space="preserve"> $39,57</w:delText>
              </w:r>
              <w:r w:rsidR="00443062" w:rsidRPr="005A583A" w:rsidDel="00C16C4C">
                <w:rPr>
                  <w:rFonts w:eastAsia="Times New Roman"/>
                  <w:color w:val="000000"/>
                  <w:sz w:val="22"/>
                  <w:szCs w:val="22"/>
                </w:rPr>
                <w:delText>3</w:delText>
              </w:r>
              <w:r w:rsidRPr="005A583A" w:rsidDel="00C16C4C">
                <w:rPr>
                  <w:rFonts w:eastAsia="Times New Roman"/>
                  <w:color w:val="000000"/>
                  <w:sz w:val="22"/>
                  <w:szCs w:val="22"/>
                </w:rPr>
                <w:delText xml:space="preserve"> </w:delText>
              </w:r>
            </w:del>
            <w:ins w:id="5074" w:author="Roberts, Julie" w:date="2022-03-24T16:19:00Z">
              <w:r w:rsidR="00C16C4C" w:rsidRPr="00C16C4C">
                <w:rPr>
                  <w:rFonts w:eastAsia="Times New Roman"/>
                  <w:color w:val="000000"/>
                  <w:sz w:val="22"/>
                  <w:szCs w:val="22"/>
                  <w:rPrChange w:id="5075" w:author="Roberts, Julie" w:date="2022-03-24T16:20:00Z">
                    <w:rPr>
                      <w:rFonts w:eastAsia="Times New Roman"/>
                      <w:color w:val="000000"/>
                      <w:sz w:val="22"/>
                      <w:szCs w:val="22"/>
                      <w:highlight w:val="yellow"/>
                    </w:rPr>
                  </w:rPrChange>
                </w:rPr>
                <w:t>$11,33</w:t>
              </w:r>
            </w:ins>
            <w:ins w:id="5076" w:author="Roberts, Julie" w:date="2022-03-25T11:50:00Z">
              <w:r w:rsidR="00ED268F">
                <w:rPr>
                  <w:rFonts w:eastAsia="Times New Roman"/>
                  <w:color w:val="000000"/>
                  <w:sz w:val="22"/>
                  <w:szCs w:val="22"/>
                </w:rPr>
                <w:t>6</w:t>
              </w:r>
            </w:ins>
          </w:p>
        </w:tc>
        <w:tc>
          <w:tcPr>
            <w:tcW w:w="1127" w:type="dxa"/>
            <w:tcBorders>
              <w:top w:val="nil"/>
              <w:left w:val="nil"/>
              <w:bottom w:val="single" w:sz="8" w:space="0" w:color="000000"/>
              <w:right w:val="nil"/>
            </w:tcBorders>
            <w:shd w:val="clear" w:color="auto" w:fill="auto"/>
            <w:vAlign w:val="center"/>
            <w:hideMark/>
            <w:tcPrChange w:id="5077" w:author="Roberts, Julie" w:date="2022-03-24T16:54:00Z">
              <w:tcPr>
                <w:tcW w:w="1110" w:type="dxa"/>
                <w:tcBorders>
                  <w:top w:val="nil"/>
                  <w:left w:val="nil"/>
                  <w:bottom w:val="single" w:sz="8" w:space="0" w:color="000000"/>
                  <w:right w:val="nil"/>
                </w:tcBorders>
                <w:shd w:val="clear" w:color="auto" w:fill="auto"/>
                <w:vAlign w:val="center"/>
                <w:hideMark/>
              </w:tcPr>
            </w:tcPrChange>
          </w:tcPr>
          <w:p w14:paraId="71C42CF7" w14:textId="62F3E9AE" w:rsidR="00000B64" w:rsidRPr="005A583A" w:rsidRDefault="00000B64" w:rsidP="00C053A5">
            <w:pPr>
              <w:spacing w:line="240" w:lineRule="auto"/>
              <w:ind w:right="90"/>
              <w:jc w:val="center"/>
              <w:rPr>
                <w:rFonts w:eastAsia="Times New Roman"/>
                <w:color w:val="000000"/>
                <w:sz w:val="22"/>
                <w:szCs w:val="22"/>
              </w:rPr>
            </w:pPr>
            <w:del w:id="5078" w:author="Roberts, Julie" w:date="2022-03-24T16:19:00Z">
              <w:r w:rsidRPr="005A583A" w:rsidDel="00C16C4C">
                <w:rPr>
                  <w:rFonts w:eastAsia="Times New Roman"/>
                  <w:color w:val="000000"/>
                  <w:sz w:val="22"/>
                  <w:szCs w:val="22"/>
                </w:rPr>
                <w:delText xml:space="preserve"> $43,844 </w:delText>
              </w:r>
            </w:del>
            <w:ins w:id="5079" w:author="Roberts, Julie" w:date="2022-03-24T16:19:00Z">
              <w:r w:rsidR="00C16C4C" w:rsidRPr="00C16C4C">
                <w:rPr>
                  <w:rFonts w:eastAsia="Times New Roman"/>
                  <w:color w:val="000000"/>
                  <w:sz w:val="22"/>
                  <w:szCs w:val="22"/>
                  <w:rPrChange w:id="5080" w:author="Roberts, Julie" w:date="2022-03-24T16:20:00Z">
                    <w:rPr>
                      <w:rFonts w:eastAsia="Times New Roman"/>
                      <w:color w:val="000000"/>
                      <w:sz w:val="22"/>
                      <w:szCs w:val="22"/>
                      <w:highlight w:val="yellow"/>
                    </w:rPr>
                  </w:rPrChange>
                </w:rPr>
                <w:t>$</w:t>
              </w:r>
            </w:ins>
            <w:ins w:id="5081" w:author="Roberts, Julie" w:date="2022-03-25T11:51:00Z">
              <w:r w:rsidR="00ED268F">
                <w:rPr>
                  <w:rFonts w:eastAsia="Times New Roman"/>
                  <w:color w:val="000000"/>
                  <w:sz w:val="22"/>
                  <w:szCs w:val="22"/>
                </w:rPr>
                <w:t>0</w:t>
              </w:r>
            </w:ins>
          </w:p>
        </w:tc>
        <w:tc>
          <w:tcPr>
            <w:tcW w:w="1127" w:type="dxa"/>
            <w:tcBorders>
              <w:top w:val="nil"/>
              <w:left w:val="single" w:sz="8" w:space="0" w:color="auto"/>
              <w:bottom w:val="single" w:sz="8" w:space="0" w:color="auto"/>
              <w:right w:val="single" w:sz="8" w:space="0" w:color="auto"/>
            </w:tcBorders>
            <w:shd w:val="clear" w:color="auto" w:fill="auto"/>
            <w:vAlign w:val="center"/>
            <w:hideMark/>
            <w:tcPrChange w:id="5082" w:author="Roberts, Julie" w:date="2022-03-24T16:54:00Z">
              <w:tcPr>
                <w:tcW w:w="1027" w:type="dxa"/>
                <w:tcBorders>
                  <w:top w:val="nil"/>
                  <w:left w:val="single" w:sz="8" w:space="0" w:color="auto"/>
                  <w:bottom w:val="single" w:sz="8" w:space="0" w:color="auto"/>
                  <w:right w:val="single" w:sz="8" w:space="0" w:color="auto"/>
                </w:tcBorders>
                <w:shd w:val="clear" w:color="auto" w:fill="auto"/>
                <w:vAlign w:val="center"/>
                <w:hideMark/>
              </w:tcPr>
            </w:tcPrChange>
          </w:tcPr>
          <w:p w14:paraId="0DFDFE70" w14:textId="3387629D" w:rsidR="00000B64" w:rsidRPr="005A583A" w:rsidRDefault="00000B64" w:rsidP="00C053A5">
            <w:pPr>
              <w:spacing w:line="240" w:lineRule="auto"/>
              <w:ind w:right="90"/>
              <w:jc w:val="center"/>
              <w:rPr>
                <w:rFonts w:eastAsia="Times New Roman"/>
                <w:color w:val="000000"/>
                <w:sz w:val="22"/>
                <w:szCs w:val="22"/>
              </w:rPr>
            </w:pPr>
            <w:del w:id="5083" w:author="Roberts, Julie" w:date="2022-03-24T16:19:00Z">
              <w:r w:rsidRPr="005A583A" w:rsidDel="00C16C4C">
                <w:rPr>
                  <w:rFonts w:eastAsia="Times New Roman"/>
                  <w:color w:val="000000"/>
                  <w:sz w:val="22"/>
                  <w:szCs w:val="22"/>
                </w:rPr>
                <w:delText>$60,23</w:delText>
              </w:r>
              <w:r w:rsidR="00443062" w:rsidRPr="005A583A" w:rsidDel="00C16C4C">
                <w:rPr>
                  <w:rFonts w:eastAsia="Times New Roman"/>
                  <w:color w:val="000000"/>
                  <w:sz w:val="22"/>
                  <w:szCs w:val="22"/>
                </w:rPr>
                <w:delText>9</w:delText>
              </w:r>
              <w:r w:rsidRPr="005A583A" w:rsidDel="00C16C4C">
                <w:rPr>
                  <w:rFonts w:eastAsia="Times New Roman"/>
                  <w:color w:val="000000"/>
                  <w:sz w:val="22"/>
                  <w:szCs w:val="22"/>
                </w:rPr>
                <w:delText xml:space="preserve"> </w:delText>
              </w:r>
            </w:del>
            <w:ins w:id="5084" w:author="Roberts, Julie" w:date="2022-03-24T16:19:00Z">
              <w:r w:rsidR="00C16C4C" w:rsidRPr="00C16C4C">
                <w:rPr>
                  <w:rFonts w:eastAsia="Times New Roman"/>
                  <w:color w:val="000000"/>
                  <w:sz w:val="22"/>
                  <w:szCs w:val="22"/>
                  <w:rPrChange w:id="5085" w:author="Roberts, Julie" w:date="2022-03-24T16:20:00Z">
                    <w:rPr>
                      <w:rFonts w:eastAsia="Times New Roman"/>
                      <w:color w:val="000000"/>
                      <w:sz w:val="22"/>
                      <w:szCs w:val="22"/>
                      <w:highlight w:val="yellow"/>
                    </w:rPr>
                  </w:rPrChange>
                </w:rPr>
                <w:t>$0</w:t>
              </w:r>
            </w:ins>
          </w:p>
        </w:tc>
        <w:tc>
          <w:tcPr>
            <w:tcW w:w="1179" w:type="dxa"/>
            <w:tcBorders>
              <w:top w:val="nil"/>
              <w:left w:val="nil"/>
              <w:bottom w:val="single" w:sz="8" w:space="0" w:color="auto"/>
              <w:right w:val="single" w:sz="8" w:space="0" w:color="auto"/>
            </w:tcBorders>
            <w:shd w:val="clear" w:color="auto" w:fill="auto"/>
            <w:vAlign w:val="center"/>
            <w:hideMark/>
            <w:tcPrChange w:id="5086" w:author="Roberts, Julie" w:date="2022-03-24T16:54:00Z">
              <w:tcPr>
                <w:tcW w:w="1116" w:type="dxa"/>
                <w:tcBorders>
                  <w:top w:val="nil"/>
                  <w:left w:val="nil"/>
                  <w:bottom w:val="single" w:sz="8" w:space="0" w:color="auto"/>
                  <w:right w:val="single" w:sz="8" w:space="0" w:color="auto"/>
                </w:tcBorders>
                <w:shd w:val="clear" w:color="auto" w:fill="auto"/>
                <w:vAlign w:val="center"/>
                <w:hideMark/>
              </w:tcPr>
            </w:tcPrChange>
          </w:tcPr>
          <w:p w14:paraId="6416C828" w14:textId="05A0D4A4" w:rsidR="00000B64" w:rsidRPr="005A583A" w:rsidRDefault="00000B64" w:rsidP="00C053A5">
            <w:pPr>
              <w:spacing w:line="240" w:lineRule="auto"/>
              <w:ind w:right="90"/>
              <w:jc w:val="center"/>
              <w:rPr>
                <w:rFonts w:eastAsia="Times New Roman"/>
                <w:color w:val="000000"/>
                <w:sz w:val="22"/>
                <w:szCs w:val="22"/>
              </w:rPr>
            </w:pPr>
            <w:del w:id="5087" w:author="Roberts, Julie" w:date="2022-03-24T16:19:00Z">
              <w:r w:rsidRPr="005A583A" w:rsidDel="00C16C4C">
                <w:rPr>
                  <w:rFonts w:eastAsia="Times New Roman"/>
                  <w:color w:val="000000"/>
                  <w:sz w:val="22"/>
                  <w:szCs w:val="22"/>
                </w:rPr>
                <w:delText>$41,716</w:delText>
              </w:r>
            </w:del>
            <w:ins w:id="5088" w:author="Roberts, Julie" w:date="2022-03-24T16:19:00Z">
              <w:r w:rsidR="00C16C4C" w:rsidRPr="00C16C4C">
                <w:rPr>
                  <w:rFonts w:eastAsia="Times New Roman"/>
                  <w:color w:val="000000"/>
                  <w:sz w:val="22"/>
                  <w:szCs w:val="22"/>
                  <w:rPrChange w:id="5089" w:author="Roberts, Julie" w:date="2022-03-24T16:20:00Z">
                    <w:rPr>
                      <w:rFonts w:eastAsia="Times New Roman"/>
                      <w:color w:val="000000"/>
                      <w:sz w:val="22"/>
                      <w:szCs w:val="22"/>
                      <w:highlight w:val="yellow"/>
                    </w:rPr>
                  </w:rPrChange>
                </w:rPr>
                <w:t>$0</w:t>
              </w:r>
            </w:ins>
          </w:p>
        </w:tc>
      </w:tr>
    </w:tbl>
    <w:p w14:paraId="5E63191A" w14:textId="77777777" w:rsidR="00000B64" w:rsidRPr="005A583A" w:rsidRDefault="00000B64" w:rsidP="00192723">
      <w:pPr>
        <w:pStyle w:val="BodyText"/>
        <w:spacing w:before="360" w:line="480" w:lineRule="auto"/>
        <w:ind w:right="90"/>
      </w:pPr>
      <w:r w:rsidRPr="005A583A">
        <w:t>Those gas transportation costs that BVES had limited discretion to control were managed consistent with the objective of minimizing costs to BVES’ ratepayers.  This testimony demonstrates that BVES acted prudently in procuring gas transportation services to produce energy at the BVPP and the associated costs were reasonable.</w:t>
      </w:r>
    </w:p>
    <w:p w14:paraId="1AC6E6A5" w14:textId="5AB33353" w:rsidR="00000B64" w:rsidRPr="005A583A" w:rsidRDefault="005A583A" w:rsidP="005A583A">
      <w:pPr>
        <w:pStyle w:val="Pleading3L3"/>
        <w:numPr>
          <w:ilvl w:val="0"/>
          <w:numId w:val="0"/>
        </w:numPr>
        <w:spacing w:line="480" w:lineRule="auto"/>
        <w:ind w:left="1620" w:right="90"/>
        <w:pPrChange w:id="5090" w:author="Roberts, Julie" w:date="2022-03-24T16:54:00Z">
          <w:pPr>
            <w:pStyle w:val="Pleading3L3"/>
            <w:spacing w:line="480" w:lineRule="auto"/>
            <w:ind w:right="90"/>
          </w:pPr>
        </w:pPrChange>
      </w:pPr>
      <w:bookmarkStart w:id="5091" w:name="_Toc316979672"/>
      <w:bookmarkStart w:id="5092" w:name="_Toc475007467"/>
      <w:bookmarkStart w:id="5093" w:name="_Toc99034627"/>
      <w:ins w:id="5094" w:author="Roberts, Julie" w:date="2022-03-24T16:54:00Z">
        <w:r w:rsidRPr="005A583A">
          <w:rPr>
            <w:rPrChange w:id="5095" w:author="Roberts, Julie" w:date="2022-03-24T16:54:00Z">
              <w:rPr>
                <w:highlight w:val="yellow"/>
              </w:rPr>
            </w:rPrChange>
          </w:rPr>
          <w:t>C.</w:t>
        </w:r>
        <w:r w:rsidRPr="005A583A">
          <w:rPr>
            <w:rPrChange w:id="5096" w:author="Roberts, Julie" w:date="2022-03-24T16:54:00Z">
              <w:rPr>
                <w:highlight w:val="yellow"/>
              </w:rPr>
            </w:rPrChange>
          </w:rPr>
          <w:tab/>
        </w:r>
      </w:ins>
      <w:r w:rsidR="00000B64" w:rsidRPr="005A583A">
        <w:t>Gas Contracts Prudently Administered</w:t>
      </w:r>
      <w:bookmarkEnd w:id="5091"/>
      <w:bookmarkEnd w:id="5092"/>
      <w:bookmarkEnd w:id="5093"/>
    </w:p>
    <w:p w14:paraId="5B8B0681" w14:textId="77777777" w:rsidR="00000B64" w:rsidRPr="005A583A" w:rsidRDefault="00000B64" w:rsidP="00192723">
      <w:pPr>
        <w:pStyle w:val="BodyText"/>
        <w:spacing w:line="480" w:lineRule="auto"/>
        <w:ind w:right="90"/>
      </w:pPr>
      <w:r w:rsidRPr="005A583A">
        <w:t>BVES monitors the compliance of its counterparty under gas contracts executed by BVES.  This activity generally includes (i) verifying that the counterparty is complying with contract terms, including any credit support and collateral requirements; (ii) verifying that billing and payments are accurate and consistent with the terms of the contract; (iii) reviewing interruptions of service and force majeure events, if any; (iv) renegotiating contract provisions as necessary due to changed circumstances or conditions; and (v) resolving disputes.</w:t>
      </w:r>
    </w:p>
    <w:p w14:paraId="7F857666" w14:textId="77777777" w:rsidR="00000B64" w:rsidRPr="005A583A" w:rsidRDefault="00000B64" w:rsidP="00192723">
      <w:pPr>
        <w:pStyle w:val="BodyText"/>
        <w:spacing w:line="480" w:lineRule="auto"/>
        <w:ind w:right="90"/>
      </w:pPr>
      <w:r w:rsidRPr="005A583A">
        <w:t>Where BVES had discretion to control costs, it did so in a manner consistent with the objective of minimizing costs to BVES’ ratepayers.</w:t>
      </w:r>
    </w:p>
    <w:p w14:paraId="3E1C2AB4" w14:textId="77777777" w:rsidR="00000B64" w:rsidRDefault="00000B64" w:rsidP="00192723">
      <w:pPr>
        <w:pStyle w:val="BodyText"/>
        <w:spacing w:line="480" w:lineRule="auto"/>
        <w:ind w:right="90"/>
      </w:pPr>
      <w:r w:rsidRPr="005A583A">
        <w:t>This demonstrates that BVES prudently administered its gas contracts during the Review Period and the associated costs are reasonable.</w:t>
      </w:r>
    </w:p>
    <w:p w14:paraId="599F1AC6" w14:textId="77777777" w:rsidR="00000B64" w:rsidRPr="00535122" w:rsidDel="005A583A" w:rsidRDefault="00000B64" w:rsidP="00192723">
      <w:pPr>
        <w:pStyle w:val="BodyText"/>
        <w:spacing w:line="480" w:lineRule="auto"/>
        <w:ind w:right="90"/>
        <w:rPr>
          <w:del w:id="5097" w:author="Roberts, Julie" w:date="2022-03-24T16:56:00Z"/>
        </w:rPr>
      </w:pPr>
    </w:p>
    <w:p w14:paraId="47D30089" w14:textId="5B8A708A" w:rsidR="00000B64" w:rsidRPr="00535122" w:rsidRDefault="005A583A" w:rsidP="005A583A">
      <w:pPr>
        <w:pStyle w:val="Pleading3L2"/>
        <w:numPr>
          <w:ilvl w:val="0"/>
          <w:numId w:val="0"/>
        </w:numPr>
        <w:pPrChange w:id="5098" w:author="Roberts, Julie" w:date="2022-03-24T16:56:00Z">
          <w:pPr>
            <w:pStyle w:val="Pleading3L2"/>
          </w:pPr>
        </w:pPrChange>
      </w:pPr>
      <w:bookmarkStart w:id="5099" w:name="_Toc316979673"/>
      <w:bookmarkStart w:id="5100" w:name="_Toc475007468"/>
      <w:bookmarkStart w:id="5101" w:name="_Toc99034628"/>
      <w:ins w:id="5102" w:author="Roberts, Julie" w:date="2022-03-24T16:56:00Z">
        <w:r>
          <w:t>VII.</w:t>
        </w:r>
        <w:r>
          <w:tab/>
        </w:r>
      </w:ins>
      <w:r w:rsidR="00000B64" w:rsidRPr="00535122">
        <w:t>Capacity Costs</w:t>
      </w:r>
      <w:bookmarkEnd w:id="5099"/>
      <w:bookmarkEnd w:id="5100"/>
      <w:bookmarkEnd w:id="5101"/>
    </w:p>
    <w:p w14:paraId="04C8631C" w14:textId="26BF3732" w:rsidR="00000B64" w:rsidRPr="00535122" w:rsidDel="00622D7C" w:rsidRDefault="00000B64" w:rsidP="00192723">
      <w:pPr>
        <w:pStyle w:val="BodyText"/>
        <w:spacing w:line="480" w:lineRule="auto"/>
        <w:ind w:right="90"/>
        <w:rPr>
          <w:del w:id="5103" w:author="Roberts, Julie" w:date="2022-03-23T12:35:00Z"/>
        </w:rPr>
      </w:pPr>
      <w:r w:rsidRPr="00535122">
        <w:t xml:space="preserve">BVES incurred capacity costs pursuant to </w:t>
      </w:r>
      <w:del w:id="5104" w:author="Roberts, Julie" w:date="2022-03-23T10:52:00Z">
        <w:r w:rsidDel="004945E8">
          <w:delText xml:space="preserve">four </w:delText>
        </w:r>
      </w:del>
      <w:r w:rsidRPr="00535122">
        <w:t>separate power products it purchase</w:t>
      </w:r>
      <w:r>
        <w:t xml:space="preserve">d during the Review Period.  </w:t>
      </w:r>
      <w:r w:rsidRPr="00535122">
        <w:t xml:space="preserve"> </w:t>
      </w:r>
      <w:del w:id="5105" w:author="Roberts, Julie" w:date="2022-03-23T10:52:00Z">
        <w:r w:rsidRPr="00535122" w:rsidDel="004945E8">
          <w:delText>The</w:delText>
        </w:r>
        <w:r w:rsidDel="004945E8">
          <w:delText xml:space="preserve"> heat rate call option and resource adequacy</w:delText>
        </w:r>
        <w:r w:rsidRPr="00535122" w:rsidDel="004945E8">
          <w:delText xml:space="preserve"> </w:delText>
        </w:r>
        <w:r w:rsidDel="004945E8">
          <w:delText>products were</w:delText>
        </w:r>
        <w:r w:rsidRPr="00535122" w:rsidDel="004945E8">
          <w:delText xml:space="preserve"> approved by the Commission in D.09-05-025.</w:delText>
        </w:r>
        <w:r w:rsidDel="004945E8">
          <w:delText xml:space="preserve"> </w:delText>
        </w:r>
      </w:del>
      <w:del w:id="5106" w:author="Roberts, Julie" w:date="2022-03-23T12:46:00Z">
        <w:r w:rsidDel="000B2493">
          <w:delText xml:space="preserve">The </w:delText>
        </w:r>
      </w:del>
      <w:del w:id="5107" w:author="Roberts, Julie" w:date="2022-03-23T10:54:00Z">
        <w:r w:rsidDel="002A6033">
          <w:delText xml:space="preserve">third and fourth </w:delText>
        </w:r>
      </w:del>
      <w:del w:id="5108" w:author="Roberts, Julie" w:date="2022-03-23T12:46:00Z">
        <w:r w:rsidDel="000B2493">
          <w:delText xml:space="preserve">power products </w:delText>
        </w:r>
      </w:del>
      <w:del w:id="5109" w:author="Roberts, Julie" w:date="2022-03-23T10:54:00Z">
        <w:r w:rsidDel="002A6033">
          <w:delText>are another</w:delText>
        </w:r>
      </w:del>
      <w:del w:id="5110" w:author="Roberts, Julie" w:date="2022-03-23T12:46:00Z">
        <w:r w:rsidDel="000B2493">
          <w:delText xml:space="preserve"> resource adequacy product from Shell and a physical call option from EDF that were approved in D.</w:delText>
        </w:r>
      </w:del>
      <w:del w:id="5111" w:author="Roberts, Julie" w:date="2022-03-23T10:54:00Z">
        <w:r w:rsidDel="002A6033">
          <w:delText xml:space="preserve"> </w:delText>
        </w:r>
      </w:del>
      <w:del w:id="5112" w:author="Roberts, Julie" w:date="2022-03-23T12:46:00Z">
        <w:r w:rsidDel="000B2493">
          <w:delText>14-12-003.</w:delText>
        </w:r>
      </w:del>
    </w:p>
    <w:p w14:paraId="168EECC3" w14:textId="422A77AA" w:rsidR="00000B64" w:rsidRPr="00535122" w:rsidDel="00B24333" w:rsidRDefault="00000B64" w:rsidP="000B2493">
      <w:pPr>
        <w:pStyle w:val="BodyText"/>
        <w:spacing w:line="480" w:lineRule="auto"/>
        <w:ind w:right="90"/>
        <w:rPr>
          <w:del w:id="5113" w:author="Roberts, Julie" w:date="2022-03-23T12:23:00Z"/>
        </w:rPr>
        <w:pPrChange w:id="5114" w:author="Roberts, Julie" w:date="2022-03-23T12:46:00Z">
          <w:pPr>
            <w:pStyle w:val="Pleading3L3"/>
            <w:spacing w:line="480" w:lineRule="auto"/>
            <w:ind w:right="90"/>
          </w:pPr>
        </w:pPrChange>
      </w:pPr>
      <w:bookmarkStart w:id="5115" w:name="_Toc316979674"/>
      <w:bookmarkStart w:id="5116" w:name="_Toc475007469"/>
      <w:bookmarkStart w:id="5117" w:name="_Toc98931847"/>
      <w:del w:id="5118" w:author="Roberts, Julie" w:date="2022-03-23T12:23:00Z">
        <w:r w:rsidRPr="00535122" w:rsidDel="00B24333">
          <w:delText>Heat Rate Call Option</w:delText>
        </w:r>
        <w:bookmarkEnd w:id="5115"/>
        <w:r w:rsidDel="00B24333">
          <w:delText xml:space="preserve"> Costs</w:delText>
        </w:r>
        <w:bookmarkEnd w:id="5116"/>
        <w:bookmarkEnd w:id="5117"/>
        <w:r w:rsidDel="00B24333">
          <w:delText xml:space="preserve"> </w:delText>
        </w:r>
      </w:del>
    </w:p>
    <w:p w14:paraId="041DA22D" w14:textId="31117F3D" w:rsidR="00000B64" w:rsidRPr="00535122" w:rsidDel="00B24333" w:rsidRDefault="00000B64" w:rsidP="00192723">
      <w:pPr>
        <w:pStyle w:val="BodyText"/>
        <w:spacing w:line="480" w:lineRule="auto"/>
        <w:ind w:right="90"/>
        <w:rPr>
          <w:del w:id="5119" w:author="Roberts, Julie" w:date="2022-03-23T12:23:00Z"/>
        </w:rPr>
      </w:pPr>
      <w:del w:id="5120" w:author="Roberts, Julie" w:date="2022-03-23T12:23:00Z">
        <w:r w:rsidRPr="00535122" w:rsidDel="00B24333">
          <w:delText xml:space="preserve">One of the power products BVES purchased from Shell was a peak energy heat rate </w:delText>
        </w:r>
        <w:r w:rsidDel="00B24333">
          <w:delText xml:space="preserve">call </w:delText>
        </w:r>
        <w:r w:rsidRPr="00535122" w:rsidDel="00B24333">
          <w:delText xml:space="preserve">option.  This capacity product capped BVES’ energy cost exposure on natural gas costs.  The value of this capacity product is that BVES can choose to fix on-peak energy prices based on gas costs, rather than </w:delText>
        </w:r>
        <w:r w:rsidR="00424758" w:rsidDel="00B24333">
          <w:delText xml:space="preserve">face the </w:delText>
        </w:r>
        <w:r w:rsidRPr="00535122" w:rsidDel="00B24333">
          <w:delText>market price risk that a shortage or interruption in generating capacity cause</w:delText>
        </w:r>
        <w:r w:rsidDel="00B24333">
          <w:delText>s electricity prices to spike.</w:delText>
        </w:r>
      </w:del>
    </w:p>
    <w:p w14:paraId="7FE347B3" w14:textId="24436C4B" w:rsidR="00000B64" w:rsidRPr="00535122" w:rsidDel="00B24333" w:rsidRDefault="00000B64" w:rsidP="00192723">
      <w:pPr>
        <w:pStyle w:val="BodyText"/>
        <w:spacing w:line="480" w:lineRule="auto"/>
        <w:ind w:right="90"/>
        <w:rPr>
          <w:del w:id="5121" w:author="Roberts, Julie" w:date="2022-03-23T12:23:00Z"/>
        </w:rPr>
      </w:pPr>
      <w:del w:id="5122" w:author="Roberts, Julie" w:date="2022-03-23T12:23:00Z">
        <w:r w:rsidRPr="00535122" w:rsidDel="00B24333">
          <w:delText>The costs of this peak ene</w:delText>
        </w:r>
        <w:r w:rsidDel="00B24333">
          <w:delText>rgy heat rate option product are set forth in Table 2.1</w:delText>
        </w:r>
        <w:r w:rsidR="009E1475" w:rsidDel="00B24333">
          <w:delText>5</w:delText>
        </w:r>
        <w:r w:rsidRPr="00535122" w:rsidDel="00B24333">
          <w:delText xml:space="preserve"> below.</w:delText>
        </w:r>
        <w:r w:rsidDel="00B24333">
          <w:delText xml:space="preserve">  The costs shown below are also identified in Table 2.1.</w:delText>
        </w:r>
      </w:del>
    </w:p>
    <w:p w14:paraId="4D429670" w14:textId="62DFEFC5" w:rsidR="00000B64" w:rsidDel="00B24333" w:rsidRDefault="00000B64" w:rsidP="00192723">
      <w:pPr>
        <w:pStyle w:val="TableHdg"/>
        <w:spacing w:line="480" w:lineRule="auto"/>
        <w:ind w:right="90"/>
        <w:rPr>
          <w:del w:id="5123" w:author="Roberts, Julie" w:date="2022-03-23T12:23:00Z"/>
          <w:rFonts w:eastAsia="Times New Roman"/>
        </w:rPr>
      </w:pPr>
      <w:del w:id="5124" w:author="Roberts, Julie" w:date="2022-03-23T12:23:00Z">
        <w:r w:rsidRPr="00535122" w:rsidDel="00B24333">
          <w:delText xml:space="preserve">Table </w:delText>
        </w:r>
        <w:r w:rsidDel="00B24333">
          <w:delText>2</w:delText>
        </w:r>
        <w:r w:rsidRPr="00535122" w:rsidDel="00B24333">
          <w:delText>.1</w:delText>
        </w:r>
        <w:r w:rsidR="009E1475" w:rsidDel="00B24333">
          <w:delText>5</w:delText>
        </w:r>
        <w:r w:rsidDel="00B24333">
          <w:br/>
        </w:r>
        <w:r w:rsidRPr="007E590A" w:rsidDel="00B24333">
          <w:rPr>
            <w:rFonts w:eastAsia="Times New Roman"/>
          </w:rPr>
          <w:delText>Annual Heat Rate Option Capacity Costs</w:delText>
        </w:r>
      </w:del>
    </w:p>
    <w:tbl>
      <w:tblPr>
        <w:tblW w:w="6861" w:type="dxa"/>
        <w:tblInd w:w="1229" w:type="dxa"/>
        <w:tblLook w:val="04A0" w:firstRow="1" w:lastRow="0" w:firstColumn="1" w:lastColumn="0" w:noHBand="0" w:noVBand="1"/>
      </w:tblPr>
      <w:tblGrid>
        <w:gridCol w:w="2659"/>
        <w:gridCol w:w="1710"/>
        <w:gridCol w:w="1170"/>
        <w:gridCol w:w="1322"/>
      </w:tblGrid>
      <w:tr w:rsidR="00000B64" w:rsidRPr="00392F3E" w:rsidDel="00B24333" w14:paraId="746B6EB9" w14:textId="3E769F1D" w:rsidTr="00192723">
        <w:trPr>
          <w:trHeight w:val="631"/>
          <w:del w:id="5125" w:author="Roberts, Julie" w:date="2022-03-23T12:23:00Z"/>
        </w:trPr>
        <w:tc>
          <w:tcPr>
            <w:tcW w:w="265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E921CA2" w14:textId="43FE36FA" w:rsidR="00000B64" w:rsidRPr="009E1466" w:rsidDel="00B24333" w:rsidRDefault="00000B64" w:rsidP="00C053A5">
            <w:pPr>
              <w:spacing w:line="240" w:lineRule="auto"/>
              <w:ind w:right="90"/>
              <w:jc w:val="center"/>
              <w:rPr>
                <w:del w:id="5126" w:author="Roberts, Julie" w:date="2022-03-23T12:23:00Z"/>
                <w:rFonts w:eastAsia="Times New Roman"/>
                <w:b/>
                <w:color w:val="000000"/>
                <w:sz w:val="22"/>
                <w:szCs w:val="22"/>
              </w:rPr>
            </w:pPr>
          </w:p>
        </w:tc>
        <w:tc>
          <w:tcPr>
            <w:tcW w:w="1710" w:type="dxa"/>
            <w:tcBorders>
              <w:top w:val="single" w:sz="8" w:space="0" w:color="auto"/>
              <w:left w:val="nil"/>
              <w:bottom w:val="single" w:sz="8" w:space="0" w:color="auto"/>
              <w:right w:val="single" w:sz="8" w:space="0" w:color="auto"/>
            </w:tcBorders>
            <w:shd w:val="clear" w:color="auto" w:fill="auto"/>
            <w:vAlign w:val="center"/>
            <w:hideMark/>
          </w:tcPr>
          <w:p w14:paraId="16613371" w14:textId="0A8FE991" w:rsidR="00000B64" w:rsidRPr="009E1466" w:rsidDel="00B24333" w:rsidRDefault="00000B64" w:rsidP="00C053A5">
            <w:pPr>
              <w:spacing w:line="240" w:lineRule="auto"/>
              <w:ind w:right="90"/>
              <w:jc w:val="center"/>
              <w:rPr>
                <w:del w:id="5127" w:author="Roberts, Julie" w:date="2022-03-23T12:23:00Z"/>
                <w:rFonts w:eastAsia="Times New Roman"/>
                <w:b/>
                <w:color w:val="000000"/>
                <w:sz w:val="22"/>
                <w:szCs w:val="22"/>
              </w:rPr>
            </w:pPr>
            <w:del w:id="5128" w:author="Roberts, Julie" w:date="2022-03-23T12:23:00Z">
              <w:r w:rsidRPr="009E1466" w:rsidDel="00B24333">
                <w:rPr>
                  <w:rFonts w:eastAsia="Times New Roman"/>
                  <w:b/>
                  <w:color w:val="000000"/>
                  <w:sz w:val="22"/>
                  <w:szCs w:val="22"/>
                </w:rPr>
                <w:delText>2011 Sep-Dec</w:delText>
              </w:r>
            </w:del>
          </w:p>
        </w:tc>
        <w:tc>
          <w:tcPr>
            <w:tcW w:w="1170" w:type="dxa"/>
            <w:tcBorders>
              <w:top w:val="single" w:sz="8" w:space="0" w:color="auto"/>
              <w:left w:val="nil"/>
              <w:bottom w:val="single" w:sz="8" w:space="0" w:color="auto"/>
              <w:right w:val="single" w:sz="8" w:space="0" w:color="auto"/>
            </w:tcBorders>
            <w:shd w:val="clear" w:color="auto" w:fill="auto"/>
            <w:vAlign w:val="center"/>
            <w:hideMark/>
          </w:tcPr>
          <w:p w14:paraId="29FF3F8F" w14:textId="4E0023DC" w:rsidR="00000B64" w:rsidRPr="009E1466" w:rsidDel="00B24333" w:rsidRDefault="00000B64" w:rsidP="00C053A5">
            <w:pPr>
              <w:spacing w:line="240" w:lineRule="auto"/>
              <w:ind w:right="90"/>
              <w:jc w:val="center"/>
              <w:rPr>
                <w:del w:id="5129" w:author="Roberts, Julie" w:date="2022-03-23T12:23:00Z"/>
                <w:rFonts w:eastAsia="Times New Roman"/>
                <w:b/>
                <w:color w:val="000000"/>
                <w:sz w:val="22"/>
                <w:szCs w:val="22"/>
              </w:rPr>
            </w:pPr>
            <w:del w:id="5130" w:author="Roberts, Julie" w:date="2022-03-23T12:23:00Z">
              <w:r w:rsidRPr="009E1466" w:rsidDel="00B24333">
                <w:rPr>
                  <w:rFonts w:eastAsia="Times New Roman"/>
                  <w:b/>
                  <w:color w:val="000000"/>
                  <w:sz w:val="22"/>
                  <w:szCs w:val="22"/>
                </w:rPr>
                <w:delText>2012</w:delText>
              </w:r>
            </w:del>
          </w:p>
        </w:tc>
        <w:tc>
          <w:tcPr>
            <w:tcW w:w="1322" w:type="dxa"/>
            <w:tcBorders>
              <w:top w:val="single" w:sz="8" w:space="0" w:color="auto"/>
              <w:left w:val="nil"/>
              <w:bottom w:val="single" w:sz="8" w:space="0" w:color="auto"/>
              <w:right w:val="single" w:sz="8" w:space="0" w:color="auto"/>
            </w:tcBorders>
            <w:shd w:val="clear" w:color="auto" w:fill="auto"/>
            <w:vAlign w:val="center"/>
            <w:hideMark/>
          </w:tcPr>
          <w:p w14:paraId="40360BB1" w14:textId="766C93FF" w:rsidR="00000B64" w:rsidRPr="009E1466" w:rsidDel="00B24333" w:rsidRDefault="00000B64" w:rsidP="00C053A5">
            <w:pPr>
              <w:spacing w:line="240" w:lineRule="auto"/>
              <w:ind w:right="90"/>
              <w:jc w:val="center"/>
              <w:rPr>
                <w:del w:id="5131" w:author="Roberts, Julie" w:date="2022-03-23T12:23:00Z"/>
                <w:rFonts w:eastAsia="Times New Roman"/>
                <w:b/>
                <w:color w:val="000000"/>
                <w:sz w:val="22"/>
                <w:szCs w:val="22"/>
              </w:rPr>
            </w:pPr>
            <w:del w:id="5132" w:author="Roberts, Julie" w:date="2022-03-23T12:23:00Z">
              <w:r w:rsidRPr="009E1466" w:rsidDel="00B24333">
                <w:rPr>
                  <w:rFonts w:eastAsia="Times New Roman"/>
                  <w:b/>
                  <w:color w:val="000000"/>
                  <w:sz w:val="22"/>
                  <w:szCs w:val="22"/>
                </w:rPr>
                <w:delText>2013</w:delText>
              </w:r>
            </w:del>
          </w:p>
        </w:tc>
      </w:tr>
      <w:tr w:rsidR="00000B64" w:rsidRPr="00392F3E" w:rsidDel="00B24333" w14:paraId="26C87648" w14:textId="7B026A74" w:rsidTr="00192723">
        <w:trPr>
          <w:trHeight w:val="631"/>
          <w:del w:id="5133" w:author="Roberts, Julie" w:date="2022-03-23T12:23:00Z"/>
        </w:trPr>
        <w:tc>
          <w:tcPr>
            <w:tcW w:w="2659" w:type="dxa"/>
            <w:tcBorders>
              <w:top w:val="nil"/>
              <w:left w:val="single" w:sz="8" w:space="0" w:color="000000"/>
              <w:bottom w:val="single" w:sz="8" w:space="0" w:color="000000"/>
              <w:right w:val="single" w:sz="8" w:space="0" w:color="000000"/>
            </w:tcBorders>
            <w:shd w:val="clear" w:color="auto" w:fill="auto"/>
            <w:vAlign w:val="center"/>
            <w:hideMark/>
          </w:tcPr>
          <w:p w14:paraId="58839ED9" w14:textId="67C2F094" w:rsidR="00000B64" w:rsidRPr="009E1466" w:rsidDel="00B24333" w:rsidRDefault="00000B64" w:rsidP="00C053A5">
            <w:pPr>
              <w:spacing w:line="240" w:lineRule="auto"/>
              <w:ind w:right="90"/>
              <w:rPr>
                <w:del w:id="5134" w:author="Roberts, Julie" w:date="2022-03-23T12:23:00Z"/>
                <w:rFonts w:eastAsia="Times New Roman"/>
                <w:color w:val="000000"/>
                <w:sz w:val="22"/>
                <w:szCs w:val="22"/>
              </w:rPr>
            </w:pPr>
            <w:del w:id="5135" w:author="Roberts, Julie" w:date="2022-03-23T12:23:00Z">
              <w:r w:rsidRPr="009E1466" w:rsidDel="00B24333">
                <w:rPr>
                  <w:rFonts w:eastAsia="Times New Roman"/>
                  <w:color w:val="000000"/>
                  <w:sz w:val="22"/>
                  <w:szCs w:val="22"/>
                </w:rPr>
                <w:delText>Heat Rate Option Capacity Costs</w:delText>
              </w:r>
            </w:del>
          </w:p>
        </w:tc>
        <w:tc>
          <w:tcPr>
            <w:tcW w:w="1710" w:type="dxa"/>
            <w:tcBorders>
              <w:top w:val="nil"/>
              <w:left w:val="nil"/>
              <w:bottom w:val="single" w:sz="8" w:space="0" w:color="000000"/>
              <w:right w:val="single" w:sz="8" w:space="0" w:color="000000"/>
            </w:tcBorders>
            <w:shd w:val="clear" w:color="auto" w:fill="auto"/>
            <w:vAlign w:val="center"/>
            <w:hideMark/>
          </w:tcPr>
          <w:p w14:paraId="4C71DD8C" w14:textId="3C943DD3" w:rsidR="00000B64" w:rsidRPr="009E1466" w:rsidDel="00B24333" w:rsidRDefault="00000B64" w:rsidP="00C053A5">
            <w:pPr>
              <w:spacing w:line="240" w:lineRule="auto"/>
              <w:ind w:right="90"/>
              <w:jc w:val="center"/>
              <w:rPr>
                <w:del w:id="5136" w:author="Roberts, Julie" w:date="2022-03-23T12:23:00Z"/>
                <w:rFonts w:eastAsia="Times New Roman"/>
                <w:color w:val="000000"/>
                <w:sz w:val="22"/>
                <w:szCs w:val="22"/>
              </w:rPr>
            </w:pPr>
            <w:del w:id="5137" w:author="Roberts, Julie" w:date="2022-03-23T12:23:00Z">
              <w:r w:rsidRPr="009E1466" w:rsidDel="00B24333">
                <w:rPr>
                  <w:rFonts w:eastAsia="Times New Roman"/>
                  <w:color w:val="000000"/>
                  <w:sz w:val="22"/>
                  <w:szCs w:val="22"/>
                </w:rPr>
                <w:delText>$112,000</w:delText>
              </w:r>
            </w:del>
          </w:p>
        </w:tc>
        <w:tc>
          <w:tcPr>
            <w:tcW w:w="1170" w:type="dxa"/>
            <w:tcBorders>
              <w:top w:val="nil"/>
              <w:left w:val="nil"/>
              <w:bottom w:val="single" w:sz="8" w:space="0" w:color="000000"/>
              <w:right w:val="single" w:sz="8" w:space="0" w:color="000000"/>
            </w:tcBorders>
            <w:shd w:val="clear" w:color="auto" w:fill="auto"/>
            <w:vAlign w:val="center"/>
            <w:hideMark/>
          </w:tcPr>
          <w:p w14:paraId="474D2138" w14:textId="1E149C40" w:rsidR="00000B64" w:rsidRPr="009E1466" w:rsidDel="00B24333" w:rsidRDefault="00000B64" w:rsidP="00C053A5">
            <w:pPr>
              <w:spacing w:line="240" w:lineRule="auto"/>
              <w:ind w:right="90"/>
              <w:jc w:val="center"/>
              <w:rPr>
                <w:del w:id="5138" w:author="Roberts, Julie" w:date="2022-03-23T12:23:00Z"/>
                <w:rFonts w:eastAsia="Times New Roman"/>
                <w:color w:val="000000"/>
                <w:sz w:val="22"/>
                <w:szCs w:val="22"/>
              </w:rPr>
            </w:pPr>
            <w:del w:id="5139" w:author="Roberts, Julie" w:date="2022-03-23T12:23:00Z">
              <w:r w:rsidRPr="009E1466" w:rsidDel="00B24333">
                <w:rPr>
                  <w:rFonts w:eastAsia="Times New Roman"/>
                  <w:color w:val="000000"/>
                  <w:sz w:val="22"/>
                  <w:szCs w:val="22"/>
                </w:rPr>
                <w:delText>$313,500</w:delText>
              </w:r>
            </w:del>
          </w:p>
        </w:tc>
        <w:tc>
          <w:tcPr>
            <w:tcW w:w="1322" w:type="dxa"/>
            <w:tcBorders>
              <w:top w:val="nil"/>
              <w:left w:val="nil"/>
              <w:bottom w:val="single" w:sz="8" w:space="0" w:color="000000"/>
              <w:right w:val="single" w:sz="8" w:space="0" w:color="000000"/>
            </w:tcBorders>
            <w:shd w:val="clear" w:color="auto" w:fill="auto"/>
            <w:vAlign w:val="center"/>
            <w:hideMark/>
          </w:tcPr>
          <w:p w14:paraId="7500479E" w14:textId="17BAF980" w:rsidR="00000B64" w:rsidRPr="009E1466" w:rsidDel="00B24333" w:rsidRDefault="00000B64" w:rsidP="00C053A5">
            <w:pPr>
              <w:spacing w:line="240" w:lineRule="auto"/>
              <w:ind w:right="90"/>
              <w:jc w:val="center"/>
              <w:rPr>
                <w:del w:id="5140" w:author="Roberts, Julie" w:date="2022-03-23T12:23:00Z"/>
                <w:rFonts w:eastAsia="Times New Roman"/>
                <w:color w:val="000000"/>
                <w:sz w:val="22"/>
                <w:szCs w:val="22"/>
              </w:rPr>
            </w:pPr>
            <w:del w:id="5141" w:author="Roberts, Julie" w:date="2022-03-23T12:23:00Z">
              <w:r w:rsidRPr="009E1466" w:rsidDel="00B24333">
                <w:rPr>
                  <w:rFonts w:eastAsia="Times New Roman"/>
                  <w:color w:val="000000"/>
                  <w:sz w:val="22"/>
                  <w:szCs w:val="22"/>
                </w:rPr>
                <w:delText>$280,250</w:delText>
              </w:r>
            </w:del>
          </w:p>
        </w:tc>
      </w:tr>
    </w:tbl>
    <w:p w14:paraId="736E61A0" w14:textId="672999EE" w:rsidR="00000B64" w:rsidRDefault="005A583A" w:rsidP="005A583A">
      <w:pPr>
        <w:pStyle w:val="Pleading3L3"/>
        <w:numPr>
          <w:ilvl w:val="0"/>
          <w:numId w:val="0"/>
        </w:numPr>
        <w:spacing w:before="360" w:line="480" w:lineRule="auto"/>
        <w:ind w:right="90"/>
        <w:pPrChange w:id="5142" w:author="Roberts, Julie" w:date="2022-03-24T16:57:00Z">
          <w:pPr>
            <w:pStyle w:val="Pleading3L3"/>
            <w:spacing w:before="360" w:line="480" w:lineRule="auto"/>
            <w:ind w:right="90"/>
          </w:pPr>
        </w:pPrChange>
      </w:pPr>
      <w:bookmarkStart w:id="5143" w:name="_Toc475007470"/>
      <w:bookmarkStart w:id="5144" w:name="_Toc99034629"/>
      <w:ins w:id="5145" w:author="Roberts, Julie" w:date="2022-03-24T16:57:00Z">
        <w:r>
          <w:t>A.</w:t>
        </w:r>
        <w:r>
          <w:tab/>
        </w:r>
      </w:ins>
      <w:r w:rsidR="00000B64">
        <w:t>Physical Call Option Costs</w:t>
      </w:r>
      <w:bookmarkEnd w:id="5143"/>
      <w:bookmarkEnd w:id="5144"/>
      <w:r w:rsidR="00000B64">
        <w:t xml:space="preserve"> </w:t>
      </w:r>
    </w:p>
    <w:p w14:paraId="6CA41D2D" w14:textId="3E49DCC4" w:rsidR="00000B64" w:rsidRDefault="00000B64" w:rsidP="00192723">
      <w:pPr>
        <w:pStyle w:val="BodyText"/>
        <w:spacing w:line="480" w:lineRule="auto"/>
        <w:ind w:right="90"/>
      </w:pPr>
      <w:r>
        <w:t xml:space="preserve">In its January 2011 RFP for Firm Energy, one of the four products sought was </w:t>
      </w:r>
      <w:r w:rsidRPr="003D61DE">
        <w:t>an instrument to control peaking/intermediate energy</w:t>
      </w:r>
      <w:r>
        <w:t>.  After evaluating bids, BVES determined a physical call option would provide value by allowing it to fix on-peak energy prices at a known price ($75).  The costs of this peak energy physical call option are shown in Table 2.</w:t>
      </w:r>
      <w:del w:id="5146" w:author="Roberts, Julie" w:date="2022-03-25T13:57:00Z">
        <w:r w:rsidDel="002F1F16">
          <w:delText>1</w:delText>
        </w:r>
        <w:r w:rsidR="009E1475" w:rsidDel="002F1F16">
          <w:delText>6</w:delText>
        </w:r>
        <w:r w:rsidDel="002F1F16">
          <w:delText xml:space="preserve"> </w:delText>
        </w:r>
      </w:del>
      <w:ins w:id="5147" w:author="Roberts, Julie" w:date="2022-03-25T13:57:00Z">
        <w:r w:rsidR="002F1F16">
          <w:t>15</w:t>
        </w:r>
        <w:bookmarkStart w:id="5148" w:name="_GoBack"/>
        <w:bookmarkEnd w:id="5148"/>
        <w:r w:rsidR="002F1F16">
          <w:t xml:space="preserve"> </w:t>
        </w:r>
      </w:ins>
      <w:r>
        <w:t>below.  The costs shown below are also identified in Table 2.1.</w:t>
      </w:r>
    </w:p>
    <w:p w14:paraId="6F003078" w14:textId="1DA92A82" w:rsidR="00000B64" w:rsidRPr="00BE379B" w:rsidRDefault="00000B64" w:rsidP="00192723">
      <w:pPr>
        <w:pStyle w:val="BodyText"/>
        <w:spacing w:line="480" w:lineRule="auto"/>
        <w:ind w:right="90" w:firstLine="0"/>
        <w:jc w:val="center"/>
        <w:rPr>
          <w:b/>
        </w:rPr>
      </w:pPr>
      <w:r w:rsidRPr="00BE379B">
        <w:rPr>
          <w:b/>
        </w:rPr>
        <w:t>Table 2.</w:t>
      </w:r>
      <w:del w:id="5149" w:author="Roberts, Julie" w:date="2022-03-25T11:51:00Z">
        <w:r w:rsidRPr="00BE379B" w:rsidDel="00ED268F">
          <w:rPr>
            <w:b/>
          </w:rPr>
          <w:delText>1</w:delText>
        </w:r>
        <w:r w:rsidR="009E1475" w:rsidDel="00ED268F">
          <w:rPr>
            <w:b/>
          </w:rPr>
          <w:delText>6</w:delText>
        </w:r>
      </w:del>
      <w:ins w:id="5150" w:author="Roberts, Julie" w:date="2022-03-25T13:57:00Z">
        <w:r w:rsidR="002F1F16">
          <w:rPr>
            <w:b/>
          </w:rPr>
          <w:t>15</w:t>
        </w:r>
      </w:ins>
    </w:p>
    <w:p w14:paraId="755065CD" w14:textId="77777777" w:rsidR="00000B64" w:rsidRPr="00BE379B" w:rsidRDefault="00000B64" w:rsidP="00192723">
      <w:pPr>
        <w:pStyle w:val="BodyText"/>
        <w:spacing w:line="480" w:lineRule="auto"/>
        <w:ind w:right="90" w:firstLine="0"/>
        <w:jc w:val="center"/>
        <w:rPr>
          <w:b/>
        </w:rPr>
      </w:pPr>
      <w:r w:rsidRPr="00BE379B">
        <w:rPr>
          <w:b/>
        </w:rPr>
        <w:t>Annual Physical Call Option Capacity Costs</w:t>
      </w:r>
    </w:p>
    <w:tbl>
      <w:tblPr>
        <w:tblW w:w="4500" w:type="dxa"/>
        <w:tblInd w:w="1340" w:type="dxa"/>
        <w:tblLook w:val="04A0" w:firstRow="1" w:lastRow="0" w:firstColumn="1" w:lastColumn="0" w:noHBand="0" w:noVBand="1"/>
        <w:tblPrChange w:id="5151" w:author="Roberts, Julie" w:date="2022-03-23T12:30:00Z">
          <w:tblPr>
            <w:tblW w:w="6750" w:type="dxa"/>
            <w:tblInd w:w="1340" w:type="dxa"/>
            <w:tblLook w:val="04A0" w:firstRow="1" w:lastRow="0" w:firstColumn="1" w:lastColumn="0" w:noHBand="0" w:noVBand="1"/>
          </w:tblPr>
        </w:tblPrChange>
      </w:tblPr>
      <w:tblGrid>
        <w:gridCol w:w="2160"/>
        <w:gridCol w:w="2340"/>
        <w:tblGridChange w:id="5152">
          <w:tblGrid>
            <w:gridCol w:w="2160"/>
            <w:gridCol w:w="2340"/>
          </w:tblGrid>
        </w:tblGridChange>
      </w:tblGrid>
      <w:tr w:rsidR="00622D7C" w:rsidRPr="009E1466" w14:paraId="61CA5D16" w14:textId="77777777" w:rsidTr="00622D7C">
        <w:trPr>
          <w:trHeight w:val="540"/>
          <w:trPrChange w:id="5153" w:author="Roberts, Julie" w:date="2022-03-23T12:30:00Z">
            <w:trPr>
              <w:trHeight w:val="540"/>
            </w:trPr>
          </w:trPrChange>
        </w:trPr>
        <w:tc>
          <w:tcPr>
            <w:tcW w:w="2160" w:type="dxa"/>
            <w:tcBorders>
              <w:top w:val="single" w:sz="8" w:space="0" w:color="auto"/>
              <w:left w:val="single" w:sz="8" w:space="0" w:color="auto"/>
              <w:bottom w:val="single" w:sz="8" w:space="0" w:color="auto"/>
              <w:right w:val="single" w:sz="8" w:space="0" w:color="auto"/>
            </w:tcBorders>
            <w:shd w:val="clear" w:color="auto" w:fill="auto"/>
            <w:noWrap/>
            <w:vAlign w:val="bottom"/>
            <w:hideMark/>
            <w:tcPrChange w:id="5154" w:author="Roberts, Julie" w:date="2022-03-23T12:30:00Z">
              <w:tcPr>
                <w:tcW w:w="21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tcPrChange>
          </w:tcPr>
          <w:p w14:paraId="285E4D34" w14:textId="77777777" w:rsidR="00622D7C" w:rsidRPr="009E1466" w:rsidRDefault="00622D7C" w:rsidP="00C053A5">
            <w:pPr>
              <w:spacing w:line="240" w:lineRule="auto"/>
              <w:ind w:right="90"/>
              <w:rPr>
                <w:rFonts w:ascii="Calibri" w:eastAsia="Times New Roman" w:hAnsi="Calibri"/>
                <w:b/>
                <w:color w:val="000000"/>
                <w:sz w:val="22"/>
                <w:szCs w:val="22"/>
              </w:rPr>
            </w:pPr>
          </w:p>
        </w:tc>
        <w:tc>
          <w:tcPr>
            <w:tcW w:w="2340" w:type="dxa"/>
            <w:tcBorders>
              <w:top w:val="single" w:sz="8" w:space="0" w:color="auto"/>
              <w:left w:val="nil"/>
              <w:bottom w:val="single" w:sz="8" w:space="0" w:color="auto"/>
              <w:right w:val="single" w:sz="8" w:space="0" w:color="auto"/>
            </w:tcBorders>
            <w:shd w:val="clear" w:color="auto" w:fill="auto"/>
            <w:vAlign w:val="bottom"/>
            <w:hideMark/>
            <w:tcPrChange w:id="5155" w:author="Roberts, Julie" w:date="2022-03-23T12:30:00Z">
              <w:tcPr>
                <w:tcW w:w="2340" w:type="dxa"/>
                <w:tcBorders>
                  <w:top w:val="single" w:sz="8" w:space="0" w:color="auto"/>
                  <w:left w:val="nil"/>
                  <w:bottom w:val="single" w:sz="8" w:space="0" w:color="auto"/>
                  <w:right w:val="single" w:sz="8" w:space="0" w:color="auto"/>
                </w:tcBorders>
                <w:shd w:val="clear" w:color="auto" w:fill="auto"/>
                <w:vAlign w:val="bottom"/>
                <w:hideMark/>
              </w:tcPr>
            </w:tcPrChange>
          </w:tcPr>
          <w:p w14:paraId="212AD0D2" w14:textId="6284E0BA" w:rsidR="00622D7C" w:rsidRPr="009E1466" w:rsidRDefault="00622D7C" w:rsidP="00C053A5">
            <w:pPr>
              <w:spacing w:line="240" w:lineRule="auto"/>
              <w:ind w:right="90"/>
              <w:jc w:val="center"/>
              <w:rPr>
                <w:rFonts w:eastAsia="Times New Roman"/>
                <w:b/>
                <w:color w:val="000000"/>
                <w:sz w:val="22"/>
                <w:szCs w:val="22"/>
              </w:rPr>
            </w:pPr>
            <w:del w:id="5156" w:author="Roberts, Julie" w:date="2022-03-23T12:30:00Z">
              <w:r w:rsidRPr="009E1466" w:rsidDel="00622D7C">
                <w:rPr>
                  <w:rFonts w:eastAsia="Times New Roman"/>
                  <w:b/>
                  <w:color w:val="000000"/>
                  <w:sz w:val="22"/>
                  <w:szCs w:val="22"/>
                </w:rPr>
                <w:delText>2016</w:delText>
              </w:r>
            </w:del>
            <w:ins w:id="5157" w:author="Roberts, Julie" w:date="2022-03-23T12:30:00Z">
              <w:r w:rsidRPr="009E1466">
                <w:rPr>
                  <w:rFonts w:eastAsia="Times New Roman"/>
                  <w:b/>
                  <w:color w:val="000000"/>
                  <w:sz w:val="22"/>
                  <w:szCs w:val="22"/>
                </w:rPr>
                <w:t>20</w:t>
              </w:r>
              <w:r>
                <w:rPr>
                  <w:rFonts w:eastAsia="Times New Roman"/>
                  <w:b/>
                  <w:color w:val="000000"/>
                  <w:sz w:val="22"/>
                  <w:szCs w:val="22"/>
                </w:rPr>
                <w:t>17</w:t>
              </w:r>
            </w:ins>
          </w:p>
          <w:p w14:paraId="0299CFED" w14:textId="0426DF7B" w:rsidR="00622D7C" w:rsidRPr="009E1466" w:rsidRDefault="00622D7C" w:rsidP="00C053A5">
            <w:pPr>
              <w:spacing w:line="240" w:lineRule="auto"/>
              <w:ind w:right="90"/>
              <w:jc w:val="center"/>
              <w:rPr>
                <w:rFonts w:eastAsia="Times New Roman"/>
                <w:b/>
                <w:color w:val="000000"/>
                <w:sz w:val="22"/>
                <w:szCs w:val="22"/>
              </w:rPr>
            </w:pPr>
            <w:del w:id="5158" w:author="Roberts, Julie" w:date="2022-03-23T12:31:00Z">
              <w:r w:rsidRPr="009E1466" w:rsidDel="00622D7C">
                <w:rPr>
                  <w:rFonts w:eastAsia="Times New Roman"/>
                  <w:b/>
                  <w:color w:val="000000"/>
                  <w:sz w:val="22"/>
                  <w:szCs w:val="22"/>
                </w:rPr>
                <w:delText>January -</w:delText>
              </w:r>
            </w:del>
            <w:ins w:id="5159" w:author="Roberts, Julie" w:date="2022-03-23T12:31:00Z">
              <w:r>
                <w:rPr>
                  <w:rFonts w:eastAsia="Times New Roman"/>
                  <w:b/>
                  <w:color w:val="000000"/>
                  <w:sz w:val="22"/>
                  <w:szCs w:val="22"/>
                </w:rPr>
                <w:t>–</w:t>
              </w:r>
            </w:ins>
            <w:del w:id="5160" w:author="Roberts, Julie" w:date="2022-03-23T12:31:00Z">
              <w:r w:rsidRPr="009E1466" w:rsidDel="00622D7C">
                <w:rPr>
                  <w:rFonts w:eastAsia="Times New Roman"/>
                  <w:b/>
                  <w:color w:val="000000"/>
                  <w:sz w:val="22"/>
                  <w:szCs w:val="22"/>
                </w:rPr>
                <w:delText>October</w:delText>
              </w:r>
            </w:del>
            <w:ins w:id="5161" w:author="Roberts, Julie" w:date="2022-03-23T12:31:00Z">
              <w:r>
                <w:rPr>
                  <w:rFonts w:eastAsia="Times New Roman"/>
                  <w:b/>
                  <w:color w:val="000000"/>
                  <w:sz w:val="22"/>
                  <w:szCs w:val="22"/>
                </w:rPr>
                <w:t>September - December</w:t>
              </w:r>
            </w:ins>
          </w:p>
        </w:tc>
      </w:tr>
      <w:tr w:rsidR="00622D7C" w:rsidRPr="009E1466" w14:paraId="60B003B9" w14:textId="77777777" w:rsidTr="00622D7C">
        <w:trPr>
          <w:trHeight w:val="626"/>
          <w:trPrChange w:id="5162" w:author="Roberts, Julie" w:date="2022-03-23T12:30:00Z">
            <w:trPr>
              <w:trHeight w:val="626"/>
            </w:trPr>
          </w:trPrChange>
        </w:trPr>
        <w:tc>
          <w:tcPr>
            <w:tcW w:w="2160" w:type="dxa"/>
            <w:tcBorders>
              <w:top w:val="nil"/>
              <w:left w:val="single" w:sz="8" w:space="0" w:color="auto"/>
              <w:bottom w:val="single" w:sz="8" w:space="0" w:color="auto"/>
              <w:right w:val="single" w:sz="8" w:space="0" w:color="auto"/>
            </w:tcBorders>
            <w:shd w:val="clear" w:color="auto" w:fill="auto"/>
            <w:vAlign w:val="center"/>
            <w:hideMark/>
            <w:tcPrChange w:id="5163" w:author="Roberts, Julie" w:date="2022-03-23T12:30:00Z">
              <w:tcPr>
                <w:tcW w:w="2160" w:type="dxa"/>
                <w:tcBorders>
                  <w:top w:val="nil"/>
                  <w:left w:val="single" w:sz="8" w:space="0" w:color="auto"/>
                  <w:bottom w:val="single" w:sz="8" w:space="0" w:color="auto"/>
                  <w:right w:val="single" w:sz="8" w:space="0" w:color="auto"/>
                </w:tcBorders>
                <w:shd w:val="clear" w:color="auto" w:fill="auto"/>
                <w:vAlign w:val="center"/>
                <w:hideMark/>
              </w:tcPr>
            </w:tcPrChange>
          </w:tcPr>
          <w:p w14:paraId="2B61F25B" w14:textId="77777777" w:rsidR="00622D7C" w:rsidRPr="009E1466" w:rsidRDefault="00622D7C" w:rsidP="00C053A5">
            <w:pPr>
              <w:spacing w:line="240" w:lineRule="auto"/>
              <w:ind w:right="90"/>
              <w:rPr>
                <w:rFonts w:eastAsia="Times New Roman"/>
                <w:color w:val="000000"/>
                <w:sz w:val="22"/>
                <w:szCs w:val="22"/>
              </w:rPr>
            </w:pPr>
            <w:r w:rsidRPr="009E1466">
              <w:rPr>
                <w:rFonts w:eastAsia="Times New Roman"/>
                <w:color w:val="000000"/>
                <w:sz w:val="22"/>
                <w:szCs w:val="22"/>
              </w:rPr>
              <w:t>Physical Call Option Premium Costs</w:t>
            </w:r>
          </w:p>
        </w:tc>
        <w:tc>
          <w:tcPr>
            <w:tcW w:w="2340" w:type="dxa"/>
            <w:tcBorders>
              <w:top w:val="nil"/>
              <w:left w:val="nil"/>
              <w:bottom w:val="single" w:sz="8" w:space="0" w:color="auto"/>
              <w:right w:val="single" w:sz="8" w:space="0" w:color="auto"/>
            </w:tcBorders>
            <w:shd w:val="clear" w:color="auto" w:fill="auto"/>
            <w:vAlign w:val="center"/>
            <w:hideMark/>
            <w:tcPrChange w:id="5164" w:author="Roberts, Julie" w:date="2022-03-23T12:30:00Z">
              <w:tcPr>
                <w:tcW w:w="2340" w:type="dxa"/>
                <w:tcBorders>
                  <w:top w:val="nil"/>
                  <w:left w:val="nil"/>
                  <w:bottom w:val="single" w:sz="8" w:space="0" w:color="auto"/>
                  <w:right w:val="single" w:sz="8" w:space="0" w:color="auto"/>
                </w:tcBorders>
                <w:shd w:val="clear" w:color="auto" w:fill="auto"/>
                <w:vAlign w:val="center"/>
                <w:hideMark/>
              </w:tcPr>
            </w:tcPrChange>
          </w:tcPr>
          <w:p w14:paraId="4F573C45" w14:textId="7ACCCC54" w:rsidR="00622D7C" w:rsidRPr="009E1466" w:rsidRDefault="00622D7C" w:rsidP="00C053A5">
            <w:pPr>
              <w:spacing w:line="240" w:lineRule="auto"/>
              <w:ind w:right="90"/>
              <w:jc w:val="center"/>
              <w:rPr>
                <w:rFonts w:eastAsia="Times New Roman"/>
                <w:color w:val="000000"/>
                <w:sz w:val="22"/>
                <w:szCs w:val="22"/>
              </w:rPr>
            </w:pPr>
            <w:del w:id="5165" w:author="Roberts, Julie" w:date="2022-03-23T12:31:00Z">
              <w:r w:rsidRPr="009E1466" w:rsidDel="00622D7C">
                <w:rPr>
                  <w:rFonts w:eastAsia="Times New Roman"/>
                  <w:color w:val="000000"/>
                  <w:sz w:val="22"/>
                  <w:szCs w:val="22"/>
                </w:rPr>
                <w:delText>$102,320</w:delText>
              </w:r>
            </w:del>
            <w:ins w:id="5166" w:author="Roberts, Julie" w:date="2022-03-23T12:31:00Z">
              <w:r>
                <w:rPr>
                  <w:rFonts w:eastAsia="Times New Roman"/>
                  <w:color w:val="000000"/>
                  <w:sz w:val="22"/>
                  <w:szCs w:val="22"/>
                </w:rPr>
                <w:t>$48,800</w:t>
              </w:r>
            </w:ins>
          </w:p>
        </w:tc>
      </w:tr>
    </w:tbl>
    <w:p w14:paraId="5B8BB62F" w14:textId="31FAC3F3" w:rsidR="00000B64" w:rsidRPr="00535122" w:rsidRDefault="005A583A" w:rsidP="005A583A">
      <w:pPr>
        <w:pStyle w:val="Pleading3L3"/>
        <w:numPr>
          <w:ilvl w:val="0"/>
          <w:numId w:val="0"/>
        </w:numPr>
        <w:spacing w:before="360" w:line="480" w:lineRule="auto"/>
        <w:ind w:right="90"/>
        <w:pPrChange w:id="5167" w:author="Roberts, Julie" w:date="2022-03-24T16:57:00Z">
          <w:pPr>
            <w:pStyle w:val="Pleading3L3"/>
            <w:spacing w:before="360" w:line="480" w:lineRule="auto"/>
            <w:ind w:right="90"/>
          </w:pPr>
        </w:pPrChange>
      </w:pPr>
      <w:bookmarkStart w:id="5168" w:name="_Toc316979675"/>
      <w:bookmarkStart w:id="5169" w:name="_Toc475007471"/>
      <w:bookmarkStart w:id="5170" w:name="_Toc99034630"/>
      <w:ins w:id="5171" w:author="Roberts, Julie" w:date="2022-03-24T16:57:00Z">
        <w:r>
          <w:t>B.</w:t>
        </w:r>
        <w:r>
          <w:tab/>
        </w:r>
      </w:ins>
      <w:r w:rsidR="00000B64" w:rsidRPr="00535122">
        <w:t>Resource Adequacy Capacity</w:t>
      </w:r>
      <w:bookmarkEnd w:id="5168"/>
      <w:r w:rsidR="00000B64">
        <w:t xml:space="preserve"> Costs</w:t>
      </w:r>
      <w:bookmarkEnd w:id="5169"/>
      <w:bookmarkEnd w:id="5170"/>
      <w:r w:rsidR="00000B64">
        <w:t xml:space="preserve"> </w:t>
      </w:r>
    </w:p>
    <w:p w14:paraId="19D90B15" w14:textId="77777777" w:rsidR="00000B64" w:rsidRPr="00535122" w:rsidRDefault="00000B64" w:rsidP="00192723">
      <w:pPr>
        <w:pStyle w:val="BodyText"/>
        <w:spacing w:line="480" w:lineRule="auto"/>
        <w:ind w:right="90"/>
      </w:pPr>
      <w:r w:rsidRPr="00535122">
        <w:t>The CPUC has implemented a resource adequacy (“RA”) requirement to ensure sufficient resources for the CAISO to operate the grid in a safe and reliable manner in real time.  For several years, the CPUC has developed and refined the RA requirement for the large investor-owned utilities and certain electric service providers, but has postponed</w:t>
      </w:r>
      <w:r w:rsidRPr="00535122">
        <w:rPr>
          <w:vertAlign w:val="superscript"/>
        </w:rPr>
        <w:footnoteReference w:id="11"/>
      </w:r>
      <w:r w:rsidRPr="00535122">
        <w:t xml:space="preserve"> development of specific RA requirements for BVES and certain other small and m</w:t>
      </w:r>
      <w:r>
        <w:t>ulti-jurisdictional utilities.</w:t>
      </w:r>
    </w:p>
    <w:p w14:paraId="368AEE96" w14:textId="77777777" w:rsidR="00000B64" w:rsidRPr="00535122" w:rsidRDefault="00000B64" w:rsidP="00192723">
      <w:pPr>
        <w:pStyle w:val="BodyText"/>
        <w:spacing w:line="480" w:lineRule="auto"/>
        <w:ind w:right="90"/>
      </w:pPr>
      <w:r w:rsidRPr="00535122">
        <w:lastRenderedPageBreak/>
        <w:t xml:space="preserve">When the CAISO filed with the FERC for approval of pre-MRTU tariff changes to implement the CPUC’s RA program, BVES filed a protest at FERC. The CAISO agreed that the CPUC had not yet established an RA program for BVES.  FERC ruled that the CAISO should treat all entities the </w:t>
      </w:r>
      <w:r>
        <w:t>same</w:t>
      </w:r>
      <w:r w:rsidRPr="00535122">
        <w:t xml:space="preserve"> and should, therefore, impose an Interim Reliability Requirements Program (“IRRP”) for BVES under the CAISO tariff.  In a subsequent order, FERC provided a means to identify such a program until the CPUC developed an RAR program for BVES and other small and m</w:t>
      </w:r>
      <w:r>
        <w:t>ulti-jurisdictional utilities.</w:t>
      </w:r>
    </w:p>
    <w:p w14:paraId="0AEFAEB0" w14:textId="77777777" w:rsidR="00000B64" w:rsidRPr="00535122" w:rsidRDefault="00000B64" w:rsidP="00192723">
      <w:pPr>
        <w:pStyle w:val="BodyText"/>
        <w:spacing w:line="480" w:lineRule="auto"/>
        <w:ind w:right="90"/>
      </w:pPr>
      <w:r w:rsidRPr="00535122">
        <w:t>In order to comply with the FERC ruling, BVES met with the CAISO prior to filing its RA proposal with the CPUC.  BVES proposed to determine its monthly peak demand for RA requirement purposes based on the State’s coincident peak demand and treat the BVPP as a distributed generation resource rather than as a generator controlled by the CAISO.  This proposal, in effect until the CPUC issues a decision, reduces BVES’ capacity obligations throughout the year, primarily through reduced coincident peak obligations.</w:t>
      </w:r>
    </w:p>
    <w:p w14:paraId="280D4046" w14:textId="77777777" w:rsidR="00000B64" w:rsidRPr="00535122" w:rsidRDefault="00000B64" w:rsidP="00192723">
      <w:pPr>
        <w:pStyle w:val="BodyText"/>
        <w:spacing w:line="480" w:lineRule="auto"/>
        <w:ind w:right="90"/>
      </w:pPr>
      <w:r w:rsidRPr="00535122">
        <w:t>As outlined in BVES’ filing to the CPUC, BVES provides an estimate of its CAISO system coincident peak demand to the CEC, who in turn issues to BVES its coincident peak demand.  Because BVES is a winter-peaking utility and has its summer peaks on holiday weekends, BVES has proposed that its monthly capacity obligations be set based on weekday loads coincident with the CAISO’s monthly peak periods, rather than BVES’ higher weekend loads when CAISO loads are generally light and RA requirements for BVES would be higher.</w:t>
      </w:r>
    </w:p>
    <w:p w14:paraId="1F6788F6" w14:textId="77777777" w:rsidR="00000B64" w:rsidRPr="00535122" w:rsidRDefault="00000B64" w:rsidP="00192723">
      <w:pPr>
        <w:pStyle w:val="BodyText"/>
        <w:spacing w:line="480" w:lineRule="auto"/>
        <w:ind w:right="90"/>
      </w:pPr>
      <w:r w:rsidRPr="00535122">
        <w:t>To meet the requirements of the RA capacity proposal set forth above, BVES issued an RFP for resource capacity and other power products.  GSWC, on behalf of BVES, reached agreement with Shell to provide the following amounts of resource capacity: 35 MW of RA capacity in November, December, January and February and 18 MW during</w:t>
      </w:r>
      <w:r>
        <w:t xml:space="preserve"> the other months of </w:t>
      </w:r>
      <w:r>
        <w:lastRenderedPageBreak/>
        <w:t>the year.</w:t>
      </w:r>
    </w:p>
    <w:p w14:paraId="61FDFC70" w14:textId="46404946" w:rsidR="00000B64" w:rsidRDefault="00000B64" w:rsidP="00192723">
      <w:pPr>
        <w:pStyle w:val="BodyText"/>
        <w:spacing w:line="480" w:lineRule="auto"/>
        <w:ind w:right="90"/>
        <w:rPr>
          <w:ins w:id="5172" w:author="Roberts, Julie" w:date="2022-03-23T12:36:00Z"/>
        </w:rPr>
      </w:pPr>
      <w:r>
        <w:t>T</w:t>
      </w:r>
      <w:r w:rsidRPr="00535122">
        <w:t>able</w:t>
      </w:r>
      <w:r>
        <w:t xml:space="preserve"> 2.</w:t>
      </w:r>
      <w:del w:id="5173" w:author="Roberts, Julie" w:date="2022-03-25T11:52:00Z">
        <w:r w:rsidDel="00ED268F">
          <w:delText>1</w:delText>
        </w:r>
        <w:r w:rsidR="00575E7F" w:rsidDel="00ED268F">
          <w:delText>7</w:delText>
        </w:r>
        <w:r w:rsidRPr="00535122" w:rsidDel="00ED268F">
          <w:delText xml:space="preserve"> </w:delText>
        </w:r>
      </w:del>
      <w:ins w:id="5174" w:author="Roberts, Julie" w:date="2022-03-25T11:52:00Z">
        <w:r w:rsidR="00ED268F">
          <w:t>1</w:t>
        </w:r>
        <w:r w:rsidR="00ED268F">
          <w:t>5</w:t>
        </w:r>
        <w:r w:rsidR="00ED268F" w:rsidRPr="00535122">
          <w:t xml:space="preserve"> </w:t>
        </w:r>
      </w:ins>
      <w:r w:rsidRPr="00535122">
        <w:t>below summarizes the RA capacity purchases of BVES under the Shell agreement.</w:t>
      </w:r>
      <w:r>
        <w:t xml:space="preserve">  The costs shown below are also identified in Table 2.1 in the row titled “Long-Term RA Capacity.”</w:t>
      </w:r>
    </w:p>
    <w:p w14:paraId="1AB27A56" w14:textId="77777777" w:rsidR="00622D7C" w:rsidRPr="00535122" w:rsidRDefault="00622D7C" w:rsidP="00192723">
      <w:pPr>
        <w:pStyle w:val="BodyText"/>
        <w:spacing w:line="480" w:lineRule="auto"/>
        <w:ind w:right="90"/>
      </w:pPr>
    </w:p>
    <w:p w14:paraId="67CA41EE" w14:textId="1D6EEFD7" w:rsidR="00000B64" w:rsidRDefault="00000B64" w:rsidP="00192723">
      <w:pPr>
        <w:pStyle w:val="TableHdg"/>
        <w:spacing w:before="0" w:after="0" w:line="480" w:lineRule="auto"/>
        <w:ind w:right="90"/>
      </w:pPr>
      <w:r>
        <w:t>Table 2</w:t>
      </w:r>
      <w:r w:rsidRPr="00535122">
        <w:t>.</w:t>
      </w:r>
      <w:del w:id="5175" w:author="Roberts, Julie" w:date="2022-03-25T11:52:00Z">
        <w:r w:rsidRPr="00535122" w:rsidDel="00ED268F">
          <w:delText>1</w:delText>
        </w:r>
        <w:r w:rsidR="00575E7F" w:rsidDel="00ED268F">
          <w:delText>7</w:delText>
        </w:r>
      </w:del>
      <w:ins w:id="5176" w:author="Roberts, Julie" w:date="2022-03-25T11:52:00Z">
        <w:r w:rsidR="00ED268F">
          <w:t>15</w:t>
        </w:r>
      </w:ins>
      <w:r>
        <w:br/>
      </w:r>
      <w:r w:rsidRPr="005E6441">
        <w:rPr>
          <w:rFonts w:eastAsia="Times New Roman"/>
        </w:rPr>
        <w:t>Annual RA Capacity Costs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4"/>
        <w:gridCol w:w="1522"/>
        <w:gridCol w:w="1522"/>
        <w:gridCol w:w="1522"/>
        <w:gridCol w:w="1068"/>
        <w:gridCol w:w="1564"/>
        <w:gridCol w:w="1188"/>
      </w:tblGrid>
      <w:tr w:rsidR="00745852" w14:paraId="7577CE13" w14:textId="77777777" w:rsidTr="00745852">
        <w:tc>
          <w:tcPr>
            <w:tcW w:w="964" w:type="dxa"/>
            <w:shd w:val="clear" w:color="auto" w:fill="auto"/>
          </w:tcPr>
          <w:p w14:paraId="55504138" w14:textId="77777777" w:rsidR="00000B64" w:rsidRPr="00944E24" w:rsidRDefault="00000B64" w:rsidP="00C053A5">
            <w:pPr>
              <w:ind w:right="90"/>
              <w:rPr>
                <w:szCs w:val="20"/>
              </w:rPr>
            </w:pPr>
          </w:p>
        </w:tc>
        <w:tc>
          <w:tcPr>
            <w:tcW w:w="1522" w:type="dxa"/>
            <w:shd w:val="clear" w:color="auto" w:fill="auto"/>
            <w:vAlign w:val="center"/>
          </w:tcPr>
          <w:p w14:paraId="02E2E18E" w14:textId="1A91F644" w:rsidR="00000B64" w:rsidRPr="00944E24" w:rsidRDefault="00000B64" w:rsidP="00C053A5">
            <w:pPr>
              <w:ind w:right="90"/>
              <w:jc w:val="center"/>
              <w:rPr>
                <w:b/>
                <w:color w:val="000000"/>
                <w:sz w:val="22"/>
                <w:szCs w:val="20"/>
              </w:rPr>
            </w:pPr>
            <w:del w:id="5177" w:author="Roberts, Julie" w:date="2022-03-23T12:55:00Z">
              <w:r w:rsidRPr="00944E24" w:rsidDel="005E4409">
                <w:rPr>
                  <w:b/>
                  <w:color w:val="000000"/>
                  <w:sz w:val="22"/>
                  <w:szCs w:val="20"/>
                </w:rPr>
                <w:delText>2011</w:delText>
              </w:r>
            </w:del>
            <w:ins w:id="5178" w:author="Roberts, Julie" w:date="2022-03-23T12:55:00Z">
              <w:r w:rsidR="005E4409">
                <w:rPr>
                  <w:b/>
                  <w:color w:val="000000"/>
                  <w:sz w:val="22"/>
                  <w:szCs w:val="20"/>
                </w:rPr>
                <w:t>2017</w:t>
              </w:r>
            </w:ins>
          </w:p>
          <w:p w14:paraId="54F3C0C1" w14:textId="77777777" w:rsidR="00000B64" w:rsidRPr="00944E24" w:rsidRDefault="00000B64" w:rsidP="00C053A5">
            <w:pPr>
              <w:ind w:right="90"/>
              <w:jc w:val="center"/>
              <w:rPr>
                <w:b/>
                <w:color w:val="000000"/>
                <w:sz w:val="22"/>
                <w:szCs w:val="20"/>
              </w:rPr>
            </w:pPr>
            <w:r w:rsidRPr="00944E24">
              <w:rPr>
                <w:b/>
                <w:color w:val="000000"/>
                <w:sz w:val="22"/>
                <w:szCs w:val="20"/>
              </w:rPr>
              <w:t>Sep-Dec</w:t>
            </w:r>
          </w:p>
        </w:tc>
        <w:tc>
          <w:tcPr>
            <w:tcW w:w="1522" w:type="dxa"/>
            <w:shd w:val="clear" w:color="auto" w:fill="auto"/>
            <w:vAlign w:val="center"/>
          </w:tcPr>
          <w:p w14:paraId="2636807D" w14:textId="49EE3B6E" w:rsidR="00000B64" w:rsidRPr="00944E24" w:rsidRDefault="00000B64" w:rsidP="00C053A5">
            <w:pPr>
              <w:ind w:right="90"/>
              <w:jc w:val="center"/>
              <w:rPr>
                <w:b/>
                <w:color w:val="000000"/>
                <w:sz w:val="22"/>
                <w:szCs w:val="20"/>
              </w:rPr>
            </w:pPr>
            <w:del w:id="5179" w:author="Roberts, Julie" w:date="2022-03-23T12:55:00Z">
              <w:r w:rsidRPr="00944E24" w:rsidDel="005E4409">
                <w:rPr>
                  <w:b/>
                  <w:color w:val="000000"/>
                  <w:sz w:val="22"/>
                  <w:szCs w:val="20"/>
                </w:rPr>
                <w:delText>2012</w:delText>
              </w:r>
            </w:del>
            <w:ins w:id="5180" w:author="Roberts, Julie" w:date="2022-03-23T12:55:00Z">
              <w:r w:rsidR="005E4409">
                <w:rPr>
                  <w:b/>
                  <w:color w:val="000000"/>
                  <w:sz w:val="22"/>
                  <w:szCs w:val="20"/>
                </w:rPr>
                <w:t>2018</w:t>
              </w:r>
            </w:ins>
          </w:p>
        </w:tc>
        <w:tc>
          <w:tcPr>
            <w:tcW w:w="1522" w:type="dxa"/>
            <w:shd w:val="clear" w:color="auto" w:fill="auto"/>
            <w:vAlign w:val="center"/>
          </w:tcPr>
          <w:p w14:paraId="13EBF3C2" w14:textId="3449F588" w:rsidR="00000B64" w:rsidRPr="00944E24" w:rsidRDefault="00000B64" w:rsidP="00C053A5">
            <w:pPr>
              <w:ind w:right="90"/>
              <w:jc w:val="center"/>
              <w:rPr>
                <w:b/>
                <w:color w:val="000000"/>
                <w:sz w:val="22"/>
                <w:szCs w:val="20"/>
              </w:rPr>
            </w:pPr>
            <w:del w:id="5181" w:author="Roberts, Julie" w:date="2022-03-23T12:55:00Z">
              <w:r w:rsidRPr="00944E24" w:rsidDel="005E4409">
                <w:rPr>
                  <w:b/>
                  <w:color w:val="000000"/>
                  <w:sz w:val="22"/>
                  <w:szCs w:val="20"/>
                </w:rPr>
                <w:delText>2013</w:delText>
              </w:r>
            </w:del>
            <w:ins w:id="5182" w:author="Roberts, Julie" w:date="2022-03-23T12:55:00Z">
              <w:r w:rsidR="005E4409">
                <w:rPr>
                  <w:b/>
                  <w:color w:val="000000"/>
                  <w:sz w:val="22"/>
                  <w:szCs w:val="20"/>
                </w:rPr>
                <w:t>2019</w:t>
              </w:r>
            </w:ins>
          </w:p>
        </w:tc>
        <w:tc>
          <w:tcPr>
            <w:tcW w:w="1068" w:type="dxa"/>
            <w:shd w:val="clear" w:color="auto" w:fill="auto"/>
            <w:vAlign w:val="center"/>
          </w:tcPr>
          <w:p w14:paraId="5DF323BB" w14:textId="24542B47" w:rsidR="00000B64" w:rsidRPr="00944E24" w:rsidRDefault="00000B64" w:rsidP="00C053A5">
            <w:pPr>
              <w:ind w:right="90"/>
              <w:jc w:val="center"/>
              <w:rPr>
                <w:b/>
                <w:color w:val="000000"/>
                <w:sz w:val="22"/>
                <w:szCs w:val="20"/>
              </w:rPr>
            </w:pPr>
            <w:del w:id="5183" w:author="Roberts, Julie" w:date="2022-03-23T12:55:00Z">
              <w:r w:rsidRPr="00944E24" w:rsidDel="005E4409">
                <w:rPr>
                  <w:b/>
                  <w:color w:val="000000"/>
                  <w:sz w:val="22"/>
                  <w:szCs w:val="20"/>
                </w:rPr>
                <w:delText>2014</w:delText>
              </w:r>
            </w:del>
            <w:ins w:id="5184" w:author="Roberts, Julie" w:date="2022-03-23T12:55:00Z">
              <w:r w:rsidR="005E4409">
                <w:rPr>
                  <w:b/>
                  <w:color w:val="000000"/>
                  <w:sz w:val="22"/>
                  <w:szCs w:val="20"/>
                </w:rPr>
                <w:t>2020</w:t>
              </w:r>
            </w:ins>
          </w:p>
        </w:tc>
        <w:tc>
          <w:tcPr>
            <w:tcW w:w="1564" w:type="dxa"/>
            <w:shd w:val="clear" w:color="auto" w:fill="auto"/>
            <w:vAlign w:val="center"/>
          </w:tcPr>
          <w:p w14:paraId="53AE96FF" w14:textId="67238948" w:rsidR="00000B64" w:rsidRPr="00944E24" w:rsidRDefault="00000B64" w:rsidP="00C053A5">
            <w:pPr>
              <w:ind w:right="90"/>
              <w:jc w:val="center"/>
              <w:rPr>
                <w:b/>
                <w:color w:val="000000"/>
                <w:sz w:val="22"/>
                <w:szCs w:val="20"/>
              </w:rPr>
            </w:pPr>
            <w:del w:id="5185" w:author="Roberts, Julie" w:date="2022-03-23T12:55:00Z">
              <w:r w:rsidRPr="00944E24" w:rsidDel="005E4409">
                <w:rPr>
                  <w:b/>
                  <w:color w:val="000000"/>
                  <w:sz w:val="22"/>
                  <w:szCs w:val="20"/>
                </w:rPr>
                <w:delText>2015</w:delText>
              </w:r>
            </w:del>
            <w:ins w:id="5186" w:author="Roberts, Julie" w:date="2022-03-23T12:55:00Z">
              <w:r w:rsidR="005E4409">
                <w:rPr>
                  <w:b/>
                  <w:color w:val="000000"/>
                  <w:sz w:val="22"/>
                  <w:szCs w:val="20"/>
                </w:rPr>
                <w:t>2021</w:t>
              </w:r>
            </w:ins>
          </w:p>
        </w:tc>
        <w:tc>
          <w:tcPr>
            <w:tcW w:w="1188" w:type="dxa"/>
            <w:shd w:val="clear" w:color="auto" w:fill="auto"/>
            <w:vAlign w:val="center"/>
          </w:tcPr>
          <w:p w14:paraId="6BE39B36" w14:textId="324779EB" w:rsidR="00000B64" w:rsidRPr="00944E24" w:rsidRDefault="00000B64" w:rsidP="00C053A5">
            <w:pPr>
              <w:ind w:right="90"/>
              <w:jc w:val="center"/>
              <w:rPr>
                <w:b/>
                <w:color w:val="000000"/>
                <w:sz w:val="22"/>
                <w:szCs w:val="20"/>
              </w:rPr>
            </w:pPr>
            <w:del w:id="5187" w:author="Roberts, Julie" w:date="2022-03-23T12:55:00Z">
              <w:r w:rsidRPr="00944E24" w:rsidDel="005E4409">
                <w:rPr>
                  <w:b/>
                  <w:color w:val="000000"/>
                  <w:sz w:val="22"/>
                  <w:szCs w:val="20"/>
                </w:rPr>
                <w:delText>2016</w:delText>
              </w:r>
            </w:del>
            <w:ins w:id="5188" w:author="Roberts, Julie" w:date="2022-03-23T12:55:00Z">
              <w:r w:rsidR="005E4409">
                <w:rPr>
                  <w:b/>
                  <w:color w:val="000000"/>
                  <w:sz w:val="22"/>
                  <w:szCs w:val="20"/>
                </w:rPr>
                <w:t>2022</w:t>
              </w:r>
            </w:ins>
          </w:p>
          <w:p w14:paraId="15C65A02" w14:textId="77777777" w:rsidR="00000B64" w:rsidRPr="00944E24" w:rsidRDefault="00000B64" w:rsidP="00C053A5">
            <w:pPr>
              <w:ind w:right="90"/>
              <w:jc w:val="center"/>
              <w:rPr>
                <w:b/>
                <w:color w:val="000000"/>
                <w:sz w:val="22"/>
                <w:szCs w:val="20"/>
              </w:rPr>
            </w:pPr>
            <w:r w:rsidRPr="00944E24">
              <w:rPr>
                <w:b/>
                <w:color w:val="000000"/>
                <w:sz w:val="22"/>
                <w:szCs w:val="20"/>
              </w:rPr>
              <w:t>Jan-Oct</w:t>
            </w:r>
          </w:p>
        </w:tc>
      </w:tr>
      <w:tr w:rsidR="00745852" w14:paraId="69E9243A" w14:textId="77777777" w:rsidTr="00745852">
        <w:tc>
          <w:tcPr>
            <w:tcW w:w="964" w:type="dxa"/>
            <w:shd w:val="clear" w:color="auto" w:fill="auto"/>
          </w:tcPr>
          <w:p w14:paraId="10299675" w14:textId="77777777" w:rsidR="00000B64" w:rsidRPr="00944E24" w:rsidRDefault="00000B64" w:rsidP="00C053A5">
            <w:pPr>
              <w:ind w:right="90"/>
              <w:rPr>
                <w:szCs w:val="20"/>
              </w:rPr>
            </w:pPr>
            <w:r w:rsidRPr="00944E24">
              <w:rPr>
                <w:color w:val="000000"/>
                <w:sz w:val="22"/>
                <w:szCs w:val="18"/>
              </w:rPr>
              <w:t>Long-Term RA Capacity</w:t>
            </w:r>
          </w:p>
        </w:tc>
        <w:tc>
          <w:tcPr>
            <w:tcW w:w="1522" w:type="dxa"/>
            <w:shd w:val="clear" w:color="auto" w:fill="auto"/>
            <w:vAlign w:val="center"/>
          </w:tcPr>
          <w:p w14:paraId="267DBB2E" w14:textId="795C50AC" w:rsidR="00000B64" w:rsidRPr="00944E24" w:rsidRDefault="00000B64" w:rsidP="00455A24">
            <w:pPr>
              <w:ind w:right="90"/>
              <w:jc w:val="center"/>
              <w:rPr>
                <w:color w:val="000000"/>
                <w:sz w:val="22"/>
                <w:szCs w:val="16"/>
              </w:rPr>
              <w:pPrChange w:id="5189" w:author="Roberts, Julie" w:date="2022-03-25T11:53:00Z">
                <w:pPr>
                  <w:ind w:right="90"/>
                  <w:jc w:val="center"/>
                </w:pPr>
              </w:pPrChange>
            </w:pPr>
            <w:del w:id="5190" w:author="Roberts, Julie" w:date="2022-03-23T13:00:00Z">
              <w:r w:rsidRPr="00944E24" w:rsidDel="0015552D">
                <w:rPr>
                  <w:color w:val="000000"/>
                  <w:sz w:val="22"/>
                  <w:szCs w:val="16"/>
                </w:rPr>
                <w:delText>$260,000</w:delText>
              </w:r>
            </w:del>
            <w:ins w:id="5191" w:author="Roberts, Julie" w:date="2022-03-23T13:00:00Z">
              <w:r w:rsidR="0015552D">
                <w:rPr>
                  <w:color w:val="000000"/>
                  <w:sz w:val="22"/>
                  <w:szCs w:val="16"/>
                </w:rPr>
                <w:t>$</w:t>
              </w:r>
            </w:ins>
            <w:ins w:id="5192" w:author="Roberts, Julie" w:date="2022-03-25T11:53:00Z">
              <w:r w:rsidR="00455A24">
                <w:rPr>
                  <w:color w:val="000000"/>
                  <w:sz w:val="22"/>
                  <w:szCs w:val="16"/>
                </w:rPr>
                <w:t>287,000</w:t>
              </w:r>
            </w:ins>
          </w:p>
        </w:tc>
        <w:tc>
          <w:tcPr>
            <w:tcW w:w="1522" w:type="dxa"/>
            <w:shd w:val="clear" w:color="auto" w:fill="auto"/>
            <w:vAlign w:val="center"/>
          </w:tcPr>
          <w:p w14:paraId="4082A1C9" w14:textId="0763E11B" w:rsidR="00000B64" w:rsidRPr="00944E24" w:rsidRDefault="00000B64" w:rsidP="00C053A5">
            <w:pPr>
              <w:ind w:right="90"/>
              <w:jc w:val="center"/>
              <w:rPr>
                <w:color w:val="000000"/>
                <w:sz w:val="22"/>
                <w:szCs w:val="16"/>
              </w:rPr>
            </w:pPr>
            <w:del w:id="5193" w:author="Roberts, Julie" w:date="2022-03-23T13:02:00Z">
              <w:r w:rsidRPr="00944E24" w:rsidDel="0015552D">
                <w:rPr>
                  <w:color w:val="000000"/>
                  <w:sz w:val="22"/>
                  <w:szCs w:val="16"/>
                </w:rPr>
                <w:delText>$665,000</w:delText>
              </w:r>
            </w:del>
            <w:ins w:id="5194" w:author="Roberts, Julie" w:date="2022-03-23T13:02:00Z">
              <w:r w:rsidR="0015552D">
                <w:rPr>
                  <w:color w:val="000000"/>
                  <w:sz w:val="22"/>
                  <w:szCs w:val="16"/>
                </w:rPr>
                <w:t>$832,500</w:t>
              </w:r>
            </w:ins>
          </w:p>
        </w:tc>
        <w:tc>
          <w:tcPr>
            <w:tcW w:w="1522" w:type="dxa"/>
            <w:shd w:val="clear" w:color="auto" w:fill="auto"/>
            <w:vAlign w:val="center"/>
          </w:tcPr>
          <w:p w14:paraId="6E858032" w14:textId="7C8B45FD" w:rsidR="00000B64" w:rsidRPr="00944E24" w:rsidRDefault="00000B64" w:rsidP="00C053A5">
            <w:pPr>
              <w:ind w:right="90"/>
              <w:jc w:val="center"/>
              <w:rPr>
                <w:color w:val="000000"/>
                <w:sz w:val="22"/>
                <w:szCs w:val="16"/>
              </w:rPr>
            </w:pPr>
            <w:del w:id="5195" w:author="Roberts, Julie" w:date="2022-03-23T13:03:00Z">
              <w:r w:rsidRPr="00944E24" w:rsidDel="0015552D">
                <w:rPr>
                  <w:color w:val="000000"/>
                  <w:sz w:val="22"/>
                  <w:szCs w:val="16"/>
                </w:rPr>
                <w:delText>$595,000</w:delText>
              </w:r>
            </w:del>
            <w:ins w:id="5196" w:author="Roberts, Julie" w:date="2022-03-23T13:03:00Z">
              <w:r w:rsidR="0015552D">
                <w:rPr>
                  <w:color w:val="000000"/>
                  <w:sz w:val="22"/>
                  <w:szCs w:val="16"/>
                </w:rPr>
                <w:t>$854,700</w:t>
              </w:r>
            </w:ins>
          </w:p>
        </w:tc>
        <w:tc>
          <w:tcPr>
            <w:tcW w:w="1068" w:type="dxa"/>
            <w:shd w:val="clear" w:color="auto" w:fill="auto"/>
            <w:vAlign w:val="center"/>
          </w:tcPr>
          <w:p w14:paraId="1293F8C0" w14:textId="26BBE8B4" w:rsidR="00000B64" w:rsidRPr="00944E24" w:rsidRDefault="00000B64" w:rsidP="00C053A5">
            <w:pPr>
              <w:ind w:right="90"/>
              <w:jc w:val="center"/>
              <w:rPr>
                <w:color w:val="000000"/>
                <w:sz w:val="22"/>
                <w:szCs w:val="16"/>
              </w:rPr>
            </w:pPr>
            <w:del w:id="5197" w:author="Roberts, Julie" w:date="2022-03-23T13:03:00Z">
              <w:r w:rsidRPr="00944E24" w:rsidDel="0015552D">
                <w:rPr>
                  <w:color w:val="000000"/>
                  <w:sz w:val="22"/>
                  <w:szCs w:val="16"/>
                </w:rPr>
                <w:delText>$0</w:delText>
              </w:r>
            </w:del>
            <w:ins w:id="5198" w:author="Roberts, Julie" w:date="2022-03-23T13:03:00Z">
              <w:r w:rsidR="0015552D">
                <w:rPr>
                  <w:color w:val="000000"/>
                  <w:sz w:val="22"/>
                  <w:szCs w:val="16"/>
                </w:rPr>
                <w:t>$94,800</w:t>
              </w:r>
            </w:ins>
          </w:p>
        </w:tc>
        <w:tc>
          <w:tcPr>
            <w:tcW w:w="1564" w:type="dxa"/>
            <w:shd w:val="clear" w:color="auto" w:fill="auto"/>
            <w:vAlign w:val="center"/>
          </w:tcPr>
          <w:p w14:paraId="51BA9785" w14:textId="2B9B006D" w:rsidR="00000B64" w:rsidRPr="00944E24" w:rsidRDefault="00000B64" w:rsidP="00C053A5">
            <w:pPr>
              <w:ind w:right="90"/>
              <w:jc w:val="center"/>
              <w:rPr>
                <w:szCs w:val="20"/>
              </w:rPr>
            </w:pPr>
            <w:del w:id="5199" w:author="Roberts, Julie" w:date="2022-03-23T13:03:00Z">
              <w:r w:rsidRPr="00944E24" w:rsidDel="0015552D">
                <w:rPr>
                  <w:color w:val="000000"/>
                  <w:sz w:val="22"/>
                  <w:szCs w:val="16"/>
                </w:rPr>
                <w:delText>$445,000</w:delText>
              </w:r>
            </w:del>
            <w:ins w:id="5200" w:author="Roberts, Julie" w:date="2022-03-23T13:03:00Z">
              <w:r w:rsidR="0015552D">
                <w:rPr>
                  <w:color w:val="000000"/>
                  <w:sz w:val="22"/>
                  <w:szCs w:val="16"/>
                </w:rPr>
                <w:t>$0</w:t>
              </w:r>
            </w:ins>
          </w:p>
        </w:tc>
        <w:tc>
          <w:tcPr>
            <w:tcW w:w="1188" w:type="dxa"/>
            <w:shd w:val="clear" w:color="auto" w:fill="auto"/>
            <w:vAlign w:val="center"/>
          </w:tcPr>
          <w:p w14:paraId="7E53A4E0" w14:textId="62580C57" w:rsidR="00000B64" w:rsidRPr="00944E24" w:rsidRDefault="00000B64" w:rsidP="00C053A5">
            <w:pPr>
              <w:ind w:right="90"/>
              <w:jc w:val="center"/>
              <w:rPr>
                <w:szCs w:val="20"/>
              </w:rPr>
            </w:pPr>
            <w:del w:id="5201" w:author="Roberts, Julie" w:date="2022-03-23T13:03:00Z">
              <w:r w:rsidRPr="00944E24" w:rsidDel="0015552D">
                <w:rPr>
                  <w:color w:val="000000"/>
                  <w:sz w:val="22"/>
                  <w:szCs w:val="16"/>
                </w:rPr>
                <w:delText>$580,800</w:delText>
              </w:r>
            </w:del>
            <w:ins w:id="5202" w:author="Roberts, Julie" w:date="2022-03-23T13:03:00Z">
              <w:r w:rsidR="0015552D">
                <w:rPr>
                  <w:color w:val="000000"/>
                  <w:sz w:val="22"/>
                  <w:szCs w:val="16"/>
                </w:rPr>
                <w:t>$0</w:t>
              </w:r>
            </w:ins>
          </w:p>
        </w:tc>
      </w:tr>
      <w:tr w:rsidR="00745852" w14:paraId="525BCB10" w14:textId="77777777" w:rsidTr="00745852">
        <w:tc>
          <w:tcPr>
            <w:tcW w:w="964" w:type="dxa"/>
            <w:tcBorders>
              <w:bottom w:val="single" w:sz="4" w:space="0" w:color="auto"/>
            </w:tcBorders>
            <w:shd w:val="clear" w:color="auto" w:fill="auto"/>
          </w:tcPr>
          <w:p w14:paraId="301FB2D7" w14:textId="77777777" w:rsidR="00000B64" w:rsidRPr="00944E24" w:rsidRDefault="00000B64" w:rsidP="00C053A5">
            <w:pPr>
              <w:ind w:right="90"/>
              <w:rPr>
                <w:szCs w:val="20"/>
              </w:rPr>
            </w:pPr>
            <w:r w:rsidRPr="00944E24">
              <w:rPr>
                <w:color w:val="000000"/>
                <w:sz w:val="22"/>
                <w:szCs w:val="18"/>
              </w:rPr>
              <w:t>Short-Term</w:t>
            </w:r>
            <w:r>
              <w:rPr>
                <w:color w:val="000000"/>
                <w:sz w:val="22"/>
                <w:szCs w:val="18"/>
              </w:rPr>
              <w:t xml:space="preserve"> (Monthly)</w:t>
            </w:r>
            <w:r w:rsidRPr="00944E24">
              <w:rPr>
                <w:color w:val="000000"/>
                <w:sz w:val="22"/>
                <w:szCs w:val="18"/>
              </w:rPr>
              <w:t xml:space="preserve"> RA Capacity*</w:t>
            </w:r>
          </w:p>
        </w:tc>
        <w:tc>
          <w:tcPr>
            <w:tcW w:w="1522" w:type="dxa"/>
            <w:tcBorders>
              <w:bottom w:val="single" w:sz="4" w:space="0" w:color="auto"/>
            </w:tcBorders>
            <w:shd w:val="clear" w:color="auto" w:fill="auto"/>
            <w:vAlign w:val="center"/>
          </w:tcPr>
          <w:p w14:paraId="4B1CBFEA" w14:textId="77777777" w:rsidR="00000B64" w:rsidRPr="00944E24" w:rsidRDefault="00000B64" w:rsidP="00C053A5">
            <w:pPr>
              <w:ind w:right="90"/>
              <w:jc w:val="center"/>
              <w:rPr>
                <w:color w:val="000000"/>
                <w:sz w:val="22"/>
                <w:szCs w:val="16"/>
              </w:rPr>
            </w:pPr>
            <w:r w:rsidRPr="00944E24">
              <w:rPr>
                <w:color w:val="000000"/>
                <w:sz w:val="22"/>
                <w:szCs w:val="16"/>
              </w:rPr>
              <w:t>N/A</w:t>
            </w:r>
          </w:p>
        </w:tc>
        <w:tc>
          <w:tcPr>
            <w:tcW w:w="1522" w:type="dxa"/>
            <w:tcBorders>
              <w:bottom w:val="single" w:sz="4" w:space="0" w:color="auto"/>
            </w:tcBorders>
            <w:shd w:val="clear" w:color="auto" w:fill="auto"/>
            <w:vAlign w:val="center"/>
          </w:tcPr>
          <w:p w14:paraId="28FB5DBC" w14:textId="77777777" w:rsidR="00000B64" w:rsidRPr="00944E24" w:rsidRDefault="00000B64" w:rsidP="00C053A5">
            <w:pPr>
              <w:ind w:right="90"/>
              <w:jc w:val="center"/>
              <w:rPr>
                <w:color w:val="000000"/>
                <w:sz w:val="22"/>
                <w:szCs w:val="16"/>
              </w:rPr>
            </w:pPr>
            <w:r w:rsidRPr="00944E24">
              <w:rPr>
                <w:color w:val="000000"/>
                <w:sz w:val="22"/>
                <w:szCs w:val="16"/>
              </w:rPr>
              <w:t>N/A</w:t>
            </w:r>
          </w:p>
        </w:tc>
        <w:tc>
          <w:tcPr>
            <w:tcW w:w="1522" w:type="dxa"/>
            <w:tcBorders>
              <w:bottom w:val="single" w:sz="4" w:space="0" w:color="auto"/>
            </w:tcBorders>
            <w:shd w:val="clear" w:color="auto" w:fill="auto"/>
            <w:vAlign w:val="center"/>
          </w:tcPr>
          <w:p w14:paraId="4E47B416" w14:textId="39BF98B7" w:rsidR="00000B64" w:rsidRPr="00944E24" w:rsidRDefault="00000B64" w:rsidP="00C053A5">
            <w:pPr>
              <w:ind w:right="90"/>
              <w:jc w:val="center"/>
              <w:rPr>
                <w:color w:val="000000"/>
                <w:sz w:val="22"/>
                <w:szCs w:val="16"/>
              </w:rPr>
            </w:pPr>
            <w:del w:id="5203" w:author="Roberts, Julie" w:date="2022-03-23T13:04:00Z">
              <w:r w:rsidRPr="00944E24" w:rsidDel="0015552D">
                <w:rPr>
                  <w:color w:val="000000"/>
                  <w:sz w:val="22"/>
                  <w:szCs w:val="16"/>
                </w:rPr>
                <w:delText>$38,440</w:delText>
              </w:r>
            </w:del>
            <w:ins w:id="5204" w:author="Roberts, Julie" w:date="2022-03-23T13:04:00Z">
              <w:r w:rsidR="0015552D">
                <w:rPr>
                  <w:color w:val="000000"/>
                  <w:sz w:val="22"/>
                  <w:szCs w:val="16"/>
                </w:rPr>
                <w:t>N/A</w:t>
              </w:r>
            </w:ins>
          </w:p>
        </w:tc>
        <w:tc>
          <w:tcPr>
            <w:tcW w:w="1068" w:type="dxa"/>
            <w:tcBorders>
              <w:bottom w:val="single" w:sz="4" w:space="0" w:color="auto"/>
            </w:tcBorders>
            <w:shd w:val="clear" w:color="auto" w:fill="auto"/>
            <w:vAlign w:val="center"/>
          </w:tcPr>
          <w:p w14:paraId="2FD49213" w14:textId="15274CE6" w:rsidR="00000B64" w:rsidRPr="00944E24" w:rsidRDefault="00000B64" w:rsidP="00C053A5">
            <w:pPr>
              <w:ind w:right="90"/>
              <w:jc w:val="center"/>
              <w:rPr>
                <w:color w:val="000000"/>
                <w:sz w:val="22"/>
                <w:szCs w:val="16"/>
              </w:rPr>
            </w:pPr>
            <w:del w:id="5205" w:author="Roberts, Julie" w:date="2022-03-23T13:05:00Z">
              <w:r w:rsidRPr="00944E24" w:rsidDel="0015552D">
                <w:rPr>
                  <w:color w:val="000000"/>
                  <w:sz w:val="22"/>
                  <w:szCs w:val="16"/>
                </w:rPr>
                <w:delText>$360,510</w:delText>
              </w:r>
            </w:del>
            <w:ins w:id="5206" w:author="Roberts, Julie" w:date="2022-03-23T13:05:00Z">
              <w:r w:rsidR="0015552D">
                <w:rPr>
                  <w:color w:val="000000"/>
                  <w:sz w:val="22"/>
                  <w:szCs w:val="16"/>
                </w:rPr>
                <w:t>$0</w:t>
              </w:r>
            </w:ins>
          </w:p>
        </w:tc>
        <w:tc>
          <w:tcPr>
            <w:tcW w:w="1564" w:type="dxa"/>
            <w:tcBorders>
              <w:bottom w:val="single" w:sz="4" w:space="0" w:color="auto"/>
            </w:tcBorders>
            <w:shd w:val="clear" w:color="auto" w:fill="auto"/>
            <w:vAlign w:val="center"/>
          </w:tcPr>
          <w:p w14:paraId="08F4B3D4" w14:textId="46B82508" w:rsidR="00000B64" w:rsidRPr="00944E24" w:rsidRDefault="00000B64" w:rsidP="00C053A5">
            <w:pPr>
              <w:ind w:right="90"/>
              <w:jc w:val="center"/>
              <w:rPr>
                <w:color w:val="000000"/>
                <w:sz w:val="22"/>
                <w:szCs w:val="16"/>
              </w:rPr>
            </w:pPr>
            <w:del w:id="5207" w:author="Roberts, Julie" w:date="2022-03-23T13:11:00Z">
              <w:r w:rsidRPr="00944E24" w:rsidDel="00745852">
                <w:rPr>
                  <w:color w:val="000000"/>
                  <w:sz w:val="22"/>
                  <w:szCs w:val="16"/>
                </w:rPr>
                <w:delText>$50,600</w:delText>
              </w:r>
            </w:del>
            <w:ins w:id="5208" w:author="Roberts, Julie" w:date="2022-03-23T13:11:00Z">
              <w:r w:rsidR="00745852">
                <w:rPr>
                  <w:color w:val="000000"/>
                  <w:sz w:val="22"/>
                  <w:szCs w:val="16"/>
                </w:rPr>
                <w:t>$1,057,500</w:t>
              </w:r>
            </w:ins>
          </w:p>
        </w:tc>
        <w:tc>
          <w:tcPr>
            <w:tcW w:w="1188" w:type="dxa"/>
            <w:tcBorders>
              <w:bottom w:val="single" w:sz="4" w:space="0" w:color="auto"/>
            </w:tcBorders>
            <w:shd w:val="clear" w:color="auto" w:fill="auto"/>
            <w:vAlign w:val="center"/>
          </w:tcPr>
          <w:p w14:paraId="2EA38616" w14:textId="00515B08" w:rsidR="00000B64" w:rsidRPr="00944E24" w:rsidRDefault="00000B64" w:rsidP="00C053A5">
            <w:pPr>
              <w:ind w:right="90"/>
              <w:jc w:val="center"/>
              <w:rPr>
                <w:sz w:val="22"/>
                <w:szCs w:val="20"/>
              </w:rPr>
            </w:pPr>
            <w:del w:id="5209" w:author="Roberts, Julie" w:date="2022-03-23T13:13:00Z">
              <w:r w:rsidRPr="00944E24" w:rsidDel="00745852">
                <w:rPr>
                  <w:sz w:val="22"/>
                  <w:szCs w:val="20"/>
                </w:rPr>
                <w:delText>N/A</w:delText>
              </w:r>
            </w:del>
            <w:ins w:id="5210" w:author="Roberts, Julie" w:date="2022-03-23T13:13:00Z">
              <w:r w:rsidR="00745852">
                <w:rPr>
                  <w:sz w:val="22"/>
                  <w:szCs w:val="20"/>
                </w:rPr>
                <w:t>$686,250</w:t>
              </w:r>
            </w:ins>
          </w:p>
        </w:tc>
      </w:tr>
      <w:tr w:rsidR="00B24CA6" w14:paraId="1A0EBAE8" w14:textId="77777777" w:rsidTr="00745852">
        <w:tc>
          <w:tcPr>
            <w:tcW w:w="9350" w:type="dxa"/>
            <w:gridSpan w:val="7"/>
            <w:tcBorders>
              <w:left w:val="nil"/>
              <w:bottom w:val="nil"/>
              <w:right w:val="nil"/>
            </w:tcBorders>
            <w:shd w:val="clear" w:color="auto" w:fill="auto"/>
          </w:tcPr>
          <w:p w14:paraId="268A132F" w14:textId="77777777" w:rsidR="00B24CA6" w:rsidRPr="00B24CA6" w:rsidRDefault="00B24CA6" w:rsidP="00B24CA6">
            <w:pPr>
              <w:ind w:right="90"/>
              <w:rPr>
                <w:sz w:val="22"/>
                <w:szCs w:val="20"/>
              </w:rPr>
            </w:pPr>
            <w:r w:rsidRPr="00B24CA6">
              <w:rPr>
                <w:rFonts w:eastAsia="Times New Roman"/>
              </w:rPr>
              <w:t>*</w:t>
            </w:r>
            <w:r w:rsidRPr="00B24CA6">
              <w:rPr>
                <w:rFonts w:eastAsia="Times New Roman"/>
                <w:sz w:val="20"/>
                <w:szCs w:val="20"/>
              </w:rPr>
              <w:t>As discussed previously, BVES had a long-term RA capacity with Shell that expired November 30, 2013; its replacement long term RA contract with Shell began in March 2015</w:t>
            </w:r>
            <w:r w:rsidRPr="00B24CA6">
              <w:rPr>
                <w:rFonts w:eastAsia="Times New Roman"/>
              </w:rPr>
              <w:t>.</w:t>
            </w:r>
          </w:p>
        </w:tc>
      </w:tr>
    </w:tbl>
    <w:p w14:paraId="25E4E9EE" w14:textId="77777777" w:rsidR="00745852" w:rsidRDefault="00745852" w:rsidP="00745852">
      <w:pPr>
        <w:pStyle w:val="BodyText"/>
        <w:spacing w:line="480" w:lineRule="auto"/>
        <w:ind w:right="90"/>
        <w:rPr>
          <w:ins w:id="5211" w:author="Roberts, Julie" w:date="2022-03-23T13:19:00Z"/>
        </w:rPr>
      </w:pPr>
    </w:p>
    <w:p w14:paraId="44898CD4" w14:textId="682D4419" w:rsidR="00745852" w:rsidRPr="00535122" w:rsidRDefault="00745852" w:rsidP="00745852">
      <w:pPr>
        <w:pStyle w:val="BodyText"/>
        <w:spacing w:line="480" w:lineRule="auto"/>
        <w:ind w:right="90"/>
        <w:rPr>
          <w:ins w:id="5212" w:author="Roberts, Julie" w:date="2022-03-23T13:18:00Z"/>
        </w:rPr>
      </w:pPr>
      <w:ins w:id="5213" w:author="Roberts, Julie" w:date="2022-03-23T13:18:00Z">
        <w:r>
          <w:t xml:space="preserve">With the pending expiration of the Shell (after January 2020) and EDF (after 2017) contracts, BVES began pursuing long and short-term resource adequacy products for its resource adequacy requirements in February 2020 and beyond.  In April 2019, BVES began releasing periodic (primarily monthly) </w:t>
        </w:r>
      </w:ins>
      <w:ins w:id="5214" w:author="Roberts, Julie" w:date="2022-03-23T13:20:00Z">
        <w:r>
          <w:t>solicitations</w:t>
        </w:r>
      </w:ins>
      <w:ins w:id="5215" w:author="Roberts, Julie" w:date="2022-03-23T13:18:00Z">
        <w:r>
          <w:t xml:space="preserve"> for resource adequacy capacity for 2020. In August 2020, BVES began releasing periodic </w:t>
        </w:r>
      </w:ins>
      <w:ins w:id="5216" w:author="Roberts, Julie" w:date="2022-03-23T13:20:00Z">
        <w:r>
          <w:t>solicitations</w:t>
        </w:r>
      </w:ins>
      <w:ins w:id="5217" w:author="Roberts, Julie" w:date="2022-03-23T13:18:00Z">
        <w:r>
          <w:t xml:space="preserve"> for resource adequacy capacity for the remainder of 2020 and all of 2021.  BVES was unable to secure resource adequacy capacity for 2020 but was able execute a short-term contract with Pacific Energy Advisors for January through May and November through December in 2021.  Following continued </w:t>
        </w:r>
      </w:ins>
      <w:ins w:id="5218" w:author="Roberts, Julie" w:date="2022-03-23T13:21:00Z">
        <w:r>
          <w:t>solicitations</w:t>
        </w:r>
      </w:ins>
      <w:ins w:id="5219" w:author="Roberts, Julie" w:date="2022-03-23T13:18:00Z">
        <w:r>
          <w:t xml:space="preserve">, BVES </w:t>
        </w:r>
        <w:r>
          <w:lastRenderedPageBreak/>
          <w:t xml:space="preserve">executed two short-term contracts with Exelon Generation for June through July and August 2021 resource adequacy capacity and a short-term contract with Marin Clean Energy for resource adequacy capacity for January through June and October through December 2022.  BVES continues to release </w:t>
        </w:r>
      </w:ins>
      <w:ins w:id="5220" w:author="Roberts, Julie" w:date="2022-03-23T13:22:00Z">
        <w:r w:rsidR="007F6E3E">
          <w:t>solicitations</w:t>
        </w:r>
      </w:ins>
      <w:ins w:id="5221" w:author="Roberts, Julie" w:date="2022-03-23T13:18:00Z">
        <w:r>
          <w:t xml:space="preserve"> to meet its resource adequacy requirements for 2021 through 2022.</w:t>
        </w:r>
      </w:ins>
    </w:p>
    <w:p w14:paraId="42251F09" w14:textId="346CD483" w:rsidR="00000B64" w:rsidDel="00745852" w:rsidRDefault="00000B64" w:rsidP="00B24CA6">
      <w:pPr>
        <w:pStyle w:val="BodyText"/>
        <w:spacing w:before="360" w:line="480" w:lineRule="auto"/>
        <w:ind w:right="90"/>
        <w:rPr>
          <w:del w:id="5222" w:author="Roberts, Julie" w:date="2022-03-23T13:19:00Z"/>
        </w:rPr>
      </w:pPr>
      <w:del w:id="5223" w:author="Roberts, Julie" w:date="2022-03-23T13:19:00Z">
        <w:r w:rsidRPr="003C067F" w:rsidDel="00745852">
          <w:rPr>
            <w:rFonts w:eastAsia="Times New Roman"/>
          </w:rPr>
          <w:delText>Regarding the “</w:delText>
        </w:r>
        <w:r w:rsidDel="00745852">
          <w:rPr>
            <w:rFonts w:eastAsia="Times New Roman"/>
          </w:rPr>
          <w:delText xml:space="preserve">Short-Term (Monthly) RA capacity costs” </w:delText>
        </w:r>
      </w:del>
      <w:del w:id="5224" w:author="Roberts, Julie" w:date="2022-03-23T13:16:00Z">
        <w:r w:rsidDel="00745852">
          <w:rPr>
            <w:rFonts w:eastAsia="Times New Roman"/>
          </w:rPr>
          <w:delText>in the table immediately above,</w:delText>
        </w:r>
        <w:r w:rsidRPr="003C067F" w:rsidDel="00745852">
          <w:rPr>
            <w:rFonts w:eastAsia="Times New Roman"/>
          </w:rPr>
          <w:delText xml:space="preserve"> </w:delText>
        </w:r>
        <w:r w:rsidDel="00745852">
          <w:rPr>
            <w:rFonts w:eastAsia="Times New Roman"/>
          </w:rPr>
          <w:delText xml:space="preserve">the Shell contract for RA capacity stemming from the 2007 RFP expired November 30, 2013.  </w:delText>
        </w:r>
        <w:r w:rsidDel="00745852">
          <w:delText xml:space="preserve">BVES filed its application for CPUC approval for its new Shell and EDF contracts in June 2013.  While pursuing long-term contracts to replace the expiring Shell and EDF contracts, </w:delText>
        </w:r>
      </w:del>
      <w:del w:id="5225" w:author="Roberts, Julie" w:date="2022-03-23T13:19:00Z">
        <w:r w:rsidDel="00745852">
          <w:delText xml:space="preserve">BVES conducted monthly competitive solicitations for RA capacity volumes to meet its RA requirement from a total of </w:delText>
        </w:r>
      </w:del>
      <w:del w:id="5226" w:author="Roberts, Julie" w:date="2022-03-23T13:17:00Z">
        <w:r w:rsidDel="00745852">
          <w:delText xml:space="preserve">seven </w:delText>
        </w:r>
      </w:del>
      <w:del w:id="5227" w:author="Roberts, Julie" w:date="2022-03-23T13:19:00Z">
        <w:r w:rsidDel="00745852">
          <w:delText xml:space="preserve">vendors.  </w:delText>
        </w:r>
      </w:del>
    </w:p>
    <w:p w14:paraId="2524846C" w14:textId="7C3E5121" w:rsidR="00000B64" w:rsidDel="007F6E3E" w:rsidRDefault="00000B64" w:rsidP="00000B64">
      <w:pPr>
        <w:pStyle w:val="BodyText"/>
        <w:spacing w:line="480" w:lineRule="auto"/>
        <w:ind w:right="90"/>
        <w:rPr>
          <w:del w:id="5228" w:author="Roberts, Julie" w:date="2022-03-23T13:23:00Z"/>
        </w:rPr>
      </w:pPr>
      <w:del w:id="5229" w:author="Roberts, Julie" w:date="2022-03-23T13:23:00Z">
        <w:r w:rsidDel="007F6E3E">
          <w:delText xml:space="preserve">Solicitations for monthly system RA capacity occurred December 2013 through February 2015.  </w:delText>
        </w:r>
      </w:del>
    </w:p>
    <w:p w14:paraId="04F8E925" w14:textId="0CB29105" w:rsidR="00000B64" w:rsidDel="005A583A" w:rsidRDefault="00000B64" w:rsidP="00000B64">
      <w:pPr>
        <w:pStyle w:val="BodyText"/>
        <w:spacing w:line="480" w:lineRule="auto"/>
        <w:ind w:right="90"/>
        <w:rPr>
          <w:del w:id="5230" w:author="Roberts, Julie" w:date="2022-03-23T13:23:00Z"/>
          <w:rFonts w:eastAsia="Times New Roman"/>
          <w:b/>
          <w:szCs w:val="20"/>
        </w:rPr>
      </w:pPr>
      <w:del w:id="5231" w:author="Roberts, Julie" w:date="2022-03-23T13:23:00Z">
        <w:r w:rsidRPr="00F84A1E" w:rsidDel="007F6E3E">
          <w:delText>The prices for the monthly system RA capacity were lower than prices for similar amounts of long-term system RA capacity, which is not uncommon for short term transactions.</w:delText>
        </w:r>
        <w:r w:rsidDel="007F6E3E">
          <w:delText xml:space="preserve">  Although the CPUC approved the EDF and Shell contracts in December 2014, due to the timing of when the CAISO requires RA filings, BVES determined it would be most prudent to begin delivery of the RA in March of 2015.  Monthly RA capacity purchases occurred in January and February 2015 until the new Shell RA capacity contract began deliveries in March 2015.</w:delText>
        </w:r>
      </w:del>
    </w:p>
    <w:p w14:paraId="39723652" w14:textId="77777777" w:rsidR="005A583A" w:rsidRDefault="005A583A" w:rsidP="005A583A">
      <w:pPr>
        <w:pStyle w:val="BodyText"/>
        <w:spacing w:line="480" w:lineRule="auto"/>
        <w:ind w:right="90" w:firstLine="0"/>
        <w:rPr>
          <w:ins w:id="5232" w:author="Roberts, Julie" w:date="2022-03-24T17:00:00Z"/>
        </w:rPr>
        <w:pPrChange w:id="5233" w:author="Roberts, Julie" w:date="2022-03-24T17:00:00Z">
          <w:pPr>
            <w:pStyle w:val="BodyText"/>
            <w:spacing w:line="480" w:lineRule="auto"/>
            <w:ind w:right="90"/>
          </w:pPr>
        </w:pPrChange>
      </w:pPr>
    </w:p>
    <w:p w14:paraId="5C14F5F9" w14:textId="1B5DCF97" w:rsidR="00000B64" w:rsidRPr="00535122" w:rsidRDefault="005A583A" w:rsidP="005A583A">
      <w:pPr>
        <w:pStyle w:val="Pleading3L3"/>
        <w:numPr>
          <w:ilvl w:val="0"/>
          <w:numId w:val="0"/>
        </w:numPr>
        <w:spacing w:line="480" w:lineRule="auto"/>
        <w:ind w:right="90"/>
        <w:pPrChange w:id="5234" w:author="Roberts, Julie" w:date="2022-03-24T17:00:00Z">
          <w:pPr>
            <w:pStyle w:val="Pleading3L3"/>
            <w:spacing w:line="480" w:lineRule="auto"/>
            <w:ind w:right="90"/>
          </w:pPr>
        </w:pPrChange>
      </w:pPr>
      <w:bookmarkStart w:id="5235" w:name="_Toc316979676"/>
      <w:bookmarkStart w:id="5236" w:name="_Toc475007472"/>
      <w:bookmarkStart w:id="5237" w:name="_Toc99034631"/>
      <w:ins w:id="5238" w:author="Roberts, Julie" w:date="2022-03-24T17:00:00Z">
        <w:r>
          <w:t>C.</w:t>
        </w:r>
        <w:r>
          <w:tab/>
        </w:r>
      </w:ins>
      <w:r w:rsidR="00000B64" w:rsidRPr="00535122">
        <w:t>Capacity Contracts Prudently Administered</w:t>
      </w:r>
      <w:bookmarkEnd w:id="5235"/>
      <w:bookmarkEnd w:id="5236"/>
      <w:bookmarkEnd w:id="5237"/>
    </w:p>
    <w:p w14:paraId="2B2D40E1" w14:textId="1FE2E49D" w:rsidR="00000B64" w:rsidRPr="00535122" w:rsidRDefault="00000B64" w:rsidP="00000B64">
      <w:pPr>
        <w:pStyle w:val="BodyText"/>
        <w:spacing w:line="480" w:lineRule="auto"/>
        <w:ind w:right="90"/>
      </w:pPr>
      <w:r w:rsidRPr="00535122">
        <w:t xml:space="preserve">BVES monitors the compliance of </w:t>
      </w:r>
      <w:del w:id="5239" w:author="Roberts, Julie" w:date="2022-03-23T13:31:00Z">
        <w:r w:rsidRPr="00535122" w:rsidDel="00210A17">
          <w:delText>Shell</w:delText>
        </w:r>
        <w:r w:rsidDel="00210A17">
          <w:delText>, the</w:delText>
        </w:r>
      </w:del>
      <w:ins w:id="5240" w:author="Roberts, Julie" w:date="2022-03-23T13:31:00Z">
        <w:r w:rsidR="00210A17">
          <w:t>the short-term</w:t>
        </w:r>
      </w:ins>
      <w:r>
        <w:t xml:space="preserve"> monthly supplier</w:t>
      </w:r>
      <w:ins w:id="5241" w:author="Roberts, Julie" w:date="2022-03-23T13:31:00Z">
        <w:r w:rsidR="00210A17">
          <w:t>s</w:t>
        </w:r>
      </w:ins>
      <w:r>
        <w:t xml:space="preserve"> of capacity described above </w:t>
      </w:r>
      <w:del w:id="5242" w:author="Roberts, Julie" w:date="2022-03-23T13:31:00Z">
        <w:r w:rsidDel="00CB5C3E">
          <w:delText>and EDF</w:delText>
        </w:r>
        <w:r w:rsidRPr="00535122" w:rsidDel="00CB5C3E">
          <w:delText xml:space="preserve"> </w:delText>
        </w:r>
      </w:del>
      <w:r w:rsidRPr="00535122">
        <w:t xml:space="preserve">under the capacity contracts.  This activity generally includes (i) verifying that </w:t>
      </w:r>
      <w:r>
        <w:t>the suppliers are</w:t>
      </w:r>
      <w:r w:rsidRPr="00535122">
        <w:t xml:space="preserve"> complying with contract terms, including any credit support and collateral requirements; (ii) verifying that billing and payments are accurate and consistent with the terms of the contract; (iii) reviewing interruptions of service and force majeure events, if any; (iv) renegotiating contract provisions as necessary due to changed circumstances or conditions; and (v) resolving disputes.  </w:t>
      </w:r>
    </w:p>
    <w:p w14:paraId="021EAF0A" w14:textId="77777777" w:rsidR="00000B64" w:rsidRPr="00535122" w:rsidRDefault="00000B64" w:rsidP="00E01D2E">
      <w:pPr>
        <w:pStyle w:val="BodyText"/>
        <w:widowControl/>
        <w:spacing w:line="480" w:lineRule="auto"/>
        <w:ind w:right="86"/>
      </w:pPr>
      <w:r w:rsidRPr="00535122">
        <w:t xml:space="preserve">Where BVES had discretion to control costs under the capacity contracts, it did so in a manner consistent with the objective of minimizing costs to BVES’ ratepayers.  </w:t>
      </w:r>
    </w:p>
    <w:p w14:paraId="6E2DC80E" w14:textId="77777777" w:rsidR="00000B64" w:rsidRDefault="00000B64" w:rsidP="00000B64">
      <w:pPr>
        <w:pStyle w:val="BodyText"/>
        <w:spacing w:line="480" w:lineRule="auto"/>
        <w:ind w:right="90"/>
      </w:pPr>
      <w:r w:rsidRPr="00535122">
        <w:t>This testimony demonstrates that BVES prudently administered its capacity contracts during the Review Period and the associated costs are reasonable.</w:t>
      </w:r>
    </w:p>
    <w:p w14:paraId="6D60AE7B" w14:textId="77777777" w:rsidR="00000B64" w:rsidRPr="00535122" w:rsidRDefault="00000B64" w:rsidP="00000B64">
      <w:pPr>
        <w:pStyle w:val="BodyText"/>
        <w:spacing w:line="480" w:lineRule="auto"/>
        <w:ind w:right="90"/>
      </w:pPr>
    </w:p>
    <w:p w14:paraId="31129D18" w14:textId="00F64745" w:rsidR="00000B64" w:rsidRPr="00535122" w:rsidDel="005A583A" w:rsidRDefault="005A583A" w:rsidP="005A583A">
      <w:pPr>
        <w:pStyle w:val="Pleading3L2"/>
        <w:numPr>
          <w:ilvl w:val="0"/>
          <w:numId w:val="0"/>
        </w:numPr>
        <w:rPr>
          <w:del w:id="5243" w:author="Roberts, Julie" w:date="2022-03-24T17:02:00Z"/>
        </w:rPr>
        <w:pPrChange w:id="5244" w:author="Roberts, Julie" w:date="2022-03-24T17:02:00Z">
          <w:pPr>
            <w:pStyle w:val="Pleading3L2"/>
          </w:pPr>
        </w:pPrChange>
      </w:pPr>
      <w:bookmarkStart w:id="5245" w:name="_Toc316979677"/>
      <w:bookmarkStart w:id="5246" w:name="_Toc475007473"/>
      <w:bookmarkStart w:id="5247" w:name="_Toc99034632"/>
      <w:ins w:id="5248" w:author="Roberts, Julie" w:date="2022-03-24T17:02:00Z">
        <w:r>
          <w:t>VIII.</w:t>
        </w:r>
        <w:r>
          <w:tab/>
        </w:r>
      </w:ins>
      <w:r w:rsidR="00000B64" w:rsidRPr="00535122">
        <w:t>transmission costs</w:t>
      </w:r>
      <w:bookmarkEnd w:id="5245"/>
      <w:bookmarkEnd w:id="5246"/>
      <w:bookmarkEnd w:id="5247"/>
    </w:p>
    <w:p w14:paraId="322177AA" w14:textId="2B2DA75F" w:rsidR="00000B64" w:rsidRPr="00535122" w:rsidRDefault="005A583A" w:rsidP="005A583A">
      <w:pPr>
        <w:pStyle w:val="Pleading3L2"/>
        <w:numPr>
          <w:ilvl w:val="0"/>
          <w:numId w:val="0"/>
        </w:numPr>
        <w:pPrChange w:id="5249" w:author="Roberts, Julie" w:date="2022-03-24T17:02:00Z">
          <w:pPr>
            <w:pStyle w:val="Pleading3L3"/>
            <w:spacing w:line="480" w:lineRule="auto"/>
            <w:ind w:right="90"/>
          </w:pPr>
        </w:pPrChange>
      </w:pPr>
      <w:bookmarkStart w:id="5250" w:name="_Toc316979678"/>
      <w:bookmarkStart w:id="5251" w:name="_Toc475007474"/>
      <w:bookmarkStart w:id="5252" w:name="_Toc99034633"/>
      <w:ins w:id="5253" w:author="Roberts, Julie" w:date="2022-03-24T17:02:00Z">
        <w:r>
          <w:t>A.</w:t>
        </w:r>
        <w:r>
          <w:tab/>
        </w:r>
      </w:ins>
      <w:r w:rsidR="00000B64" w:rsidRPr="00535122">
        <w:t>SCE Provides Transmission Pursuant to FERC-Approved Tariffs</w:t>
      </w:r>
      <w:bookmarkEnd w:id="5250"/>
      <w:bookmarkEnd w:id="5251"/>
      <w:bookmarkEnd w:id="5252"/>
    </w:p>
    <w:p w14:paraId="48F87559" w14:textId="038A220D" w:rsidR="00000B64" w:rsidRPr="00535122" w:rsidRDefault="00000B64" w:rsidP="00000B64">
      <w:pPr>
        <w:pStyle w:val="BodyText"/>
        <w:spacing w:line="480" w:lineRule="auto"/>
        <w:ind w:right="90"/>
      </w:pPr>
      <w:r w:rsidRPr="00535122">
        <w:t xml:space="preserve">SCE provides transmission service to BVES under tariffs and rates approved by the Federal Energy Regulatory Commission (“FERC”).  </w:t>
      </w:r>
      <w:r>
        <w:t>Table 2.</w:t>
      </w:r>
      <w:del w:id="5254" w:author="Roberts, Julie" w:date="2022-03-25T12:04:00Z">
        <w:r w:rsidDel="00A96CC4">
          <w:delText>1</w:delText>
        </w:r>
        <w:r w:rsidR="00575E7F" w:rsidDel="00A96CC4">
          <w:delText>8</w:delText>
        </w:r>
        <w:r w:rsidDel="00A96CC4">
          <w:delText xml:space="preserve"> </w:delText>
        </w:r>
      </w:del>
      <w:ins w:id="5255" w:author="Roberts, Julie" w:date="2022-03-25T12:04:00Z">
        <w:r w:rsidR="00A96CC4">
          <w:t>1</w:t>
        </w:r>
        <w:r w:rsidR="00A96CC4">
          <w:t>6</w:t>
        </w:r>
        <w:r w:rsidR="00A96CC4">
          <w:t xml:space="preserve"> </w:t>
        </w:r>
      </w:ins>
      <w:r>
        <w:t>below</w:t>
      </w:r>
      <w:r w:rsidRPr="00535122">
        <w:t xml:space="preserve"> summarizes BVES’ annual transmission costs </w:t>
      </w:r>
      <w:r>
        <w:t xml:space="preserve">during the Review Period.  The costs shown below are also identified in Table </w:t>
      </w:r>
      <w:r>
        <w:lastRenderedPageBreak/>
        <w:t>2.1.</w:t>
      </w:r>
    </w:p>
    <w:p w14:paraId="7EBAA0D5" w14:textId="4DB20943" w:rsidR="00F74023" w:rsidRDefault="00F74023" w:rsidP="00F74023">
      <w:pPr>
        <w:pStyle w:val="TableHdg"/>
        <w:spacing w:before="0" w:after="0" w:line="480" w:lineRule="auto"/>
        <w:ind w:right="90"/>
        <w:rPr>
          <w:rFonts w:eastAsia="Times New Roman"/>
        </w:rPr>
      </w:pPr>
      <w:r w:rsidRPr="00535122">
        <w:t xml:space="preserve">Table </w:t>
      </w:r>
      <w:r>
        <w:t>2</w:t>
      </w:r>
      <w:r w:rsidRPr="00535122">
        <w:t>.</w:t>
      </w:r>
      <w:del w:id="5256" w:author="Roberts, Julie" w:date="2022-03-25T11:57:00Z">
        <w:r w:rsidRPr="00535122" w:rsidDel="00455A24">
          <w:delText>1</w:delText>
        </w:r>
        <w:r w:rsidR="00575E7F" w:rsidDel="00455A24">
          <w:delText>8</w:delText>
        </w:r>
      </w:del>
      <w:ins w:id="5257" w:author="Roberts, Julie" w:date="2022-03-25T11:57:00Z">
        <w:r w:rsidR="00455A24">
          <w:t>16</w:t>
        </w:r>
      </w:ins>
      <w:r>
        <w:br/>
      </w:r>
      <w:r w:rsidRPr="003B5C39">
        <w:rPr>
          <w:rFonts w:eastAsia="Times New Roman"/>
        </w:rPr>
        <w:t xml:space="preserve">Annual </w:t>
      </w:r>
      <w:r>
        <w:rPr>
          <w:rFonts w:eastAsia="Times New Roman"/>
        </w:rPr>
        <w:t xml:space="preserve">SCE </w:t>
      </w:r>
      <w:r w:rsidRPr="003B5C39">
        <w:rPr>
          <w:rFonts w:eastAsia="Times New Roman"/>
        </w:rPr>
        <w:t>Transmission Costs</w:t>
      </w:r>
    </w:p>
    <w:tbl>
      <w:tblPr>
        <w:tblW w:w="8060" w:type="dxa"/>
        <w:jc w:val="center"/>
        <w:tblLook w:val="04A0" w:firstRow="1" w:lastRow="0" w:firstColumn="1" w:lastColumn="0" w:noHBand="0" w:noVBand="1"/>
      </w:tblPr>
      <w:tblGrid>
        <w:gridCol w:w="1099"/>
        <w:gridCol w:w="1949"/>
        <w:gridCol w:w="1198"/>
        <w:gridCol w:w="1198"/>
        <w:gridCol w:w="1948"/>
        <w:gridCol w:w="1948"/>
      </w:tblGrid>
      <w:tr w:rsidR="00F74023" w:rsidRPr="009E1466" w14:paraId="2FD1AEE4" w14:textId="77777777" w:rsidTr="00C053A5">
        <w:trPr>
          <w:trHeight w:val="525"/>
          <w:jc w:val="center"/>
        </w:trPr>
        <w:tc>
          <w:tcPr>
            <w:tcW w:w="1240" w:type="dxa"/>
            <w:tcBorders>
              <w:top w:val="single" w:sz="8" w:space="0" w:color="auto"/>
              <w:left w:val="single" w:sz="8" w:space="0" w:color="auto"/>
              <w:bottom w:val="single" w:sz="8" w:space="0" w:color="000000"/>
              <w:right w:val="single" w:sz="8" w:space="0" w:color="000000"/>
            </w:tcBorders>
            <w:shd w:val="clear" w:color="auto" w:fill="auto"/>
            <w:hideMark/>
          </w:tcPr>
          <w:p w14:paraId="58B912D9" w14:textId="406F8492" w:rsidR="00F74023" w:rsidRPr="009E1466" w:rsidRDefault="00F74023" w:rsidP="00C053A5">
            <w:pPr>
              <w:spacing w:line="240" w:lineRule="auto"/>
              <w:ind w:right="90"/>
              <w:jc w:val="center"/>
              <w:rPr>
                <w:rFonts w:eastAsia="Times New Roman"/>
                <w:b/>
                <w:bCs/>
                <w:color w:val="000000"/>
                <w:sz w:val="22"/>
                <w:szCs w:val="22"/>
              </w:rPr>
            </w:pPr>
            <w:del w:id="5258" w:author="Roberts, Julie" w:date="2022-03-23T13:33:00Z">
              <w:r w:rsidRPr="009E1466" w:rsidDel="00CB5C3E">
                <w:rPr>
                  <w:rFonts w:eastAsia="Times New Roman"/>
                  <w:b/>
                  <w:bCs/>
                  <w:color w:val="000000"/>
                  <w:sz w:val="22"/>
                  <w:szCs w:val="22"/>
                </w:rPr>
                <w:delText>2011</w:delText>
              </w:r>
            </w:del>
            <w:ins w:id="5259" w:author="Roberts, Julie" w:date="2022-03-23T13:33:00Z">
              <w:r w:rsidR="00CB5C3E">
                <w:rPr>
                  <w:rFonts w:eastAsia="Times New Roman"/>
                  <w:b/>
                  <w:bCs/>
                  <w:color w:val="000000"/>
                  <w:sz w:val="22"/>
                  <w:szCs w:val="22"/>
                </w:rPr>
                <w:t>2017</w:t>
              </w:r>
            </w:ins>
          </w:p>
          <w:p w14:paraId="4F14F841" w14:textId="77777777" w:rsidR="00F74023" w:rsidRPr="009E1466" w:rsidRDefault="00F74023" w:rsidP="00C053A5">
            <w:pPr>
              <w:spacing w:line="240" w:lineRule="auto"/>
              <w:ind w:right="90"/>
              <w:jc w:val="center"/>
              <w:rPr>
                <w:rFonts w:eastAsia="Times New Roman"/>
                <w:b/>
                <w:bCs/>
                <w:color w:val="000000"/>
                <w:sz w:val="22"/>
                <w:szCs w:val="22"/>
              </w:rPr>
            </w:pPr>
            <w:r w:rsidRPr="009E1466">
              <w:rPr>
                <w:rFonts w:eastAsia="Times New Roman"/>
                <w:b/>
                <w:bCs/>
                <w:color w:val="000000"/>
                <w:sz w:val="22"/>
                <w:szCs w:val="22"/>
              </w:rPr>
              <w:t xml:space="preserve"> Sep-Dec</w:t>
            </w:r>
          </w:p>
        </w:tc>
        <w:tc>
          <w:tcPr>
            <w:tcW w:w="1320" w:type="dxa"/>
            <w:tcBorders>
              <w:top w:val="single" w:sz="8" w:space="0" w:color="auto"/>
              <w:left w:val="nil"/>
              <w:bottom w:val="single" w:sz="8" w:space="0" w:color="000000"/>
              <w:right w:val="single" w:sz="8" w:space="0" w:color="000000"/>
            </w:tcBorders>
            <w:shd w:val="clear" w:color="auto" w:fill="auto"/>
            <w:vAlign w:val="center"/>
            <w:hideMark/>
          </w:tcPr>
          <w:p w14:paraId="7284C541" w14:textId="11FF52F4" w:rsidR="00F74023" w:rsidRPr="009E1466" w:rsidRDefault="00F74023" w:rsidP="00C053A5">
            <w:pPr>
              <w:spacing w:line="240" w:lineRule="auto"/>
              <w:ind w:right="90"/>
              <w:jc w:val="center"/>
              <w:rPr>
                <w:rFonts w:eastAsia="Times New Roman"/>
                <w:b/>
                <w:bCs/>
                <w:color w:val="000000"/>
                <w:sz w:val="22"/>
                <w:szCs w:val="22"/>
              </w:rPr>
            </w:pPr>
            <w:del w:id="5260" w:author="Roberts, Julie" w:date="2022-03-23T13:33:00Z">
              <w:r w:rsidRPr="009E1466" w:rsidDel="00CB5C3E">
                <w:rPr>
                  <w:rFonts w:eastAsia="Times New Roman"/>
                  <w:b/>
                  <w:bCs/>
                  <w:color w:val="000000"/>
                  <w:sz w:val="22"/>
                  <w:szCs w:val="22"/>
                </w:rPr>
                <w:delText>2012</w:delText>
              </w:r>
            </w:del>
            <w:ins w:id="5261" w:author="Roberts, Julie" w:date="2022-03-23T13:33:00Z">
              <w:r w:rsidR="00CB5C3E">
                <w:rPr>
                  <w:rFonts w:eastAsia="Times New Roman"/>
                  <w:b/>
                  <w:bCs/>
                  <w:color w:val="000000"/>
                  <w:sz w:val="22"/>
                  <w:szCs w:val="22"/>
                </w:rPr>
                <w:t>2018</w:t>
              </w:r>
            </w:ins>
          </w:p>
        </w:tc>
        <w:tc>
          <w:tcPr>
            <w:tcW w:w="1380" w:type="dxa"/>
            <w:tcBorders>
              <w:top w:val="single" w:sz="8" w:space="0" w:color="auto"/>
              <w:left w:val="nil"/>
              <w:bottom w:val="single" w:sz="8" w:space="0" w:color="000000"/>
              <w:right w:val="single" w:sz="8" w:space="0" w:color="000000"/>
            </w:tcBorders>
            <w:shd w:val="clear" w:color="auto" w:fill="auto"/>
            <w:vAlign w:val="center"/>
            <w:hideMark/>
          </w:tcPr>
          <w:p w14:paraId="6A90412D" w14:textId="3A5119DA" w:rsidR="00F74023" w:rsidRPr="009E1466" w:rsidRDefault="00F74023" w:rsidP="00C053A5">
            <w:pPr>
              <w:spacing w:line="240" w:lineRule="auto"/>
              <w:ind w:right="90"/>
              <w:jc w:val="center"/>
              <w:rPr>
                <w:rFonts w:eastAsia="Times New Roman"/>
                <w:b/>
                <w:bCs/>
                <w:color w:val="000000"/>
                <w:sz w:val="22"/>
                <w:szCs w:val="22"/>
              </w:rPr>
            </w:pPr>
            <w:del w:id="5262" w:author="Roberts, Julie" w:date="2022-03-23T13:33:00Z">
              <w:r w:rsidRPr="009E1466" w:rsidDel="00CB5C3E">
                <w:rPr>
                  <w:rFonts w:eastAsia="Times New Roman"/>
                  <w:b/>
                  <w:bCs/>
                  <w:color w:val="000000"/>
                  <w:sz w:val="22"/>
                  <w:szCs w:val="22"/>
                </w:rPr>
                <w:delText>2013</w:delText>
              </w:r>
            </w:del>
            <w:ins w:id="5263" w:author="Roberts, Julie" w:date="2022-03-23T13:33:00Z">
              <w:r w:rsidR="00CB5C3E">
                <w:rPr>
                  <w:rFonts w:eastAsia="Times New Roman"/>
                  <w:b/>
                  <w:bCs/>
                  <w:color w:val="000000"/>
                  <w:sz w:val="22"/>
                  <w:szCs w:val="22"/>
                </w:rPr>
                <w:t>2019</w:t>
              </w:r>
            </w:ins>
          </w:p>
        </w:tc>
        <w:tc>
          <w:tcPr>
            <w:tcW w:w="1420" w:type="dxa"/>
            <w:tcBorders>
              <w:top w:val="single" w:sz="8" w:space="0" w:color="auto"/>
              <w:left w:val="nil"/>
              <w:bottom w:val="single" w:sz="8" w:space="0" w:color="000000"/>
              <w:right w:val="single" w:sz="8" w:space="0" w:color="000000"/>
            </w:tcBorders>
            <w:shd w:val="clear" w:color="auto" w:fill="auto"/>
            <w:vAlign w:val="center"/>
            <w:hideMark/>
          </w:tcPr>
          <w:p w14:paraId="3B215136" w14:textId="250F1F60" w:rsidR="00F74023" w:rsidRPr="009E1466" w:rsidRDefault="00F74023" w:rsidP="00C053A5">
            <w:pPr>
              <w:spacing w:line="240" w:lineRule="auto"/>
              <w:ind w:right="90"/>
              <w:jc w:val="center"/>
              <w:rPr>
                <w:rFonts w:eastAsia="Times New Roman"/>
                <w:b/>
                <w:bCs/>
                <w:color w:val="000000"/>
                <w:sz w:val="22"/>
                <w:szCs w:val="22"/>
              </w:rPr>
            </w:pPr>
            <w:del w:id="5264" w:author="Roberts, Julie" w:date="2022-03-23T13:38:00Z">
              <w:r w:rsidRPr="009E1466" w:rsidDel="00CB5C3E">
                <w:rPr>
                  <w:rFonts w:eastAsia="Times New Roman"/>
                  <w:b/>
                  <w:bCs/>
                  <w:color w:val="000000"/>
                  <w:sz w:val="22"/>
                  <w:szCs w:val="22"/>
                </w:rPr>
                <w:delText>2014</w:delText>
              </w:r>
            </w:del>
            <w:ins w:id="5265" w:author="Roberts, Julie" w:date="2022-03-23T13:38:00Z">
              <w:r w:rsidR="00CB5C3E">
                <w:rPr>
                  <w:rFonts w:eastAsia="Times New Roman"/>
                  <w:b/>
                  <w:bCs/>
                  <w:color w:val="000000"/>
                  <w:sz w:val="22"/>
                  <w:szCs w:val="22"/>
                </w:rPr>
                <w:t>2020</w:t>
              </w:r>
            </w:ins>
          </w:p>
        </w:tc>
        <w:tc>
          <w:tcPr>
            <w:tcW w:w="1580" w:type="dxa"/>
            <w:tcBorders>
              <w:top w:val="single" w:sz="8" w:space="0" w:color="auto"/>
              <w:left w:val="nil"/>
              <w:bottom w:val="single" w:sz="8" w:space="0" w:color="000000"/>
              <w:right w:val="single" w:sz="8" w:space="0" w:color="auto"/>
            </w:tcBorders>
            <w:shd w:val="clear" w:color="auto" w:fill="auto"/>
            <w:vAlign w:val="center"/>
            <w:hideMark/>
          </w:tcPr>
          <w:p w14:paraId="083553BF" w14:textId="3A74A33E" w:rsidR="00F74023" w:rsidRPr="009E1466" w:rsidRDefault="00F74023" w:rsidP="00B003A2">
            <w:pPr>
              <w:spacing w:line="240" w:lineRule="auto"/>
              <w:ind w:right="90"/>
              <w:jc w:val="center"/>
              <w:rPr>
                <w:rFonts w:eastAsia="Times New Roman"/>
                <w:b/>
                <w:bCs/>
                <w:color w:val="000000"/>
                <w:sz w:val="22"/>
                <w:szCs w:val="22"/>
              </w:rPr>
            </w:pPr>
            <w:del w:id="5266" w:author="Roberts, Julie" w:date="2022-03-23T13:38:00Z">
              <w:r w:rsidRPr="009E1466" w:rsidDel="00CB5C3E">
                <w:rPr>
                  <w:rFonts w:eastAsia="Times New Roman"/>
                  <w:b/>
                  <w:bCs/>
                  <w:color w:val="000000"/>
                  <w:sz w:val="22"/>
                  <w:szCs w:val="22"/>
                </w:rPr>
                <w:delText>2015</w:delText>
              </w:r>
            </w:del>
            <w:ins w:id="5267" w:author="Roberts, Julie" w:date="2022-03-23T13:38:00Z">
              <w:r w:rsidR="00CB5C3E" w:rsidRPr="009E1466">
                <w:rPr>
                  <w:rFonts w:eastAsia="Times New Roman"/>
                  <w:b/>
                  <w:bCs/>
                  <w:color w:val="000000"/>
                  <w:sz w:val="22"/>
                  <w:szCs w:val="22"/>
                </w:rPr>
                <w:t>2</w:t>
              </w:r>
              <w:r w:rsidR="00CB5C3E">
                <w:rPr>
                  <w:rFonts w:eastAsia="Times New Roman"/>
                  <w:b/>
                  <w:bCs/>
                  <w:color w:val="000000"/>
                  <w:sz w:val="22"/>
                  <w:szCs w:val="22"/>
                </w:rPr>
                <w:t>021</w:t>
              </w:r>
            </w:ins>
          </w:p>
        </w:tc>
        <w:tc>
          <w:tcPr>
            <w:tcW w:w="1120" w:type="dxa"/>
            <w:tcBorders>
              <w:top w:val="single" w:sz="8" w:space="0" w:color="auto"/>
              <w:left w:val="nil"/>
              <w:bottom w:val="single" w:sz="8" w:space="0" w:color="auto"/>
              <w:right w:val="single" w:sz="8" w:space="0" w:color="auto"/>
            </w:tcBorders>
            <w:shd w:val="clear" w:color="auto" w:fill="auto"/>
            <w:vAlign w:val="center"/>
            <w:hideMark/>
          </w:tcPr>
          <w:p w14:paraId="00DA72AC" w14:textId="47BB1C55" w:rsidR="00F74023" w:rsidRPr="009E1466" w:rsidRDefault="00F74023" w:rsidP="00C053A5">
            <w:pPr>
              <w:spacing w:line="240" w:lineRule="auto"/>
              <w:ind w:right="90"/>
              <w:jc w:val="center"/>
              <w:rPr>
                <w:rFonts w:eastAsia="Times New Roman"/>
                <w:b/>
                <w:bCs/>
                <w:color w:val="000000"/>
                <w:sz w:val="22"/>
                <w:szCs w:val="22"/>
              </w:rPr>
            </w:pPr>
            <w:del w:id="5268" w:author="Roberts, Julie" w:date="2022-03-23T13:39:00Z">
              <w:r w:rsidRPr="009E1466" w:rsidDel="00CB5C3E">
                <w:rPr>
                  <w:rFonts w:eastAsia="Times New Roman"/>
                  <w:b/>
                  <w:bCs/>
                  <w:color w:val="000000"/>
                  <w:sz w:val="22"/>
                  <w:szCs w:val="22"/>
                </w:rPr>
                <w:delText>2016</w:delText>
              </w:r>
            </w:del>
            <w:ins w:id="5269" w:author="Roberts, Julie" w:date="2022-03-23T13:39:00Z">
              <w:r w:rsidR="00CB5C3E">
                <w:rPr>
                  <w:rFonts w:eastAsia="Times New Roman"/>
                  <w:b/>
                  <w:bCs/>
                  <w:color w:val="000000"/>
                  <w:sz w:val="22"/>
                  <w:szCs w:val="22"/>
                </w:rPr>
                <w:t>2022</w:t>
              </w:r>
            </w:ins>
          </w:p>
          <w:p w14:paraId="576DF15F" w14:textId="77777777" w:rsidR="00F74023" w:rsidRPr="009E1466" w:rsidRDefault="00F74023" w:rsidP="00C053A5">
            <w:pPr>
              <w:spacing w:line="240" w:lineRule="auto"/>
              <w:ind w:right="90"/>
              <w:jc w:val="center"/>
              <w:rPr>
                <w:rFonts w:ascii="Arial Narrow" w:eastAsia="Times New Roman" w:hAnsi="Arial Narrow"/>
                <w:b/>
                <w:bCs/>
                <w:color w:val="000000"/>
                <w:sz w:val="22"/>
                <w:szCs w:val="22"/>
              </w:rPr>
            </w:pPr>
            <w:r w:rsidRPr="009E1466">
              <w:rPr>
                <w:rFonts w:eastAsia="Times New Roman"/>
                <w:b/>
                <w:bCs/>
                <w:color w:val="000000"/>
                <w:sz w:val="22"/>
                <w:szCs w:val="22"/>
              </w:rPr>
              <w:t>Jan-Oct</w:t>
            </w:r>
          </w:p>
        </w:tc>
      </w:tr>
      <w:tr w:rsidR="00F74023" w:rsidRPr="009E1466" w14:paraId="4560431E" w14:textId="77777777" w:rsidTr="00C053A5">
        <w:trPr>
          <w:trHeight w:val="315"/>
          <w:jc w:val="center"/>
        </w:trPr>
        <w:tc>
          <w:tcPr>
            <w:tcW w:w="1240" w:type="dxa"/>
            <w:tcBorders>
              <w:top w:val="nil"/>
              <w:left w:val="single" w:sz="8" w:space="0" w:color="auto"/>
              <w:bottom w:val="single" w:sz="8" w:space="0" w:color="auto"/>
              <w:right w:val="single" w:sz="8" w:space="0" w:color="000000"/>
            </w:tcBorders>
            <w:shd w:val="clear" w:color="auto" w:fill="auto"/>
            <w:vAlign w:val="center"/>
            <w:hideMark/>
          </w:tcPr>
          <w:p w14:paraId="1A2F3CEB" w14:textId="73CE0C83" w:rsidR="00F74023" w:rsidRPr="009E1466" w:rsidRDefault="00F74023" w:rsidP="00C053A5">
            <w:pPr>
              <w:spacing w:line="240" w:lineRule="auto"/>
              <w:ind w:right="90"/>
              <w:rPr>
                <w:rFonts w:eastAsia="Times New Roman"/>
                <w:color w:val="000000"/>
                <w:sz w:val="22"/>
                <w:szCs w:val="22"/>
              </w:rPr>
            </w:pPr>
            <w:del w:id="5270" w:author="Roberts, Julie" w:date="2022-03-23T13:41:00Z">
              <w:r w:rsidRPr="009E1466" w:rsidDel="007C590C">
                <w:rPr>
                  <w:rFonts w:eastAsia="Times New Roman"/>
                  <w:color w:val="000000"/>
                  <w:sz w:val="22"/>
                  <w:szCs w:val="22"/>
                </w:rPr>
                <w:delText xml:space="preserve"> $440,206 </w:delText>
              </w:r>
            </w:del>
            <w:ins w:id="5271" w:author="Roberts, Julie" w:date="2022-03-23T13:41:00Z">
              <w:r w:rsidR="007C590C">
                <w:rPr>
                  <w:rFonts w:eastAsia="Times New Roman"/>
                  <w:color w:val="000000"/>
                  <w:sz w:val="22"/>
                  <w:szCs w:val="22"/>
                </w:rPr>
                <w:t>$292,783</w:t>
              </w:r>
            </w:ins>
          </w:p>
        </w:tc>
        <w:tc>
          <w:tcPr>
            <w:tcW w:w="1320" w:type="dxa"/>
            <w:tcBorders>
              <w:top w:val="nil"/>
              <w:left w:val="nil"/>
              <w:bottom w:val="single" w:sz="8" w:space="0" w:color="auto"/>
              <w:right w:val="single" w:sz="8" w:space="0" w:color="000000"/>
            </w:tcBorders>
            <w:shd w:val="clear" w:color="auto" w:fill="auto"/>
            <w:vAlign w:val="center"/>
            <w:hideMark/>
          </w:tcPr>
          <w:p w14:paraId="2140BFEA" w14:textId="7C1DFBE6" w:rsidR="00F74023" w:rsidRPr="009E1466" w:rsidRDefault="00F74023" w:rsidP="00C053A5">
            <w:pPr>
              <w:spacing w:line="240" w:lineRule="auto"/>
              <w:ind w:right="90"/>
              <w:rPr>
                <w:rFonts w:eastAsia="Times New Roman"/>
                <w:color w:val="000000"/>
                <w:sz w:val="22"/>
                <w:szCs w:val="22"/>
              </w:rPr>
            </w:pPr>
            <w:del w:id="5272" w:author="Roberts, Julie" w:date="2022-03-23T13:42:00Z">
              <w:r w:rsidRPr="009E1466" w:rsidDel="007C590C">
                <w:rPr>
                  <w:rFonts w:eastAsia="Times New Roman"/>
                  <w:color w:val="000000"/>
                  <w:sz w:val="22"/>
                  <w:szCs w:val="22"/>
                </w:rPr>
                <w:delText>$1,317,434</w:delText>
              </w:r>
            </w:del>
            <w:ins w:id="5273" w:author="Roberts, Julie" w:date="2022-03-23T13:42:00Z">
              <w:r w:rsidR="007C590C">
                <w:rPr>
                  <w:rFonts w:eastAsia="Times New Roman"/>
                  <w:color w:val="000000"/>
                  <w:sz w:val="22"/>
                  <w:szCs w:val="22"/>
                </w:rPr>
                <w:t>$861,649</w:t>
              </w:r>
            </w:ins>
            <w:r w:rsidRPr="009E1466">
              <w:rPr>
                <w:rFonts w:eastAsia="Times New Roman"/>
                <w:color w:val="000000"/>
                <w:sz w:val="22"/>
                <w:szCs w:val="22"/>
              </w:rPr>
              <w:t xml:space="preserve"> </w:t>
            </w:r>
          </w:p>
        </w:tc>
        <w:tc>
          <w:tcPr>
            <w:tcW w:w="1380" w:type="dxa"/>
            <w:tcBorders>
              <w:top w:val="nil"/>
              <w:left w:val="nil"/>
              <w:bottom w:val="single" w:sz="8" w:space="0" w:color="auto"/>
              <w:right w:val="single" w:sz="8" w:space="0" w:color="000000"/>
            </w:tcBorders>
            <w:shd w:val="clear" w:color="auto" w:fill="auto"/>
            <w:vAlign w:val="center"/>
            <w:hideMark/>
          </w:tcPr>
          <w:p w14:paraId="4C0F44DB" w14:textId="12CAEDDF" w:rsidR="00F74023" w:rsidRPr="009E1466" w:rsidRDefault="00F74023" w:rsidP="00C053A5">
            <w:pPr>
              <w:spacing w:line="240" w:lineRule="auto"/>
              <w:ind w:right="90"/>
              <w:rPr>
                <w:rFonts w:eastAsia="Times New Roman"/>
                <w:color w:val="000000"/>
                <w:sz w:val="22"/>
                <w:szCs w:val="22"/>
              </w:rPr>
            </w:pPr>
            <w:del w:id="5274" w:author="Roberts, Julie" w:date="2022-03-23T13:42:00Z">
              <w:r w:rsidRPr="009E1466" w:rsidDel="007C590C">
                <w:rPr>
                  <w:rFonts w:eastAsia="Times New Roman"/>
                  <w:color w:val="000000"/>
                  <w:sz w:val="22"/>
                  <w:szCs w:val="22"/>
                </w:rPr>
                <w:delText xml:space="preserve"> $1,320,347 </w:delText>
              </w:r>
            </w:del>
            <w:ins w:id="5275" w:author="Roberts, Julie" w:date="2022-03-23T13:42:00Z">
              <w:r w:rsidR="007C590C">
                <w:rPr>
                  <w:rFonts w:eastAsia="Times New Roman"/>
                  <w:color w:val="000000"/>
                  <w:sz w:val="22"/>
                  <w:szCs w:val="22"/>
                </w:rPr>
                <w:t>$</w:t>
              </w:r>
            </w:ins>
            <w:ins w:id="5276" w:author="Roberts, Julie" w:date="2022-03-23T13:43:00Z">
              <w:r w:rsidR="007C590C">
                <w:rPr>
                  <w:rFonts w:eastAsia="Times New Roman"/>
                  <w:color w:val="000000"/>
                  <w:sz w:val="22"/>
                  <w:szCs w:val="22"/>
                </w:rPr>
                <w:t>858,238</w:t>
              </w:r>
            </w:ins>
          </w:p>
        </w:tc>
        <w:tc>
          <w:tcPr>
            <w:tcW w:w="1420" w:type="dxa"/>
            <w:tcBorders>
              <w:top w:val="nil"/>
              <w:left w:val="nil"/>
              <w:bottom w:val="single" w:sz="8" w:space="0" w:color="auto"/>
              <w:right w:val="single" w:sz="8" w:space="0" w:color="000000"/>
            </w:tcBorders>
            <w:shd w:val="clear" w:color="auto" w:fill="auto"/>
            <w:vAlign w:val="center"/>
            <w:hideMark/>
          </w:tcPr>
          <w:p w14:paraId="00D15F07" w14:textId="25B55962" w:rsidR="00F74023" w:rsidRPr="009E1466" w:rsidRDefault="00F74023" w:rsidP="00C053A5">
            <w:pPr>
              <w:spacing w:line="240" w:lineRule="auto"/>
              <w:ind w:right="90"/>
              <w:rPr>
                <w:rFonts w:eastAsia="Times New Roman"/>
                <w:color w:val="000000"/>
                <w:sz w:val="22"/>
                <w:szCs w:val="22"/>
              </w:rPr>
            </w:pPr>
            <w:del w:id="5277" w:author="Roberts, Julie" w:date="2022-03-23T13:45:00Z">
              <w:r w:rsidRPr="009E1466" w:rsidDel="007C590C">
                <w:rPr>
                  <w:rFonts w:eastAsia="Times New Roman"/>
                  <w:color w:val="000000"/>
                  <w:sz w:val="22"/>
                  <w:szCs w:val="22"/>
                </w:rPr>
                <w:delText xml:space="preserve"> $1,337,743 </w:delText>
              </w:r>
            </w:del>
            <w:ins w:id="5278" w:author="Roberts, Julie" w:date="2022-03-23T13:45:00Z">
              <w:r w:rsidR="007C590C">
                <w:rPr>
                  <w:rFonts w:eastAsia="Times New Roman"/>
                  <w:color w:val="000000"/>
                  <w:sz w:val="22"/>
                  <w:szCs w:val="22"/>
                </w:rPr>
                <w:t>$885,934</w:t>
              </w:r>
            </w:ins>
          </w:p>
        </w:tc>
        <w:tc>
          <w:tcPr>
            <w:tcW w:w="1580" w:type="dxa"/>
            <w:tcBorders>
              <w:top w:val="nil"/>
              <w:left w:val="nil"/>
              <w:bottom w:val="single" w:sz="8" w:space="0" w:color="auto"/>
              <w:right w:val="single" w:sz="8" w:space="0" w:color="auto"/>
            </w:tcBorders>
            <w:shd w:val="clear" w:color="auto" w:fill="auto"/>
            <w:vAlign w:val="center"/>
            <w:hideMark/>
          </w:tcPr>
          <w:p w14:paraId="7B373E5F" w14:textId="029908EC" w:rsidR="00F74023" w:rsidRPr="009E1466" w:rsidRDefault="00F74023" w:rsidP="00B003A2">
            <w:pPr>
              <w:spacing w:line="240" w:lineRule="auto"/>
              <w:ind w:right="90"/>
              <w:rPr>
                <w:rFonts w:eastAsia="Times New Roman"/>
                <w:color w:val="000000"/>
                <w:sz w:val="22"/>
                <w:szCs w:val="22"/>
              </w:rPr>
            </w:pPr>
            <w:r w:rsidRPr="009E1466">
              <w:rPr>
                <w:rFonts w:eastAsia="Times New Roman"/>
                <w:color w:val="000000"/>
                <w:sz w:val="22"/>
                <w:szCs w:val="22"/>
              </w:rPr>
              <w:t xml:space="preserve"> </w:t>
            </w:r>
            <w:del w:id="5279" w:author="Roberts, Julie" w:date="2022-03-23T13:45:00Z">
              <w:r w:rsidRPr="009E1466" w:rsidDel="007C590C">
                <w:rPr>
                  <w:rFonts w:eastAsia="Times New Roman"/>
                  <w:color w:val="000000"/>
                  <w:sz w:val="22"/>
                  <w:szCs w:val="22"/>
                </w:rPr>
                <w:delText>$1,342,607</w:delText>
              </w:r>
            </w:del>
            <w:ins w:id="5280" w:author="Roberts, Julie" w:date="2022-03-23T13:45:00Z">
              <w:r w:rsidR="007C590C">
                <w:rPr>
                  <w:rFonts w:eastAsia="Times New Roman"/>
                  <w:color w:val="000000"/>
                  <w:sz w:val="22"/>
                  <w:szCs w:val="22"/>
                </w:rPr>
                <w:t>$885,500</w:t>
              </w:r>
            </w:ins>
            <w:r w:rsidRPr="009E1466">
              <w:rPr>
                <w:rFonts w:eastAsia="Times New Roman"/>
                <w:color w:val="000000"/>
                <w:sz w:val="22"/>
                <w:szCs w:val="22"/>
              </w:rPr>
              <w:t xml:space="preserve"> </w:t>
            </w:r>
          </w:p>
        </w:tc>
        <w:tc>
          <w:tcPr>
            <w:tcW w:w="1120" w:type="dxa"/>
            <w:tcBorders>
              <w:top w:val="nil"/>
              <w:left w:val="nil"/>
              <w:bottom w:val="single" w:sz="8" w:space="0" w:color="auto"/>
              <w:right w:val="single" w:sz="8" w:space="0" w:color="auto"/>
            </w:tcBorders>
            <w:shd w:val="clear" w:color="auto" w:fill="auto"/>
            <w:vAlign w:val="center"/>
            <w:hideMark/>
          </w:tcPr>
          <w:p w14:paraId="1160B083" w14:textId="30F07599" w:rsidR="00F74023" w:rsidRPr="009E1466" w:rsidRDefault="00F74023" w:rsidP="00C053A5">
            <w:pPr>
              <w:spacing w:line="240" w:lineRule="auto"/>
              <w:ind w:right="90"/>
              <w:rPr>
                <w:rFonts w:eastAsia="Times New Roman"/>
                <w:color w:val="000000"/>
                <w:sz w:val="22"/>
                <w:szCs w:val="22"/>
              </w:rPr>
            </w:pPr>
            <w:del w:id="5281" w:author="Roberts, Julie" w:date="2022-03-23T13:46:00Z">
              <w:r w:rsidRPr="009E1466" w:rsidDel="007C590C">
                <w:rPr>
                  <w:rFonts w:eastAsia="Times New Roman"/>
                  <w:color w:val="000000"/>
                  <w:sz w:val="22"/>
                  <w:szCs w:val="22"/>
                </w:rPr>
                <w:delText>$1,098,569</w:delText>
              </w:r>
            </w:del>
            <w:ins w:id="5282" w:author="Roberts, Julie" w:date="2022-03-23T13:46:00Z">
              <w:r w:rsidR="007C590C">
                <w:rPr>
                  <w:rFonts w:eastAsia="Times New Roman"/>
                  <w:color w:val="000000"/>
                  <w:sz w:val="22"/>
                  <w:szCs w:val="22"/>
                </w:rPr>
                <w:t>$736,522</w:t>
              </w:r>
            </w:ins>
            <w:r w:rsidRPr="009E1466">
              <w:rPr>
                <w:rFonts w:eastAsia="Times New Roman"/>
                <w:color w:val="000000"/>
                <w:sz w:val="22"/>
                <w:szCs w:val="22"/>
              </w:rPr>
              <w:t xml:space="preserve"> </w:t>
            </w:r>
          </w:p>
        </w:tc>
      </w:tr>
    </w:tbl>
    <w:p w14:paraId="18FBB236" w14:textId="34104B8C" w:rsidR="003746AB" w:rsidRDefault="00F74023" w:rsidP="00F74023">
      <w:pPr>
        <w:autoSpaceDE w:val="0"/>
        <w:autoSpaceDN w:val="0"/>
        <w:adjustRightInd w:val="0"/>
        <w:spacing w:before="360" w:line="480" w:lineRule="auto"/>
        <w:ind w:right="90" w:firstLine="720"/>
        <w:jc w:val="both"/>
        <w:rPr>
          <w:rFonts w:eastAsia="Times New Roman"/>
          <w:sz w:val="24"/>
        </w:rPr>
      </w:pPr>
      <w:r>
        <w:rPr>
          <w:rFonts w:eastAsia="Times New Roman"/>
          <w:sz w:val="24"/>
        </w:rPr>
        <w:t>Table 2.</w:t>
      </w:r>
      <w:del w:id="5283" w:author="Roberts, Julie" w:date="2022-03-25T12:05:00Z">
        <w:r w:rsidR="00575E7F" w:rsidDel="00A96CC4">
          <w:rPr>
            <w:rFonts w:eastAsia="Times New Roman"/>
            <w:sz w:val="24"/>
          </w:rPr>
          <w:delText>19</w:delText>
        </w:r>
        <w:r w:rsidRPr="00535122" w:rsidDel="00A96CC4">
          <w:rPr>
            <w:rFonts w:eastAsia="Times New Roman"/>
            <w:sz w:val="24"/>
          </w:rPr>
          <w:delText xml:space="preserve"> </w:delText>
        </w:r>
      </w:del>
      <w:ins w:id="5284" w:author="Roberts, Julie" w:date="2022-03-25T12:05:00Z">
        <w:r w:rsidR="00A96CC4">
          <w:rPr>
            <w:rFonts w:eastAsia="Times New Roman"/>
            <w:sz w:val="24"/>
          </w:rPr>
          <w:t>17</w:t>
        </w:r>
        <w:r w:rsidR="00A96CC4" w:rsidRPr="00535122">
          <w:rPr>
            <w:rFonts w:eastAsia="Times New Roman"/>
            <w:sz w:val="24"/>
          </w:rPr>
          <w:t xml:space="preserve"> </w:t>
        </w:r>
      </w:ins>
      <w:r w:rsidRPr="00535122">
        <w:rPr>
          <w:rFonts w:eastAsia="Times New Roman"/>
          <w:sz w:val="24"/>
        </w:rPr>
        <w:t>below provides a summary of FERC approved tariffs for SCE to provide transmission-related services to BVES during the Review Period.</w:t>
      </w:r>
    </w:p>
    <w:p w14:paraId="0AF09311" w14:textId="77777777" w:rsidR="003746AB" w:rsidRDefault="003746AB">
      <w:pPr>
        <w:spacing w:after="200" w:line="276" w:lineRule="auto"/>
        <w:rPr>
          <w:rFonts w:eastAsia="Times New Roman"/>
          <w:sz w:val="24"/>
        </w:rPr>
      </w:pPr>
      <w:r>
        <w:rPr>
          <w:rFonts w:eastAsia="Times New Roman"/>
          <w:sz w:val="24"/>
        </w:rPr>
        <w:br w:type="page"/>
      </w:r>
    </w:p>
    <w:p w14:paraId="4A46B7A9" w14:textId="5FC0CE15" w:rsidR="00F74023" w:rsidRDefault="00F74023" w:rsidP="003746AB">
      <w:pPr>
        <w:pStyle w:val="TableHdg"/>
        <w:spacing w:before="0" w:after="0" w:line="240" w:lineRule="auto"/>
        <w:rPr>
          <w:rFonts w:eastAsia="Times New Roman"/>
        </w:rPr>
      </w:pPr>
      <w:r w:rsidRPr="00535122">
        <w:lastRenderedPageBreak/>
        <w:t xml:space="preserve">Table </w:t>
      </w:r>
      <w:r>
        <w:t>2</w:t>
      </w:r>
      <w:r w:rsidRPr="00535122">
        <w:t>.</w:t>
      </w:r>
      <w:del w:id="5285" w:author="Roberts, Julie" w:date="2022-03-25T12:05:00Z">
        <w:r w:rsidR="00575E7F" w:rsidDel="00A96CC4">
          <w:delText>19</w:delText>
        </w:r>
      </w:del>
      <w:ins w:id="5286" w:author="Roberts, Julie" w:date="2022-03-25T12:05:00Z">
        <w:r w:rsidR="00A96CC4">
          <w:t>17</w:t>
        </w:r>
      </w:ins>
      <w:r>
        <w:br/>
      </w:r>
      <w:r w:rsidRPr="001522BE">
        <w:rPr>
          <w:rFonts w:eastAsia="Times New Roman"/>
        </w:rPr>
        <w:t>FERC-Approved Transmission Agreements</w:t>
      </w:r>
    </w:p>
    <w:p w14:paraId="1600A8FC" w14:textId="77777777" w:rsidR="003746AB" w:rsidRPr="00535122" w:rsidRDefault="003746AB" w:rsidP="003746AB">
      <w:pPr>
        <w:pStyle w:val="TableHdg"/>
        <w:spacing w:before="0" w:after="0" w:line="240" w:lineRule="auto"/>
        <w:rPr>
          <w:rFonts w:eastAsia="Times New Roman"/>
          <w:b w:val="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66"/>
        <w:gridCol w:w="2036"/>
        <w:gridCol w:w="2376"/>
        <w:gridCol w:w="2364"/>
      </w:tblGrid>
      <w:tr w:rsidR="00F74023" w:rsidRPr="00535122" w14:paraId="204A619E" w14:textId="77777777" w:rsidTr="00C053A5">
        <w:trPr>
          <w:trHeight w:val="576"/>
          <w:tblHeader/>
        </w:trPr>
        <w:tc>
          <w:tcPr>
            <w:tcW w:w="2520" w:type="dxa"/>
            <w:vAlign w:val="center"/>
          </w:tcPr>
          <w:p w14:paraId="325F962D" w14:textId="77777777" w:rsidR="00F74023" w:rsidRPr="00DE40D4" w:rsidRDefault="00F74023" w:rsidP="00C053A5">
            <w:pPr>
              <w:autoSpaceDE w:val="0"/>
              <w:autoSpaceDN w:val="0"/>
              <w:adjustRightInd w:val="0"/>
              <w:spacing w:line="240" w:lineRule="auto"/>
              <w:ind w:right="90"/>
              <w:jc w:val="center"/>
              <w:rPr>
                <w:rFonts w:eastAsia="Times New Roman"/>
                <w:b/>
                <w:color w:val="000000"/>
                <w:sz w:val="22"/>
                <w:szCs w:val="22"/>
              </w:rPr>
            </w:pPr>
            <w:r w:rsidRPr="00DE40D4">
              <w:rPr>
                <w:rFonts w:eastAsia="Times New Roman"/>
                <w:b/>
                <w:color w:val="000000"/>
                <w:sz w:val="22"/>
                <w:szCs w:val="22"/>
              </w:rPr>
              <w:t>Contract or Tariff Name</w:t>
            </w:r>
          </w:p>
        </w:tc>
        <w:tc>
          <w:tcPr>
            <w:tcW w:w="2070" w:type="dxa"/>
            <w:vAlign w:val="center"/>
          </w:tcPr>
          <w:p w14:paraId="181112E5" w14:textId="77777777" w:rsidR="00F74023" w:rsidRPr="00DE40D4" w:rsidRDefault="00F74023" w:rsidP="00C053A5">
            <w:pPr>
              <w:autoSpaceDE w:val="0"/>
              <w:autoSpaceDN w:val="0"/>
              <w:adjustRightInd w:val="0"/>
              <w:spacing w:line="240" w:lineRule="auto"/>
              <w:ind w:right="90"/>
              <w:jc w:val="center"/>
              <w:rPr>
                <w:rFonts w:eastAsia="Times New Roman"/>
                <w:b/>
                <w:color w:val="000000"/>
                <w:sz w:val="22"/>
                <w:szCs w:val="22"/>
              </w:rPr>
            </w:pPr>
            <w:r w:rsidRPr="00DE40D4">
              <w:rPr>
                <w:rFonts w:eastAsia="Times New Roman"/>
                <w:b/>
                <w:color w:val="000000"/>
                <w:sz w:val="22"/>
                <w:szCs w:val="22"/>
              </w:rPr>
              <w:t>SCE FERC Rate Schedule Designation</w:t>
            </w:r>
          </w:p>
        </w:tc>
        <w:tc>
          <w:tcPr>
            <w:tcW w:w="2430" w:type="dxa"/>
            <w:vAlign w:val="center"/>
          </w:tcPr>
          <w:p w14:paraId="620E86CC" w14:textId="77777777" w:rsidR="00F74023" w:rsidRPr="00DE40D4" w:rsidRDefault="00F74023" w:rsidP="00C053A5">
            <w:pPr>
              <w:autoSpaceDE w:val="0"/>
              <w:autoSpaceDN w:val="0"/>
              <w:adjustRightInd w:val="0"/>
              <w:spacing w:line="240" w:lineRule="auto"/>
              <w:ind w:right="90"/>
              <w:jc w:val="center"/>
              <w:rPr>
                <w:rFonts w:eastAsia="Times New Roman"/>
                <w:b/>
                <w:color w:val="000000"/>
                <w:sz w:val="22"/>
                <w:szCs w:val="22"/>
              </w:rPr>
            </w:pPr>
            <w:r w:rsidRPr="00DE40D4">
              <w:rPr>
                <w:rFonts w:eastAsia="Times New Roman"/>
                <w:b/>
                <w:color w:val="000000"/>
                <w:sz w:val="22"/>
                <w:szCs w:val="22"/>
              </w:rPr>
              <w:t>FERC Docket of Acceptance or Approval &amp; Date</w:t>
            </w:r>
          </w:p>
        </w:tc>
        <w:tc>
          <w:tcPr>
            <w:tcW w:w="2430" w:type="dxa"/>
            <w:vAlign w:val="center"/>
          </w:tcPr>
          <w:p w14:paraId="6256355F" w14:textId="77777777" w:rsidR="00F74023" w:rsidRPr="00DE40D4" w:rsidRDefault="00F74023" w:rsidP="00C053A5">
            <w:pPr>
              <w:autoSpaceDE w:val="0"/>
              <w:autoSpaceDN w:val="0"/>
              <w:adjustRightInd w:val="0"/>
              <w:spacing w:line="240" w:lineRule="auto"/>
              <w:ind w:right="90"/>
              <w:jc w:val="center"/>
              <w:rPr>
                <w:rFonts w:eastAsia="Times New Roman"/>
                <w:b/>
                <w:color w:val="000000"/>
                <w:sz w:val="22"/>
                <w:szCs w:val="22"/>
              </w:rPr>
            </w:pPr>
            <w:r w:rsidRPr="00DE40D4">
              <w:rPr>
                <w:rFonts w:eastAsia="Times New Roman"/>
                <w:b/>
                <w:color w:val="000000"/>
                <w:sz w:val="22"/>
                <w:szCs w:val="22"/>
              </w:rPr>
              <w:t>Effective Date of Current Rate Schedule</w:t>
            </w:r>
          </w:p>
        </w:tc>
      </w:tr>
      <w:tr w:rsidR="00F74023" w:rsidRPr="00535122" w14:paraId="523AB982" w14:textId="77777777" w:rsidTr="00C053A5">
        <w:trPr>
          <w:trHeight w:val="1035"/>
        </w:trPr>
        <w:tc>
          <w:tcPr>
            <w:tcW w:w="2520" w:type="dxa"/>
            <w:vAlign w:val="center"/>
          </w:tcPr>
          <w:p w14:paraId="608FB7A6" w14:textId="77777777" w:rsidR="00F74023" w:rsidRPr="00DE40D4" w:rsidRDefault="00F74023" w:rsidP="00C053A5">
            <w:pPr>
              <w:autoSpaceDE w:val="0"/>
              <w:autoSpaceDN w:val="0"/>
              <w:adjustRightInd w:val="0"/>
              <w:spacing w:line="240" w:lineRule="auto"/>
              <w:ind w:right="90"/>
              <w:rPr>
                <w:rFonts w:eastAsia="Times New Roman"/>
                <w:color w:val="000000"/>
                <w:sz w:val="22"/>
                <w:szCs w:val="22"/>
              </w:rPr>
            </w:pPr>
            <w:r w:rsidRPr="00DE40D4">
              <w:rPr>
                <w:rFonts w:eastAsia="Times New Roman"/>
                <w:color w:val="000000"/>
                <w:sz w:val="22"/>
                <w:szCs w:val="22"/>
              </w:rPr>
              <w:t>Agreement for Services</w:t>
            </w:r>
          </w:p>
        </w:tc>
        <w:tc>
          <w:tcPr>
            <w:tcW w:w="2070" w:type="dxa"/>
            <w:vAlign w:val="center"/>
          </w:tcPr>
          <w:p w14:paraId="04853F90" w14:textId="77777777" w:rsidR="00F74023" w:rsidRPr="00DE40D4" w:rsidRDefault="00F74023" w:rsidP="00C053A5">
            <w:pPr>
              <w:autoSpaceDE w:val="0"/>
              <w:autoSpaceDN w:val="0"/>
              <w:adjustRightInd w:val="0"/>
              <w:spacing w:line="240" w:lineRule="auto"/>
              <w:ind w:right="90"/>
              <w:rPr>
                <w:rFonts w:eastAsia="Times New Roman"/>
                <w:color w:val="000000"/>
                <w:sz w:val="22"/>
                <w:szCs w:val="22"/>
              </w:rPr>
            </w:pPr>
            <w:r w:rsidRPr="00DE40D4">
              <w:rPr>
                <w:rFonts w:eastAsia="Times New Roman"/>
                <w:color w:val="000000"/>
                <w:sz w:val="22"/>
                <w:szCs w:val="22"/>
              </w:rPr>
              <w:t>SCE Rate Schedule FERC No. 349</w:t>
            </w:r>
          </w:p>
        </w:tc>
        <w:tc>
          <w:tcPr>
            <w:tcW w:w="2430" w:type="dxa"/>
            <w:vAlign w:val="center"/>
          </w:tcPr>
          <w:p w14:paraId="06E42C24" w14:textId="77777777" w:rsidR="00F74023" w:rsidRPr="00DE40D4" w:rsidRDefault="00F74023" w:rsidP="00C053A5">
            <w:pPr>
              <w:autoSpaceDE w:val="0"/>
              <w:autoSpaceDN w:val="0"/>
              <w:adjustRightInd w:val="0"/>
              <w:spacing w:line="240" w:lineRule="auto"/>
              <w:ind w:right="90"/>
              <w:rPr>
                <w:rFonts w:eastAsia="Times New Roman"/>
                <w:color w:val="000000"/>
                <w:sz w:val="22"/>
                <w:szCs w:val="22"/>
              </w:rPr>
            </w:pPr>
            <w:r w:rsidRPr="00DE40D4">
              <w:rPr>
                <w:rFonts w:eastAsia="Times New Roman"/>
                <w:color w:val="000000"/>
                <w:sz w:val="22"/>
                <w:szCs w:val="22"/>
              </w:rPr>
              <w:t>ER04-922-001  Jan. 18, 2005)</w:t>
            </w:r>
          </w:p>
        </w:tc>
        <w:tc>
          <w:tcPr>
            <w:tcW w:w="2430" w:type="dxa"/>
            <w:vAlign w:val="center"/>
          </w:tcPr>
          <w:p w14:paraId="7A7E16B9" w14:textId="77777777" w:rsidR="00F74023" w:rsidRPr="00DE40D4" w:rsidRDefault="00F74023" w:rsidP="00C053A5">
            <w:pPr>
              <w:autoSpaceDE w:val="0"/>
              <w:autoSpaceDN w:val="0"/>
              <w:adjustRightInd w:val="0"/>
              <w:spacing w:line="240" w:lineRule="auto"/>
              <w:ind w:right="90"/>
              <w:rPr>
                <w:rFonts w:eastAsia="Times New Roman"/>
                <w:color w:val="000000"/>
                <w:sz w:val="22"/>
                <w:szCs w:val="22"/>
              </w:rPr>
            </w:pPr>
            <w:r w:rsidRPr="00DE40D4">
              <w:rPr>
                <w:rFonts w:eastAsia="Times New Roman"/>
                <w:color w:val="000000"/>
                <w:sz w:val="22"/>
                <w:szCs w:val="22"/>
              </w:rPr>
              <w:t>Jan. 1, 2002</w:t>
            </w:r>
          </w:p>
        </w:tc>
      </w:tr>
      <w:tr w:rsidR="00F74023" w:rsidRPr="00535122" w14:paraId="609705F6" w14:textId="77777777" w:rsidTr="00C053A5">
        <w:trPr>
          <w:trHeight w:val="1035"/>
        </w:trPr>
        <w:tc>
          <w:tcPr>
            <w:tcW w:w="2520" w:type="dxa"/>
            <w:vAlign w:val="center"/>
          </w:tcPr>
          <w:p w14:paraId="31EB8545" w14:textId="77777777" w:rsidR="00F74023" w:rsidRPr="00DE40D4" w:rsidRDefault="00F74023" w:rsidP="00C053A5">
            <w:pPr>
              <w:autoSpaceDE w:val="0"/>
              <w:autoSpaceDN w:val="0"/>
              <w:adjustRightInd w:val="0"/>
              <w:spacing w:line="240" w:lineRule="auto"/>
              <w:ind w:right="90"/>
              <w:rPr>
                <w:rFonts w:eastAsia="Times New Roman"/>
                <w:color w:val="000000"/>
                <w:sz w:val="22"/>
                <w:szCs w:val="22"/>
              </w:rPr>
            </w:pPr>
            <w:r w:rsidRPr="00DE40D4">
              <w:rPr>
                <w:rFonts w:eastAsia="Times New Roman"/>
                <w:color w:val="000000"/>
                <w:sz w:val="22"/>
                <w:szCs w:val="22"/>
              </w:rPr>
              <w:t>Second Revised Service Agreement No. 4 under Wholesale Distribution Access Tariff</w:t>
            </w:r>
          </w:p>
        </w:tc>
        <w:tc>
          <w:tcPr>
            <w:tcW w:w="2070" w:type="dxa"/>
            <w:vAlign w:val="center"/>
          </w:tcPr>
          <w:p w14:paraId="33648820" w14:textId="77777777" w:rsidR="00F74023" w:rsidRPr="00DE40D4" w:rsidRDefault="00F74023" w:rsidP="00C053A5">
            <w:pPr>
              <w:autoSpaceDE w:val="0"/>
              <w:autoSpaceDN w:val="0"/>
              <w:adjustRightInd w:val="0"/>
              <w:spacing w:line="240" w:lineRule="auto"/>
              <w:ind w:right="90"/>
              <w:rPr>
                <w:rFonts w:eastAsia="Times New Roman"/>
                <w:color w:val="000000"/>
                <w:sz w:val="22"/>
                <w:szCs w:val="22"/>
              </w:rPr>
            </w:pPr>
            <w:r w:rsidRPr="00DE40D4">
              <w:rPr>
                <w:rFonts w:eastAsia="Times New Roman"/>
                <w:color w:val="000000"/>
                <w:sz w:val="22"/>
                <w:szCs w:val="22"/>
              </w:rPr>
              <w:t>SCE FERC Electric Tariff, Second Revised Volume No. 5, Second Revised Service Agreement No. 4</w:t>
            </w:r>
          </w:p>
        </w:tc>
        <w:tc>
          <w:tcPr>
            <w:tcW w:w="2430" w:type="dxa"/>
            <w:vAlign w:val="center"/>
          </w:tcPr>
          <w:p w14:paraId="32C70838" w14:textId="77777777" w:rsidR="00F74023" w:rsidRPr="00DE40D4" w:rsidRDefault="00F74023" w:rsidP="00C053A5">
            <w:pPr>
              <w:autoSpaceDE w:val="0"/>
              <w:autoSpaceDN w:val="0"/>
              <w:adjustRightInd w:val="0"/>
              <w:spacing w:line="240" w:lineRule="auto"/>
              <w:ind w:right="90"/>
              <w:rPr>
                <w:rFonts w:eastAsia="Times New Roman"/>
                <w:color w:val="000000"/>
                <w:sz w:val="22"/>
                <w:szCs w:val="22"/>
              </w:rPr>
            </w:pPr>
            <w:r w:rsidRPr="00DE40D4">
              <w:rPr>
                <w:rFonts w:eastAsia="Times New Roman"/>
                <w:color w:val="000000"/>
                <w:sz w:val="22"/>
                <w:szCs w:val="22"/>
              </w:rPr>
              <w:t>ER03-549-000 (Mar. 24, 2004), 106 FERC ¶ 61,308; ER04-922-000 (Aug. 6, 2004)</w:t>
            </w:r>
          </w:p>
        </w:tc>
        <w:tc>
          <w:tcPr>
            <w:tcW w:w="2430" w:type="dxa"/>
            <w:vAlign w:val="center"/>
          </w:tcPr>
          <w:p w14:paraId="189328F5" w14:textId="77777777" w:rsidR="00F74023" w:rsidRPr="00DE40D4" w:rsidRDefault="00F74023" w:rsidP="00C053A5">
            <w:pPr>
              <w:autoSpaceDE w:val="0"/>
              <w:autoSpaceDN w:val="0"/>
              <w:adjustRightInd w:val="0"/>
              <w:spacing w:line="240" w:lineRule="auto"/>
              <w:ind w:right="90"/>
              <w:rPr>
                <w:rFonts w:eastAsia="Times New Roman"/>
                <w:color w:val="000000"/>
                <w:sz w:val="22"/>
                <w:szCs w:val="22"/>
              </w:rPr>
            </w:pPr>
            <w:r w:rsidRPr="00DE40D4">
              <w:rPr>
                <w:rFonts w:eastAsia="Times New Roman"/>
                <w:color w:val="000000"/>
                <w:sz w:val="22"/>
                <w:szCs w:val="22"/>
              </w:rPr>
              <w:t>Apr. 24, 2003 (rates); Mar. 17, 2004 (non-rate terms)</w:t>
            </w:r>
          </w:p>
        </w:tc>
      </w:tr>
      <w:tr w:rsidR="00F74023" w:rsidRPr="00535122" w14:paraId="35A2B88D" w14:textId="77777777" w:rsidTr="00C053A5">
        <w:trPr>
          <w:trHeight w:val="1035"/>
        </w:trPr>
        <w:tc>
          <w:tcPr>
            <w:tcW w:w="2520" w:type="dxa"/>
            <w:vAlign w:val="center"/>
          </w:tcPr>
          <w:p w14:paraId="1CCC88BC" w14:textId="77777777" w:rsidR="00F74023" w:rsidRPr="00DE40D4" w:rsidRDefault="00F74023" w:rsidP="00C053A5">
            <w:pPr>
              <w:autoSpaceDE w:val="0"/>
              <w:autoSpaceDN w:val="0"/>
              <w:adjustRightInd w:val="0"/>
              <w:spacing w:line="240" w:lineRule="auto"/>
              <w:ind w:right="90"/>
              <w:rPr>
                <w:rFonts w:eastAsia="Times New Roman"/>
                <w:color w:val="000000"/>
                <w:sz w:val="22"/>
                <w:szCs w:val="22"/>
              </w:rPr>
            </w:pPr>
            <w:r w:rsidRPr="00DE40D4">
              <w:rPr>
                <w:rFonts w:eastAsia="Times New Roman"/>
                <w:color w:val="000000"/>
                <w:sz w:val="22"/>
                <w:szCs w:val="22"/>
              </w:rPr>
              <w:t>Amended and Restated Transmission Service Agreement</w:t>
            </w:r>
          </w:p>
        </w:tc>
        <w:tc>
          <w:tcPr>
            <w:tcW w:w="2070" w:type="dxa"/>
            <w:vAlign w:val="center"/>
          </w:tcPr>
          <w:p w14:paraId="6DA64A05" w14:textId="77777777" w:rsidR="00F74023" w:rsidRPr="00DE40D4" w:rsidRDefault="00F74023" w:rsidP="00C053A5">
            <w:pPr>
              <w:autoSpaceDE w:val="0"/>
              <w:autoSpaceDN w:val="0"/>
              <w:adjustRightInd w:val="0"/>
              <w:spacing w:line="240" w:lineRule="auto"/>
              <w:ind w:right="90"/>
              <w:rPr>
                <w:rFonts w:eastAsia="Times New Roman"/>
                <w:color w:val="000000"/>
                <w:sz w:val="22"/>
                <w:szCs w:val="22"/>
              </w:rPr>
            </w:pPr>
            <w:r w:rsidRPr="00DE40D4">
              <w:rPr>
                <w:rFonts w:eastAsia="Times New Roman"/>
                <w:color w:val="000000"/>
                <w:sz w:val="22"/>
                <w:szCs w:val="22"/>
              </w:rPr>
              <w:t>SCE Rate Schedule FERC No. 465</w:t>
            </w:r>
          </w:p>
        </w:tc>
        <w:tc>
          <w:tcPr>
            <w:tcW w:w="2430" w:type="dxa"/>
            <w:vAlign w:val="center"/>
          </w:tcPr>
          <w:p w14:paraId="1F7284B9" w14:textId="1D97179F" w:rsidR="00F74023" w:rsidRPr="00DE40D4" w:rsidRDefault="00F74023" w:rsidP="00B003A2">
            <w:pPr>
              <w:autoSpaceDE w:val="0"/>
              <w:autoSpaceDN w:val="0"/>
              <w:adjustRightInd w:val="0"/>
              <w:spacing w:line="240" w:lineRule="auto"/>
              <w:ind w:right="90"/>
              <w:rPr>
                <w:rFonts w:eastAsia="Times New Roman"/>
                <w:color w:val="000000"/>
                <w:sz w:val="22"/>
                <w:szCs w:val="22"/>
              </w:rPr>
            </w:pPr>
            <w:del w:id="5287" w:author="Roberts, Julie" w:date="2022-03-23T15:31:00Z">
              <w:r w:rsidRPr="00DE40D4" w:rsidDel="0006202B">
                <w:rPr>
                  <w:rFonts w:eastAsia="Times New Roman"/>
                  <w:color w:val="000000"/>
                  <w:sz w:val="22"/>
                  <w:szCs w:val="22"/>
                </w:rPr>
                <w:delText>ER04-922-000</w:delText>
              </w:r>
            </w:del>
            <w:ins w:id="5288" w:author="Roberts, Julie" w:date="2022-03-23T15:31:00Z">
              <w:r w:rsidR="0006202B">
                <w:rPr>
                  <w:rFonts w:eastAsia="Times New Roman"/>
                  <w:color w:val="000000"/>
                  <w:sz w:val="22"/>
                  <w:szCs w:val="22"/>
                </w:rPr>
                <w:t>ER17-2227-000</w:t>
              </w:r>
            </w:ins>
            <w:r w:rsidRPr="00DE40D4">
              <w:rPr>
                <w:rFonts w:eastAsia="Times New Roman"/>
                <w:color w:val="000000"/>
                <w:sz w:val="22"/>
                <w:szCs w:val="22"/>
              </w:rPr>
              <w:t xml:space="preserve"> (</w:t>
            </w:r>
            <w:del w:id="5289" w:author="Roberts, Julie" w:date="2022-03-23T15:31:00Z">
              <w:r w:rsidRPr="00DE40D4" w:rsidDel="0006202B">
                <w:rPr>
                  <w:rFonts w:eastAsia="Times New Roman"/>
                  <w:color w:val="000000"/>
                  <w:sz w:val="22"/>
                  <w:szCs w:val="22"/>
                </w:rPr>
                <w:delText>Aug. 8</w:delText>
              </w:r>
            </w:del>
            <w:ins w:id="5290" w:author="Roberts, Julie" w:date="2022-03-23T15:31:00Z">
              <w:r w:rsidR="0006202B">
                <w:rPr>
                  <w:rFonts w:eastAsia="Times New Roman"/>
                  <w:color w:val="000000"/>
                  <w:sz w:val="22"/>
                  <w:szCs w:val="22"/>
                </w:rPr>
                <w:t>Sept. 13,</w:t>
              </w:r>
            </w:ins>
            <w:ins w:id="5291" w:author="Roberts, Julie" w:date="2022-03-23T15:32:00Z">
              <w:r w:rsidR="0006202B">
                <w:rPr>
                  <w:rFonts w:eastAsia="Times New Roman"/>
                  <w:color w:val="000000"/>
                  <w:sz w:val="22"/>
                  <w:szCs w:val="22"/>
                </w:rPr>
                <w:t xml:space="preserve"> 2017</w:t>
              </w:r>
            </w:ins>
            <w:del w:id="5292" w:author="Roberts, Julie" w:date="2022-03-23T15:32:00Z">
              <w:r w:rsidRPr="00DE40D4" w:rsidDel="0006202B">
                <w:rPr>
                  <w:rFonts w:eastAsia="Times New Roman"/>
                  <w:color w:val="000000"/>
                  <w:sz w:val="22"/>
                  <w:szCs w:val="22"/>
                </w:rPr>
                <w:delText>, 2004</w:delText>
              </w:r>
            </w:del>
            <w:r w:rsidRPr="00DE40D4">
              <w:rPr>
                <w:rFonts w:eastAsia="Times New Roman"/>
                <w:color w:val="000000"/>
                <w:sz w:val="22"/>
                <w:szCs w:val="22"/>
              </w:rPr>
              <w:t>) (letter order)</w:t>
            </w:r>
          </w:p>
        </w:tc>
        <w:tc>
          <w:tcPr>
            <w:tcW w:w="2430" w:type="dxa"/>
            <w:vAlign w:val="center"/>
          </w:tcPr>
          <w:p w14:paraId="075A7E0F" w14:textId="1C516B2E" w:rsidR="00F74023" w:rsidRPr="00DE40D4" w:rsidRDefault="00F74023" w:rsidP="00C053A5">
            <w:pPr>
              <w:autoSpaceDE w:val="0"/>
              <w:autoSpaceDN w:val="0"/>
              <w:adjustRightInd w:val="0"/>
              <w:spacing w:line="240" w:lineRule="auto"/>
              <w:ind w:right="90"/>
              <w:rPr>
                <w:rFonts w:eastAsia="Times New Roman"/>
                <w:color w:val="000000"/>
                <w:sz w:val="22"/>
                <w:szCs w:val="22"/>
              </w:rPr>
            </w:pPr>
            <w:del w:id="5293" w:author="Roberts, Julie" w:date="2022-03-23T15:32:00Z">
              <w:r w:rsidRPr="00DE40D4" w:rsidDel="0006202B">
                <w:rPr>
                  <w:rFonts w:eastAsia="Times New Roman"/>
                  <w:color w:val="000000"/>
                  <w:sz w:val="22"/>
                  <w:szCs w:val="22"/>
                </w:rPr>
                <w:delText>Mar. 17, 2004</w:delText>
              </w:r>
            </w:del>
            <w:ins w:id="5294" w:author="Roberts, Julie" w:date="2022-03-23T15:32:00Z">
              <w:r w:rsidR="0006202B">
                <w:rPr>
                  <w:rFonts w:eastAsia="Times New Roman"/>
                  <w:color w:val="000000"/>
                  <w:sz w:val="22"/>
                  <w:szCs w:val="22"/>
                </w:rPr>
                <w:t>May 1, 2019</w:t>
              </w:r>
            </w:ins>
          </w:p>
        </w:tc>
      </w:tr>
      <w:tr w:rsidR="00F74023" w:rsidRPr="00535122" w14:paraId="78E5E607" w14:textId="77777777" w:rsidTr="00C053A5">
        <w:trPr>
          <w:trHeight w:val="1035"/>
        </w:trPr>
        <w:tc>
          <w:tcPr>
            <w:tcW w:w="2520" w:type="dxa"/>
            <w:vAlign w:val="center"/>
          </w:tcPr>
          <w:p w14:paraId="3E8ECE6B" w14:textId="77777777" w:rsidR="00F74023" w:rsidRPr="00DE40D4" w:rsidRDefault="00F74023" w:rsidP="00C053A5">
            <w:pPr>
              <w:autoSpaceDE w:val="0"/>
              <w:autoSpaceDN w:val="0"/>
              <w:adjustRightInd w:val="0"/>
              <w:spacing w:line="240" w:lineRule="auto"/>
              <w:ind w:right="90"/>
              <w:rPr>
                <w:rFonts w:eastAsia="Times New Roman"/>
                <w:color w:val="000000"/>
                <w:sz w:val="22"/>
                <w:szCs w:val="22"/>
              </w:rPr>
            </w:pPr>
            <w:r w:rsidRPr="00DE40D4">
              <w:rPr>
                <w:rFonts w:eastAsia="Times New Roman"/>
                <w:color w:val="000000"/>
                <w:sz w:val="22"/>
                <w:szCs w:val="22"/>
              </w:rPr>
              <w:t>Letter Agreement</w:t>
            </w:r>
          </w:p>
        </w:tc>
        <w:tc>
          <w:tcPr>
            <w:tcW w:w="2070" w:type="dxa"/>
            <w:vAlign w:val="center"/>
          </w:tcPr>
          <w:p w14:paraId="0791A682" w14:textId="77777777" w:rsidR="00F74023" w:rsidRPr="00DE40D4" w:rsidRDefault="00F74023" w:rsidP="00C053A5">
            <w:pPr>
              <w:autoSpaceDE w:val="0"/>
              <w:autoSpaceDN w:val="0"/>
              <w:adjustRightInd w:val="0"/>
              <w:spacing w:line="240" w:lineRule="auto"/>
              <w:ind w:right="90"/>
              <w:rPr>
                <w:rFonts w:eastAsia="Times New Roman"/>
                <w:color w:val="000000"/>
                <w:sz w:val="22"/>
                <w:szCs w:val="22"/>
              </w:rPr>
            </w:pPr>
            <w:r w:rsidRPr="00DE40D4">
              <w:rPr>
                <w:rFonts w:eastAsia="Times New Roman"/>
                <w:color w:val="000000"/>
                <w:sz w:val="22"/>
                <w:szCs w:val="22"/>
              </w:rPr>
              <w:t>SCE Rate Schedule FERC No. 467</w:t>
            </w:r>
          </w:p>
        </w:tc>
        <w:tc>
          <w:tcPr>
            <w:tcW w:w="2430" w:type="dxa"/>
            <w:vAlign w:val="center"/>
          </w:tcPr>
          <w:p w14:paraId="79AD6F36" w14:textId="77777777" w:rsidR="00F74023" w:rsidRPr="00DE40D4" w:rsidRDefault="00F74023" w:rsidP="00C053A5">
            <w:pPr>
              <w:autoSpaceDE w:val="0"/>
              <w:autoSpaceDN w:val="0"/>
              <w:adjustRightInd w:val="0"/>
              <w:spacing w:line="240" w:lineRule="auto"/>
              <w:ind w:right="90"/>
              <w:rPr>
                <w:rFonts w:eastAsia="Times New Roman"/>
                <w:color w:val="000000"/>
                <w:sz w:val="22"/>
                <w:szCs w:val="22"/>
              </w:rPr>
            </w:pPr>
            <w:r w:rsidRPr="00DE40D4">
              <w:rPr>
                <w:rFonts w:eastAsia="Times New Roman"/>
                <w:color w:val="000000"/>
                <w:sz w:val="22"/>
                <w:szCs w:val="22"/>
              </w:rPr>
              <w:t>ER05-380-000 (letter order of Feb. 17, 2005)</w:t>
            </w:r>
          </w:p>
        </w:tc>
        <w:tc>
          <w:tcPr>
            <w:tcW w:w="2430" w:type="dxa"/>
            <w:vAlign w:val="center"/>
          </w:tcPr>
          <w:p w14:paraId="0D906E58" w14:textId="77777777" w:rsidR="00F74023" w:rsidRPr="00DE40D4" w:rsidRDefault="00F74023" w:rsidP="00C053A5">
            <w:pPr>
              <w:autoSpaceDE w:val="0"/>
              <w:autoSpaceDN w:val="0"/>
              <w:adjustRightInd w:val="0"/>
              <w:spacing w:line="240" w:lineRule="auto"/>
              <w:ind w:right="90"/>
              <w:rPr>
                <w:rFonts w:eastAsia="Times New Roman"/>
                <w:color w:val="000000"/>
                <w:sz w:val="22"/>
                <w:szCs w:val="22"/>
              </w:rPr>
            </w:pPr>
            <w:r w:rsidRPr="00DE40D4">
              <w:rPr>
                <w:rFonts w:eastAsia="Times New Roman"/>
                <w:color w:val="000000"/>
                <w:sz w:val="22"/>
                <w:szCs w:val="22"/>
              </w:rPr>
              <w:t>Dec. 16, 2004</w:t>
            </w:r>
          </w:p>
        </w:tc>
      </w:tr>
      <w:tr w:rsidR="00F74023" w:rsidRPr="00535122" w14:paraId="5D06844E" w14:textId="77777777" w:rsidTr="00C053A5">
        <w:trPr>
          <w:trHeight w:val="1035"/>
        </w:trPr>
        <w:tc>
          <w:tcPr>
            <w:tcW w:w="2520" w:type="dxa"/>
            <w:vAlign w:val="center"/>
          </w:tcPr>
          <w:p w14:paraId="26B6A65C" w14:textId="77777777" w:rsidR="00F74023" w:rsidRPr="00DE40D4" w:rsidRDefault="00F74023" w:rsidP="00C053A5">
            <w:pPr>
              <w:autoSpaceDE w:val="0"/>
              <w:autoSpaceDN w:val="0"/>
              <w:adjustRightInd w:val="0"/>
              <w:spacing w:line="240" w:lineRule="auto"/>
              <w:ind w:right="90"/>
              <w:rPr>
                <w:rFonts w:eastAsia="Times New Roman"/>
                <w:color w:val="000000"/>
                <w:sz w:val="22"/>
                <w:szCs w:val="22"/>
              </w:rPr>
            </w:pPr>
            <w:r w:rsidRPr="00DE40D4">
              <w:rPr>
                <w:rFonts w:eastAsia="Times New Roman"/>
                <w:color w:val="000000"/>
                <w:sz w:val="22"/>
                <w:szCs w:val="22"/>
              </w:rPr>
              <w:t>Second Amended and Restated 33kV Added Facilities Agreement</w:t>
            </w:r>
          </w:p>
        </w:tc>
        <w:tc>
          <w:tcPr>
            <w:tcW w:w="2070" w:type="dxa"/>
            <w:vAlign w:val="center"/>
          </w:tcPr>
          <w:p w14:paraId="4818EF2A" w14:textId="77777777" w:rsidR="00F74023" w:rsidRPr="00DE40D4" w:rsidRDefault="00F74023" w:rsidP="00C053A5">
            <w:pPr>
              <w:autoSpaceDE w:val="0"/>
              <w:autoSpaceDN w:val="0"/>
              <w:adjustRightInd w:val="0"/>
              <w:spacing w:line="240" w:lineRule="auto"/>
              <w:ind w:right="90"/>
              <w:rPr>
                <w:rFonts w:eastAsia="Times New Roman"/>
                <w:color w:val="000000"/>
                <w:sz w:val="22"/>
                <w:szCs w:val="22"/>
              </w:rPr>
            </w:pPr>
            <w:r w:rsidRPr="00DE40D4">
              <w:rPr>
                <w:rFonts w:eastAsia="Times New Roman"/>
                <w:color w:val="000000"/>
                <w:sz w:val="22"/>
                <w:szCs w:val="22"/>
              </w:rPr>
              <w:t>SCE First Revised Rate Schedule FERC No. 466</w:t>
            </w:r>
          </w:p>
        </w:tc>
        <w:tc>
          <w:tcPr>
            <w:tcW w:w="2430" w:type="dxa"/>
            <w:vAlign w:val="center"/>
          </w:tcPr>
          <w:p w14:paraId="7F9BECA1" w14:textId="6E6523D8" w:rsidR="00F74023" w:rsidRPr="00DE40D4" w:rsidRDefault="00F74023" w:rsidP="00B003A2">
            <w:pPr>
              <w:autoSpaceDE w:val="0"/>
              <w:autoSpaceDN w:val="0"/>
              <w:adjustRightInd w:val="0"/>
              <w:spacing w:line="240" w:lineRule="auto"/>
              <w:ind w:right="90"/>
              <w:rPr>
                <w:rFonts w:eastAsia="Times New Roman"/>
                <w:color w:val="000000"/>
                <w:sz w:val="22"/>
                <w:szCs w:val="22"/>
              </w:rPr>
            </w:pPr>
            <w:r w:rsidRPr="00B003A2">
              <w:rPr>
                <w:rFonts w:eastAsia="Times New Roman"/>
                <w:color w:val="000000"/>
                <w:sz w:val="22"/>
                <w:szCs w:val="22"/>
              </w:rPr>
              <w:t>ER</w:t>
            </w:r>
            <w:ins w:id="5295" w:author="Roberts, Julie" w:date="2022-03-23T15:36:00Z">
              <w:r w:rsidR="0006202B">
                <w:rPr>
                  <w:rFonts w:eastAsia="Times New Roman"/>
                  <w:color w:val="000000"/>
                  <w:sz w:val="22"/>
                  <w:szCs w:val="22"/>
                </w:rPr>
                <w:t xml:space="preserve">21-02948-000 </w:t>
              </w:r>
            </w:ins>
            <w:del w:id="5296" w:author="Roberts, Julie" w:date="2022-03-23T15:36:00Z">
              <w:r w:rsidRPr="00B003A2" w:rsidDel="0006202B">
                <w:rPr>
                  <w:rFonts w:eastAsia="Times New Roman"/>
                  <w:color w:val="000000"/>
                  <w:sz w:val="22"/>
                  <w:szCs w:val="22"/>
                </w:rPr>
                <w:delText xml:space="preserve"> 16-1015-000 </w:delText>
              </w:r>
            </w:del>
            <w:r w:rsidRPr="00B003A2">
              <w:rPr>
                <w:rFonts w:eastAsia="Times New Roman"/>
                <w:color w:val="000000"/>
                <w:sz w:val="22"/>
                <w:szCs w:val="22"/>
              </w:rPr>
              <w:t>(</w:t>
            </w:r>
            <w:del w:id="5297" w:author="Roberts, Julie" w:date="2022-03-23T15:37:00Z">
              <w:r w:rsidRPr="00B003A2" w:rsidDel="0006202B">
                <w:rPr>
                  <w:rFonts w:eastAsia="Times New Roman"/>
                  <w:color w:val="000000"/>
                  <w:sz w:val="22"/>
                  <w:szCs w:val="22"/>
                </w:rPr>
                <w:delText>April 14, 2016</w:delText>
              </w:r>
            </w:del>
            <w:ins w:id="5298" w:author="Roberts, Julie" w:date="2022-03-23T15:37:00Z">
              <w:r w:rsidR="0006202B">
                <w:rPr>
                  <w:rFonts w:eastAsia="Times New Roman"/>
                  <w:color w:val="000000"/>
                  <w:sz w:val="22"/>
                  <w:szCs w:val="22"/>
                </w:rPr>
                <w:t>Nov. 8, 2021)</w:t>
              </w:r>
            </w:ins>
            <w:r w:rsidRPr="00B003A2">
              <w:rPr>
                <w:rFonts w:eastAsia="Times New Roman"/>
                <w:color w:val="000000"/>
                <w:sz w:val="22"/>
                <w:szCs w:val="22"/>
              </w:rPr>
              <w:t>, letter order)</w:t>
            </w:r>
          </w:p>
        </w:tc>
        <w:tc>
          <w:tcPr>
            <w:tcW w:w="2430" w:type="dxa"/>
            <w:vAlign w:val="center"/>
          </w:tcPr>
          <w:p w14:paraId="1BD1DC8B" w14:textId="717B325B" w:rsidR="00F74023" w:rsidRPr="00DE40D4" w:rsidRDefault="00F74023" w:rsidP="00C053A5">
            <w:pPr>
              <w:autoSpaceDE w:val="0"/>
              <w:autoSpaceDN w:val="0"/>
              <w:adjustRightInd w:val="0"/>
              <w:spacing w:line="240" w:lineRule="auto"/>
              <w:ind w:right="90"/>
              <w:rPr>
                <w:rFonts w:eastAsia="Times New Roman"/>
                <w:color w:val="000000"/>
                <w:sz w:val="22"/>
                <w:szCs w:val="22"/>
              </w:rPr>
            </w:pPr>
            <w:del w:id="5299" w:author="Roberts, Julie" w:date="2022-03-23T15:38:00Z">
              <w:r w:rsidRPr="00DE40D4" w:rsidDel="0006202B">
                <w:rPr>
                  <w:rFonts w:eastAsia="Times New Roman"/>
                  <w:color w:val="000000"/>
                  <w:sz w:val="22"/>
                  <w:szCs w:val="22"/>
                </w:rPr>
                <w:delText>Jan.1, 2016</w:delText>
              </w:r>
            </w:del>
            <w:ins w:id="5300" w:author="Roberts, Julie" w:date="2022-03-23T15:38:00Z">
              <w:r w:rsidR="0006202B">
                <w:rPr>
                  <w:rFonts w:eastAsia="Times New Roman"/>
                  <w:color w:val="000000"/>
                  <w:sz w:val="22"/>
                  <w:szCs w:val="22"/>
                </w:rPr>
                <w:t>Oct. 1, 2021</w:t>
              </w:r>
            </w:ins>
          </w:p>
        </w:tc>
      </w:tr>
      <w:tr w:rsidR="00F74023" w:rsidRPr="00535122" w14:paraId="6CD8E7DE" w14:textId="77777777" w:rsidTr="00C053A5">
        <w:trPr>
          <w:trHeight w:val="1035"/>
        </w:trPr>
        <w:tc>
          <w:tcPr>
            <w:tcW w:w="2520" w:type="dxa"/>
            <w:vAlign w:val="center"/>
          </w:tcPr>
          <w:p w14:paraId="5E0E8CEF" w14:textId="77777777" w:rsidR="00F74023" w:rsidRPr="00DE40D4" w:rsidRDefault="00F74023" w:rsidP="00C053A5">
            <w:pPr>
              <w:autoSpaceDE w:val="0"/>
              <w:autoSpaceDN w:val="0"/>
              <w:adjustRightInd w:val="0"/>
              <w:spacing w:line="240" w:lineRule="auto"/>
              <w:ind w:right="90"/>
              <w:rPr>
                <w:rFonts w:eastAsia="Times New Roman"/>
                <w:color w:val="000000"/>
                <w:sz w:val="22"/>
                <w:szCs w:val="22"/>
              </w:rPr>
            </w:pPr>
            <w:r w:rsidRPr="00DE40D4">
              <w:rPr>
                <w:rFonts w:eastAsia="Times New Roman"/>
                <w:color w:val="000000"/>
                <w:sz w:val="22"/>
                <w:szCs w:val="22"/>
              </w:rPr>
              <w:t>Bear Valley Project Distribution Facilities Agreement</w:t>
            </w:r>
          </w:p>
        </w:tc>
        <w:tc>
          <w:tcPr>
            <w:tcW w:w="2070" w:type="dxa"/>
            <w:vAlign w:val="center"/>
          </w:tcPr>
          <w:p w14:paraId="6F419C8A" w14:textId="77777777" w:rsidR="00F74023" w:rsidRPr="00DE40D4" w:rsidRDefault="00F74023" w:rsidP="00C053A5">
            <w:pPr>
              <w:autoSpaceDE w:val="0"/>
              <w:autoSpaceDN w:val="0"/>
              <w:adjustRightInd w:val="0"/>
              <w:spacing w:line="240" w:lineRule="auto"/>
              <w:ind w:right="90"/>
              <w:rPr>
                <w:rFonts w:eastAsia="Times New Roman"/>
                <w:color w:val="000000"/>
                <w:sz w:val="22"/>
                <w:szCs w:val="22"/>
              </w:rPr>
            </w:pPr>
            <w:r w:rsidRPr="00DE40D4">
              <w:rPr>
                <w:rFonts w:eastAsia="Times New Roman"/>
                <w:color w:val="000000"/>
                <w:sz w:val="22"/>
                <w:szCs w:val="22"/>
              </w:rPr>
              <w:t>SCE Rate Schedule FERC No. 468</w:t>
            </w:r>
          </w:p>
        </w:tc>
        <w:tc>
          <w:tcPr>
            <w:tcW w:w="2430" w:type="dxa"/>
            <w:vAlign w:val="center"/>
          </w:tcPr>
          <w:p w14:paraId="431F53AB" w14:textId="1FC3EC52" w:rsidR="00F74023" w:rsidRPr="00DE40D4" w:rsidRDefault="00F74023" w:rsidP="00B003A2">
            <w:pPr>
              <w:autoSpaceDE w:val="0"/>
              <w:autoSpaceDN w:val="0"/>
              <w:adjustRightInd w:val="0"/>
              <w:spacing w:line="240" w:lineRule="auto"/>
              <w:ind w:right="90"/>
              <w:rPr>
                <w:rFonts w:eastAsia="Times New Roman"/>
                <w:color w:val="000000"/>
                <w:sz w:val="22"/>
                <w:szCs w:val="22"/>
              </w:rPr>
            </w:pPr>
            <w:r w:rsidRPr="00DE40D4">
              <w:rPr>
                <w:rFonts w:eastAsia="Times New Roman"/>
                <w:color w:val="000000"/>
                <w:sz w:val="22"/>
                <w:szCs w:val="22"/>
              </w:rPr>
              <w:t xml:space="preserve">ER </w:t>
            </w:r>
            <w:del w:id="5301" w:author="Roberts, Julie" w:date="2022-03-23T15:43:00Z">
              <w:r w:rsidRPr="00DE40D4" w:rsidDel="0006202B">
                <w:rPr>
                  <w:rFonts w:eastAsia="Times New Roman"/>
                  <w:color w:val="000000"/>
                  <w:sz w:val="22"/>
                  <w:szCs w:val="22"/>
                </w:rPr>
                <w:delText>16-1015-000</w:delText>
              </w:r>
            </w:del>
            <w:ins w:id="5302" w:author="Roberts, Julie" w:date="2022-03-23T15:43:00Z">
              <w:r w:rsidR="0006202B">
                <w:rPr>
                  <w:rFonts w:eastAsia="Times New Roman"/>
                  <w:color w:val="000000"/>
                  <w:sz w:val="22"/>
                  <w:szCs w:val="22"/>
                </w:rPr>
                <w:t>21-02948-000</w:t>
              </w:r>
            </w:ins>
            <w:r w:rsidRPr="00DE40D4">
              <w:rPr>
                <w:rFonts w:eastAsia="Times New Roman"/>
                <w:color w:val="000000"/>
                <w:sz w:val="22"/>
                <w:szCs w:val="22"/>
              </w:rPr>
              <w:t xml:space="preserve"> (</w:t>
            </w:r>
            <w:del w:id="5303" w:author="Roberts, Julie" w:date="2022-03-23T15:45:00Z">
              <w:r w:rsidRPr="00DE40D4" w:rsidDel="0006202B">
                <w:rPr>
                  <w:rFonts w:eastAsia="Times New Roman"/>
                  <w:color w:val="000000"/>
                  <w:sz w:val="22"/>
                  <w:szCs w:val="22"/>
                </w:rPr>
                <w:delText>April 14, 2016, letter order</w:delText>
              </w:r>
            </w:del>
            <w:ins w:id="5304" w:author="Roberts, Julie" w:date="2022-03-23T15:45:00Z">
              <w:r w:rsidR="0006202B">
                <w:rPr>
                  <w:rFonts w:eastAsia="Times New Roman"/>
                  <w:color w:val="000000"/>
                  <w:sz w:val="22"/>
                  <w:szCs w:val="22"/>
                </w:rPr>
                <w:t>Nov. 8, 2021</w:t>
              </w:r>
            </w:ins>
            <w:r w:rsidRPr="00DE40D4">
              <w:rPr>
                <w:rFonts w:eastAsia="Times New Roman"/>
                <w:color w:val="000000"/>
                <w:sz w:val="22"/>
                <w:szCs w:val="22"/>
              </w:rPr>
              <w:t>)</w:t>
            </w:r>
          </w:p>
        </w:tc>
        <w:tc>
          <w:tcPr>
            <w:tcW w:w="2430" w:type="dxa"/>
            <w:vAlign w:val="center"/>
          </w:tcPr>
          <w:p w14:paraId="23D99293" w14:textId="1BCD9B58" w:rsidR="00F74023" w:rsidRPr="00DE40D4" w:rsidRDefault="00F74023" w:rsidP="00C053A5">
            <w:pPr>
              <w:autoSpaceDE w:val="0"/>
              <w:autoSpaceDN w:val="0"/>
              <w:adjustRightInd w:val="0"/>
              <w:spacing w:line="240" w:lineRule="auto"/>
              <w:ind w:right="90"/>
              <w:rPr>
                <w:rFonts w:eastAsia="Times New Roman"/>
                <w:color w:val="000000"/>
                <w:sz w:val="22"/>
                <w:szCs w:val="22"/>
              </w:rPr>
            </w:pPr>
            <w:del w:id="5305" w:author="Roberts, Julie" w:date="2022-03-23T15:46:00Z">
              <w:r w:rsidRPr="00DE40D4" w:rsidDel="0006202B">
                <w:rPr>
                  <w:rFonts w:eastAsia="Times New Roman"/>
                  <w:color w:val="000000"/>
                  <w:sz w:val="22"/>
                  <w:szCs w:val="22"/>
                </w:rPr>
                <w:delText>Jan. 1, 2016</w:delText>
              </w:r>
            </w:del>
            <w:ins w:id="5306" w:author="Roberts, Julie" w:date="2022-03-23T15:46:00Z">
              <w:r w:rsidR="0006202B">
                <w:rPr>
                  <w:rFonts w:eastAsia="Times New Roman"/>
                  <w:color w:val="000000"/>
                  <w:sz w:val="22"/>
                  <w:szCs w:val="22"/>
                </w:rPr>
                <w:t>Oct. 1, 2021</w:t>
              </w:r>
            </w:ins>
          </w:p>
        </w:tc>
      </w:tr>
      <w:tr w:rsidR="00F74023" w:rsidRPr="00535122" w14:paraId="5A65D2D1" w14:textId="77777777" w:rsidTr="00C053A5">
        <w:trPr>
          <w:trHeight w:val="1035"/>
        </w:trPr>
        <w:tc>
          <w:tcPr>
            <w:tcW w:w="2520" w:type="dxa"/>
            <w:vAlign w:val="center"/>
          </w:tcPr>
          <w:p w14:paraId="58442104" w14:textId="77777777" w:rsidR="00F74023" w:rsidRPr="0006202B" w:rsidRDefault="00F74023" w:rsidP="00C053A5">
            <w:pPr>
              <w:autoSpaceDE w:val="0"/>
              <w:autoSpaceDN w:val="0"/>
              <w:adjustRightInd w:val="0"/>
              <w:spacing w:line="240" w:lineRule="auto"/>
              <w:ind w:right="90"/>
              <w:rPr>
                <w:rFonts w:eastAsia="Times New Roman"/>
                <w:b/>
                <w:sz w:val="22"/>
                <w:szCs w:val="22"/>
                <w:highlight w:val="yellow"/>
                <w:rPrChange w:id="5307" w:author="Roberts, Julie" w:date="2022-03-23T15:47:00Z">
                  <w:rPr>
                    <w:rFonts w:eastAsia="Times New Roman"/>
                    <w:b/>
                    <w:sz w:val="22"/>
                    <w:szCs w:val="22"/>
                  </w:rPr>
                </w:rPrChange>
              </w:rPr>
            </w:pPr>
            <w:r w:rsidRPr="0006202B">
              <w:rPr>
                <w:rFonts w:eastAsia="Times New Roman"/>
                <w:color w:val="000000"/>
                <w:sz w:val="22"/>
                <w:szCs w:val="22"/>
                <w:highlight w:val="yellow"/>
                <w:rPrChange w:id="5308" w:author="Roberts, Julie" w:date="2022-03-23T15:47:00Z">
                  <w:rPr>
                    <w:rFonts w:eastAsia="Times New Roman"/>
                    <w:color w:val="000000"/>
                    <w:sz w:val="22"/>
                    <w:szCs w:val="22"/>
                  </w:rPr>
                </w:rPrChange>
              </w:rPr>
              <w:t>SCE Transmission Owner Tariff, Appendix II, Charges for Wholesale Transmission Services</w:t>
            </w:r>
          </w:p>
        </w:tc>
        <w:tc>
          <w:tcPr>
            <w:tcW w:w="2070" w:type="dxa"/>
            <w:vAlign w:val="center"/>
          </w:tcPr>
          <w:p w14:paraId="48B3698C" w14:textId="77777777" w:rsidR="00F74023" w:rsidRPr="0006202B" w:rsidRDefault="00F74023" w:rsidP="00C053A5">
            <w:pPr>
              <w:autoSpaceDE w:val="0"/>
              <w:autoSpaceDN w:val="0"/>
              <w:adjustRightInd w:val="0"/>
              <w:spacing w:line="240" w:lineRule="auto"/>
              <w:ind w:right="90"/>
              <w:rPr>
                <w:rFonts w:eastAsia="Times New Roman"/>
                <w:color w:val="000000"/>
                <w:sz w:val="22"/>
                <w:szCs w:val="22"/>
                <w:highlight w:val="yellow"/>
                <w:rPrChange w:id="5309" w:author="Roberts, Julie" w:date="2022-03-23T15:47:00Z">
                  <w:rPr>
                    <w:rFonts w:eastAsia="Times New Roman"/>
                    <w:color w:val="000000"/>
                    <w:sz w:val="22"/>
                    <w:szCs w:val="22"/>
                  </w:rPr>
                </w:rPrChange>
              </w:rPr>
            </w:pPr>
            <w:r w:rsidRPr="0006202B">
              <w:rPr>
                <w:rFonts w:eastAsia="Times New Roman"/>
                <w:color w:val="000000"/>
                <w:sz w:val="22"/>
                <w:szCs w:val="22"/>
                <w:highlight w:val="yellow"/>
                <w:rPrChange w:id="5310" w:author="Roberts, Julie" w:date="2022-03-23T15:47:00Z">
                  <w:rPr>
                    <w:rFonts w:eastAsia="Times New Roman"/>
                    <w:color w:val="000000"/>
                    <w:sz w:val="22"/>
                    <w:szCs w:val="22"/>
                  </w:rPr>
                </w:rPrChange>
              </w:rPr>
              <w:t>SCE FERC Electric Tariff, Third Revised Volume No. 6</w:t>
            </w:r>
          </w:p>
        </w:tc>
        <w:tc>
          <w:tcPr>
            <w:tcW w:w="2430" w:type="dxa"/>
            <w:vAlign w:val="center"/>
          </w:tcPr>
          <w:p w14:paraId="25E50A8F" w14:textId="77777777" w:rsidR="00F74023" w:rsidRPr="0006202B" w:rsidRDefault="00F74023" w:rsidP="00C053A5">
            <w:pPr>
              <w:autoSpaceDE w:val="0"/>
              <w:autoSpaceDN w:val="0"/>
              <w:adjustRightInd w:val="0"/>
              <w:spacing w:line="240" w:lineRule="auto"/>
              <w:ind w:right="90"/>
              <w:rPr>
                <w:rFonts w:eastAsia="Times New Roman"/>
                <w:color w:val="000000"/>
                <w:sz w:val="22"/>
                <w:szCs w:val="22"/>
                <w:highlight w:val="yellow"/>
                <w:rPrChange w:id="5311" w:author="Roberts, Julie" w:date="2022-03-23T15:47:00Z">
                  <w:rPr>
                    <w:rFonts w:eastAsia="Times New Roman"/>
                    <w:color w:val="000000"/>
                    <w:sz w:val="22"/>
                    <w:szCs w:val="22"/>
                  </w:rPr>
                </w:rPrChange>
              </w:rPr>
            </w:pPr>
            <w:r w:rsidRPr="0006202B">
              <w:rPr>
                <w:rFonts w:eastAsia="Times New Roman"/>
                <w:color w:val="000000"/>
                <w:sz w:val="22"/>
                <w:szCs w:val="22"/>
                <w:highlight w:val="yellow"/>
                <w:rPrChange w:id="5312" w:author="Roberts, Julie" w:date="2022-03-23T15:47:00Z">
                  <w:rPr>
                    <w:rFonts w:eastAsia="Times New Roman"/>
                    <w:color w:val="000000"/>
                    <w:sz w:val="22"/>
                    <w:szCs w:val="22"/>
                  </w:rPr>
                </w:rPrChange>
              </w:rPr>
              <w:t>ER 11-3697 Formula Rate TO10 update (filed Nov.1, 2016)</w:t>
            </w:r>
          </w:p>
        </w:tc>
        <w:tc>
          <w:tcPr>
            <w:tcW w:w="2430" w:type="dxa"/>
            <w:vAlign w:val="center"/>
          </w:tcPr>
          <w:p w14:paraId="5ED2DC99" w14:textId="15D675BE" w:rsidR="00F74023" w:rsidRPr="0006202B" w:rsidRDefault="00F74023" w:rsidP="00C053A5">
            <w:pPr>
              <w:autoSpaceDE w:val="0"/>
              <w:autoSpaceDN w:val="0"/>
              <w:adjustRightInd w:val="0"/>
              <w:spacing w:line="240" w:lineRule="auto"/>
              <w:ind w:right="90"/>
              <w:rPr>
                <w:rFonts w:eastAsia="Times New Roman"/>
                <w:color w:val="000000"/>
                <w:sz w:val="22"/>
                <w:szCs w:val="22"/>
                <w:highlight w:val="yellow"/>
                <w:rPrChange w:id="5313" w:author="Roberts, Julie" w:date="2022-03-23T15:47:00Z">
                  <w:rPr>
                    <w:rFonts w:eastAsia="Times New Roman"/>
                    <w:color w:val="000000"/>
                    <w:sz w:val="22"/>
                    <w:szCs w:val="22"/>
                  </w:rPr>
                </w:rPrChange>
              </w:rPr>
            </w:pPr>
            <w:r w:rsidRPr="0006202B">
              <w:rPr>
                <w:rFonts w:eastAsia="Times New Roman"/>
                <w:color w:val="000000"/>
                <w:sz w:val="22"/>
                <w:szCs w:val="22"/>
                <w:highlight w:val="yellow"/>
                <w:rPrChange w:id="5314" w:author="Roberts, Julie" w:date="2022-03-23T15:47:00Z">
                  <w:rPr>
                    <w:rFonts w:eastAsia="Times New Roman"/>
                    <w:color w:val="000000"/>
                    <w:sz w:val="22"/>
                    <w:szCs w:val="22"/>
                  </w:rPr>
                </w:rPrChange>
              </w:rPr>
              <w:t>Jan. 1, 2017</w:t>
            </w:r>
            <w:ins w:id="5315" w:author="Roberts, Julie" w:date="2022-03-23T15:58:00Z">
              <w:r w:rsidR="002415B7">
                <w:rPr>
                  <w:rFonts w:eastAsia="Times New Roman"/>
                  <w:color w:val="000000"/>
                  <w:sz w:val="22"/>
                  <w:szCs w:val="22"/>
                  <w:highlight w:val="yellow"/>
                </w:rPr>
                <w:t xml:space="preserve"> (Didn’t find this one</w:t>
              </w:r>
            </w:ins>
            <w:ins w:id="5316" w:author="Roberts, Julie" w:date="2022-03-24T17:02:00Z">
              <w:r w:rsidR="005A583A">
                <w:rPr>
                  <w:rFonts w:eastAsia="Times New Roman"/>
                  <w:color w:val="000000"/>
                  <w:sz w:val="22"/>
                  <w:szCs w:val="22"/>
                  <w:highlight w:val="yellow"/>
                </w:rPr>
                <w:t xml:space="preserve"> - maybe old?</w:t>
              </w:r>
            </w:ins>
            <w:ins w:id="5317" w:author="Roberts, Julie" w:date="2022-03-23T15:58:00Z">
              <w:r w:rsidR="002415B7">
                <w:rPr>
                  <w:rFonts w:eastAsia="Times New Roman"/>
                  <w:color w:val="000000"/>
                  <w:sz w:val="22"/>
                  <w:szCs w:val="22"/>
                  <w:highlight w:val="yellow"/>
                </w:rPr>
                <w:t>)</w:t>
              </w:r>
            </w:ins>
          </w:p>
        </w:tc>
      </w:tr>
      <w:tr w:rsidR="00F74023" w:rsidRPr="00535122" w14:paraId="1C0DE1CA" w14:textId="77777777" w:rsidTr="00C053A5">
        <w:trPr>
          <w:trHeight w:val="1035"/>
        </w:trPr>
        <w:tc>
          <w:tcPr>
            <w:tcW w:w="2520" w:type="dxa"/>
            <w:vAlign w:val="center"/>
          </w:tcPr>
          <w:p w14:paraId="0F5571B9" w14:textId="77777777" w:rsidR="00F74023" w:rsidRPr="00DE40D4" w:rsidRDefault="00F74023" w:rsidP="00C053A5">
            <w:pPr>
              <w:autoSpaceDE w:val="0"/>
              <w:autoSpaceDN w:val="0"/>
              <w:adjustRightInd w:val="0"/>
              <w:spacing w:line="240" w:lineRule="auto"/>
              <w:ind w:right="90"/>
              <w:rPr>
                <w:rFonts w:eastAsia="Times New Roman"/>
                <w:color w:val="000000"/>
                <w:sz w:val="22"/>
                <w:szCs w:val="22"/>
              </w:rPr>
            </w:pPr>
            <w:r w:rsidRPr="00DE40D4">
              <w:rPr>
                <w:rFonts w:eastAsia="Times New Roman"/>
                <w:color w:val="000000"/>
                <w:sz w:val="22"/>
                <w:szCs w:val="22"/>
              </w:rPr>
              <w:t>SCE Transmission Owner Tariff, Appendix VI, Reliability Services Rate Schedule</w:t>
            </w:r>
          </w:p>
        </w:tc>
        <w:tc>
          <w:tcPr>
            <w:tcW w:w="2070" w:type="dxa"/>
            <w:vAlign w:val="center"/>
          </w:tcPr>
          <w:p w14:paraId="5BF878DB" w14:textId="77777777" w:rsidR="00F74023" w:rsidRPr="00DE40D4" w:rsidRDefault="00F74023" w:rsidP="00C053A5">
            <w:pPr>
              <w:autoSpaceDE w:val="0"/>
              <w:autoSpaceDN w:val="0"/>
              <w:adjustRightInd w:val="0"/>
              <w:spacing w:line="240" w:lineRule="auto"/>
              <w:ind w:right="90"/>
              <w:rPr>
                <w:rFonts w:eastAsia="Times New Roman"/>
                <w:color w:val="000000"/>
                <w:sz w:val="22"/>
                <w:szCs w:val="22"/>
              </w:rPr>
            </w:pPr>
            <w:r w:rsidRPr="00DE40D4">
              <w:rPr>
                <w:rFonts w:eastAsia="Times New Roman"/>
                <w:color w:val="000000"/>
                <w:sz w:val="22"/>
                <w:szCs w:val="22"/>
              </w:rPr>
              <w:t>SCE FERC Electric Tariff, Third Revised Volume No. 6</w:t>
            </w:r>
          </w:p>
        </w:tc>
        <w:tc>
          <w:tcPr>
            <w:tcW w:w="2430" w:type="dxa"/>
            <w:vAlign w:val="center"/>
          </w:tcPr>
          <w:p w14:paraId="664161AB" w14:textId="3BD108F2" w:rsidR="00F74023" w:rsidRPr="00DE40D4" w:rsidRDefault="00F74023" w:rsidP="00B003A2">
            <w:pPr>
              <w:autoSpaceDE w:val="0"/>
              <w:autoSpaceDN w:val="0"/>
              <w:adjustRightInd w:val="0"/>
              <w:spacing w:line="240" w:lineRule="auto"/>
              <w:ind w:right="90"/>
              <w:rPr>
                <w:rFonts w:eastAsia="Times New Roman"/>
                <w:color w:val="000000"/>
                <w:sz w:val="22"/>
                <w:szCs w:val="22"/>
              </w:rPr>
            </w:pPr>
            <w:r w:rsidRPr="00DE40D4">
              <w:rPr>
                <w:rFonts w:eastAsia="Times New Roman"/>
                <w:color w:val="000000"/>
                <w:sz w:val="22"/>
                <w:szCs w:val="22"/>
              </w:rPr>
              <w:t xml:space="preserve">ER </w:t>
            </w:r>
            <w:del w:id="5318" w:author="Roberts, Julie" w:date="2022-03-23T15:47:00Z">
              <w:r w:rsidRPr="00DE40D4" w:rsidDel="0006202B">
                <w:rPr>
                  <w:rFonts w:eastAsia="Times New Roman"/>
                  <w:color w:val="000000"/>
                  <w:sz w:val="22"/>
                  <w:szCs w:val="22"/>
                </w:rPr>
                <w:delText>16-732</w:delText>
              </w:r>
            </w:del>
            <w:ins w:id="5319" w:author="Roberts, Julie" w:date="2022-03-23T15:47:00Z">
              <w:r w:rsidR="0006202B">
                <w:rPr>
                  <w:rFonts w:eastAsia="Times New Roman"/>
                  <w:color w:val="000000"/>
                  <w:sz w:val="22"/>
                  <w:szCs w:val="22"/>
                </w:rPr>
                <w:t>19-219</w:t>
              </w:r>
            </w:ins>
            <w:r w:rsidRPr="00DE40D4">
              <w:rPr>
                <w:rFonts w:eastAsia="Times New Roman"/>
                <w:color w:val="000000"/>
                <w:sz w:val="22"/>
                <w:szCs w:val="22"/>
              </w:rPr>
              <w:t xml:space="preserve"> (</w:t>
            </w:r>
            <w:del w:id="5320" w:author="Roberts, Julie" w:date="2022-03-23T15:47:00Z">
              <w:r w:rsidRPr="00DE40D4" w:rsidDel="0006202B">
                <w:rPr>
                  <w:rFonts w:eastAsia="Times New Roman"/>
                  <w:color w:val="000000"/>
                  <w:sz w:val="22"/>
                  <w:szCs w:val="22"/>
                </w:rPr>
                <w:delText>Dec 8, 2016</w:delText>
              </w:r>
            </w:del>
            <w:ins w:id="5321" w:author="Roberts, Julie" w:date="2022-03-23T15:47:00Z">
              <w:r w:rsidR="0006202B">
                <w:rPr>
                  <w:rFonts w:eastAsia="Times New Roman"/>
                  <w:color w:val="000000"/>
                  <w:sz w:val="22"/>
                  <w:szCs w:val="22"/>
                </w:rPr>
                <w:t>Nov. 13, 2018</w:t>
              </w:r>
            </w:ins>
            <w:ins w:id="5322" w:author="Roberts, Julie" w:date="2022-03-23T15:48:00Z">
              <w:r w:rsidR="0006202B">
                <w:rPr>
                  <w:rFonts w:eastAsia="Times New Roman"/>
                  <w:color w:val="000000"/>
                  <w:sz w:val="22"/>
                  <w:szCs w:val="22"/>
                </w:rPr>
                <w:t>)</w:t>
              </w:r>
            </w:ins>
            <w:r w:rsidRPr="00DE40D4">
              <w:rPr>
                <w:rFonts w:eastAsia="Times New Roman"/>
                <w:color w:val="000000"/>
                <w:sz w:val="22"/>
                <w:szCs w:val="22"/>
              </w:rPr>
              <w:t xml:space="preserve"> </w:t>
            </w:r>
            <w:ins w:id="5323" w:author="Roberts, Julie" w:date="2022-03-23T15:48:00Z">
              <w:r w:rsidR="0006202B">
                <w:rPr>
                  <w:rFonts w:eastAsia="Times New Roman"/>
                  <w:color w:val="000000"/>
                  <w:sz w:val="22"/>
                  <w:szCs w:val="22"/>
                </w:rPr>
                <w:t>(</w:t>
              </w:r>
            </w:ins>
            <w:r w:rsidRPr="00DE40D4">
              <w:rPr>
                <w:rFonts w:eastAsia="Times New Roman"/>
                <w:color w:val="000000"/>
                <w:sz w:val="22"/>
                <w:szCs w:val="22"/>
              </w:rPr>
              <w:t>letter order)</w:t>
            </w:r>
          </w:p>
        </w:tc>
        <w:tc>
          <w:tcPr>
            <w:tcW w:w="2430" w:type="dxa"/>
            <w:vAlign w:val="center"/>
          </w:tcPr>
          <w:p w14:paraId="754CBD7A" w14:textId="085B1161" w:rsidR="00F74023" w:rsidRPr="00DE40D4" w:rsidRDefault="00F74023" w:rsidP="00C053A5">
            <w:pPr>
              <w:autoSpaceDE w:val="0"/>
              <w:autoSpaceDN w:val="0"/>
              <w:adjustRightInd w:val="0"/>
              <w:spacing w:line="240" w:lineRule="auto"/>
              <w:ind w:right="90"/>
              <w:rPr>
                <w:rFonts w:eastAsia="Times New Roman"/>
                <w:color w:val="000000"/>
                <w:sz w:val="22"/>
                <w:szCs w:val="22"/>
              </w:rPr>
            </w:pPr>
            <w:del w:id="5324" w:author="Roberts, Julie" w:date="2022-03-23T15:48:00Z">
              <w:r w:rsidRPr="00DE40D4" w:rsidDel="0006202B">
                <w:rPr>
                  <w:rFonts w:eastAsia="Times New Roman"/>
                  <w:color w:val="000000"/>
                  <w:sz w:val="22"/>
                  <w:szCs w:val="22"/>
                </w:rPr>
                <w:delText>Jan. 1, 2017</w:delText>
              </w:r>
            </w:del>
            <w:ins w:id="5325" w:author="Roberts, Julie" w:date="2022-03-23T15:48:00Z">
              <w:r w:rsidR="0006202B">
                <w:rPr>
                  <w:rFonts w:eastAsia="Times New Roman"/>
                  <w:color w:val="000000"/>
                  <w:sz w:val="22"/>
                  <w:szCs w:val="22"/>
                </w:rPr>
                <w:t>Jan. 1, 2019</w:t>
              </w:r>
            </w:ins>
          </w:p>
        </w:tc>
      </w:tr>
    </w:tbl>
    <w:p w14:paraId="5B9BCE95" w14:textId="3DD4BFA7" w:rsidR="00F74023" w:rsidRPr="00535122" w:rsidRDefault="005A583A" w:rsidP="005A583A">
      <w:pPr>
        <w:pStyle w:val="Pleading3L3"/>
        <w:numPr>
          <w:ilvl w:val="0"/>
          <w:numId w:val="0"/>
        </w:numPr>
        <w:spacing w:before="360" w:line="480" w:lineRule="auto"/>
        <w:pPrChange w:id="5326" w:author="Roberts, Julie" w:date="2022-03-24T17:03:00Z">
          <w:pPr>
            <w:pStyle w:val="Pleading3L3"/>
            <w:spacing w:before="360" w:line="480" w:lineRule="auto"/>
          </w:pPr>
        </w:pPrChange>
      </w:pPr>
      <w:bookmarkStart w:id="5327" w:name="_Toc316979679"/>
      <w:bookmarkStart w:id="5328" w:name="_Toc475007475"/>
      <w:bookmarkStart w:id="5329" w:name="_Toc99034634"/>
      <w:ins w:id="5330" w:author="Roberts, Julie" w:date="2022-03-24T17:03:00Z">
        <w:r>
          <w:t>B.</w:t>
        </w:r>
        <w:r>
          <w:tab/>
        </w:r>
      </w:ins>
      <w:r w:rsidR="00F74023" w:rsidRPr="00535122">
        <w:t>Transmission Tariffs Prudently Administered</w:t>
      </w:r>
      <w:bookmarkEnd w:id="5327"/>
      <w:bookmarkEnd w:id="5328"/>
      <w:bookmarkEnd w:id="5329"/>
    </w:p>
    <w:p w14:paraId="03511FEC" w14:textId="77777777" w:rsidR="00F74023" w:rsidRPr="00535122" w:rsidRDefault="00F74023" w:rsidP="00F74023">
      <w:pPr>
        <w:pStyle w:val="BodyText"/>
        <w:spacing w:line="480" w:lineRule="auto"/>
        <w:ind w:right="90"/>
      </w:pPr>
      <w:r w:rsidRPr="00535122">
        <w:t xml:space="preserve">BVES monitors the compliance of SCE under the FERC-approved tariffs for transmission service.  This activity generally includes (i) verifying that SCE is complying with tariff terms; (ii) </w:t>
      </w:r>
      <w:r w:rsidRPr="00535122">
        <w:lastRenderedPageBreak/>
        <w:t>verifying that billing and payments are accurate and consistent with the terms of the tariff; (iii) reviewing interruptions of service and force majeure events, if any; (iv)</w:t>
      </w:r>
      <w:r>
        <w:t xml:space="preserve"> </w:t>
      </w:r>
      <w:r w:rsidRPr="00535122">
        <w:t>participating in FERC proceedings regarding SCE transmission service and cost</w:t>
      </w:r>
      <w:r>
        <w:t>s; and (v) resolving disputes.</w:t>
      </w:r>
    </w:p>
    <w:p w14:paraId="5A424287" w14:textId="77777777" w:rsidR="00F74023" w:rsidRPr="00535122" w:rsidRDefault="00F74023" w:rsidP="00F74023">
      <w:pPr>
        <w:pStyle w:val="BodyText"/>
        <w:spacing w:line="480" w:lineRule="auto"/>
        <w:ind w:right="90"/>
      </w:pPr>
      <w:r w:rsidRPr="00535122">
        <w:t>BVES has intervened and participated in FERC proceedings regarding SCE’s transmission service and rates to BVES in an attempt to keep the rates at the lowest possible level. However, once FERC has approved the service terms and rates, BVES is required to pay SCE the FERC-approved rates and amounts and recover them in retail rates under the file-rate doctrine and established principles of Federal preemption.  These FERC-approved tariffs were administered by BVES in a prudent manner.</w:t>
      </w:r>
    </w:p>
    <w:p w14:paraId="3AFF0BD0" w14:textId="77777777" w:rsidR="00F74023" w:rsidRDefault="00F74023" w:rsidP="00F74023">
      <w:pPr>
        <w:pStyle w:val="BodyText"/>
        <w:spacing w:line="480" w:lineRule="auto"/>
        <w:ind w:right="90"/>
      </w:pPr>
      <w:r w:rsidRPr="00535122">
        <w:t>Those transmission costs that BVES had limited discretion to control were managed consistent with the objective of minimizing costs to BVES’ ratepayers.  This testimony demonstrates that BVES procured electric transmission services pursuant to FERC-approved tariffs, administered the FERC-approved tariffs prudently, and that the associated FERC-approved costs should be recovered in rates.</w:t>
      </w:r>
    </w:p>
    <w:p w14:paraId="65750214" w14:textId="77777777" w:rsidR="00F74023" w:rsidRPr="00535122" w:rsidDel="005A583A" w:rsidRDefault="00F74023" w:rsidP="00F74023">
      <w:pPr>
        <w:pStyle w:val="BodyText"/>
        <w:spacing w:line="480" w:lineRule="auto"/>
        <w:ind w:right="90"/>
        <w:rPr>
          <w:del w:id="5331" w:author="Roberts, Julie" w:date="2022-03-24T17:03:00Z"/>
        </w:rPr>
      </w:pPr>
    </w:p>
    <w:p w14:paraId="54DD9919" w14:textId="6E75E6D4" w:rsidR="00F74023" w:rsidRPr="00535122" w:rsidRDefault="005A583A" w:rsidP="005A583A">
      <w:pPr>
        <w:pStyle w:val="Pleading3L2"/>
        <w:numPr>
          <w:ilvl w:val="0"/>
          <w:numId w:val="0"/>
        </w:numPr>
        <w:pPrChange w:id="5332" w:author="Roberts, Julie" w:date="2022-03-24T17:03:00Z">
          <w:pPr>
            <w:pStyle w:val="Pleading3L2"/>
          </w:pPr>
        </w:pPrChange>
      </w:pPr>
      <w:bookmarkStart w:id="5333" w:name="_Toc316979680"/>
      <w:bookmarkStart w:id="5334" w:name="_Toc475007476"/>
      <w:bookmarkStart w:id="5335" w:name="_Toc99034635"/>
      <w:ins w:id="5336" w:author="Roberts, Julie" w:date="2022-03-24T17:03:00Z">
        <w:r>
          <w:t>IX.</w:t>
        </w:r>
        <w:r>
          <w:tab/>
        </w:r>
      </w:ins>
      <w:r w:rsidR="00F74023" w:rsidRPr="00535122">
        <w:t>Schedule Coordinator costs</w:t>
      </w:r>
      <w:bookmarkEnd w:id="5333"/>
      <w:bookmarkEnd w:id="5334"/>
      <w:bookmarkEnd w:id="5335"/>
    </w:p>
    <w:p w14:paraId="54473A22" w14:textId="1641AF88" w:rsidR="00F74023" w:rsidRPr="00535122" w:rsidRDefault="005A583A" w:rsidP="005A583A">
      <w:pPr>
        <w:pStyle w:val="Pleading3L3"/>
        <w:numPr>
          <w:ilvl w:val="0"/>
          <w:numId w:val="0"/>
        </w:numPr>
        <w:spacing w:line="480" w:lineRule="auto"/>
        <w:ind w:right="90"/>
        <w:pPrChange w:id="5337" w:author="Roberts, Julie" w:date="2022-03-24T17:03:00Z">
          <w:pPr>
            <w:pStyle w:val="Pleading3L3"/>
            <w:spacing w:line="480" w:lineRule="auto"/>
            <w:ind w:right="90"/>
          </w:pPr>
        </w:pPrChange>
      </w:pPr>
      <w:bookmarkStart w:id="5338" w:name="_Toc316979681"/>
      <w:bookmarkStart w:id="5339" w:name="_Toc475007477"/>
      <w:bookmarkStart w:id="5340" w:name="_Toc99034636"/>
      <w:ins w:id="5341" w:author="Roberts, Julie" w:date="2022-03-24T17:04:00Z">
        <w:r>
          <w:t>A.</w:t>
        </w:r>
        <w:r>
          <w:tab/>
        </w:r>
      </w:ins>
      <w:r w:rsidR="00F74023" w:rsidRPr="00535122">
        <w:t>CAISO Requires Schedule Coordinator</w:t>
      </w:r>
      <w:bookmarkEnd w:id="5338"/>
      <w:bookmarkEnd w:id="5339"/>
      <w:bookmarkEnd w:id="5340"/>
    </w:p>
    <w:p w14:paraId="4B8E1353" w14:textId="77777777" w:rsidR="00F74023" w:rsidRPr="00535122" w:rsidRDefault="00F74023" w:rsidP="00F74023">
      <w:pPr>
        <w:pStyle w:val="BodyText"/>
        <w:spacing w:line="480" w:lineRule="auto"/>
        <w:ind w:right="90"/>
      </w:pPr>
      <w:r w:rsidRPr="00535122">
        <w:t>Every entity must either be or have a schedule coordinator (“SC”) to interface with the CASIO.  The CAISO does not accept schedules from individual utilities, generators or marketers – only SCs.  BVES is not an SC and cannot become a</w:t>
      </w:r>
      <w:r>
        <w:t>n</w:t>
      </w:r>
      <w:r w:rsidRPr="00535122">
        <w:t xml:space="preserve"> SC without spending at least $1,000,000 and hiring a full-time scheduling staff. For BVES, contracting with a SC is the most cost-efficient means to satisfy the CAISO’s requirement</w:t>
      </w:r>
      <w:r>
        <w:t xml:space="preserve"> to interface only with an SC.</w:t>
      </w:r>
    </w:p>
    <w:p w14:paraId="2488435A" w14:textId="77777777" w:rsidR="00F74023" w:rsidRPr="00535122" w:rsidRDefault="00F74023" w:rsidP="00F74023">
      <w:pPr>
        <w:pStyle w:val="Pleading3L3"/>
        <w:spacing w:line="480" w:lineRule="auto"/>
        <w:ind w:right="90"/>
      </w:pPr>
      <w:bookmarkStart w:id="5342" w:name="_Toc316979682"/>
      <w:bookmarkStart w:id="5343" w:name="_Toc475007478"/>
      <w:bookmarkStart w:id="5344" w:name="_Toc99034637"/>
      <w:r w:rsidRPr="00535122">
        <w:t>Contracts for Schedule Coordinator Services</w:t>
      </w:r>
      <w:bookmarkEnd w:id="5342"/>
      <w:bookmarkEnd w:id="5343"/>
      <w:bookmarkEnd w:id="5344"/>
    </w:p>
    <w:p w14:paraId="1A8C9243" w14:textId="77777777" w:rsidR="00F74023" w:rsidRPr="00535122" w:rsidRDefault="00F74023" w:rsidP="00F74023">
      <w:pPr>
        <w:pStyle w:val="BodyText"/>
        <w:spacing w:line="480" w:lineRule="auto"/>
        <w:ind w:right="90"/>
      </w:pPr>
      <w:r w:rsidRPr="00535122">
        <w:t>BVES cannot avoid the costs related to a Schedule Coordinator</w:t>
      </w:r>
      <w:r>
        <w:t xml:space="preserve">; it’s SC during the Review </w:t>
      </w:r>
      <w:r>
        <w:lastRenderedPageBreak/>
        <w:t>Period was and continues to be Automated Power Exchange (“APX”).</w:t>
      </w:r>
      <w:r w:rsidRPr="00535122">
        <w:t xml:space="preserve">  APX is one of the largest, if not the largest, SC operating</w:t>
      </w:r>
      <w:r>
        <w:t xml:space="preserve"> within the CAISO marketplace.  </w:t>
      </w:r>
      <w:r w:rsidRPr="00535122">
        <w:t xml:space="preserve">BVES has been satisfied with the quality of service provided by APX.  During its tenure as BVES’ SC, APX essentially has maintained its initial pricing structure, with only a small annual adjustment to its fees. </w:t>
      </w:r>
    </w:p>
    <w:p w14:paraId="1DD3E185" w14:textId="0E138527" w:rsidR="00F74023" w:rsidRPr="00535122" w:rsidRDefault="00F74023" w:rsidP="00F74023">
      <w:pPr>
        <w:pStyle w:val="BodyText"/>
        <w:spacing w:line="480" w:lineRule="auto"/>
        <w:ind w:right="90"/>
      </w:pPr>
      <w:r>
        <w:t>Table 2.</w:t>
      </w:r>
      <w:del w:id="5345" w:author="Roberts, Julie" w:date="2022-03-25T12:06:00Z">
        <w:r w:rsidDel="008F142B">
          <w:delText>2</w:delText>
        </w:r>
        <w:r w:rsidR="00575E7F" w:rsidDel="008F142B">
          <w:delText>0</w:delText>
        </w:r>
      </w:del>
      <w:ins w:id="5346" w:author="Roberts, Julie" w:date="2022-03-25T12:06:00Z">
        <w:r w:rsidR="008F142B">
          <w:t>18</w:t>
        </w:r>
      </w:ins>
      <w:r w:rsidRPr="00535122">
        <w:t xml:space="preserve"> below sets forth BVES payments for SC serv</w:t>
      </w:r>
      <w:r>
        <w:t>ices during the Review Period.  The costs shown below are also identified in Table 2.1 in the row titled “Scheduling.”</w:t>
      </w:r>
    </w:p>
    <w:p w14:paraId="647F623D" w14:textId="730C3239" w:rsidR="00F74023" w:rsidRPr="00535122" w:rsidRDefault="00F74023" w:rsidP="00F74023">
      <w:pPr>
        <w:pStyle w:val="TableHdg"/>
        <w:spacing w:before="0" w:after="0" w:line="480" w:lineRule="auto"/>
        <w:ind w:right="90"/>
        <w:rPr>
          <w:rFonts w:eastAsia="Times New Roman"/>
          <w:b w:val="0"/>
        </w:rPr>
      </w:pPr>
      <w:r w:rsidRPr="00535122">
        <w:t xml:space="preserve">Table </w:t>
      </w:r>
      <w:r>
        <w:t>2</w:t>
      </w:r>
      <w:r w:rsidRPr="00535122">
        <w:t>.</w:t>
      </w:r>
      <w:del w:id="5347" w:author="Roberts, Julie" w:date="2022-03-25T12:06:00Z">
        <w:r w:rsidDel="008F142B">
          <w:delText>2</w:delText>
        </w:r>
        <w:r w:rsidR="00575E7F" w:rsidDel="008F142B">
          <w:delText>0</w:delText>
        </w:r>
      </w:del>
      <w:ins w:id="5348" w:author="Roberts, Julie" w:date="2022-03-25T12:06:00Z">
        <w:r w:rsidR="008F142B">
          <w:t>18</w:t>
        </w:r>
      </w:ins>
      <w:r>
        <w:br/>
      </w:r>
      <w:r>
        <w:rPr>
          <w:rFonts w:eastAsia="Times New Roman"/>
        </w:rPr>
        <w:t>Scheduling Coordinator Charges</w:t>
      </w:r>
    </w:p>
    <w:tbl>
      <w:tblPr>
        <w:tblW w:w="8060" w:type="dxa"/>
        <w:jc w:val="center"/>
        <w:tblLook w:val="04A0" w:firstRow="1" w:lastRow="0" w:firstColumn="1" w:lastColumn="0" w:noHBand="0" w:noVBand="1"/>
      </w:tblPr>
      <w:tblGrid>
        <w:gridCol w:w="1556"/>
        <w:gridCol w:w="1556"/>
        <w:gridCol w:w="1557"/>
        <w:gridCol w:w="1557"/>
        <w:gridCol w:w="1557"/>
        <w:gridCol w:w="1557"/>
      </w:tblGrid>
      <w:tr w:rsidR="00CE641C" w:rsidRPr="00DD67D5" w14:paraId="1E564D8F" w14:textId="77777777" w:rsidTr="00C053A5">
        <w:trPr>
          <w:trHeight w:val="555"/>
          <w:jc w:val="center"/>
        </w:trPr>
        <w:tc>
          <w:tcPr>
            <w:tcW w:w="1240" w:type="dxa"/>
            <w:tcBorders>
              <w:top w:val="single" w:sz="8" w:space="0" w:color="auto"/>
              <w:left w:val="single" w:sz="8" w:space="0" w:color="auto"/>
              <w:bottom w:val="single" w:sz="8" w:space="0" w:color="000000"/>
              <w:right w:val="single" w:sz="8" w:space="0" w:color="000000"/>
            </w:tcBorders>
            <w:shd w:val="clear" w:color="auto" w:fill="auto"/>
            <w:hideMark/>
          </w:tcPr>
          <w:p w14:paraId="05E89D79" w14:textId="4476B25B" w:rsidR="00F74023" w:rsidRPr="00A873CA" w:rsidRDefault="00F74023" w:rsidP="00C053A5">
            <w:pPr>
              <w:spacing w:line="240" w:lineRule="auto"/>
              <w:ind w:right="90"/>
              <w:jc w:val="center"/>
              <w:rPr>
                <w:rFonts w:eastAsia="Times New Roman"/>
                <w:b/>
                <w:bCs/>
                <w:color w:val="000000"/>
                <w:sz w:val="22"/>
                <w:szCs w:val="20"/>
              </w:rPr>
            </w:pPr>
            <w:del w:id="5349" w:author="Roberts, Julie" w:date="2022-03-23T16:06:00Z">
              <w:r w:rsidRPr="00A873CA" w:rsidDel="002415B7">
                <w:rPr>
                  <w:rFonts w:eastAsia="Times New Roman"/>
                  <w:b/>
                  <w:bCs/>
                  <w:color w:val="000000"/>
                  <w:sz w:val="22"/>
                  <w:szCs w:val="20"/>
                </w:rPr>
                <w:delText>2011</w:delText>
              </w:r>
            </w:del>
            <w:ins w:id="5350" w:author="Roberts, Julie" w:date="2022-03-23T16:06:00Z">
              <w:r w:rsidR="002415B7">
                <w:rPr>
                  <w:rFonts w:eastAsia="Times New Roman"/>
                  <w:b/>
                  <w:bCs/>
                  <w:color w:val="000000"/>
                  <w:sz w:val="22"/>
                  <w:szCs w:val="20"/>
                </w:rPr>
                <w:t>2017</w:t>
              </w:r>
            </w:ins>
          </w:p>
          <w:p w14:paraId="47EDE03B" w14:textId="77777777" w:rsidR="00F74023" w:rsidRPr="00A873CA" w:rsidRDefault="00F74023" w:rsidP="00C053A5">
            <w:pPr>
              <w:spacing w:line="240" w:lineRule="auto"/>
              <w:ind w:right="90"/>
              <w:jc w:val="center"/>
              <w:rPr>
                <w:rFonts w:eastAsia="Times New Roman"/>
                <w:b/>
                <w:bCs/>
                <w:color w:val="000000"/>
                <w:sz w:val="22"/>
                <w:szCs w:val="20"/>
              </w:rPr>
            </w:pPr>
            <w:r w:rsidRPr="00A873CA">
              <w:rPr>
                <w:rFonts w:eastAsia="Times New Roman"/>
                <w:b/>
                <w:bCs/>
                <w:color w:val="000000"/>
                <w:sz w:val="22"/>
                <w:szCs w:val="20"/>
              </w:rPr>
              <w:t xml:space="preserve"> Sep-Dec</w:t>
            </w:r>
          </w:p>
        </w:tc>
        <w:tc>
          <w:tcPr>
            <w:tcW w:w="1320" w:type="dxa"/>
            <w:tcBorders>
              <w:top w:val="single" w:sz="8" w:space="0" w:color="auto"/>
              <w:left w:val="nil"/>
              <w:bottom w:val="single" w:sz="8" w:space="0" w:color="000000"/>
              <w:right w:val="single" w:sz="8" w:space="0" w:color="000000"/>
            </w:tcBorders>
            <w:shd w:val="clear" w:color="auto" w:fill="auto"/>
            <w:vAlign w:val="center"/>
            <w:hideMark/>
          </w:tcPr>
          <w:p w14:paraId="0BC016E5" w14:textId="05B144B8" w:rsidR="00F74023" w:rsidRPr="00A873CA" w:rsidRDefault="00F74023" w:rsidP="00C053A5">
            <w:pPr>
              <w:spacing w:line="240" w:lineRule="auto"/>
              <w:ind w:right="90"/>
              <w:jc w:val="center"/>
              <w:rPr>
                <w:rFonts w:eastAsia="Times New Roman"/>
                <w:b/>
                <w:bCs/>
                <w:color w:val="000000"/>
                <w:sz w:val="22"/>
                <w:szCs w:val="20"/>
              </w:rPr>
            </w:pPr>
            <w:del w:id="5351" w:author="Roberts, Julie" w:date="2022-03-23T16:06:00Z">
              <w:r w:rsidRPr="00A873CA" w:rsidDel="002415B7">
                <w:rPr>
                  <w:rFonts w:eastAsia="Times New Roman"/>
                  <w:b/>
                  <w:bCs/>
                  <w:color w:val="000000"/>
                  <w:sz w:val="22"/>
                  <w:szCs w:val="20"/>
                </w:rPr>
                <w:delText>2012</w:delText>
              </w:r>
            </w:del>
            <w:ins w:id="5352" w:author="Roberts, Julie" w:date="2022-03-23T16:06:00Z">
              <w:r w:rsidR="002415B7">
                <w:rPr>
                  <w:rFonts w:eastAsia="Times New Roman"/>
                  <w:b/>
                  <w:bCs/>
                  <w:color w:val="000000"/>
                  <w:sz w:val="22"/>
                  <w:szCs w:val="20"/>
                </w:rPr>
                <w:t>2018</w:t>
              </w:r>
            </w:ins>
          </w:p>
        </w:tc>
        <w:tc>
          <w:tcPr>
            <w:tcW w:w="1380" w:type="dxa"/>
            <w:tcBorders>
              <w:top w:val="single" w:sz="8" w:space="0" w:color="auto"/>
              <w:left w:val="nil"/>
              <w:bottom w:val="single" w:sz="8" w:space="0" w:color="000000"/>
              <w:right w:val="single" w:sz="8" w:space="0" w:color="000000"/>
            </w:tcBorders>
            <w:shd w:val="clear" w:color="auto" w:fill="auto"/>
            <w:vAlign w:val="center"/>
            <w:hideMark/>
          </w:tcPr>
          <w:p w14:paraId="633B1266" w14:textId="4FAE17F6" w:rsidR="00F74023" w:rsidRPr="00A873CA" w:rsidRDefault="00F74023" w:rsidP="00C053A5">
            <w:pPr>
              <w:spacing w:line="240" w:lineRule="auto"/>
              <w:ind w:right="90"/>
              <w:jc w:val="center"/>
              <w:rPr>
                <w:rFonts w:eastAsia="Times New Roman"/>
                <w:b/>
                <w:bCs/>
                <w:color w:val="000000"/>
                <w:sz w:val="22"/>
                <w:szCs w:val="20"/>
              </w:rPr>
            </w:pPr>
            <w:del w:id="5353" w:author="Roberts, Julie" w:date="2022-03-23T16:06:00Z">
              <w:r w:rsidRPr="00A873CA" w:rsidDel="002415B7">
                <w:rPr>
                  <w:rFonts w:eastAsia="Times New Roman"/>
                  <w:b/>
                  <w:bCs/>
                  <w:color w:val="000000"/>
                  <w:sz w:val="22"/>
                  <w:szCs w:val="20"/>
                </w:rPr>
                <w:delText>2013</w:delText>
              </w:r>
            </w:del>
            <w:ins w:id="5354" w:author="Roberts, Julie" w:date="2022-03-23T16:06:00Z">
              <w:r w:rsidR="002415B7">
                <w:rPr>
                  <w:rFonts w:eastAsia="Times New Roman"/>
                  <w:b/>
                  <w:bCs/>
                  <w:color w:val="000000"/>
                  <w:sz w:val="22"/>
                  <w:szCs w:val="20"/>
                </w:rPr>
                <w:t>2019</w:t>
              </w:r>
            </w:ins>
          </w:p>
        </w:tc>
        <w:tc>
          <w:tcPr>
            <w:tcW w:w="1420" w:type="dxa"/>
            <w:tcBorders>
              <w:top w:val="single" w:sz="8" w:space="0" w:color="auto"/>
              <w:left w:val="nil"/>
              <w:bottom w:val="single" w:sz="8" w:space="0" w:color="000000"/>
              <w:right w:val="single" w:sz="8" w:space="0" w:color="000000"/>
            </w:tcBorders>
            <w:shd w:val="clear" w:color="auto" w:fill="auto"/>
            <w:vAlign w:val="center"/>
            <w:hideMark/>
          </w:tcPr>
          <w:p w14:paraId="6C3DD0A2" w14:textId="19F48F56" w:rsidR="00F74023" w:rsidRPr="00A873CA" w:rsidRDefault="00F74023" w:rsidP="00C053A5">
            <w:pPr>
              <w:spacing w:line="240" w:lineRule="auto"/>
              <w:ind w:right="90"/>
              <w:jc w:val="center"/>
              <w:rPr>
                <w:rFonts w:eastAsia="Times New Roman"/>
                <w:b/>
                <w:bCs/>
                <w:color w:val="000000"/>
                <w:sz w:val="22"/>
                <w:szCs w:val="20"/>
              </w:rPr>
            </w:pPr>
            <w:del w:id="5355" w:author="Roberts, Julie" w:date="2022-03-23T16:06:00Z">
              <w:r w:rsidRPr="00A873CA" w:rsidDel="002415B7">
                <w:rPr>
                  <w:rFonts w:eastAsia="Times New Roman"/>
                  <w:b/>
                  <w:bCs/>
                  <w:color w:val="000000"/>
                  <w:sz w:val="22"/>
                  <w:szCs w:val="20"/>
                </w:rPr>
                <w:delText>2014</w:delText>
              </w:r>
            </w:del>
            <w:ins w:id="5356" w:author="Roberts, Julie" w:date="2022-03-23T16:06:00Z">
              <w:r w:rsidR="002415B7">
                <w:rPr>
                  <w:rFonts w:eastAsia="Times New Roman"/>
                  <w:b/>
                  <w:bCs/>
                  <w:color w:val="000000"/>
                  <w:sz w:val="22"/>
                  <w:szCs w:val="20"/>
                </w:rPr>
                <w:t>2020</w:t>
              </w:r>
            </w:ins>
          </w:p>
        </w:tc>
        <w:tc>
          <w:tcPr>
            <w:tcW w:w="1580" w:type="dxa"/>
            <w:tcBorders>
              <w:top w:val="single" w:sz="8" w:space="0" w:color="auto"/>
              <w:left w:val="nil"/>
              <w:bottom w:val="single" w:sz="8" w:space="0" w:color="000000"/>
              <w:right w:val="single" w:sz="8" w:space="0" w:color="auto"/>
            </w:tcBorders>
            <w:shd w:val="clear" w:color="auto" w:fill="auto"/>
            <w:vAlign w:val="center"/>
            <w:hideMark/>
          </w:tcPr>
          <w:p w14:paraId="1A79C12D" w14:textId="50BAD55E" w:rsidR="00F74023" w:rsidRPr="00A873CA" w:rsidRDefault="00F74023" w:rsidP="00C053A5">
            <w:pPr>
              <w:spacing w:line="240" w:lineRule="auto"/>
              <w:ind w:right="90"/>
              <w:jc w:val="center"/>
              <w:rPr>
                <w:rFonts w:eastAsia="Times New Roman"/>
                <w:b/>
                <w:bCs/>
                <w:color w:val="000000"/>
                <w:sz w:val="22"/>
                <w:szCs w:val="20"/>
              </w:rPr>
            </w:pPr>
            <w:del w:id="5357" w:author="Roberts, Julie" w:date="2022-03-23T16:06:00Z">
              <w:r w:rsidRPr="00A873CA" w:rsidDel="002415B7">
                <w:rPr>
                  <w:rFonts w:eastAsia="Times New Roman"/>
                  <w:b/>
                  <w:bCs/>
                  <w:color w:val="000000"/>
                  <w:sz w:val="22"/>
                  <w:szCs w:val="20"/>
                </w:rPr>
                <w:delText>2015</w:delText>
              </w:r>
            </w:del>
            <w:ins w:id="5358" w:author="Roberts, Julie" w:date="2022-03-23T16:06:00Z">
              <w:r w:rsidR="002415B7">
                <w:rPr>
                  <w:rFonts w:eastAsia="Times New Roman"/>
                  <w:b/>
                  <w:bCs/>
                  <w:color w:val="000000"/>
                  <w:sz w:val="22"/>
                  <w:szCs w:val="20"/>
                </w:rPr>
                <w:t>2021</w:t>
              </w:r>
            </w:ins>
          </w:p>
        </w:tc>
        <w:tc>
          <w:tcPr>
            <w:tcW w:w="1120" w:type="dxa"/>
            <w:tcBorders>
              <w:top w:val="single" w:sz="8" w:space="0" w:color="auto"/>
              <w:left w:val="nil"/>
              <w:bottom w:val="single" w:sz="8" w:space="0" w:color="auto"/>
              <w:right w:val="single" w:sz="8" w:space="0" w:color="auto"/>
            </w:tcBorders>
            <w:shd w:val="clear" w:color="auto" w:fill="auto"/>
            <w:vAlign w:val="center"/>
            <w:hideMark/>
          </w:tcPr>
          <w:p w14:paraId="4BF4AB98" w14:textId="2A0130E5" w:rsidR="00F74023" w:rsidRDefault="00F74023" w:rsidP="00C053A5">
            <w:pPr>
              <w:spacing w:line="240" w:lineRule="auto"/>
              <w:ind w:right="90"/>
              <w:jc w:val="center"/>
              <w:rPr>
                <w:rFonts w:eastAsia="Times New Roman"/>
                <w:b/>
                <w:bCs/>
                <w:color w:val="000000"/>
                <w:sz w:val="22"/>
                <w:szCs w:val="20"/>
              </w:rPr>
            </w:pPr>
            <w:del w:id="5359" w:author="Roberts, Julie" w:date="2022-03-23T16:06:00Z">
              <w:r w:rsidRPr="00A873CA" w:rsidDel="002415B7">
                <w:rPr>
                  <w:rFonts w:eastAsia="Times New Roman"/>
                  <w:b/>
                  <w:bCs/>
                  <w:color w:val="000000"/>
                  <w:sz w:val="22"/>
                  <w:szCs w:val="20"/>
                </w:rPr>
                <w:delText>2016</w:delText>
              </w:r>
            </w:del>
            <w:ins w:id="5360" w:author="Roberts, Julie" w:date="2022-03-23T16:06:00Z">
              <w:r w:rsidR="002415B7">
                <w:rPr>
                  <w:rFonts w:eastAsia="Times New Roman"/>
                  <w:b/>
                  <w:bCs/>
                  <w:color w:val="000000"/>
                  <w:sz w:val="22"/>
                  <w:szCs w:val="20"/>
                </w:rPr>
                <w:t>2022</w:t>
              </w:r>
            </w:ins>
          </w:p>
          <w:p w14:paraId="0467D4AB" w14:textId="77777777" w:rsidR="00F74023" w:rsidRPr="00A873CA" w:rsidRDefault="00F74023" w:rsidP="00C053A5">
            <w:pPr>
              <w:spacing w:line="240" w:lineRule="auto"/>
              <w:ind w:right="90"/>
              <w:jc w:val="center"/>
              <w:rPr>
                <w:rFonts w:eastAsia="Times New Roman"/>
                <w:b/>
                <w:bCs/>
                <w:color w:val="000000"/>
                <w:sz w:val="22"/>
                <w:szCs w:val="20"/>
              </w:rPr>
            </w:pPr>
            <w:r>
              <w:rPr>
                <w:rFonts w:eastAsia="Times New Roman"/>
                <w:b/>
                <w:bCs/>
                <w:color w:val="000000"/>
                <w:sz w:val="22"/>
                <w:szCs w:val="20"/>
              </w:rPr>
              <w:t>Jan-Oct</w:t>
            </w:r>
          </w:p>
        </w:tc>
      </w:tr>
      <w:tr w:rsidR="00CE641C" w:rsidRPr="00DD67D5" w14:paraId="05F9E7A2" w14:textId="77777777" w:rsidTr="00C053A5">
        <w:trPr>
          <w:trHeight w:val="212"/>
          <w:jc w:val="center"/>
        </w:trPr>
        <w:tc>
          <w:tcPr>
            <w:tcW w:w="1240" w:type="dxa"/>
            <w:tcBorders>
              <w:top w:val="nil"/>
              <w:left w:val="single" w:sz="8" w:space="0" w:color="auto"/>
              <w:bottom w:val="single" w:sz="8" w:space="0" w:color="auto"/>
              <w:right w:val="single" w:sz="8" w:space="0" w:color="000000"/>
            </w:tcBorders>
            <w:shd w:val="clear" w:color="auto" w:fill="auto"/>
            <w:vAlign w:val="center"/>
            <w:hideMark/>
          </w:tcPr>
          <w:p w14:paraId="6FEA2B95" w14:textId="61781562" w:rsidR="00F74023" w:rsidRPr="00A873CA" w:rsidRDefault="00F74023" w:rsidP="008F142B">
            <w:pPr>
              <w:spacing w:line="240" w:lineRule="auto"/>
              <w:ind w:right="90"/>
              <w:jc w:val="center"/>
              <w:rPr>
                <w:rFonts w:eastAsia="Times New Roman"/>
                <w:color w:val="000000"/>
                <w:sz w:val="22"/>
                <w:szCs w:val="20"/>
              </w:rPr>
              <w:pPrChange w:id="5361" w:author="Roberts, Julie" w:date="2022-03-25T12:07:00Z">
                <w:pPr>
                  <w:spacing w:line="240" w:lineRule="auto"/>
                  <w:ind w:right="90"/>
                  <w:jc w:val="center"/>
                </w:pPr>
              </w:pPrChange>
            </w:pPr>
            <w:del w:id="5362" w:author="Roberts, Julie" w:date="2022-03-23T16:07:00Z">
              <w:r w:rsidRPr="00A873CA" w:rsidDel="00CE641C">
                <w:rPr>
                  <w:rFonts w:eastAsia="Times New Roman"/>
                  <w:color w:val="000000"/>
                  <w:sz w:val="22"/>
                  <w:szCs w:val="20"/>
                </w:rPr>
                <w:delText>$30,243</w:delText>
              </w:r>
            </w:del>
            <w:ins w:id="5363" w:author="Roberts, Julie" w:date="2022-03-23T16:08:00Z">
              <w:r w:rsidR="00CE641C">
                <w:rPr>
                  <w:rFonts w:eastAsia="Times New Roman"/>
                  <w:color w:val="000000"/>
                  <w:sz w:val="22"/>
                  <w:szCs w:val="20"/>
                </w:rPr>
                <w:t>$</w:t>
              </w:r>
            </w:ins>
            <w:ins w:id="5364" w:author="Roberts, Julie" w:date="2022-03-25T12:07:00Z">
              <w:r w:rsidR="008F142B">
                <w:rPr>
                  <w:rFonts w:eastAsia="Times New Roman"/>
                  <w:color w:val="000000"/>
                  <w:sz w:val="22"/>
                  <w:szCs w:val="20"/>
                </w:rPr>
                <w:t>30,000</w:t>
              </w:r>
            </w:ins>
          </w:p>
        </w:tc>
        <w:tc>
          <w:tcPr>
            <w:tcW w:w="1320" w:type="dxa"/>
            <w:tcBorders>
              <w:top w:val="nil"/>
              <w:left w:val="nil"/>
              <w:bottom w:val="single" w:sz="8" w:space="0" w:color="auto"/>
              <w:right w:val="single" w:sz="8" w:space="0" w:color="000000"/>
            </w:tcBorders>
            <w:shd w:val="clear" w:color="auto" w:fill="auto"/>
            <w:vAlign w:val="center"/>
            <w:hideMark/>
          </w:tcPr>
          <w:p w14:paraId="0596DBA8" w14:textId="4B354751" w:rsidR="00F74023" w:rsidRPr="00A873CA" w:rsidRDefault="00F74023" w:rsidP="00B003A2">
            <w:pPr>
              <w:spacing w:line="240" w:lineRule="auto"/>
              <w:ind w:right="90"/>
              <w:jc w:val="center"/>
              <w:rPr>
                <w:rFonts w:eastAsia="Times New Roman"/>
                <w:color w:val="000000"/>
                <w:sz w:val="22"/>
                <w:szCs w:val="20"/>
              </w:rPr>
            </w:pPr>
            <w:del w:id="5365" w:author="Roberts, Julie" w:date="2022-03-23T16:08:00Z">
              <w:r w:rsidRPr="00A873CA" w:rsidDel="00CE641C">
                <w:rPr>
                  <w:rFonts w:eastAsia="Times New Roman"/>
                  <w:color w:val="000000"/>
                  <w:sz w:val="22"/>
                  <w:szCs w:val="20"/>
                </w:rPr>
                <w:delText>$91,270</w:delText>
              </w:r>
            </w:del>
            <w:ins w:id="5366" w:author="Roberts, Julie" w:date="2022-03-23T16:08:00Z">
              <w:r w:rsidR="00CE641C">
                <w:rPr>
                  <w:rFonts w:eastAsia="Times New Roman"/>
                  <w:color w:val="000000"/>
                  <w:sz w:val="22"/>
                  <w:szCs w:val="20"/>
                </w:rPr>
                <w:t>$91,829</w:t>
              </w:r>
            </w:ins>
          </w:p>
        </w:tc>
        <w:tc>
          <w:tcPr>
            <w:tcW w:w="1380" w:type="dxa"/>
            <w:tcBorders>
              <w:top w:val="nil"/>
              <w:left w:val="nil"/>
              <w:bottom w:val="single" w:sz="8" w:space="0" w:color="auto"/>
              <w:right w:val="single" w:sz="8" w:space="0" w:color="000000"/>
            </w:tcBorders>
            <w:shd w:val="clear" w:color="auto" w:fill="auto"/>
            <w:vAlign w:val="center"/>
            <w:hideMark/>
          </w:tcPr>
          <w:p w14:paraId="07757E7F" w14:textId="3AE0659C" w:rsidR="00F74023" w:rsidRPr="00A873CA" w:rsidRDefault="00F74023" w:rsidP="00C053A5">
            <w:pPr>
              <w:spacing w:line="240" w:lineRule="auto"/>
              <w:ind w:right="90"/>
              <w:jc w:val="center"/>
              <w:rPr>
                <w:rFonts w:eastAsia="Times New Roman"/>
                <w:color w:val="000000"/>
                <w:sz w:val="22"/>
                <w:szCs w:val="20"/>
              </w:rPr>
            </w:pPr>
            <w:del w:id="5367" w:author="Roberts, Julie" w:date="2022-03-23T16:09:00Z">
              <w:r w:rsidRPr="00A873CA" w:rsidDel="00CE641C">
                <w:rPr>
                  <w:rFonts w:eastAsia="Times New Roman"/>
                  <w:color w:val="000000"/>
                  <w:sz w:val="22"/>
                  <w:szCs w:val="20"/>
                </w:rPr>
                <w:delText>$90,889</w:delText>
              </w:r>
            </w:del>
            <w:ins w:id="5368" w:author="Roberts, Julie" w:date="2022-03-23T16:09:00Z">
              <w:r w:rsidR="00CE641C">
                <w:rPr>
                  <w:rFonts w:eastAsia="Times New Roman"/>
                  <w:color w:val="000000"/>
                  <w:sz w:val="22"/>
                  <w:szCs w:val="20"/>
                </w:rPr>
                <w:t>$88,341</w:t>
              </w:r>
            </w:ins>
          </w:p>
        </w:tc>
        <w:tc>
          <w:tcPr>
            <w:tcW w:w="1420" w:type="dxa"/>
            <w:tcBorders>
              <w:top w:val="nil"/>
              <w:left w:val="nil"/>
              <w:bottom w:val="single" w:sz="8" w:space="0" w:color="auto"/>
              <w:right w:val="single" w:sz="8" w:space="0" w:color="000000"/>
            </w:tcBorders>
            <w:shd w:val="clear" w:color="auto" w:fill="auto"/>
            <w:vAlign w:val="center"/>
            <w:hideMark/>
          </w:tcPr>
          <w:p w14:paraId="41828609" w14:textId="2DBAE8AB" w:rsidR="00F74023" w:rsidRPr="00A873CA" w:rsidRDefault="00F74023" w:rsidP="00C053A5">
            <w:pPr>
              <w:spacing w:line="240" w:lineRule="auto"/>
              <w:ind w:right="90"/>
              <w:jc w:val="center"/>
              <w:rPr>
                <w:rFonts w:eastAsia="Times New Roman"/>
                <w:color w:val="000000"/>
                <w:sz w:val="22"/>
                <w:szCs w:val="20"/>
              </w:rPr>
            </w:pPr>
            <w:del w:id="5369" w:author="Roberts, Julie" w:date="2022-03-23T16:10:00Z">
              <w:r w:rsidRPr="00A873CA" w:rsidDel="00CE641C">
                <w:rPr>
                  <w:rFonts w:eastAsia="Times New Roman"/>
                  <w:color w:val="000000"/>
                  <w:sz w:val="22"/>
                  <w:szCs w:val="20"/>
                </w:rPr>
                <w:delText>$91,506</w:delText>
              </w:r>
            </w:del>
            <w:ins w:id="5370" w:author="Roberts, Julie" w:date="2022-03-23T16:10:00Z">
              <w:r w:rsidR="00CE641C">
                <w:rPr>
                  <w:rFonts w:eastAsia="Times New Roman"/>
                  <w:color w:val="000000"/>
                  <w:sz w:val="22"/>
                  <w:szCs w:val="20"/>
                </w:rPr>
                <w:t>$99,900</w:t>
              </w:r>
            </w:ins>
          </w:p>
        </w:tc>
        <w:tc>
          <w:tcPr>
            <w:tcW w:w="1580" w:type="dxa"/>
            <w:tcBorders>
              <w:top w:val="nil"/>
              <w:left w:val="nil"/>
              <w:bottom w:val="single" w:sz="8" w:space="0" w:color="auto"/>
              <w:right w:val="single" w:sz="8" w:space="0" w:color="auto"/>
            </w:tcBorders>
            <w:shd w:val="clear" w:color="auto" w:fill="auto"/>
            <w:vAlign w:val="center"/>
            <w:hideMark/>
          </w:tcPr>
          <w:p w14:paraId="475CCE14" w14:textId="09DF5568" w:rsidR="00F74023" w:rsidRPr="00A873CA" w:rsidRDefault="00F74023" w:rsidP="00C053A5">
            <w:pPr>
              <w:spacing w:line="240" w:lineRule="auto"/>
              <w:ind w:right="90"/>
              <w:jc w:val="center"/>
              <w:rPr>
                <w:rFonts w:eastAsia="Times New Roman"/>
                <w:color w:val="000000"/>
                <w:sz w:val="22"/>
                <w:szCs w:val="20"/>
              </w:rPr>
            </w:pPr>
            <w:del w:id="5371" w:author="Roberts, Julie" w:date="2022-03-23T16:10:00Z">
              <w:r w:rsidRPr="00A873CA" w:rsidDel="00CE641C">
                <w:rPr>
                  <w:rFonts w:eastAsia="Times New Roman"/>
                  <w:color w:val="000000"/>
                  <w:sz w:val="22"/>
                  <w:szCs w:val="20"/>
                </w:rPr>
                <w:delText>$91,928</w:delText>
              </w:r>
            </w:del>
            <w:ins w:id="5372" w:author="Roberts, Julie" w:date="2022-03-23T16:10:00Z">
              <w:r w:rsidR="00CE641C">
                <w:rPr>
                  <w:rFonts w:eastAsia="Times New Roman"/>
                  <w:color w:val="000000"/>
                  <w:sz w:val="22"/>
                  <w:szCs w:val="20"/>
                </w:rPr>
                <w:t>$84,000</w:t>
              </w:r>
            </w:ins>
          </w:p>
        </w:tc>
        <w:tc>
          <w:tcPr>
            <w:tcW w:w="1120" w:type="dxa"/>
            <w:tcBorders>
              <w:top w:val="nil"/>
              <w:left w:val="nil"/>
              <w:bottom w:val="single" w:sz="8" w:space="0" w:color="auto"/>
              <w:right w:val="single" w:sz="8" w:space="0" w:color="auto"/>
            </w:tcBorders>
            <w:shd w:val="clear" w:color="auto" w:fill="auto"/>
            <w:vAlign w:val="center"/>
            <w:hideMark/>
          </w:tcPr>
          <w:p w14:paraId="4E5AA1B1" w14:textId="209564A8" w:rsidR="00F74023" w:rsidRPr="00A873CA" w:rsidRDefault="00F74023" w:rsidP="00C053A5">
            <w:pPr>
              <w:spacing w:line="240" w:lineRule="auto"/>
              <w:ind w:right="90"/>
              <w:jc w:val="center"/>
              <w:rPr>
                <w:rFonts w:eastAsia="Times New Roman"/>
                <w:color w:val="000000"/>
                <w:sz w:val="22"/>
                <w:szCs w:val="20"/>
              </w:rPr>
            </w:pPr>
            <w:del w:id="5373" w:author="Roberts, Julie" w:date="2022-03-23T16:12:00Z">
              <w:r w:rsidRPr="00A873CA" w:rsidDel="00CE641C">
                <w:rPr>
                  <w:rFonts w:eastAsia="Times New Roman"/>
                  <w:color w:val="000000"/>
                  <w:sz w:val="22"/>
                  <w:szCs w:val="20"/>
                </w:rPr>
                <w:delText>$77,321</w:delText>
              </w:r>
            </w:del>
            <w:ins w:id="5374" w:author="Roberts, Julie" w:date="2022-03-23T16:12:00Z">
              <w:r w:rsidR="00CE641C">
                <w:rPr>
                  <w:rFonts w:eastAsia="Times New Roman"/>
                  <w:color w:val="000000"/>
                  <w:sz w:val="22"/>
                  <w:szCs w:val="20"/>
                </w:rPr>
                <w:t>$70,000</w:t>
              </w:r>
            </w:ins>
          </w:p>
        </w:tc>
      </w:tr>
    </w:tbl>
    <w:p w14:paraId="5F37EDA5" w14:textId="77777777" w:rsidR="00F74023" w:rsidRPr="00535122" w:rsidRDefault="00F74023" w:rsidP="00F74023">
      <w:pPr>
        <w:pStyle w:val="BodyText"/>
        <w:spacing w:before="360" w:line="480" w:lineRule="auto"/>
        <w:ind w:right="90"/>
      </w:pPr>
      <w:r w:rsidRPr="00535122">
        <w:t>This testimony demonstrates that BVES prudently incurred the SC services and the associated costs are reasonable.</w:t>
      </w:r>
    </w:p>
    <w:p w14:paraId="7FA4AAD4" w14:textId="77777777" w:rsidR="00F74023" w:rsidRPr="00535122" w:rsidRDefault="00F74023" w:rsidP="00F74023">
      <w:pPr>
        <w:pStyle w:val="Pleading3L3"/>
        <w:spacing w:line="480" w:lineRule="auto"/>
        <w:ind w:right="90"/>
      </w:pPr>
      <w:bookmarkStart w:id="5375" w:name="_Toc316979683"/>
      <w:bookmarkStart w:id="5376" w:name="_Toc475007479"/>
      <w:bookmarkStart w:id="5377" w:name="_Toc99034638"/>
      <w:r w:rsidRPr="00535122">
        <w:t>Schedule Coordinator Contracts Prudently Administered</w:t>
      </w:r>
      <w:bookmarkEnd w:id="5375"/>
      <w:bookmarkEnd w:id="5376"/>
      <w:bookmarkEnd w:id="5377"/>
    </w:p>
    <w:p w14:paraId="6B3A89B0" w14:textId="77777777" w:rsidR="00F74023" w:rsidRPr="00535122" w:rsidRDefault="00F74023" w:rsidP="00F74023">
      <w:pPr>
        <w:pStyle w:val="BodyText"/>
        <w:spacing w:line="480" w:lineRule="auto"/>
        <w:ind w:right="90"/>
      </w:pPr>
      <w:r w:rsidRPr="00535122">
        <w:t>BVES monitors the compliance of its Schedule Coordinator under its Schedule Coordinator contract.  This activity generally includes (i) verifying that the Schedule Coordinator is complying with contract terms, including any credit support and collateral requirements; (ii) verifying that billing and payments are accurate and consistent with the terms of the contract; (iii) renegotiating contract provisions as necessary due to changed circumstances or conditions</w:t>
      </w:r>
      <w:r>
        <w:t>; and (iv) resolving disputes.</w:t>
      </w:r>
    </w:p>
    <w:p w14:paraId="3FC11CC0" w14:textId="77777777" w:rsidR="00F74023" w:rsidRDefault="00F74023" w:rsidP="00F74023">
      <w:pPr>
        <w:pStyle w:val="BodyText"/>
        <w:spacing w:line="480" w:lineRule="auto"/>
        <w:ind w:right="90"/>
      </w:pPr>
      <w:r w:rsidRPr="00535122">
        <w:t>Where BVES had discretion to control costs under the Schedule Coordinator contracts, it did so in a manner consistent with the objective of minimizing costs to BVES’ ratepayers.  This testimony demonstrates that BVES prudently administered the Schedule Coordinator contracts during the Review Period and the associated costs are reasonable.</w:t>
      </w:r>
    </w:p>
    <w:p w14:paraId="6E78B64F" w14:textId="77777777" w:rsidR="00F74023" w:rsidRPr="00535122" w:rsidRDefault="00F74023" w:rsidP="00F74023">
      <w:pPr>
        <w:pStyle w:val="BodyText"/>
        <w:spacing w:line="480" w:lineRule="auto"/>
        <w:ind w:right="90"/>
      </w:pPr>
    </w:p>
    <w:p w14:paraId="27F6D642" w14:textId="11952876" w:rsidR="00F74023" w:rsidRPr="00535122" w:rsidDel="005A583A" w:rsidRDefault="005A583A" w:rsidP="005A583A">
      <w:pPr>
        <w:pStyle w:val="Pleading3L2"/>
        <w:numPr>
          <w:ilvl w:val="0"/>
          <w:numId w:val="0"/>
        </w:numPr>
        <w:rPr>
          <w:del w:id="5378" w:author="Roberts, Julie" w:date="2022-03-24T17:05:00Z"/>
        </w:rPr>
        <w:pPrChange w:id="5379" w:author="Roberts, Julie" w:date="2022-03-24T17:04:00Z">
          <w:pPr>
            <w:pStyle w:val="Pleading3L2"/>
          </w:pPr>
        </w:pPrChange>
      </w:pPr>
      <w:bookmarkStart w:id="5380" w:name="_Toc316979684"/>
      <w:bookmarkStart w:id="5381" w:name="_Toc475007480"/>
      <w:bookmarkStart w:id="5382" w:name="_Toc99034639"/>
      <w:ins w:id="5383" w:author="Roberts, Julie" w:date="2022-03-24T17:04:00Z">
        <w:r>
          <w:t>X.</w:t>
        </w:r>
        <w:r>
          <w:tab/>
        </w:r>
      </w:ins>
      <w:r w:rsidR="00F74023" w:rsidRPr="00535122">
        <w:t>CAISO Charges</w:t>
      </w:r>
      <w:bookmarkEnd w:id="5380"/>
      <w:bookmarkEnd w:id="5381"/>
      <w:bookmarkEnd w:id="5382"/>
    </w:p>
    <w:p w14:paraId="438668A2" w14:textId="4E547486" w:rsidR="00F74023" w:rsidRPr="00535122" w:rsidRDefault="008F142B" w:rsidP="005A583A">
      <w:pPr>
        <w:pStyle w:val="Pleading3L2"/>
        <w:numPr>
          <w:ilvl w:val="0"/>
          <w:numId w:val="0"/>
        </w:numPr>
        <w:pPrChange w:id="5384" w:author="Roberts, Julie" w:date="2022-03-24T17:05:00Z">
          <w:pPr>
            <w:pStyle w:val="Pleading3L3"/>
            <w:spacing w:line="480" w:lineRule="auto"/>
            <w:ind w:right="90"/>
          </w:pPr>
        </w:pPrChange>
      </w:pPr>
      <w:bookmarkStart w:id="5385" w:name="_Toc316979685"/>
      <w:bookmarkStart w:id="5386" w:name="_Toc475007481"/>
      <w:bookmarkStart w:id="5387" w:name="_Toc99034640"/>
      <w:ins w:id="5388" w:author="Roberts, Julie" w:date="2022-03-25T12:09:00Z">
        <w:r>
          <w:t>A</w:t>
        </w:r>
      </w:ins>
      <w:ins w:id="5389" w:author="Roberts, Julie" w:date="2022-03-24T17:05:00Z">
        <w:r w:rsidR="005A583A">
          <w:t>.</w:t>
        </w:r>
        <w:r w:rsidR="005A583A">
          <w:tab/>
        </w:r>
      </w:ins>
      <w:r w:rsidR="00F74023" w:rsidRPr="00535122">
        <w:t>Annual CAISO Charges</w:t>
      </w:r>
      <w:bookmarkEnd w:id="5385"/>
      <w:bookmarkEnd w:id="5386"/>
      <w:bookmarkEnd w:id="5387"/>
    </w:p>
    <w:p w14:paraId="1668F3B5" w14:textId="77777777" w:rsidR="00F74023" w:rsidRPr="00535122" w:rsidRDefault="00F74023" w:rsidP="00A71FE2">
      <w:pPr>
        <w:pStyle w:val="BodyText"/>
        <w:spacing w:line="480" w:lineRule="auto"/>
        <w:ind w:right="90"/>
      </w:pPr>
      <w:r w:rsidRPr="00535122">
        <w:t xml:space="preserve">The CAISO manages the electric grid in which BVES is located. BVES must pay to the CAISO certain FERC-approved charges for grid management services (including ancillary services). BVES has no alternative to purchasing these services </w:t>
      </w:r>
      <w:r>
        <w:t xml:space="preserve">other than </w:t>
      </w:r>
      <w:r w:rsidRPr="00535122">
        <w:t>at FERC-approved rates.  BVES does not self-provide any CAISO-required ancillary services.</w:t>
      </w:r>
    </w:p>
    <w:p w14:paraId="535A2CF6" w14:textId="77777777" w:rsidR="00F74023" w:rsidRPr="00535122" w:rsidRDefault="00F74023" w:rsidP="00A71FE2">
      <w:pPr>
        <w:pStyle w:val="BodyText"/>
        <w:spacing w:line="480" w:lineRule="auto"/>
        <w:ind w:right="90"/>
      </w:pPr>
      <w:r>
        <w:t>Set forth in the Table 2.2</w:t>
      </w:r>
      <w:r w:rsidR="00575E7F">
        <w:t>1</w:t>
      </w:r>
      <w:r>
        <w:t xml:space="preserve"> </w:t>
      </w:r>
      <w:r w:rsidRPr="00535122">
        <w:t>below are the amounts BVES paid for CAISO grid management and ancillary services during the Review Period.</w:t>
      </w:r>
      <w:r>
        <w:t xml:space="preserve">  The costs shown below are also identified in Table 2.1.</w:t>
      </w:r>
    </w:p>
    <w:p w14:paraId="457BBAC6" w14:textId="6F27F36E" w:rsidR="00F74023" w:rsidRDefault="00F74023" w:rsidP="009433CD">
      <w:pPr>
        <w:pStyle w:val="TableHdg"/>
        <w:spacing w:before="0" w:after="0" w:line="480" w:lineRule="auto"/>
        <w:ind w:right="90"/>
        <w:rPr>
          <w:rFonts w:eastAsia="Times New Roman"/>
        </w:rPr>
      </w:pPr>
      <w:r w:rsidRPr="00535122">
        <w:t xml:space="preserve">Table </w:t>
      </w:r>
      <w:r>
        <w:t>2</w:t>
      </w:r>
      <w:r w:rsidRPr="00535122">
        <w:t>.</w:t>
      </w:r>
      <w:del w:id="5390" w:author="Roberts, Julie" w:date="2022-03-25T12:09:00Z">
        <w:r w:rsidRPr="00535122" w:rsidDel="008F142B">
          <w:delText>2</w:delText>
        </w:r>
        <w:r w:rsidR="00575E7F" w:rsidDel="008F142B">
          <w:delText>1</w:delText>
        </w:r>
      </w:del>
      <w:ins w:id="5391" w:author="Roberts, Julie" w:date="2022-03-25T12:09:00Z">
        <w:r w:rsidR="008F142B">
          <w:t>19</w:t>
        </w:r>
      </w:ins>
      <w:r>
        <w:br/>
      </w:r>
      <w:r w:rsidRPr="001522BE">
        <w:rPr>
          <w:rFonts w:eastAsia="Times New Roman"/>
        </w:rPr>
        <w:t>Annual CAISO Charges</w:t>
      </w:r>
    </w:p>
    <w:tbl>
      <w:tblPr>
        <w:tblW w:w="8400" w:type="dxa"/>
        <w:jc w:val="center"/>
        <w:tblLook w:val="04A0" w:firstRow="1" w:lastRow="0" w:firstColumn="1" w:lastColumn="0" w:noHBand="0" w:noVBand="1"/>
      </w:tblPr>
      <w:tblGrid>
        <w:gridCol w:w="1375"/>
        <w:gridCol w:w="1593"/>
        <w:gridCol w:w="1593"/>
        <w:gridCol w:w="1593"/>
        <w:gridCol w:w="1593"/>
        <w:gridCol w:w="1593"/>
      </w:tblGrid>
      <w:tr w:rsidR="004B279F" w:rsidRPr="00355170" w14:paraId="5BBFB1B4" w14:textId="77777777" w:rsidTr="00C053A5">
        <w:trPr>
          <w:trHeight w:val="525"/>
          <w:jc w:val="center"/>
        </w:trPr>
        <w:tc>
          <w:tcPr>
            <w:tcW w:w="140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36B91CDD" w14:textId="6BCF10FE" w:rsidR="00F74023" w:rsidRPr="00A873CA" w:rsidRDefault="00F74023" w:rsidP="00C053A5">
            <w:pPr>
              <w:spacing w:line="240" w:lineRule="auto"/>
              <w:ind w:right="90"/>
              <w:jc w:val="center"/>
              <w:rPr>
                <w:rFonts w:eastAsia="Times New Roman"/>
                <w:b/>
                <w:color w:val="000000"/>
                <w:sz w:val="22"/>
                <w:szCs w:val="20"/>
              </w:rPr>
            </w:pPr>
            <w:del w:id="5392" w:author="Roberts, Julie" w:date="2022-03-23T16:13:00Z">
              <w:r w:rsidRPr="00A873CA" w:rsidDel="00CE641C">
                <w:rPr>
                  <w:rFonts w:eastAsia="Times New Roman"/>
                  <w:b/>
                  <w:color w:val="000000"/>
                  <w:sz w:val="22"/>
                  <w:szCs w:val="20"/>
                </w:rPr>
                <w:delText>2011</w:delText>
              </w:r>
            </w:del>
            <w:ins w:id="5393" w:author="Roberts, Julie" w:date="2022-03-23T16:13:00Z">
              <w:r w:rsidR="00CE641C">
                <w:rPr>
                  <w:rFonts w:eastAsia="Times New Roman"/>
                  <w:b/>
                  <w:color w:val="000000"/>
                  <w:sz w:val="22"/>
                  <w:szCs w:val="20"/>
                </w:rPr>
                <w:t>2017</w:t>
              </w:r>
            </w:ins>
          </w:p>
          <w:p w14:paraId="76952971" w14:textId="77777777" w:rsidR="00F74023" w:rsidRPr="00A873CA" w:rsidRDefault="00F74023" w:rsidP="00C053A5">
            <w:pPr>
              <w:spacing w:line="240" w:lineRule="auto"/>
              <w:ind w:right="90"/>
              <w:jc w:val="center"/>
              <w:rPr>
                <w:rFonts w:eastAsia="Times New Roman"/>
                <w:b/>
                <w:color w:val="000000"/>
                <w:sz w:val="22"/>
                <w:szCs w:val="20"/>
              </w:rPr>
            </w:pPr>
            <w:r w:rsidRPr="00A873CA">
              <w:rPr>
                <w:rFonts w:eastAsia="Times New Roman"/>
                <w:b/>
                <w:color w:val="000000"/>
                <w:sz w:val="22"/>
                <w:szCs w:val="20"/>
              </w:rPr>
              <w:t xml:space="preserve"> Sep-Dec</w:t>
            </w:r>
          </w:p>
        </w:tc>
        <w:tc>
          <w:tcPr>
            <w:tcW w:w="1400" w:type="dxa"/>
            <w:tcBorders>
              <w:top w:val="single" w:sz="8" w:space="0" w:color="auto"/>
              <w:left w:val="nil"/>
              <w:bottom w:val="single" w:sz="8" w:space="0" w:color="auto"/>
              <w:right w:val="single" w:sz="8" w:space="0" w:color="000000"/>
            </w:tcBorders>
            <w:shd w:val="clear" w:color="auto" w:fill="auto"/>
            <w:vAlign w:val="center"/>
            <w:hideMark/>
          </w:tcPr>
          <w:p w14:paraId="5363C81D" w14:textId="1C199E9E" w:rsidR="00F74023" w:rsidRPr="00A873CA" w:rsidRDefault="00F74023" w:rsidP="00C053A5">
            <w:pPr>
              <w:spacing w:line="240" w:lineRule="auto"/>
              <w:ind w:right="90"/>
              <w:jc w:val="center"/>
              <w:rPr>
                <w:rFonts w:eastAsia="Times New Roman"/>
                <w:b/>
                <w:color w:val="000000"/>
                <w:sz w:val="22"/>
                <w:szCs w:val="20"/>
              </w:rPr>
            </w:pPr>
            <w:del w:id="5394" w:author="Roberts, Julie" w:date="2022-03-23T16:14:00Z">
              <w:r w:rsidRPr="00A873CA" w:rsidDel="00CE641C">
                <w:rPr>
                  <w:rFonts w:eastAsia="Times New Roman"/>
                  <w:b/>
                  <w:color w:val="000000"/>
                  <w:sz w:val="22"/>
                  <w:szCs w:val="20"/>
                </w:rPr>
                <w:delText>2012</w:delText>
              </w:r>
            </w:del>
            <w:ins w:id="5395" w:author="Roberts, Julie" w:date="2022-03-23T16:14:00Z">
              <w:r w:rsidR="00CE641C">
                <w:rPr>
                  <w:rFonts w:eastAsia="Times New Roman"/>
                  <w:b/>
                  <w:color w:val="000000"/>
                  <w:sz w:val="22"/>
                  <w:szCs w:val="20"/>
                </w:rPr>
                <w:t>2018</w:t>
              </w:r>
            </w:ins>
          </w:p>
        </w:tc>
        <w:tc>
          <w:tcPr>
            <w:tcW w:w="1400" w:type="dxa"/>
            <w:tcBorders>
              <w:top w:val="single" w:sz="8" w:space="0" w:color="auto"/>
              <w:left w:val="nil"/>
              <w:bottom w:val="single" w:sz="8" w:space="0" w:color="auto"/>
              <w:right w:val="single" w:sz="8" w:space="0" w:color="000000"/>
            </w:tcBorders>
            <w:shd w:val="clear" w:color="auto" w:fill="auto"/>
            <w:vAlign w:val="center"/>
            <w:hideMark/>
          </w:tcPr>
          <w:p w14:paraId="3600E850" w14:textId="7818AB6C" w:rsidR="00F74023" w:rsidRPr="00A873CA" w:rsidRDefault="00F74023" w:rsidP="00C053A5">
            <w:pPr>
              <w:spacing w:line="240" w:lineRule="auto"/>
              <w:ind w:right="90"/>
              <w:jc w:val="center"/>
              <w:rPr>
                <w:rFonts w:eastAsia="Times New Roman"/>
                <w:b/>
                <w:color w:val="000000"/>
                <w:sz w:val="22"/>
                <w:szCs w:val="20"/>
              </w:rPr>
            </w:pPr>
            <w:del w:id="5396" w:author="Roberts, Julie" w:date="2022-03-23T16:14:00Z">
              <w:r w:rsidRPr="00A873CA" w:rsidDel="00CE641C">
                <w:rPr>
                  <w:rFonts w:eastAsia="Times New Roman"/>
                  <w:b/>
                  <w:color w:val="000000"/>
                  <w:sz w:val="22"/>
                  <w:szCs w:val="20"/>
                </w:rPr>
                <w:delText>2013</w:delText>
              </w:r>
            </w:del>
            <w:ins w:id="5397" w:author="Roberts, Julie" w:date="2022-03-23T16:14:00Z">
              <w:r w:rsidR="00CE641C">
                <w:rPr>
                  <w:rFonts w:eastAsia="Times New Roman"/>
                  <w:b/>
                  <w:color w:val="000000"/>
                  <w:sz w:val="22"/>
                  <w:szCs w:val="20"/>
                </w:rPr>
                <w:t>2019</w:t>
              </w:r>
            </w:ins>
          </w:p>
        </w:tc>
        <w:tc>
          <w:tcPr>
            <w:tcW w:w="1400" w:type="dxa"/>
            <w:tcBorders>
              <w:top w:val="single" w:sz="8" w:space="0" w:color="auto"/>
              <w:left w:val="nil"/>
              <w:bottom w:val="single" w:sz="8" w:space="0" w:color="auto"/>
              <w:right w:val="single" w:sz="8" w:space="0" w:color="000000"/>
            </w:tcBorders>
            <w:shd w:val="clear" w:color="auto" w:fill="auto"/>
            <w:vAlign w:val="center"/>
            <w:hideMark/>
          </w:tcPr>
          <w:p w14:paraId="5BDD0E7E" w14:textId="113AC987" w:rsidR="00F74023" w:rsidRPr="00A873CA" w:rsidRDefault="00F74023" w:rsidP="00C053A5">
            <w:pPr>
              <w:spacing w:line="240" w:lineRule="auto"/>
              <w:ind w:right="90"/>
              <w:jc w:val="center"/>
              <w:rPr>
                <w:rFonts w:eastAsia="Times New Roman"/>
                <w:b/>
                <w:color w:val="000000"/>
                <w:sz w:val="22"/>
                <w:szCs w:val="20"/>
              </w:rPr>
            </w:pPr>
            <w:del w:id="5398" w:author="Roberts, Julie" w:date="2022-03-23T16:14:00Z">
              <w:r w:rsidRPr="00A873CA" w:rsidDel="00CE641C">
                <w:rPr>
                  <w:rFonts w:eastAsia="Times New Roman"/>
                  <w:b/>
                  <w:color w:val="000000"/>
                  <w:sz w:val="22"/>
                  <w:szCs w:val="20"/>
                </w:rPr>
                <w:delText>2014</w:delText>
              </w:r>
            </w:del>
            <w:ins w:id="5399" w:author="Roberts, Julie" w:date="2022-03-23T16:14:00Z">
              <w:r w:rsidR="00CE641C">
                <w:rPr>
                  <w:rFonts w:eastAsia="Times New Roman"/>
                  <w:b/>
                  <w:color w:val="000000"/>
                  <w:sz w:val="22"/>
                  <w:szCs w:val="20"/>
                </w:rPr>
                <w:t>2020</w:t>
              </w:r>
            </w:ins>
          </w:p>
        </w:tc>
        <w:tc>
          <w:tcPr>
            <w:tcW w:w="1400" w:type="dxa"/>
            <w:tcBorders>
              <w:top w:val="single" w:sz="8" w:space="0" w:color="auto"/>
              <w:left w:val="nil"/>
              <w:bottom w:val="single" w:sz="8" w:space="0" w:color="auto"/>
              <w:right w:val="nil"/>
            </w:tcBorders>
            <w:shd w:val="clear" w:color="auto" w:fill="auto"/>
            <w:vAlign w:val="center"/>
            <w:hideMark/>
          </w:tcPr>
          <w:p w14:paraId="4A81D1E9" w14:textId="63C57D2C" w:rsidR="00F74023" w:rsidRPr="00A873CA" w:rsidRDefault="00F74023" w:rsidP="00C053A5">
            <w:pPr>
              <w:spacing w:line="240" w:lineRule="auto"/>
              <w:ind w:right="90"/>
              <w:jc w:val="center"/>
              <w:rPr>
                <w:rFonts w:eastAsia="Times New Roman"/>
                <w:b/>
                <w:color w:val="000000"/>
                <w:sz w:val="22"/>
                <w:szCs w:val="20"/>
              </w:rPr>
            </w:pPr>
            <w:del w:id="5400" w:author="Roberts, Julie" w:date="2022-03-23T16:14:00Z">
              <w:r w:rsidRPr="00A873CA" w:rsidDel="00CE641C">
                <w:rPr>
                  <w:rFonts w:eastAsia="Times New Roman"/>
                  <w:b/>
                  <w:color w:val="000000"/>
                  <w:sz w:val="22"/>
                  <w:szCs w:val="20"/>
                </w:rPr>
                <w:delText>2015</w:delText>
              </w:r>
            </w:del>
            <w:ins w:id="5401" w:author="Roberts, Julie" w:date="2022-03-23T16:14:00Z">
              <w:r w:rsidR="00CE641C">
                <w:rPr>
                  <w:rFonts w:eastAsia="Times New Roman"/>
                  <w:b/>
                  <w:color w:val="000000"/>
                  <w:sz w:val="22"/>
                  <w:szCs w:val="20"/>
                </w:rPr>
                <w:t>2021</w:t>
              </w:r>
            </w:ins>
          </w:p>
        </w:tc>
        <w:tc>
          <w:tcPr>
            <w:tcW w:w="14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6714019" w14:textId="77777777" w:rsidR="00F74023" w:rsidRDefault="00F74023" w:rsidP="00C053A5">
            <w:pPr>
              <w:spacing w:line="240" w:lineRule="auto"/>
              <w:ind w:right="90"/>
              <w:jc w:val="center"/>
              <w:rPr>
                <w:ins w:id="5402" w:author="Roberts, Julie" w:date="2022-03-23T16:14:00Z"/>
                <w:rFonts w:eastAsia="Times New Roman"/>
                <w:b/>
                <w:color w:val="000000"/>
                <w:sz w:val="22"/>
                <w:szCs w:val="20"/>
              </w:rPr>
            </w:pPr>
            <w:del w:id="5403" w:author="Roberts, Julie" w:date="2022-03-23T16:14:00Z">
              <w:r w:rsidRPr="00A873CA" w:rsidDel="00CE641C">
                <w:rPr>
                  <w:rFonts w:eastAsia="Times New Roman"/>
                  <w:b/>
                  <w:color w:val="000000"/>
                  <w:sz w:val="22"/>
                  <w:szCs w:val="20"/>
                </w:rPr>
                <w:delText>2016</w:delText>
              </w:r>
            </w:del>
            <w:ins w:id="5404" w:author="Roberts, Julie" w:date="2022-03-23T16:14:00Z">
              <w:r w:rsidR="00CE641C">
                <w:rPr>
                  <w:rFonts w:eastAsia="Times New Roman"/>
                  <w:b/>
                  <w:color w:val="000000"/>
                  <w:sz w:val="22"/>
                  <w:szCs w:val="20"/>
                </w:rPr>
                <w:t>2022</w:t>
              </w:r>
            </w:ins>
          </w:p>
          <w:p w14:paraId="715EC530" w14:textId="50DF673A" w:rsidR="00CE641C" w:rsidRPr="00A873CA" w:rsidRDefault="00CE641C" w:rsidP="00B003A2">
            <w:pPr>
              <w:spacing w:line="240" w:lineRule="auto"/>
              <w:ind w:right="90"/>
              <w:jc w:val="center"/>
              <w:rPr>
                <w:rFonts w:eastAsia="Times New Roman"/>
                <w:b/>
                <w:color w:val="000000"/>
                <w:sz w:val="22"/>
                <w:szCs w:val="20"/>
              </w:rPr>
            </w:pPr>
            <w:ins w:id="5405" w:author="Roberts, Julie" w:date="2022-03-23T16:14:00Z">
              <w:r>
                <w:rPr>
                  <w:rFonts w:eastAsia="Times New Roman"/>
                  <w:b/>
                  <w:color w:val="000000"/>
                  <w:sz w:val="22"/>
                  <w:szCs w:val="20"/>
                </w:rPr>
                <w:t>Jan-Oct</w:t>
              </w:r>
            </w:ins>
          </w:p>
        </w:tc>
      </w:tr>
      <w:tr w:rsidR="004B279F" w:rsidRPr="00355170" w14:paraId="5AF9D864" w14:textId="77777777" w:rsidTr="00C053A5">
        <w:trPr>
          <w:trHeight w:val="315"/>
          <w:jc w:val="center"/>
        </w:trPr>
        <w:tc>
          <w:tcPr>
            <w:tcW w:w="1400" w:type="dxa"/>
            <w:tcBorders>
              <w:top w:val="nil"/>
              <w:left w:val="single" w:sz="8" w:space="0" w:color="000000"/>
              <w:bottom w:val="single" w:sz="8" w:space="0" w:color="000000"/>
              <w:right w:val="single" w:sz="8" w:space="0" w:color="000000"/>
            </w:tcBorders>
            <w:shd w:val="clear" w:color="auto" w:fill="auto"/>
            <w:vAlign w:val="center"/>
            <w:hideMark/>
          </w:tcPr>
          <w:p w14:paraId="64113C8D" w14:textId="0334752B" w:rsidR="00F74023" w:rsidRPr="00A873CA" w:rsidRDefault="00F74023" w:rsidP="00C053A5">
            <w:pPr>
              <w:spacing w:line="240" w:lineRule="auto"/>
              <w:ind w:right="90"/>
              <w:jc w:val="center"/>
              <w:rPr>
                <w:rFonts w:eastAsia="Times New Roman"/>
                <w:color w:val="000000"/>
                <w:sz w:val="22"/>
                <w:szCs w:val="20"/>
              </w:rPr>
            </w:pPr>
            <w:del w:id="5406" w:author="Roberts, Julie" w:date="2022-03-23T16:15:00Z">
              <w:r w:rsidRPr="00A873CA" w:rsidDel="00CE641C">
                <w:rPr>
                  <w:rFonts w:eastAsia="Times New Roman"/>
                  <w:color w:val="000000"/>
                  <w:sz w:val="22"/>
                  <w:szCs w:val="20"/>
                </w:rPr>
                <w:delText>$457,565</w:delText>
              </w:r>
            </w:del>
            <w:ins w:id="5407" w:author="Roberts, Julie" w:date="2022-03-23T16:15:00Z">
              <w:r w:rsidR="00CE641C">
                <w:rPr>
                  <w:rFonts w:eastAsia="Times New Roman"/>
                  <w:color w:val="000000"/>
                  <w:sz w:val="22"/>
                  <w:szCs w:val="20"/>
                </w:rPr>
                <w:t>$582,354</w:t>
              </w:r>
            </w:ins>
          </w:p>
        </w:tc>
        <w:tc>
          <w:tcPr>
            <w:tcW w:w="1400" w:type="dxa"/>
            <w:tcBorders>
              <w:top w:val="nil"/>
              <w:left w:val="nil"/>
              <w:bottom w:val="single" w:sz="8" w:space="0" w:color="000000"/>
              <w:right w:val="single" w:sz="8" w:space="0" w:color="000000"/>
            </w:tcBorders>
            <w:shd w:val="clear" w:color="auto" w:fill="auto"/>
            <w:vAlign w:val="center"/>
            <w:hideMark/>
          </w:tcPr>
          <w:p w14:paraId="044CD839" w14:textId="44817227" w:rsidR="00F74023" w:rsidRPr="00A873CA" w:rsidRDefault="00F74023" w:rsidP="00C053A5">
            <w:pPr>
              <w:spacing w:line="240" w:lineRule="auto"/>
              <w:ind w:right="90"/>
              <w:jc w:val="center"/>
              <w:rPr>
                <w:rFonts w:eastAsia="Times New Roman"/>
                <w:color w:val="000000"/>
                <w:sz w:val="22"/>
                <w:szCs w:val="20"/>
              </w:rPr>
            </w:pPr>
            <w:del w:id="5408" w:author="Roberts, Julie" w:date="2022-03-23T16:16:00Z">
              <w:r w:rsidRPr="00A873CA" w:rsidDel="00CE641C">
                <w:rPr>
                  <w:rFonts w:eastAsia="Times New Roman"/>
                  <w:color w:val="000000"/>
                  <w:sz w:val="22"/>
                  <w:szCs w:val="20"/>
                </w:rPr>
                <w:delText>$1,605,575</w:delText>
              </w:r>
            </w:del>
            <w:ins w:id="5409" w:author="Roberts, Julie" w:date="2022-03-23T16:16:00Z">
              <w:r w:rsidR="00CE641C">
                <w:rPr>
                  <w:rFonts w:eastAsia="Times New Roman"/>
                  <w:color w:val="000000"/>
                  <w:sz w:val="22"/>
                  <w:szCs w:val="20"/>
                </w:rPr>
                <w:t>$1,961,741</w:t>
              </w:r>
            </w:ins>
          </w:p>
        </w:tc>
        <w:tc>
          <w:tcPr>
            <w:tcW w:w="1400" w:type="dxa"/>
            <w:tcBorders>
              <w:top w:val="nil"/>
              <w:left w:val="nil"/>
              <w:bottom w:val="single" w:sz="8" w:space="0" w:color="000000"/>
              <w:right w:val="single" w:sz="8" w:space="0" w:color="000000"/>
            </w:tcBorders>
            <w:shd w:val="clear" w:color="auto" w:fill="auto"/>
            <w:vAlign w:val="center"/>
            <w:hideMark/>
          </w:tcPr>
          <w:p w14:paraId="130FC4DF" w14:textId="60FA6147" w:rsidR="00F74023" w:rsidRPr="00A873CA" w:rsidRDefault="00F74023" w:rsidP="00B003A2">
            <w:pPr>
              <w:spacing w:line="240" w:lineRule="auto"/>
              <w:ind w:right="90"/>
              <w:jc w:val="center"/>
              <w:rPr>
                <w:rFonts w:eastAsia="Times New Roman"/>
                <w:color w:val="000000"/>
                <w:sz w:val="22"/>
                <w:szCs w:val="20"/>
              </w:rPr>
            </w:pPr>
            <w:del w:id="5410" w:author="Roberts, Julie" w:date="2022-03-23T16:16:00Z">
              <w:r w:rsidRPr="00A873CA" w:rsidDel="00CE641C">
                <w:rPr>
                  <w:rFonts w:eastAsia="Times New Roman"/>
                  <w:color w:val="000000"/>
                  <w:sz w:val="22"/>
                  <w:szCs w:val="20"/>
                </w:rPr>
                <w:delText>$1,547,741</w:delText>
              </w:r>
            </w:del>
            <w:ins w:id="5411" w:author="Roberts, Julie" w:date="2022-03-23T16:16:00Z">
              <w:r w:rsidR="00CE641C">
                <w:rPr>
                  <w:rFonts w:eastAsia="Times New Roman"/>
                  <w:color w:val="000000"/>
                  <w:sz w:val="22"/>
                  <w:szCs w:val="20"/>
                </w:rPr>
                <w:t>$2,270,822</w:t>
              </w:r>
            </w:ins>
          </w:p>
        </w:tc>
        <w:tc>
          <w:tcPr>
            <w:tcW w:w="1400" w:type="dxa"/>
            <w:tcBorders>
              <w:top w:val="nil"/>
              <w:left w:val="nil"/>
              <w:bottom w:val="single" w:sz="8" w:space="0" w:color="000000"/>
              <w:right w:val="single" w:sz="8" w:space="0" w:color="000000"/>
            </w:tcBorders>
            <w:shd w:val="clear" w:color="auto" w:fill="auto"/>
            <w:vAlign w:val="center"/>
            <w:hideMark/>
          </w:tcPr>
          <w:p w14:paraId="5F006166" w14:textId="0384705A" w:rsidR="00F74023" w:rsidRPr="00A873CA" w:rsidRDefault="00F74023" w:rsidP="00C053A5">
            <w:pPr>
              <w:spacing w:line="240" w:lineRule="auto"/>
              <w:ind w:right="90"/>
              <w:jc w:val="center"/>
              <w:rPr>
                <w:rFonts w:eastAsia="Times New Roman"/>
                <w:color w:val="000000"/>
                <w:sz w:val="22"/>
                <w:szCs w:val="20"/>
              </w:rPr>
            </w:pPr>
            <w:del w:id="5412" w:author="Roberts, Julie" w:date="2022-03-23T16:17:00Z">
              <w:r w:rsidRPr="00A873CA" w:rsidDel="00CE641C">
                <w:rPr>
                  <w:rFonts w:eastAsia="Times New Roman"/>
                  <w:color w:val="000000"/>
                  <w:sz w:val="22"/>
                  <w:szCs w:val="20"/>
                </w:rPr>
                <w:delText>$1,467,144</w:delText>
              </w:r>
            </w:del>
            <w:ins w:id="5413" w:author="Roberts, Julie" w:date="2022-03-23T16:17:00Z">
              <w:r w:rsidR="004B279F">
                <w:rPr>
                  <w:rFonts w:eastAsia="Times New Roman"/>
                  <w:color w:val="000000"/>
                  <w:sz w:val="22"/>
                  <w:szCs w:val="20"/>
                </w:rPr>
                <w:t>$2,012,935</w:t>
              </w:r>
            </w:ins>
          </w:p>
        </w:tc>
        <w:tc>
          <w:tcPr>
            <w:tcW w:w="1400" w:type="dxa"/>
            <w:tcBorders>
              <w:top w:val="nil"/>
              <w:left w:val="nil"/>
              <w:bottom w:val="single" w:sz="8" w:space="0" w:color="000000"/>
              <w:right w:val="single" w:sz="8" w:space="0" w:color="000000"/>
            </w:tcBorders>
            <w:shd w:val="clear" w:color="auto" w:fill="auto"/>
            <w:vAlign w:val="center"/>
            <w:hideMark/>
          </w:tcPr>
          <w:p w14:paraId="2CA55D59" w14:textId="2B6E86A0" w:rsidR="00F74023" w:rsidRPr="00A873CA" w:rsidRDefault="00F74023" w:rsidP="00C053A5">
            <w:pPr>
              <w:spacing w:line="240" w:lineRule="auto"/>
              <w:ind w:right="90"/>
              <w:jc w:val="center"/>
              <w:rPr>
                <w:rFonts w:eastAsia="Times New Roman"/>
                <w:color w:val="000000"/>
                <w:sz w:val="22"/>
                <w:szCs w:val="20"/>
              </w:rPr>
            </w:pPr>
            <w:del w:id="5414" w:author="Roberts, Julie" w:date="2022-03-23T16:18:00Z">
              <w:r w:rsidRPr="00A873CA" w:rsidDel="004B279F">
                <w:rPr>
                  <w:rFonts w:eastAsia="Times New Roman"/>
                  <w:color w:val="000000"/>
                  <w:sz w:val="22"/>
                  <w:szCs w:val="20"/>
                </w:rPr>
                <w:delText>$1,684,656</w:delText>
              </w:r>
            </w:del>
            <w:ins w:id="5415" w:author="Roberts, Julie" w:date="2022-03-23T16:18:00Z">
              <w:r w:rsidR="004B279F">
                <w:rPr>
                  <w:rFonts w:eastAsia="Times New Roman"/>
                  <w:color w:val="000000"/>
                  <w:sz w:val="22"/>
                  <w:szCs w:val="20"/>
                </w:rPr>
                <w:t>$2,420,135</w:t>
              </w:r>
            </w:ins>
          </w:p>
        </w:tc>
        <w:tc>
          <w:tcPr>
            <w:tcW w:w="1400" w:type="dxa"/>
            <w:tcBorders>
              <w:top w:val="nil"/>
              <w:left w:val="nil"/>
              <w:bottom w:val="single" w:sz="8" w:space="0" w:color="000000"/>
              <w:right w:val="single" w:sz="8" w:space="0" w:color="000000"/>
            </w:tcBorders>
            <w:shd w:val="clear" w:color="auto" w:fill="auto"/>
            <w:vAlign w:val="center"/>
            <w:hideMark/>
          </w:tcPr>
          <w:p w14:paraId="5EFAEA42" w14:textId="0D44A46A" w:rsidR="00F74023" w:rsidRPr="00A873CA" w:rsidRDefault="00F74023" w:rsidP="00C053A5">
            <w:pPr>
              <w:spacing w:line="240" w:lineRule="auto"/>
              <w:ind w:right="90"/>
              <w:jc w:val="center"/>
              <w:rPr>
                <w:rFonts w:eastAsia="Times New Roman"/>
                <w:color w:val="000000"/>
                <w:sz w:val="22"/>
                <w:szCs w:val="20"/>
              </w:rPr>
            </w:pPr>
            <w:del w:id="5416" w:author="Roberts, Julie" w:date="2022-03-23T16:21:00Z">
              <w:r w:rsidRPr="00A873CA" w:rsidDel="004B279F">
                <w:rPr>
                  <w:rFonts w:eastAsia="Times New Roman"/>
                  <w:color w:val="000000"/>
                  <w:sz w:val="22"/>
                  <w:szCs w:val="20"/>
                </w:rPr>
                <w:delText>$1,355,002</w:delText>
              </w:r>
            </w:del>
            <w:ins w:id="5417" w:author="Roberts, Julie" w:date="2022-03-23T16:21:00Z">
              <w:r w:rsidR="004B279F">
                <w:rPr>
                  <w:rFonts w:eastAsia="Times New Roman"/>
                  <w:color w:val="000000"/>
                  <w:sz w:val="22"/>
                  <w:szCs w:val="20"/>
                </w:rPr>
                <w:t>$1,860,905</w:t>
              </w:r>
            </w:ins>
          </w:p>
        </w:tc>
      </w:tr>
    </w:tbl>
    <w:p w14:paraId="3DEF5C2E" w14:textId="1ED98504" w:rsidR="00F74023" w:rsidRPr="00535122" w:rsidRDefault="005A583A" w:rsidP="005A583A">
      <w:pPr>
        <w:pStyle w:val="Pleading3L3"/>
        <w:keepNext w:val="0"/>
        <w:numPr>
          <w:ilvl w:val="0"/>
          <w:numId w:val="0"/>
        </w:numPr>
        <w:spacing w:before="360" w:line="480" w:lineRule="auto"/>
        <w:ind w:right="86"/>
        <w:pPrChange w:id="5418" w:author="Roberts, Julie" w:date="2022-03-24T17:05:00Z">
          <w:pPr>
            <w:pStyle w:val="Pleading3L3"/>
            <w:keepNext w:val="0"/>
            <w:spacing w:before="360" w:line="480" w:lineRule="auto"/>
            <w:ind w:left="1267" w:right="86"/>
          </w:pPr>
        </w:pPrChange>
      </w:pPr>
      <w:bookmarkStart w:id="5419" w:name="_Toc316979686"/>
      <w:bookmarkStart w:id="5420" w:name="_Toc475007482"/>
      <w:bookmarkStart w:id="5421" w:name="_Toc99034641"/>
      <w:ins w:id="5422" w:author="Roberts, Julie" w:date="2022-03-24T17:05:00Z">
        <w:r>
          <w:t>B.</w:t>
        </w:r>
        <w:r>
          <w:tab/>
        </w:r>
      </w:ins>
      <w:r w:rsidR="00F74023" w:rsidRPr="00535122">
        <w:t>CAISO Tariffs Administered Prudently</w:t>
      </w:r>
      <w:bookmarkEnd w:id="5419"/>
      <w:bookmarkEnd w:id="5420"/>
      <w:bookmarkEnd w:id="5421"/>
    </w:p>
    <w:p w14:paraId="22B0211C" w14:textId="77777777" w:rsidR="00F74023" w:rsidRPr="00535122" w:rsidRDefault="00F74023" w:rsidP="00044C09">
      <w:pPr>
        <w:pStyle w:val="BodyText"/>
        <w:spacing w:line="480" w:lineRule="auto"/>
        <w:ind w:right="90"/>
      </w:pPr>
      <w:r w:rsidRPr="00535122">
        <w:t>BVES monitors the compliance of the CAISO under its FERC-approved tariffs for independent transmission service provider services.  This activity generally includes (i) verifying that the CAISO is complying with its tariff terms; (ii) verifying that billing and payments are accurate and consistent with the terms of the CAISO tariff; (iii) monitoring and/or participating in FERC proceedings regarding CAISO services and costs; and (iv)</w:t>
      </w:r>
      <w:r>
        <w:t xml:space="preserve"> </w:t>
      </w:r>
      <w:r w:rsidRPr="00535122">
        <w:t xml:space="preserve">resolving disputes.  </w:t>
      </w:r>
    </w:p>
    <w:p w14:paraId="59F30530" w14:textId="77777777" w:rsidR="00F74023" w:rsidRPr="00535122" w:rsidRDefault="00F74023" w:rsidP="00044C09">
      <w:pPr>
        <w:pStyle w:val="BodyText"/>
        <w:spacing w:line="480" w:lineRule="auto"/>
        <w:ind w:right="90"/>
      </w:pPr>
      <w:r w:rsidRPr="00535122">
        <w:t xml:space="preserve">BVES monitors FERC proceedings regarding CAISO services and rates in an attempt to keep the rates at the lowest possible level. However, once FERC has approved the service terms and rates, BVES is required to pay CAISO FERC-approved rates and amounts and recover them in retail rates under the file-rate doctrine and established principles of Federal preemption.  These </w:t>
      </w:r>
      <w:r w:rsidRPr="00535122">
        <w:lastRenderedPageBreak/>
        <w:t>FERC-approved tariffs were administered by BVES in a prudent manner.</w:t>
      </w:r>
    </w:p>
    <w:p w14:paraId="5B1AF05B" w14:textId="77777777" w:rsidR="00F74023" w:rsidRDefault="00F74023" w:rsidP="00044C09">
      <w:pPr>
        <w:pStyle w:val="BodyText"/>
        <w:spacing w:line="480" w:lineRule="auto"/>
        <w:ind w:right="90"/>
      </w:pPr>
      <w:r w:rsidRPr="00535122">
        <w:t>Those CAISO costs that BVES had discretion to control were managed consistent with the objective of minimizing costs to BVES’ ratepayers.  This testimony demonstrates that BVES administered the FERC-approved tariffs prudently and that the associated FERC-approved costs should be recovered in rates.</w:t>
      </w:r>
    </w:p>
    <w:p w14:paraId="3383BECE" w14:textId="77777777" w:rsidR="00F74023" w:rsidRPr="00535122" w:rsidDel="005A583A" w:rsidRDefault="00F74023" w:rsidP="00044C09">
      <w:pPr>
        <w:pStyle w:val="BodyText"/>
        <w:spacing w:line="480" w:lineRule="auto"/>
        <w:ind w:right="90"/>
        <w:rPr>
          <w:del w:id="5423" w:author="Roberts, Julie" w:date="2022-03-24T17:05:00Z"/>
        </w:rPr>
      </w:pPr>
    </w:p>
    <w:p w14:paraId="603BC651" w14:textId="38FCEA86" w:rsidR="00F74023" w:rsidRPr="00A873CA" w:rsidRDefault="005A583A" w:rsidP="005A583A">
      <w:pPr>
        <w:pStyle w:val="Pleading3L2"/>
        <w:numPr>
          <w:ilvl w:val="0"/>
          <w:numId w:val="0"/>
        </w:numPr>
        <w:pPrChange w:id="5424" w:author="Roberts, Julie" w:date="2022-03-24T17:05:00Z">
          <w:pPr>
            <w:pStyle w:val="Pleading3L2"/>
          </w:pPr>
        </w:pPrChange>
      </w:pPr>
      <w:bookmarkStart w:id="5425" w:name="_Toc316979687"/>
      <w:bookmarkStart w:id="5426" w:name="_Toc475007483"/>
      <w:bookmarkStart w:id="5427" w:name="_Toc99034642"/>
      <w:ins w:id="5428" w:author="Roberts, Julie" w:date="2022-03-24T17:06:00Z">
        <w:r>
          <w:t>XI.</w:t>
        </w:r>
        <w:r>
          <w:tab/>
        </w:r>
      </w:ins>
      <w:r w:rsidR="00F74023" w:rsidRPr="00A873CA">
        <w:t>summary and conclusion of testimony on SUPPLY ADJUSTMENT ACCOUNT costs</w:t>
      </w:r>
      <w:bookmarkEnd w:id="5425"/>
      <w:bookmarkEnd w:id="5426"/>
      <w:bookmarkEnd w:id="5427"/>
    </w:p>
    <w:p w14:paraId="7033F753" w14:textId="6DDE0C4E" w:rsidR="00F74023" w:rsidRPr="00A873CA" w:rsidRDefault="00F74023" w:rsidP="00044C09">
      <w:pPr>
        <w:pStyle w:val="BodyText"/>
        <w:spacing w:line="480" w:lineRule="auto"/>
        <w:ind w:right="90"/>
      </w:pPr>
      <w:r w:rsidRPr="00A873CA">
        <w:t xml:space="preserve">A total </w:t>
      </w:r>
      <w:r w:rsidRPr="000D619C">
        <w:t>of</w:t>
      </w:r>
      <w:r>
        <w:t xml:space="preserve"> $</w:t>
      </w:r>
      <w:r w:rsidRPr="000D619C">
        <w:t>6</w:t>
      </w:r>
      <w:r w:rsidR="00575E7F">
        <w:t>0,836,928</w:t>
      </w:r>
      <w:r w:rsidRPr="00A873CA">
        <w:t xml:space="preserve"> </w:t>
      </w:r>
      <w:r>
        <w:t xml:space="preserve">of </w:t>
      </w:r>
      <w:r w:rsidRPr="00A873CA">
        <w:t xml:space="preserve">costs were </w:t>
      </w:r>
      <w:r>
        <w:t>processed by BVES in its day to day operations and ultimately recorded</w:t>
      </w:r>
      <w:r w:rsidRPr="00A873CA">
        <w:t xml:space="preserve"> into the Supply Adjustment Account for the Review Period September 1, </w:t>
      </w:r>
      <w:del w:id="5429" w:author="Roberts, Julie" w:date="2022-03-23T16:22:00Z">
        <w:r w:rsidRPr="00A873CA" w:rsidDel="004B279F">
          <w:delText xml:space="preserve">2011 </w:delText>
        </w:r>
      </w:del>
      <w:ins w:id="5430" w:author="Roberts, Julie" w:date="2022-03-23T16:22:00Z">
        <w:r w:rsidR="004B279F">
          <w:t>2017</w:t>
        </w:r>
        <w:r w:rsidR="004B279F" w:rsidRPr="00A873CA">
          <w:t xml:space="preserve"> </w:t>
        </w:r>
      </w:ins>
      <w:r w:rsidRPr="00A873CA">
        <w:t xml:space="preserve">through October 31, </w:t>
      </w:r>
      <w:del w:id="5431" w:author="Roberts, Julie" w:date="2022-03-23T16:22:00Z">
        <w:r w:rsidRPr="00A873CA" w:rsidDel="004B279F">
          <w:delText>2016</w:delText>
        </w:r>
      </w:del>
      <w:ins w:id="5432" w:author="Roberts, Julie" w:date="2022-03-23T16:22:00Z">
        <w:r w:rsidR="004B279F" w:rsidRPr="00A873CA">
          <w:t>20</w:t>
        </w:r>
        <w:r w:rsidR="004B279F">
          <w:t>22</w:t>
        </w:r>
      </w:ins>
      <w:r w:rsidRPr="00A873CA">
        <w:t>, as summarized below:</w:t>
      </w:r>
    </w:p>
    <w:p w14:paraId="14A42C8E" w14:textId="791EDBB1" w:rsidR="00F74023" w:rsidRPr="00355170" w:rsidRDefault="00F74023" w:rsidP="00044C09">
      <w:pPr>
        <w:pStyle w:val="BodyText"/>
        <w:spacing w:line="480" w:lineRule="auto"/>
        <w:ind w:right="90"/>
      </w:pPr>
      <w:r w:rsidRPr="00355170">
        <w:t xml:space="preserve">1.  Contracted firm energy costs of </w:t>
      </w:r>
      <w:del w:id="5433" w:author="Roberts, Julie" w:date="2022-03-23T16:51:00Z">
        <w:r w:rsidRPr="00355170" w:rsidDel="00452595">
          <w:delText>$</w:delText>
        </w:r>
      </w:del>
      <w:del w:id="5434" w:author="Roberts, Julie" w:date="2022-03-23T16:49:00Z">
        <w:r w:rsidRPr="00355170" w:rsidDel="00452595">
          <w:delText>34,</w:delText>
        </w:r>
        <w:r w:rsidR="00565845" w:rsidDel="00452595">
          <w:delText>876,539</w:delText>
        </w:r>
      </w:del>
      <w:ins w:id="5435" w:author="Roberts, Julie" w:date="2022-03-23T16:49:00Z">
        <w:r w:rsidR="00452595">
          <w:t>$30,306,995</w:t>
        </w:r>
      </w:ins>
      <w:r>
        <w:t>.</w:t>
      </w:r>
    </w:p>
    <w:p w14:paraId="794E11BC" w14:textId="1C2B7D66" w:rsidR="00F74023" w:rsidRDefault="00F74023" w:rsidP="00044C09">
      <w:pPr>
        <w:pStyle w:val="BodyText"/>
        <w:spacing w:line="480" w:lineRule="auto"/>
        <w:ind w:left="720" w:right="90" w:firstLine="0"/>
      </w:pPr>
      <w:r w:rsidRPr="00355170">
        <w:t xml:space="preserve">2.  Spot Market purchases of energy of </w:t>
      </w:r>
      <w:del w:id="5436" w:author="Roberts, Julie" w:date="2022-03-23T16:51:00Z">
        <w:r w:rsidRPr="00355170" w:rsidDel="00452595">
          <w:delText>$7,186,838</w:delText>
        </w:r>
      </w:del>
      <w:ins w:id="5437" w:author="Roberts, Julie" w:date="2022-03-23T16:51:00Z">
        <w:r w:rsidR="00452595">
          <w:t>$</w:t>
        </w:r>
      </w:ins>
      <w:ins w:id="5438" w:author="Roberts, Julie" w:date="2022-03-25T12:19:00Z">
        <w:r w:rsidR="00AD5AD1">
          <w:t>6,787,300</w:t>
        </w:r>
      </w:ins>
      <w:r>
        <w:t>.</w:t>
      </w:r>
    </w:p>
    <w:p w14:paraId="430B4472" w14:textId="17654A35" w:rsidR="00575E7F" w:rsidRPr="00355170" w:rsidRDefault="00575E7F" w:rsidP="00044C09">
      <w:pPr>
        <w:pStyle w:val="BodyText"/>
        <w:spacing w:line="480" w:lineRule="auto"/>
        <w:ind w:left="720" w:right="90" w:firstLine="0"/>
      </w:pPr>
      <w:r>
        <w:t>3.  Spot Market sales of energy of $(</w:t>
      </w:r>
      <w:del w:id="5439" w:author="Roberts, Julie" w:date="2022-03-23T16:53:00Z">
        <w:r w:rsidDel="00452595">
          <w:delText>1,665,140</w:delText>
        </w:r>
      </w:del>
      <w:ins w:id="5440" w:author="Roberts, Julie" w:date="2022-03-25T12:19:00Z">
        <w:r w:rsidR="00AD5AD1">
          <w:t>2,442,359</w:t>
        </w:r>
      </w:ins>
      <w:r>
        <w:t>).</w:t>
      </w:r>
    </w:p>
    <w:p w14:paraId="224D99AA" w14:textId="6AA04F72" w:rsidR="00F74023" w:rsidRPr="00355170" w:rsidRDefault="00575E7F" w:rsidP="00044C09">
      <w:pPr>
        <w:pStyle w:val="BodyText"/>
        <w:spacing w:line="480" w:lineRule="auto"/>
        <w:ind w:right="90"/>
      </w:pPr>
      <w:r>
        <w:t>4</w:t>
      </w:r>
      <w:r w:rsidR="00F74023" w:rsidRPr="00355170">
        <w:t xml:space="preserve">.  SCE transmission costs of </w:t>
      </w:r>
      <w:del w:id="5441" w:author="Roberts, Julie" w:date="2022-03-23T16:55:00Z">
        <w:r w:rsidR="00F74023" w:rsidRPr="00355170" w:rsidDel="00452595">
          <w:delText>$</w:delText>
        </w:r>
      </w:del>
      <w:del w:id="5442" w:author="Roberts, Julie" w:date="2022-03-23T16:54:00Z">
        <w:r w:rsidR="00F74023" w:rsidRPr="00355170" w:rsidDel="00452595">
          <w:delText>6,856,906</w:delText>
        </w:r>
      </w:del>
      <w:ins w:id="5443" w:author="Roberts, Julie" w:date="2022-03-23T16:54:00Z">
        <w:r w:rsidR="00452595">
          <w:t>$4,520,626</w:t>
        </w:r>
      </w:ins>
      <w:r w:rsidR="00F74023" w:rsidRPr="00355170">
        <w:t>.</w:t>
      </w:r>
    </w:p>
    <w:p w14:paraId="160CD6D7" w14:textId="298C1BFB" w:rsidR="00F74023" w:rsidRPr="00355170" w:rsidRDefault="00575E7F" w:rsidP="00044C09">
      <w:pPr>
        <w:pStyle w:val="BodyText"/>
        <w:spacing w:line="480" w:lineRule="auto"/>
        <w:ind w:right="90"/>
      </w:pPr>
      <w:r>
        <w:t>5</w:t>
      </w:r>
      <w:r w:rsidR="00F74023" w:rsidRPr="00355170">
        <w:t xml:space="preserve">.  CAISO costs of </w:t>
      </w:r>
      <w:del w:id="5444" w:author="Roberts, Julie" w:date="2022-03-23T16:56:00Z">
        <w:r w:rsidR="00F74023" w:rsidRPr="00355170" w:rsidDel="00452595">
          <w:delText>$8,117,683</w:delText>
        </w:r>
      </w:del>
      <w:ins w:id="5445" w:author="Roberts, Julie" w:date="2022-03-23T16:56:00Z">
        <w:r w:rsidR="00452595">
          <w:t>$11,108,892</w:t>
        </w:r>
      </w:ins>
      <w:r w:rsidR="00F74023" w:rsidRPr="00355170">
        <w:t>.</w:t>
      </w:r>
    </w:p>
    <w:p w14:paraId="059AC5E8" w14:textId="00FEB859" w:rsidR="00F74023" w:rsidRPr="00355170" w:rsidRDefault="00575E7F" w:rsidP="00044C09">
      <w:pPr>
        <w:pStyle w:val="BodyText"/>
        <w:spacing w:line="480" w:lineRule="auto"/>
        <w:ind w:right="90"/>
      </w:pPr>
      <w:r>
        <w:t>6</w:t>
      </w:r>
      <w:r w:rsidR="00F74023" w:rsidRPr="00355170">
        <w:t xml:space="preserve">.  Scheduling Coordinator costs of </w:t>
      </w:r>
      <w:del w:id="5446" w:author="Roberts, Julie" w:date="2022-03-23T16:57:00Z">
        <w:r w:rsidR="00F74023" w:rsidRPr="00355170" w:rsidDel="00452595">
          <w:delText>$473,155</w:delText>
        </w:r>
      </w:del>
      <w:ins w:id="5447" w:author="Roberts, Julie" w:date="2022-03-23T16:57:00Z">
        <w:r w:rsidR="00452595">
          <w:t>$464,070</w:t>
        </w:r>
      </w:ins>
      <w:r w:rsidR="00F74023" w:rsidRPr="00355170">
        <w:t>.</w:t>
      </w:r>
    </w:p>
    <w:p w14:paraId="1DA719EB" w14:textId="1A03DC2E" w:rsidR="00F74023" w:rsidRDefault="00575E7F" w:rsidP="00044C09">
      <w:pPr>
        <w:pStyle w:val="BodyText"/>
        <w:spacing w:line="480" w:lineRule="auto"/>
        <w:ind w:right="90"/>
      </w:pPr>
      <w:r>
        <w:t>7</w:t>
      </w:r>
      <w:r w:rsidR="00F74023" w:rsidRPr="00355170">
        <w:t xml:space="preserve">.  Natural gas costs of </w:t>
      </w:r>
      <w:del w:id="5448" w:author="Roberts, Julie" w:date="2022-03-23T16:59:00Z">
        <w:r w:rsidR="00F74023" w:rsidRPr="00355170" w:rsidDel="00452595">
          <w:delText>$125,930</w:delText>
        </w:r>
      </w:del>
      <w:ins w:id="5449" w:author="Roberts, Julie" w:date="2022-03-23T16:59:00Z">
        <w:r w:rsidR="00452595">
          <w:t>$595,610</w:t>
        </w:r>
      </w:ins>
      <w:r w:rsidR="00F74023">
        <w:t xml:space="preserve"> </w:t>
      </w:r>
      <w:r w:rsidR="00F74023" w:rsidRPr="00355170">
        <w:t xml:space="preserve">and natural gas transportation costs of </w:t>
      </w:r>
      <w:del w:id="5450" w:author="Roberts, Julie" w:date="2022-03-23T16:59:00Z">
        <w:r w:rsidR="00F74023" w:rsidRPr="00355170" w:rsidDel="00233028">
          <w:delText>$236,295</w:delText>
        </w:r>
      </w:del>
      <w:ins w:id="5451" w:author="Roberts, Julie" w:date="2022-03-23T16:59:00Z">
        <w:r w:rsidR="00233028">
          <w:t>$80,537</w:t>
        </w:r>
      </w:ins>
      <w:r w:rsidR="00F74023" w:rsidRPr="00355170">
        <w:t>.</w:t>
      </w:r>
    </w:p>
    <w:p w14:paraId="2E9A0E89" w14:textId="6ACA193A" w:rsidR="00F74023" w:rsidRPr="00355170" w:rsidRDefault="00575E7F" w:rsidP="00044C09">
      <w:pPr>
        <w:pStyle w:val="BodyText"/>
        <w:spacing w:line="480" w:lineRule="auto"/>
        <w:ind w:right="90"/>
      </w:pPr>
      <w:r>
        <w:t>8</w:t>
      </w:r>
      <w:r w:rsidR="00F74023">
        <w:t xml:space="preserve">.  Renewable Energy Credit (Retired) costs of </w:t>
      </w:r>
      <w:del w:id="5452" w:author="Roberts, Julie" w:date="2022-03-25T13:15:00Z">
        <w:r w:rsidR="00F74023" w:rsidRPr="002D3F69" w:rsidDel="00186A0B">
          <w:delText>$</w:delText>
        </w:r>
      </w:del>
      <w:del w:id="5453" w:author="Roberts, Julie" w:date="2022-03-23T16:28:00Z">
        <w:r w:rsidR="00F74023" w:rsidDel="004B279F">
          <w:delText>689,382</w:delText>
        </w:r>
      </w:del>
      <w:ins w:id="5454" w:author="Roberts, Julie" w:date="2022-03-23T16:28:00Z">
        <w:r w:rsidR="004B279F">
          <w:t>$2,089,917</w:t>
        </w:r>
      </w:ins>
      <w:r w:rsidR="00F74023">
        <w:t>.</w:t>
      </w:r>
    </w:p>
    <w:p w14:paraId="672C6027" w14:textId="4BF1584A" w:rsidR="00F74023" w:rsidRPr="00355170" w:rsidRDefault="00575E7F" w:rsidP="00044C09">
      <w:pPr>
        <w:pStyle w:val="BodyText"/>
        <w:spacing w:line="480" w:lineRule="auto"/>
        <w:ind w:right="90"/>
      </w:pPr>
      <w:r>
        <w:t>9</w:t>
      </w:r>
      <w:r w:rsidR="00F74023" w:rsidRPr="00355170">
        <w:t xml:space="preserve">.  Resource adequacy costs of </w:t>
      </w:r>
      <w:del w:id="5455" w:author="Roberts, Julie" w:date="2022-03-23T17:02:00Z">
        <w:r w:rsidR="00F74023" w:rsidRPr="00355170" w:rsidDel="00233028">
          <w:delText>$2,995,350</w:delText>
        </w:r>
      </w:del>
      <w:ins w:id="5456" w:author="Roberts, Julie" w:date="2022-03-23T17:02:00Z">
        <w:r w:rsidR="00233028">
          <w:t>$3,8</w:t>
        </w:r>
      </w:ins>
      <w:ins w:id="5457" w:author="Roberts, Julie" w:date="2022-03-25T13:20:00Z">
        <w:r w:rsidR="00186A0B">
          <w:t>12</w:t>
        </w:r>
      </w:ins>
      <w:ins w:id="5458" w:author="Roberts, Julie" w:date="2022-03-23T17:02:00Z">
        <w:r w:rsidR="00233028">
          <w:t>,</w:t>
        </w:r>
      </w:ins>
      <w:ins w:id="5459" w:author="Roberts, Julie" w:date="2022-03-25T13:20:00Z">
        <w:r w:rsidR="00186A0B">
          <w:t>7</w:t>
        </w:r>
      </w:ins>
      <w:ins w:id="5460" w:author="Roberts, Julie" w:date="2022-03-23T17:02:00Z">
        <w:r w:rsidR="00233028">
          <w:t>50</w:t>
        </w:r>
      </w:ins>
      <w:r w:rsidR="00F74023" w:rsidRPr="00355170">
        <w:t>.</w:t>
      </w:r>
    </w:p>
    <w:p w14:paraId="2C71B5D3" w14:textId="7DBDA8F1" w:rsidR="00F74023" w:rsidRPr="00355170" w:rsidDel="00186A0B" w:rsidRDefault="00575E7F" w:rsidP="00044C09">
      <w:pPr>
        <w:pStyle w:val="BodyText"/>
        <w:spacing w:line="480" w:lineRule="auto"/>
        <w:ind w:right="90"/>
        <w:rPr>
          <w:del w:id="5461" w:author="Roberts, Julie" w:date="2022-03-25T13:20:00Z"/>
        </w:rPr>
      </w:pPr>
      <w:del w:id="5462" w:author="Roberts, Julie" w:date="2022-03-23T17:04:00Z">
        <w:r w:rsidDel="00233028">
          <w:delText>10</w:delText>
        </w:r>
        <w:r w:rsidR="00F74023" w:rsidRPr="00355170" w:rsidDel="00233028">
          <w:delText xml:space="preserve">.  </w:delText>
        </w:r>
      </w:del>
      <w:del w:id="5463" w:author="Roberts, Julie" w:date="2022-03-23T17:03:00Z">
        <w:r w:rsidR="00F74023" w:rsidRPr="00355170" w:rsidDel="00233028">
          <w:delText>Heat rate option costs of $705,750.</w:delText>
        </w:r>
      </w:del>
    </w:p>
    <w:p w14:paraId="21592A95" w14:textId="4205C516" w:rsidR="00F74023" w:rsidRPr="00355170" w:rsidRDefault="00F74023" w:rsidP="00044C09">
      <w:pPr>
        <w:pStyle w:val="BodyText"/>
        <w:spacing w:line="480" w:lineRule="auto"/>
        <w:ind w:right="90"/>
      </w:pPr>
      <w:del w:id="5464" w:author="Roberts, Julie" w:date="2022-03-23T17:04:00Z">
        <w:r w:rsidDel="00233028">
          <w:delText>1</w:delText>
        </w:r>
        <w:r w:rsidR="00575E7F" w:rsidDel="00233028">
          <w:delText>1</w:delText>
        </w:r>
      </w:del>
      <w:ins w:id="5465" w:author="Roberts, Julie" w:date="2022-03-23T17:04:00Z">
        <w:r w:rsidR="00233028">
          <w:t>10</w:t>
        </w:r>
      </w:ins>
      <w:r w:rsidRPr="00355170">
        <w:t xml:space="preserve">. Physical call option costs of </w:t>
      </w:r>
      <w:del w:id="5466" w:author="Roberts, Julie" w:date="2022-03-23T17:04:00Z">
        <w:r w:rsidRPr="00355170" w:rsidDel="00233028">
          <w:delText>$238,240</w:delText>
        </w:r>
      </w:del>
      <w:ins w:id="5467" w:author="Roberts, Julie" w:date="2022-03-23T17:04:00Z">
        <w:r w:rsidR="00233028">
          <w:t>$48,800</w:t>
        </w:r>
      </w:ins>
      <w:r>
        <w:t>.</w:t>
      </w:r>
    </w:p>
    <w:p w14:paraId="74C3622E" w14:textId="0DDDC062" w:rsidR="00044C09" w:rsidRDefault="00F74023" w:rsidP="00044C09">
      <w:pPr>
        <w:pStyle w:val="BodyText"/>
        <w:spacing w:line="480" w:lineRule="auto"/>
        <w:ind w:right="90"/>
        <w:sectPr w:rsidR="00044C09" w:rsidSect="005C295D">
          <w:footerReference w:type="default" r:id="rId18"/>
          <w:pgSz w:w="12240" w:h="15840" w:code="1"/>
          <w:pgMar w:top="1440" w:right="1440" w:bottom="1440" w:left="1440" w:header="720" w:footer="720" w:gutter="0"/>
          <w:pgBorders>
            <w:left w:val="double" w:sz="4" w:space="9" w:color="auto"/>
            <w:right w:val="double" w:sz="4" w:space="6" w:color="auto"/>
          </w:pgBorders>
          <w:lnNumType w:countBy="1"/>
          <w:cols w:space="720"/>
          <w:docGrid w:linePitch="381"/>
        </w:sectPr>
      </w:pPr>
      <w:r w:rsidRPr="00575E7F">
        <w:t xml:space="preserve">This testimony provides the basis for the Commission to approve </w:t>
      </w:r>
      <w:del w:id="5468" w:author="Roberts, Julie" w:date="2022-03-23T17:06:00Z">
        <w:r w:rsidRPr="00575E7F" w:rsidDel="00233028">
          <w:delText>$6</w:delText>
        </w:r>
        <w:r w:rsidR="00575E7F" w:rsidDel="00233028">
          <w:delText>0,836,928</w:delText>
        </w:r>
      </w:del>
      <w:ins w:id="5469" w:author="Roberts, Julie" w:date="2022-03-23T17:06:00Z">
        <w:r w:rsidR="00233028">
          <w:t>$</w:t>
        </w:r>
      </w:ins>
      <w:ins w:id="5470" w:author="Roberts, Julie" w:date="2022-03-25T12:22:00Z">
        <w:r w:rsidR="00AD5AD1">
          <w:t>57,373,138</w:t>
        </w:r>
      </w:ins>
      <w:r w:rsidRPr="00575E7F">
        <w:t xml:space="preserve"> of power costs recorded into the Supply Adjustment Account over the Review Period.</w:t>
      </w:r>
      <w:r w:rsidRPr="00355170">
        <w:t xml:space="preserve">  As previously discussed, most of these Supply Adjustment Account costs have already been recovered through </w:t>
      </w:r>
      <w:r w:rsidRPr="00355170">
        <w:lastRenderedPageBreak/>
        <w:t xml:space="preserve">revenues </w:t>
      </w:r>
      <w:r>
        <w:t>recorded</w:t>
      </w:r>
      <w:r w:rsidRPr="00355170">
        <w:t xml:space="preserve"> into the Supply Adjustment Account as a result of Supply Adjustment Account Charges (i.e., transmission charges, energy charges and amortization charges, if any</w:t>
      </w:r>
      <w:r w:rsidRPr="00F84A1E">
        <w:t xml:space="preserve">).  </w:t>
      </w:r>
    </w:p>
    <w:p w14:paraId="069A6691" w14:textId="2B11981F" w:rsidR="00044C09" w:rsidRPr="009274DC" w:rsidRDefault="009274DC" w:rsidP="00044C09">
      <w:pPr>
        <w:pStyle w:val="Pleading3L1"/>
        <w:spacing w:line="480" w:lineRule="auto"/>
        <w:ind w:right="90"/>
      </w:pPr>
      <w:r w:rsidRPr="009274DC">
        <w:lastRenderedPageBreak/>
        <w:br/>
      </w:r>
      <w:bookmarkStart w:id="5471" w:name="_Toc99034643"/>
      <w:r w:rsidR="00044C09" w:rsidRPr="009274DC">
        <w:t>SUPPLY ADJUSTMENT BALANCING ACCOUNT REVENUES</w:t>
      </w:r>
      <w:r w:rsidR="00044C09" w:rsidRPr="009274DC">
        <w:br/>
        <w:t xml:space="preserve">SEPTEMBER 1, </w:t>
      </w:r>
      <w:del w:id="5472" w:author="Roberts, Julie" w:date="2022-03-23T17:06:00Z">
        <w:r w:rsidR="00044C09" w:rsidRPr="009274DC" w:rsidDel="00233028">
          <w:delText xml:space="preserve">2011 </w:delText>
        </w:r>
      </w:del>
      <w:ins w:id="5473" w:author="Roberts, Julie" w:date="2022-03-23T17:06:00Z">
        <w:r w:rsidR="00233028">
          <w:t>2017</w:t>
        </w:r>
        <w:r w:rsidR="00233028" w:rsidRPr="009274DC">
          <w:t xml:space="preserve"> </w:t>
        </w:r>
      </w:ins>
      <w:r w:rsidR="00044C09" w:rsidRPr="009274DC">
        <w:t xml:space="preserve">TO OCTOBER 31, </w:t>
      </w:r>
      <w:del w:id="5474" w:author="Roberts, Julie" w:date="2022-03-23T17:06:00Z">
        <w:r w:rsidR="00044C09" w:rsidRPr="009274DC" w:rsidDel="00233028">
          <w:delText>2016</w:delText>
        </w:r>
      </w:del>
      <w:ins w:id="5475" w:author="Roberts, Julie" w:date="2022-03-23T17:06:00Z">
        <w:r w:rsidR="00233028">
          <w:t>2022</w:t>
        </w:r>
      </w:ins>
      <w:bookmarkEnd w:id="5471"/>
    </w:p>
    <w:p w14:paraId="6C5D72DC" w14:textId="77777777" w:rsidR="00044C09" w:rsidRPr="00535122" w:rsidRDefault="00044C09" w:rsidP="00F16A93">
      <w:pPr>
        <w:pStyle w:val="Pleading3L2"/>
        <w:numPr>
          <w:ilvl w:val="1"/>
          <w:numId w:val="5"/>
        </w:numPr>
      </w:pPr>
      <w:bookmarkStart w:id="5476" w:name="_Toc99034644"/>
      <w:r w:rsidRPr="00535122">
        <w:t>PURPOSE</w:t>
      </w:r>
      <w:bookmarkEnd w:id="5476"/>
    </w:p>
    <w:p w14:paraId="580C45E0" w14:textId="2ADC5BE4" w:rsidR="00044C09" w:rsidRDefault="00044C09" w:rsidP="00720C2B">
      <w:pPr>
        <w:pStyle w:val="BodyText"/>
        <w:widowControl/>
        <w:spacing w:line="480" w:lineRule="auto"/>
        <w:ind w:right="90"/>
      </w:pPr>
      <w:r w:rsidRPr="00535122">
        <w:t>Th</w:t>
      </w:r>
      <w:r>
        <w:t>e</w:t>
      </w:r>
      <w:r w:rsidRPr="00535122">
        <w:t xml:space="preserve"> purpose of this testimony is to describe </w:t>
      </w:r>
      <w:r>
        <w:t>revenues recorded</w:t>
      </w:r>
      <w:r w:rsidRPr="00535122">
        <w:t xml:space="preserve"> into the </w:t>
      </w:r>
      <w:r>
        <w:t>Supply Adjustment Balancing Account (“Supply Adjustment Account”)</w:t>
      </w:r>
      <w:r w:rsidRPr="005E6770">
        <w:rPr>
          <w:rStyle w:val="FootnoteReference"/>
        </w:rPr>
        <w:footnoteReference w:id="12"/>
      </w:r>
      <w:r>
        <w:t xml:space="preserve"> during the period September 1, </w:t>
      </w:r>
      <w:del w:id="5477" w:author="Roberts, Julie" w:date="2022-03-23T17:07:00Z">
        <w:r w:rsidDel="00233028">
          <w:delText xml:space="preserve">2011 </w:delText>
        </w:r>
      </w:del>
      <w:ins w:id="5478" w:author="Roberts, Julie" w:date="2022-03-23T17:07:00Z">
        <w:r w:rsidR="00233028">
          <w:t xml:space="preserve">2017 </w:t>
        </w:r>
      </w:ins>
      <w:r>
        <w:t xml:space="preserve">through October 31, </w:t>
      </w:r>
      <w:del w:id="5479" w:author="Roberts, Julie" w:date="2022-03-23T17:07:00Z">
        <w:r w:rsidDel="00233028">
          <w:delText xml:space="preserve">2016 </w:delText>
        </w:r>
      </w:del>
      <w:ins w:id="5480" w:author="Roberts, Julie" w:date="2022-03-23T17:07:00Z">
        <w:r w:rsidR="00233028">
          <w:t xml:space="preserve">2022 </w:t>
        </w:r>
      </w:ins>
      <w:r>
        <w:t xml:space="preserve">(“Review Period”).  </w:t>
      </w:r>
      <w:r w:rsidRPr="00535122">
        <w:t>This testimony will provide the basis for the Commi</w:t>
      </w:r>
      <w:r>
        <w:t>ssion to conclude that the revenues</w:t>
      </w:r>
      <w:r w:rsidRPr="00535122">
        <w:t xml:space="preserve"> </w:t>
      </w:r>
      <w:r>
        <w:t>recorded</w:t>
      </w:r>
      <w:r w:rsidRPr="00535122">
        <w:t xml:space="preserve"> into the </w:t>
      </w:r>
      <w:r>
        <w:t>Supply Adjustment A</w:t>
      </w:r>
      <w:r w:rsidRPr="00535122">
        <w:t>ccount are proper</w:t>
      </w:r>
      <w:r>
        <w:t>.</w:t>
      </w:r>
      <w:r w:rsidRPr="00535122">
        <w:t xml:space="preserve">  </w:t>
      </w:r>
    </w:p>
    <w:p w14:paraId="69E18833" w14:textId="77777777" w:rsidR="00044C09" w:rsidRDefault="00044C09" w:rsidP="00720C2B">
      <w:pPr>
        <w:pStyle w:val="BodyText"/>
        <w:spacing w:line="480" w:lineRule="auto"/>
        <w:ind w:right="90"/>
      </w:pPr>
      <w:r>
        <w:t>Power-related costs recorded</w:t>
      </w:r>
      <w:r w:rsidRPr="00535122">
        <w:t xml:space="preserve"> into the </w:t>
      </w:r>
      <w:r>
        <w:t>Supply Adjustment A</w:t>
      </w:r>
      <w:r w:rsidRPr="00535122">
        <w:t xml:space="preserve">ccount are addressed </w:t>
      </w:r>
      <w:r>
        <w:t>in Chapter 2 of this Volume.</w:t>
      </w:r>
    </w:p>
    <w:p w14:paraId="0C3306F7" w14:textId="77777777" w:rsidR="00720C2B" w:rsidRDefault="00720C2B" w:rsidP="00720C2B">
      <w:pPr>
        <w:pStyle w:val="BodyText"/>
        <w:spacing w:line="480" w:lineRule="auto"/>
        <w:ind w:right="90"/>
      </w:pPr>
    </w:p>
    <w:p w14:paraId="1C9EDD91" w14:textId="77777777" w:rsidR="00044C09" w:rsidRPr="00535122" w:rsidRDefault="00044C09" w:rsidP="00F16A93">
      <w:pPr>
        <w:pStyle w:val="Pleading3L2"/>
      </w:pPr>
      <w:bookmarkStart w:id="5481" w:name="_Toc99034645"/>
      <w:r w:rsidRPr="00535122">
        <w:t>BACKGROUND</w:t>
      </w:r>
      <w:bookmarkEnd w:id="5481"/>
    </w:p>
    <w:p w14:paraId="15A6C11F" w14:textId="6319C881" w:rsidR="00044C09" w:rsidRDefault="00044C09" w:rsidP="00720C2B">
      <w:pPr>
        <w:pStyle w:val="BodyText"/>
        <w:spacing w:line="480" w:lineRule="auto"/>
        <w:ind w:right="90"/>
      </w:pPr>
      <w:r w:rsidRPr="00535122">
        <w:t xml:space="preserve">BVES has a </w:t>
      </w:r>
      <w:r>
        <w:t>Supply Adjustment</w:t>
      </w:r>
      <w:r w:rsidRPr="00535122">
        <w:t xml:space="preserve"> </w:t>
      </w:r>
      <w:r>
        <w:t>A</w:t>
      </w:r>
      <w:r w:rsidRPr="00535122">
        <w:t xml:space="preserve">ccount </w:t>
      </w:r>
      <w:r>
        <w:t>which</w:t>
      </w:r>
      <w:r w:rsidRPr="00535122">
        <w:t xml:space="preserve"> track</w:t>
      </w:r>
      <w:r>
        <w:t>s, among other things,</w:t>
      </w:r>
      <w:r w:rsidRPr="00535122">
        <w:t xml:space="preserve"> the </w:t>
      </w:r>
      <w:r>
        <w:t xml:space="preserve">revenues </w:t>
      </w:r>
      <w:r w:rsidRPr="00AD4E8B">
        <w:t xml:space="preserve">resulting from billed monthly sales for each rate tariff for residential and non-residential customers, and the revenues from the sale of surplus energy into the CAISO’s imbalance energy market.  </w:t>
      </w:r>
      <w:r w:rsidRPr="00535122">
        <w:t xml:space="preserve">Amounts </w:t>
      </w:r>
      <w:r>
        <w:t>recorded</w:t>
      </w:r>
      <w:r w:rsidRPr="00535122">
        <w:t xml:space="preserve"> into the </w:t>
      </w:r>
      <w:r>
        <w:t>Supply Adjustment Account</w:t>
      </w:r>
      <w:r w:rsidRPr="00535122">
        <w:t xml:space="preserve"> were last reviewed </w:t>
      </w:r>
      <w:r>
        <w:t xml:space="preserve">by the Commission </w:t>
      </w:r>
      <w:r w:rsidRPr="00535122">
        <w:t xml:space="preserve">in </w:t>
      </w:r>
      <w:r w:rsidRPr="005E6770">
        <w:t xml:space="preserve">Application </w:t>
      </w:r>
      <w:del w:id="5482" w:author="Roberts, Julie" w:date="2022-03-23T17:08:00Z">
        <w:r w:rsidRPr="005E6770" w:rsidDel="00233028">
          <w:delText>12-02-013</w:delText>
        </w:r>
      </w:del>
      <w:ins w:id="5483" w:author="Roberts, Julie" w:date="2022-03-23T17:08:00Z">
        <w:r w:rsidR="00233028">
          <w:t>17-05-004</w:t>
        </w:r>
      </w:ins>
      <w:r>
        <w:t xml:space="preserve"> and approved in D.</w:t>
      </w:r>
      <w:del w:id="5484" w:author="Roberts, Julie" w:date="2022-03-23T17:09:00Z">
        <w:r w:rsidDel="00233028">
          <w:delText>14-11-002</w:delText>
        </w:r>
      </w:del>
      <w:ins w:id="5485" w:author="Roberts, Julie" w:date="2022-03-23T17:09:00Z">
        <w:r w:rsidR="00233028">
          <w:t>19-08-027</w:t>
        </w:r>
      </w:ins>
      <w:r>
        <w:t>.</w:t>
      </w:r>
    </w:p>
    <w:p w14:paraId="394B73A4" w14:textId="77777777" w:rsidR="00044C09" w:rsidRPr="00535122" w:rsidRDefault="00044C09" w:rsidP="00720C2B">
      <w:pPr>
        <w:pStyle w:val="BodyText"/>
        <w:spacing w:line="480" w:lineRule="auto"/>
        <w:ind w:right="90"/>
      </w:pPr>
    </w:p>
    <w:p w14:paraId="1EA028F5" w14:textId="77777777" w:rsidR="00044C09" w:rsidRPr="00535122" w:rsidRDefault="00044C09" w:rsidP="00F16A93">
      <w:pPr>
        <w:pStyle w:val="Pleading3L2"/>
      </w:pPr>
      <w:bookmarkStart w:id="5486" w:name="_Toc99034646"/>
      <w:r w:rsidRPr="00535122">
        <w:t>SUMMARY</w:t>
      </w:r>
      <w:bookmarkEnd w:id="5486"/>
      <w:r w:rsidRPr="00535122">
        <w:t xml:space="preserve"> </w:t>
      </w:r>
    </w:p>
    <w:p w14:paraId="014FF255" w14:textId="2AD85140" w:rsidR="00044C09" w:rsidRPr="00535122" w:rsidRDefault="00044C09" w:rsidP="00720C2B">
      <w:pPr>
        <w:pStyle w:val="Pleading3L3"/>
        <w:keepNext w:val="0"/>
        <w:spacing w:line="480" w:lineRule="auto"/>
        <w:ind w:left="1267" w:right="86"/>
      </w:pPr>
      <w:bookmarkStart w:id="5487" w:name="_Toc99034647"/>
      <w:r>
        <w:t>Supply Adjustment Account</w:t>
      </w:r>
      <w:r w:rsidRPr="00535122">
        <w:t xml:space="preserve"> Last Reviewed </w:t>
      </w:r>
      <w:r>
        <w:t xml:space="preserve">In Application </w:t>
      </w:r>
      <w:del w:id="5488" w:author="Roberts, Julie" w:date="2022-03-23T17:09:00Z">
        <w:r w:rsidDel="00233028">
          <w:delText>12-02-013</w:delText>
        </w:r>
      </w:del>
      <w:ins w:id="5489" w:author="Roberts, Julie" w:date="2022-03-23T17:09:00Z">
        <w:r w:rsidR="00233028">
          <w:t>17-05-004</w:t>
        </w:r>
      </w:ins>
      <w:r>
        <w:t xml:space="preserve"> </w:t>
      </w:r>
      <w:r w:rsidRPr="00535122">
        <w:t xml:space="preserve">and Approved in </w:t>
      </w:r>
      <w:r>
        <w:t xml:space="preserve">D. </w:t>
      </w:r>
      <w:del w:id="5490" w:author="Roberts, Julie" w:date="2022-03-23T17:09:00Z">
        <w:r w:rsidDel="00233028">
          <w:delText>14-11-002</w:delText>
        </w:r>
      </w:del>
      <w:ins w:id="5491" w:author="Roberts, Julie" w:date="2022-03-23T17:09:00Z">
        <w:r w:rsidR="00233028">
          <w:t>19-08-027</w:t>
        </w:r>
      </w:ins>
      <w:r w:rsidRPr="00535122">
        <w:t>.</w:t>
      </w:r>
      <w:bookmarkEnd w:id="5487"/>
    </w:p>
    <w:p w14:paraId="73106A9C" w14:textId="41CF9F09" w:rsidR="00044C09" w:rsidRPr="00535122" w:rsidRDefault="00044C09" w:rsidP="00720C2B">
      <w:pPr>
        <w:pStyle w:val="BodyText"/>
        <w:spacing w:line="480" w:lineRule="auto"/>
        <w:ind w:right="90"/>
      </w:pPr>
      <w:r w:rsidRPr="001E4108">
        <w:rPr>
          <w:highlight w:val="yellow"/>
          <w:rPrChange w:id="5492" w:author="Roberts, Julie" w:date="2022-03-16T08:40:00Z">
            <w:rPr/>
          </w:rPrChange>
        </w:rPr>
        <w:lastRenderedPageBreak/>
        <w:t xml:space="preserve">In BVES’ last general rate case (“GRC”) application BVES addressed all Supply Adjustment Account-related revenues for the period of </w:t>
      </w:r>
      <w:del w:id="5493" w:author="Roberts, Julie" w:date="2022-03-24T08:15:00Z">
        <w:r w:rsidRPr="001E4108" w:rsidDel="009141A9">
          <w:rPr>
            <w:highlight w:val="yellow"/>
            <w:rPrChange w:id="5494" w:author="Roberts, Julie" w:date="2022-03-16T08:40:00Z">
              <w:rPr/>
            </w:rPrChange>
          </w:rPr>
          <w:delText>April 1</w:delText>
        </w:r>
      </w:del>
      <w:ins w:id="5495" w:author="Roberts, Julie" w:date="2022-03-24T08:15:00Z">
        <w:r w:rsidR="009141A9">
          <w:rPr>
            <w:highlight w:val="yellow"/>
          </w:rPr>
          <w:t>September 1</w:t>
        </w:r>
      </w:ins>
      <w:r w:rsidRPr="001E4108">
        <w:rPr>
          <w:highlight w:val="yellow"/>
          <w:rPrChange w:id="5496" w:author="Roberts, Julie" w:date="2022-03-16T08:40:00Z">
            <w:rPr/>
          </w:rPrChange>
        </w:rPr>
        <w:t xml:space="preserve">, </w:t>
      </w:r>
      <w:del w:id="5497" w:author="Roberts, Julie" w:date="2022-03-24T08:14:00Z">
        <w:r w:rsidRPr="001E4108" w:rsidDel="009141A9">
          <w:rPr>
            <w:highlight w:val="yellow"/>
            <w:rPrChange w:id="5498" w:author="Roberts, Julie" w:date="2022-03-16T08:40:00Z">
              <w:rPr/>
            </w:rPrChange>
          </w:rPr>
          <w:delText xml:space="preserve">2001 </w:delText>
        </w:r>
      </w:del>
      <w:ins w:id="5499" w:author="Roberts, Julie" w:date="2022-03-24T08:14:00Z">
        <w:r w:rsidR="009141A9" w:rsidRPr="001E4108">
          <w:rPr>
            <w:highlight w:val="yellow"/>
            <w:rPrChange w:id="5500" w:author="Roberts, Julie" w:date="2022-03-16T08:40:00Z">
              <w:rPr/>
            </w:rPrChange>
          </w:rPr>
          <w:t>20</w:t>
        </w:r>
        <w:r w:rsidR="009141A9">
          <w:rPr>
            <w:highlight w:val="yellow"/>
          </w:rPr>
          <w:t>11</w:t>
        </w:r>
        <w:r w:rsidR="009141A9" w:rsidRPr="001E4108">
          <w:rPr>
            <w:highlight w:val="yellow"/>
            <w:rPrChange w:id="5501" w:author="Roberts, Julie" w:date="2022-03-16T08:40:00Z">
              <w:rPr/>
            </w:rPrChange>
          </w:rPr>
          <w:t xml:space="preserve"> </w:t>
        </w:r>
      </w:ins>
      <w:r w:rsidRPr="001E4108">
        <w:rPr>
          <w:highlight w:val="yellow"/>
          <w:rPrChange w:id="5502" w:author="Roberts, Julie" w:date="2022-03-16T08:40:00Z">
            <w:rPr/>
          </w:rPrChange>
        </w:rPr>
        <w:t xml:space="preserve">through </w:t>
      </w:r>
      <w:del w:id="5503" w:author="Roberts, Julie" w:date="2022-03-24T08:16:00Z">
        <w:r w:rsidRPr="001E4108" w:rsidDel="009141A9">
          <w:rPr>
            <w:highlight w:val="yellow"/>
            <w:rPrChange w:id="5504" w:author="Roberts, Julie" w:date="2022-03-16T08:40:00Z">
              <w:rPr/>
            </w:rPrChange>
          </w:rPr>
          <w:delText>August 31, 2011</w:delText>
        </w:r>
      </w:del>
      <w:ins w:id="5505" w:author="Roberts, Julie" w:date="2022-03-24T08:16:00Z">
        <w:r w:rsidR="009141A9">
          <w:rPr>
            <w:highlight w:val="yellow"/>
          </w:rPr>
          <w:t>October 31, 2016</w:t>
        </w:r>
      </w:ins>
      <w:r w:rsidRPr="001E4108">
        <w:rPr>
          <w:highlight w:val="yellow"/>
          <w:rPrChange w:id="5506" w:author="Roberts, Julie" w:date="2022-03-16T08:40:00Z">
            <w:rPr/>
          </w:rPrChange>
        </w:rPr>
        <w:t>.  Those revenues were approved in D.</w:t>
      </w:r>
      <w:del w:id="5507" w:author="Roberts, Julie" w:date="2022-03-25T13:04:00Z">
        <w:r w:rsidRPr="001E4108" w:rsidDel="00186A0B">
          <w:rPr>
            <w:highlight w:val="yellow"/>
            <w:rPrChange w:id="5508" w:author="Roberts, Julie" w:date="2022-03-16T08:40:00Z">
              <w:rPr/>
            </w:rPrChange>
          </w:rPr>
          <w:delText>14-11-002</w:delText>
        </w:r>
      </w:del>
      <w:ins w:id="5509" w:author="Roberts, Julie" w:date="2022-03-25T13:04:00Z">
        <w:r w:rsidR="00186A0B">
          <w:rPr>
            <w:highlight w:val="yellow"/>
          </w:rPr>
          <w:t>19-08-027</w:t>
        </w:r>
      </w:ins>
      <w:r w:rsidRPr="001E4108">
        <w:rPr>
          <w:highlight w:val="yellow"/>
          <w:rPrChange w:id="5510" w:author="Roberts, Julie" w:date="2022-03-16T08:40:00Z">
            <w:rPr/>
          </w:rPrChange>
        </w:rPr>
        <w:t xml:space="preserve">.  This testimony will address all Supply Adjustment Account-related revenues for the period September 1, </w:t>
      </w:r>
      <w:del w:id="5511" w:author="Roberts, Julie" w:date="2022-03-24T08:16:00Z">
        <w:r w:rsidRPr="001E4108" w:rsidDel="009141A9">
          <w:rPr>
            <w:highlight w:val="yellow"/>
            <w:rPrChange w:id="5512" w:author="Roberts, Julie" w:date="2022-03-16T08:40:00Z">
              <w:rPr/>
            </w:rPrChange>
          </w:rPr>
          <w:delText xml:space="preserve">2011 </w:delText>
        </w:r>
      </w:del>
      <w:ins w:id="5513" w:author="Roberts, Julie" w:date="2022-03-24T08:16:00Z">
        <w:r w:rsidR="009141A9">
          <w:rPr>
            <w:highlight w:val="yellow"/>
          </w:rPr>
          <w:t>2017</w:t>
        </w:r>
        <w:r w:rsidR="009141A9" w:rsidRPr="001E4108">
          <w:rPr>
            <w:highlight w:val="yellow"/>
            <w:rPrChange w:id="5514" w:author="Roberts, Julie" w:date="2022-03-16T08:40:00Z">
              <w:rPr/>
            </w:rPrChange>
          </w:rPr>
          <w:t xml:space="preserve"> </w:t>
        </w:r>
      </w:ins>
      <w:r w:rsidRPr="001E4108">
        <w:rPr>
          <w:highlight w:val="yellow"/>
          <w:rPrChange w:id="5515" w:author="Roberts, Julie" w:date="2022-03-16T08:40:00Z">
            <w:rPr/>
          </w:rPrChange>
        </w:rPr>
        <w:t xml:space="preserve">through October 31, </w:t>
      </w:r>
      <w:del w:id="5516" w:author="Roberts, Julie" w:date="2022-03-24T08:17:00Z">
        <w:r w:rsidRPr="001E4108" w:rsidDel="009141A9">
          <w:rPr>
            <w:highlight w:val="yellow"/>
            <w:rPrChange w:id="5517" w:author="Roberts, Julie" w:date="2022-03-16T08:40:00Z">
              <w:rPr/>
            </w:rPrChange>
          </w:rPr>
          <w:delText xml:space="preserve">2016 </w:delText>
        </w:r>
      </w:del>
      <w:ins w:id="5518" w:author="Roberts, Julie" w:date="2022-03-24T08:17:00Z">
        <w:r w:rsidR="009141A9">
          <w:rPr>
            <w:highlight w:val="yellow"/>
          </w:rPr>
          <w:t>2022</w:t>
        </w:r>
        <w:r w:rsidR="009141A9" w:rsidRPr="001E4108">
          <w:rPr>
            <w:highlight w:val="yellow"/>
            <w:rPrChange w:id="5519" w:author="Roberts, Julie" w:date="2022-03-16T08:40:00Z">
              <w:rPr/>
            </w:rPrChange>
          </w:rPr>
          <w:t xml:space="preserve"> </w:t>
        </w:r>
      </w:ins>
      <w:r w:rsidRPr="001E4108">
        <w:rPr>
          <w:highlight w:val="yellow"/>
          <w:rPrChange w:id="5520" w:author="Roberts, Julie" w:date="2022-03-16T08:40:00Z">
            <w:rPr/>
          </w:rPrChange>
        </w:rPr>
        <w:t>(the “Review Period”).</w:t>
      </w:r>
      <w:r w:rsidRPr="005E6770">
        <w:t xml:space="preserve">  </w:t>
      </w:r>
    </w:p>
    <w:p w14:paraId="57D6EAAB" w14:textId="77777777" w:rsidR="00044C09" w:rsidRPr="00535122" w:rsidRDefault="00044C09" w:rsidP="00720C2B">
      <w:pPr>
        <w:pStyle w:val="Pleading3L3"/>
        <w:spacing w:line="480" w:lineRule="auto"/>
        <w:ind w:right="90"/>
      </w:pPr>
      <w:bookmarkStart w:id="5521" w:name="_Toc99034648"/>
      <w:r w:rsidRPr="00535122">
        <w:t xml:space="preserve">Summary of </w:t>
      </w:r>
      <w:r>
        <w:t>Supply Adjustment Account</w:t>
      </w:r>
      <w:r w:rsidRPr="00535122">
        <w:t xml:space="preserve"> </w:t>
      </w:r>
      <w:r>
        <w:t>Revenues</w:t>
      </w:r>
      <w:bookmarkEnd w:id="5521"/>
    </w:p>
    <w:p w14:paraId="6AF57B35" w14:textId="77777777" w:rsidR="00044C09" w:rsidRPr="001E198E" w:rsidRDefault="00044C09" w:rsidP="00720C2B">
      <w:pPr>
        <w:pStyle w:val="BodyText"/>
        <w:spacing w:line="480" w:lineRule="auto"/>
        <w:ind w:right="90"/>
      </w:pPr>
      <w:r w:rsidRPr="00E2073E">
        <w:t xml:space="preserve">Revenues </w:t>
      </w:r>
      <w:r>
        <w:t>from customer billings of the Supply Charge, the Transmission Charge and the Supply Adjustment Charge and revenues from sales of surplus energy, as discussed below, are tracked and recorded into the Supply Adjustment Account.</w:t>
      </w:r>
    </w:p>
    <w:p w14:paraId="66849F55" w14:textId="77777777" w:rsidR="00044C09" w:rsidRDefault="00044C09" w:rsidP="00720C2B">
      <w:pPr>
        <w:pStyle w:val="BodyText"/>
        <w:widowControl/>
        <w:spacing w:line="480" w:lineRule="auto"/>
        <w:ind w:right="90"/>
      </w:pPr>
      <w:r w:rsidRPr="00535122">
        <w:t>Table</w:t>
      </w:r>
      <w:r>
        <w:t xml:space="preserve"> 3.1 below</w:t>
      </w:r>
      <w:r w:rsidRPr="00535122">
        <w:t xml:space="preserve"> s</w:t>
      </w:r>
      <w:r>
        <w:t>ummarizes by component the supply-related revenues</w:t>
      </w:r>
      <w:r w:rsidRPr="00535122">
        <w:t xml:space="preserve"> </w:t>
      </w:r>
      <w:r>
        <w:t>recorded</w:t>
      </w:r>
      <w:r w:rsidRPr="00535122">
        <w:t xml:space="preserve"> into the </w:t>
      </w:r>
      <w:r>
        <w:t>Supply Adjustment Account</w:t>
      </w:r>
      <w:r w:rsidRPr="00535122">
        <w:t xml:space="preserve"> </w:t>
      </w:r>
      <w:r>
        <w:t>over the R</w:t>
      </w:r>
      <w:r w:rsidRPr="00535122">
        <w:t xml:space="preserve">eview Period.  </w:t>
      </w:r>
    </w:p>
    <w:p w14:paraId="08E15C1F" w14:textId="77777777" w:rsidR="00044C09" w:rsidRDefault="00044C09" w:rsidP="004F69D7">
      <w:pPr>
        <w:pStyle w:val="BodyText"/>
        <w:widowControl/>
        <w:spacing w:line="480" w:lineRule="auto"/>
        <w:ind w:right="90" w:firstLine="0"/>
        <w:jc w:val="center"/>
        <w:rPr>
          <w:b/>
        </w:rPr>
      </w:pPr>
      <w:r>
        <w:rPr>
          <w:b/>
        </w:rPr>
        <w:t>Table 3.1</w:t>
      </w:r>
    </w:p>
    <w:p w14:paraId="4897B561" w14:textId="77777777" w:rsidR="004F69D7" w:rsidRDefault="00044C09" w:rsidP="004F69D7">
      <w:pPr>
        <w:pStyle w:val="BodyText"/>
        <w:widowControl/>
        <w:spacing w:line="480" w:lineRule="auto"/>
        <w:ind w:right="90" w:firstLine="0"/>
        <w:jc w:val="center"/>
        <w:rPr>
          <w:rFonts w:eastAsia="Times New Roman"/>
          <w:b/>
        </w:rPr>
      </w:pPr>
      <w:r>
        <w:rPr>
          <w:rFonts w:eastAsia="Times New Roman"/>
          <w:b/>
        </w:rPr>
        <w:t>Supply Adjustment Account Revenues</w:t>
      </w:r>
      <w:r w:rsidRPr="00535122">
        <w:rPr>
          <w:rFonts w:eastAsia="Times New Roman"/>
          <w:b/>
        </w:rPr>
        <w:t xml:space="preserve"> </w:t>
      </w:r>
      <w:r>
        <w:rPr>
          <w:rFonts w:eastAsia="Times New Roman"/>
          <w:b/>
        </w:rPr>
        <w:t xml:space="preserve">September </w:t>
      </w:r>
      <w:r w:rsidRPr="00535122">
        <w:rPr>
          <w:rFonts w:eastAsia="Times New Roman"/>
          <w:b/>
        </w:rPr>
        <w:t>1, 20</w:t>
      </w:r>
      <w:r>
        <w:rPr>
          <w:rFonts w:eastAsia="Times New Roman"/>
          <w:b/>
        </w:rPr>
        <w:t>1</w:t>
      </w:r>
      <w:r w:rsidRPr="00535122">
        <w:rPr>
          <w:rFonts w:eastAsia="Times New Roman"/>
          <w:b/>
        </w:rPr>
        <w:t>1</w:t>
      </w:r>
      <w:r>
        <w:rPr>
          <w:rFonts w:eastAsia="Times New Roman"/>
          <w:b/>
        </w:rPr>
        <w:t xml:space="preserve"> through October 31, 2016</w:t>
      </w:r>
    </w:p>
    <w:tbl>
      <w:tblPr>
        <w:tblW w:w="9478" w:type="dxa"/>
        <w:tblInd w:w="98" w:type="dxa"/>
        <w:tblLayout w:type="fixed"/>
        <w:tblLook w:val="04A0" w:firstRow="1" w:lastRow="0" w:firstColumn="1" w:lastColumn="0" w:noHBand="0" w:noVBand="1"/>
      </w:tblPr>
      <w:tblGrid>
        <w:gridCol w:w="1246"/>
        <w:gridCol w:w="1104"/>
        <w:gridCol w:w="1170"/>
        <w:gridCol w:w="1170"/>
        <w:gridCol w:w="1260"/>
        <w:gridCol w:w="1170"/>
        <w:gridCol w:w="1170"/>
        <w:gridCol w:w="1188"/>
      </w:tblGrid>
      <w:tr w:rsidR="000A721F" w:rsidRPr="00325B1B" w14:paraId="1CE5DF81" w14:textId="77777777" w:rsidTr="000A721F">
        <w:trPr>
          <w:trHeight w:val="741"/>
        </w:trPr>
        <w:tc>
          <w:tcPr>
            <w:tcW w:w="124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F1612D7" w14:textId="77777777" w:rsidR="004F69D7" w:rsidRPr="000A721F" w:rsidRDefault="004F69D7" w:rsidP="00C053A5">
            <w:pPr>
              <w:spacing w:line="240" w:lineRule="auto"/>
              <w:ind w:right="90"/>
              <w:jc w:val="center"/>
              <w:rPr>
                <w:rFonts w:eastAsia="Times New Roman"/>
                <w:b/>
                <w:bCs/>
                <w:color w:val="000000"/>
                <w:sz w:val="17"/>
                <w:szCs w:val="17"/>
              </w:rPr>
            </w:pPr>
            <w:r w:rsidRPr="000A721F">
              <w:rPr>
                <w:rFonts w:eastAsia="Times New Roman"/>
                <w:b/>
                <w:bCs/>
                <w:color w:val="000000"/>
                <w:sz w:val="17"/>
                <w:szCs w:val="17"/>
              </w:rPr>
              <w:t>Revenue Components</w:t>
            </w:r>
          </w:p>
        </w:tc>
        <w:tc>
          <w:tcPr>
            <w:tcW w:w="1104" w:type="dxa"/>
            <w:tcBorders>
              <w:top w:val="single" w:sz="8" w:space="0" w:color="auto"/>
              <w:left w:val="nil"/>
              <w:bottom w:val="nil"/>
              <w:right w:val="single" w:sz="8" w:space="0" w:color="auto"/>
            </w:tcBorders>
            <w:shd w:val="clear" w:color="auto" w:fill="auto"/>
            <w:vAlign w:val="center"/>
            <w:hideMark/>
          </w:tcPr>
          <w:p w14:paraId="0CDDC2B0" w14:textId="77777777" w:rsidR="004F69D7" w:rsidRPr="00325B1B" w:rsidRDefault="004F69D7" w:rsidP="00C053A5">
            <w:pPr>
              <w:spacing w:line="240" w:lineRule="auto"/>
              <w:ind w:right="90"/>
              <w:jc w:val="center"/>
              <w:rPr>
                <w:rFonts w:eastAsia="Times New Roman"/>
                <w:b/>
                <w:bCs/>
                <w:color w:val="000000"/>
                <w:sz w:val="18"/>
                <w:szCs w:val="18"/>
              </w:rPr>
            </w:pPr>
            <w:r w:rsidRPr="00325B1B">
              <w:rPr>
                <w:rFonts w:eastAsia="Times New Roman"/>
                <w:b/>
                <w:bCs/>
                <w:color w:val="000000"/>
                <w:sz w:val="18"/>
                <w:szCs w:val="18"/>
              </w:rPr>
              <w:t>2011                  Sep-Dec</w:t>
            </w:r>
          </w:p>
        </w:tc>
        <w:tc>
          <w:tcPr>
            <w:tcW w:w="1170" w:type="dxa"/>
            <w:tcBorders>
              <w:top w:val="single" w:sz="8" w:space="0" w:color="auto"/>
              <w:left w:val="nil"/>
              <w:bottom w:val="nil"/>
              <w:right w:val="single" w:sz="8" w:space="0" w:color="auto"/>
            </w:tcBorders>
            <w:shd w:val="clear" w:color="auto" w:fill="auto"/>
            <w:vAlign w:val="center"/>
            <w:hideMark/>
          </w:tcPr>
          <w:p w14:paraId="328281BA" w14:textId="77777777" w:rsidR="004F69D7" w:rsidRPr="00325B1B" w:rsidRDefault="004F69D7" w:rsidP="00C053A5">
            <w:pPr>
              <w:spacing w:line="240" w:lineRule="auto"/>
              <w:ind w:right="90"/>
              <w:jc w:val="center"/>
              <w:rPr>
                <w:rFonts w:eastAsia="Times New Roman"/>
                <w:b/>
                <w:bCs/>
                <w:color w:val="000000"/>
                <w:sz w:val="18"/>
                <w:szCs w:val="18"/>
              </w:rPr>
            </w:pPr>
            <w:r w:rsidRPr="00325B1B">
              <w:rPr>
                <w:rFonts w:eastAsia="Times New Roman"/>
                <w:b/>
                <w:bCs/>
                <w:color w:val="000000"/>
                <w:sz w:val="18"/>
                <w:szCs w:val="18"/>
              </w:rPr>
              <w:t>2012</w:t>
            </w:r>
          </w:p>
        </w:tc>
        <w:tc>
          <w:tcPr>
            <w:tcW w:w="1170" w:type="dxa"/>
            <w:tcBorders>
              <w:top w:val="single" w:sz="8" w:space="0" w:color="auto"/>
              <w:left w:val="nil"/>
              <w:bottom w:val="nil"/>
              <w:right w:val="single" w:sz="8" w:space="0" w:color="auto"/>
            </w:tcBorders>
            <w:shd w:val="clear" w:color="auto" w:fill="auto"/>
            <w:vAlign w:val="center"/>
            <w:hideMark/>
          </w:tcPr>
          <w:p w14:paraId="53B7815B" w14:textId="77777777" w:rsidR="004F69D7" w:rsidRPr="00325B1B" w:rsidRDefault="004F69D7" w:rsidP="00C053A5">
            <w:pPr>
              <w:spacing w:line="240" w:lineRule="auto"/>
              <w:ind w:right="90"/>
              <w:jc w:val="center"/>
              <w:rPr>
                <w:rFonts w:eastAsia="Times New Roman"/>
                <w:b/>
                <w:bCs/>
                <w:color w:val="000000"/>
                <w:sz w:val="18"/>
                <w:szCs w:val="18"/>
              </w:rPr>
            </w:pPr>
            <w:r w:rsidRPr="00325B1B">
              <w:rPr>
                <w:rFonts w:eastAsia="Times New Roman"/>
                <w:b/>
                <w:bCs/>
                <w:color w:val="000000"/>
                <w:sz w:val="18"/>
                <w:szCs w:val="18"/>
              </w:rPr>
              <w:t>2013</w:t>
            </w:r>
          </w:p>
        </w:tc>
        <w:tc>
          <w:tcPr>
            <w:tcW w:w="1260" w:type="dxa"/>
            <w:tcBorders>
              <w:top w:val="single" w:sz="8" w:space="0" w:color="auto"/>
              <w:left w:val="nil"/>
              <w:bottom w:val="nil"/>
              <w:right w:val="single" w:sz="8" w:space="0" w:color="auto"/>
            </w:tcBorders>
            <w:shd w:val="clear" w:color="auto" w:fill="auto"/>
            <w:vAlign w:val="center"/>
            <w:hideMark/>
          </w:tcPr>
          <w:p w14:paraId="41EA5028" w14:textId="77777777" w:rsidR="004F69D7" w:rsidRPr="00325B1B" w:rsidRDefault="004F69D7" w:rsidP="00C053A5">
            <w:pPr>
              <w:spacing w:line="240" w:lineRule="auto"/>
              <w:ind w:right="90"/>
              <w:jc w:val="center"/>
              <w:rPr>
                <w:rFonts w:eastAsia="Times New Roman"/>
                <w:b/>
                <w:bCs/>
                <w:color w:val="000000"/>
                <w:sz w:val="18"/>
                <w:szCs w:val="18"/>
              </w:rPr>
            </w:pPr>
            <w:r w:rsidRPr="00325B1B">
              <w:rPr>
                <w:rFonts w:eastAsia="Times New Roman"/>
                <w:b/>
                <w:bCs/>
                <w:color w:val="000000"/>
                <w:sz w:val="18"/>
                <w:szCs w:val="18"/>
              </w:rPr>
              <w:t>2014</w:t>
            </w:r>
          </w:p>
        </w:tc>
        <w:tc>
          <w:tcPr>
            <w:tcW w:w="1170" w:type="dxa"/>
            <w:tcBorders>
              <w:top w:val="single" w:sz="8" w:space="0" w:color="auto"/>
              <w:left w:val="nil"/>
              <w:bottom w:val="nil"/>
              <w:right w:val="single" w:sz="8" w:space="0" w:color="auto"/>
            </w:tcBorders>
            <w:shd w:val="clear" w:color="auto" w:fill="auto"/>
            <w:vAlign w:val="center"/>
            <w:hideMark/>
          </w:tcPr>
          <w:p w14:paraId="5511EF0A" w14:textId="77777777" w:rsidR="004F69D7" w:rsidRPr="00325B1B" w:rsidRDefault="004F69D7" w:rsidP="00C053A5">
            <w:pPr>
              <w:spacing w:line="240" w:lineRule="auto"/>
              <w:ind w:right="90"/>
              <w:jc w:val="center"/>
              <w:rPr>
                <w:rFonts w:eastAsia="Times New Roman"/>
                <w:b/>
                <w:bCs/>
                <w:color w:val="000000"/>
                <w:sz w:val="18"/>
                <w:szCs w:val="18"/>
              </w:rPr>
            </w:pPr>
            <w:r w:rsidRPr="00325B1B">
              <w:rPr>
                <w:rFonts w:eastAsia="Times New Roman"/>
                <w:b/>
                <w:bCs/>
                <w:color w:val="000000"/>
                <w:sz w:val="18"/>
                <w:szCs w:val="18"/>
              </w:rPr>
              <w:t>2015</w:t>
            </w:r>
          </w:p>
        </w:tc>
        <w:tc>
          <w:tcPr>
            <w:tcW w:w="1170" w:type="dxa"/>
            <w:tcBorders>
              <w:top w:val="single" w:sz="8" w:space="0" w:color="auto"/>
              <w:left w:val="nil"/>
              <w:bottom w:val="nil"/>
              <w:right w:val="single" w:sz="8" w:space="0" w:color="auto"/>
            </w:tcBorders>
            <w:shd w:val="clear" w:color="auto" w:fill="auto"/>
            <w:vAlign w:val="center"/>
            <w:hideMark/>
          </w:tcPr>
          <w:p w14:paraId="2C0C2AAD" w14:textId="77777777" w:rsidR="004F69D7" w:rsidRPr="00325B1B" w:rsidRDefault="004F69D7" w:rsidP="00C053A5">
            <w:pPr>
              <w:spacing w:line="240" w:lineRule="auto"/>
              <w:ind w:right="90"/>
              <w:jc w:val="center"/>
              <w:rPr>
                <w:rFonts w:eastAsia="Times New Roman"/>
                <w:b/>
                <w:bCs/>
                <w:color w:val="000000"/>
                <w:sz w:val="18"/>
                <w:szCs w:val="18"/>
              </w:rPr>
            </w:pPr>
            <w:r w:rsidRPr="00325B1B">
              <w:rPr>
                <w:rFonts w:eastAsia="Times New Roman"/>
                <w:b/>
                <w:bCs/>
                <w:color w:val="000000"/>
                <w:sz w:val="18"/>
                <w:szCs w:val="18"/>
              </w:rPr>
              <w:t>2016                    Jan-Oct</w:t>
            </w:r>
          </w:p>
        </w:tc>
        <w:tc>
          <w:tcPr>
            <w:tcW w:w="1188" w:type="dxa"/>
            <w:tcBorders>
              <w:top w:val="single" w:sz="8" w:space="0" w:color="auto"/>
              <w:left w:val="nil"/>
              <w:bottom w:val="nil"/>
              <w:right w:val="single" w:sz="8" w:space="0" w:color="auto"/>
            </w:tcBorders>
            <w:shd w:val="clear" w:color="auto" w:fill="auto"/>
            <w:vAlign w:val="center"/>
            <w:hideMark/>
          </w:tcPr>
          <w:p w14:paraId="69CDF2BB" w14:textId="77777777" w:rsidR="004F69D7" w:rsidRPr="00325B1B" w:rsidRDefault="004F69D7" w:rsidP="00C053A5">
            <w:pPr>
              <w:spacing w:line="240" w:lineRule="auto"/>
              <w:ind w:right="90"/>
              <w:jc w:val="center"/>
              <w:rPr>
                <w:rFonts w:eastAsia="Times New Roman"/>
                <w:b/>
                <w:bCs/>
                <w:color w:val="000000"/>
                <w:sz w:val="18"/>
                <w:szCs w:val="18"/>
              </w:rPr>
            </w:pPr>
            <w:r w:rsidRPr="00325B1B">
              <w:rPr>
                <w:rFonts w:eastAsia="Times New Roman"/>
                <w:b/>
                <w:bCs/>
                <w:color w:val="000000"/>
                <w:sz w:val="18"/>
                <w:szCs w:val="18"/>
              </w:rPr>
              <w:t>Total Supply Revenues</w:t>
            </w:r>
          </w:p>
        </w:tc>
      </w:tr>
      <w:tr w:rsidR="000A721F" w:rsidRPr="00325B1B" w14:paraId="653FC3AE" w14:textId="77777777" w:rsidTr="000A721F">
        <w:trPr>
          <w:trHeight w:val="318"/>
        </w:trPr>
        <w:tc>
          <w:tcPr>
            <w:tcW w:w="1246" w:type="dxa"/>
            <w:tcBorders>
              <w:top w:val="nil"/>
              <w:left w:val="single" w:sz="8" w:space="0" w:color="auto"/>
              <w:bottom w:val="nil"/>
              <w:right w:val="nil"/>
            </w:tcBorders>
            <w:shd w:val="clear" w:color="auto" w:fill="auto"/>
            <w:vAlign w:val="center"/>
            <w:hideMark/>
          </w:tcPr>
          <w:p w14:paraId="39BC1D19" w14:textId="77777777" w:rsidR="004F69D7" w:rsidRPr="000A721F" w:rsidRDefault="004F69D7" w:rsidP="00C053A5">
            <w:pPr>
              <w:spacing w:line="240" w:lineRule="auto"/>
              <w:ind w:right="90"/>
              <w:jc w:val="center"/>
              <w:rPr>
                <w:rFonts w:eastAsia="Times New Roman"/>
                <w:color w:val="000000"/>
                <w:sz w:val="17"/>
                <w:szCs w:val="17"/>
              </w:rPr>
            </w:pPr>
            <w:r w:rsidRPr="000A721F">
              <w:rPr>
                <w:rFonts w:eastAsia="Times New Roman"/>
                <w:color w:val="000000"/>
                <w:sz w:val="17"/>
                <w:szCs w:val="17"/>
              </w:rPr>
              <w:t>Transmission Charge</w:t>
            </w:r>
          </w:p>
        </w:tc>
        <w:tc>
          <w:tcPr>
            <w:tcW w:w="110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0B51BA2" w14:textId="77777777" w:rsidR="004F69D7" w:rsidRPr="000A721F" w:rsidRDefault="004F69D7" w:rsidP="00C053A5">
            <w:pPr>
              <w:spacing w:line="240" w:lineRule="auto"/>
              <w:ind w:right="90"/>
              <w:jc w:val="center"/>
              <w:rPr>
                <w:rFonts w:eastAsia="Times New Roman"/>
                <w:color w:val="000000"/>
                <w:sz w:val="16"/>
                <w:szCs w:val="16"/>
              </w:rPr>
            </w:pPr>
            <w:r w:rsidRPr="000A721F">
              <w:rPr>
                <w:rFonts w:eastAsia="Times New Roman"/>
                <w:color w:val="000000"/>
                <w:sz w:val="16"/>
                <w:szCs w:val="16"/>
              </w:rPr>
              <w:t xml:space="preserve">$386,077 </w:t>
            </w:r>
          </w:p>
        </w:tc>
        <w:tc>
          <w:tcPr>
            <w:tcW w:w="1170" w:type="dxa"/>
            <w:tcBorders>
              <w:top w:val="single" w:sz="8" w:space="0" w:color="auto"/>
              <w:left w:val="nil"/>
              <w:bottom w:val="single" w:sz="8" w:space="0" w:color="auto"/>
              <w:right w:val="single" w:sz="8" w:space="0" w:color="auto"/>
            </w:tcBorders>
            <w:shd w:val="clear" w:color="auto" w:fill="auto"/>
            <w:vAlign w:val="center"/>
            <w:hideMark/>
          </w:tcPr>
          <w:p w14:paraId="3EF1B745" w14:textId="77777777" w:rsidR="004F69D7" w:rsidRPr="000A721F" w:rsidRDefault="004F69D7" w:rsidP="00C053A5">
            <w:pPr>
              <w:spacing w:line="240" w:lineRule="auto"/>
              <w:ind w:right="90"/>
              <w:jc w:val="center"/>
              <w:rPr>
                <w:rFonts w:eastAsia="Times New Roman"/>
                <w:color w:val="000000"/>
                <w:sz w:val="16"/>
                <w:szCs w:val="16"/>
              </w:rPr>
            </w:pPr>
            <w:r w:rsidRPr="000A721F">
              <w:rPr>
                <w:rFonts w:eastAsia="Times New Roman"/>
                <w:color w:val="000000"/>
                <w:sz w:val="16"/>
                <w:szCs w:val="16"/>
              </w:rPr>
              <w:t xml:space="preserve">$1,108,469 </w:t>
            </w:r>
          </w:p>
        </w:tc>
        <w:tc>
          <w:tcPr>
            <w:tcW w:w="1170" w:type="dxa"/>
            <w:tcBorders>
              <w:top w:val="single" w:sz="8" w:space="0" w:color="auto"/>
              <w:left w:val="nil"/>
              <w:bottom w:val="single" w:sz="8" w:space="0" w:color="auto"/>
              <w:right w:val="single" w:sz="8" w:space="0" w:color="auto"/>
            </w:tcBorders>
            <w:shd w:val="clear" w:color="auto" w:fill="auto"/>
            <w:vAlign w:val="center"/>
            <w:hideMark/>
          </w:tcPr>
          <w:p w14:paraId="5A10AC5B" w14:textId="77777777" w:rsidR="004F69D7" w:rsidRPr="000A721F" w:rsidRDefault="004F69D7" w:rsidP="00C053A5">
            <w:pPr>
              <w:spacing w:line="240" w:lineRule="auto"/>
              <w:ind w:right="90"/>
              <w:jc w:val="center"/>
              <w:rPr>
                <w:rFonts w:eastAsia="Times New Roman"/>
                <w:color w:val="000000"/>
                <w:sz w:val="16"/>
                <w:szCs w:val="16"/>
              </w:rPr>
            </w:pPr>
            <w:r w:rsidRPr="000A721F">
              <w:rPr>
                <w:rFonts w:eastAsia="Times New Roman"/>
                <w:color w:val="000000"/>
                <w:sz w:val="16"/>
                <w:szCs w:val="16"/>
              </w:rPr>
              <w:t xml:space="preserve">$1,132,971 </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4CB0FFA4" w14:textId="77777777" w:rsidR="004F69D7" w:rsidRPr="000A721F" w:rsidRDefault="004F69D7" w:rsidP="00C053A5">
            <w:pPr>
              <w:spacing w:line="240" w:lineRule="auto"/>
              <w:ind w:right="90"/>
              <w:jc w:val="center"/>
              <w:rPr>
                <w:rFonts w:eastAsia="Times New Roman"/>
                <w:color w:val="000000"/>
                <w:sz w:val="16"/>
                <w:szCs w:val="16"/>
              </w:rPr>
            </w:pPr>
            <w:r w:rsidRPr="000A721F">
              <w:rPr>
                <w:rFonts w:eastAsia="Times New Roman"/>
                <w:color w:val="000000"/>
                <w:sz w:val="16"/>
                <w:szCs w:val="16"/>
              </w:rPr>
              <w:t xml:space="preserve">$1,190,152 </w:t>
            </w:r>
          </w:p>
        </w:tc>
        <w:tc>
          <w:tcPr>
            <w:tcW w:w="1170" w:type="dxa"/>
            <w:tcBorders>
              <w:top w:val="single" w:sz="8" w:space="0" w:color="auto"/>
              <w:left w:val="nil"/>
              <w:bottom w:val="single" w:sz="8" w:space="0" w:color="auto"/>
              <w:right w:val="single" w:sz="8" w:space="0" w:color="auto"/>
            </w:tcBorders>
            <w:shd w:val="clear" w:color="auto" w:fill="auto"/>
            <w:vAlign w:val="center"/>
            <w:hideMark/>
          </w:tcPr>
          <w:p w14:paraId="3D4C1596" w14:textId="77777777" w:rsidR="004F69D7" w:rsidRPr="000A721F" w:rsidRDefault="004F69D7" w:rsidP="00C053A5">
            <w:pPr>
              <w:spacing w:line="240" w:lineRule="auto"/>
              <w:ind w:right="90"/>
              <w:jc w:val="center"/>
              <w:rPr>
                <w:rFonts w:eastAsia="Times New Roman"/>
                <w:color w:val="000000"/>
                <w:sz w:val="16"/>
                <w:szCs w:val="16"/>
              </w:rPr>
            </w:pPr>
            <w:r w:rsidRPr="000A721F">
              <w:rPr>
                <w:rFonts w:eastAsia="Times New Roman"/>
                <w:color w:val="000000"/>
                <w:sz w:val="16"/>
                <w:szCs w:val="16"/>
              </w:rPr>
              <w:t xml:space="preserve">$3,036,462 </w:t>
            </w:r>
          </w:p>
        </w:tc>
        <w:tc>
          <w:tcPr>
            <w:tcW w:w="1170" w:type="dxa"/>
            <w:tcBorders>
              <w:top w:val="single" w:sz="8" w:space="0" w:color="auto"/>
              <w:left w:val="nil"/>
              <w:bottom w:val="single" w:sz="8" w:space="0" w:color="auto"/>
              <w:right w:val="single" w:sz="8" w:space="0" w:color="auto"/>
            </w:tcBorders>
            <w:shd w:val="clear" w:color="auto" w:fill="auto"/>
            <w:vAlign w:val="center"/>
            <w:hideMark/>
          </w:tcPr>
          <w:p w14:paraId="2AE5019F" w14:textId="77777777" w:rsidR="004F69D7" w:rsidRPr="000A721F" w:rsidRDefault="004F69D7" w:rsidP="00C053A5">
            <w:pPr>
              <w:spacing w:line="240" w:lineRule="auto"/>
              <w:ind w:right="90"/>
              <w:jc w:val="center"/>
              <w:rPr>
                <w:rFonts w:eastAsia="Times New Roman"/>
                <w:color w:val="000000"/>
                <w:sz w:val="16"/>
                <w:szCs w:val="16"/>
              </w:rPr>
            </w:pPr>
            <w:r w:rsidRPr="000A721F">
              <w:rPr>
                <w:rFonts w:eastAsia="Times New Roman"/>
                <w:color w:val="000000"/>
                <w:sz w:val="16"/>
                <w:szCs w:val="16"/>
              </w:rPr>
              <w:t xml:space="preserve">$2,406,496 </w:t>
            </w:r>
          </w:p>
        </w:tc>
        <w:tc>
          <w:tcPr>
            <w:tcW w:w="1188" w:type="dxa"/>
            <w:tcBorders>
              <w:top w:val="single" w:sz="8" w:space="0" w:color="auto"/>
              <w:left w:val="nil"/>
              <w:bottom w:val="single" w:sz="8" w:space="0" w:color="auto"/>
              <w:right w:val="single" w:sz="8" w:space="0" w:color="auto"/>
            </w:tcBorders>
            <w:shd w:val="clear" w:color="auto" w:fill="auto"/>
            <w:vAlign w:val="center"/>
            <w:hideMark/>
          </w:tcPr>
          <w:p w14:paraId="2E7BFA58" w14:textId="77777777" w:rsidR="004F69D7" w:rsidRPr="000A721F" w:rsidRDefault="004F69D7" w:rsidP="00C053A5">
            <w:pPr>
              <w:spacing w:line="240" w:lineRule="auto"/>
              <w:ind w:right="90"/>
              <w:jc w:val="center"/>
              <w:rPr>
                <w:rFonts w:eastAsia="Times New Roman"/>
                <w:color w:val="000000"/>
                <w:sz w:val="16"/>
                <w:szCs w:val="16"/>
              </w:rPr>
            </w:pPr>
            <w:r w:rsidRPr="000A721F">
              <w:rPr>
                <w:rFonts w:eastAsia="Times New Roman"/>
                <w:color w:val="000000"/>
                <w:sz w:val="16"/>
                <w:szCs w:val="16"/>
              </w:rPr>
              <w:t xml:space="preserve">$9,260,626 </w:t>
            </w:r>
          </w:p>
        </w:tc>
      </w:tr>
      <w:tr w:rsidR="000A721F" w:rsidRPr="00325B1B" w14:paraId="5C6A8750" w14:textId="77777777" w:rsidTr="000A721F">
        <w:trPr>
          <w:trHeight w:val="318"/>
        </w:trPr>
        <w:tc>
          <w:tcPr>
            <w:tcW w:w="1246" w:type="dxa"/>
            <w:tcBorders>
              <w:top w:val="single" w:sz="8" w:space="0" w:color="auto"/>
              <w:left w:val="single" w:sz="8" w:space="0" w:color="auto"/>
              <w:bottom w:val="nil"/>
              <w:right w:val="nil"/>
            </w:tcBorders>
            <w:shd w:val="clear" w:color="auto" w:fill="auto"/>
            <w:vAlign w:val="center"/>
            <w:hideMark/>
          </w:tcPr>
          <w:p w14:paraId="5A42CF83" w14:textId="77777777" w:rsidR="004F69D7" w:rsidRPr="000A721F" w:rsidRDefault="004F69D7" w:rsidP="00C053A5">
            <w:pPr>
              <w:spacing w:line="240" w:lineRule="auto"/>
              <w:ind w:right="90"/>
              <w:jc w:val="center"/>
              <w:rPr>
                <w:rFonts w:eastAsia="Times New Roman"/>
                <w:color w:val="000000"/>
                <w:sz w:val="17"/>
                <w:szCs w:val="17"/>
              </w:rPr>
            </w:pPr>
            <w:r w:rsidRPr="000A721F">
              <w:rPr>
                <w:rFonts w:eastAsia="Times New Roman"/>
                <w:color w:val="000000"/>
                <w:sz w:val="17"/>
                <w:szCs w:val="17"/>
              </w:rPr>
              <w:t>Supply Charge</w:t>
            </w:r>
          </w:p>
        </w:tc>
        <w:tc>
          <w:tcPr>
            <w:tcW w:w="1104" w:type="dxa"/>
            <w:tcBorders>
              <w:top w:val="nil"/>
              <w:left w:val="single" w:sz="8" w:space="0" w:color="auto"/>
              <w:bottom w:val="single" w:sz="8" w:space="0" w:color="auto"/>
              <w:right w:val="single" w:sz="8" w:space="0" w:color="auto"/>
            </w:tcBorders>
            <w:shd w:val="clear" w:color="auto" w:fill="auto"/>
            <w:vAlign w:val="center"/>
            <w:hideMark/>
          </w:tcPr>
          <w:p w14:paraId="501FC49B" w14:textId="77777777" w:rsidR="004F69D7" w:rsidRPr="000A721F" w:rsidRDefault="004F69D7" w:rsidP="00C053A5">
            <w:pPr>
              <w:spacing w:line="240" w:lineRule="auto"/>
              <w:ind w:right="90"/>
              <w:jc w:val="center"/>
              <w:rPr>
                <w:rFonts w:eastAsia="Times New Roman"/>
                <w:color w:val="000000"/>
                <w:sz w:val="16"/>
                <w:szCs w:val="16"/>
              </w:rPr>
            </w:pPr>
            <w:r w:rsidRPr="000A721F">
              <w:rPr>
                <w:rFonts w:eastAsia="Times New Roman"/>
                <w:color w:val="000000"/>
                <w:sz w:val="16"/>
                <w:szCs w:val="16"/>
              </w:rPr>
              <w:t xml:space="preserve">$3,666,730 </w:t>
            </w:r>
          </w:p>
        </w:tc>
        <w:tc>
          <w:tcPr>
            <w:tcW w:w="1170" w:type="dxa"/>
            <w:tcBorders>
              <w:top w:val="nil"/>
              <w:left w:val="nil"/>
              <w:bottom w:val="single" w:sz="8" w:space="0" w:color="auto"/>
              <w:right w:val="single" w:sz="8" w:space="0" w:color="auto"/>
            </w:tcBorders>
            <w:shd w:val="clear" w:color="auto" w:fill="auto"/>
            <w:vAlign w:val="center"/>
            <w:hideMark/>
          </w:tcPr>
          <w:p w14:paraId="6DC65D5A" w14:textId="77777777" w:rsidR="004F69D7" w:rsidRPr="000A721F" w:rsidRDefault="004F69D7" w:rsidP="00C053A5">
            <w:pPr>
              <w:spacing w:line="240" w:lineRule="auto"/>
              <w:ind w:right="90"/>
              <w:jc w:val="center"/>
              <w:rPr>
                <w:rFonts w:eastAsia="Times New Roman"/>
                <w:color w:val="000000"/>
                <w:sz w:val="16"/>
                <w:szCs w:val="16"/>
              </w:rPr>
            </w:pPr>
            <w:r w:rsidRPr="000A721F">
              <w:rPr>
                <w:rFonts w:eastAsia="Times New Roman"/>
                <w:color w:val="000000"/>
                <w:sz w:val="16"/>
                <w:szCs w:val="16"/>
              </w:rPr>
              <w:t xml:space="preserve">$11,608,121 </w:t>
            </w:r>
          </w:p>
        </w:tc>
        <w:tc>
          <w:tcPr>
            <w:tcW w:w="1170" w:type="dxa"/>
            <w:tcBorders>
              <w:top w:val="nil"/>
              <w:left w:val="nil"/>
              <w:bottom w:val="single" w:sz="8" w:space="0" w:color="auto"/>
              <w:right w:val="single" w:sz="8" w:space="0" w:color="auto"/>
            </w:tcBorders>
            <w:shd w:val="clear" w:color="auto" w:fill="auto"/>
            <w:vAlign w:val="center"/>
            <w:hideMark/>
          </w:tcPr>
          <w:p w14:paraId="6DF826E0" w14:textId="77777777" w:rsidR="004F69D7" w:rsidRPr="000A721F" w:rsidRDefault="004F69D7" w:rsidP="00C053A5">
            <w:pPr>
              <w:spacing w:line="240" w:lineRule="auto"/>
              <w:ind w:right="90"/>
              <w:jc w:val="center"/>
              <w:rPr>
                <w:rFonts w:eastAsia="Times New Roman"/>
                <w:color w:val="000000"/>
                <w:sz w:val="16"/>
                <w:szCs w:val="16"/>
              </w:rPr>
            </w:pPr>
            <w:r w:rsidRPr="000A721F">
              <w:rPr>
                <w:rFonts w:eastAsia="Times New Roman"/>
                <w:color w:val="000000"/>
                <w:sz w:val="16"/>
                <w:szCs w:val="16"/>
              </w:rPr>
              <w:t xml:space="preserve">$11,931,698 </w:t>
            </w:r>
          </w:p>
        </w:tc>
        <w:tc>
          <w:tcPr>
            <w:tcW w:w="1260" w:type="dxa"/>
            <w:tcBorders>
              <w:top w:val="nil"/>
              <w:left w:val="nil"/>
              <w:bottom w:val="single" w:sz="8" w:space="0" w:color="auto"/>
              <w:right w:val="single" w:sz="8" w:space="0" w:color="auto"/>
            </w:tcBorders>
            <w:shd w:val="clear" w:color="auto" w:fill="auto"/>
            <w:vAlign w:val="center"/>
            <w:hideMark/>
          </w:tcPr>
          <w:p w14:paraId="63F84FD7" w14:textId="77777777" w:rsidR="004F69D7" w:rsidRPr="000A721F" w:rsidRDefault="004F69D7" w:rsidP="00C053A5">
            <w:pPr>
              <w:spacing w:line="240" w:lineRule="auto"/>
              <w:ind w:right="90"/>
              <w:jc w:val="center"/>
              <w:rPr>
                <w:rFonts w:eastAsia="Times New Roman"/>
                <w:color w:val="000000"/>
                <w:sz w:val="16"/>
                <w:szCs w:val="16"/>
              </w:rPr>
            </w:pPr>
            <w:r w:rsidRPr="000A721F">
              <w:rPr>
                <w:rFonts w:eastAsia="Times New Roman"/>
                <w:color w:val="000000"/>
                <w:sz w:val="16"/>
                <w:szCs w:val="16"/>
              </w:rPr>
              <w:t xml:space="preserve">$11,200,957 </w:t>
            </w:r>
          </w:p>
        </w:tc>
        <w:tc>
          <w:tcPr>
            <w:tcW w:w="1170" w:type="dxa"/>
            <w:tcBorders>
              <w:top w:val="nil"/>
              <w:left w:val="nil"/>
              <w:bottom w:val="single" w:sz="8" w:space="0" w:color="auto"/>
              <w:right w:val="single" w:sz="8" w:space="0" w:color="auto"/>
            </w:tcBorders>
            <w:shd w:val="clear" w:color="auto" w:fill="auto"/>
            <w:vAlign w:val="center"/>
            <w:hideMark/>
          </w:tcPr>
          <w:p w14:paraId="481BDDAC" w14:textId="77777777" w:rsidR="004F69D7" w:rsidRPr="000A721F" w:rsidRDefault="004F69D7" w:rsidP="00C053A5">
            <w:pPr>
              <w:spacing w:line="240" w:lineRule="auto"/>
              <w:ind w:right="90"/>
              <w:jc w:val="center"/>
              <w:rPr>
                <w:rFonts w:eastAsia="Times New Roman"/>
                <w:color w:val="000000"/>
                <w:sz w:val="16"/>
                <w:szCs w:val="16"/>
              </w:rPr>
            </w:pPr>
            <w:r w:rsidRPr="000A721F">
              <w:rPr>
                <w:rFonts w:eastAsia="Times New Roman"/>
                <w:color w:val="000000"/>
                <w:sz w:val="16"/>
                <w:szCs w:val="16"/>
              </w:rPr>
              <w:t xml:space="preserve">$10,445,614 </w:t>
            </w:r>
          </w:p>
        </w:tc>
        <w:tc>
          <w:tcPr>
            <w:tcW w:w="1170" w:type="dxa"/>
            <w:tcBorders>
              <w:top w:val="nil"/>
              <w:left w:val="nil"/>
              <w:bottom w:val="single" w:sz="8" w:space="0" w:color="auto"/>
              <w:right w:val="single" w:sz="8" w:space="0" w:color="auto"/>
            </w:tcBorders>
            <w:shd w:val="clear" w:color="auto" w:fill="auto"/>
            <w:vAlign w:val="center"/>
            <w:hideMark/>
          </w:tcPr>
          <w:p w14:paraId="7013DEE8" w14:textId="77777777" w:rsidR="004F69D7" w:rsidRPr="000A721F" w:rsidRDefault="004F69D7" w:rsidP="00C053A5">
            <w:pPr>
              <w:spacing w:line="240" w:lineRule="auto"/>
              <w:ind w:right="90"/>
              <w:jc w:val="center"/>
              <w:rPr>
                <w:rFonts w:eastAsia="Times New Roman"/>
                <w:color w:val="000000"/>
                <w:sz w:val="16"/>
                <w:szCs w:val="16"/>
              </w:rPr>
            </w:pPr>
            <w:r w:rsidRPr="000A721F">
              <w:rPr>
                <w:rFonts w:eastAsia="Times New Roman"/>
                <w:color w:val="000000"/>
                <w:sz w:val="16"/>
                <w:szCs w:val="16"/>
              </w:rPr>
              <w:t xml:space="preserve">$8,549,959 </w:t>
            </w:r>
          </w:p>
        </w:tc>
        <w:tc>
          <w:tcPr>
            <w:tcW w:w="1188" w:type="dxa"/>
            <w:tcBorders>
              <w:top w:val="nil"/>
              <w:left w:val="nil"/>
              <w:bottom w:val="single" w:sz="8" w:space="0" w:color="auto"/>
              <w:right w:val="single" w:sz="8" w:space="0" w:color="auto"/>
            </w:tcBorders>
            <w:shd w:val="clear" w:color="auto" w:fill="auto"/>
            <w:vAlign w:val="center"/>
            <w:hideMark/>
          </w:tcPr>
          <w:p w14:paraId="455B58CD" w14:textId="77777777" w:rsidR="004F69D7" w:rsidRPr="000A721F" w:rsidRDefault="004F69D7" w:rsidP="00C053A5">
            <w:pPr>
              <w:spacing w:line="240" w:lineRule="auto"/>
              <w:ind w:right="90"/>
              <w:jc w:val="center"/>
              <w:rPr>
                <w:rFonts w:eastAsia="Times New Roman"/>
                <w:color w:val="000000"/>
                <w:sz w:val="16"/>
                <w:szCs w:val="16"/>
              </w:rPr>
            </w:pPr>
            <w:r w:rsidRPr="000A721F">
              <w:rPr>
                <w:rFonts w:eastAsia="Times New Roman"/>
                <w:color w:val="000000"/>
                <w:sz w:val="16"/>
                <w:szCs w:val="16"/>
              </w:rPr>
              <w:t xml:space="preserve">$57,403,078 </w:t>
            </w:r>
          </w:p>
        </w:tc>
      </w:tr>
      <w:tr w:rsidR="000A721F" w:rsidRPr="00325B1B" w14:paraId="6E702AE0" w14:textId="77777777" w:rsidTr="000A721F">
        <w:trPr>
          <w:trHeight w:val="559"/>
        </w:trPr>
        <w:tc>
          <w:tcPr>
            <w:tcW w:w="1246" w:type="dxa"/>
            <w:tcBorders>
              <w:top w:val="single" w:sz="8" w:space="0" w:color="auto"/>
              <w:left w:val="single" w:sz="8" w:space="0" w:color="auto"/>
              <w:bottom w:val="nil"/>
              <w:right w:val="nil"/>
            </w:tcBorders>
            <w:shd w:val="clear" w:color="auto" w:fill="auto"/>
            <w:vAlign w:val="center"/>
            <w:hideMark/>
          </w:tcPr>
          <w:p w14:paraId="7DD5F5E7" w14:textId="77777777" w:rsidR="004F69D7" w:rsidRPr="000A721F" w:rsidRDefault="004F69D7" w:rsidP="00C053A5">
            <w:pPr>
              <w:spacing w:line="240" w:lineRule="auto"/>
              <w:ind w:right="90"/>
              <w:jc w:val="center"/>
              <w:rPr>
                <w:rFonts w:eastAsia="Times New Roman"/>
                <w:color w:val="000000"/>
                <w:sz w:val="17"/>
                <w:szCs w:val="17"/>
              </w:rPr>
            </w:pPr>
            <w:r w:rsidRPr="000A721F">
              <w:rPr>
                <w:rFonts w:eastAsia="Times New Roman"/>
                <w:color w:val="000000"/>
                <w:sz w:val="17"/>
                <w:szCs w:val="17"/>
              </w:rPr>
              <w:t>Supply Adjustment Charge</w:t>
            </w:r>
          </w:p>
        </w:tc>
        <w:tc>
          <w:tcPr>
            <w:tcW w:w="1104" w:type="dxa"/>
            <w:tcBorders>
              <w:top w:val="nil"/>
              <w:left w:val="single" w:sz="8" w:space="0" w:color="auto"/>
              <w:bottom w:val="single" w:sz="8" w:space="0" w:color="auto"/>
              <w:right w:val="single" w:sz="8" w:space="0" w:color="auto"/>
            </w:tcBorders>
            <w:shd w:val="clear" w:color="auto" w:fill="auto"/>
            <w:vAlign w:val="center"/>
            <w:hideMark/>
          </w:tcPr>
          <w:p w14:paraId="1447AA10" w14:textId="77777777" w:rsidR="004F69D7" w:rsidRPr="000A721F" w:rsidRDefault="004F69D7" w:rsidP="00C053A5">
            <w:pPr>
              <w:spacing w:line="240" w:lineRule="auto"/>
              <w:ind w:right="90"/>
              <w:jc w:val="center"/>
              <w:rPr>
                <w:rFonts w:eastAsia="Times New Roman"/>
                <w:color w:val="000000"/>
                <w:sz w:val="16"/>
                <w:szCs w:val="16"/>
              </w:rPr>
            </w:pPr>
            <w:r w:rsidRPr="000A721F">
              <w:rPr>
                <w:rFonts w:eastAsia="Times New Roman"/>
                <w:color w:val="000000"/>
                <w:sz w:val="16"/>
                <w:szCs w:val="16"/>
              </w:rPr>
              <w:t xml:space="preserve">$976,025 </w:t>
            </w:r>
          </w:p>
        </w:tc>
        <w:tc>
          <w:tcPr>
            <w:tcW w:w="1170" w:type="dxa"/>
            <w:tcBorders>
              <w:top w:val="nil"/>
              <w:left w:val="nil"/>
              <w:bottom w:val="single" w:sz="8" w:space="0" w:color="auto"/>
              <w:right w:val="single" w:sz="8" w:space="0" w:color="auto"/>
            </w:tcBorders>
            <w:shd w:val="clear" w:color="auto" w:fill="auto"/>
            <w:vAlign w:val="center"/>
            <w:hideMark/>
          </w:tcPr>
          <w:p w14:paraId="1C53E721" w14:textId="77777777" w:rsidR="004F69D7" w:rsidRPr="000A721F" w:rsidRDefault="004F69D7" w:rsidP="00C053A5">
            <w:pPr>
              <w:spacing w:line="240" w:lineRule="auto"/>
              <w:ind w:right="90"/>
              <w:jc w:val="center"/>
              <w:rPr>
                <w:rFonts w:eastAsia="Times New Roman"/>
                <w:color w:val="000000"/>
                <w:sz w:val="16"/>
                <w:szCs w:val="16"/>
              </w:rPr>
            </w:pPr>
            <w:r w:rsidRPr="000A721F">
              <w:rPr>
                <w:rFonts w:eastAsia="Times New Roman"/>
                <w:color w:val="000000"/>
                <w:sz w:val="16"/>
                <w:szCs w:val="16"/>
              </w:rPr>
              <w:t xml:space="preserve">$2,855,680 </w:t>
            </w:r>
          </w:p>
        </w:tc>
        <w:tc>
          <w:tcPr>
            <w:tcW w:w="1170" w:type="dxa"/>
            <w:tcBorders>
              <w:top w:val="nil"/>
              <w:left w:val="nil"/>
              <w:bottom w:val="single" w:sz="8" w:space="0" w:color="auto"/>
              <w:right w:val="single" w:sz="8" w:space="0" w:color="auto"/>
            </w:tcBorders>
            <w:shd w:val="clear" w:color="auto" w:fill="auto"/>
            <w:vAlign w:val="center"/>
            <w:hideMark/>
          </w:tcPr>
          <w:p w14:paraId="59D6A31F" w14:textId="77777777" w:rsidR="004F69D7" w:rsidRPr="000A721F" w:rsidRDefault="004F69D7" w:rsidP="00C053A5">
            <w:pPr>
              <w:spacing w:line="240" w:lineRule="auto"/>
              <w:ind w:right="90"/>
              <w:jc w:val="center"/>
              <w:rPr>
                <w:rFonts w:eastAsia="Times New Roman"/>
                <w:color w:val="000000"/>
                <w:sz w:val="16"/>
                <w:szCs w:val="16"/>
              </w:rPr>
            </w:pPr>
            <w:r w:rsidRPr="000A721F">
              <w:rPr>
                <w:rFonts w:eastAsia="Times New Roman"/>
                <w:color w:val="000000"/>
                <w:sz w:val="16"/>
                <w:szCs w:val="16"/>
              </w:rPr>
              <w:t xml:space="preserve">$2,900,591 </w:t>
            </w:r>
          </w:p>
        </w:tc>
        <w:tc>
          <w:tcPr>
            <w:tcW w:w="1260" w:type="dxa"/>
            <w:tcBorders>
              <w:top w:val="nil"/>
              <w:left w:val="nil"/>
              <w:bottom w:val="single" w:sz="8" w:space="0" w:color="auto"/>
              <w:right w:val="single" w:sz="8" w:space="0" w:color="auto"/>
            </w:tcBorders>
            <w:shd w:val="clear" w:color="auto" w:fill="auto"/>
            <w:vAlign w:val="center"/>
            <w:hideMark/>
          </w:tcPr>
          <w:p w14:paraId="1A3CB6B4" w14:textId="77777777" w:rsidR="004F69D7" w:rsidRPr="000A721F" w:rsidRDefault="004F69D7" w:rsidP="00C053A5">
            <w:pPr>
              <w:spacing w:line="240" w:lineRule="auto"/>
              <w:ind w:right="90"/>
              <w:jc w:val="center"/>
              <w:rPr>
                <w:rFonts w:eastAsia="Times New Roman"/>
                <w:color w:val="000000"/>
                <w:sz w:val="16"/>
                <w:szCs w:val="16"/>
              </w:rPr>
            </w:pPr>
            <w:r w:rsidRPr="000A721F">
              <w:rPr>
                <w:rFonts w:eastAsia="Times New Roman"/>
                <w:color w:val="000000"/>
                <w:sz w:val="16"/>
                <w:szCs w:val="16"/>
              </w:rPr>
              <w:t xml:space="preserve">$2,589,409 </w:t>
            </w:r>
          </w:p>
        </w:tc>
        <w:tc>
          <w:tcPr>
            <w:tcW w:w="1170" w:type="dxa"/>
            <w:tcBorders>
              <w:top w:val="nil"/>
              <w:left w:val="nil"/>
              <w:bottom w:val="single" w:sz="8" w:space="0" w:color="auto"/>
              <w:right w:val="single" w:sz="8" w:space="0" w:color="auto"/>
            </w:tcBorders>
            <w:shd w:val="clear" w:color="auto" w:fill="auto"/>
            <w:vAlign w:val="center"/>
            <w:hideMark/>
          </w:tcPr>
          <w:p w14:paraId="2639D416" w14:textId="77777777" w:rsidR="004F69D7" w:rsidRPr="000A721F" w:rsidRDefault="004F69D7" w:rsidP="00C053A5">
            <w:pPr>
              <w:spacing w:line="240" w:lineRule="auto"/>
              <w:ind w:right="90"/>
              <w:jc w:val="center"/>
              <w:rPr>
                <w:rFonts w:eastAsia="Times New Roman"/>
                <w:color w:val="000000"/>
                <w:sz w:val="16"/>
                <w:szCs w:val="16"/>
              </w:rPr>
            </w:pPr>
            <w:r w:rsidRPr="000A721F">
              <w:rPr>
                <w:rFonts w:eastAsia="Times New Roman"/>
                <w:color w:val="000000"/>
                <w:sz w:val="16"/>
                <w:szCs w:val="16"/>
              </w:rPr>
              <w:t xml:space="preserve">$1,403,657 </w:t>
            </w:r>
          </w:p>
        </w:tc>
        <w:tc>
          <w:tcPr>
            <w:tcW w:w="1170" w:type="dxa"/>
            <w:tcBorders>
              <w:top w:val="nil"/>
              <w:left w:val="nil"/>
              <w:bottom w:val="single" w:sz="8" w:space="0" w:color="auto"/>
              <w:right w:val="single" w:sz="8" w:space="0" w:color="auto"/>
            </w:tcBorders>
            <w:shd w:val="clear" w:color="auto" w:fill="auto"/>
            <w:vAlign w:val="center"/>
            <w:hideMark/>
          </w:tcPr>
          <w:p w14:paraId="138A086B" w14:textId="77777777" w:rsidR="004F69D7" w:rsidRPr="000A721F" w:rsidRDefault="000A721F" w:rsidP="00C053A5">
            <w:pPr>
              <w:spacing w:line="240" w:lineRule="auto"/>
              <w:ind w:right="90"/>
              <w:jc w:val="center"/>
              <w:rPr>
                <w:rFonts w:eastAsia="Times New Roman"/>
                <w:sz w:val="16"/>
                <w:szCs w:val="16"/>
              </w:rPr>
            </w:pPr>
            <w:r>
              <w:rPr>
                <w:rFonts w:eastAsia="Times New Roman"/>
                <w:sz w:val="16"/>
                <w:szCs w:val="16"/>
              </w:rPr>
              <w:t>$</w:t>
            </w:r>
            <w:r w:rsidR="004F69D7" w:rsidRPr="000A721F">
              <w:rPr>
                <w:rFonts w:eastAsia="Times New Roman"/>
                <w:sz w:val="16"/>
                <w:szCs w:val="16"/>
              </w:rPr>
              <w:t>(359)</w:t>
            </w:r>
          </w:p>
        </w:tc>
        <w:tc>
          <w:tcPr>
            <w:tcW w:w="1188" w:type="dxa"/>
            <w:tcBorders>
              <w:top w:val="nil"/>
              <w:left w:val="nil"/>
              <w:bottom w:val="single" w:sz="8" w:space="0" w:color="auto"/>
              <w:right w:val="single" w:sz="8" w:space="0" w:color="auto"/>
            </w:tcBorders>
            <w:shd w:val="clear" w:color="auto" w:fill="auto"/>
            <w:vAlign w:val="center"/>
            <w:hideMark/>
          </w:tcPr>
          <w:p w14:paraId="31719BBB" w14:textId="77777777" w:rsidR="004F69D7" w:rsidRPr="000A721F" w:rsidRDefault="004F69D7" w:rsidP="00C053A5">
            <w:pPr>
              <w:spacing w:line="240" w:lineRule="auto"/>
              <w:ind w:right="90"/>
              <w:jc w:val="center"/>
              <w:rPr>
                <w:rFonts w:eastAsia="Times New Roman"/>
                <w:color w:val="000000"/>
                <w:sz w:val="16"/>
                <w:szCs w:val="16"/>
              </w:rPr>
            </w:pPr>
            <w:r w:rsidRPr="000A721F">
              <w:rPr>
                <w:rFonts w:eastAsia="Times New Roman"/>
                <w:color w:val="000000"/>
                <w:sz w:val="16"/>
                <w:szCs w:val="16"/>
              </w:rPr>
              <w:t xml:space="preserve">$10,725,002 </w:t>
            </w:r>
          </w:p>
        </w:tc>
      </w:tr>
      <w:tr w:rsidR="000A721F" w:rsidRPr="00325B1B" w14:paraId="31268C8E" w14:textId="77777777" w:rsidTr="000A721F">
        <w:trPr>
          <w:trHeight w:val="318"/>
        </w:trPr>
        <w:tc>
          <w:tcPr>
            <w:tcW w:w="124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029BA53" w14:textId="77777777" w:rsidR="004F69D7" w:rsidRPr="000A721F" w:rsidRDefault="004F69D7" w:rsidP="00C053A5">
            <w:pPr>
              <w:spacing w:line="240" w:lineRule="auto"/>
              <w:ind w:right="90"/>
              <w:jc w:val="center"/>
              <w:rPr>
                <w:rFonts w:eastAsia="Times New Roman"/>
                <w:b/>
                <w:bCs/>
                <w:color w:val="000000"/>
                <w:sz w:val="17"/>
                <w:szCs w:val="17"/>
              </w:rPr>
            </w:pPr>
            <w:r w:rsidRPr="000A721F">
              <w:rPr>
                <w:rFonts w:eastAsia="Times New Roman"/>
                <w:b/>
                <w:bCs/>
                <w:color w:val="000000"/>
                <w:sz w:val="17"/>
                <w:szCs w:val="17"/>
              </w:rPr>
              <w:t>Total Supply Revenues</w:t>
            </w:r>
          </w:p>
        </w:tc>
        <w:tc>
          <w:tcPr>
            <w:tcW w:w="1104" w:type="dxa"/>
            <w:tcBorders>
              <w:top w:val="nil"/>
              <w:left w:val="nil"/>
              <w:bottom w:val="single" w:sz="8" w:space="0" w:color="auto"/>
              <w:right w:val="single" w:sz="8" w:space="0" w:color="auto"/>
            </w:tcBorders>
            <w:shd w:val="clear" w:color="auto" w:fill="auto"/>
            <w:vAlign w:val="center"/>
            <w:hideMark/>
          </w:tcPr>
          <w:p w14:paraId="3BDDF22C" w14:textId="77777777" w:rsidR="004F69D7" w:rsidRPr="00565845" w:rsidRDefault="004F69D7" w:rsidP="000F5C76">
            <w:pPr>
              <w:spacing w:line="240" w:lineRule="auto"/>
              <w:ind w:right="90"/>
              <w:jc w:val="center"/>
              <w:rPr>
                <w:rFonts w:eastAsia="Times New Roman"/>
                <w:b/>
                <w:bCs/>
                <w:color w:val="000000"/>
                <w:sz w:val="16"/>
                <w:szCs w:val="18"/>
              </w:rPr>
            </w:pPr>
            <w:r w:rsidRPr="00565845">
              <w:rPr>
                <w:rFonts w:eastAsia="Times New Roman"/>
                <w:b/>
                <w:bCs/>
                <w:color w:val="000000"/>
                <w:sz w:val="16"/>
                <w:szCs w:val="18"/>
              </w:rPr>
              <w:t>$5,</w:t>
            </w:r>
            <w:r w:rsidR="000F5C76">
              <w:rPr>
                <w:rFonts w:eastAsia="Times New Roman"/>
                <w:b/>
                <w:bCs/>
                <w:color w:val="000000"/>
                <w:sz w:val="16"/>
                <w:szCs w:val="18"/>
              </w:rPr>
              <w:t>028,831</w:t>
            </w:r>
            <w:r w:rsidRPr="00565845">
              <w:rPr>
                <w:rFonts w:eastAsia="Times New Roman"/>
                <w:b/>
                <w:bCs/>
                <w:color w:val="000000"/>
                <w:sz w:val="16"/>
                <w:szCs w:val="18"/>
              </w:rPr>
              <w:t xml:space="preserve"> </w:t>
            </w:r>
          </w:p>
        </w:tc>
        <w:tc>
          <w:tcPr>
            <w:tcW w:w="1170" w:type="dxa"/>
            <w:tcBorders>
              <w:top w:val="nil"/>
              <w:left w:val="nil"/>
              <w:bottom w:val="single" w:sz="8" w:space="0" w:color="auto"/>
              <w:right w:val="single" w:sz="8" w:space="0" w:color="auto"/>
            </w:tcBorders>
            <w:shd w:val="clear" w:color="auto" w:fill="auto"/>
            <w:vAlign w:val="center"/>
            <w:hideMark/>
          </w:tcPr>
          <w:p w14:paraId="4CA04AAA" w14:textId="77777777" w:rsidR="004F69D7" w:rsidRPr="00565845" w:rsidRDefault="004F69D7" w:rsidP="000F5C76">
            <w:pPr>
              <w:spacing w:line="240" w:lineRule="auto"/>
              <w:ind w:right="90"/>
              <w:jc w:val="center"/>
              <w:rPr>
                <w:rFonts w:eastAsia="Times New Roman"/>
                <w:b/>
                <w:bCs/>
                <w:color w:val="000000"/>
                <w:sz w:val="16"/>
                <w:szCs w:val="18"/>
              </w:rPr>
            </w:pPr>
            <w:r w:rsidRPr="00565845">
              <w:rPr>
                <w:rFonts w:eastAsia="Times New Roman"/>
                <w:b/>
                <w:bCs/>
                <w:color w:val="000000"/>
                <w:sz w:val="16"/>
                <w:szCs w:val="18"/>
              </w:rPr>
              <w:t>$15</w:t>
            </w:r>
            <w:r w:rsidR="000F5C76">
              <w:rPr>
                <w:rFonts w:eastAsia="Times New Roman"/>
                <w:b/>
                <w:bCs/>
                <w:color w:val="000000"/>
                <w:sz w:val="16"/>
                <w:szCs w:val="18"/>
              </w:rPr>
              <w:t>,572,270</w:t>
            </w:r>
            <w:r w:rsidRPr="00565845">
              <w:rPr>
                <w:rFonts w:eastAsia="Times New Roman"/>
                <w:b/>
                <w:bCs/>
                <w:color w:val="000000"/>
                <w:sz w:val="16"/>
                <w:szCs w:val="18"/>
              </w:rPr>
              <w:t xml:space="preserve"> </w:t>
            </w:r>
          </w:p>
        </w:tc>
        <w:tc>
          <w:tcPr>
            <w:tcW w:w="1170" w:type="dxa"/>
            <w:tcBorders>
              <w:top w:val="nil"/>
              <w:left w:val="nil"/>
              <w:bottom w:val="single" w:sz="8" w:space="0" w:color="auto"/>
              <w:right w:val="single" w:sz="8" w:space="0" w:color="auto"/>
            </w:tcBorders>
            <w:shd w:val="clear" w:color="auto" w:fill="auto"/>
            <w:vAlign w:val="center"/>
            <w:hideMark/>
          </w:tcPr>
          <w:p w14:paraId="3C5D3CF1" w14:textId="77777777" w:rsidR="004F69D7" w:rsidRPr="00565845" w:rsidRDefault="004F69D7" w:rsidP="000A721F">
            <w:pPr>
              <w:spacing w:line="240" w:lineRule="auto"/>
              <w:ind w:right="90"/>
              <w:jc w:val="center"/>
              <w:rPr>
                <w:rFonts w:eastAsia="Times New Roman"/>
                <w:b/>
                <w:bCs/>
                <w:color w:val="000000"/>
                <w:sz w:val="16"/>
                <w:szCs w:val="18"/>
              </w:rPr>
            </w:pPr>
            <w:r w:rsidRPr="00565845">
              <w:rPr>
                <w:rFonts w:eastAsia="Times New Roman"/>
                <w:b/>
                <w:bCs/>
                <w:color w:val="000000"/>
                <w:sz w:val="16"/>
                <w:szCs w:val="18"/>
              </w:rPr>
              <w:t>$1</w:t>
            </w:r>
            <w:r w:rsidR="000A721F">
              <w:rPr>
                <w:rFonts w:eastAsia="Times New Roman"/>
                <w:b/>
                <w:bCs/>
                <w:color w:val="000000"/>
                <w:sz w:val="16"/>
                <w:szCs w:val="18"/>
              </w:rPr>
              <w:t>5,965,260</w:t>
            </w:r>
            <w:r w:rsidRPr="00565845">
              <w:rPr>
                <w:rFonts w:eastAsia="Times New Roman"/>
                <w:b/>
                <w:bCs/>
                <w:color w:val="000000"/>
                <w:sz w:val="16"/>
                <w:szCs w:val="18"/>
              </w:rPr>
              <w:t xml:space="preserve"> </w:t>
            </w:r>
          </w:p>
        </w:tc>
        <w:tc>
          <w:tcPr>
            <w:tcW w:w="1260" w:type="dxa"/>
            <w:tcBorders>
              <w:top w:val="nil"/>
              <w:left w:val="nil"/>
              <w:bottom w:val="single" w:sz="8" w:space="0" w:color="auto"/>
              <w:right w:val="single" w:sz="8" w:space="0" w:color="auto"/>
            </w:tcBorders>
            <w:shd w:val="clear" w:color="auto" w:fill="auto"/>
            <w:vAlign w:val="center"/>
            <w:hideMark/>
          </w:tcPr>
          <w:p w14:paraId="5FF7B394" w14:textId="77777777" w:rsidR="004F69D7" w:rsidRPr="000A721F" w:rsidRDefault="004F69D7" w:rsidP="00C053A5">
            <w:pPr>
              <w:spacing w:line="240" w:lineRule="auto"/>
              <w:ind w:right="90"/>
              <w:jc w:val="center"/>
              <w:rPr>
                <w:rFonts w:eastAsia="Times New Roman"/>
                <w:b/>
                <w:bCs/>
                <w:color w:val="000000"/>
                <w:sz w:val="16"/>
                <w:szCs w:val="18"/>
              </w:rPr>
            </w:pPr>
            <w:r w:rsidRPr="000A721F">
              <w:rPr>
                <w:rFonts w:eastAsia="Times New Roman"/>
                <w:b/>
                <w:bCs/>
                <w:color w:val="000000"/>
                <w:sz w:val="16"/>
                <w:szCs w:val="18"/>
              </w:rPr>
              <w:t>$1</w:t>
            </w:r>
            <w:r w:rsidR="000A721F" w:rsidRPr="000A721F">
              <w:rPr>
                <w:rFonts w:eastAsia="Times New Roman"/>
                <w:b/>
                <w:bCs/>
                <w:color w:val="000000"/>
                <w:sz w:val="16"/>
                <w:szCs w:val="18"/>
              </w:rPr>
              <w:t>4,980,517</w:t>
            </w:r>
            <w:r w:rsidRPr="000A721F">
              <w:rPr>
                <w:rFonts w:eastAsia="Times New Roman"/>
                <w:b/>
                <w:bCs/>
                <w:color w:val="000000"/>
                <w:sz w:val="16"/>
                <w:szCs w:val="18"/>
              </w:rPr>
              <w:t>5</w:t>
            </w:r>
          </w:p>
        </w:tc>
        <w:tc>
          <w:tcPr>
            <w:tcW w:w="1170" w:type="dxa"/>
            <w:tcBorders>
              <w:top w:val="nil"/>
              <w:left w:val="nil"/>
              <w:bottom w:val="single" w:sz="8" w:space="0" w:color="auto"/>
              <w:right w:val="single" w:sz="8" w:space="0" w:color="auto"/>
            </w:tcBorders>
            <w:shd w:val="clear" w:color="auto" w:fill="auto"/>
            <w:vAlign w:val="center"/>
            <w:hideMark/>
          </w:tcPr>
          <w:p w14:paraId="3CB1204A" w14:textId="77777777" w:rsidR="004F69D7" w:rsidRPr="00565845" w:rsidRDefault="004F69D7" w:rsidP="000A721F">
            <w:pPr>
              <w:spacing w:line="240" w:lineRule="auto"/>
              <w:ind w:right="90"/>
              <w:jc w:val="center"/>
              <w:rPr>
                <w:rFonts w:eastAsia="Times New Roman"/>
                <w:b/>
                <w:bCs/>
                <w:color w:val="000000"/>
                <w:sz w:val="16"/>
                <w:szCs w:val="18"/>
              </w:rPr>
            </w:pPr>
            <w:r w:rsidRPr="00565845">
              <w:rPr>
                <w:rFonts w:eastAsia="Times New Roman"/>
                <w:b/>
                <w:bCs/>
                <w:color w:val="000000"/>
                <w:sz w:val="16"/>
                <w:szCs w:val="18"/>
              </w:rPr>
              <w:t>$1</w:t>
            </w:r>
            <w:r w:rsidR="000A721F">
              <w:rPr>
                <w:rFonts w:eastAsia="Times New Roman"/>
                <w:b/>
                <w:bCs/>
                <w:color w:val="000000"/>
                <w:sz w:val="16"/>
                <w:szCs w:val="18"/>
              </w:rPr>
              <w:t>4,885,733</w:t>
            </w:r>
            <w:r w:rsidRPr="00565845">
              <w:rPr>
                <w:rFonts w:eastAsia="Times New Roman"/>
                <w:b/>
                <w:bCs/>
                <w:color w:val="000000"/>
                <w:sz w:val="16"/>
                <w:szCs w:val="18"/>
              </w:rPr>
              <w:t xml:space="preserve"> </w:t>
            </w:r>
          </w:p>
        </w:tc>
        <w:tc>
          <w:tcPr>
            <w:tcW w:w="1170" w:type="dxa"/>
            <w:tcBorders>
              <w:top w:val="nil"/>
              <w:left w:val="nil"/>
              <w:bottom w:val="single" w:sz="8" w:space="0" w:color="auto"/>
              <w:right w:val="single" w:sz="8" w:space="0" w:color="auto"/>
            </w:tcBorders>
            <w:shd w:val="clear" w:color="auto" w:fill="auto"/>
            <w:vAlign w:val="center"/>
            <w:hideMark/>
          </w:tcPr>
          <w:p w14:paraId="72308375" w14:textId="77777777" w:rsidR="004F69D7" w:rsidRPr="00565845" w:rsidRDefault="004F69D7" w:rsidP="000A721F">
            <w:pPr>
              <w:spacing w:line="240" w:lineRule="auto"/>
              <w:ind w:right="90"/>
              <w:jc w:val="center"/>
              <w:rPr>
                <w:rFonts w:eastAsia="Times New Roman"/>
                <w:b/>
                <w:bCs/>
                <w:color w:val="000000"/>
                <w:sz w:val="16"/>
                <w:szCs w:val="18"/>
              </w:rPr>
            </w:pPr>
            <w:r w:rsidRPr="00565845">
              <w:rPr>
                <w:rFonts w:eastAsia="Times New Roman"/>
                <w:b/>
                <w:bCs/>
                <w:color w:val="000000"/>
                <w:sz w:val="16"/>
                <w:szCs w:val="18"/>
              </w:rPr>
              <w:t>$1</w:t>
            </w:r>
            <w:r w:rsidR="000A721F">
              <w:rPr>
                <w:rFonts w:eastAsia="Times New Roman"/>
                <w:b/>
                <w:bCs/>
                <w:color w:val="000000"/>
                <w:sz w:val="16"/>
                <w:szCs w:val="18"/>
              </w:rPr>
              <w:t>0,956,095</w:t>
            </w:r>
            <w:r w:rsidRPr="00565845">
              <w:rPr>
                <w:rFonts w:eastAsia="Times New Roman"/>
                <w:b/>
                <w:bCs/>
                <w:color w:val="000000"/>
                <w:sz w:val="16"/>
                <w:szCs w:val="18"/>
              </w:rPr>
              <w:t xml:space="preserve"> </w:t>
            </w:r>
          </w:p>
        </w:tc>
        <w:tc>
          <w:tcPr>
            <w:tcW w:w="1188" w:type="dxa"/>
            <w:tcBorders>
              <w:top w:val="nil"/>
              <w:left w:val="nil"/>
              <w:bottom w:val="single" w:sz="8" w:space="0" w:color="auto"/>
              <w:right w:val="single" w:sz="8" w:space="0" w:color="auto"/>
            </w:tcBorders>
            <w:shd w:val="clear" w:color="auto" w:fill="auto"/>
            <w:vAlign w:val="center"/>
            <w:hideMark/>
          </w:tcPr>
          <w:p w14:paraId="4A3011C5" w14:textId="77777777" w:rsidR="004F69D7" w:rsidRPr="00565845" w:rsidRDefault="004F69D7" w:rsidP="000A721F">
            <w:pPr>
              <w:spacing w:line="240" w:lineRule="auto"/>
              <w:ind w:right="90"/>
              <w:jc w:val="center"/>
              <w:rPr>
                <w:rFonts w:eastAsia="Times New Roman"/>
                <w:b/>
                <w:bCs/>
                <w:color w:val="000000"/>
                <w:sz w:val="16"/>
                <w:szCs w:val="18"/>
              </w:rPr>
            </w:pPr>
            <w:r w:rsidRPr="00565845">
              <w:rPr>
                <w:rFonts w:eastAsia="Times New Roman"/>
                <w:b/>
                <w:bCs/>
                <w:color w:val="000000"/>
                <w:sz w:val="16"/>
                <w:szCs w:val="18"/>
              </w:rPr>
              <w:t>$7</w:t>
            </w:r>
            <w:r w:rsidR="000A721F">
              <w:rPr>
                <w:rFonts w:eastAsia="Times New Roman"/>
                <w:b/>
                <w:bCs/>
                <w:color w:val="000000"/>
                <w:sz w:val="16"/>
                <w:szCs w:val="18"/>
              </w:rPr>
              <w:t>7,388,706</w:t>
            </w:r>
            <w:r w:rsidRPr="00565845">
              <w:rPr>
                <w:rFonts w:eastAsia="Times New Roman"/>
                <w:b/>
                <w:bCs/>
                <w:color w:val="000000"/>
                <w:sz w:val="16"/>
                <w:szCs w:val="18"/>
              </w:rPr>
              <w:t xml:space="preserve"> </w:t>
            </w:r>
          </w:p>
        </w:tc>
      </w:tr>
    </w:tbl>
    <w:p w14:paraId="2EEB0332" w14:textId="77777777" w:rsidR="004F69D7" w:rsidRPr="005C7702" w:rsidRDefault="004F69D7" w:rsidP="004F69D7">
      <w:pPr>
        <w:pStyle w:val="BodyText"/>
        <w:widowControl/>
        <w:ind w:right="90" w:firstLine="0"/>
        <w:rPr>
          <w:b/>
        </w:rPr>
      </w:pPr>
    </w:p>
    <w:p w14:paraId="08E66651" w14:textId="77777777" w:rsidR="004F69D7" w:rsidRDefault="004F69D7" w:rsidP="00F16A93">
      <w:pPr>
        <w:pStyle w:val="Pleading3L2"/>
      </w:pPr>
      <w:bookmarkStart w:id="5522" w:name="_Toc99034649"/>
      <w:r>
        <w:t>SUPPLY ADJUSTMENT ACCOUNT REVENUES FROM CUSTOMER BILLS</w:t>
      </w:r>
      <w:bookmarkEnd w:id="5522"/>
    </w:p>
    <w:p w14:paraId="09EFDA0A" w14:textId="77777777" w:rsidR="00357827" w:rsidRPr="00357827" w:rsidRDefault="004F69D7" w:rsidP="00357827">
      <w:pPr>
        <w:pStyle w:val="BodyText"/>
        <w:spacing w:line="480" w:lineRule="auto"/>
        <w:ind w:right="90"/>
        <w:rPr>
          <w:rFonts w:eastAsia="Calibri"/>
        </w:rPr>
      </w:pPr>
      <w:r>
        <w:rPr>
          <w:rFonts w:eastAsia="Calibri"/>
        </w:rPr>
        <w:t>Annual supply-related revenues from customer charges and billings recorded into the Supply Adjustment Account are</w:t>
      </w:r>
      <w:r w:rsidRPr="009031F3">
        <w:rPr>
          <w:rFonts w:eastAsia="Calibri"/>
        </w:rPr>
        <w:t xml:space="preserve"> shown in </w:t>
      </w:r>
      <w:r>
        <w:rPr>
          <w:rFonts w:eastAsia="Calibri"/>
        </w:rPr>
        <w:t>the table below.</w:t>
      </w:r>
      <w:r w:rsidRPr="009031F3">
        <w:rPr>
          <w:rFonts w:eastAsia="Calibri"/>
        </w:rPr>
        <w:t xml:space="preserve">  </w:t>
      </w:r>
      <w:r w:rsidR="00357827" w:rsidRPr="00357827">
        <w:rPr>
          <w:rFonts w:eastAsia="Calibri"/>
        </w:rPr>
        <w:t xml:space="preserve">The Supply Adjustment Account Charges are comprised of three separate charges: the Supply Charge, the Transmission Charge, and the Supply Adjustment Charge.  As provided in BVES’ Preliminary Statement, the </w:t>
      </w:r>
      <w:r w:rsidR="00357827" w:rsidRPr="00357827">
        <w:rPr>
          <w:rFonts w:eastAsia="Calibri"/>
        </w:rPr>
        <w:lastRenderedPageBreak/>
        <w:t xml:space="preserve">Transmission charge is intended to recover costs related to transmission service, which for BVES is provided by Southern California Edison (“SCE”) and the California Independent System Operator (“CAISO”).  The Supply Charge is intended to recover all purchased power costs and fuel-related costs.  The Supply Charge and Transmission Charge are incorporated into the rates charged to customers.  </w:t>
      </w:r>
    </w:p>
    <w:p w14:paraId="518C7657" w14:textId="77777777" w:rsidR="00357827" w:rsidRPr="00357827" w:rsidRDefault="00357827" w:rsidP="00357827">
      <w:pPr>
        <w:pStyle w:val="BodyText"/>
        <w:rPr>
          <w:rFonts w:eastAsia="Calibri"/>
        </w:rPr>
      </w:pPr>
      <w:r w:rsidRPr="001E4108">
        <w:rPr>
          <w:rFonts w:eastAsia="Calibri"/>
          <w:highlight w:val="yellow"/>
          <w:rPrChange w:id="5523" w:author="Roberts, Julie" w:date="2022-03-16T08:40:00Z">
            <w:rPr>
              <w:rFonts w:eastAsia="Calibri"/>
            </w:rPr>
          </w:rPrChange>
        </w:rPr>
        <w:t>At any time, the balance of revenues and costs in the Supply Adjustment may be positive (i.e., more revenues than costs) or negative (i.e., more costs than revenues).  The Adjustment Charge (which can be either a charge to recover more revenue from customers to offset prior under-collections or a credit to return revenues or prior over-collections to customers) is intended to address positive and negative balances that accrue in the Supply Adjustment Account so that customers are only charged rates that are necessary to recover all purchased power costs, fuel-related costs and transmission costs.</w:t>
      </w:r>
      <w:r w:rsidRPr="00357827">
        <w:rPr>
          <w:rFonts w:eastAsia="Calibri"/>
        </w:rPr>
        <w:t xml:space="preserve">   </w:t>
      </w:r>
    </w:p>
    <w:p w14:paraId="14A4D71A" w14:textId="77777777" w:rsidR="004F69D7" w:rsidRPr="00275318" w:rsidRDefault="004F69D7" w:rsidP="004F69D7">
      <w:pPr>
        <w:pStyle w:val="Bullet5"/>
        <w:numPr>
          <w:ilvl w:val="0"/>
          <w:numId w:val="0"/>
        </w:numPr>
        <w:spacing w:line="480" w:lineRule="auto"/>
        <w:ind w:right="90" w:firstLine="720"/>
      </w:pPr>
    </w:p>
    <w:p w14:paraId="12DCBEB7" w14:textId="77777777" w:rsidR="004F69D7" w:rsidRDefault="004F69D7" w:rsidP="00F16A93">
      <w:pPr>
        <w:pStyle w:val="Pleading3L2"/>
      </w:pPr>
      <w:bookmarkStart w:id="5524" w:name="_Toc99034650"/>
      <w:r>
        <w:t>SUMMARY AND CONCLUSION OF TESTIMONY ON SUPPLY ADJUSTMENT ACCOUNT REVENUES</w:t>
      </w:r>
      <w:bookmarkEnd w:id="5524"/>
    </w:p>
    <w:p w14:paraId="398D23C9" w14:textId="77777777" w:rsidR="004F69D7" w:rsidRPr="001E4108" w:rsidRDefault="004F69D7" w:rsidP="00420205">
      <w:pPr>
        <w:pStyle w:val="BodyText"/>
        <w:spacing w:line="480" w:lineRule="auto"/>
        <w:ind w:right="90"/>
        <w:rPr>
          <w:highlight w:val="yellow"/>
          <w:rPrChange w:id="5525" w:author="Roberts, Julie" w:date="2022-03-16T08:41:00Z">
            <w:rPr/>
          </w:rPrChange>
        </w:rPr>
      </w:pPr>
      <w:r w:rsidRPr="001E4108">
        <w:rPr>
          <w:highlight w:val="yellow"/>
          <w:rPrChange w:id="5526" w:author="Roberts, Julie" w:date="2022-03-16T08:41:00Z">
            <w:rPr/>
          </w:rPrChange>
        </w:rPr>
        <w:t>A total of $7</w:t>
      </w:r>
      <w:r w:rsidR="00AC5790" w:rsidRPr="001E4108">
        <w:rPr>
          <w:highlight w:val="yellow"/>
          <w:rPrChange w:id="5527" w:author="Roberts, Julie" w:date="2022-03-16T08:41:00Z">
            <w:rPr/>
          </w:rPrChange>
        </w:rPr>
        <w:t>7,388,706</w:t>
      </w:r>
      <w:r w:rsidRPr="001E4108">
        <w:rPr>
          <w:highlight w:val="yellow"/>
          <w:rPrChange w:id="5528" w:author="Roberts, Julie" w:date="2022-03-16T08:41:00Z">
            <w:rPr/>
          </w:rPrChange>
        </w:rPr>
        <w:t xml:space="preserve"> of revenue was recorded into the Supply Adjustment Account for the Review Period September 1, 2011 through October 31, 2016, as summarized below:</w:t>
      </w:r>
    </w:p>
    <w:p w14:paraId="76A29D6C" w14:textId="77777777" w:rsidR="004F69D7" w:rsidRPr="001E4108" w:rsidRDefault="004F69D7" w:rsidP="00632FC4">
      <w:pPr>
        <w:pStyle w:val="Pleading3L5"/>
        <w:numPr>
          <w:ilvl w:val="0"/>
          <w:numId w:val="16"/>
        </w:numPr>
        <w:spacing w:line="480" w:lineRule="auto"/>
        <w:ind w:right="86"/>
        <w:outlineLvl w:val="9"/>
        <w:rPr>
          <w:highlight w:val="yellow"/>
          <w:rPrChange w:id="5529" w:author="Roberts, Julie" w:date="2022-03-16T08:41:00Z">
            <w:rPr/>
          </w:rPrChange>
        </w:rPr>
      </w:pPr>
      <w:r w:rsidRPr="001E4108">
        <w:rPr>
          <w:highlight w:val="yellow"/>
          <w:rPrChange w:id="5530" w:author="Roberts, Julie" w:date="2022-03-16T08:41:00Z">
            <w:rPr/>
          </w:rPrChange>
        </w:rPr>
        <w:t>Transmission Charge revenues of $9,260,626.</w:t>
      </w:r>
    </w:p>
    <w:p w14:paraId="577E3C68" w14:textId="77777777" w:rsidR="004F69D7" w:rsidRPr="001E4108" w:rsidRDefault="004F69D7" w:rsidP="00632FC4">
      <w:pPr>
        <w:pStyle w:val="Pleading3L5"/>
        <w:numPr>
          <w:ilvl w:val="0"/>
          <w:numId w:val="16"/>
        </w:numPr>
        <w:spacing w:line="480" w:lineRule="auto"/>
        <w:ind w:right="86"/>
        <w:outlineLvl w:val="9"/>
        <w:rPr>
          <w:highlight w:val="yellow"/>
          <w:rPrChange w:id="5531" w:author="Roberts, Julie" w:date="2022-03-16T08:41:00Z">
            <w:rPr/>
          </w:rPrChange>
        </w:rPr>
      </w:pPr>
      <w:r w:rsidRPr="001E4108">
        <w:rPr>
          <w:highlight w:val="yellow"/>
          <w:rPrChange w:id="5532" w:author="Roberts, Julie" w:date="2022-03-16T08:41:00Z">
            <w:rPr/>
          </w:rPrChange>
        </w:rPr>
        <w:t>Supply Charge revenues of $57,403,078.</w:t>
      </w:r>
    </w:p>
    <w:p w14:paraId="20E04B82" w14:textId="77777777" w:rsidR="004F69D7" w:rsidRPr="001E4108" w:rsidRDefault="004F69D7" w:rsidP="00632FC4">
      <w:pPr>
        <w:pStyle w:val="Pleading3L5"/>
        <w:numPr>
          <w:ilvl w:val="0"/>
          <w:numId w:val="16"/>
        </w:numPr>
        <w:spacing w:line="480" w:lineRule="auto"/>
        <w:ind w:right="86"/>
        <w:outlineLvl w:val="9"/>
        <w:rPr>
          <w:highlight w:val="yellow"/>
          <w:rPrChange w:id="5533" w:author="Roberts, Julie" w:date="2022-03-16T08:41:00Z">
            <w:rPr/>
          </w:rPrChange>
        </w:rPr>
      </w:pPr>
      <w:r w:rsidRPr="001E4108">
        <w:rPr>
          <w:highlight w:val="yellow"/>
          <w:rPrChange w:id="5534" w:author="Roberts, Julie" w:date="2022-03-16T08:41:00Z">
            <w:rPr/>
          </w:rPrChange>
        </w:rPr>
        <w:t>Supply Adjustment Charge net revenues of $10,725,002.</w:t>
      </w:r>
    </w:p>
    <w:p w14:paraId="57BD7904" w14:textId="77777777" w:rsidR="00420205" w:rsidRDefault="004F69D7" w:rsidP="00420205">
      <w:pPr>
        <w:pStyle w:val="BodyText"/>
        <w:spacing w:line="480" w:lineRule="auto"/>
        <w:ind w:right="90"/>
        <w:sectPr w:rsidR="00420205" w:rsidSect="005C295D">
          <w:pgSz w:w="12240" w:h="15840" w:code="1"/>
          <w:pgMar w:top="1440" w:right="1440" w:bottom="1440" w:left="1440" w:header="720" w:footer="720" w:gutter="0"/>
          <w:pgBorders>
            <w:left w:val="double" w:sz="4" w:space="9" w:color="auto"/>
            <w:right w:val="double" w:sz="4" w:space="6" w:color="auto"/>
          </w:pgBorders>
          <w:lnNumType w:countBy="1"/>
          <w:cols w:space="720"/>
          <w:docGrid w:linePitch="381"/>
        </w:sectPr>
      </w:pPr>
      <w:r>
        <w:t>This testimony provides the basis for the Commission to approve a total of $7</w:t>
      </w:r>
      <w:r w:rsidR="00AC5790">
        <w:t>7,388,706</w:t>
      </w:r>
      <w:r>
        <w:t xml:space="preserve"> of supply-related revenues recorded into the Supply Adjustment Account over the Review Period.</w:t>
      </w:r>
    </w:p>
    <w:p w14:paraId="1AD87089" w14:textId="34667CC2" w:rsidR="00420205" w:rsidRPr="009274DC" w:rsidRDefault="009274DC" w:rsidP="00AA0DA7">
      <w:pPr>
        <w:pStyle w:val="Pleading3L1"/>
        <w:spacing w:line="480" w:lineRule="auto"/>
        <w:ind w:right="90"/>
      </w:pPr>
      <w:r w:rsidRPr="009274DC">
        <w:lastRenderedPageBreak/>
        <w:br/>
      </w:r>
      <w:bookmarkStart w:id="5535" w:name="_Toc99034651"/>
      <w:r w:rsidR="00420205" w:rsidRPr="009274DC">
        <w:t>SUPPLY ADJUSTMENT BALANCING ACCOUNT CUMULATIVE NET BALANCES</w:t>
      </w:r>
      <w:r w:rsidR="00420205" w:rsidRPr="009274DC">
        <w:br/>
        <w:t xml:space="preserve">SEPTEMBER 1, </w:t>
      </w:r>
      <w:del w:id="5536" w:author="Roberts, Julie" w:date="2022-03-24T17:06:00Z">
        <w:r w:rsidR="00420205" w:rsidRPr="009274DC" w:rsidDel="005A583A">
          <w:delText xml:space="preserve">2011 </w:delText>
        </w:r>
      </w:del>
      <w:ins w:id="5537" w:author="Roberts, Julie" w:date="2022-03-24T17:06:00Z">
        <w:r w:rsidR="005A583A" w:rsidRPr="009274DC">
          <w:t>20</w:t>
        </w:r>
        <w:r w:rsidR="005A583A">
          <w:t>17</w:t>
        </w:r>
        <w:r w:rsidR="005A583A" w:rsidRPr="009274DC">
          <w:t xml:space="preserve"> </w:t>
        </w:r>
      </w:ins>
      <w:r w:rsidR="00420205" w:rsidRPr="009274DC">
        <w:t xml:space="preserve">TO OCTOBER 31, </w:t>
      </w:r>
      <w:del w:id="5538" w:author="Roberts, Julie" w:date="2022-03-24T17:06:00Z">
        <w:r w:rsidR="00420205" w:rsidRPr="009274DC" w:rsidDel="005A583A">
          <w:delText>2016</w:delText>
        </w:r>
      </w:del>
      <w:ins w:id="5539" w:author="Roberts, Julie" w:date="2022-03-24T17:06:00Z">
        <w:r w:rsidR="005A583A" w:rsidRPr="009274DC">
          <w:t>20</w:t>
        </w:r>
        <w:r w:rsidR="005A583A">
          <w:t>22</w:t>
        </w:r>
      </w:ins>
      <w:bookmarkEnd w:id="5535"/>
    </w:p>
    <w:p w14:paraId="7C6208B0" w14:textId="77777777" w:rsidR="00420205" w:rsidRDefault="00420205" w:rsidP="00F16A93">
      <w:pPr>
        <w:pStyle w:val="Pleading3L2"/>
      </w:pPr>
      <w:bookmarkStart w:id="5540" w:name="_Toc99034652"/>
      <w:r w:rsidRPr="00EA4138">
        <w:t>PURPOSE</w:t>
      </w:r>
      <w:bookmarkEnd w:id="5540"/>
    </w:p>
    <w:p w14:paraId="57F44EBB" w14:textId="77777777" w:rsidR="00420205" w:rsidRDefault="00420205" w:rsidP="009274DC">
      <w:pPr>
        <w:spacing w:line="480" w:lineRule="auto"/>
        <w:ind w:right="90" w:firstLine="720"/>
        <w:rPr>
          <w:sz w:val="24"/>
        </w:rPr>
      </w:pPr>
      <w:r>
        <w:rPr>
          <w:sz w:val="24"/>
        </w:rPr>
        <w:t xml:space="preserve">The purpose of this chapter is to provide the end-of-the year cumulative net balance recorded in the Supply Adjustment Account during the Review Period.  </w:t>
      </w:r>
      <w:r w:rsidRPr="001658DC">
        <w:rPr>
          <w:sz w:val="24"/>
        </w:rPr>
        <w:t xml:space="preserve">Cumulative balances include adjustments for accrued interest, prior period adjustments issued by the CAISO and administrative costs.  </w:t>
      </w:r>
      <w:r>
        <w:rPr>
          <w:sz w:val="24"/>
        </w:rPr>
        <w:t>As demonstrated below, there is an over collection of over $5.4M at the end of the review period, October 31, 2016.</w:t>
      </w:r>
    </w:p>
    <w:p w14:paraId="527D5372" w14:textId="77777777" w:rsidR="00420205" w:rsidRDefault="00420205" w:rsidP="009274DC">
      <w:pPr>
        <w:spacing w:line="480" w:lineRule="auto"/>
        <w:ind w:right="90" w:firstLine="720"/>
        <w:rPr>
          <w:sz w:val="24"/>
        </w:rPr>
      </w:pPr>
    </w:p>
    <w:p w14:paraId="2CF70B64" w14:textId="77777777" w:rsidR="00420205" w:rsidRDefault="00420205" w:rsidP="00F16A93">
      <w:pPr>
        <w:pStyle w:val="Pleading3L2"/>
      </w:pPr>
      <w:bookmarkStart w:id="5541" w:name="_Toc99034653"/>
      <w:r w:rsidRPr="00EA4138">
        <w:t>BACKGROUND</w:t>
      </w:r>
      <w:bookmarkEnd w:id="5541"/>
    </w:p>
    <w:p w14:paraId="1C7CC00A" w14:textId="77777777" w:rsidR="00420205" w:rsidRDefault="00420205" w:rsidP="009274DC">
      <w:pPr>
        <w:spacing w:line="480" w:lineRule="auto"/>
        <w:ind w:right="90" w:firstLine="720"/>
        <w:rPr>
          <w:sz w:val="24"/>
        </w:rPr>
      </w:pPr>
      <w:r w:rsidRPr="00742FE6">
        <w:rPr>
          <w:sz w:val="24"/>
        </w:rPr>
        <w:t xml:space="preserve">As a result of the 2001 Energy Crisis, BVES suffered a significant under-collection in its Supply Adjustment Account.  In D.02-07-041, the Commission authorized BVES to recover $24 million of under-collected sales revenue over a ten-year period via a Supply Adjustment Charge of $0.02246/kWh.  BVES was authorized to maintain the surcharge “until August 31, 2011, or until such time as the remaining balance in the PPAC Balancing Account is less than $100,000, whichever should occur first.” </w:t>
      </w:r>
      <w:r>
        <w:rPr>
          <w:sz w:val="24"/>
        </w:rPr>
        <w:t>(D. 02-07-041, OP</w:t>
      </w:r>
      <w:r w:rsidRPr="00742FE6">
        <w:rPr>
          <w:sz w:val="24"/>
        </w:rPr>
        <w:t xml:space="preserve"> No. 5)</w:t>
      </w:r>
      <w:r>
        <w:rPr>
          <w:sz w:val="24"/>
        </w:rPr>
        <w:t xml:space="preserve">.  In D. 14-11-002, the Commission approved the </w:t>
      </w:r>
      <w:r w:rsidR="00A12189">
        <w:rPr>
          <w:sz w:val="24"/>
        </w:rPr>
        <w:t xml:space="preserve">reduction </w:t>
      </w:r>
      <w:r>
        <w:rPr>
          <w:sz w:val="24"/>
        </w:rPr>
        <w:t>of the Supply Adjustment charge to $.01729 per kWh.</w:t>
      </w:r>
    </w:p>
    <w:p w14:paraId="78E008C2" w14:textId="77777777" w:rsidR="00420205" w:rsidRPr="00742FE6" w:rsidRDefault="00420205" w:rsidP="009274DC">
      <w:pPr>
        <w:spacing w:line="480" w:lineRule="auto"/>
        <w:ind w:right="90" w:firstLine="720"/>
        <w:rPr>
          <w:sz w:val="24"/>
        </w:rPr>
      </w:pPr>
      <w:r>
        <w:rPr>
          <w:sz w:val="24"/>
        </w:rPr>
        <w:t>As discussed in Chapter 2, w</w:t>
      </w:r>
      <w:r w:rsidRPr="00F750E5">
        <w:rPr>
          <w:sz w:val="24"/>
        </w:rPr>
        <w:t xml:space="preserve">hile pursuing long-term contracts to replace the </w:t>
      </w:r>
      <w:r>
        <w:rPr>
          <w:sz w:val="24"/>
        </w:rPr>
        <w:t xml:space="preserve">Shell contracts set to expire at the end of November 2013, BVES entered into monthly contracts for firm energy and RA for the months of December 2013 through December 2014 (energy) and December 2013 through February 2015 (RA).  </w:t>
      </w:r>
      <w:r w:rsidR="00A12189">
        <w:rPr>
          <w:sz w:val="24"/>
        </w:rPr>
        <w:t>The</w:t>
      </w:r>
      <w:r>
        <w:rPr>
          <w:sz w:val="24"/>
        </w:rPr>
        <w:t xml:space="preserve"> monthly contract prices were lower than the prior fixed price Shell contract</w:t>
      </w:r>
      <w:r w:rsidR="00A12189">
        <w:rPr>
          <w:sz w:val="24"/>
        </w:rPr>
        <w:t>, thereby</w:t>
      </w:r>
      <w:r>
        <w:rPr>
          <w:sz w:val="24"/>
        </w:rPr>
        <w:t xml:space="preserve"> reduc</w:t>
      </w:r>
      <w:r w:rsidR="00A12189">
        <w:rPr>
          <w:sz w:val="24"/>
        </w:rPr>
        <w:t>ing</w:t>
      </w:r>
      <w:r>
        <w:rPr>
          <w:sz w:val="24"/>
        </w:rPr>
        <w:t xml:space="preserve"> overall costs.  BVES observed daily forward </w:t>
      </w:r>
      <w:r>
        <w:rPr>
          <w:sz w:val="24"/>
        </w:rPr>
        <w:lastRenderedPageBreak/>
        <w:t xml:space="preserve">prices below a forecast of spot market prices and determined monthly coverage was optimal.  The lower energy costs in this period coupled with supply rates based on previous, higher costs, led to an over-collection by the end of 2014.  The over collection continued and in March 2015 BVES filed AL 300-E requesting a refund </w:t>
      </w:r>
      <w:r w:rsidR="00A12189">
        <w:rPr>
          <w:sz w:val="24"/>
        </w:rPr>
        <w:t xml:space="preserve">for customers </w:t>
      </w:r>
      <w:r>
        <w:rPr>
          <w:sz w:val="24"/>
        </w:rPr>
        <w:t xml:space="preserve">of $826,362.  AL 300-E was approved May 21, 2015. The Commission </w:t>
      </w:r>
      <w:r w:rsidR="003900BE">
        <w:rPr>
          <w:sz w:val="24"/>
        </w:rPr>
        <w:t xml:space="preserve">then </w:t>
      </w:r>
      <w:r>
        <w:rPr>
          <w:sz w:val="24"/>
        </w:rPr>
        <w:t>approved AL 304-E to terminate the previously reduced Supply Adjustment Charge $0.01729 per kWh</w:t>
      </w:r>
      <w:r w:rsidR="003900BE">
        <w:rPr>
          <w:sz w:val="24"/>
        </w:rPr>
        <w:t>.</w:t>
      </w:r>
      <w:r>
        <w:rPr>
          <w:sz w:val="24"/>
        </w:rPr>
        <w:t xml:space="preserve">  Even after the reduction of the Supply Adjustment Charge pursuant to the D.14-11-002 and the refund pursuant to AL 300-E, the over collection continued.  Subsequently the Commission approved AL 314-E seeking to refund </w:t>
      </w:r>
      <w:r w:rsidR="00A12189">
        <w:rPr>
          <w:sz w:val="24"/>
        </w:rPr>
        <w:t xml:space="preserve">to customers </w:t>
      </w:r>
      <w:r>
        <w:rPr>
          <w:sz w:val="24"/>
        </w:rPr>
        <w:t xml:space="preserve">$4,729,499 over a 24 month period beginning May 1, 2016. </w:t>
      </w:r>
    </w:p>
    <w:p w14:paraId="45BD0578" w14:textId="77777777" w:rsidR="00420205" w:rsidRDefault="00420205" w:rsidP="009274DC">
      <w:pPr>
        <w:spacing w:line="480" w:lineRule="auto"/>
        <w:ind w:right="90"/>
        <w:rPr>
          <w:sz w:val="24"/>
        </w:rPr>
      </w:pPr>
    </w:p>
    <w:p w14:paraId="7F87A455" w14:textId="77777777" w:rsidR="00420205" w:rsidRPr="00EA4138" w:rsidRDefault="00420205" w:rsidP="00F16A93">
      <w:pPr>
        <w:pStyle w:val="Pleading3L2"/>
      </w:pPr>
      <w:bookmarkStart w:id="5542" w:name="_Toc99034654"/>
      <w:r w:rsidRPr="00EA4138">
        <w:t>NET BALANCE OF SUPPLY ADJUSTMENT ACCOUNT</w:t>
      </w:r>
      <w:bookmarkEnd w:id="5542"/>
    </w:p>
    <w:p w14:paraId="11B8459F" w14:textId="77777777" w:rsidR="00420205" w:rsidRPr="009031F3" w:rsidRDefault="00420205" w:rsidP="009274DC">
      <w:pPr>
        <w:pStyle w:val="BodyText"/>
        <w:spacing w:line="480" w:lineRule="auto"/>
        <w:ind w:right="90"/>
      </w:pPr>
      <w:r w:rsidRPr="009031F3">
        <w:t xml:space="preserve">Calculation of the </w:t>
      </w:r>
      <w:r>
        <w:t>end-of-the</w:t>
      </w:r>
      <w:r w:rsidR="00A12189">
        <w:t>-</w:t>
      </w:r>
      <w:r>
        <w:t>year net balance amount in the Supply Adjustment Account during the Review Period</w:t>
      </w:r>
      <w:r w:rsidRPr="009031F3">
        <w:t xml:space="preserve"> </w:t>
      </w:r>
      <w:r w:rsidR="00AC5790">
        <w:t>includes</w:t>
      </w:r>
      <w:r w:rsidRPr="009031F3">
        <w:t xml:space="preserve"> of the following:</w:t>
      </w:r>
    </w:p>
    <w:p w14:paraId="6553983C" w14:textId="77777777" w:rsidR="00420205" w:rsidRPr="009031F3" w:rsidRDefault="00420205" w:rsidP="009274DC">
      <w:pPr>
        <w:pStyle w:val="Bullet5"/>
        <w:spacing w:line="480" w:lineRule="auto"/>
        <w:ind w:right="90"/>
      </w:pPr>
      <w:r>
        <w:t xml:space="preserve">Supply </w:t>
      </w:r>
      <w:r w:rsidRPr="009031F3">
        <w:t xml:space="preserve">costs as discussed in Chapter </w:t>
      </w:r>
      <w:r>
        <w:t>2 of this Volume;</w:t>
      </w:r>
    </w:p>
    <w:p w14:paraId="53042DD5" w14:textId="77777777" w:rsidR="00A12189" w:rsidRDefault="00632FC4" w:rsidP="009274DC">
      <w:pPr>
        <w:pStyle w:val="Bullet5"/>
        <w:spacing w:line="480" w:lineRule="auto"/>
        <w:ind w:right="90"/>
      </w:pPr>
      <w:r>
        <w:t>S</w:t>
      </w:r>
      <w:r w:rsidR="00420205" w:rsidRPr="009031F3">
        <w:t>upply</w:t>
      </w:r>
      <w:r w:rsidR="00AC5790">
        <w:t xml:space="preserve"> and transmission</w:t>
      </w:r>
      <w:r w:rsidR="00420205">
        <w:t>-related</w:t>
      </w:r>
      <w:r w:rsidR="00420205" w:rsidRPr="009031F3">
        <w:t xml:space="preserve"> revenues </w:t>
      </w:r>
      <w:r w:rsidR="00420205">
        <w:t>from billings as discussed in Chapter 3</w:t>
      </w:r>
      <w:r w:rsidR="0087782C">
        <w:t>.</w:t>
      </w:r>
    </w:p>
    <w:p w14:paraId="625F1DC4" w14:textId="77777777" w:rsidR="00420205" w:rsidRPr="009031F3" w:rsidRDefault="00420205" w:rsidP="009274DC">
      <w:pPr>
        <w:pStyle w:val="BodyText"/>
        <w:spacing w:line="480" w:lineRule="auto"/>
        <w:ind w:right="90"/>
      </w:pPr>
      <w:r>
        <w:t>Table 4.1 below provides a summary of the cumulative end-of-the year net balances.</w:t>
      </w:r>
    </w:p>
    <w:p w14:paraId="7605DCCA" w14:textId="77777777" w:rsidR="00420205" w:rsidRPr="0062495E" w:rsidRDefault="00420205" w:rsidP="009274DC">
      <w:pPr>
        <w:pStyle w:val="Bullet5"/>
        <w:keepNext/>
        <w:numPr>
          <w:ilvl w:val="0"/>
          <w:numId w:val="0"/>
        </w:numPr>
        <w:spacing w:line="480" w:lineRule="auto"/>
        <w:ind w:right="86"/>
        <w:jc w:val="center"/>
        <w:rPr>
          <w:b/>
        </w:rPr>
      </w:pPr>
      <w:r w:rsidRPr="0062495E">
        <w:rPr>
          <w:b/>
        </w:rPr>
        <w:t>Table 4.1</w:t>
      </w:r>
    </w:p>
    <w:p w14:paraId="59F4237F" w14:textId="77777777" w:rsidR="00420205" w:rsidRDefault="00420205" w:rsidP="009274DC">
      <w:pPr>
        <w:pStyle w:val="Bullet5"/>
        <w:keepNext/>
        <w:numPr>
          <w:ilvl w:val="0"/>
          <w:numId w:val="0"/>
        </w:numPr>
        <w:spacing w:line="480" w:lineRule="auto"/>
        <w:ind w:right="86"/>
        <w:jc w:val="center"/>
        <w:rPr>
          <w:b/>
        </w:rPr>
      </w:pPr>
      <w:r w:rsidRPr="0062495E">
        <w:rPr>
          <w:b/>
        </w:rPr>
        <w:t>S</w:t>
      </w:r>
      <w:r>
        <w:rPr>
          <w:b/>
        </w:rPr>
        <w:t xml:space="preserve">upply </w:t>
      </w:r>
      <w:r w:rsidRPr="0062495E">
        <w:rPr>
          <w:b/>
        </w:rPr>
        <w:t>A</w:t>
      </w:r>
      <w:r>
        <w:rPr>
          <w:b/>
        </w:rPr>
        <w:t>djustment Account</w:t>
      </w:r>
      <w:r w:rsidRPr="0062495E">
        <w:rPr>
          <w:b/>
        </w:rPr>
        <w:t xml:space="preserve"> Revenues, Costs and </w:t>
      </w:r>
      <w:r>
        <w:rPr>
          <w:b/>
        </w:rPr>
        <w:t xml:space="preserve">Cumulative </w:t>
      </w:r>
      <w:r w:rsidRPr="0062495E">
        <w:rPr>
          <w:b/>
        </w:rPr>
        <w:t>Net Balance</w:t>
      </w:r>
    </w:p>
    <w:tbl>
      <w:tblPr>
        <w:tblW w:w="9680" w:type="dxa"/>
        <w:jc w:val="center"/>
        <w:tblLook w:val="04A0" w:firstRow="1" w:lastRow="0" w:firstColumn="1" w:lastColumn="0" w:noHBand="0" w:noVBand="1"/>
      </w:tblPr>
      <w:tblGrid>
        <w:gridCol w:w="1968"/>
        <w:gridCol w:w="1202"/>
        <w:gridCol w:w="1308"/>
        <w:gridCol w:w="1308"/>
        <w:gridCol w:w="1308"/>
        <w:gridCol w:w="1308"/>
        <w:gridCol w:w="1278"/>
      </w:tblGrid>
      <w:tr w:rsidR="00420205" w:rsidRPr="004522E6" w14:paraId="58716EB1" w14:textId="77777777" w:rsidTr="00BA4458">
        <w:trPr>
          <w:trHeight w:val="20"/>
          <w:jc w:val="center"/>
        </w:trPr>
        <w:tc>
          <w:tcPr>
            <w:tcW w:w="1968"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0602B18E" w14:textId="77777777" w:rsidR="00420205" w:rsidRPr="004522E6" w:rsidRDefault="00420205" w:rsidP="00BA4458">
            <w:pPr>
              <w:keepNext/>
              <w:spacing w:line="240" w:lineRule="auto"/>
              <w:rPr>
                <w:rFonts w:ascii="Cambria" w:eastAsia="Times New Roman" w:hAnsi="Cambria"/>
                <w:color w:val="000000"/>
                <w:sz w:val="16"/>
                <w:szCs w:val="16"/>
              </w:rPr>
            </w:pPr>
            <w:r w:rsidRPr="004522E6">
              <w:rPr>
                <w:rFonts w:ascii="Cambria" w:eastAsia="Times New Roman" w:hAnsi="Cambria"/>
                <w:color w:val="000000"/>
                <w:sz w:val="16"/>
                <w:szCs w:val="16"/>
              </w:rPr>
              <w:t> </w:t>
            </w:r>
          </w:p>
        </w:tc>
        <w:tc>
          <w:tcPr>
            <w:tcW w:w="1202" w:type="dxa"/>
            <w:tcBorders>
              <w:top w:val="single" w:sz="8" w:space="0" w:color="auto"/>
              <w:left w:val="nil"/>
              <w:bottom w:val="nil"/>
              <w:right w:val="single" w:sz="8" w:space="0" w:color="auto"/>
            </w:tcBorders>
            <w:shd w:val="clear" w:color="auto" w:fill="auto"/>
            <w:vAlign w:val="center"/>
            <w:hideMark/>
          </w:tcPr>
          <w:p w14:paraId="30625613" w14:textId="77777777" w:rsidR="00420205" w:rsidRPr="00BA4458" w:rsidRDefault="00420205" w:rsidP="00BA4458">
            <w:pPr>
              <w:keepNext/>
              <w:spacing w:line="240" w:lineRule="auto"/>
              <w:jc w:val="center"/>
              <w:rPr>
                <w:rFonts w:ascii="Arial Narrow" w:eastAsia="Times New Roman" w:hAnsi="Arial Narrow"/>
                <w:b/>
                <w:color w:val="000000"/>
                <w:sz w:val="16"/>
                <w:szCs w:val="16"/>
              </w:rPr>
            </w:pPr>
            <w:r w:rsidRPr="00BA4458">
              <w:rPr>
                <w:rFonts w:ascii="Arial Narrow" w:eastAsia="Times New Roman" w:hAnsi="Arial Narrow"/>
                <w:b/>
                <w:color w:val="000000"/>
                <w:sz w:val="16"/>
                <w:szCs w:val="16"/>
              </w:rPr>
              <w:t>2011</w:t>
            </w:r>
          </w:p>
        </w:tc>
        <w:tc>
          <w:tcPr>
            <w:tcW w:w="1308" w:type="dxa"/>
            <w:tcBorders>
              <w:top w:val="single" w:sz="8" w:space="0" w:color="auto"/>
              <w:left w:val="nil"/>
              <w:bottom w:val="nil"/>
              <w:right w:val="single" w:sz="8" w:space="0" w:color="auto"/>
            </w:tcBorders>
            <w:shd w:val="clear" w:color="auto" w:fill="auto"/>
            <w:noWrap/>
            <w:vAlign w:val="center"/>
            <w:hideMark/>
          </w:tcPr>
          <w:p w14:paraId="478CE74D" w14:textId="77777777" w:rsidR="00420205" w:rsidRPr="00BA4458" w:rsidRDefault="00420205" w:rsidP="00BA4458">
            <w:pPr>
              <w:keepNext/>
              <w:spacing w:line="240" w:lineRule="auto"/>
              <w:jc w:val="center"/>
              <w:rPr>
                <w:rFonts w:ascii="Arial Narrow" w:eastAsia="Times New Roman" w:hAnsi="Arial Narrow"/>
                <w:b/>
                <w:color w:val="000000"/>
                <w:sz w:val="16"/>
                <w:szCs w:val="16"/>
              </w:rPr>
            </w:pPr>
            <w:r w:rsidRPr="00BA4458">
              <w:rPr>
                <w:rFonts w:ascii="Arial Narrow" w:eastAsia="Times New Roman" w:hAnsi="Arial Narrow"/>
                <w:b/>
                <w:color w:val="000000"/>
                <w:sz w:val="16"/>
                <w:szCs w:val="16"/>
              </w:rPr>
              <w:t>2012</w:t>
            </w:r>
          </w:p>
        </w:tc>
        <w:tc>
          <w:tcPr>
            <w:tcW w:w="1308" w:type="dxa"/>
            <w:tcBorders>
              <w:top w:val="single" w:sz="8" w:space="0" w:color="auto"/>
              <w:left w:val="nil"/>
              <w:bottom w:val="nil"/>
              <w:right w:val="single" w:sz="8" w:space="0" w:color="auto"/>
            </w:tcBorders>
            <w:shd w:val="clear" w:color="auto" w:fill="auto"/>
            <w:noWrap/>
            <w:vAlign w:val="center"/>
            <w:hideMark/>
          </w:tcPr>
          <w:p w14:paraId="03924AFF" w14:textId="77777777" w:rsidR="00420205" w:rsidRPr="00BA4458" w:rsidRDefault="00420205" w:rsidP="00BA4458">
            <w:pPr>
              <w:keepNext/>
              <w:spacing w:line="240" w:lineRule="auto"/>
              <w:jc w:val="center"/>
              <w:rPr>
                <w:rFonts w:ascii="Arial Narrow" w:eastAsia="Times New Roman" w:hAnsi="Arial Narrow"/>
                <w:b/>
                <w:color w:val="000000"/>
                <w:sz w:val="16"/>
                <w:szCs w:val="16"/>
              </w:rPr>
            </w:pPr>
            <w:r w:rsidRPr="00BA4458">
              <w:rPr>
                <w:rFonts w:ascii="Arial Narrow" w:eastAsia="Times New Roman" w:hAnsi="Arial Narrow"/>
                <w:b/>
                <w:color w:val="000000"/>
                <w:sz w:val="16"/>
                <w:szCs w:val="16"/>
              </w:rPr>
              <w:t>2013</w:t>
            </w:r>
          </w:p>
        </w:tc>
        <w:tc>
          <w:tcPr>
            <w:tcW w:w="1308" w:type="dxa"/>
            <w:tcBorders>
              <w:top w:val="single" w:sz="8" w:space="0" w:color="auto"/>
              <w:left w:val="nil"/>
              <w:bottom w:val="nil"/>
              <w:right w:val="single" w:sz="8" w:space="0" w:color="auto"/>
            </w:tcBorders>
            <w:shd w:val="clear" w:color="auto" w:fill="auto"/>
            <w:noWrap/>
            <w:vAlign w:val="center"/>
            <w:hideMark/>
          </w:tcPr>
          <w:p w14:paraId="1E53B9D5" w14:textId="77777777" w:rsidR="00420205" w:rsidRPr="00BA4458" w:rsidRDefault="00420205" w:rsidP="00BA4458">
            <w:pPr>
              <w:keepNext/>
              <w:spacing w:line="240" w:lineRule="auto"/>
              <w:jc w:val="center"/>
              <w:rPr>
                <w:rFonts w:ascii="Arial Narrow" w:eastAsia="Times New Roman" w:hAnsi="Arial Narrow"/>
                <w:b/>
                <w:color w:val="000000"/>
                <w:sz w:val="16"/>
                <w:szCs w:val="16"/>
              </w:rPr>
            </w:pPr>
            <w:r w:rsidRPr="00BA4458">
              <w:rPr>
                <w:rFonts w:ascii="Arial Narrow" w:eastAsia="Times New Roman" w:hAnsi="Arial Narrow"/>
                <w:b/>
                <w:color w:val="000000"/>
                <w:sz w:val="16"/>
                <w:szCs w:val="16"/>
              </w:rPr>
              <w:t>2014</w:t>
            </w:r>
          </w:p>
        </w:tc>
        <w:tc>
          <w:tcPr>
            <w:tcW w:w="1308" w:type="dxa"/>
            <w:tcBorders>
              <w:top w:val="single" w:sz="8" w:space="0" w:color="auto"/>
              <w:left w:val="nil"/>
              <w:bottom w:val="nil"/>
              <w:right w:val="single" w:sz="8" w:space="0" w:color="auto"/>
            </w:tcBorders>
            <w:shd w:val="clear" w:color="auto" w:fill="auto"/>
            <w:noWrap/>
            <w:vAlign w:val="center"/>
            <w:hideMark/>
          </w:tcPr>
          <w:p w14:paraId="0D0CE5C4" w14:textId="77777777" w:rsidR="00420205" w:rsidRPr="00BA4458" w:rsidRDefault="00420205" w:rsidP="00BA4458">
            <w:pPr>
              <w:keepNext/>
              <w:spacing w:line="240" w:lineRule="auto"/>
              <w:jc w:val="center"/>
              <w:rPr>
                <w:rFonts w:ascii="Arial Narrow" w:eastAsia="Times New Roman" w:hAnsi="Arial Narrow"/>
                <w:b/>
                <w:color w:val="000000"/>
                <w:sz w:val="16"/>
                <w:szCs w:val="16"/>
              </w:rPr>
            </w:pPr>
            <w:r w:rsidRPr="00BA4458">
              <w:rPr>
                <w:rFonts w:ascii="Arial Narrow" w:eastAsia="Times New Roman" w:hAnsi="Arial Narrow"/>
                <w:b/>
                <w:color w:val="000000"/>
                <w:sz w:val="16"/>
                <w:szCs w:val="16"/>
              </w:rPr>
              <w:t>2015</w:t>
            </w:r>
          </w:p>
        </w:tc>
        <w:tc>
          <w:tcPr>
            <w:tcW w:w="1278" w:type="dxa"/>
            <w:tcBorders>
              <w:top w:val="single" w:sz="8" w:space="0" w:color="auto"/>
              <w:left w:val="nil"/>
              <w:bottom w:val="nil"/>
              <w:right w:val="single" w:sz="8" w:space="0" w:color="auto"/>
            </w:tcBorders>
            <w:shd w:val="clear" w:color="auto" w:fill="auto"/>
            <w:vAlign w:val="center"/>
            <w:hideMark/>
          </w:tcPr>
          <w:p w14:paraId="42D74B52" w14:textId="77777777" w:rsidR="00420205" w:rsidRPr="00BA4458" w:rsidRDefault="00420205" w:rsidP="00BA4458">
            <w:pPr>
              <w:keepNext/>
              <w:spacing w:line="240" w:lineRule="auto"/>
              <w:jc w:val="center"/>
              <w:rPr>
                <w:rFonts w:ascii="Arial Narrow" w:eastAsia="Times New Roman" w:hAnsi="Arial Narrow"/>
                <w:b/>
                <w:color w:val="000000"/>
                <w:sz w:val="16"/>
                <w:szCs w:val="16"/>
              </w:rPr>
            </w:pPr>
            <w:r w:rsidRPr="00BA4458">
              <w:rPr>
                <w:rFonts w:ascii="Arial Narrow" w:eastAsia="Times New Roman" w:hAnsi="Arial Narrow"/>
                <w:b/>
                <w:color w:val="000000"/>
                <w:sz w:val="16"/>
                <w:szCs w:val="16"/>
              </w:rPr>
              <w:t>2016</w:t>
            </w:r>
          </w:p>
        </w:tc>
      </w:tr>
      <w:tr w:rsidR="00420205" w:rsidRPr="004522E6" w14:paraId="53FCE8DE" w14:textId="77777777" w:rsidTr="00BA4458">
        <w:trPr>
          <w:trHeight w:val="20"/>
          <w:jc w:val="center"/>
        </w:trPr>
        <w:tc>
          <w:tcPr>
            <w:tcW w:w="1968" w:type="dxa"/>
            <w:vMerge/>
            <w:tcBorders>
              <w:top w:val="single" w:sz="8" w:space="0" w:color="000000"/>
              <w:left w:val="single" w:sz="8" w:space="0" w:color="auto"/>
              <w:bottom w:val="single" w:sz="8" w:space="0" w:color="000000"/>
              <w:right w:val="single" w:sz="8" w:space="0" w:color="auto"/>
            </w:tcBorders>
            <w:vAlign w:val="center"/>
            <w:hideMark/>
          </w:tcPr>
          <w:p w14:paraId="12B05757" w14:textId="77777777" w:rsidR="00420205" w:rsidRPr="004522E6" w:rsidRDefault="00420205" w:rsidP="00BA4458">
            <w:pPr>
              <w:spacing w:line="240" w:lineRule="auto"/>
              <w:rPr>
                <w:rFonts w:ascii="Cambria" w:eastAsia="Times New Roman" w:hAnsi="Cambria"/>
                <w:color w:val="000000"/>
                <w:sz w:val="16"/>
                <w:szCs w:val="16"/>
              </w:rPr>
            </w:pPr>
          </w:p>
        </w:tc>
        <w:tc>
          <w:tcPr>
            <w:tcW w:w="1202" w:type="dxa"/>
            <w:tcBorders>
              <w:top w:val="nil"/>
              <w:left w:val="nil"/>
              <w:bottom w:val="single" w:sz="8" w:space="0" w:color="auto"/>
              <w:right w:val="single" w:sz="8" w:space="0" w:color="auto"/>
            </w:tcBorders>
            <w:shd w:val="clear" w:color="auto" w:fill="auto"/>
            <w:vAlign w:val="center"/>
            <w:hideMark/>
          </w:tcPr>
          <w:p w14:paraId="121372AF" w14:textId="77777777" w:rsidR="00420205" w:rsidRPr="00BA4458" w:rsidRDefault="00420205" w:rsidP="00BA4458">
            <w:pPr>
              <w:spacing w:line="240" w:lineRule="auto"/>
              <w:jc w:val="center"/>
              <w:rPr>
                <w:rFonts w:ascii="Arial Narrow" w:eastAsia="Times New Roman" w:hAnsi="Arial Narrow"/>
                <w:b/>
                <w:color w:val="000000"/>
                <w:sz w:val="16"/>
                <w:szCs w:val="16"/>
              </w:rPr>
            </w:pPr>
            <w:r w:rsidRPr="00BA4458">
              <w:rPr>
                <w:rFonts w:ascii="Arial Narrow" w:eastAsia="Times New Roman" w:hAnsi="Arial Narrow"/>
                <w:b/>
                <w:color w:val="000000"/>
                <w:sz w:val="16"/>
                <w:szCs w:val="16"/>
              </w:rPr>
              <w:t>Sep-Dec</w:t>
            </w:r>
          </w:p>
        </w:tc>
        <w:tc>
          <w:tcPr>
            <w:tcW w:w="1308" w:type="dxa"/>
            <w:tcBorders>
              <w:top w:val="nil"/>
              <w:left w:val="nil"/>
              <w:bottom w:val="single" w:sz="8" w:space="0" w:color="auto"/>
              <w:right w:val="single" w:sz="8" w:space="0" w:color="auto"/>
            </w:tcBorders>
            <w:shd w:val="clear" w:color="auto" w:fill="auto"/>
            <w:noWrap/>
            <w:vAlign w:val="center"/>
            <w:hideMark/>
          </w:tcPr>
          <w:p w14:paraId="0F236165" w14:textId="77777777" w:rsidR="00420205" w:rsidRPr="00BA4458" w:rsidRDefault="00420205" w:rsidP="00BA4458">
            <w:pPr>
              <w:spacing w:line="240" w:lineRule="auto"/>
              <w:jc w:val="center"/>
              <w:rPr>
                <w:rFonts w:ascii="Arial Narrow" w:eastAsia="Times New Roman" w:hAnsi="Arial Narrow"/>
                <w:b/>
                <w:color w:val="000000"/>
                <w:sz w:val="16"/>
                <w:szCs w:val="16"/>
              </w:rPr>
            </w:pPr>
          </w:p>
        </w:tc>
        <w:tc>
          <w:tcPr>
            <w:tcW w:w="1308" w:type="dxa"/>
            <w:tcBorders>
              <w:top w:val="nil"/>
              <w:left w:val="nil"/>
              <w:bottom w:val="single" w:sz="8" w:space="0" w:color="auto"/>
              <w:right w:val="single" w:sz="8" w:space="0" w:color="auto"/>
            </w:tcBorders>
            <w:shd w:val="clear" w:color="auto" w:fill="auto"/>
            <w:noWrap/>
            <w:vAlign w:val="center"/>
            <w:hideMark/>
          </w:tcPr>
          <w:p w14:paraId="5B5C0D8C" w14:textId="77777777" w:rsidR="00420205" w:rsidRPr="00BA4458" w:rsidRDefault="00420205" w:rsidP="00BA4458">
            <w:pPr>
              <w:spacing w:line="240" w:lineRule="auto"/>
              <w:jc w:val="center"/>
              <w:rPr>
                <w:rFonts w:ascii="Arial Narrow" w:eastAsia="Times New Roman" w:hAnsi="Arial Narrow"/>
                <w:b/>
                <w:color w:val="000000"/>
                <w:sz w:val="16"/>
                <w:szCs w:val="16"/>
              </w:rPr>
            </w:pPr>
          </w:p>
        </w:tc>
        <w:tc>
          <w:tcPr>
            <w:tcW w:w="1308" w:type="dxa"/>
            <w:tcBorders>
              <w:top w:val="nil"/>
              <w:left w:val="nil"/>
              <w:bottom w:val="single" w:sz="8" w:space="0" w:color="auto"/>
              <w:right w:val="single" w:sz="8" w:space="0" w:color="auto"/>
            </w:tcBorders>
            <w:shd w:val="clear" w:color="auto" w:fill="auto"/>
            <w:noWrap/>
            <w:vAlign w:val="center"/>
            <w:hideMark/>
          </w:tcPr>
          <w:p w14:paraId="758093FD" w14:textId="77777777" w:rsidR="00420205" w:rsidRPr="00BA4458" w:rsidRDefault="00420205" w:rsidP="00BA4458">
            <w:pPr>
              <w:spacing w:line="240" w:lineRule="auto"/>
              <w:jc w:val="center"/>
              <w:rPr>
                <w:rFonts w:ascii="Arial Narrow" w:eastAsia="Times New Roman" w:hAnsi="Arial Narrow"/>
                <w:b/>
                <w:color w:val="000000"/>
                <w:sz w:val="16"/>
                <w:szCs w:val="16"/>
              </w:rPr>
            </w:pPr>
          </w:p>
        </w:tc>
        <w:tc>
          <w:tcPr>
            <w:tcW w:w="1308" w:type="dxa"/>
            <w:tcBorders>
              <w:top w:val="nil"/>
              <w:left w:val="nil"/>
              <w:bottom w:val="single" w:sz="8" w:space="0" w:color="auto"/>
              <w:right w:val="single" w:sz="8" w:space="0" w:color="auto"/>
            </w:tcBorders>
            <w:shd w:val="clear" w:color="auto" w:fill="auto"/>
            <w:noWrap/>
            <w:vAlign w:val="center"/>
            <w:hideMark/>
          </w:tcPr>
          <w:p w14:paraId="60BA52D6" w14:textId="77777777" w:rsidR="00420205" w:rsidRPr="00BA4458" w:rsidRDefault="00420205" w:rsidP="00BA4458">
            <w:pPr>
              <w:spacing w:line="240" w:lineRule="auto"/>
              <w:jc w:val="center"/>
              <w:rPr>
                <w:rFonts w:ascii="Arial Narrow" w:eastAsia="Times New Roman" w:hAnsi="Arial Narrow"/>
                <w:b/>
                <w:color w:val="000000"/>
                <w:sz w:val="16"/>
                <w:szCs w:val="16"/>
              </w:rPr>
            </w:pPr>
          </w:p>
        </w:tc>
        <w:tc>
          <w:tcPr>
            <w:tcW w:w="1278" w:type="dxa"/>
            <w:tcBorders>
              <w:top w:val="nil"/>
              <w:left w:val="nil"/>
              <w:bottom w:val="single" w:sz="8" w:space="0" w:color="auto"/>
              <w:right w:val="single" w:sz="8" w:space="0" w:color="auto"/>
            </w:tcBorders>
            <w:shd w:val="clear" w:color="auto" w:fill="auto"/>
            <w:vAlign w:val="center"/>
            <w:hideMark/>
          </w:tcPr>
          <w:p w14:paraId="6708B461" w14:textId="77777777" w:rsidR="00420205" w:rsidRPr="00BA4458" w:rsidRDefault="00420205" w:rsidP="00BA4458">
            <w:pPr>
              <w:spacing w:line="240" w:lineRule="auto"/>
              <w:jc w:val="center"/>
              <w:rPr>
                <w:rFonts w:ascii="Arial Narrow" w:eastAsia="Times New Roman" w:hAnsi="Arial Narrow"/>
                <w:b/>
                <w:color w:val="000000"/>
                <w:sz w:val="16"/>
                <w:szCs w:val="16"/>
              </w:rPr>
            </w:pPr>
            <w:r w:rsidRPr="00BA4458">
              <w:rPr>
                <w:rFonts w:ascii="Arial Narrow" w:eastAsia="Times New Roman" w:hAnsi="Arial Narrow"/>
                <w:b/>
                <w:color w:val="000000"/>
                <w:sz w:val="16"/>
                <w:szCs w:val="16"/>
              </w:rPr>
              <w:t>Jan-Oct</w:t>
            </w:r>
          </w:p>
        </w:tc>
      </w:tr>
      <w:tr w:rsidR="00420205" w:rsidRPr="004522E6" w14:paraId="1599AEE7" w14:textId="77777777" w:rsidTr="00BA4458">
        <w:trPr>
          <w:trHeight w:val="144"/>
          <w:jc w:val="center"/>
        </w:trPr>
        <w:tc>
          <w:tcPr>
            <w:tcW w:w="1968" w:type="dxa"/>
            <w:tcBorders>
              <w:top w:val="nil"/>
              <w:left w:val="single" w:sz="8" w:space="0" w:color="auto"/>
              <w:bottom w:val="nil"/>
              <w:right w:val="nil"/>
            </w:tcBorders>
            <w:shd w:val="clear" w:color="auto" w:fill="auto"/>
            <w:vAlign w:val="center"/>
            <w:hideMark/>
          </w:tcPr>
          <w:p w14:paraId="287E819D" w14:textId="77777777" w:rsidR="00BA4458" w:rsidRPr="004522E6" w:rsidRDefault="00420205" w:rsidP="00BA4458">
            <w:pPr>
              <w:spacing w:line="240" w:lineRule="auto"/>
              <w:rPr>
                <w:rFonts w:ascii="Arial Narrow" w:eastAsia="Times New Roman" w:hAnsi="Arial Narrow"/>
                <w:color w:val="000000"/>
                <w:sz w:val="16"/>
                <w:szCs w:val="16"/>
              </w:rPr>
            </w:pPr>
            <w:r w:rsidRPr="004522E6">
              <w:rPr>
                <w:rFonts w:ascii="Arial Narrow" w:eastAsia="Times New Roman" w:hAnsi="Arial Narrow"/>
                <w:color w:val="000000"/>
                <w:sz w:val="16"/>
                <w:szCs w:val="16"/>
              </w:rPr>
              <w:t>Transmission Charge Revenue</w:t>
            </w:r>
          </w:p>
        </w:tc>
        <w:tc>
          <w:tcPr>
            <w:tcW w:w="1202" w:type="dxa"/>
            <w:tcBorders>
              <w:top w:val="nil"/>
              <w:left w:val="single" w:sz="8" w:space="0" w:color="auto"/>
              <w:bottom w:val="single" w:sz="8" w:space="0" w:color="auto"/>
              <w:right w:val="single" w:sz="8" w:space="0" w:color="auto"/>
            </w:tcBorders>
            <w:shd w:val="clear" w:color="auto" w:fill="auto"/>
            <w:noWrap/>
            <w:vAlign w:val="center"/>
            <w:hideMark/>
          </w:tcPr>
          <w:p w14:paraId="183F2C45" w14:textId="77777777" w:rsidR="00420205" w:rsidRPr="004522E6" w:rsidRDefault="00420205" w:rsidP="00BA4458">
            <w:pPr>
              <w:spacing w:line="240" w:lineRule="auto"/>
              <w:jc w:val="center"/>
              <w:rPr>
                <w:rFonts w:ascii="Arial Narrow" w:eastAsia="Times New Roman" w:hAnsi="Arial Narrow"/>
                <w:color w:val="000000"/>
                <w:sz w:val="16"/>
                <w:szCs w:val="16"/>
              </w:rPr>
            </w:pPr>
            <w:r w:rsidRPr="004522E6">
              <w:rPr>
                <w:rFonts w:ascii="Arial Narrow" w:eastAsia="Times New Roman" w:hAnsi="Arial Narrow"/>
                <w:color w:val="000000"/>
                <w:sz w:val="16"/>
                <w:szCs w:val="16"/>
              </w:rPr>
              <w:t>$386,077</w:t>
            </w:r>
          </w:p>
        </w:tc>
        <w:tc>
          <w:tcPr>
            <w:tcW w:w="1308" w:type="dxa"/>
            <w:tcBorders>
              <w:top w:val="nil"/>
              <w:left w:val="nil"/>
              <w:bottom w:val="nil"/>
              <w:right w:val="single" w:sz="8" w:space="0" w:color="auto"/>
            </w:tcBorders>
            <w:shd w:val="clear" w:color="auto" w:fill="auto"/>
            <w:noWrap/>
            <w:vAlign w:val="center"/>
            <w:hideMark/>
          </w:tcPr>
          <w:p w14:paraId="4A920A70" w14:textId="77777777" w:rsidR="00420205" w:rsidRPr="004522E6" w:rsidRDefault="00420205" w:rsidP="00BA4458">
            <w:pPr>
              <w:spacing w:line="240" w:lineRule="auto"/>
              <w:jc w:val="center"/>
              <w:rPr>
                <w:rFonts w:ascii="Arial Narrow" w:eastAsia="Times New Roman" w:hAnsi="Arial Narrow"/>
                <w:color w:val="000000"/>
                <w:sz w:val="16"/>
                <w:szCs w:val="16"/>
              </w:rPr>
            </w:pPr>
            <w:r w:rsidRPr="004522E6">
              <w:rPr>
                <w:rFonts w:ascii="Arial Narrow" w:eastAsia="Times New Roman" w:hAnsi="Arial Narrow"/>
                <w:color w:val="000000"/>
                <w:sz w:val="16"/>
                <w:szCs w:val="16"/>
              </w:rPr>
              <w:t>$1,108,469</w:t>
            </w:r>
          </w:p>
        </w:tc>
        <w:tc>
          <w:tcPr>
            <w:tcW w:w="1308" w:type="dxa"/>
            <w:tcBorders>
              <w:top w:val="nil"/>
              <w:left w:val="nil"/>
              <w:bottom w:val="nil"/>
              <w:right w:val="single" w:sz="8" w:space="0" w:color="auto"/>
            </w:tcBorders>
            <w:shd w:val="clear" w:color="auto" w:fill="auto"/>
            <w:noWrap/>
            <w:vAlign w:val="center"/>
            <w:hideMark/>
          </w:tcPr>
          <w:p w14:paraId="5FA74D71" w14:textId="77777777" w:rsidR="00420205" w:rsidRPr="004522E6" w:rsidRDefault="00420205" w:rsidP="00BA4458">
            <w:pPr>
              <w:spacing w:line="240" w:lineRule="auto"/>
              <w:jc w:val="center"/>
              <w:rPr>
                <w:rFonts w:ascii="Arial Narrow" w:eastAsia="Times New Roman" w:hAnsi="Arial Narrow"/>
                <w:color w:val="000000"/>
                <w:sz w:val="16"/>
                <w:szCs w:val="16"/>
              </w:rPr>
            </w:pPr>
            <w:r w:rsidRPr="004522E6">
              <w:rPr>
                <w:rFonts w:ascii="Arial Narrow" w:eastAsia="Times New Roman" w:hAnsi="Arial Narrow"/>
                <w:color w:val="000000"/>
                <w:sz w:val="16"/>
                <w:szCs w:val="16"/>
              </w:rPr>
              <w:t>$1,132,971</w:t>
            </w:r>
          </w:p>
        </w:tc>
        <w:tc>
          <w:tcPr>
            <w:tcW w:w="1308" w:type="dxa"/>
            <w:tcBorders>
              <w:top w:val="nil"/>
              <w:left w:val="nil"/>
              <w:bottom w:val="nil"/>
              <w:right w:val="single" w:sz="8" w:space="0" w:color="auto"/>
            </w:tcBorders>
            <w:shd w:val="clear" w:color="auto" w:fill="auto"/>
            <w:noWrap/>
            <w:vAlign w:val="center"/>
            <w:hideMark/>
          </w:tcPr>
          <w:p w14:paraId="3052D154" w14:textId="77777777" w:rsidR="00420205" w:rsidRPr="004522E6" w:rsidRDefault="00420205" w:rsidP="00BA4458">
            <w:pPr>
              <w:spacing w:line="240" w:lineRule="auto"/>
              <w:jc w:val="center"/>
              <w:rPr>
                <w:rFonts w:ascii="Arial Narrow" w:eastAsia="Times New Roman" w:hAnsi="Arial Narrow"/>
                <w:color w:val="000000"/>
                <w:sz w:val="16"/>
                <w:szCs w:val="16"/>
              </w:rPr>
            </w:pPr>
            <w:r w:rsidRPr="004522E6">
              <w:rPr>
                <w:rFonts w:ascii="Arial Narrow" w:eastAsia="Times New Roman" w:hAnsi="Arial Narrow"/>
                <w:color w:val="000000"/>
                <w:sz w:val="16"/>
                <w:szCs w:val="16"/>
              </w:rPr>
              <w:t>$1,190,152</w:t>
            </w:r>
          </w:p>
        </w:tc>
        <w:tc>
          <w:tcPr>
            <w:tcW w:w="1308" w:type="dxa"/>
            <w:tcBorders>
              <w:top w:val="nil"/>
              <w:left w:val="nil"/>
              <w:bottom w:val="nil"/>
              <w:right w:val="single" w:sz="8" w:space="0" w:color="auto"/>
            </w:tcBorders>
            <w:shd w:val="clear" w:color="auto" w:fill="auto"/>
            <w:noWrap/>
            <w:vAlign w:val="center"/>
            <w:hideMark/>
          </w:tcPr>
          <w:p w14:paraId="74353EDB" w14:textId="77777777" w:rsidR="00420205" w:rsidRPr="004522E6" w:rsidRDefault="00420205" w:rsidP="00BA4458">
            <w:pPr>
              <w:spacing w:line="240" w:lineRule="auto"/>
              <w:jc w:val="center"/>
              <w:rPr>
                <w:rFonts w:ascii="Arial Narrow" w:eastAsia="Times New Roman" w:hAnsi="Arial Narrow"/>
                <w:color w:val="000000"/>
                <w:sz w:val="16"/>
                <w:szCs w:val="16"/>
              </w:rPr>
            </w:pPr>
            <w:r w:rsidRPr="004522E6">
              <w:rPr>
                <w:rFonts w:ascii="Arial Narrow" w:eastAsia="Times New Roman" w:hAnsi="Arial Narrow"/>
                <w:color w:val="000000"/>
                <w:sz w:val="16"/>
                <w:szCs w:val="16"/>
              </w:rPr>
              <w:t>$3,036,462</w:t>
            </w:r>
          </w:p>
        </w:tc>
        <w:tc>
          <w:tcPr>
            <w:tcW w:w="1278" w:type="dxa"/>
            <w:tcBorders>
              <w:top w:val="nil"/>
              <w:left w:val="nil"/>
              <w:bottom w:val="nil"/>
              <w:right w:val="single" w:sz="8" w:space="0" w:color="auto"/>
            </w:tcBorders>
            <w:shd w:val="clear" w:color="auto" w:fill="auto"/>
            <w:vAlign w:val="center"/>
            <w:hideMark/>
          </w:tcPr>
          <w:p w14:paraId="39B9525E" w14:textId="77777777" w:rsidR="00420205" w:rsidRPr="004522E6" w:rsidRDefault="00420205" w:rsidP="00BA4458">
            <w:pPr>
              <w:spacing w:line="240" w:lineRule="auto"/>
              <w:jc w:val="center"/>
              <w:rPr>
                <w:rFonts w:ascii="Arial Narrow" w:eastAsia="Times New Roman" w:hAnsi="Arial Narrow"/>
                <w:color w:val="000000"/>
                <w:sz w:val="16"/>
                <w:szCs w:val="16"/>
              </w:rPr>
            </w:pPr>
            <w:r w:rsidRPr="004522E6">
              <w:rPr>
                <w:rFonts w:ascii="Arial Narrow" w:eastAsia="Times New Roman" w:hAnsi="Arial Narrow"/>
                <w:color w:val="000000"/>
                <w:sz w:val="16"/>
                <w:szCs w:val="16"/>
              </w:rPr>
              <w:t>$2,406,496</w:t>
            </w:r>
          </w:p>
        </w:tc>
      </w:tr>
      <w:tr w:rsidR="00420205" w:rsidRPr="004522E6" w14:paraId="6EE65A75" w14:textId="77777777" w:rsidTr="00BA4458">
        <w:trPr>
          <w:trHeight w:val="144"/>
          <w:jc w:val="center"/>
        </w:trPr>
        <w:tc>
          <w:tcPr>
            <w:tcW w:w="1968" w:type="dxa"/>
            <w:tcBorders>
              <w:top w:val="single" w:sz="8" w:space="0" w:color="auto"/>
              <w:left w:val="single" w:sz="8" w:space="0" w:color="auto"/>
              <w:bottom w:val="nil"/>
              <w:right w:val="single" w:sz="8" w:space="0" w:color="auto"/>
            </w:tcBorders>
            <w:shd w:val="clear" w:color="auto" w:fill="auto"/>
            <w:vAlign w:val="center"/>
            <w:hideMark/>
          </w:tcPr>
          <w:p w14:paraId="43D783B9" w14:textId="77777777" w:rsidR="00420205" w:rsidRPr="004522E6" w:rsidRDefault="00420205" w:rsidP="00BA4458">
            <w:pPr>
              <w:spacing w:line="240" w:lineRule="auto"/>
              <w:rPr>
                <w:rFonts w:ascii="Arial Narrow" w:eastAsia="Times New Roman" w:hAnsi="Arial Narrow"/>
                <w:color w:val="000000"/>
                <w:sz w:val="16"/>
                <w:szCs w:val="16"/>
              </w:rPr>
            </w:pPr>
            <w:r w:rsidRPr="004522E6">
              <w:rPr>
                <w:rFonts w:ascii="Arial Narrow" w:eastAsia="Times New Roman" w:hAnsi="Arial Narrow"/>
                <w:color w:val="000000"/>
                <w:sz w:val="16"/>
                <w:szCs w:val="16"/>
              </w:rPr>
              <w:t>Supply Charge Revenue</w:t>
            </w:r>
          </w:p>
        </w:tc>
        <w:tc>
          <w:tcPr>
            <w:tcW w:w="1202" w:type="dxa"/>
            <w:tcBorders>
              <w:top w:val="nil"/>
              <w:left w:val="nil"/>
              <w:bottom w:val="nil"/>
              <w:right w:val="single" w:sz="8" w:space="0" w:color="auto"/>
            </w:tcBorders>
            <w:shd w:val="clear" w:color="auto" w:fill="auto"/>
            <w:noWrap/>
            <w:vAlign w:val="center"/>
            <w:hideMark/>
          </w:tcPr>
          <w:p w14:paraId="3DE525B3" w14:textId="77777777" w:rsidR="00420205" w:rsidRPr="004522E6" w:rsidRDefault="00420205" w:rsidP="00BA4458">
            <w:pPr>
              <w:spacing w:line="240" w:lineRule="auto"/>
              <w:jc w:val="center"/>
              <w:rPr>
                <w:rFonts w:ascii="Arial Narrow" w:eastAsia="Times New Roman" w:hAnsi="Arial Narrow"/>
                <w:color w:val="000000"/>
                <w:sz w:val="16"/>
                <w:szCs w:val="16"/>
              </w:rPr>
            </w:pPr>
            <w:r w:rsidRPr="004522E6">
              <w:rPr>
                <w:rFonts w:ascii="Arial Narrow" w:eastAsia="Times New Roman" w:hAnsi="Arial Narrow"/>
                <w:color w:val="000000"/>
                <w:sz w:val="16"/>
                <w:szCs w:val="16"/>
              </w:rPr>
              <w:t>$3,666,730</w:t>
            </w:r>
          </w:p>
        </w:tc>
        <w:tc>
          <w:tcPr>
            <w:tcW w:w="1308" w:type="dxa"/>
            <w:tcBorders>
              <w:top w:val="single" w:sz="8" w:space="0" w:color="auto"/>
              <w:left w:val="nil"/>
              <w:bottom w:val="nil"/>
              <w:right w:val="single" w:sz="8" w:space="0" w:color="auto"/>
            </w:tcBorders>
            <w:shd w:val="clear" w:color="auto" w:fill="auto"/>
            <w:noWrap/>
            <w:vAlign w:val="center"/>
            <w:hideMark/>
          </w:tcPr>
          <w:p w14:paraId="1AE42789" w14:textId="77777777" w:rsidR="00420205" w:rsidRPr="004522E6" w:rsidRDefault="00420205" w:rsidP="00BA4458">
            <w:pPr>
              <w:spacing w:line="240" w:lineRule="auto"/>
              <w:jc w:val="center"/>
              <w:rPr>
                <w:rFonts w:ascii="Arial Narrow" w:eastAsia="Times New Roman" w:hAnsi="Arial Narrow"/>
                <w:color w:val="000000"/>
                <w:sz w:val="16"/>
                <w:szCs w:val="16"/>
              </w:rPr>
            </w:pPr>
            <w:r w:rsidRPr="004522E6">
              <w:rPr>
                <w:rFonts w:ascii="Arial Narrow" w:eastAsia="Times New Roman" w:hAnsi="Arial Narrow"/>
                <w:color w:val="000000"/>
                <w:sz w:val="16"/>
                <w:szCs w:val="16"/>
              </w:rPr>
              <w:t>$11,608,121</w:t>
            </w:r>
          </w:p>
        </w:tc>
        <w:tc>
          <w:tcPr>
            <w:tcW w:w="1308" w:type="dxa"/>
            <w:tcBorders>
              <w:top w:val="single" w:sz="8" w:space="0" w:color="auto"/>
              <w:left w:val="nil"/>
              <w:bottom w:val="nil"/>
              <w:right w:val="single" w:sz="8" w:space="0" w:color="auto"/>
            </w:tcBorders>
            <w:shd w:val="clear" w:color="auto" w:fill="auto"/>
            <w:noWrap/>
            <w:vAlign w:val="center"/>
            <w:hideMark/>
          </w:tcPr>
          <w:p w14:paraId="3DCD6EA3" w14:textId="77777777" w:rsidR="00420205" w:rsidRPr="004522E6" w:rsidRDefault="00420205" w:rsidP="00BA4458">
            <w:pPr>
              <w:spacing w:line="240" w:lineRule="auto"/>
              <w:jc w:val="center"/>
              <w:rPr>
                <w:rFonts w:ascii="Arial Narrow" w:eastAsia="Times New Roman" w:hAnsi="Arial Narrow"/>
                <w:color w:val="000000"/>
                <w:sz w:val="16"/>
                <w:szCs w:val="16"/>
              </w:rPr>
            </w:pPr>
            <w:r w:rsidRPr="004522E6">
              <w:rPr>
                <w:rFonts w:ascii="Arial Narrow" w:eastAsia="Times New Roman" w:hAnsi="Arial Narrow"/>
                <w:color w:val="000000"/>
                <w:sz w:val="16"/>
                <w:szCs w:val="16"/>
              </w:rPr>
              <w:t>$11,931,698</w:t>
            </w:r>
          </w:p>
        </w:tc>
        <w:tc>
          <w:tcPr>
            <w:tcW w:w="1308" w:type="dxa"/>
            <w:tcBorders>
              <w:top w:val="single" w:sz="8" w:space="0" w:color="auto"/>
              <w:left w:val="nil"/>
              <w:bottom w:val="nil"/>
              <w:right w:val="single" w:sz="8" w:space="0" w:color="auto"/>
            </w:tcBorders>
            <w:shd w:val="clear" w:color="auto" w:fill="auto"/>
            <w:noWrap/>
            <w:vAlign w:val="center"/>
            <w:hideMark/>
          </w:tcPr>
          <w:p w14:paraId="0D1A4214" w14:textId="77777777" w:rsidR="00420205" w:rsidRPr="004522E6" w:rsidRDefault="00420205" w:rsidP="00BA4458">
            <w:pPr>
              <w:spacing w:line="240" w:lineRule="auto"/>
              <w:jc w:val="center"/>
              <w:rPr>
                <w:rFonts w:ascii="Arial Narrow" w:eastAsia="Times New Roman" w:hAnsi="Arial Narrow"/>
                <w:color w:val="000000"/>
                <w:sz w:val="16"/>
                <w:szCs w:val="16"/>
              </w:rPr>
            </w:pPr>
            <w:r w:rsidRPr="004522E6">
              <w:rPr>
                <w:rFonts w:ascii="Arial Narrow" w:eastAsia="Times New Roman" w:hAnsi="Arial Narrow"/>
                <w:color w:val="000000"/>
                <w:sz w:val="16"/>
                <w:szCs w:val="16"/>
              </w:rPr>
              <w:t>$11,200,957</w:t>
            </w:r>
          </w:p>
        </w:tc>
        <w:tc>
          <w:tcPr>
            <w:tcW w:w="1308" w:type="dxa"/>
            <w:tcBorders>
              <w:top w:val="single" w:sz="8" w:space="0" w:color="auto"/>
              <w:left w:val="nil"/>
              <w:bottom w:val="nil"/>
              <w:right w:val="single" w:sz="8" w:space="0" w:color="auto"/>
            </w:tcBorders>
            <w:shd w:val="clear" w:color="auto" w:fill="auto"/>
            <w:noWrap/>
            <w:vAlign w:val="center"/>
            <w:hideMark/>
          </w:tcPr>
          <w:p w14:paraId="4365AB18" w14:textId="77777777" w:rsidR="00420205" w:rsidRPr="004522E6" w:rsidRDefault="00420205" w:rsidP="00BA4458">
            <w:pPr>
              <w:spacing w:line="240" w:lineRule="auto"/>
              <w:jc w:val="center"/>
              <w:rPr>
                <w:rFonts w:ascii="Arial Narrow" w:eastAsia="Times New Roman" w:hAnsi="Arial Narrow"/>
                <w:color w:val="000000"/>
                <w:sz w:val="16"/>
                <w:szCs w:val="16"/>
              </w:rPr>
            </w:pPr>
            <w:r w:rsidRPr="004522E6">
              <w:rPr>
                <w:rFonts w:ascii="Arial Narrow" w:eastAsia="Times New Roman" w:hAnsi="Arial Narrow"/>
                <w:color w:val="000000"/>
                <w:sz w:val="16"/>
                <w:szCs w:val="16"/>
              </w:rPr>
              <w:t>$10,445,614</w:t>
            </w:r>
          </w:p>
        </w:tc>
        <w:tc>
          <w:tcPr>
            <w:tcW w:w="1278" w:type="dxa"/>
            <w:tcBorders>
              <w:top w:val="single" w:sz="8" w:space="0" w:color="auto"/>
              <w:left w:val="nil"/>
              <w:bottom w:val="nil"/>
              <w:right w:val="single" w:sz="8" w:space="0" w:color="auto"/>
            </w:tcBorders>
            <w:shd w:val="clear" w:color="auto" w:fill="auto"/>
            <w:vAlign w:val="center"/>
            <w:hideMark/>
          </w:tcPr>
          <w:p w14:paraId="2E61898B" w14:textId="77777777" w:rsidR="00420205" w:rsidRPr="004522E6" w:rsidRDefault="00420205" w:rsidP="00BA4458">
            <w:pPr>
              <w:spacing w:line="240" w:lineRule="auto"/>
              <w:jc w:val="center"/>
              <w:rPr>
                <w:rFonts w:ascii="Arial Narrow" w:eastAsia="Times New Roman" w:hAnsi="Arial Narrow"/>
                <w:color w:val="000000"/>
                <w:sz w:val="16"/>
                <w:szCs w:val="16"/>
              </w:rPr>
            </w:pPr>
            <w:r w:rsidRPr="004522E6">
              <w:rPr>
                <w:rFonts w:ascii="Arial Narrow" w:eastAsia="Times New Roman" w:hAnsi="Arial Narrow"/>
                <w:color w:val="000000"/>
                <w:sz w:val="16"/>
                <w:szCs w:val="16"/>
              </w:rPr>
              <w:t>$8,549,959</w:t>
            </w:r>
          </w:p>
        </w:tc>
      </w:tr>
      <w:tr w:rsidR="00420205" w:rsidRPr="004522E6" w14:paraId="7EDF58F0" w14:textId="77777777" w:rsidTr="00BA4458">
        <w:trPr>
          <w:trHeight w:val="144"/>
          <w:jc w:val="center"/>
        </w:trPr>
        <w:tc>
          <w:tcPr>
            <w:tcW w:w="196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62926DA" w14:textId="77777777" w:rsidR="00420205" w:rsidRPr="004522E6" w:rsidRDefault="00420205" w:rsidP="00BA4458">
            <w:pPr>
              <w:spacing w:line="240" w:lineRule="auto"/>
              <w:rPr>
                <w:rFonts w:ascii="Arial Narrow" w:eastAsia="Times New Roman" w:hAnsi="Arial Narrow"/>
                <w:color w:val="000000"/>
                <w:sz w:val="16"/>
                <w:szCs w:val="16"/>
              </w:rPr>
            </w:pPr>
            <w:r w:rsidRPr="004522E6">
              <w:rPr>
                <w:rFonts w:ascii="Arial Narrow" w:eastAsia="Times New Roman" w:hAnsi="Arial Narrow"/>
                <w:color w:val="000000"/>
                <w:sz w:val="16"/>
                <w:szCs w:val="16"/>
              </w:rPr>
              <w:t>Supply Adjustment Charge Revenue</w:t>
            </w:r>
          </w:p>
        </w:tc>
        <w:tc>
          <w:tcPr>
            <w:tcW w:w="1202" w:type="dxa"/>
            <w:tcBorders>
              <w:top w:val="single" w:sz="8" w:space="0" w:color="auto"/>
              <w:left w:val="nil"/>
              <w:bottom w:val="nil"/>
              <w:right w:val="single" w:sz="8" w:space="0" w:color="auto"/>
            </w:tcBorders>
            <w:shd w:val="clear" w:color="auto" w:fill="auto"/>
            <w:noWrap/>
            <w:vAlign w:val="center"/>
            <w:hideMark/>
          </w:tcPr>
          <w:p w14:paraId="43C445D9" w14:textId="77777777" w:rsidR="00420205" w:rsidRPr="004522E6" w:rsidRDefault="00420205" w:rsidP="00BA4458">
            <w:pPr>
              <w:spacing w:line="240" w:lineRule="auto"/>
              <w:jc w:val="center"/>
              <w:rPr>
                <w:rFonts w:ascii="Arial Narrow" w:eastAsia="Times New Roman" w:hAnsi="Arial Narrow"/>
                <w:color w:val="000000"/>
                <w:sz w:val="16"/>
                <w:szCs w:val="16"/>
              </w:rPr>
            </w:pPr>
            <w:r w:rsidRPr="004522E6">
              <w:rPr>
                <w:rFonts w:ascii="Arial Narrow" w:eastAsia="Times New Roman" w:hAnsi="Arial Narrow"/>
                <w:color w:val="000000"/>
                <w:sz w:val="16"/>
                <w:szCs w:val="16"/>
              </w:rPr>
              <w:t>$976,025</w:t>
            </w:r>
          </w:p>
        </w:tc>
        <w:tc>
          <w:tcPr>
            <w:tcW w:w="1308" w:type="dxa"/>
            <w:tcBorders>
              <w:top w:val="single" w:sz="8" w:space="0" w:color="auto"/>
              <w:left w:val="nil"/>
              <w:bottom w:val="nil"/>
              <w:right w:val="single" w:sz="8" w:space="0" w:color="auto"/>
            </w:tcBorders>
            <w:shd w:val="clear" w:color="auto" w:fill="auto"/>
            <w:noWrap/>
            <w:vAlign w:val="center"/>
            <w:hideMark/>
          </w:tcPr>
          <w:p w14:paraId="5BB868B4" w14:textId="77777777" w:rsidR="00420205" w:rsidRPr="004522E6" w:rsidRDefault="00420205" w:rsidP="00BA4458">
            <w:pPr>
              <w:spacing w:line="240" w:lineRule="auto"/>
              <w:jc w:val="center"/>
              <w:rPr>
                <w:rFonts w:ascii="Arial Narrow" w:eastAsia="Times New Roman" w:hAnsi="Arial Narrow"/>
                <w:color w:val="000000"/>
                <w:sz w:val="16"/>
                <w:szCs w:val="16"/>
              </w:rPr>
            </w:pPr>
            <w:r w:rsidRPr="004522E6">
              <w:rPr>
                <w:rFonts w:ascii="Arial Narrow" w:eastAsia="Times New Roman" w:hAnsi="Arial Narrow"/>
                <w:color w:val="000000"/>
                <w:sz w:val="16"/>
                <w:szCs w:val="16"/>
              </w:rPr>
              <w:t>$2,855,680</w:t>
            </w:r>
          </w:p>
        </w:tc>
        <w:tc>
          <w:tcPr>
            <w:tcW w:w="1308" w:type="dxa"/>
            <w:tcBorders>
              <w:top w:val="single" w:sz="8" w:space="0" w:color="auto"/>
              <w:left w:val="nil"/>
              <w:bottom w:val="nil"/>
              <w:right w:val="single" w:sz="8" w:space="0" w:color="auto"/>
            </w:tcBorders>
            <w:shd w:val="clear" w:color="auto" w:fill="auto"/>
            <w:noWrap/>
            <w:vAlign w:val="center"/>
            <w:hideMark/>
          </w:tcPr>
          <w:p w14:paraId="4C95972F" w14:textId="77777777" w:rsidR="00420205" w:rsidRPr="004522E6" w:rsidRDefault="00420205" w:rsidP="00BA4458">
            <w:pPr>
              <w:spacing w:line="240" w:lineRule="auto"/>
              <w:jc w:val="center"/>
              <w:rPr>
                <w:rFonts w:ascii="Arial Narrow" w:eastAsia="Times New Roman" w:hAnsi="Arial Narrow"/>
                <w:color w:val="000000"/>
                <w:sz w:val="16"/>
                <w:szCs w:val="16"/>
              </w:rPr>
            </w:pPr>
            <w:r w:rsidRPr="004522E6">
              <w:rPr>
                <w:rFonts w:ascii="Arial Narrow" w:eastAsia="Times New Roman" w:hAnsi="Arial Narrow"/>
                <w:color w:val="000000"/>
                <w:sz w:val="16"/>
                <w:szCs w:val="16"/>
              </w:rPr>
              <w:t>$2,900,591</w:t>
            </w:r>
          </w:p>
        </w:tc>
        <w:tc>
          <w:tcPr>
            <w:tcW w:w="1308" w:type="dxa"/>
            <w:tcBorders>
              <w:top w:val="single" w:sz="8" w:space="0" w:color="auto"/>
              <w:left w:val="nil"/>
              <w:bottom w:val="nil"/>
              <w:right w:val="single" w:sz="8" w:space="0" w:color="auto"/>
            </w:tcBorders>
            <w:shd w:val="clear" w:color="auto" w:fill="auto"/>
            <w:noWrap/>
            <w:vAlign w:val="center"/>
            <w:hideMark/>
          </w:tcPr>
          <w:p w14:paraId="21D5BF17" w14:textId="77777777" w:rsidR="00420205" w:rsidRPr="004522E6" w:rsidRDefault="00420205" w:rsidP="00BA4458">
            <w:pPr>
              <w:spacing w:line="240" w:lineRule="auto"/>
              <w:jc w:val="center"/>
              <w:rPr>
                <w:rFonts w:ascii="Arial Narrow" w:eastAsia="Times New Roman" w:hAnsi="Arial Narrow"/>
                <w:color w:val="000000"/>
                <w:sz w:val="16"/>
                <w:szCs w:val="16"/>
              </w:rPr>
            </w:pPr>
            <w:r w:rsidRPr="004522E6">
              <w:rPr>
                <w:rFonts w:ascii="Arial Narrow" w:eastAsia="Times New Roman" w:hAnsi="Arial Narrow"/>
                <w:color w:val="000000"/>
                <w:sz w:val="16"/>
                <w:szCs w:val="16"/>
              </w:rPr>
              <w:t>$2,589,409</w:t>
            </w:r>
          </w:p>
        </w:tc>
        <w:tc>
          <w:tcPr>
            <w:tcW w:w="1308" w:type="dxa"/>
            <w:tcBorders>
              <w:top w:val="single" w:sz="8" w:space="0" w:color="auto"/>
              <w:left w:val="nil"/>
              <w:bottom w:val="nil"/>
              <w:right w:val="single" w:sz="8" w:space="0" w:color="auto"/>
            </w:tcBorders>
            <w:shd w:val="clear" w:color="auto" w:fill="auto"/>
            <w:noWrap/>
            <w:vAlign w:val="center"/>
            <w:hideMark/>
          </w:tcPr>
          <w:p w14:paraId="2010A71B" w14:textId="77777777" w:rsidR="00420205" w:rsidRPr="004522E6" w:rsidRDefault="00420205" w:rsidP="00BA4458">
            <w:pPr>
              <w:spacing w:line="240" w:lineRule="auto"/>
              <w:jc w:val="center"/>
              <w:rPr>
                <w:rFonts w:ascii="Arial Narrow" w:eastAsia="Times New Roman" w:hAnsi="Arial Narrow"/>
                <w:color w:val="000000"/>
                <w:sz w:val="16"/>
                <w:szCs w:val="16"/>
              </w:rPr>
            </w:pPr>
            <w:r w:rsidRPr="004522E6">
              <w:rPr>
                <w:rFonts w:ascii="Arial Narrow" w:eastAsia="Times New Roman" w:hAnsi="Arial Narrow"/>
                <w:color w:val="000000"/>
                <w:sz w:val="16"/>
                <w:szCs w:val="16"/>
              </w:rPr>
              <w:t>$1,403,657</w:t>
            </w:r>
          </w:p>
        </w:tc>
        <w:tc>
          <w:tcPr>
            <w:tcW w:w="1278" w:type="dxa"/>
            <w:tcBorders>
              <w:top w:val="single" w:sz="8" w:space="0" w:color="auto"/>
              <w:left w:val="nil"/>
              <w:bottom w:val="nil"/>
              <w:right w:val="single" w:sz="8" w:space="0" w:color="auto"/>
            </w:tcBorders>
            <w:shd w:val="clear" w:color="auto" w:fill="auto"/>
            <w:vAlign w:val="center"/>
            <w:hideMark/>
          </w:tcPr>
          <w:p w14:paraId="39E770CE" w14:textId="77777777" w:rsidR="00420205" w:rsidRPr="004522E6" w:rsidRDefault="00420205" w:rsidP="00BA4458">
            <w:pPr>
              <w:spacing w:line="240" w:lineRule="auto"/>
              <w:jc w:val="center"/>
              <w:rPr>
                <w:rFonts w:ascii="Arial Narrow" w:eastAsia="Times New Roman" w:hAnsi="Arial Narrow"/>
                <w:color w:val="000000"/>
                <w:sz w:val="16"/>
                <w:szCs w:val="16"/>
              </w:rPr>
            </w:pPr>
            <w:r w:rsidRPr="004522E6">
              <w:rPr>
                <w:rFonts w:ascii="Arial Narrow" w:eastAsia="Times New Roman" w:hAnsi="Arial Narrow"/>
                <w:color w:val="000000"/>
                <w:sz w:val="16"/>
                <w:szCs w:val="16"/>
              </w:rPr>
              <w:t>-$359</w:t>
            </w:r>
          </w:p>
        </w:tc>
      </w:tr>
      <w:tr w:rsidR="00420205" w:rsidRPr="004522E6" w14:paraId="13CE0FAF" w14:textId="77777777" w:rsidTr="00BA4458">
        <w:trPr>
          <w:trHeight w:val="144"/>
          <w:jc w:val="center"/>
        </w:trPr>
        <w:tc>
          <w:tcPr>
            <w:tcW w:w="1968" w:type="dxa"/>
            <w:tcBorders>
              <w:top w:val="nil"/>
              <w:left w:val="single" w:sz="8" w:space="0" w:color="auto"/>
              <w:bottom w:val="single" w:sz="8" w:space="0" w:color="auto"/>
              <w:right w:val="single" w:sz="8" w:space="0" w:color="auto"/>
            </w:tcBorders>
            <w:shd w:val="clear" w:color="auto" w:fill="auto"/>
            <w:vAlign w:val="center"/>
            <w:hideMark/>
          </w:tcPr>
          <w:p w14:paraId="5963E1AD" w14:textId="77777777" w:rsidR="00420205" w:rsidRPr="004522E6" w:rsidRDefault="00420205" w:rsidP="00BA4458">
            <w:pPr>
              <w:spacing w:line="240" w:lineRule="auto"/>
              <w:rPr>
                <w:rFonts w:ascii="Arial Narrow" w:eastAsia="Times New Roman" w:hAnsi="Arial Narrow"/>
                <w:color w:val="000000"/>
                <w:sz w:val="16"/>
                <w:szCs w:val="16"/>
              </w:rPr>
            </w:pPr>
            <w:r w:rsidRPr="004522E6">
              <w:rPr>
                <w:rFonts w:ascii="Arial Narrow" w:eastAsia="Times New Roman" w:hAnsi="Arial Narrow"/>
                <w:color w:val="000000"/>
                <w:sz w:val="16"/>
                <w:szCs w:val="16"/>
              </w:rPr>
              <w:t>Supply Costs</w:t>
            </w:r>
          </w:p>
        </w:tc>
        <w:tc>
          <w:tcPr>
            <w:tcW w:w="1202" w:type="dxa"/>
            <w:tcBorders>
              <w:top w:val="single" w:sz="8" w:space="0" w:color="auto"/>
              <w:left w:val="nil"/>
              <w:bottom w:val="nil"/>
              <w:right w:val="single" w:sz="8" w:space="0" w:color="auto"/>
            </w:tcBorders>
            <w:shd w:val="clear" w:color="auto" w:fill="auto"/>
            <w:noWrap/>
            <w:vAlign w:val="center"/>
            <w:hideMark/>
          </w:tcPr>
          <w:p w14:paraId="67D598AA" w14:textId="77777777" w:rsidR="00420205" w:rsidRPr="004522E6" w:rsidRDefault="00420205" w:rsidP="00BA4458">
            <w:pPr>
              <w:spacing w:line="240" w:lineRule="auto"/>
              <w:jc w:val="center"/>
              <w:rPr>
                <w:rFonts w:ascii="Arial Narrow" w:eastAsia="Times New Roman" w:hAnsi="Arial Narrow"/>
                <w:color w:val="000000"/>
                <w:sz w:val="16"/>
                <w:szCs w:val="16"/>
              </w:rPr>
            </w:pPr>
            <w:r w:rsidRPr="004522E6">
              <w:rPr>
                <w:rFonts w:ascii="Arial Narrow" w:eastAsia="Times New Roman" w:hAnsi="Arial Narrow"/>
                <w:color w:val="000000"/>
                <w:sz w:val="16"/>
                <w:szCs w:val="16"/>
              </w:rPr>
              <w:t>-$4,918,853</w:t>
            </w:r>
          </w:p>
        </w:tc>
        <w:tc>
          <w:tcPr>
            <w:tcW w:w="1308" w:type="dxa"/>
            <w:tcBorders>
              <w:top w:val="single" w:sz="8" w:space="0" w:color="auto"/>
              <w:left w:val="nil"/>
              <w:bottom w:val="nil"/>
              <w:right w:val="single" w:sz="8" w:space="0" w:color="auto"/>
            </w:tcBorders>
            <w:shd w:val="clear" w:color="auto" w:fill="auto"/>
            <w:noWrap/>
            <w:vAlign w:val="center"/>
            <w:hideMark/>
          </w:tcPr>
          <w:p w14:paraId="084EA467" w14:textId="77777777" w:rsidR="00420205" w:rsidRPr="004522E6" w:rsidRDefault="00420205" w:rsidP="00BA4458">
            <w:pPr>
              <w:spacing w:line="240" w:lineRule="auto"/>
              <w:jc w:val="center"/>
              <w:rPr>
                <w:rFonts w:ascii="Arial Narrow" w:eastAsia="Times New Roman" w:hAnsi="Arial Narrow"/>
                <w:color w:val="000000"/>
                <w:sz w:val="16"/>
                <w:szCs w:val="16"/>
              </w:rPr>
            </w:pPr>
            <w:r w:rsidRPr="004522E6">
              <w:rPr>
                <w:rFonts w:ascii="Arial Narrow" w:eastAsia="Times New Roman" w:hAnsi="Arial Narrow"/>
                <w:color w:val="000000"/>
                <w:sz w:val="16"/>
                <w:szCs w:val="16"/>
              </w:rPr>
              <w:t>-$12,577,751</w:t>
            </w:r>
          </w:p>
        </w:tc>
        <w:tc>
          <w:tcPr>
            <w:tcW w:w="1308" w:type="dxa"/>
            <w:tcBorders>
              <w:top w:val="single" w:sz="8" w:space="0" w:color="auto"/>
              <w:left w:val="nil"/>
              <w:bottom w:val="nil"/>
              <w:right w:val="single" w:sz="8" w:space="0" w:color="auto"/>
            </w:tcBorders>
            <w:shd w:val="clear" w:color="auto" w:fill="auto"/>
            <w:noWrap/>
            <w:vAlign w:val="center"/>
            <w:hideMark/>
          </w:tcPr>
          <w:p w14:paraId="4C05B372" w14:textId="77777777" w:rsidR="00420205" w:rsidRPr="004522E6" w:rsidRDefault="00420205" w:rsidP="00BA4458">
            <w:pPr>
              <w:spacing w:line="240" w:lineRule="auto"/>
              <w:jc w:val="center"/>
              <w:rPr>
                <w:rFonts w:ascii="Arial Narrow" w:eastAsia="Times New Roman" w:hAnsi="Arial Narrow"/>
                <w:color w:val="000000"/>
                <w:sz w:val="16"/>
                <w:szCs w:val="16"/>
              </w:rPr>
            </w:pPr>
            <w:r w:rsidRPr="004522E6">
              <w:rPr>
                <w:rFonts w:ascii="Arial Narrow" w:eastAsia="Times New Roman" w:hAnsi="Arial Narrow"/>
                <w:color w:val="000000"/>
                <w:sz w:val="16"/>
                <w:szCs w:val="16"/>
              </w:rPr>
              <w:t>-$13,849,572</w:t>
            </w:r>
          </w:p>
        </w:tc>
        <w:tc>
          <w:tcPr>
            <w:tcW w:w="1308" w:type="dxa"/>
            <w:tcBorders>
              <w:top w:val="single" w:sz="8" w:space="0" w:color="auto"/>
              <w:left w:val="nil"/>
              <w:bottom w:val="nil"/>
              <w:right w:val="single" w:sz="8" w:space="0" w:color="auto"/>
            </w:tcBorders>
            <w:shd w:val="clear" w:color="auto" w:fill="auto"/>
            <w:noWrap/>
            <w:vAlign w:val="center"/>
            <w:hideMark/>
          </w:tcPr>
          <w:p w14:paraId="11C206D1" w14:textId="77777777" w:rsidR="00420205" w:rsidRPr="004522E6" w:rsidRDefault="00420205" w:rsidP="00BA4458">
            <w:pPr>
              <w:spacing w:line="240" w:lineRule="auto"/>
              <w:jc w:val="center"/>
              <w:rPr>
                <w:rFonts w:ascii="Arial Narrow" w:eastAsia="Times New Roman" w:hAnsi="Arial Narrow"/>
                <w:color w:val="000000"/>
                <w:sz w:val="16"/>
                <w:szCs w:val="16"/>
              </w:rPr>
            </w:pPr>
            <w:r w:rsidRPr="004522E6">
              <w:rPr>
                <w:rFonts w:ascii="Arial Narrow" w:eastAsia="Times New Roman" w:hAnsi="Arial Narrow"/>
                <w:color w:val="000000"/>
                <w:sz w:val="16"/>
                <w:szCs w:val="16"/>
              </w:rPr>
              <w:t>-$10,106,894</w:t>
            </w:r>
          </w:p>
        </w:tc>
        <w:tc>
          <w:tcPr>
            <w:tcW w:w="1308" w:type="dxa"/>
            <w:tcBorders>
              <w:top w:val="single" w:sz="8" w:space="0" w:color="auto"/>
              <w:left w:val="nil"/>
              <w:bottom w:val="nil"/>
              <w:right w:val="single" w:sz="8" w:space="0" w:color="auto"/>
            </w:tcBorders>
            <w:shd w:val="clear" w:color="auto" w:fill="auto"/>
            <w:noWrap/>
            <w:vAlign w:val="center"/>
            <w:hideMark/>
          </w:tcPr>
          <w:p w14:paraId="5B8C30B4" w14:textId="77777777" w:rsidR="00420205" w:rsidRPr="004522E6" w:rsidRDefault="00420205" w:rsidP="00BA4458">
            <w:pPr>
              <w:spacing w:line="240" w:lineRule="auto"/>
              <w:jc w:val="center"/>
              <w:rPr>
                <w:rFonts w:ascii="Arial Narrow" w:eastAsia="Times New Roman" w:hAnsi="Arial Narrow"/>
                <w:color w:val="000000"/>
                <w:sz w:val="16"/>
                <w:szCs w:val="16"/>
              </w:rPr>
            </w:pPr>
            <w:r w:rsidRPr="004522E6">
              <w:rPr>
                <w:rFonts w:ascii="Arial Narrow" w:eastAsia="Times New Roman" w:hAnsi="Arial Narrow"/>
                <w:color w:val="000000"/>
                <w:sz w:val="16"/>
                <w:szCs w:val="16"/>
              </w:rPr>
              <w:t>-$10,852,373</w:t>
            </w:r>
          </w:p>
        </w:tc>
        <w:tc>
          <w:tcPr>
            <w:tcW w:w="1278" w:type="dxa"/>
            <w:tcBorders>
              <w:top w:val="single" w:sz="8" w:space="0" w:color="auto"/>
              <w:left w:val="nil"/>
              <w:bottom w:val="nil"/>
              <w:right w:val="single" w:sz="8" w:space="0" w:color="auto"/>
            </w:tcBorders>
            <w:shd w:val="clear" w:color="auto" w:fill="auto"/>
            <w:vAlign w:val="center"/>
            <w:hideMark/>
          </w:tcPr>
          <w:p w14:paraId="2C354CBF" w14:textId="77777777" w:rsidR="00420205" w:rsidRPr="004522E6" w:rsidRDefault="00420205" w:rsidP="00BA4458">
            <w:pPr>
              <w:spacing w:line="240" w:lineRule="auto"/>
              <w:jc w:val="center"/>
              <w:rPr>
                <w:rFonts w:ascii="Arial Narrow" w:eastAsia="Times New Roman" w:hAnsi="Arial Narrow"/>
                <w:color w:val="000000"/>
                <w:sz w:val="16"/>
                <w:szCs w:val="16"/>
              </w:rPr>
            </w:pPr>
            <w:r w:rsidRPr="004522E6">
              <w:rPr>
                <w:rFonts w:ascii="Arial Narrow" w:eastAsia="Times New Roman" w:hAnsi="Arial Narrow"/>
                <w:color w:val="000000"/>
                <w:sz w:val="16"/>
                <w:szCs w:val="16"/>
              </w:rPr>
              <w:t>-$8,600,686</w:t>
            </w:r>
          </w:p>
        </w:tc>
      </w:tr>
      <w:tr w:rsidR="00420205" w:rsidRPr="00422C48" w14:paraId="12715AF5" w14:textId="77777777" w:rsidTr="00BA4458">
        <w:trPr>
          <w:trHeight w:val="144"/>
          <w:jc w:val="center"/>
        </w:trPr>
        <w:tc>
          <w:tcPr>
            <w:tcW w:w="1968" w:type="dxa"/>
            <w:tcBorders>
              <w:top w:val="nil"/>
              <w:left w:val="single" w:sz="8" w:space="0" w:color="auto"/>
              <w:bottom w:val="single" w:sz="8" w:space="0" w:color="auto"/>
              <w:right w:val="nil"/>
            </w:tcBorders>
            <w:shd w:val="clear" w:color="auto" w:fill="auto"/>
            <w:vAlign w:val="center"/>
            <w:hideMark/>
          </w:tcPr>
          <w:p w14:paraId="633C6D4F" w14:textId="77777777" w:rsidR="00420205" w:rsidRPr="00422C48" w:rsidRDefault="00420205" w:rsidP="00BA4458">
            <w:pPr>
              <w:spacing w:line="240" w:lineRule="auto"/>
              <w:rPr>
                <w:rFonts w:ascii="Arial Narrow" w:eastAsia="Times New Roman" w:hAnsi="Arial Narrow"/>
                <w:b/>
                <w:bCs/>
                <w:color w:val="000000"/>
                <w:sz w:val="16"/>
                <w:szCs w:val="16"/>
              </w:rPr>
            </w:pPr>
            <w:r w:rsidRPr="00422C48">
              <w:rPr>
                <w:rFonts w:ascii="Arial Narrow" w:eastAsia="Times New Roman" w:hAnsi="Arial Narrow"/>
                <w:b/>
                <w:bCs/>
                <w:color w:val="000000"/>
                <w:sz w:val="16"/>
                <w:szCs w:val="16"/>
              </w:rPr>
              <w:t>Cumulative Net Balance</w:t>
            </w:r>
          </w:p>
        </w:tc>
        <w:tc>
          <w:tcPr>
            <w:tcW w:w="120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03A6D82" w14:textId="77777777" w:rsidR="00420205" w:rsidRPr="00422C48" w:rsidRDefault="00420205" w:rsidP="00BA4458">
            <w:pPr>
              <w:spacing w:line="240" w:lineRule="auto"/>
              <w:jc w:val="center"/>
              <w:rPr>
                <w:rFonts w:ascii="Arial Narrow" w:eastAsia="Times New Roman" w:hAnsi="Arial Narrow"/>
                <w:b/>
                <w:color w:val="000000"/>
                <w:sz w:val="16"/>
                <w:szCs w:val="16"/>
              </w:rPr>
            </w:pPr>
            <w:r w:rsidRPr="00422C48">
              <w:rPr>
                <w:rFonts w:ascii="Arial Narrow" w:eastAsia="Times New Roman" w:hAnsi="Arial Narrow"/>
                <w:b/>
                <w:color w:val="000000"/>
                <w:sz w:val="16"/>
                <w:szCs w:val="16"/>
              </w:rPr>
              <w:t>-$8,446,734</w:t>
            </w:r>
          </w:p>
        </w:tc>
        <w:tc>
          <w:tcPr>
            <w:tcW w:w="1308" w:type="dxa"/>
            <w:tcBorders>
              <w:top w:val="single" w:sz="8" w:space="0" w:color="auto"/>
              <w:left w:val="nil"/>
              <w:bottom w:val="single" w:sz="8" w:space="0" w:color="auto"/>
              <w:right w:val="single" w:sz="8" w:space="0" w:color="auto"/>
            </w:tcBorders>
            <w:shd w:val="clear" w:color="auto" w:fill="auto"/>
            <w:noWrap/>
            <w:vAlign w:val="center"/>
            <w:hideMark/>
          </w:tcPr>
          <w:p w14:paraId="7C87C6BA" w14:textId="77777777" w:rsidR="00420205" w:rsidRPr="00422C48" w:rsidRDefault="00420205" w:rsidP="00BA4458">
            <w:pPr>
              <w:spacing w:line="240" w:lineRule="auto"/>
              <w:jc w:val="center"/>
              <w:rPr>
                <w:rFonts w:ascii="Arial Narrow" w:eastAsia="Times New Roman" w:hAnsi="Arial Narrow"/>
                <w:b/>
                <w:color w:val="000000"/>
                <w:sz w:val="16"/>
                <w:szCs w:val="16"/>
              </w:rPr>
            </w:pPr>
            <w:r w:rsidRPr="00422C48">
              <w:rPr>
                <w:rFonts w:ascii="Arial Narrow" w:eastAsia="Times New Roman" w:hAnsi="Arial Narrow"/>
                <w:b/>
                <w:color w:val="000000"/>
                <w:sz w:val="16"/>
                <w:szCs w:val="16"/>
              </w:rPr>
              <w:t>-$5,558,243</w:t>
            </w:r>
          </w:p>
        </w:tc>
        <w:tc>
          <w:tcPr>
            <w:tcW w:w="1308" w:type="dxa"/>
            <w:tcBorders>
              <w:top w:val="single" w:sz="8" w:space="0" w:color="auto"/>
              <w:left w:val="nil"/>
              <w:bottom w:val="single" w:sz="8" w:space="0" w:color="auto"/>
              <w:right w:val="single" w:sz="8" w:space="0" w:color="auto"/>
            </w:tcBorders>
            <w:shd w:val="clear" w:color="auto" w:fill="auto"/>
            <w:noWrap/>
            <w:vAlign w:val="center"/>
            <w:hideMark/>
          </w:tcPr>
          <w:p w14:paraId="7FDFB7BD" w14:textId="77777777" w:rsidR="00420205" w:rsidRPr="00422C48" w:rsidRDefault="00420205" w:rsidP="00BA4458">
            <w:pPr>
              <w:spacing w:line="240" w:lineRule="auto"/>
              <w:jc w:val="center"/>
              <w:rPr>
                <w:rFonts w:ascii="Arial Narrow" w:eastAsia="Times New Roman" w:hAnsi="Arial Narrow"/>
                <w:b/>
                <w:color w:val="000000"/>
                <w:sz w:val="16"/>
                <w:szCs w:val="16"/>
              </w:rPr>
            </w:pPr>
            <w:r w:rsidRPr="00422C48">
              <w:rPr>
                <w:rFonts w:ascii="Arial Narrow" w:eastAsia="Times New Roman" w:hAnsi="Arial Narrow"/>
                <w:b/>
                <w:color w:val="000000"/>
                <w:sz w:val="16"/>
                <w:szCs w:val="16"/>
              </w:rPr>
              <w:t>-$3,645,181</w:t>
            </w:r>
          </w:p>
        </w:tc>
        <w:tc>
          <w:tcPr>
            <w:tcW w:w="1308" w:type="dxa"/>
            <w:tcBorders>
              <w:top w:val="single" w:sz="8" w:space="0" w:color="auto"/>
              <w:left w:val="nil"/>
              <w:bottom w:val="single" w:sz="8" w:space="0" w:color="auto"/>
              <w:right w:val="single" w:sz="8" w:space="0" w:color="auto"/>
            </w:tcBorders>
            <w:shd w:val="clear" w:color="auto" w:fill="auto"/>
            <w:noWrap/>
            <w:vAlign w:val="center"/>
            <w:hideMark/>
          </w:tcPr>
          <w:p w14:paraId="4498DCB3" w14:textId="77777777" w:rsidR="00420205" w:rsidRPr="00422C48" w:rsidRDefault="00420205" w:rsidP="00BA4458">
            <w:pPr>
              <w:spacing w:line="240" w:lineRule="auto"/>
              <w:jc w:val="center"/>
              <w:rPr>
                <w:rFonts w:ascii="Arial Narrow" w:eastAsia="Times New Roman" w:hAnsi="Arial Narrow"/>
                <w:b/>
                <w:color w:val="000000"/>
                <w:sz w:val="16"/>
                <w:szCs w:val="16"/>
              </w:rPr>
            </w:pPr>
            <w:r w:rsidRPr="00422C48">
              <w:rPr>
                <w:rFonts w:ascii="Arial Narrow" w:eastAsia="Times New Roman" w:hAnsi="Arial Narrow"/>
                <w:b/>
                <w:color w:val="000000"/>
                <w:sz w:val="16"/>
                <w:szCs w:val="16"/>
              </w:rPr>
              <w:t>$1,040,876</w:t>
            </w:r>
          </w:p>
        </w:tc>
        <w:tc>
          <w:tcPr>
            <w:tcW w:w="1308" w:type="dxa"/>
            <w:tcBorders>
              <w:top w:val="single" w:sz="8" w:space="0" w:color="auto"/>
              <w:left w:val="nil"/>
              <w:bottom w:val="single" w:sz="8" w:space="0" w:color="auto"/>
              <w:right w:val="single" w:sz="8" w:space="0" w:color="auto"/>
            </w:tcBorders>
            <w:shd w:val="clear" w:color="auto" w:fill="auto"/>
            <w:noWrap/>
            <w:vAlign w:val="center"/>
            <w:hideMark/>
          </w:tcPr>
          <w:p w14:paraId="37578F6D" w14:textId="77777777" w:rsidR="00420205" w:rsidRPr="00422C48" w:rsidRDefault="00420205" w:rsidP="00BA4458">
            <w:pPr>
              <w:spacing w:line="240" w:lineRule="auto"/>
              <w:jc w:val="center"/>
              <w:rPr>
                <w:rFonts w:ascii="Arial Narrow" w:eastAsia="Times New Roman" w:hAnsi="Arial Narrow"/>
                <w:b/>
                <w:color w:val="000000"/>
                <w:sz w:val="16"/>
                <w:szCs w:val="16"/>
              </w:rPr>
            </w:pPr>
            <w:r w:rsidRPr="00422C48">
              <w:rPr>
                <w:rFonts w:ascii="Arial Narrow" w:eastAsia="Times New Roman" w:hAnsi="Arial Narrow"/>
                <w:b/>
                <w:color w:val="000000"/>
                <w:sz w:val="16"/>
                <w:szCs w:val="16"/>
              </w:rPr>
              <w:t>$4,041,963</w:t>
            </w:r>
          </w:p>
        </w:tc>
        <w:tc>
          <w:tcPr>
            <w:tcW w:w="1278" w:type="dxa"/>
            <w:tcBorders>
              <w:top w:val="single" w:sz="8" w:space="0" w:color="auto"/>
              <w:left w:val="nil"/>
              <w:bottom w:val="single" w:sz="8" w:space="0" w:color="auto"/>
              <w:right w:val="single" w:sz="8" w:space="0" w:color="auto"/>
            </w:tcBorders>
            <w:shd w:val="clear" w:color="auto" w:fill="auto"/>
            <w:noWrap/>
            <w:vAlign w:val="center"/>
            <w:hideMark/>
          </w:tcPr>
          <w:p w14:paraId="35261E9E" w14:textId="77777777" w:rsidR="00420205" w:rsidRPr="00422C48" w:rsidRDefault="00420205" w:rsidP="00BA4458">
            <w:pPr>
              <w:spacing w:line="240" w:lineRule="auto"/>
              <w:jc w:val="center"/>
              <w:rPr>
                <w:rFonts w:ascii="Arial Narrow" w:eastAsia="Times New Roman" w:hAnsi="Arial Narrow"/>
                <w:b/>
                <w:color w:val="000000"/>
                <w:sz w:val="16"/>
                <w:szCs w:val="16"/>
              </w:rPr>
            </w:pPr>
            <w:r w:rsidRPr="00422C48">
              <w:rPr>
                <w:rFonts w:ascii="Arial Narrow" w:eastAsia="Times New Roman" w:hAnsi="Arial Narrow"/>
                <w:b/>
                <w:color w:val="000000"/>
                <w:sz w:val="16"/>
                <w:szCs w:val="16"/>
              </w:rPr>
              <w:t>$5,446,284</w:t>
            </w:r>
          </w:p>
        </w:tc>
      </w:tr>
    </w:tbl>
    <w:p w14:paraId="21BB2E64" w14:textId="77777777" w:rsidR="00216F21" w:rsidRDefault="00420205" w:rsidP="00216F21">
      <w:pPr>
        <w:pStyle w:val="BodyText"/>
        <w:spacing w:before="360" w:line="480" w:lineRule="auto"/>
        <w:ind w:right="90"/>
        <w:jc w:val="left"/>
        <w:sectPr w:rsidR="00216F21" w:rsidSect="005C295D">
          <w:pgSz w:w="12240" w:h="15840" w:code="1"/>
          <w:pgMar w:top="1440" w:right="1440" w:bottom="1440" w:left="1440" w:header="720" w:footer="720" w:gutter="0"/>
          <w:pgBorders>
            <w:left w:val="double" w:sz="4" w:space="9" w:color="auto"/>
            <w:right w:val="double" w:sz="4" w:space="6" w:color="auto"/>
          </w:pgBorders>
          <w:lnNumType w:countBy="1"/>
          <w:cols w:space="720"/>
          <w:docGrid w:linePitch="381"/>
        </w:sectPr>
      </w:pPr>
      <w:r>
        <w:t xml:space="preserve">The cumulative balances recorded in the Supply Adjustment Account are maintained by </w:t>
      </w:r>
      <w:r>
        <w:lastRenderedPageBreak/>
        <w:t xml:space="preserve">the Accounting staff at Golden State Water Company’s office in San Dimas.  They provide a view of whether balances recorded in the account are under-collected or over-collected.  At the end of the Review Period, October 31, 2016, the cumulative balance in the Supply Adjustment Account shows an over-collection of $5,446,284. Advice Letter 314-E, discussed above, is currently refunding over $4.7M to customers over a 24 month period, beginning May 1, 2016.  BVES will continually monitor the cumulative net balance in the Supply Adjustment Account and adjust annually as needed.    </w:t>
      </w:r>
    </w:p>
    <w:p w14:paraId="24EF6D73" w14:textId="77777777" w:rsidR="00EA4138" w:rsidRPr="00EA4138" w:rsidRDefault="00EA4138" w:rsidP="00EA4138">
      <w:pPr>
        <w:pStyle w:val="Pleading3L1"/>
        <w:keepNext w:val="0"/>
        <w:numPr>
          <w:ilvl w:val="0"/>
          <w:numId w:val="0"/>
        </w:numPr>
        <w:spacing w:line="480" w:lineRule="auto"/>
        <w:ind w:right="90"/>
      </w:pPr>
      <w:bookmarkStart w:id="5543" w:name="_Toc99034655"/>
      <w:r w:rsidRPr="00275318">
        <w:rPr>
          <w:u w:val="none"/>
        </w:rPr>
        <w:lastRenderedPageBreak/>
        <w:t>CHAPTER 5</w:t>
      </w:r>
      <w:r w:rsidRPr="00275318">
        <w:rPr>
          <w:u w:val="none"/>
        </w:rPr>
        <w:br/>
      </w:r>
      <w:bookmarkStart w:id="5544" w:name="_Toc475007484"/>
      <w:r w:rsidRPr="00EA4138">
        <w:t>Forecast of Power Supply Costs – 2018 to 2021</w:t>
      </w:r>
      <w:bookmarkEnd w:id="5543"/>
      <w:bookmarkEnd w:id="5544"/>
    </w:p>
    <w:p w14:paraId="10469452" w14:textId="77777777" w:rsidR="00EA4138" w:rsidRPr="005E5F01" w:rsidRDefault="00EA4138" w:rsidP="00EA4138">
      <w:pPr>
        <w:pStyle w:val="BodyText2"/>
        <w:ind w:right="90"/>
        <w:jc w:val="center"/>
      </w:pPr>
      <w:r w:rsidRPr="005E5F01">
        <w:t>Joseph Phalen</w:t>
      </w:r>
    </w:p>
    <w:p w14:paraId="7EB4C276" w14:textId="77777777" w:rsidR="00EA4138" w:rsidRDefault="00EA4138" w:rsidP="00EA4138">
      <w:pPr>
        <w:pStyle w:val="BodyText"/>
        <w:spacing w:line="480" w:lineRule="auto"/>
        <w:ind w:right="90"/>
      </w:pPr>
      <w:r w:rsidRPr="007E7790">
        <w:t xml:space="preserve">The purpose of this Chapter is to provide a description and basis for the forecast of supply costs to be used </w:t>
      </w:r>
      <w:r>
        <w:t xml:space="preserve">in setting rates for the forecast years in the BVES application. Actual costs incurred by BVES for power supply and delivery are recorded in the Supply Adjustment Account. The forecasts provided in this chapter are intended only to be used for the rate setting process.  </w:t>
      </w:r>
    </w:p>
    <w:p w14:paraId="77951D4D" w14:textId="77777777" w:rsidR="00EA4138" w:rsidRPr="007E7790" w:rsidRDefault="00EA4138" w:rsidP="00EA4138">
      <w:pPr>
        <w:pStyle w:val="BodyText"/>
        <w:spacing w:line="480" w:lineRule="auto"/>
        <w:ind w:right="90"/>
      </w:pPr>
      <w:r w:rsidRPr="007E7790">
        <w:t>Chapter 2 of this volume provides a review of BVES’ power supply</w:t>
      </w:r>
      <w:r>
        <w:t>-related costs</w:t>
      </w:r>
      <w:r w:rsidRPr="007E7790">
        <w:t>, several of which continue into the forecast period</w:t>
      </w:r>
    </w:p>
    <w:p w14:paraId="2E921DAB" w14:textId="77777777" w:rsidR="00EA4138" w:rsidRPr="007E7790" w:rsidRDefault="00EA4138" w:rsidP="00EA4138">
      <w:pPr>
        <w:pStyle w:val="BodyText"/>
        <w:spacing w:line="480" w:lineRule="auto"/>
        <w:ind w:right="90"/>
      </w:pPr>
      <w:r w:rsidRPr="007E7790">
        <w:t xml:space="preserve">There are </w:t>
      </w:r>
      <w:r>
        <w:t>11</w:t>
      </w:r>
      <w:r w:rsidRPr="007E7790">
        <w:t xml:space="preserve"> tables referenced in this testimony that appear in Appendix A following Chapter </w:t>
      </w:r>
      <w:r w:rsidR="00A12189">
        <w:t>5</w:t>
      </w:r>
      <w:r w:rsidRPr="007E7790">
        <w:t xml:space="preserve">. The tables in Appendix A are referred to as Table A-1, Table A-2, </w:t>
      </w:r>
      <w:r w:rsidRPr="007E7790">
        <w:rPr>
          <w:i/>
        </w:rPr>
        <w:t>etc</w:t>
      </w:r>
      <w:r w:rsidRPr="007E7790">
        <w:t xml:space="preserve">. BVES’ power supply costs are comprised of three major components.  These are energy and capacity costs, including Resource Adequacy (RA) capacity, transmission costs and </w:t>
      </w:r>
      <w:r>
        <w:t>the California Independent System Operator (</w:t>
      </w:r>
      <w:r w:rsidRPr="007E7790">
        <w:t>CAISO</w:t>
      </w:r>
      <w:r>
        <w:t>)</w:t>
      </w:r>
      <w:r w:rsidRPr="007E7790">
        <w:t xml:space="preserve"> ancillary services.</w:t>
      </w:r>
    </w:p>
    <w:p w14:paraId="3688E4FD" w14:textId="77777777" w:rsidR="00EA4138" w:rsidRPr="007E7790" w:rsidRDefault="00EA4138" w:rsidP="00EA4138">
      <w:pPr>
        <w:pStyle w:val="BodyText"/>
        <w:spacing w:line="480" w:lineRule="auto"/>
        <w:ind w:right="90"/>
      </w:pPr>
      <w:r w:rsidRPr="007E7790">
        <w:t xml:space="preserve">BVES has fixed most of its energy and capacity costs through a series of long-term energy and RA purchases.  As a result of these long-term energy purchases, BVES’ total power supply costs are fairly stable, with approximately </w:t>
      </w:r>
      <w:r w:rsidRPr="006D16C7">
        <w:t>78</w:t>
      </w:r>
      <w:r w:rsidRPr="007E7790">
        <w:t xml:space="preserve"> percent of all energy and capacity costs fixed through </w:t>
      </w:r>
      <w:r>
        <w:t xml:space="preserve">November </w:t>
      </w:r>
      <w:r w:rsidRPr="007E7790">
        <w:t>2019</w:t>
      </w:r>
      <w:r>
        <w:rPr>
          <w:rStyle w:val="FootnoteReference"/>
        </w:rPr>
        <w:footnoteReference w:id="13"/>
      </w:r>
      <w:r w:rsidRPr="007E7790">
        <w:t>.  BVES is currently planning to enter into a new series of long-term energy purchases that will seek both low power supply costs while maintaining a high degree of certainty of the level of costs during the contract period.</w:t>
      </w:r>
    </w:p>
    <w:p w14:paraId="3CC59CC5" w14:textId="77777777" w:rsidR="00EA4138" w:rsidRDefault="00EA4138" w:rsidP="00EA4138">
      <w:pPr>
        <w:pStyle w:val="BodyText"/>
        <w:spacing w:line="480" w:lineRule="auto"/>
        <w:ind w:right="90"/>
      </w:pPr>
      <w:r w:rsidRPr="007E7790">
        <w:t>BVES has little or no control over transmission costs and CAISO costs.</w:t>
      </w:r>
    </w:p>
    <w:p w14:paraId="041C09C3" w14:textId="77777777" w:rsidR="00EA4138" w:rsidRPr="007E7790" w:rsidRDefault="00EA4138" w:rsidP="00F16A93">
      <w:pPr>
        <w:pStyle w:val="Pleading3L2"/>
        <w:numPr>
          <w:ilvl w:val="1"/>
          <w:numId w:val="11"/>
        </w:numPr>
      </w:pPr>
      <w:bookmarkStart w:id="5545" w:name="_Toc316979689"/>
      <w:bookmarkStart w:id="5546" w:name="_Toc475007485"/>
      <w:bookmarkStart w:id="5547" w:name="_Toc99034656"/>
      <w:r w:rsidRPr="007E7790">
        <w:lastRenderedPageBreak/>
        <w:t>Forecast of Hourly Requirements</w:t>
      </w:r>
      <w:bookmarkEnd w:id="5545"/>
      <w:bookmarkEnd w:id="5546"/>
      <w:bookmarkEnd w:id="5547"/>
    </w:p>
    <w:p w14:paraId="42AF294C" w14:textId="77777777" w:rsidR="00EA4138" w:rsidRDefault="00EA4138" w:rsidP="00EA4138">
      <w:pPr>
        <w:pStyle w:val="BodyText"/>
        <w:spacing w:line="480" w:lineRule="auto"/>
        <w:ind w:right="90"/>
      </w:pPr>
      <w:r w:rsidRPr="007E7790">
        <w:t xml:space="preserve">The power supply forecast uses the sales and load forecast referenced </w:t>
      </w:r>
      <w:r w:rsidRPr="00E014C8">
        <w:t xml:space="preserve">in the Results of </w:t>
      </w:r>
      <w:r>
        <w:t>Operations, Volume 2</w:t>
      </w:r>
      <w:r w:rsidRPr="00E014C8">
        <w:t>.</w:t>
      </w:r>
      <w:r w:rsidRPr="007E7790">
        <w:t xml:space="preserve">  Work papers supporting the forecast include hourly requirements.</w:t>
      </w:r>
    </w:p>
    <w:p w14:paraId="54D02FEF" w14:textId="77777777" w:rsidR="00EA4138" w:rsidRPr="007E7790" w:rsidRDefault="00EA4138" w:rsidP="00EA4138">
      <w:pPr>
        <w:pStyle w:val="BodyText"/>
        <w:spacing w:line="480" w:lineRule="auto"/>
        <w:ind w:right="90"/>
      </w:pPr>
    </w:p>
    <w:p w14:paraId="51CBD02B" w14:textId="77777777" w:rsidR="00EA4138" w:rsidRPr="00286ABB" w:rsidRDefault="00EA4138" w:rsidP="00F16A93">
      <w:pPr>
        <w:pStyle w:val="Pleading3L2"/>
      </w:pPr>
      <w:bookmarkStart w:id="5548" w:name="_Toc316979690"/>
      <w:bookmarkStart w:id="5549" w:name="_Toc475007486"/>
      <w:bookmarkStart w:id="5550" w:name="_Toc99034657"/>
      <w:r w:rsidRPr="00286ABB">
        <w:t>Existing Resources</w:t>
      </w:r>
      <w:bookmarkEnd w:id="5548"/>
      <w:bookmarkEnd w:id="5549"/>
      <w:bookmarkEnd w:id="5550"/>
    </w:p>
    <w:p w14:paraId="12FDF47D" w14:textId="77777777" w:rsidR="00EA4138" w:rsidRPr="00286ABB" w:rsidRDefault="00EA4138" w:rsidP="00EA4138">
      <w:pPr>
        <w:pStyle w:val="BodyText"/>
        <w:spacing w:line="480" w:lineRule="auto"/>
        <w:ind w:right="90"/>
      </w:pPr>
      <w:r w:rsidRPr="00286ABB">
        <w:t>In J</w:t>
      </w:r>
      <w:r>
        <w:t>anuary and December 2011</w:t>
      </w:r>
      <w:r w:rsidRPr="00286ABB">
        <w:t>, BVES issued RFP</w:t>
      </w:r>
      <w:r>
        <w:t>s</w:t>
      </w:r>
      <w:r w:rsidRPr="00286ABB">
        <w:t xml:space="preserve"> for firm power supply</w:t>
      </w:r>
      <w:r>
        <w:t xml:space="preserve"> and resource adequacy</w:t>
      </w:r>
      <w:r w:rsidRPr="00286ABB">
        <w:t xml:space="preserve"> to procure additional resources for delivery beginning </w:t>
      </w:r>
      <w:r>
        <w:t>December 2013.</w:t>
      </w:r>
      <w:r w:rsidRPr="00286ABB">
        <w:t xml:space="preserve">  When designing its RFP for generation resources, BVES identified capacity attributes, renewable and non-renewable requirements that its future resource mix had to meet.</w:t>
      </w:r>
    </w:p>
    <w:p w14:paraId="33992458" w14:textId="77777777" w:rsidR="00EA4138" w:rsidRPr="00FB6399" w:rsidRDefault="00EA4138" w:rsidP="00EA4138">
      <w:pPr>
        <w:pStyle w:val="BodyText"/>
        <w:spacing w:line="480" w:lineRule="auto"/>
        <w:ind w:right="90"/>
      </w:pPr>
      <w:r w:rsidRPr="00286ABB">
        <w:t xml:space="preserve">As a result of this competitive bidding process, in </w:t>
      </w:r>
      <w:r>
        <w:t xml:space="preserve">December 2014 and January 2015, </w:t>
      </w:r>
      <w:r w:rsidRPr="00286ABB">
        <w:t xml:space="preserve">BVES subsequently executed four separate confirmation agreements for four distinct products with </w:t>
      </w:r>
      <w:r>
        <w:t xml:space="preserve">EDF Trading North America, LLC (EDF) and </w:t>
      </w:r>
      <w:r w:rsidRPr="00286ABB">
        <w:t xml:space="preserve">Shell Energy North America (Shell) with delivery dates commencing on </w:t>
      </w:r>
      <w:r>
        <w:t>January 1, 2015 and March 1, 2015.</w:t>
      </w:r>
      <w:r w:rsidRPr="00286ABB">
        <w:t xml:space="preserve">  The power purchase agreements (</w:t>
      </w:r>
      <w:r>
        <w:t>“</w:t>
      </w:r>
      <w:r w:rsidRPr="00286ABB">
        <w:t>PPAs</w:t>
      </w:r>
      <w:r>
        <w:t>”</w:t>
      </w:r>
      <w:r w:rsidRPr="00286ABB">
        <w:t>) cover baseload energy, seasonal baseload energy, an</w:t>
      </w:r>
      <w:r>
        <w:t>d</w:t>
      </w:r>
      <w:r w:rsidRPr="00286ABB">
        <w:t xml:space="preserve"> on-peak </w:t>
      </w:r>
      <w:r>
        <w:t xml:space="preserve">physical call option and RA </w:t>
      </w:r>
      <w:r w:rsidRPr="00286ABB">
        <w:t xml:space="preserve">capacity. </w:t>
      </w:r>
      <w:r>
        <w:t xml:space="preserve">The Commission approved the four confirmation agreements in D.14-12-003.  </w:t>
      </w:r>
      <w:r w:rsidRPr="00286ABB">
        <w:t xml:space="preserve"> </w:t>
      </w:r>
      <w:r>
        <w:t xml:space="preserve">The baseload purchase is for 12 MW for the period January 2015 through November 2019 supplied by EDF.  By purchasing 12 MW of baseload energy, BVES was able to fix the price </w:t>
      </w:r>
      <w:r w:rsidRPr="00DE6983">
        <w:t>of almost 64%</w:t>
      </w:r>
      <w:r>
        <w:t xml:space="preserve"> of its annual energy requirements.   </w:t>
      </w:r>
    </w:p>
    <w:p w14:paraId="15142202" w14:textId="77777777" w:rsidR="00EA4138" w:rsidRPr="00FB6399" w:rsidRDefault="00EA4138" w:rsidP="00EA4138">
      <w:pPr>
        <w:pStyle w:val="BodyText"/>
        <w:spacing w:line="480" w:lineRule="auto"/>
        <w:ind w:right="90"/>
      </w:pPr>
      <w:r w:rsidRPr="00FB6399">
        <w:t>The second product is seasonal baseload energy</w:t>
      </w:r>
      <w:r>
        <w:t xml:space="preserve">, supplied by Shell, </w:t>
      </w:r>
      <w:r w:rsidRPr="00FB6399">
        <w:t>of 5 MW in November and 7 MW in December, January and February, which are BVES’ high</w:t>
      </w:r>
      <w:r>
        <w:t>-</w:t>
      </w:r>
      <w:r w:rsidRPr="00FB6399">
        <w:t xml:space="preserve">load periods.  </w:t>
      </w:r>
      <w:r>
        <w:t>L</w:t>
      </w:r>
      <w:r w:rsidRPr="00FB6399">
        <w:t xml:space="preserve">oads are </w:t>
      </w:r>
      <w:r>
        <w:t>typically</w:t>
      </w:r>
      <w:r w:rsidRPr="00FB6399">
        <w:t xml:space="preserve"> greater than 20 MW during </w:t>
      </w:r>
      <w:r>
        <w:t xml:space="preserve">most </w:t>
      </w:r>
      <w:r w:rsidRPr="00FB6399">
        <w:t xml:space="preserve">hours </w:t>
      </w:r>
      <w:r w:rsidRPr="00E06079">
        <w:t>of December, January and February</w:t>
      </w:r>
      <w:r>
        <w:t xml:space="preserve">.  For the month of </w:t>
      </w:r>
      <w:r w:rsidRPr="00E06079">
        <w:t xml:space="preserve">November loads </w:t>
      </w:r>
      <w:r>
        <w:t xml:space="preserve">typically </w:t>
      </w:r>
      <w:r w:rsidRPr="00E06079">
        <w:t xml:space="preserve">only exceed 20 MW if it is cold enough for the ski resorts (BVES’ largest customers) to begin snowmaking activities.  As a result, BVES could be long in </w:t>
      </w:r>
      <w:r w:rsidRPr="00E06079">
        <w:lastRenderedPageBreak/>
        <w:t xml:space="preserve">energy </w:t>
      </w:r>
      <w:r>
        <w:t xml:space="preserve">in some hours </w:t>
      </w:r>
      <w:r w:rsidRPr="00E06079">
        <w:t xml:space="preserve">during November and have to sell energy back into the California Independent System Operator’s (CAISO) </w:t>
      </w:r>
      <w:r>
        <w:t>imbalance (real-time) market. By purchasing 5 and 7 MW of seasonal baseload energy, BVES was able to fix the price of approximately 14% more of its load for a total of 78% when combined with the annual baseload product.</w:t>
      </w:r>
    </w:p>
    <w:p w14:paraId="406958A1" w14:textId="77777777" w:rsidR="00EA4138" w:rsidRPr="00472082" w:rsidRDefault="00EA4138" w:rsidP="00EA4138">
      <w:pPr>
        <w:pStyle w:val="BodyText"/>
        <w:spacing w:line="480" w:lineRule="auto"/>
        <w:ind w:right="90"/>
      </w:pPr>
      <w:r w:rsidRPr="00FB6399">
        <w:t xml:space="preserve">The third product is an energy </w:t>
      </w:r>
      <w:r>
        <w:t xml:space="preserve">physical call </w:t>
      </w:r>
      <w:r w:rsidRPr="00FB6399">
        <w:t>option</w:t>
      </w:r>
      <w:r>
        <w:t xml:space="preserve"> supplied by EDF for energy</w:t>
      </w:r>
      <w:r w:rsidRPr="00FB6399">
        <w:t xml:space="preserve"> during the on-peak hours.  This product caps BVES’ energy cost exposure</w:t>
      </w:r>
      <w:r>
        <w:t xml:space="preserve"> to $75/MWh for volumes covered by the option.  </w:t>
      </w:r>
      <w:r w:rsidRPr="00FB6399">
        <w:t xml:space="preserve">During the </w:t>
      </w:r>
      <w:r>
        <w:t>months of April through October, BVES may purchase up to 3 MW of energy for the on-peak hours of 0600 to 2200, while in the months of November through March, BVES may purchase up to 7 MW of energy for the on-peak hours of 0600 to 2200.</w:t>
      </w:r>
      <w:r w:rsidRPr="00FB6399">
        <w:t xml:space="preserve">  </w:t>
      </w:r>
      <w:r w:rsidRPr="00472082">
        <w:t xml:space="preserve">The importance of the </w:t>
      </w:r>
      <w:r>
        <w:t xml:space="preserve">physical call </w:t>
      </w:r>
      <w:r w:rsidRPr="00472082">
        <w:t xml:space="preserve">option is that BVES can choose to fix on-peak energy prices rather than accept the market price </w:t>
      </w:r>
      <w:r>
        <w:t xml:space="preserve">in an environment of sustained high prices that may occur for a variety of reasons.  The physical call option products provide an additional 15.15% of price stability.  Total existing price stabilizing hedges equate to 95.8% of total load. </w:t>
      </w:r>
    </w:p>
    <w:p w14:paraId="2479F148" w14:textId="77777777" w:rsidR="00EA4138" w:rsidRPr="00E06079" w:rsidRDefault="00EA4138" w:rsidP="00EA4138">
      <w:pPr>
        <w:pStyle w:val="BodyText"/>
        <w:spacing w:line="480" w:lineRule="auto"/>
        <w:ind w:right="90"/>
      </w:pPr>
      <w:r w:rsidRPr="00472082">
        <w:t>The final p</w:t>
      </w:r>
      <w:r>
        <w:t>roduct is RA</w:t>
      </w:r>
      <w:r w:rsidRPr="00472082">
        <w:t xml:space="preserve"> capacity</w:t>
      </w:r>
      <w:r>
        <w:t xml:space="preserve"> supplied by Shell</w:t>
      </w:r>
      <w:r w:rsidRPr="00472082">
        <w:t xml:space="preserve"> to meet the CAISO’s resource adequacy requirements</w:t>
      </w:r>
      <w:r w:rsidRPr="00E06079">
        <w:t xml:space="preserve">.  By ensuring that purchases meet the CPUC/CAISO mandates for RA, BVES is able to participate fully in </w:t>
      </w:r>
      <w:r>
        <w:t>the CAISO market</w:t>
      </w:r>
      <w:r w:rsidRPr="00E06079">
        <w:t xml:space="preserve"> with little concern about potential penalties related to inadequate resources.</w:t>
      </w:r>
    </w:p>
    <w:p w14:paraId="752A13FF" w14:textId="77777777" w:rsidR="00EA4138" w:rsidRPr="00E06079" w:rsidRDefault="00EA4138" w:rsidP="00EA4138">
      <w:pPr>
        <w:pStyle w:val="BodyText"/>
        <w:spacing w:line="480" w:lineRule="auto"/>
        <w:ind w:right="90"/>
      </w:pPr>
      <w:r w:rsidRPr="004A2D72">
        <w:t xml:space="preserve">These four products meet </w:t>
      </w:r>
      <w:r>
        <w:t>a very large percentage</w:t>
      </w:r>
      <w:r w:rsidRPr="004A2D72">
        <w:t xml:space="preserve"> of BVES’ retail energy and capacity requirements.  Generally, BVES takes delivery of the baseload product(s) and then determines how to meet any requirements in excess of the baseload needs based on daily economics.  If the peaking option is less expensive than market prices, BVES </w:t>
      </w:r>
      <w:r>
        <w:t>will choose</w:t>
      </w:r>
      <w:r w:rsidRPr="00E06079">
        <w:t xml:space="preserve"> to exercise the daily option.  If market prices are less than the option price, BVES purchases from the market.</w:t>
      </w:r>
    </w:p>
    <w:p w14:paraId="6A4E0A5B" w14:textId="77777777" w:rsidR="00EA4138" w:rsidRPr="00E06079" w:rsidRDefault="00EA4138" w:rsidP="00EA4138">
      <w:pPr>
        <w:pStyle w:val="BodyText"/>
        <w:widowControl/>
        <w:spacing w:line="480" w:lineRule="auto"/>
        <w:ind w:right="86"/>
      </w:pPr>
      <w:r w:rsidRPr="00E06079">
        <w:lastRenderedPageBreak/>
        <w:t>If these four products</w:t>
      </w:r>
      <w:r>
        <w:t>,</w:t>
      </w:r>
      <w:r w:rsidRPr="00E06079">
        <w:t xml:space="preserve"> plus the BVPP, do not meet BVES’ requirements, any remaining energy can be purchased </w:t>
      </w:r>
      <w:r>
        <w:t xml:space="preserve">in the day-ahead </w:t>
      </w:r>
      <w:r w:rsidRPr="00E06079">
        <w:t>market.</w:t>
      </w:r>
      <w:r>
        <w:t xml:space="preserve"> Although the BVPP supplied power is not hedged completely due to volatility in the gas market, the gas prices are more stable than the power prices; and therefore, there is some price stability in the BVPP as a resource. If the BVPP is included as a hedging instrument, all of the BVES load is hedged with either a fixed price contract, a physical call option, or the BVPP supplied power.  </w:t>
      </w:r>
    </w:p>
    <w:p w14:paraId="4EF0347A" w14:textId="77777777" w:rsidR="00EA4138" w:rsidRDefault="00EA4138" w:rsidP="00EA4138">
      <w:pPr>
        <w:pStyle w:val="BodyText"/>
        <w:spacing w:line="480" w:lineRule="auto"/>
        <w:ind w:right="90"/>
      </w:pPr>
      <w:r w:rsidRPr="004A2D72">
        <w:t>The four</w:t>
      </w:r>
      <w:r>
        <w:t xml:space="preserve"> products supplied by</w:t>
      </w:r>
      <w:r w:rsidRPr="004A2D72">
        <w:t xml:space="preserve"> </w:t>
      </w:r>
      <w:r>
        <w:t xml:space="preserve">EDF and </w:t>
      </w:r>
      <w:r w:rsidRPr="004A2D72">
        <w:t>Shell</w:t>
      </w:r>
      <w:r>
        <w:t xml:space="preserve"> </w:t>
      </w:r>
      <w:r w:rsidRPr="004A2D72">
        <w:t xml:space="preserve">are further described in </w:t>
      </w:r>
      <w:r w:rsidRPr="007E4E27">
        <w:t>Table A-1</w:t>
      </w:r>
      <w:r w:rsidRPr="004A2D72">
        <w:t>.</w:t>
      </w:r>
    </w:p>
    <w:p w14:paraId="701A09FA" w14:textId="77777777" w:rsidR="00736E7D" w:rsidRDefault="00736E7D" w:rsidP="00EA4138">
      <w:pPr>
        <w:pStyle w:val="BodyText"/>
        <w:spacing w:line="480" w:lineRule="auto"/>
        <w:ind w:right="90"/>
      </w:pPr>
    </w:p>
    <w:p w14:paraId="31FDBDF9" w14:textId="77777777" w:rsidR="00EA4138" w:rsidRPr="003D61DE" w:rsidRDefault="00EA4138" w:rsidP="00F16A93">
      <w:pPr>
        <w:pStyle w:val="Pleading3L2"/>
      </w:pPr>
      <w:bookmarkStart w:id="5551" w:name="_Toc316979691"/>
      <w:bookmarkStart w:id="5552" w:name="_Toc475007487"/>
      <w:bookmarkStart w:id="5553" w:name="_Toc99034658"/>
      <w:r w:rsidRPr="003D61DE">
        <w:t xml:space="preserve">Power Supply Cost Forecast </w:t>
      </w:r>
      <w:r w:rsidRPr="002C2B59">
        <w:t>2018-202</w:t>
      </w:r>
      <w:bookmarkEnd w:id="5551"/>
      <w:r w:rsidRPr="002C2B59">
        <w:t>1</w:t>
      </w:r>
      <w:bookmarkEnd w:id="5552"/>
      <w:bookmarkEnd w:id="5553"/>
    </w:p>
    <w:p w14:paraId="6E6DC090" w14:textId="77777777" w:rsidR="00EA4138" w:rsidRPr="003D61DE" w:rsidRDefault="00EA4138" w:rsidP="00EA4138">
      <w:pPr>
        <w:pStyle w:val="BodyText"/>
        <w:spacing w:line="480" w:lineRule="auto"/>
        <w:ind w:right="90"/>
      </w:pPr>
      <w:r w:rsidRPr="003D61DE">
        <w:t xml:space="preserve">An annual summary of BVES’ power supply costs for </w:t>
      </w:r>
      <w:r w:rsidRPr="002C2B59">
        <w:t xml:space="preserve">2018 through 2021 is shown in </w:t>
      </w:r>
      <w:r w:rsidRPr="007E4E27">
        <w:t>Table A-2</w:t>
      </w:r>
      <w:r w:rsidRPr="003105A4">
        <w:t>.  Table A-3</w:t>
      </w:r>
      <w:r w:rsidRPr="002C2B59">
        <w:t xml:space="preserve"> provides the monthly power supply forecast for 2018 through </w:t>
      </w:r>
      <w:r w:rsidRPr="003C5B33">
        <w:t>2021</w:t>
      </w:r>
      <w:r w:rsidRPr="003D61DE">
        <w:t>.  A description of the major components and assumptions used in preparing the forecast are discussed below.</w:t>
      </w:r>
    </w:p>
    <w:p w14:paraId="03813C9E" w14:textId="77777777" w:rsidR="00EA4138" w:rsidRPr="003D61DE" w:rsidRDefault="00EA4138" w:rsidP="00EA4138">
      <w:pPr>
        <w:pStyle w:val="Pleading3L3"/>
        <w:spacing w:line="480" w:lineRule="auto"/>
        <w:ind w:right="90"/>
      </w:pPr>
      <w:bookmarkStart w:id="5554" w:name="_Toc316979692"/>
      <w:bookmarkStart w:id="5555" w:name="_Toc475007488"/>
      <w:bookmarkStart w:id="5556" w:name="_Toc99034659"/>
      <w:r w:rsidRPr="003D61DE">
        <w:t>Natural Gas Costs</w:t>
      </w:r>
      <w:bookmarkEnd w:id="5554"/>
      <w:bookmarkEnd w:id="5555"/>
      <w:bookmarkEnd w:id="5556"/>
    </w:p>
    <w:p w14:paraId="0FFF26E2" w14:textId="77777777" w:rsidR="00EA4138" w:rsidRPr="003D61DE" w:rsidRDefault="00EA4138" w:rsidP="00EA4138">
      <w:pPr>
        <w:pStyle w:val="BodyText"/>
        <w:spacing w:line="480" w:lineRule="auto"/>
        <w:ind w:right="90"/>
      </w:pPr>
      <w:r w:rsidRPr="003D61DE">
        <w:t>Underlying the forecasts of long-term spot energy prices and generation costs from the Bear Valley Power Plant is the forecast of natural gas prices.  BVES purchased a forecast of long-term natural gas prices from</w:t>
      </w:r>
      <w:r>
        <w:t xml:space="preserve"> a well-regarded, commercially-available forecasting firm.</w:t>
      </w:r>
      <w:r w:rsidRPr="003D61DE">
        <w:t xml:space="preserve">  </w:t>
      </w:r>
      <w:r w:rsidRPr="007E4E27">
        <w:t>Table A-4</w:t>
      </w:r>
      <w:r w:rsidRPr="003105A4">
        <w:t xml:space="preserve"> summarizes the forecast of natural gas prices in $/MMBTU.</w:t>
      </w:r>
    </w:p>
    <w:p w14:paraId="4A836965" w14:textId="77777777" w:rsidR="00EA4138" w:rsidRPr="003D61DE" w:rsidRDefault="00EA4138" w:rsidP="00EA4138">
      <w:pPr>
        <w:pStyle w:val="Pleading3L3"/>
        <w:spacing w:line="480" w:lineRule="auto"/>
        <w:ind w:right="90"/>
      </w:pPr>
      <w:bookmarkStart w:id="5557" w:name="_Toc316979693"/>
      <w:bookmarkStart w:id="5558" w:name="_Toc475007489"/>
      <w:bookmarkStart w:id="5559" w:name="_Toc99034660"/>
      <w:r>
        <w:t xml:space="preserve">Annual </w:t>
      </w:r>
      <w:r w:rsidRPr="003D61DE">
        <w:t>Baseload Energy Costs</w:t>
      </w:r>
      <w:bookmarkEnd w:id="5557"/>
      <w:bookmarkEnd w:id="5558"/>
      <w:bookmarkEnd w:id="5559"/>
    </w:p>
    <w:p w14:paraId="2E6F117F" w14:textId="77777777" w:rsidR="00EA4138" w:rsidRDefault="00EA4138" w:rsidP="00EA4138">
      <w:pPr>
        <w:spacing w:line="480" w:lineRule="auto"/>
        <w:ind w:right="90" w:firstLine="720"/>
        <w:rPr>
          <w:sz w:val="24"/>
        </w:rPr>
      </w:pPr>
      <w:r w:rsidRPr="002D5F54">
        <w:rPr>
          <w:sz w:val="24"/>
        </w:rPr>
        <w:t>The single largest component of BVES’ power supply costs are long-term baseload energy contracts.  BVES currently has a 12 MW annual baseload power purchase that extends through November 2019.   The contract provides for 105,120 MWh annually of energy at a constant rate of 12 MW per hour at an annual cost of approximately $5 million per year</w:t>
      </w:r>
    </w:p>
    <w:p w14:paraId="75FF0BC0" w14:textId="77777777" w:rsidR="00EA4138" w:rsidRPr="00D436AE" w:rsidRDefault="00A12189" w:rsidP="00EA4138">
      <w:pPr>
        <w:pStyle w:val="Pleading3L3"/>
        <w:numPr>
          <w:ilvl w:val="0"/>
          <w:numId w:val="0"/>
        </w:numPr>
        <w:spacing w:line="480" w:lineRule="auto"/>
        <w:ind w:right="90" w:firstLine="720"/>
        <w:outlineLvl w:val="9"/>
      </w:pPr>
      <w:r>
        <w:rPr>
          <w:b w:val="0"/>
        </w:rPr>
        <w:lastRenderedPageBreak/>
        <w:t>I</w:t>
      </w:r>
      <w:r w:rsidR="00EA4138" w:rsidRPr="00173D27">
        <w:rPr>
          <w:b w:val="0"/>
        </w:rPr>
        <w:t xml:space="preserve">n 2019, BVES will </w:t>
      </w:r>
      <w:r>
        <w:rPr>
          <w:b w:val="0"/>
        </w:rPr>
        <w:t>likely</w:t>
      </w:r>
      <w:r w:rsidR="00EA4138" w:rsidRPr="00173D27">
        <w:rPr>
          <w:b w:val="0"/>
        </w:rPr>
        <w:t xml:space="preserve"> replace the EDF baseload purchase with a new baseload power purchase.  BVES requires 12 MW of baseload energy beginning in late 2019.  For forecasting purposes BVES is expecting prices to remain the same for the period beginning December 2019 through 2021</w:t>
      </w:r>
      <w:r w:rsidR="00EA4138">
        <w:rPr>
          <w:b w:val="0"/>
        </w:rPr>
        <w:t>.</w:t>
      </w:r>
    </w:p>
    <w:p w14:paraId="5472C40D" w14:textId="77777777" w:rsidR="00EA4138" w:rsidRPr="003C20E8" w:rsidRDefault="00EA4138" w:rsidP="00EA4138">
      <w:pPr>
        <w:spacing w:line="480" w:lineRule="auto"/>
        <w:ind w:right="90" w:firstLine="720"/>
        <w:jc w:val="both"/>
        <w:rPr>
          <w:sz w:val="24"/>
        </w:rPr>
      </w:pPr>
      <w:r w:rsidRPr="003C20E8">
        <w:rPr>
          <w:sz w:val="24"/>
        </w:rPr>
        <w:t xml:space="preserve">BVES’ </w:t>
      </w:r>
      <w:r w:rsidRPr="00C5259A">
        <w:rPr>
          <w:i/>
          <w:sz w:val="24"/>
        </w:rPr>
        <w:t>total</w:t>
      </w:r>
      <w:r w:rsidRPr="003C20E8">
        <w:rPr>
          <w:sz w:val="24"/>
        </w:rPr>
        <w:t xml:space="preserve"> energy requirements (sales plus losses) for 2018 through 2021 have been forecasted to be approximately 165,000MWh annually so the existing annual baseload contract and the projected annual baseload contract will meet about </w:t>
      </w:r>
      <w:r w:rsidRPr="00DE3BAE">
        <w:rPr>
          <w:sz w:val="24"/>
        </w:rPr>
        <w:t>64</w:t>
      </w:r>
      <w:r w:rsidRPr="003C20E8">
        <w:rPr>
          <w:sz w:val="24"/>
        </w:rPr>
        <w:t xml:space="preserve"> percent of BVES’ annual energy needs at a fixed and known cost.</w:t>
      </w:r>
    </w:p>
    <w:p w14:paraId="51D817F0" w14:textId="77777777" w:rsidR="00EA4138" w:rsidRPr="006A217B" w:rsidRDefault="00EA4138" w:rsidP="00EA4138">
      <w:pPr>
        <w:pStyle w:val="Pleading3L3"/>
        <w:spacing w:line="480" w:lineRule="auto"/>
        <w:ind w:right="90"/>
      </w:pPr>
      <w:bookmarkStart w:id="5560" w:name="_Toc316979695"/>
      <w:bookmarkStart w:id="5561" w:name="_Toc475007490"/>
      <w:bookmarkStart w:id="5562" w:name="_Toc99034661"/>
      <w:r w:rsidRPr="006A217B">
        <w:t>Seasonal Baseload Energy Purchase</w:t>
      </w:r>
      <w:bookmarkEnd w:id="5560"/>
      <w:bookmarkEnd w:id="5561"/>
      <w:bookmarkEnd w:id="5562"/>
    </w:p>
    <w:p w14:paraId="6A1B3DA2" w14:textId="77777777" w:rsidR="00EA4138" w:rsidRPr="006A217B" w:rsidRDefault="00EA4138" w:rsidP="00EA4138">
      <w:pPr>
        <w:pStyle w:val="BodyText"/>
        <w:spacing w:line="480" w:lineRule="auto"/>
        <w:ind w:right="90"/>
      </w:pPr>
      <w:r w:rsidRPr="006F3FFD">
        <w:t>BVES is a winter peaking utility.  During the December through February period, BVES’ load</w:t>
      </w:r>
      <w:r w:rsidRPr="00AC360C">
        <w:t>s</w:t>
      </w:r>
      <w:r w:rsidRPr="006A217B">
        <w:t xml:space="preserve"> seldom drop below </w:t>
      </w:r>
      <w:r>
        <w:t>20</w:t>
      </w:r>
      <w:r w:rsidRPr="006A217B">
        <w:t xml:space="preserve"> MW</w:t>
      </w:r>
      <w:r>
        <w:t>,</w:t>
      </w:r>
      <w:r w:rsidRPr="006A217B">
        <w:t xml:space="preserve"> as increased demand for heating and snow</w:t>
      </w:r>
      <w:r>
        <w:t>-</w:t>
      </w:r>
      <w:r w:rsidRPr="006A217B">
        <w:t>making help keep loads high.</w:t>
      </w:r>
    </w:p>
    <w:p w14:paraId="32185BD3" w14:textId="77777777" w:rsidR="00EA4138" w:rsidRPr="003D61DE" w:rsidRDefault="00EA4138" w:rsidP="00376407">
      <w:pPr>
        <w:pStyle w:val="BodyText"/>
        <w:spacing w:line="480" w:lineRule="auto"/>
        <w:ind w:right="90"/>
      </w:pPr>
      <w:r>
        <w:t xml:space="preserve">To better meet an expected </w:t>
      </w:r>
      <w:r w:rsidRPr="00B771C9">
        <w:t xml:space="preserve">increase </w:t>
      </w:r>
      <w:r>
        <w:t xml:space="preserve">in </w:t>
      </w:r>
      <w:r w:rsidRPr="00B771C9">
        <w:t xml:space="preserve">demand for winter energy, BVES </w:t>
      </w:r>
      <w:r>
        <w:t xml:space="preserve">plans to adjust the seasonal baseload volumes it purchases by splitting the seasonal products into on-peak and off-peak components.  BVES intends to purchase 8 MW on-peak and 12 MW off-peak seasonal baseload </w:t>
      </w:r>
      <w:r w:rsidRPr="006A217B">
        <w:t xml:space="preserve">for December, January and February and </w:t>
      </w:r>
      <w:r>
        <w:t>4</w:t>
      </w:r>
      <w:r w:rsidRPr="006A217B">
        <w:t xml:space="preserve"> MW</w:t>
      </w:r>
      <w:r>
        <w:t xml:space="preserve"> on-peak and 7 MW off-peak </w:t>
      </w:r>
      <w:r w:rsidRPr="006A217B">
        <w:t xml:space="preserve">for November.  In total, the seasonal baseload purchase </w:t>
      </w:r>
      <w:r>
        <w:t xml:space="preserve">is expected to </w:t>
      </w:r>
      <w:r w:rsidRPr="006A217B">
        <w:t xml:space="preserve">provide </w:t>
      </w:r>
      <w:r>
        <w:t xml:space="preserve">23,771 MWh </w:t>
      </w:r>
      <w:r w:rsidRPr="006A217B">
        <w:t>annually</w:t>
      </w:r>
      <w:r>
        <w:t xml:space="preserve">.  </w:t>
      </w:r>
      <w:r w:rsidRPr="006A217B">
        <w:t xml:space="preserve">The </w:t>
      </w:r>
      <w:r w:rsidRPr="003D61DE">
        <w:t xml:space="preserve">forecasted </w:t>
      </w:r>
      <w:r w:rsidRPr="006A217B">
        <w:t>annual cost</w:t>
      </w:r>
      <w:r>
        <w:t>s</w:t>
      </w:r>
      <w:r w:rsidRPr="006A217B">
        <w:t xml:space="preserve"> </w:t>
      </w:r>
      <w:r>
        <w:t>of both the on-peak and off-peak seasonal energy are $520,000 and $360,000, respectively.</w:t>
      </w:r>
    </w:p>
    <w:p w14:paraId="6B877DAC" w14:textId="77777777" w:rsidR="00EA4138" w:rsidRPr="00B771C9" w:rsidRDefault="00EA4138" w:rsidP="00376407">
      <w:pPr>
        <w:pStyle w:val="BodyText"/>
        <w:spacing w:line="480" w:lineRule="auto"/>
        <w:ind w:right="90"/>
      </w:pPr>
      <w:r w:rsidRPr="00B771C9">
        <w:t xml:space="preserve">With the expiration of the seasonal baseload purchase </w:t>
      </w:r>
      <w:r>
        <w:t>at the end of 2017</w:t>
      </w:r>
      <w:r w:rsidRPr="00B771C9">
        <w:t xml:space="preserve">, BVES has begun the replacement process.  Bids received from various vendors </w:t>
      </w:r>
      <w:r>
        <w:t>were in the</w:t>
      </w:r>
      <w:r w:rsidRPr="00B771C9">
        <w:t xml:space="preserve"> $</w:t>
      </w:r>
      <w:r>
        <w:t>40</w:t>
      </w:r>
      <w:r w:rsidRPr="00B771C9">
        <w:t>/MWh range</w:t>
      </w:r>
      <w:r>
        <w:t>.</w:t>
      </w:r>
      <w:r w:rsidRPr="00B771C9">
        <w:t xml:space="preserve">  At this time, BVES has not made a decision on the preferred vendor.  The seasonal baseload purchase is a must-take resource.</w:t>
      </w:r>
    </w:p>
    <w:p w14:paraId="47ED2F63" w14:textId="77777777" w:rsidR="00EA4138" w:rsidRPr="0008055B" w:rsidRDefault="00EA4138" w:rsidP="00EA4138">
      <w:pPr>
        <w:pStyle w:val="BodyText"/>
        <w:spacing w:line="480" w:lineRule="auto"/>
        <w:ind w:right="90"/>
      </w:pPr>
      <w:r w:rsidRPr="0008055B">
        <w:lastRenderedPageBreak/>
        <w:t>The new seasonal baseload purchase is projected to result in a</w:t>
      </w:r>
      <w:r>
        <w:t xml:space="preserve">n increase of almost $73,000 per year, or almost </w:t>
      </w:r>
      <w:r w:rsidRPr="00DE3BAE">
        <w:t>9%</w:t>
      </w:r>
      <w:r>
        <w:t xml:space="preserve"> over the cost of the seasonal contract that expires at the end of 2017.  While the cost does increase slightly, the per unit cost declines because the volumes increase a little over 5,000 MWh per year, or almost </w:t>
      </w:r>
      <w:r w:rsidRPr="00DE3BAE">
        <w:t xml:space="preserve">27% </w:t>
      </w:r>
      <w:r>
        <w:t xml:space="preserve">more volume than the seasonal contract that expires at the end of 2017.  </w:t>
      </w:r>
    </w:p>
    <w:p w14:paraId="713FC533" w14:textId="77777777" w:rsidR="00EA4138" w:rsidRDefault="00EA4138" w:rsidP="00EA4138">
      <w:pPr>
        <w:pStyle w:val="BodyText"/>
        <w:spacing w:line="480" w:lineRule="auto"/>
        <w:ind w:right="90"/>
      </w:pPr>
      <w:r w:rsidRPr="00D96025">
        <w:t xml:space="preserve">Table </w:t>
      </w:r>
      <w:r w:rsidRPr="00F776EB">
        <w:t>A-6 presents</w:t>
      </w:r>
      <w:r w:rsidRPr="00AC360C">
        <w:t xml:space="preserve"> the monthly purchases u</w:t>
      </w:r>
      <w:r w:rsidRPr="00B771C9">
        <w:t>nder the seasonal baseload purchase.</w:t>
      </w:r>
    </w:p>
    <w:p w14:paraId="367D265F" w14:textId="77777777" w:rsidR="00EA4138" w:rsidRDefault="00EA4138" w:rsidP="00EA4138">
      <w:pPr>
        <w:pStyle w:val="Pleading3L3"/>
        <w:spacing w:line="480" w:lineRule="auto"/>
        <w:ind w:right="90"/>
      </w:pPr>
      <w:bookmarkStart w:id="5563" w:name="_Toc316979697"/>
      <w:bookmarkStart w:id="5564" w:name="_Toc475007491"/>
      <w:bookmarkStart w:id="5565" w:name="_Toc99034662"/>
      <w:r>
        <w:t>Resource Adequacy Capacity</w:t>
      </w:r>
      <w:bookmarkEnd w:id="5563"/>
      <w:bookmarkEnd w:id="5564"/>
      <w:bookmarkEnd w:id="5565"/>
    </w:p>
    <w:p w14:paraId="7A35D344" w14:textId="77777777" w:rsidR="00EA4138" w:rsidRPr="00F776EB" w:rsidRDefault="00EA4138" w:rsidP="00EA4138">
      <w:pPr>
        <w:pStyle w:val="BodyText"/>
        <w:spacing w:line="480" w:lineRule="auto"/>
        <w:ind w:right="90"/>
      </w:pPr>
      <w:r w:rsidRPr="00F776EB">
        <w:t xml:space="preserve">BVES’ system </w:t>
      </w:r>
      <w:r>
        <w:t>RA</w:t>
      </w:r>
      <w:r w:rsidRPr="00F776EB">
        <w:t xml:space="preserve"> capacity should equal 115 percent of forecasted </w:t>
      </w:r>
      <w:r w:rsidRPr="00F84A1E">
        <w:t>monthly peak demand</w:t>
      </w:r>
      <w:r w:rsidRPr="00F776EB">
        <w:t>.  BVES does not own any RA resources but purchases monthly RA capacity (currently as part of its Shell purchases).</w:t>
      </w:r>
    </w:p>
    <w:p w14:paraId="7DF6BFDA" w14:textId="77777777" w:rsidR="00EA4138" w:rsidRPr="00F776EB" w:rsidRDefault="00EA4138" w:rsidP="00EA4138">
      <w:pPr>
        <w:pStyle w:val="BodyText"/>
        <w:spacing w:line="480" w:lineRule="auto"/>
        <w:ind w:right="90"/>
      </w:pPr>
      <w:r w:rsidRPr="00F776EB">
        <w:t xml:space="preserve">BVES’ RA purchases range from a low of 8 MW in April to a high of 31 MW in December.   </w:t>
      </w:r>
    </w:p>
    <w:p w14:paraId="7E2AFA9D" w14:textId="77777777" w:rsidR="00EA4138" w:rsidRPr="00F776EB" w:rsidRDefault="00EA4138" w:rsidP="00EA4138">
      <w:pPr>
        <w:pStyle w:val="BodyText"/>
        <w:spacing w:line="480" w:lineRule="auto"/>
        <w:ind w:right="90"/>
      </w:pPr>
      <w:r w:rsidRPr="00F776EB">
        <w:t xml:space="preserve">As to projected prices to acquire RA capacity after the expiration of the current Shell RA contract, BVES predicts </w:t>
      </w:r>
      <w:r>
        <w:t xml:space="preserve">the average </w:t>
      </w:r>
      <w:r w:rsidRPr="00F776EB">
        <w:t xml:space="preserve">RA capacity costs </w:t>
      </w:r>
      <w:r>
        <w:t>over the 2018 -2021 timeframe to be approximately $860,000 per year</w:t>
      </w:r>
      <w:r w:rsidRPr="00F776EB">
        <w:t>.</w:t>
      </w:r>
    </w:p>
    <w:p w14:paraId="51DD52F1" w14:textId="77777777" w:rsidR="00EA4138" w:rsidRPr="00F776EB" w:rsidRDefault="00EA4138" w:rsidP="00EA4138">
      <w:pPr>
        <w:pStyle w:val="BodyText"/>
        <w:spacing w:line="480" w:lineRule="auto"/>
        <w:ind w:right="90"/>
      </w:pPr>
      <w:r w:rsidRPr="00F776EB">
        <w:t>It is possible that BVES’ firm energy purchases in 2019 and 2020 and thereafter, after the expiration of the current annual baseload contract with EDF and the RA contract with Shell, may include RA capacity as part of the purchase price (they currently do not).  The Supply Adjustment Account will track actual expenses.</w:t>
      </w:r>
    </w:p>
    <w:p w14:paraId="32C3D5C5" w14:textId="77777777" w:rsidR="00EA4138" w:rsidRDefault="00EA4138" w:rsidP="00EA4138">
      <w:pPr>
        <w:pStyle w:val="BodyText"/>
        <w:spacing w:line="480" w:lineRule="auto"/>
        <w:ind w:right="90"/>
      </w:pPr>
      <w:r w:rsidRPr="00BC7F37">
        <w:t>Table A-7 shows BVES’ monthly RA purchases under its current contract and the planned purchases and costs.</w:t>
      </w:r>
    </w:p>
    <w:p w14:paraId="1DECC7D3" w14:textId="77777777" w:rsidR="00EA4138" w:rsidRDefault="00EA4138" w:rsidP="00EA4138">
      <w:pPr>
        <w:pStyle w:val="Pleading3L3"/>
        <w:spacing w:line="480" w:lineRule="auto"/>
        <w:ind w:right="90"/>
      </w:pPr>
      <w:bookmarkStart w:id="5566" w:name="_Toc316979698"/>
      <w:bookmarkStart w:id="5567" w:name="_Toc475007492"/>
      <w:bookmarkStart w:id="5568" w:name="_Toc99034663"/>
      <w:r>
        <w:t>Fixed Price Option</w:t>
      </w:r>
      <w:bookmarkEnd w:id="5566"/>
      <w:bookmarkEnd w:id="5567"/>
      <w:bookmarkEnd w:id="5568"/>
    </w:p>
    <w:p w14:paraId="1FBABAA7" w14:textId="77777777" w:rsidR="00EA4138" w:rsidRDefault="00EA4138" w:rsidP="00EA4138">
      <w:pPr>
        <w:pStyle w:val="BodyText"/>
        <w:spacing w:line="480" w:lineRule="auto"/>
        <w:ind w:right="90"/>
      </w:pPr>
      <w:r>
        <w:t xml:space="preserve">The EDF physical call option expires on December 31, 2017.  BVES is anticipating </w:t>
      </w:r>
      <w:r>
        <w:lastRenderedPageBreak/>
        <w:t>replacing it with another fixed price call option beginning January 1, 2018.  The purpose of the call option is to ensure that BVES does not pay more than $48/MWh for both on</w:t>
      </w:r>
      <w:r w:rsidR="00A12189">
        <w:t>-peak</w:t>
      </w:r>
      <w:r>
        <w:t xml:space="preserve"> and off-peak energy needs beyond its annual and seasonal baseload contracts purchases.  BVES will seek both on-peak and off-peak winter volumes and summer on-peak volumes under the physical call option that will replace the expiring EDF call option. </w:t>
      </w:r>
    </w:p>
    <w:p w14:paraId="599759B4" w14:textId="77777777" w:rsidR="00EA4138" w:rsidRDefault="00EA4138" w:rsidP="00EA4138">
      <w:pPr>
        <w:pStyle w:val="BodyText"/>
        <w:spacing w:line="480" w:lineRule="auto"/>
        <w:ind w:right="90"/>
      </w:pPr>
      <w:r>
        <w:t>The proposed strike price is $48/MWh and the monthly quantities for the period 2018 through 2020 are up to 3 MW in April through October and up to 10 MW in November through March.   Additionally, the physical call option in the months of November through March will be split into both on and off-peak volumes while during the summer it is only on-peak.</w:t>
      </w:r>
    </w:p>
    <w:p w14:paraId="1E5941B5" w14:textId="77777777" w:rsidR="00EA4138" w:rsidRDefault="00EA4138" w:rsidP="00EA4138">
      <w:pPr>
        <w:pStyle w:val="BodyText"/>
        <w:spacing w:line="480" w:lineRule="auto"/>
        <w:ind w:right="90"/>
      </w:pPr>
      <w:r>
        <w:t>The call option is intended to provide assurance that BVES’ wholesale energy costs in excess of the annual and seasonal baseload purchases will not exceed $48/MWh.</w:t>
      </w:r>
    </w:p>
    <w:p w14:paraId="613A8522" w14:textId="77777777" w:rsidR="00EA4138" w:rsidRDefault="00EA4138" w:rsidP="00EA4138">
      <w:pPr>
        <w:pStyle w:val="BodyText"/>
        <w:spacing w:line="480" w:lineRule="auto"/>
        <w:ind w:right="90"/>
      </w:pPr>
      <w:r>
        <w:t>Daily premium price quotes that BVES has received for this $48 strike price call option vary from approximately $5.00 to $7.00 (winter on-peak), approximately $5.00 to $6.00 (winter off-peak) and approximately $4.50 to $5.50 (summer on-peak).  The price would be fixed for the length of the option for each of the distinct products.</w:t>
      </w:r>
    </w:p>
    <w:p w14:paraId="1D125507" w14:textId="77777777" w:rsidR="00EA4138" w:rsidRDefault="00EA4138" w:rsidP="00EA4138">
      <w:pPr>
        <w:pStyle w:val="BodyText"/>
        <w:spacing w:line="480" w:lineRule="auto"/>
        <w:ind w:right="90"/>
      </w:pPr>
      <w:r>
        <w:t xml:space="preserve">On an annual basis, the projected cost of the $48/MWh call option premium is approximately $230,000 per year.  Note that while the proposed call option is a three-year contract from 2018 through 2020, BVES projects that it will pay approximately the same price for a like product in 2021.  </w:t>
      </w:r>
    </w:p>
    <w:p w14:paraId="6354A1B1" w14:textId="77777777" w:rsidR="00EA4138" w:rsidRDefault="00EA4138" w:rsidP="00376407">
      <w:pPr>
        <w:pStyle w:val="BodyText"/>
        <w:spacing w:line="480" w:lineRule="auto"/>
        <w:ind w:right="90"/>
      </w:pPr>
      <w:r>
        <w:t xml:space="preserve">Under the terms of the call option, BVES must exercise the call a day ahead of deliveries.  If BVES calls on the option, it must purchase like amounts (MW) in each hour for the period for which the option is struck.  For example, if in a given day in December BVES determines it needs an additional 8 MW of on-peak power delivered under the option, it will take delivery of 8MW </w:t>
      </w:r>
      <w:r>
        <w:lastRenderedPageBreak/>
        <w:t xml:space="preserve">each on-peak hour. </w:t>
      </w:r>
    </w:p>
    <w:p w14:paraId="40CBED53" w14:textId="77777777" w:rsidR="00EA4138" w:rsidRDefault="00EA4138" w:rsidP="00EA4138">
      <w:pPr>
        <w:pStyle w:val="BodyText"/>
        <w:spacing w:line="480" w:lineRule="auto"/>
        <w:ind w:right="90"/>
      </w:pPr>
      <w:r w:rsidRPr="00951740">
        <w:t>The purpose of the cap on energy prices is to protect BVES and its ratepayers from any shocks in the energy market that might cause prices to spike.  With a $48/MWh cap through at least 2020, BVES would pay the average amounts per month</w:t>
      </w:r>
      <w:r>
        <w:t xml:space="preserve"> of $7,200 in April through October and $36,000 in November through March.</w:t>
      </w:r>
    </w:p>
    <w:p w14:paraId="6A5C63D0" w14:textId="77777777" w:rsidR="00EA4138" w:rsidRDefault="00EA4138" w:rsidP="00EA4138">
      <w:pPr>
        <w:pStyle w:val="BodyText"/>
        <w:spacing w:line="480" w:lineRule="auto"/>
        <w:ind w:right="90"/>
      </w:pPr>
      <w:r>
        <w:t xml:space="preserve">It is difficult to determine the amount of energy savings because of the structure of the option.  BVES must decide on a day-ahead basis how much energy it will take for the entire 16 hour on-peak or 8 hour off-peak period the next day.  BVES may determine that it is less expensive to pay prices in excess of $48/MWh for a few hours rather than commit to an 8-hour or 16-hour purchase.    </w:t>
      </w:r>
    </w:p>
    <w:p w14:paraId="756E1A85" w14:textId="77777777" w:rsidR="00EA4138" w:rsidRDefault="00EA4138" w:rsidP="00EA4138">
      <w:pPr>
        <w:pStyle w:val="Pleading3L3"/>
        <w:spacing w:line="480" w:lineRule="auto"/>
        <w:ind w:right="90"/>
      </w:pPr>
      <w:bookmarkStart w:id="5569" w:name="_Toc316979699"/>
      <w:bookmarkStart w:id="5570" w:name="_Toc475007493"/>
      <w:bookmarkStart w:id="5571" w:name="_Toc99034664"/>
      <w:r>
        <w:t>Imbalance Purchases</w:t>
      </w:r>
      <w:bookmarkEnd w:id="5569"/>
      <w:bookmarkEnd w:id="5570"/>
      <w:bookmarkEnd w:id="5571"/>
    </w:p>
    <w:p w14:paraId="1BFC591A" w14:textId="77777777" w:rsidR="00EA4138" w:rsidRDefault="00EA4138" w:rsidP="00EA4138">
      <w:pPr>
        <w:pStyle w:val="BodyText"/>
        <w:spacing w:line="480" w:lineRule="auto"/>
        <w:ind w:right="90"/>
      </w:pPr>
      <w:r>
        <w:t>While the majority of BVES’ energy requirements are met through annual and seasonal purchases, BVES still purchases in the daily spot and imbalance (real time) markets.  BVES purchased a forecast of energy prices in the CAISO market and used this price forecast to simulate the monthly cost of imbalance energy.</w:t>
      </w:r>
    </w:p>
    <w:p w14:paraId="3AF30CCB" w14:textId="77777777" w:rsidR="00EA4138" w:rsidRDefault="00EA4138" w:rsidP="00EA4138">
      <w:pPr>
        <w:pStyle w:val="BodyText"/>
        <w:spacing w:line="480" w:lineRule="auto"/>
        <w:ind w:right="90"/>
      </w:pPr>
      <w:r>
        <w:t xml:space="preserve">The monthly imbalance energy is presented in </w:t>
      </w:r>
      <w:r w:rsidRPr="002B7985">
        <w:t>Table A-8</w:t>
      </w:r>
      <w:r>
        <w:t xml:space="preserve">.  Supporting work papers to this section summarize BVES’ projected hourly long and short energy by month for the forecast period </w:t>
      </w:r>
      <w:r w:rsidRPr="002B7985">
        <w:t>2018-2021</w:t>
      </w:r>
      <w:r>
        <w:t>.</w:t>
      </w:r>
    </w:p>
    <w:p w14:paraId="193E9320" w14:textId="77777777" w:rsidR="00EA4138" w:rsidRDefault="00EA4138" w:rsidP="00EA4138">
      <w:pPr>
        <w:pStyle w:val="BodyText"/>
        <w:spacing w:line="480" w:lineRule="auto"/>
        <w:ind w:right="90"/>
      </w:pPr>
    </w:p>
    <w:p w14:paraId="109F0221" w14:textId="77777777" w:rsidR="00EA4138" w:rsidRDefault="00EA4138" w:rsidP="00F16A93">
      <w:pPr>
        <w:pStyle w:val="Pleading3L2"/>
      </w:pPr>
      <w:bookmarkStart w:id="5572" w:name="_Toc316979700"/>
      <w:bookmarkStart w:id="5573" w:name="_Toc475007494"/>
      <w:bookmarkStart w:id="5574" w:name="_Toc99034665"/>
      <w:r>
        <w:t>Bear Valley Power Plant (BVPP)</w:t>
      </w:r>
      <w:bookmarkEnd w:id="5572"/>
      <w:bookmarkEnd w:id="5573"/>
      <w:bookmarkEnd w:id="5574"/>
    </w:p>
    <w:p w14:paraId="3F2154C0" w14:textId="77777777" w:rsidR="00EA4138" w:rsidRDefault="00EA4138" w:rsidP="00EA4138">
      <w:pPr>
        <w:pStyle w:val="BodyText"/>
        <w:spacing w:line="480" w:lineRule="auto"/>
        <w:ind w:right="90"/>
      </w:pPr>
      <w:r>
        <w:t xml:space="preserve">The BVPP became commercially operational on January 1, 2005, and the original Permits to Operate (PTOs) were issued on May 16, 2007.  Revised PTOs were then issued on March 26, 2009 in compliance with current air district rules that limit each engine to 1,000 hours of operation </w:t>
      </w:r>
      <w:r>
        <w:lastRenderedPageBreak/>
        <w:t>annually.</w:t>
      </w:r>
      <w:r>
        <w:rPr>
          <w:rStyle w:val="FootnoteReference"/>
        </w:rPr>
        <w:footnoteReference w:id="14"/>
      </w:r>
    </w:p>
    <w:p w14:paraId="7CBD1C64" w14:textId="77777777" w:rsidR="00EA4138" w:rsidRDefault="00EA4138" w:rsidP="00EA4138">
      <w:pPr>
        <w:pStyle w:val="BodyText"/>
        <w:spacing w:line="480" w:lineRule="auto"/>
        <w:ind w:right="90"/>
      </w:pPr>
      <w:r>
        <w:t>The BVPP is treated as a distributed generation resource by the CAISO under its Interim Reliability Requirements Program (IRRP).</w:t>
      </w:r>
      <w:r>
        <w:rPr>
          <w:rStyle w:val="FootnoteReference"/>
        </w:rPr>
        <w:footnoteReference w:id="15"/>
      </w:r>
      <w:r>
        <w:t xml:space="preserve">  As such, the BVPP reduces BVES’ metered peak demand on the CAISO system, as measured by the SCE meters at Goldhill and Harnish substations.  This structure is beneficial during summer on-peak periods when power costs have been higher than the marginal cost of operating the BVPP.</w:t>
      </w:r>
    </w:p>
    <w:p w14:paraId="7DF735F0" w14:textId="77777777" w:rsidR="00EA4138" w:rsidRDefault="00EA4138" w:rsidP="00EA4138">
      <w:pPr>
        <w:pStyle w:val="BodyText"/>
        <w:spacing w:line="480" w:lineRule="auto"/>
        <w:ind w:right="90"/>
      </w:pPr>
      <w:r>
        <w:t>BVES can reduce and stabilize energy costs by contracting for as much energy as possible from high capacity factor resources and then planning to meet peak loads with the BVPP, typically when the local ski resorts are making snow.  Operating in this fashion allows BVES to minimize capacity costs for a low capacity factor resource.</w:t>
      </w:r>
    </w:p>
    <w:p w14:paraId="0FDD4415" w14:textId="77777777" w:rsidR="00EA4138" w:rsidRDefault="00EA4138" w:rsidP="00EA4138">
      <w:pPr>
        <w:pStyle w:val="BodyText"/>
        <w:spacing w:line="480" w:lineRule="auto"/>
        <w:ind w:right="90"/>
      </w:pPr>
      <w:r>
        <w:t xml:space="preserve">The BVPP has a certified heat rate of 11,900 BTU/kW-hour, higher than the CAISO system average and the heat rate options (except for the three summer months).  The BVPP is normally not operated unless loads are greater than 34 MW (or 39 MW if both transmission supply lines are available) and BVES’ transmission lines are close to being fully utilized.  </w:t>
      </w:r>
    </w:p>
    <w:p w14:paraId="368991E7" w14:textId="77777777" w:rsidR="00EA4138" w:rsidRDefault="00EA4138" w:rsidP="00EA4138">
      <w:pPr>
        <w:pStyle w:val="BodyText"/>
        <w:spacing w:line="480" w:lineRule="auto"/>
        <w:ind w:right="90"/>
      </w:pPr>
      <w:r>
        <w:lastRenderedPageBreak/>
        <w:t>Table A-9 shows forecasted monthly generation, energy cost per MWh is shown in Table A-8 and (based upon the plant’s heat rate and forecasted cost of natural gas) and total cost of forecasted energy produced in the BVPP.</w:t>
      </w:r>
    </w:p>
    <w:p w14:paraId="56AF0E34" w14:textId="77777777" w:rsidR="00EA4138" w:rsidRDefault="00EA4138" w:rsidP="00EA4138">
      <w:pPr>
        <w:pStyle w:val="BodyText"/>
        <w:spacing w:line="480" w:lineRule="auto"/>
        <w:ind w:right="90"/>
      </w:pPr>
      <w:r>
        <w:t>Even though the BVPP is infrequently used during the non-peak months to meet load, BVES does operate the plant for O&amp;M purposes</w:t>
      </w:r>
      <w:r w:rsidR="00A12189">
        <w:t xml:space="preserve"> during those months</w:t>
      </w:r>
      <w:r>
        <w:t>.  Any operation costs for testing are not included in the power supply forecast because of the short duration of operation (generally less than 1 or 2 hours per unit per month) and the unknown period when the engines are going to be run.</w:t>
      </w:r>
    </w:p>
    <w:p w14:paraId="14C0BF14" w14:textId="77777777" w:rsidR="00EA4138" w:rsidRDefault="00EA4138" w:rsidP="00EA4138">
      <w:pPr>
        <w:pStyle w:val="BodyText"/>
        <w:spacing w:line="480" w:lineRule="auto"/>
        <w:ind w:right="90"/>
      </w:pPr>
      <w:r>
        <w:t>Currently, BVES can supply up to 39 MW of capacity from imports before having to rely on the BVPP to meet load.  Excluding the additional snowmaking load that is possible, BVES should not be impacted by the limits of the transmission lines used to import energy.</w:t>
      </w:r>
    </w:p>
    <w:p w14:paraId="416F221B" w14:textId="77777777" w:rsidR="00EA4138" w:rsidRDefault="00EA4138" w:rsidP="00EA4138">
      <w:pPr>
        <w:pStyle w:val="BodyText"/>
        <w:spacing w:line="480" w:lineRule="auto"/>
        <w:ind w:right="90"/>
      </w:pPr>
    </w:p>
    <w:p w14:paraId="5F7C365B" w14:textId="77777777" w:rsidR="00EA4138" w:rsidRDefault="00EA4138" w:rsidP="00F16A93">
      <w:pPr>
        <w:pStyle w:val="Pleading3L2"/>
      </w:pPr>
      <w:bookmarkStart w:id="5575" w:name="_Toc316979701"/>
      <w:bookmarkStart w:id="5576" w:name="_Toc475007495"/>
      <w:bookmarkStart w:id="5577" w:name="_Toc99034666"/>
      <w:r>
        <w:t>Transmission and Distribution Charges</w:t>
      </w:r>
      <w:bookmarkEnd w:id="5575"/>
      <w:bookmarkEnd w:id="5576"/>
      <w:bookmarkEnd w:id="5577"/>
    </w:p>
    <w:p w14:paraId="3B3E2503" w14:textId="77777777" w:rsidR="00EA4138" w:rsidRDefault="00EA4138" w:rsidP="00EA4138">
      <w:pPr>
        <w:pStyle w:val="BodyText"/>
        <w:spacing w:line="480" w:lineRule="auto"/>
        <w:ind w:right="90"/>
      </w:pPr>
      <w:r>
        <w:t>Besides energy costs, BVES’ largest cost component of total power supply costs is transmission costs.  BVES pays Southern California Edison (SCE) for: (1) transmission service on three 33 kV lines that deliver power up the mountain; and (2) wholesale distribution tariff service (for service from Victor Substation near Victorville to Cottonwood Substation in Lucerne Valley and via the Zanja Substation near Redlands).  BVES also pays the CAISO for energy imported into California.  Together these transmission charges are approximately $2,800,000 annually.</w:t>
      </w:r>
    </w:p>
    <w:p w14:paraId="5A1EC9C4" w14:textId="77777777" w:rsidR="00EA4138" w:rsidRDefault="00EA4138" w:rsidP="00EA4138">
      <w:pPr>
        <w:pStyle w:val="BodyText"/>
        <w:spacing w:line="480" w:lineRule="auto"/>
        <w:ind w:right="90"/>
      </w:pPr>
      <w:r>
        <w:t>Currently, BVES is charged monthly for four different uses of SCE’s non-CAISO grid, which are described in the following sections</w:t>
      </w:r>
      <w:r w:rsidRPr="00952B89">
        <w:t xml:space="preserve">.  </w:t>
      </w:r>
      <w:r w:rsidRPr="006F35AE">
        <w:t>Chapter 2 of this Volume</w:t>
      </w:r>
      <w:r>
        <w:t xml:space="preserve"> provides a description of these charges and a review of the historical costs. </w:t>
      </w:r>
      <w:r w:rsidRPr="00802FAA">
        <w:t>Table</w:t>
      </w:r>
      <w:r>
        <w:t>s</w:t>
      </w:r>
      <w:r w:rsidRPr="00802FAA">
        <w:t xml:space="preserve"> A-10</w:t>
      </w:r>
      <w:r>
        <w:t xml:space="preserve"> (SCE) and A-11 (CAISO) </w:t>
      </w:r>
      <w:r>
        <w:lastRenderedPageBreak/>
        <w:t>provide a summary of Monthly Transmission Costs through 2021.</w:t>
      </w:r>
    </w:p>
    <w:p w14:paraId="6A2F50B2" w14:textId="77777777" w:rsidR="00EA4138" w:rsidRDefault="00EA4138" w:rsidP="00EA4138">
      <w:pPr>
        <w:pStyle w:val="Pleading3L3"/>
        <w:spacing w:line="480" w:lineRule="auto"/>
        <w:ind w:right="90"/>
      </w:pPr>
      <w:bookmarkStart w:id="5578" w:name="_Toc316979702"/>
      <w:bookmarkStart w:id="5579" w:name="_Toc475007496"/>
      <w:bookmarkStart w:id="5580" w:name="_Toc99034667"/>
      <w:r>
        <w:t>SCE’s Wholesale Distribution Charge</w:t>
      </w:r>
      <w:bookmarkEnd w:id="5578"/>
      <w:bookmarkEnd w:id="5579"/>
      <w:bookmarkEnd w:id="5580"/>
    </w:p>
    <w:p w14:paraId="3437BD78" w14:textId="77777777" w:rsidR="00EA4138" w:rsidRDefault="00EA4138" w:rsidP="00EA4138">
      <w:pPr>
        <w:pStyle w:val="BodyText"/>
        <w:spacing w:line="480" w:lineRule="auto"/>
        <w:ind w:right="90"/>
      </w:pPr>
      <w:r>
        <w:t>The Wholesale Distribution Access Tariff (WDAT) is assessed by SCE for equipment not included in CAISO’s grid charges.  While the CAISO generally operates SCE’s transmission system at 220 kV and above, SCE retained control of its distribution system, including most 115 kV, 69 kV, and 34.5 kV distribution lines.  The WDAT covers those facilities.</w:t>
      </w:r>
    </w:p>
    <w:p w14:paraId="596C6149" w14:textId="77777777" w:rsidR="00EA4138" w:rsidRDefault="00EA4138" w:rsidP="00EA4138">
      <w:pPr>
        <w:pStyle w:val="BodyText"/>
        <w:spacing w:line="480" w:lineRule="auto"/>
        <w:ind w:right="90"/>
      </w:pPr>
      <w:r>
        <w:t xml:space="preserve">BVES requires wholesale distribution service from its CAISO energy take-out point at Victor Substation to Cottonwood Substation and via Zanja Substation.  The current monthly fixed charge for this service is $55,014.48.  </w:t>
      </w:r>
    </w:p>
    <w:p w14:paraId="2DDD0C4E" w14:textId="77777777" w:rsidR="00EA4138" w:rsidRDefault="00EA4138" w:rsidP="00EA4138">
      <w:pPr>
        <w:pStyle w:val="Pleading3L3"/>
        <w:spacing w:line="480" w:lineRule="auto"/>
        <w:ind w:right="90"/>
      </w:pPr>
      <w:bookmarkStart w:id="5581" w:name="_Toc316979703"/>
      <w:bookmarkStart w:id="5582" w:name="_Toc475007497"/>
      <w:bookmarkStart w:id="5583" w:name="_Toc99034668"/>
      <w:r>
        <w:t>SCE’s Non-CAISO Low-Voltage Transmission Charges</w:t>
      </w:r>
      <w:bookmarkEnd w:id="5581"/>
      <w:bookmarkEnd w:id="5582"/>
      <w:bookmarkEnd w:id="5583"/>
    </w:p>
    <w:p w14:paraId="142DDD90" w14:textId="77777777" w:rsidR="00EA4138" w:rsidRDefault="00EA4138" w:rsidP="00EA4138">
      <w:pPr>
        <w:pStyle w:val="BodyText"/>
        <w:spacing w:line="480" w:lineRule="auto"/>
        <w:ind w:right="90"/>
      </w:pPr>
      <w:r>
        <w:t>SCE provides 34.5 kV transmission service from its Cottonwood Substation to its Goldhill switching station, where BVES takes delivery.  Goldhill is the primary delivery point for capacity and energy.  Through an agreement with SCE, BVES has rights to 34 MW of transmission capacity via Goldhill.</w:t>
      </w:r>
    </w:p>
    <w:p w14:paraId="3E998CE4" w14:textId="77777777" w:rsidR="00EA4138" w:rsidRDefault="00EA4138" w:rsidP="00EA4138">
      <w:pPr>
        <w:pStyle w:val="BodyText"/>
        <w:spacing w:line="480" w:lineRule="auto"/>
        <w:ind w:right="90"/>
      </w:pPr>
      <w:r>
        <w:t>BVES also has 5 MW of transmission capacity at the Radford Feeder.  Generally, the Radford 34.5 kV line is de-energized during the summer fire season, at which time all of BVES’ energy requirements are delivered through Goldhill.</w:t>
      </w:r>
    </w:p>
    <w:p w14:paraId="23BEEDC8" w14:textId="77777777" w:rsidR="00EA4138" w:rsidRDefault="00EA4138" w:rsidP="00EA4138">
      <w:pPr>
        <w:pStyle w:val="BodyText"/>
        <w:spacing w:line="480" w:lineRule="auto"/>
        <w:ind w:right="90"/>
      </w:pPr>
      <w:r>
        <w:t>The current monthly fixed charge for use of SCE’s 34.5 kV lines is $16,245.58.</w:t>
      </w:r>
    </w:p>
    <w:p w14:paraId="6EB4DB29" w14:textId="77777777" w:rsidR="00EA4138" w:rsidRDefault="00EA4138" w:rsidP="00EA4138">
      <w:pPr>
        <w:pStyle w:val="Pleading3L3"/>
        <w:spacing w:line="480" w:lineRule="auto"/>
        <w:ind w:right="90"/>
      </w:pPr>
      <w:bookmarkStart w:id="5584" w:name="_Toc316979704"/>
      <w:bookmarkStart w:id="5585" w:name="_Toc475007498"/>
      <w:bookmarkStart w:id="5586" w:name="_Toc99034669"/>
      <w:r>
        <w:t>SCE’s Reliability Services Charges</w:t>
      </w:r>
      <w:bookmarkEnd w:id="5584"/>
      <w:bookmarkEnd w:id="5585"/>
      <w:bookmarkEnd w:id="5586"/>
    </w:p>
    <w:p w14:paraId="2B489501" w14:textId="77777777" w:rsidR="00EA4138" w:rsidRDefault="00EA4138" w:rsidP="00EA4138">
      <w:pPr>
        <w:pStyle w:val="BodyText"/>
        <w:spacing w:line="480" w:lineRule="auto"/>
        <w:ind w:right="90"/>
      </w:pPr>
      <w:r>
        <w:t xml:space="preserve">Under SCE’s Transmission Owner (TO) Tariff on file with FERC, SCE charges wheeling customers in its historic control area, including BVES, who are not Participating Transmission Owners (PTOs) under the CAISO tariff, a Reliability Services (RS) Rate for reliability-related costs incurred by the CAISO and passed on to SCE as a PTO, and other costs directly incurred </w:t>
      </w:r>
      <w:r>
        <w:lastRenderedPageBreak/>
        <w:t>by SCE in maintaining a reliable transmission grid.</w:t>
      </w:r>
    </w:p>
    <w:p w14:paraId="1A890A6D" w14:textId="77777777" w:rsidR="00EA4138" w:rsidRDefault="00EA4138" w:rsidP="00EA4138">
      <w:pPr>
        <w:pStyle w:val="BodyText"/>
        <w:spacing w:line="480" w:lineRule="auto"/>
        <w:ind w:right="90"/>
      </w:pPr>
      <w:r>
        <w:t xml:space="preserve">SCE’s RS Rate is different for wheeling customers, and the charges to BVES under its RS Rate have varied significantly over the past few years, ranging from a low of $0.02 per MWh to a high of $.16 per MWh.  As of January 2017, the rate was increased from $0.04/MWh to $0.12/MWh. </w:t>
      </w:r>
    </w:p>
    <w:p w14:paraId="1661C0E1" w14:textId="77777777" w:rsidR="00EA4138" w:rsidRDefault="00EA4138" w:rsidP="00EA4138">
      <w:pPr>
        <w:pStyle w:val="BodyText"/>
        <w:spacing w:line="480" w:lineRule="auto"/>
        <w:ind w:right="90"/>
      </w:pPr>
      <w:r>
        <w:t xml:space="preserve">At the 2016 rate of $0.04/MWh, BVES’ annual RS charges were approximately $6,000 and will be approximately $18,000 per year under the new rate for 2017; the exact cost depends upon the amount of energy BVES schedules each month.  For forecasting purposes, BVES used the historically high value of $0.16/MWh for RS charges.  </w:t>
      </w:r>
    </w:p>
    <w:p w14:paraId="3F3143F1" w14:textId="77777777" w:rsidR="00EA4138" w:rsidRPr="00B447B7" w:rsidRDefault="00EA4138" w:rsidP="00EA4138">
      <w:pPr>
        <w:pStyle w:val="Pleading3L3"/>
        <w:spacing w:line="480" w:lineRule="auto"/>
        <w:ind w:right="90"/>
      </w:pPr>
      <w:bookmarkStart w:id="5587" w:name="_Toc475007500"/>
      <w:bookmarkStart w:id="5588" w:name="_Toc99034670"/>
      <w:r>
        <w:t>SCE’s Added Facilities Charges</w:t>
      </w:r>
      <w:bookmarkEnd w:id="5587"/>
      <w:bookmarkEnd w:id="5588"/>
    </w:p>
    <w:p w14:paraId="600843F9" w14:textId="77777777" w:rsidR="00EA4138" w:rsidRPr="00B447B7" w:rsidRDefault="00EA4138" w:rsidP="00EA4138">
      <w:pPr>
        <w:pStyle w:val="BodyText"/>
        <w:spacing w:line="480" w:lineRule="auto"/>
        <w:ind w:right="90"/>
      </w:pPr>
      <w:r w:rsidRPr="00B447B7">
        <w:t>The FERC also approved rate schedules Nos. 466 and 468 for 33 kV added facilities and Bear Valley distribution facilities.  The combined monthly charge is approximately $3,000.</w:t>
      </w:r>
    </w:p>
    <w:p w14:paraId="382495FA" w14:textId="77777777" w:rsidR="00EA4138" w:rsidRPr="0083496C" w:rsidRDefault="00EA4138" w:rsidP="00EA4138">
      <w:pPr>
        <w:pStyle w:val="Pleading3L3"/>
        <w:spacing w:line="480" w:lineRule="auto"/>
        <w:ind w:right="90"/>
      </w:pPr>
      <w:bookmarkStart w:id="5589" w:name="_Toc316979706"/>
      <w:bookmarkStart w:id="5590" w:name="_Toc475007501"/>
      <w:bookmarkStart w:id="5591" w:name="_Toc99034671"/>
      <w:r w:rsidRPr="0083496C">
        <w:t>Total Monthly SCE Transmission Charges</w:t>
      </w:r>
      <w:bookmarkEnd w:id="5589"/>
      <w:bookmarkEnd w:id="5590"/>
      <w:bookmarkEnd w:id="5591"/>
    </w:p>
    <w:p w14:paraId="6E9A6E96" w14:textId="77777777" w:rsidR="00EA4138" w:rsidRDefault="00EA4138" w:rsidP="00EA4138">
      <w:pPr>
        <w:pStyle w:val="BodyText"/>
        <w:spacing w:line="480" w:lineRule="auto"/>
        <w:ind w:right="90"/>
      </w:pPr>
      <w:r w:rsidRPr="0083496C">
        <w:t>The different monthly charges for transmission and wholesale distribution services from SCE total approximately $</w:t>
      </w:r>
      <w:r>
        <w:t>75,000</w:t>
      </w:r>
      <w:r w:rsidRPr="0083496C">
        <w:t xml:space="preserve"> or $</w:t>
      </w:r>
      <w:r>
        <w:t>918,000</w:t>
      </w:r>
      <w:r w:rsidRPr="0083496C">
        <w:t xml:space="preserve"> annually.  Table A-1</w:t>
      </w:r>
      <w:r>
        <w:t>0</w:t>
      </w:r>
      <w:r w:rsidRPr="0083496C">
        <w:t xml:space="preserve"> presents 2018 Tran</w:t>
      </w:r>
      <w:bookmarkStart w:id="5592" w:name="_Toc316979707"/>
      <w:r>
        <w:t xml:space="preserve">smission charges by component. </w:t>
      </w:r>
    </w:p>
    <w:p w14:paraId="3591575F" w14:textId="77777777" w:rsidR="00EA4138" w:rsidRDefault="00EA4138" w:rsidP="00EA4138">
      <w:pPr>
        <w:pStyle w:val="BodyText"/>
        <w:spacing w:line="480" w:lineRule="auto"/>
        <w:ind w:left="720" w:right="90"/>
      </w:pPr>
      <w:r>
        <w:rPr>
          <w:b/>
        </w:rPr>
        <w:t>F</w:t>
      </w:r>
      <w:r w:rsidRPr="0083496C">
        <w:rPr>
          <w:b/>
        </w:rPr>
        <w:t>.</w:t>
      </w:r>
      <w:r>
        <w:tab/>
      </w:r>
      <w:r w:rsidRPr="0083496C">
        <w:rPr>
          <w:b/>
        </w:rPr>
        <w:t>Scheduling and Dispatch Services</w:t>
      </w:r>
      <w:bookmarkEnd w:id="5592"/>
    </w:p>
    <w:p w14:paraId="23D19A20" w14:textId="77777777" w:rsidR="00EA4138" w:rsidRDefault="00EA4138" w:rsidP="00EA4138">
      <w:pPr>
        <w:pStyle w:val="BodyText"/>
        <w:spacing w:line="480" w:lineRule="auto"/>
        <w:ind w:right="90"/>
      </w:pPr>
      <w:r>
        <w:t>BVES is not a schedule coordinator (SC) so it has contracted with the APX for SC services.  Each day BVES schedules energy and enters the schedules with the APX for submission to the CAISO.</w:t>
      </w:r>
    </w:p>
    <w:p w14:paraId="3B128375" w14:textId="77777777" w:rsidR="00EA4138" w:rsidRDefault="00EA4138" w:rsidP="00EA4138">
      <w:pPr>
        <w:pStyle w:val="BodyText"/>
        <w:spacing w:line="480" w:lineRule="auto"/>
        <w:ind w:right="90"/>
      </w:pPr>
      <w:r>
        <w:t>BVES pays approximately $7,500 per month or approximately $90,000 per year for the APX’s SC services.</w:t>
      </w:r>
    </w:p>
    <w:p w14:paraId="504A046F" w14:textId="77777777" w:rsidR="00EA4138" w:rsidRDefault="00EA4138" w:rsidP="00EA4138">
      <w:pPr>
        <w:pStyle w:val="Pleading3L3"/>
        <w:numPr>
          <w:ilvl w:val="0"/>
          <w:numId w:val="0"/>
        </w:numPr>
        <w:spacing w:line="480" w:lineRule="auto"/>
        <w:ind w:left="720" w:right="90" w:firstLine="720"/>
      </w:pPr>
      <w:bookmarkStart w:id="5593" w:name="_Toc316979708"/>
      <w:bookmarkStart w:id="5594" w:name="_Toc475007502"/>
      <w:bookmarkStart w:id="5595" w:name="_Toc99034672"/>
      <w:r>
        <w:lastRenderedPageBreak/>
        <w:t>G.</w:t>
      </w:r>
      <w:r>
        <w:tab/>
        <w:t>California Independent System Operator Charges</w:t>
      </w:r>
      <w:bookmarkEnd w:id="5593"/>
      <w:bookmarkEnd w:id="5594"/>
      <w:bookmarkEnd w:id="5595"/>
    </w:p>
    <w:p w14:paraId="4298E380" w14:textId="77777777" w:rsidR="00EA4138" w:rsidRDefault="00EA4138" w:rsidP="00EA4138">
      <w:pPr>
        <w:pStyle w:val="BodyText"/>
        <w:spacing w:line="480" w:lineRule="auto"/>
        <w:ind w:right="90"/>
      </w:pPr>
      <w:r>
        <w:t>The CAISO charges BVES, through its Scheduling Coordinator APX, for ancillary services, grid management charges, imbalance energy, and CAISO uplifts.  Ancillary services are the services necessary to follow the moment-to-moment changes in load, such as regulation, load following, voltage support and operating reserve capacity.  Grid management charges are the cost of operating the California transmission grid and include costs associated with running the CAISO markets.  Imbalance energy charges apply to deviations between scheduled and metered energy.</w:t>
      </w:r>
    </w:p>
    <w:p w14:paraId="7E5C82C8" w14:textId="77777777" w:rsidR="00EA4138" w:rsidRDefault="00EA4138" w:rsidP="00EA4138">
      <w:pPr>
        <w:pStyle w:val="BodyText"/>
        <w:spacing w:line="480" w:lineRule="auto"/>
        <w:ind w:right="90"/>
      </w:pPr>
      <w:r>
        <w:t>The largest CAISO charge is for transmission access or use of California’s high voltage grid.  CAISO charges vary as transmission filings are made by the various utilities that have turned over transmission to the CAISO.</w:t>
      </w:r>
    </w:p>
    <w:p w14:paraId="3E123854" w14:textId="77777777" w:rsidR="00EA4138" w:rsidRDefault="00EA4138" w:rsidP="00EA4138">
      <w:pPr>
        <w:pStyle w:val="BodyText"/>
        <w:spacing w:line="480" w:lineRule="auto"/>
        <w:ind w:right="90"/>
      </w:pPr>
      <w:r>
        <w:t xml:space="preserve">BVES expects to pay approximately </w:t>
      </w:r>
      <w:r w:rsidRPr="0083496C">
        <w:t>$1,8</w:t>
      </w:r>
      <w:r>
        <w:t>6</w:t>
      </w:r>
      <w:r w:rsidRPr="0083496C">
        <w:t xml:space="preserve">0,000 </w:t>
      </w:r>
      <w:r>
        <w:t>annually for CAISO transmission charges, which may include charges for transmission, grid management, ancillary services and imbalance energy.  The monthly payments to the CAISO are dependent upon several factors, including the total amount of energy used by BVES each month and how closely BVES is able to schedule energy deliveries to match load.  Table A-11 presents CAISO charges by component.</w:t>
      </w:r>
    </w:p>
    <w:p w14:paraId="5C07CA27" w14:textId="77777777" w:rsidR="00EA4138" w:rsidRDefault="00EA4138" w:rsidP="00EA4138">
      <w:pPr>
        <w:pStyle w:val="BodyText"/>
        <w:spacing w:line="480" w:lineRule="auto"/>
        <w:ind w:right="90"/>
      </w:pPr>
      <w:r>
        <w:t>BVES load is charged for its energy consumption, the Locational Marginal Price (LMP) at the Default Load Aggregation Point (DLAP) of SCE.  In the day-ahead market, BVES will be charged hourly for its scheduled load at the DLAP SCE.</w:t>
      </w:r>
      <w:r>
        <w:rPr>
          <w:rStyle w:val="FootnoteReference"/>
        </w:rPr>
        <w:footnoteReference w:id="16"/>
      </w:r>
      <w:r>
        <w:t xml:space="preserve">  Any real time deviations from the day ahead schedule will be settled every 10 minutes at the real time LMP of DLAP SCE.  Historically, BVES has used the imbalance market to meet unanticipated ski resort snow making load during the winter.  BVES can purchase its energy needs from the CAISO in its day ahead market.  BVES also has the option of making bilateral energy purchases and scheduling them in the CAISO </w:t>
      </w:r>
      <w:r>
        <w:lastRenderedPageBreak/>
        <w:t>market through Inter-SC Trades in the day-ahead market.</w:t>
      </w:r>
    </w:p>
    <w:p w14:paraId="31E319A1" w14:textId="77777777" w:rsidR="00EA4138" w:rsidRDefault="00EA4138" w:rsidP="00EA4138">
      <w:pPr>
        <w:pStyle w:val="Pleading3L3"/>
        <w:numPr>
          <w:ilvl w:val="0"/>
          <w:numId w:val="0"/>
        </w:numPr>
        <w:spacing w:line="480" w:lineRule="auto"/>
        <w:ind w:left="1260" w:right="90"/>
      </w:pPr>
      <w:bookmarkStart w:id="5596" w:name="_Toc316979709"/>
      <w:bookmarkStart w:id="5597" w:name="_Toc475007503"/>
      <w:bookmarkStart w:id="5598" w:name="_Toc99034673"/>
      <w:r>
        <w:t>H.</w:t>
      </w:r>
      <w:r>
        <w:tab/>
        <w:t>Congestion Costs</w:t>
      </w:r>
      <w:bookmarkEnd w:id="5596"/>
      <w:bookmarkEnd w:id="5597"/>
      <w:bookmarkEnd w:id="5598"/>
    </w:p>
    <w:p w14:paraId="705AF8B2" w14:textId="77777777" w:rsidR="00EA4138" w:rsidRDefault="00EA4138" w:rsidP="00EA4138">
      <w:pPr>
        <w:pStyle w:val="BodyText"/>
        <w:spacing w:line="480" w:lineRule="auto"/>
        <w:ind w:right="90"/>
      </w:pPr>
      <w:r>
        <w:t>Congestion Costs are one of the two components (transmission losses being the other) of the cost to deliver energy from one point to another within the CAISO.  The cost of congestion is the difference in the Marginal Congestion Cost (MCC) component of the LMP between the price nodes specified for energy delivery and takeout.  For BVES supply contracts, the source from the CAISO settlements perspective is the aggregated generation hub price for South of Path 15 (SP15-Gen Hub) area.</w:t>
      </w:r>
      <w:r>
        <w:rPr>
          <w:rStyle w:val="FootnoteReference"/>
        </w:rPr>
        <w:footnoteReference w:id="17"/>
      </w:r>
      <w:r>
        <w:t xml:space="preserve">  The sink, or takeout point, is the Southern California Edison Default Load Aggregation Price (SCE_DLAP).  This price is the load-weighted aggregation of all load nodes within the SCE area.  </w:t>
      </w:r>
      <w:r w:rsidRPr="003C20E8">
        <w:t>Congestion costs can be mitigated through the use of Congestion Revenue Rights (</w:t>
      </w:r>
      <w:r>
        <w:t>“</w:t>
      </w:r>
      <w:r w:rsidRPr="003C20E8">
        <w:t>CRRs</w:t>
      </w:r>
      <w:r>
        <w:t>”</w:t>
      </w:r>
      <w:r w:rsidRPr="003C20E8">
        <w:t xml:space="preserve">).  </w:t>
      </w:r>
    </w:p>
    <w:p w14:paraId="6D03C23E" w14:textId="77777777" w:rsidR="00EA4138" w:rsidRDefault="00EA4138" w:rsidP="00EA4138">
      <w:pPr>
        <w:pStyle w:val="BodyText"/>
        <w:spacing w:line="480" w:lineRule="auto"/>
        <w:ind w:right="90"/>
      </w:pPr>
      <w:r>
        <w:t>Looking forward, as the economic conditions within California improve and system load increases, the cost of congestion will increase corresponding to heavier system loading.  Additionally, as more renewable generation is added within the CAISO area, it is expected that transmission use will increase and ultimately add to the overall cost of congestion.  BVES will continue to participate in the CAISO CRR process to secure the appropriate financial hedge to mitigate potentially increasing congestion costs or secure PPAs that deliver energy to the SCE_DLAP on behalf of BVES.</w:t>
      </w:r>
    </w:p>
    <w:p w14:paraId="443FAED9" w14:textId="77777777" w:rsidR="00EA4138" w:rsidRDefault="00376407" w:rsidP="00EA4138">
      <w:pPr>
        <w:pStyle w:val="Pleading3L3"/>
        <w:numPr>
          <w:ilvl w:val="0"/>
          <w:numId w:val="0"/>
        </w:numPr>
        <w:spacing w:line="480" w:lineRule="auto"/>
        <w:ind w:left="1260" w:right="90"/>
      </w:pPr>
      <w:bookmarkStart w:id="5599" w:name="_Toc316979710"/>
      <w:bookmarkStart w:id="5600" w:name="_Toc475007504"/>
      <w:bookmarkStart w:id="5601" w:name="_Toc99034674"/>
      <w:r>
        <w:t>I.</w:t>
      </w:r>
      <w:r>
        <w:tab/>
      </w:r>
      <w:r w:rsidR="00EA4138">
        <w:tab/>
        <w:t>Grid Management Charges</w:t>
      </w:r>
      <w:bookmarkEnd w:id="5599"/>
      <w:bookmarkEnd w:id="5600"/>
      <w:bookmarkEnd w:id="5601"/>
    </w:p>
    <w:p w14:paraId="5A238B14" w14:textId="77777777" w:rsidR="00EA4138" w:rsidRDefault="00EA4138" w:rsidP="00EA4138">
      <w:pPr>
        <w:pStyle w:val="BodyText"/>
        <w:spacing w:line="480" w:lineRule="auto"/>
        <w:ind w:right="90"/>
      </w:pPr>
      <w:r>
        <w:t xml:space="preserve">CAISO grid management charges (“GMC”) are one of BVES’ greatest single monthly </w:t>
      </w:r>
      <w:r>
        <w:lastRenderedPageBreak/>
        <w:t xml:space="preserve">costs, exceeded only by monthly energy charges.  Anticipating changes to the GMC is difficult due to the nature of the charge.  As California utilities’ transmission revenue requirements change, the GMC will change.  </w:t>
      </w:r>
    </w:p>
    <w:p w14:paraId="209B6CB6" w14:textId="77777777" w:rsidR="00EA4138" w:rsidRDefault="00EA4138" w:rsidP="00EA4138">
      <w:pPr>
        <w:pStyle w:val="BodyText"/>
        <w:spacing w:line="480" w:lineRule="auto"/>
        <w:ind w:right="90"/>
      </w:pPr>
    </w:p>
    <w:p w14:paraId="05A651EB" w14:textId="77777777" w:rsidR="00EA4138" w:rsidRDefault="00EA4138" w:rsidP="00F16A93">
      <w:pPr>
        <w:pStyle w:val="Pleading3L2"/>
      </w:pPr>
      <w:bookmarkStart w:id="5602" w:name="_Toc316979711"/>
      <w:bookmarkStart w:id="5603" w:name="_Toc475007505"/>
      <w:bookmarkStart w:id="5604" w:name="_Toc99034675"/>
      <w:r>
        <w:t>Renewable Resources</w:t>
      </w:r>
      <w:bookmarkEnd w:id="5602"/>
      <w:bookmarkEnd w:id="5603"/>
      <w:bookmarkEnd w:id="5604"/>
    </w:p>
    <w:p w14:paraId="58A16901" w14:textId="77777777" w:rsidR="00EA4138" w:rsidRDefault="00EA4138" w:rsidP="00EA4138">
      <w:pPr>
        <w:pStyle w:val="BodyText"/>
        <w:spacing w:line="480" w:lineRule="auto"/>
        <w:ind w:right="90"/>
      </w:pPr>
      <w:r>
        <w:t>BVES has the ability to meet all of its renewable resource requirements through the purchase of unbundled Renewable Energy Credits (RECs).  Using RECs to meet BVES’ renewable requirements affords the company several advantages over other renewable alternatives.</w:t>
      </w:r>
    </w:p>
    <w:p w14:paraId="434633E3" w14:textId="77777777" w:rsidR="00EA4138" w:rsidRDefault="00EA4138" w:rsidP="00EA4138">
      <w:pPr>
        <w:pStyle w:val="BodyText"/>
        <w:spacing w:line="480" w:lineRule="auto"/>
        <w:ind w:right="90"/>
      </w:pPr>
      <w:r w:rsidRPr="0053305E">
        <w:t xml:space="preserve">BVES </w:t>
      </w:r>
      <w:r>
        <w:t xml:space="preserve">currently utilizes RECs to meet all of its RPS requirements and plans to purchase RECs in the future for to meet most </w:t>
      </w:r>
      <w:r w:rsidRPr="0053305E">
        <w:t>of its RPS requirements because RECs are generally easier to procure than bundled RPS energy and RECs do not require other changes in the BVES resource procurement strategy.  With the 50% renewables by 2030 requirement stemming from SB 350, BVES anticipates it will acquire a combination of unbundled RECs and bundled energy to meet the 2030 requirement</w:t>
      </w:r>
      <w:r>
        <w:t>, with the vast majority of its RPS supply consisting of RECs</w:t>
      </w:r>
      <w:r w:rsidRPr="0053305E">
        <w:t xml:space="preserve">.  </w:t>
      </w:r>
      <w:r>
        <w:t>However, for the 2018-2021 period, and b</w:t>
      </w:r>
      <w:r w:rsidRPr="0053305E">
        <w:t>ased upon a cost of RECs of around $</w:t>
      </w:r>
      <w:r>
        <w:t>9</w:t>
      </w:r>
      <w:r w:rsidRPr="0053305E">
        <w:t xml:space="preserve">/MWh and a requirement of </w:t>
      </w:r>
      <w:r>
        <w:t>approximately 49</w:t>
      </w:r>
      <w:r w:rsidRPr="0053305E">
        <w:t>,000 RECs annually, BVES’ renewable costs are projected to be about $4</w:t>
      </w:r>
      <w:r>
        <w:t>82</w:t>
      </w:r>
      <w:r w:rsidRPr="0053305E">
        <w:t xml:space="preserve">,000 annually.  This assumes that BVES will </w:t>
      </w:r>
      <w:r>
        <w:t xml:space="preserve">continue to </w:t>
      </w:r>
      <w:r w:rsidRPr="0053305E">
        <w:t xml:space="preserve">be able to buy Category 3 RECs (as defined by SB2 (X1)). </w:t>
      </w:r>
    </w:p>
    <w:p w14:paraId="77417436" w14:textId="77777777" w:rsidR="00EA4138" w:rsidRPr="0053305E" w:rsidRDefault="00EA4138" w:rsidP="00EA4138">
      <w:pPr>
        <w:pStyle w:val="BodyText"/>
        <w:spacing w:line="480" w:lineRule="auto"/>
        <w:ind w:right="90"/>
      </w:pPr>
    </w:p>
    <w:p w14:paraId="25143946" w14:textId="77777777" w:rsidR="00EA4138" w:rsidRDefault="00EA4138" w:rsidP="00F16A93">
      <w:pPr>
        <w:pStyle w:val="Pleading3L2"/>
      </w:pPr>
      <w:bookmarkStart w:id="5605" w:name="_Toc316979712"/>
      <w:bookmarkStart w:id="5606" w:name="_Toc475007506"/>
      <w:bookmarkStart w:id="5607" w:name="_Toc99034676"/>
      <w:r>
        <w:t>Long-Term Risks to BVES’ Power Supply Costs</w:t>
      </w:r>
      <w:bookmarkEnd w:id="5605"/>
      <w:bookmarkEnd w:id="5606"/>
      <w:bookmarkEnd w:id="5607"/>
    </w:p>
    <w:p w14:paraId="13E5FD70" w14:textId="77777777" w:rsidR="00EA4138" w:rsidRDefault="00EA4138" w:rsidP="00EA4138">
      <w:pPr>
        <w:pStyle w:val="BodyText"/>
        <w:spacing w:line="480" w:lineRule="auto"/>
        <w:ind w:right="90"/>
      </w:pPr>
      <w:r>
        <w:t>While BVES attempts to fix as much of its power supply costs as possible, there are still some variables that will impact total annual power supply costs in the long-term.</w:t>
      </w:r>
    </w:p>
    <w:p w14:paraId="79385E57" w14:textId="77777777" w:rsidR="00EA4138" w:rsidRDefault="00EA4138" w:rsidP="00EA4138">
      <w:pPr>
        <w:pStyle w:val="BodyText"/>
        <w:spacing w:line="480" w:lineRule="auto"/>
        <w:ind w:right="90"/>
      </w:pPr>
      <w:r>
        <w:lastRenderedPageBreak/>
        <w:t>The first identified variable is CAISO charges.  BVES must buy through the CAISO and cannot control any of the CAISO charges, including congestion charges.  To the extent these charges change over time, BVES’ costs will increase or decrease in comparison to the forecast.</w:t>
      </w:r>
    </w:p>
    <w:p w14:paraId="028839B4" w14:textId="77777777" w:rsidR="00EA4138" w:rsidRDefault="00EA4138" w:rsidP="00EA4138">
      <w:pPr>
        <w:pStyle w:val="BodyText"/>
        <w:spacing w:line="480" w:lineRule="auto"/>
        <w:ind w:right="90"/>
      </w:pPr>
      <w:r>
        <w:t>The second variable is natural gas costs.  While BVES does not purchase any significant amounts of gas for the BVPP, if BVES has to purchase natural gas or if the MRTU LMP increases due to an increase in natural gas prices, BVES’ costs will rise.</w:t>
      </w:r>
    </w:p>
    <w:p w14:paraId="3F1A58E0" w14:textId="77777777" w:rsidR="00EA4138" w:rsidRDefault="00EA4138" w:rsidP="00EA4138">
      <w:pPr>
        <w:pStyle w:val="BodyText"/>
        <w:spacing w:line="480" w:lineRule="auto"/>
        <w:ind w:right="90"/>
      </w:pPr>
      <w:r>
        <w:t xml:space="preserve">The third variable is the imbalance in the scheduling of power in the day-ahead market. If BVES is short in its power supply due to under scheduling in the day-ahead market, BVES will have to rely on the real time market purchases, which are not protected from price spikes. </w:t>
      </w:r>
    </w:p>
    <w:p w14:paraId="70D062D7" w14:textId="77777777" w:rsidR="00376407" w:rsidRDefault="00376407" w:rsidP="00EA4138">
      <w:pPr>
        <w:pStyle w:val="BodyText"/>
        <w:spacing w:line="480" w:lineRule="auto"/>
        <w:ind w:right="90"/>
      </w:pPr>
    </w:p>
    <w:p w14:paraId="056CBE4E" w14:textId="77777777" w:rsidR="00EA4138" w:rsidRDefault="00EA4138" w:rsidP="00F16A93">
      <w:pPr>
        <w:pStyle w:val="Pleading3L2"/>
      </w:pPr>
      <w:bookmarkStart w:id="5608" w:name="_Toc316979713"/>
      <w:bookmarkStart w:id="5609" w:name="_Toc475007507"/>
      <w:bookmarkStart w:id="5610" w:name="_Toc99034677"/>
      <w:r>
        <w:t>Summary of PROJECTED Power Supply Costs</w:t>
      </w:r>
      <w:bookmarkEnd w:id="5608"/>
      <w:bookmarkEnd w:id="5609"/>
      <w:bookmarkEnd w:id="5610"/>
    </w:p>
    <w:p w14:paraId="37CD74E7" w14:textId="77777777" w:rsidR="00EA4138" w:rsidRPr="003C20E8" w:rsidRDefault="00EA4138" w:rsidP="00EA4138">
      <w:pPr>
        <w:pStyle w:val="BodyText"/>
        <w:spacing w:line="480" w:lineRule="auto"/>
        <w:ind w:right="90"/>
      </w:pPr>
      <w:r w:rsidRPr="003C20E8">
        <w:t xml:space="preserve">BVES’ total power supply costs </w:t>
      </w:r>
      <w:r>
        <w:t xml:space="preserve">should </w:t>
      </w:r>
      <w:r w:rsidRPr="003C20E8">
        <w:t>remain relatively stable in 2018, 2019, 2020 and 2021 at approximately $11,</w:t>
      </w:r>
      <w:r>
        <w:t>3</w:t>
      </w:r>
      <w:r w:rsidRPr="003C20E8">
        <w:t>0</w:t>
      </w:r>
      <w:r>
        <w:t>0</w:t>
      </w:r>
      <w:r w:rsidRPr="003C20E8">
        <w:t>,000 to $12,</w:t>
      </w:r>
      <w:r>
        <w:t>30</w:t>
      </w:r>
      <w:r w:rsidRPr="003C20E8">
        <w:t xml:space="preserve">0,000 annually, with the average </w:t>
      </w:r>
      <w:r w:rsidRPr="003C20E8">
        <w:rPr>
          <w:i/>
        </w:rPr>
        <w:t>total</w:t>
      </w:r>
      <w:r w:rsidRPr="003C20E8">
        <w:t xml:space="preserve"> cost per MWh of approximately $7</w:t>
      </w:r>
      <w:r>
        <w:t>2</w:t>
      </w:r>
      <w:r w:rsidRPr="003C20E8">
        <w:t>/MWh.</w:t>
      </w:r>
      <w:r w:rsidRPr="003C20E8">
        <w:rPr>
          <w:rStyle w:val="FootnoteReference"/>
        </w:rPr>
        <w:footnoteReference w:id="18"/>
      </w:r>
      <w:r w:rsidRPr="003C20E8">
        <w:t xml:space="preserve">  Beginning in late 2019, when the current annual baseload contract ends, BVES’ power supply costs are projected to decline slightly on a cost/MWh basis and remain fairly constant under the assumption that BVES executes the proposed contracts at the current bid price.  If future energy or natural gas costs significantly increase, the forecasted power supply costs will need to be revised.   </w:t>
      </w:r>
      <w:r w:rsidRPr="002E305B">
        <w:t>Table A-3</w:t>
      </w:r>
      <w:r w:rsidRPr="003C20E8">
        <w:t xml:space="preserve"> provides a summary of annual power supply costs by month.</w:t>
      </w:r>
    </w:p>
    <w:p w14:paraId="600A8F18" w14:textId="77777777" w:rsidR="00727F85" w:rsidRDefault="00EA4138" w:rsidP="005C7FA8">
      <w:pPr>
        <w:spacing w:line="480" w:lineRule="auto"/>
        <w:ind w:right="90" w:firstLine="720"/>
        <w:jc w:val="both"/>
        <w:rPr>
          <w:sz w:val="24"/>
        </w:rPr>
      </w:pPr>
      <w:r w:rsidRPr="000D22CB">
        <w:rPr>
          <w:sz w:val="24"/>
        </w:rPr>
        <w:t>Once BVES executes additional, long-term power supply contracts, it will have very limited exposure to increasing natural gas costs with only annual generation from the BVPP and market purchases of about 29,000 MWh.</w:t>
      </w:r>
    </w:p>
    <w:p w14:paraId="10206902" w14:textId="77777777" w:rsidR="005C7FA8" w:rsidRDefault="00EA4138" w:rsidP="005C7FA8">
      <w:pPr>
        <w:spacing w:line="480" w:lineRule="auto"/>
        <w:ind w:right="90" w:firstLine="720"/>
        <w:jc w:val="both"/>
        <w:rPr>
          <w:sz w:val="24"/>
        </w:rPr>
        <w:sectPr w:rsidR="005C7FA8" w:rsidSect="005C295D">
          <w:pgSz w:w="12240" w:h="15840" w:code="1"/>
          <w:pgMar w:top="1440" w:right="1440" w:bottom="1440" w:left="1440" w:header="720" w:footer="720" w:gutter="0"/>
          <w:pgBorders>
            <w:left w:val="double" w:sz="4" w:space="9" w:color="auto"/>
            <w:right w:val="double" w:sz="4" w:space="6" w:color="auto"/>
          </w:pgBorders>
          <w:lnNumType w:countBy="1"/>
          <w:cols w:space="720"/>
          <w:docGrid w:linePitch="381"/>
        </w:sectPr>
      </w:pPr>
      <w:r w:rsidRPr="000D22CB">
        <w:rPr>
          <w:sz w:val="24"/>
        </w:rPr>
        <w:lastRenderedPageBreak/>
        <w:t xml:space="preserve">  </w:t>
      </w:r>
    </w:p>
    <w:p w14:paraId="46692AAC" w14:textId="77777777" w:rsidR="005C7FA8" w:rsidRDefault="005C7FA8" w:rsidP="005C7FA8">
      <w:pPr>
        <w:pStyle w:val="Pleading3L1"/>
        <w:numPr>
          <w:ilvl w:val="0"/>
          <w:numId w:val="0"/>
        </w:numPr>
      </w:pPr>
      <w:bookmarkStart w:id="5611" w:name="_Toc316979725"/>
      <w:bookmarkStart w:id="5612" w:name="_Toc99034678"/>
      <w:r>
        <w:lastRenderedPageBreak/>
        <w:t>APPENDIX a TO VOLUME 4</w:t>
      </w:r>
      <w:bookmarkEnd w:id="5611"/>
      <w:bookmarkEnd w:id="5612"/>
    </w:p>
    <w:p w14:paraId="4B96E41F" w14:textId="77777777" w:rsidR="005C7FA8" w:rsidRPr="005C7FA8" w:rsidRDefault="005C7FA8" w:rsidP="005C7FA8">
      <w:pPr>
        <w:pStyle w:val="BodyText"/>
      </w:pPr>
    </w:p>
    <w:p w14:paraId="76BA58B8" w14:textId="77777777" w:rsidR="005C7FA8" w:rsidRDefault="005C7FA8" w:rsidP="00110398">
      <w:pPr>
        <w:spacing w:line="240" w:lineRule="auto"/>
        <w:ind w:firstLine="720"/>
        <w:jc w:val="center"/>
        <w:rPr>
          <w:b/>
          <w:sz w:val="24"/>
        </w:rPr>
      </w:pPr>
      <w:r w:rsidRPr="00291572">
        <w:rPr>
          <w:b/>
          <w:sz w:val="24"/>
        </w:rPr>
        <w:t>Table A-1:  BVES Existing EDF and Shell Contracts</w:t>
      </w:r>
    </w:p>
    <w:p w14:paraId="65EA746A" w14:textId="77777777" w:rsidR="00110398" w:rsidRPr="00291572" w:rsidRDefault="00110398" w:rsidP="00110398">
      <w:pPr>
        <w:spacing w:line="240" w:lineRule="auto"/>
        <w:ind w:firstLine="720"/>
        <w:jc w:val="center"/>
        <w:rPr>
          <w:b/>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77"/>
        <w:gridCol w:w="1043"/>
        <w:gridCol w:w="1831"/>
        <w:gridCol w:w="1627"/>
        <w:gridCol w:w="1136"/>
        <w:gridCol w:w="1136"/>
      </w:tblGrid>
      <w:tr w:rsidR="005C7FA8" w:rsidRPr="00535122" w14:paraId="32C956D8" w14:textId="77777777" w:rsidTr="00C053A5">
        <w:tc>
          <w:tcPr>
            <w:tcW w:w="2577" w:type="dxa"/>
            <w:vAlign w:val="center"/>
          </w:tcPr>
          <w:p w14:paraId="6E810429" w14:textId="77777777" w:rsidR="005C7FA8" w:rsidRPr="00535122" w:rsidRDefault="005C7FA8" w:rsidP="00C053A5">
            <w:pPr>
              <w:keepNext/>
              <w:autoSpaceDE w:val="0"/>
              <w:autoSpaceDN w:val="0"/>
              <w:adjustRightInd w:val="0"/>
              <w:spacing w:line="240" w:lineRule="auto"/>
              <w:jc w:val="center"/>
              <w:rPr>
                <w:rFonts w:ascii="TimesNewRomanPSMT" w:eastAsia="Times New Roman" w:hAnsi="TimesNewRomanPSMT" w:cs="TimesNewRomanPSMT"/>
                <w:sz w:val="20"/>
                <w:szCs w:val="20"/>
              </w:rPr>
            </w:pPr>
            <w:r w:rsidRPr="00535122">
              <w:rPr>
                <w:rFonts w:eastAsia="Times New Roman"/>
                <w:b/>
                <w:bCs/>
                <w:color w:val="000000"/>
                <w:sz w:val="24"/>
              </w:rPr>
              <w:t>Supplier/Counterparty</w:t>
            </w:r>
          </w:p>
        </w:tc>
        <w:tc>
          <w:tcPr>
            <w:tcW w:w="1043" w:type="dxa"/>
            <w:vAlign w:val="center"/>
          </w:tcPr>
          <w:p w14:paraId="66898A2F" w14:textId="77777777" w:rsidR="005C7FA8" w:rsidRPr="00535122" w:rsidRDefault="005C7FA8" w:rsidP="00C053A5">
            <w:pPr>
              <w:keepNext/>
              <w:autoSpaceDE w:val="0"/>
              <w:autoSpaceDN w:val="0"/>
              <w:adjustRightInd w:val="0"/>
              <w:spacing w:line="240" w:lineRule="auto"/>
              <w:jc w:val="center"/>
              <w:rPr>
                <w:rFonts w:ascii="TimesNewRomanPSMT" w:eastAsia="Calibri" w:hAnsi="TimesNewRomanPSMT" w:cs="TimesNewRomanPSMT"/>
                <w:sz w:val="20"/>
                <w:szCs w:val="20"/>
              </w:rPr>
            </w:pPr>
            <w:r w:rsidRPr="00535122">
              <w:rPr>
                <w:rFonts w:eastAsia="Times New Roman"/>
                <w:b/>
                <w:bCs/>
                <w:color w:val="000000"/>
                <w:sz w:val="24"/>
              </w:rPr>
              <w:t>Product</w:t>
            </w:r>
          </w:p>
        </w:tc>
        <w:tc>
          <w:tcPr>
            <w:tcW w:w="1973" w:type="dxa"/>
            <w:vAlign w:val="center"/>
          </w:tcPr>
          <w:p w14:paraId="45871F7D" w14:textId="77777777" w:rsidR="005C7FA8" w:rsidRPr="00535122" w:rsidRDefault="005C7FA8" w:rsidP="00C053A5">
            <w:pPr>
              <w:keepNext/>
              <w:autoSpaceDE w:val="0"/>
              <w:autoSpaceDN w:val="0"/>
              <w:adjustRightInd w:val="0"/>
              <w:spacing w:line="240" w:lineRule="auto"/>
              <w:jc w:val="center"/>
              <w:rPr>
                <w:rFonts w:ascii="TimesNewRomanPSMT" w:eastAsia="Times New Roman" w:hAnsi="TimesNewRomanPSMT" w:cs="TimesNewRomanPSMT"/>
                <w:sz w:val="20"/>
                <w:szCs w:val="20"/>
              </w:rPr>
            </w:pPr>
            <w:r w:rsidRPr="00535122">
              <w:rPr>
                <w:rFonts w:eastAsia="Times New Roman"/>
                <w:b/>
                <w:bCs/>
                <w:color w:val="000000"/>
                <w:sz w:val="24"/>
              </w:rPr>
              <w:t>Resource</w:t>
            </w:r>
          </w:p>
        </w:tc>
        <w:tc>
          <w:tcPr>
            <w:tcW w:w="1711" w:type="dxa"/>
            <w:vAlign w:val="center"/>
          </w:tcPr>
          <w:p w14:paraId="6BCFE642" w14:textId="77777777" w:rsidR="005C7FA8" w:rsidRPr="00535122" w:rsidRDefault="005C7FA8" w:rsidP="00C053A5">
            <w:pPr>
              <w:keepNext/>
              <w:autoSpaceDE w:val="0"/>
              <w:autoSpaceDN w:val="0"/>
              <w:adjustRightInd w:val="0"/>
              <w:spacing w:line="240" w:lineRule="auto"/>
              <w:jc w:val="center"/>
              <w:rPr>
                <w:rFonts w:eastAsia="Times New Roman"/>
                <w:b/>
                <w:bCs/>
                <w:color w:val="000000"/>
                <w:sz w:val="24"/>
              </w:rPr>
            </w:pPr>
            <w:r w:rsidRPr="00535122">
              <w:rPr>
                <w:rFonts w:eastAsia="Times New Roman"/>
                <w:b/>
                <w:bCs/>
                <w:color w:val="000000"/>
                <w:sz w:val="24"/>
              </w:rPr>
              <w:t>Term of</w:t>
            </w:r>
          </w:p>
          <w:p w14:paraId="21C168BD" w14:textId="77777777" w:rsidR="005C7FA8" w:rsidRPr="00535122" w:rsidRDefault="005C7FA8" w:rsidP="00C053A5">
            <w:pPr>
              <w:keepNext/>
              <w:autoSpaceDE w:val="0"/>
              <w:autoSpaceDN w:val="0"/>
              <w:adjustRightInd w:val="0"/>
              <w:spacing w:line="240" w:lineRule="auto"/>
              <w:jc w:val="center"/>
              <w:rPr>
                <w:rFonts w:ascii="TimesNewRomanPSMT" w:eastAsia="Times New Roman" w:hAnsi="TimesNewRomanPSMT" w:cs="TimesNewRomanPSMT"/>
                <w:sz w:val="20"/>
                <w:szCs w:val="20"/>
              </w:rPr>
            </w:pPr>
            <w:r w:rsidRPr="00535122">
              <w:rPr>
                <w:rFonts w:eastAsia="Times New Roman"/>
                <w:b/>
                <w:bCs/>
                <w:color w:val="000000"/>
                <w:sz w:val="24"/>
              </w:rPr>
              <w:t>Deliveries</w:t>
            </w:r>
          </w:p>
        </w:tc>
        <w:tc>
          <w:tcPr>
            <w:tcW w:w="1136" w:type="dxa"/>
            <w:vAlign w:val="center"/>
          </w:tcPr>
          <w:p w14:paraId="13DBF0C1" w14:textId="77777777" w:rsidR="005C7FA8" w:rsidRPr="00535122" w:rsidRDefault="005C7FA8" w:rsidP="00C053A5">
            <w:pPr>
              <w:keepNext/>
              <w:autoSpaceDE w:val="0"/>
              <w:autoSpaceDN w:val="0"/>
              <w:adjustRightInd w:val="0"/>
              <w:spacing w:line="240" w:lineRule="auto"/>
              <w:jc w:val="center"/>
              <w:rPr>
                <w:rFonts w:ascii="TimesNewRomanPSMT" w:eastAsia="Times New Roman" w:hAnsi="TimesNewRomanPSMT" w:cs="TimesNewRomanPSMT"/>
                <w:sz w:val="20"/>
                <w:szCs w:val="20"/>
              </w:rPr>
            </w:pPr>
            <w:r w:rsidRPr="00535122">
              <w:rPr>
                <w:rFonts w:eastAsia="Times New Roman"/>
                <w:b/>
                <w:bCs/>
                <w:color w:val="000000"/>
                <w:sz w:val="24"/>
              </w:rPr>
              <w:t>Contract Length</w:t>
            </w:r>
          </w:p>
        </w:tc>
        <w:tc>
          <w:tcPr>
            <w:tcW w:w="1136" w:type="dxa"/>
            <w:vAlign w:val="center"/>
          </w:tcPr>
          <w:p w14:paraId="77AFEAA3" w14:textId="77777777" w:rsidR="005C7FA8" w:rsidRPr="00535122" w:rsidRDefault="005C7FA8" w:rsidP="00C053A5">
            <w:pPr>
              <w:keepNext/>
              <w:autoSpaceDE w:val="0"/>
              <w:autoSpaceDN w:val="0"/>
              <w:adjustRightInd w:val="0"/>
              <w:spacing w:line="240" w:lineRule="auto"/>
              <w:jc w:val="center"/>
              <w:rPr>
                <w:rFonts w:ascii="TimesNewRomanPSMT" w:eastAsia="Times New Roman" w:hAnsi="TimesNewRomanPSMT" w:cs="TimesNewRomanPSMT"/>
                <w:sz w:val="20"/>
                <w:szCs w:val="20"/>
              </w:rPr>
            </w:pPr>
            <w:r w:rsidRPr="00535122">
              <w:rPr>
                <w:rFonts w:eastAsia="Times New Roman"/>
                <w:b/>
                <w:bCs/>
                <w:color w:val="000000"/>
                <w:sz w:val="24"/>
              </w:rPr>
              <w:t>MW Capacity</w:t>
            </w:r>
          </w:p>
        </w:tc>
      </w:tr>
      <w:tr w:rsidR="005C7FA8" w:rsidRPr="00535122" w14:paraId="6299364C" w14:textId="77777777" w:rsidTr="00C053A5">
        <w:tc>
          <w:tcPr>
            <w:tcW w:w="2577" w:type="dxa"/>
            <w:vAlign w:val="center"/>
          </w:tcPr>
          <w:p w14:paraId="71155809" w14:textId="77777777" w:rsidR="005C7FA8" w:rsidRPr="00535122" w:rsidRDefault="005C7FA8" w:rsidP="00C053A5">
            <w:pPr>
              <w:keepNext/>
              <w:keepLines/>
              <w:autoSpaceDE w:val="0"/>
              <w:autoSpaceDN w:val="0"/>
              <w:adjustRightInd w:val="0"/>
              <w:spacing w:line="240" w:lineRule="auto"/>
              <w:jc w:val="center"/>
              <w:rPr>
                <w:rFonts w:ascii="TimesNewRomanPSMT" w:eastAsia="Times New Roman" w:hAnsi="TimesNewRomanPSMT" w:cs="TimesNewRomanPSMT"/>
                <w:sz w:val="20"/>
                <w:szCs w:val="20"/>
              </w:rPr>
            </w:pPr>
            <w:r>
              <w:rPr>
                <w:rFonts w:ascii="TimesNewRomanPSMT" w:eastAsia="Times New Roman" w:hAnsi="TimesNewRomanPSMT" w:cs="TimesNewRomanPSMT"/>
                <w:sz w:val="20"/>
                <w:szCs w:val="20"/>
              </w:rPr>
              <w:t>EDF Trading North America, LLC</w:t>
            </w:r>
          </w:p>
        </w:tc>
        <w:tc>
          <w:tcPr>
            <w:tcW w:w="1043" w:type="dxa"/>
            <w:vAlign w:val="center"/>
          </w:tcPr>
          <w:p w14:paraId="5ADF3A9E" w14:textId="77777777" w:rsidR="005C7FA8" w:rsidRPr="00535122" w:rsidRDefault="005C7FA8" w:rsidP="00C053A5">
            <w:pPr>
              <w:keepNext/>
              <w:keepLines/>
              <w:autoSpaceDE w:val="0"/>
              <w:autoSpaceDN w:val="0"/>
              <w:adjustRightInd w:val="0"/>
              <w:spacing w:line="240" w:lineRule="auto"/>
              <w:jc w:val="center"/>
              <w:rPr>
                <w:rFonts w:eastAsia="Times New Roman"/>
                <w:color w:val="000000"/>
                <w:sz w:val="20"/>
                <w:szCs w:val="20"/>
              </w:rPr>
            </w:pPr>
            <w:r>
              <w:rPr>
                <w:rFonts w:eastAsia="Times New Roman"/>
                <w:color w:val="000000"/>
                <w:sz w:val="20"/>
                <w:szCs w:val="20"/>
              </w:rPr>
              <w:t>Annual Baseload</w:t>
            </w:r>
          </w:p>
        </w:tc>
        <w:tc>
          <w:tcPr>
            <w:tcW w:w="1973" w:type="dxa"/>
            <w:vAlign w:val="center"/>
          </w:tcPr>
          <w:p w14:paraId="40D8A839" w14:textId="77777777" w:rsidR="005C7FA8" w:rsidRPr="00535122" w:rsidRDefault="005C7FA8" w:rsidP="00C053A5">
            <w:pPr>
              <w:autoSpaceDE w:val="0"/>
              <w:autoSpaceDN w:val="0"/>
              <w:adjustRightInd w:val="0"/>
              <w:spacing w:line="240" w:lineRule="auto"/>
              <w:jc w:val="center"/>
              <w:rPr>
                <w:rFonts w:eastAsia="Times New Roman"/>
                <w:color w:val="000000"/>
                <w:sz w:val="20"/>
                <w:szCs w:val="20"/>
              </w:rPr>
            </w:pPr>
            <w:r>
              <w:rPr>
                <w:rFonts w:eastAsia="Times New Roman"/>
                <w:color w:val="000000"/>
                <w:sz w:val="20"/>
                <w:szCs w:val="20"/>
              </w:rPr>
              <w:t>CAISO Firm Energy</w:t>
            </w:r>
          </w:p>
        </w:tc>
        <w:tc>
          <w:tcPr>
            <w:tcW w:w="1711" w:type="dxa"/>
            <w:vAlign w:val="center"/>
          </w:tcPr>
          <w:p w14:paraId="52BA70F7" w14:textId="77777777" w:rsidR="005C7FA8" w:rsidRPr="00535122" w:rsidRDefault="005C7FA8" w:rsidP="00C053A5">
            <w:pPr>
              <w:autoSpaceDE w:val="0"/>
              <w:autoSpaceDN w:val="0"/>
              <w:adjustRightInd w:val="0"/>
              <w:spacing w:line="240" w:lineRule="auto"/>
              <w:jc w:val="center"/>
              <w:rPr>
                <w:rFonts w:eastAsia="Times New Roman"/>
                <w:color w:val="000000"/>
                <w:sz w:val="20"/>
                <w:szCs w:val="20"/>
              </w:rPr>
            </w:pPr>
            <w:r>
              <w:rPr>
                <w:rFonts w:eastAsia="Times New Roman"/>
                <w:color w:val="000000"/>
                <w:sz w:val="20"/>
                <w:szCs w:val="20"/>
              </w:rPr>
              <w:t>1/2015-11/30/2019</w:t>
            </w:r>
          </w:p>
        </w:tc>
        <w:tc>
          <w:tcPr>
            <w:tcW w:w="1136" w:type="dxa"/>
            <w:vAlign w:val="center"/>
          </w:tcPr>
          <w:p w14:paraId="558CA0E6" w14:textId="77777777" w:rsidR="005C7FA8" w:rsidRPr="00535122" w:rsidRDefault="005C7FA8" w:rsidP="00C053A5">
            <w:pPr>
              <w:autoSpaceDE w:val="0"/>
              <w:autoSpaceDN w:val="0"/>
              <w:adjustRightInd w:val="0"/>
              <w:spacing w:line="240" w:lineRule="auto"/>
              <w:jc w:val="center"/>
              <w:rPr>
                <w:rFonts w:eastAsia="Times New Roman"/>
                <w:color w:val="000000"/>
                <w:sz w:val="20"/>
                <w:szCs w:val="20"/>
              </w:rPr>
            </w:pPr>
            <w:r>
              <w:rPr>
                <w:rFonts w:eastAsia="Times New Roman"/>
                <w:color w:val="000000"/>
                <w:sz w:val="20"/>
                <w:szCs w:val="20"/>
              </w:rPr>
              <w:t>4 yrs, 11 mo</w:t>
            </w:r>
          </w:p>
        </w:tc>
        <w:tc>
          <w:tcPr>
            <w:tcW w:w="1136" w:type="dxa"/>
            <w:vAlign w:val="center"/>
          </w:tcPr>
          <w:p w14:paraId="0F058A59" w14:textId="77777777" w:rsidR="005C7FA8" w:rsidRPr="00535122" w:rsidRDefault="005C7FA8" w:rsidP="00C053A5">
            <w:pPr>
              <w:autoSpaceDE w:val="0"/>
              <w:autoSpaceDN w:val="0"/>
              <w:adjustRightInd w:val="0"/>
              <w:spacing w:line="240" w:lineRule="auto"/>
              <w:jc w:val="center"/>
              <w:rPr>
                <w:rFonts w:eastAsia="Times New Roman"/>
                <w:color w:val="000000"/>
                <w:sz w:val="20"/>
                <w:szCs w:val="20"/>
              </w:rPr>
            </w:pPr>
            <w:r>
              <w:rPr>
                <w:rFonts w:eastAsia="Times New Roman"/>
                <w:color w:val="000000"/>
                <w:sz w:val="20"/>
                <w:szCs w:val="20"/>
              </w:rPr>
              <w:t>12</w:t>
            </w:r>
          </w:p>
        </w:tc>
      </w:tr>
      <w:tr w:rsidR="005C7FA8" w:rsidRPr="00535122" w14:paraId="7D94F2F3" w14:textId="77777777" w:rsidTr="00C053A5">
        <w:tc>
          <w:tcPr>
            <w:tcW w:w="2577" w:type="dxa"/>
            <w:vAlign w:val="center"/>
          </w:tcPr>
          <w:p w14:paraId="2AC4E3C4" w14:textId="77777777" w:rsidR="005C7FA8" w:rsidRPr="00535122" w:rsidRDefault="005C7FA8" w:rsidP="00C053A5">
            <w:pPr>
              <w:keepNext/>
              <w:keepLines/>
              <w:autoSpaceDE w:val="0"/>
              <w:autoSpaceDN w:val="0"/>
              <w:adjustRightInd w:val="0"/>
              <w:spacing w:line="240" w:lineRule="auto"/>
              <w:jc w:val="center"/>
              <w:rPr>
                <w:rFonts w:ascii="TimesNewRomanPSMT" w:eastAsia="Times New Roman" w:hAnsi="TimesNewRomanPSMT" w:cs="TimesNewRomanPSMT"/>
                <w:sz w:val="20"/>
                <w:szCs w:val="20"/>
              </w:rPr>
            </w:pPr>
            <w:r>
              <w:rPr>
                <w:rFonts w:ascii="TimesNewRomanPSMT" w:eastAsia="Times New Roman" w:hAnsi="TimesNewRomanPSMT" w:cs="TimesNewRomanPSMT"/>
                <w:sz w:val="20"/>
                <w:szCs w:val="20"/>
              </w:rPr>
              <w:t>Shell Energy North America (US) L. P.</w:t>
            </w:r>
          </w:p>
        </w:tc>
        <w:tc>
          <w:tcPr>
            <w:tcW w:w="1043" w:type="dxa"/>
            <w:vAlign w:val="center"/>
          </w:tcPr>
          <w:p w14:paraId="5E62AE18" w14:textId="77777777" w:rsidR="005C7FA8" w:rsidRPr="00535122" w:rsidRDefault="005C7FA8" w:rsidP="00C053A5">
            <w:pPr>
              <w:keepNext/>
              <w:keepLines/>
              <w:autoSpaceDE w:val="0"/>
              <w:autoSpaceDN w:val="0"/>
              <w:adjustRightInd w:val="0"/>
              <w:spacing w:line="240" w:lineRule="auto"/>
              <w:jc w:val="center"/>
              <w:rPr>
                <w:rFonts w:eastAsia="Times New Roman"/>
                <w:color w:val="000000"/>
                <w:sz w:val="20"/>
                <w:szCs w:val="20"/>
              </w:rPr>
            </w:pPr>
            <w:r>
              <w:rPr>
                <w:rFonts w:eastAsia="Times New Roman"/>
                <w:color w:val="000000"/>
                <w:sz w:val="20"/>
                <w:szCs w:val="20"/>
              </w:rPr>
              <w:t>Seasonal Baseload</w:t>
            </w:r>
          </w:p>
        </w:tc>
        <w:tc>
          <w:tcPr>
            <w:tcW w:w="1973" w:type="dxa"/>
            <w:vAlign w:val="center"/>
          </w:tcPr>
          <w:p w14:paraId="0ABDAB09" w14:textId="77777777" w:rsidR="005C7FA8" w:rsidRPr="00535122" w:rsidRDefault="005C7FA8" w:rsidP="00C053A5">
            <w:pPr>
              <w:autoSpaceDE w:val="0"/>
              <w:autoSpaceDN w:val="0"/>
              <w:adjustRightInd w:val="0"/>
              <w:spacing w:line="240" w:lineRule="auto"/>
              <w:jc w:val="center"/>
              <w:rPr>
                <w:rFonts w:eastAsia="Times New Roman"/>
                <w:color w:val="000000"/>
                <w:sz w:val="20"/>
                <w:szCs w:val="20"/>
              </w:rPr>
            </w:pPr>
            <w:r>
              <w:rPr>
                <w:rFonts w:eastAsia="Times New Roman"/>
                <w:color w:val="000000"/>
                <w:sz w:val="20"/>
                <w:szCs w:val="20"/>
              </w:rPr>
              <w:t>CAISO Firm Energy</w:t>
            </w:r>
          </w:p>
        </w:tc>
        <w:tc>
          <w:tcPr>
            <w:tcW w:w="1711" w:type="dxa"/>
            <w:vAlign w:val="center"/>
          </w:tcPr>
          <w:p w14:paraId="2957235B" w14:textId="77777777" w:rsidR="005C7FA8" w:rsidRPr="00535122" w:rsidRDefault="005C7FA8" w:rsidP="00C053A5">
            <w:pPr>
              <w:autoSpaceDE w:val="0"/>
              <w:autoSpaceDN w:val="0"/>
              <w:adjustRightInd w:val="0"/>
              <w:spacing w:line="240" w:lineRule="auto"/>
              <w:jc w:val="center"/>
              <w:rPr>
                <w:rFonts w:eastAsia="Times New Roman"/>
                <w:color w:val="000000"/>
                <w:sz w:val="18"/>
                <w:szCs w:val="18"/>
              </w:rPr>
            </w:pPr>
            <w:r w:rsidRPr="00535122">
              <w:rPr>
                <w:rFonts w:eastAsia="Times New Roman"/>
                <w:color w:val="000000"/>
                <w:sz w:val="18"/>
                <w:szCs w:val="18"/>
              </w:rPr>
              <w:t>7MW</w:t>
            </w:r>
          </w:p>
          <w:p w14:paraId="0EF41E8C" w14:textId="77777777" w:rsidR="005C7FA8" w:rsidRPr="00535122" w:rsidRDefault="005C7FA8" w:rsidP="00C053A5">
            <w:pPr>
              <w:autoSpaceDE w:val="0"/>
              <w:autoSpaceDN w:val="0"/>
              <w:adjustRightInd w:val="0"/>
              <w:spacing w:line="240" w:lineRule="auto"/>
              <w:jc w:val="center"/>
              <w:rPr>
                <w:rFonts w:eastAsia="Times New Roman"/>
                <w:color w:val="000000"/>
                <w:sz w:val="18"/>
                <w:szCs w:val="18"/>
              </w:rPr>
            </w:pPr>
            <w:r w:rsidRPr="00535122">
              <w:rPr>
                <w:rFonts w:eastAsia="Times New Roman"/>
                <w:color w:val="000000"/>
                <w:sz w:val="18"/>
                <w:szCs w:val="18"/>
              </w:rPr>
              <w:t>1/1 – 2/28</w:t>
            </w:r>
          </w:p>
          <w:p w14:paraId="46449516" w14:textId="77777777" w:rsidR="005C7FA8" w:rsidRPr="00535122" w:rsidRDefault="005C7FA8" w:rsidP="00C053A5">
            <w:pPr>
              <w:autoSpaceDE w:val="0"/>
              <w:autoSpaceDN w:val="0"/>
              <w:adjustRightInd w:val="0"/>
              <w:spacing w:line="240" w:lineRule="auto"/>
              <w:jc w:val="center"/>
              <w:rPr>
                <w:rFonts w:eastAsia="Times New Roman"/>
                <w:color w:val="000000"/>
                <w:sz w:val="18"/>
                <w:szCs w:val="18"/>
              </w:rPr>
            </w:pPr>
            <w:r>
              <w:rPr>
                <w:rFonts w:eastAsia="Times New Roman"/>
                <w:color w:val="000000"/>
                <w:sz w:val="18"/>
                <w:szCs w:val="18"/>
              </w:rPr>
              <w:t>2015 – 2017</w:t>
            </w:r>
          </w:p>
          <w:p w14:paraId="5018379F" w14:textId="77777777" w:rsidR="005C7FA8" w:rsidRPr="00535122" w:rsidRDefault="005C7FA8" w:rsidP="00C053A5">
            <w:pPr>
              <w:autoSpaceDE w:val="0"/>
              <w:autoSpaceDN w:val="0"/>
              <w:adjustRightInd w:val="0"/>
              <w:spacing w:line="240" w:lineRule="auto"/>
              <w:jc w:val="center"/>
              <w:rPr>
                <w:rFonts w:eastAsia="Times New Roman"/>
                <w:color w:val="000000"/>
                <w:sz w:val="18"/>
                <w:szCs w:val="18"/>
              </w:rPr>
            </w:pPr>
          </w:p>
          <w:p w14:paraId="4C1AA54E" w14:textId="77777777" w:rsidR="005C7FA8" w:rsidRPr="00535122" w:rsidRDefault="005C7FA8" w:rsidP="00C053A5">
            <w:pPr>
              <w:autoSpaceDE w:val="0"/>
              <w:autoSpaceDN w:val="0"/>
              <w:adjustRightInd w:val="0"/>
              <w:spacing w:line="240" w:lineRule="auto"/>
              <w:jc w:val="center"/>
              <w:rPr>
                <w:rFonts w:eastAsia="Times New Roman"/>
                <w:color w:val="000000"/>
                <w:sz w:val="18"/>
                <w:szCs w:val="18"/>
              </w:rPr>
            </w:pPr>
            <w:r w:rsidRPr="00535122">
              <w:rPr>
                <w:rFonts w:eastAsia="Times New Roman"/>
                <w:color w:val="000000"/>
                <w:sz w:val="18"/>
                <w:szCs w:val="18"/>
              </w:rPr>
              <w:t>7MW</w:t>
            </w:r>
          </w:p>
          <w:p w14:paraId="3544734F" w14:textId="77777777" w:rsidR="005C7FA8" w:rsidRPr="00535122" w:rsidRDefault="005C7FA8" w:rsidP="00C053A5">
            <w:pPr>
              <w:autoSpaceDE w:val="0"/>
              <w:autoSpaceDN w:val="0"/>
              <w:adjustRightInd w:val="0"/>
              <w:spacing w:line="240" w:lineRule="auto"/>
              <w:jc w:val="center"/>
              <w:rPr>
                <w:rFonts w:eastAsia="Times New Roman"/>
                <w:color w:val="000000"/>
                <w:sz w:val="18"/>
                <w:szCs w:val="18"/>
              </w:rPr>
            </w:pPr>
            <w:r w:rsidRPr="00535122">
              <w:rPr>
                <w:rFonts w:eastAsia="Times New Roman"/>
                <w:color w:val="000000"/>
                <w:sz w:val="18"/>
                <w:szCs w:val="18"/>
              </w:rPr>
              <w:t>12/1 – 12/31</w:t>
            </w:r>
          </w:p>
          <w:p w14:paraId="1E086C9A" w14:textId="77777777" w:rsidR="005C7FA8" w:rsidRPr="00535122" w:rsidRDefault="005C7FA8" w:rsidP="00C053A5">
            <w:pPr>
              <w:autoSpaceDE w:val="0"/>
              <w:autoSpaceDN w:val="0"/>
              <w:adjustRightInd w:val="0"/>
              <w:spacing w:line="240" w:lineRule="auto"/>
              <w:jc w:val="center"/>
              <w:rPr>
                <w:rFonts w:eastAsia="Times New Roman"/>
                <w:color w:val="000000"/>
                <w:sz w:val="18"/>
                <w:szCs w:val="18"/>
              </w:rPr>
            </w:pPr>
            <w:r>
              <w:rPr>
                <w:rFonts w:eastAsia="Times New Roman"/>
                <w:color w:val="000000"/>
                <w:sz w:val="18"/>
                <w:szCs w:val="18"/>
              </w:rPr>
              <w:t>2015 – 2017</w:t>
            </w:r>
          </w:p>
          <w:p w14:paraId="443B0DB0" w14:textId="77777777" w:rsidR="005C7FA8" w:rsidRPr="00535122" w:rsidRDefault="005C7FA8" w:rsidP="00C053A5">
            <w:pPr>
              <w:autoSpaceDE w:val="0"/>
              <w:autoSpaceDN w:val="0"/>
              <w:adjustRightInd w:val="0"/>
              <w:spacing w:line="240" w:lineRule="auto"/>
              <w:jc w:val="center"/>
              <w:rPr>
                <w:rFonts w:eastAsia="Times New Roman"/>
                <w:color w:val="000000"/>
                <w:sz w:val="18"/>
                <w:szCs w:val="18"/>
              </w:rPr>
            </w:pPr>
          </w:p>
          <w:p w14:paraId="2888E631" w14:textId="77777777" w:rsidR="005C7FA8" w:rsidRPr="00535122" w:rsidRDefault="005C7FA8" w:rsidP="00C053A5">
            <w:pPr>
              <w:autoSpaceDE w:val="0"/>
              <w:autoSpaceDN w:val="0"/>
              <w:adjustRightInd w:val="0"/>
              <w:spacing w:line="240" w:lineRule="auto"/>
              <w:jc w:val="center"/>
              <w:rPr>
                <w:rFonts w:eastAsia="Times New Roman"/>
                <w:color w:val="000000"/>
                <w:sz w:val="18"/>
                <w:szCs w:val="18"/>
              </w:rPr>
            </w:pPr>
            <w:r w:rsidRPr="00535122">
              <w:rPr>
                <w:rFonts w:eastAsia="Times New Roman"/>
                <w:color w:val="000000"/>
                <w:sz w:val="18"/>
                <w:szCs w:val="18"/>
              </w:rPr>
              <w:t>5MW</w:t>
            </w:r>
          </w:p>
          <w:p w14:paraId="26F3A3B2" w14:textId="77777777" w:rsidR="005C7FA8" w:rsidRPr="00535122" w:rsidRDefault="005C7FA8" w:rsidP="00C053A5">
            <w:pPr>
              <w:autoSpaceDE w:val="0"/>
              <w:autoSpaceDN w:val="0"/>
              <w:adjustRightInd w:val="0"/>
              <w:spacing w:line="240" w:lineRule="auto"/>
              <w:jc w:val="center"/>
              <w:rPr>
                <w:rFonts w:eastAsia="Times New Roman"/>
                <w:color w:val="000000"/>
                <w:sz w:val="18"/>
                <w:szCs w:val="18"/>
              </w:rPr>
            </w:pPr>
            <w:r w:rsidRPr="00535122">
              <w:rPr>
                <w:rFonts w:eastAsia="Times New Roman"/>
                <w:color w:val="000000"/>
                <w:sz w:val="18"/>
                <w:szCs w:val="18"/>
              </w:rPr>
              <w:t>11/1 – 11/30</w:t>
            </w:r>
          </w:p>
          <w:p w14:paraId="6BDB987C" w14:textId="77777777" w:rsidR="005C7FA8" w:rsidRPr="00535122" w:rsidRDefault="005C7FA8" w:rsidP="00C053A5">
            <w:pPr>
              <w:autoSpaceDE w:val="0"/>
              <w:autoSpaceDN w:val="0"/>
              <w:adjustRightInd w:val="0"/>
              <w:spacing w:line="240" w:lineRule="auto"/>
              <w:jc w:val="center"/>
              <w:rPr>
                <w:rFonts w:eastAsia="Times New Roman"/>
                <w:color w:val="000000"/>
                <w:sz w:val="20"/>
                <w:szCs w:val="20"/>
              </w:rPr>
            </w:pPr>
            <w:r>
              <w:rPr>
                <w:rFonts w:eastAsia="Times New Roman"/>
                <w:color w:val="000000"/>
                <w:sz w:val="18"/>
                <w:szCs w:val="18"/>
              </w:rPr>
              <w:t>2015</w:t>
            </w:r>
            <w:r w:rsidRPr="00535122">
              <w:rPr>
                <w:rFonts w:eastAsia="Times New Roman"/>
                <w:color w:val="000000"/>
                <w:sz w:val="18"/>
                <w:szCs w:val="18"/>
              </w:rPr>
              <w:t xml:space="preserve"> -- 201</w:t>
            </w:r>
            <w:r>
              <w:rPr>
                <w:rFonts w:eastAsia="Times New Roman"/>
                <w:color w:val="000000"/>
                <w:sz w:val="18"/>
                <w:szCs w:val="18"/>
              </w:rPr>
              <w:t>7</w:t>
            </w:r>
          </w:p>
        </w:tc>
        <w:tc>
          <w:tcPr>
            <w:tcW w:w="1136" w:type="dxa"/>
            <w:vAlign w:val="center"/>
          </w:tcPr>
          <w:p w14:paraId="6275CF6C" w14:textId="77777777" w:rsidR="005C7FA8" w:rsidRPr="00535122" w:rsidRDefault="005C7FA8" w:rsidP="00C053A5">
            <w:pPr>
              <w:autoSpaceDE w:val="0"/>
              <w:autoSpaceDN w:val="0"/>
              <w:adjustRightInd w:val="0"/>
              <w:spacing w:line="240" w:lineRule="auto"/>
              <w:jc w:val="center"/>
              <w:rPr>
                <w:rFonts w:eastAsia="Times New Roman"/>
                <w:color w:val="000000"/>
                <w:sz w:val="20"/>
                <w:szCs w:val="20"/>
              </w:rPr>
            </w:pPr>
            <w:r>
              <w:rPr>
                <w:rFonts w:eastAsia="Times New Roman"/>
                <w:color w:val="000000"/>
                <w:sz w:val="20"/>
                <w:szCs w:val="20"/>
              </w:rPr>
              <w:t>3 yrs</w:t>
            </w:r>
          </w:p>
        </w:tc>
        <w:tc>
          <w:tcPr>
            <w:tcW w:w="1136" w:type="dxa"/>
            <w:vAlign w:val="center"/>
          </w:tcPr>
          <w:p w14:paraId="5CA33E2C" w14:textId="77777777" w:rsidR="005C7FA8" w:rsidRPr="00535122" w:rsidRDefault="005C7FA8" w:rsidP="00C053A5">
            <w:pPr>
              <w:autoSpaceDE w:val="0"/>
              <w:autoSpaceDN w:val="0"/>
              <w:adjustRightInd w:val="0"/>
              <w:spacing w:line="240" w:lineRule="auto"/>
              <w:jc w:val="center"/>
              <w:rPr>
                <w:rFonts w:eastAsia="Times New Roman"/>
                <w:color w:val="000000"/>
                <w:sz w:val="20"/>
                <w:szCs w:val="20"/>
              </w:rPr>
            </w:pPr>
            <w:r>
              <w:rPr>
                <w:rFonts w:eastAsia="Times New Roman"/>
                <w:color w:val="000000"/>
                <w:sz w:val="20"/>
                <w:szCs w:val="20"/>
              </w:rPr>
              <w:t>5-7</w:t>
            </w:r>
          </w:p>
        </w:tc>
      </w:tr>
      <w:tr w:rsidR="005C7FA8" w:rsidRPr="00535122" w14:paraId="5041D084" w14:textId="77777777" w:rsidTr="00C053A5">
        <w:tc>
          <w:tcPr>
            <w:tcW w:w="2577" w:type="dxa"/>
            <w:vAlign w:val="center"/>
          </w:tcPr>
          <w:p w14:paraId="563953BB" w14:textId="77777777" w:rsidR="005C7FA8" w:rsidRPr="00535122" w:rsidRDefault="005C7FA8" w:rsidP="00C053A5">
            <w:pPr>
              <w:keepNext/>
              <w:keepLines/>
              <w:autoSpaceDE w:val="0"/>
              <w:autoSpaceDN w:val="0"/>
              <w:adjustRightInd w:val="0"/>
              <w:spacing w:line="240" w:lineRule="auto"/>
              <w:jc w:val="center"/>
              <w:rPr>
                <w:rFonts w:ascii="TimesNewRomanPSMT" w:eastAsia="Times New Roman" w:hAnsi="TimesNewRomanPSMT" w:cs="TimesNewRomanPSMT"/>
                <w:sz w:val="20"/>
                <w:szCs w:val="20"/>
              </w:rPr>
            </w:pPr>
            <w:r>
              <w:rPr>
                <w:rFonts w:ascii="TimesNewRomanPSMT" w:eastAsia="Times New Roman" w:hAnsi="TimesNewRomanPSMT" w:cs="TimesNewRomanPSMT"/>
                <w:sz w:val="20"/>
                <w:szCs w:val="20"/>
              </w:rPr>
              <w:t>EDF Trading North America, LLC</w:t>
            </w:r>
          </w:p>
        </w:tc>
        <w:tc>
          <w:tcPr>
            <w:tcW w:w="1043" w:type="dxa"/>
            <w:vAlign w:val="center"/>
          </w:tcPr>
          <w:p w14:paraId="704E05B9" w14:textId="77777777" w:rsidR="005C7FA8" w:rsidRPr="00535122" w:rsidRDefault="005C7FA8" w:rsidP="00C053A5">
            <w:pPr>
              <w:keepNext/>
              <w:keepLines/>
              <w:autoSpaceDE w:val="0"/>
              <w:autoSpaceDN w:val="0"/>
              <w:adjustRightInd w:val="0"/>
              <w:spacing w:line="240" w:lineRule="auto"/>
              <w:jc w:val="center"/>
              <w:rPr>
                <w:rFonts w:eastAsia="Times New Roman"/>
                <w:color w:val="000000"/>
                <w:sz w:val="20"/>
                <w:szCs w:val="20"/>
              </w:rPr>
            </w:pPr>
            <w:r>
              <w:rPr>
                <w:rFonts w:eastAsia="Times New Roman"/>
                <w:color w:val="000000"/>
                <w:sz w:val="20"/>
                <w:szCs w:val="20"/>
              </w:rPr>
              <w:t>Physical Call Option (Peaking)</w:t>
            </w:r>
          </w:p>
        </w:tc>
        <w:tc>
          <w:tcPr>
            <w:tcW w:w="1973" w:type="dxa"/>
            <w:vAlign w:val="center"/>
          </w:tcPr>
          <w:p w14:paraId="7C3E6D69" w14:textId="77777777" w:rsidR="005C7FA8" w:rsidRPr="00535122" w:rsidRDefault="005C7FA8" w:rsidP="00C053A5">
            <w:pPr>
              <w:autoSpaceDE w:val="0"/>
              <w:autoSpaceDN w:val="0"/>
              <w:adjustRightInd w:val="0"/>
              <w:spacing w:line="240" w:lineRule="auto"/>
              <w:jc w:val="center"/>
              <w:rPr>
                <w:rFonts w:eastAsia="Times New Roman"/>
                <w:color w:val="000000"/>
                <w:sz w:val="20"/>
                <w:szCs w:val="20"/>
              </w:rPr>
            </w:pPr>
            <w:r>
              <w:rPr>
                <w:rFonts w:eastAsia="Times New Roman"/>
                <w:color w:val="000000"/>
                <w:sz w:val="20"/>
                <w:szCs w:val="20"/>
              </w:rPr>
              <w:t>CAISO Firm Energy</w:t>
            </w:r>
          </w:p>
        </w:tc>
        <w:tc>
          <w:tcPr>
            <w:tcW w:w="1711" w:type="dxa"/>
            <w:vAlign w:val="center"/>
          </w:tcPr>
          <w:p w14:paraId="01F841DF" w14:textId="77777777" w:rsidR="005C7FA8" w:rsidRPr="00535122" w:rsidRDefault="005C7FA8" w:rsidP="00C053A5">
            <w:pPr>
              <w:autoSpaceDE w:val="0"/>
              <w:autoSpaceDN w:val="0"/>
              <w:adjustRightInd w:val="0"/>
              <w:spacing w:line="240" w:lineRule="auto"/>
              <w:jc w:val="center"/>
              <w:rPr>
                <w:rFonts w:eastAsia="Times New Roman"/>
                <w:color w:val="000000"/>
                <w:sz w:val="20"/>
                <w:szCs w:val="20"/>
              </w:rPr>
            </w:pPr>
            <w:r>
              <w:rPr>
                <w:rFonts w:eastAsia="Times New Roman"/>
                <w:color w:val="000000"/>
                <w:sz w:val="20"/>
                <w:szCs w:val="20"/>
              </w:rPr>
              <w:t>0-3</w:t>
            </w:r>
            <w:r w:rsidRPr="00535122">
              <w:rPr>
                <w:rFonts w:eastAsia="Times New Roman"/>
                <w:color w:val="000000"/>
                <w:sz w:val="20"/>
                <w:szCs w:val="20"/>
              </w:rPr>
              <w:t xml:space="preserve"> MW</w:t>
            </w:r>
          </w:p>
          <w:p w14:paraId="2C03AAB4" w14:textId="77777777" w:rsidR="005C7FA8" w:rsidRPr="00535122" w:rsidRDefault="005C7FA8" w:rsidP="00C053A5">
            <w:pPr>
              <w:autoSpaceDE w:val="0"/>
              <w:autoSpaceDN w:val="0"/>
              <w:adjustRightInd w:val="0"/>
              <w:spacing w:line="240" w:lineRule="auto"/>
              <w:jc w:val="center"/>
              <w:rPr>
                <w:rFonts w:eastAsia="Times New Roman"/>
                <w:color w:val="000000"/>
                <w:sz w:val="20"/>
                <w:szCs w:val="20"/>
              </w:rPr>
            </w:pPr>
            <w:r w:rsidRPr="00535122">
              <w:rPr>
                <w:rFonts w:eastAsia="Times New Roman"/>
                <w:color w:val="000000"/>
                <w:sz w:val="20"/>
                <w:szCs w:val="20"/>
              </w:rPr>
              <w:t>4/1 – 10/31</w:t>
            </w:r>
          </w:p>
          <w:p w14:paraId="23B8990E" w14:textId="77777777" w:rsidR="005C7FA8" w:rsidRPr="00535122" w:rsidRDefault="005C7FA8" w:rsidP="00C053A5">
            <w:pPr>
              <w:autoSpaceDE w:val="0"/>
              <w:autoSpaceDN w:val="0"/>
              <w:adjustRightInd w:val="0"/>
              <w:spacing w:line="240" w:lineRule="auto"/>
              <w:jc w:val="center"/>
              <w:rPr>
                <w:rFonts w:eastAsia="Times New Roman"/>
                <w:color w:val="000000"/>
                <w:sz w:val="20"/>
                <w:szCs w:val="20"/>
              </w:rPr>
            </w:pPr>
            <w:r>
              <w:rPr>
                <w:rFonts w:eastAsia="Times New Roman"/>
                <w:color w:val="000000"/>
                <w:sz w:val="20"/>
                <w:szCs w:val="20"/>
              </w:rPr>
              <w:t>2015 – 2017</w:t>
            </w:r>
          </w:p>
          <w:p w14:paraId="7BD47A82" w14:textId="77777777" w:rsidR="005C7FA8" w:rsidRPr="00535122" w:rsidRDefault="005C7FA8" w:rsidP="00C053A5">
            <w:pPr>
              <w:autoSpaceDE w:val="0"/>
              <w:autoSpaceDN w:val="0"/>
              <w:adjustRightInd w:val="0"/>
              <w:spacing w:line="240" w:lineRule="auto"/>
              <w:jc w:val="center"/>
              <w:rPr>
                <w:rFonts w:eastAsia="Times New Roman"/>
                <w:color w:val="000000"/>
                <w:sz w:val="20"/>
                <w:szCs w:val="20"/>
              </w:rPr>
            </w:pPr>
          </w:p>
          <w:p w14:paraId="216CD7EC" w14:textId="77777777" w:rsidR="005C7FA8" w:rsidRPr="00535122" w:rsidRDefault="005C7FA8" w:rsidP="00C053A5">
            <w:pPr>
              <w:autoSpaceDE w:val="0"/>
              <w:autoSpaceDN w:val="0"/>
              <w:adjustRightInd w:val="0"/>
              <w:spacing w:line="240" w:lineRule="auto"/>
              <w:jc w:val="center"/>
              <w:rPr>
                <w:rFonts w:eastAsia="Times New Roman"/>
                <w:color w:val="000000"/>
                <w:sz w:val="20"/>
                <w:szCs w:val="20"/>
              </w:rPr>
            </w:pPr>
            <w:r>
              <w:rPr>
                <w:rFonts w:eastAsia="Times New Roman"/>
                <w:color w:val="000000"/>
                <w:sz w:val="20"/>
                <w:szCs w:val="20"/>
              </w:rPr>
              <w:t>0 – 7</w:t>
            </w:r>
            <w:r w:rsidRPr="00535122">
              <w:rPr>
                <w:rFonts w:eastAsia="Times New Roman"/>
                <w:color w:val="000000"/>
                <w:sz w:val="20"/>
                <w:szCs w:val="20"/>
              </w:rPr>
              <w:t xml:space="preserve"> MW</w:t>
            </w:r>
          </w:p>
          <w:p w14:paraId="67A4349A" w14:textId="77777777" w:rsidR="005C7FA8" w:rsidRPr="00535122" w:rsidRDefault="005C7FA8" w:rsidP="00C053A5">
            <w:pPr>
              <w:autoSpaceDE w:val="0"/>
              <w:autoSpaceDN w:val="0"/>
              <w:adjustRightInd w:val="0"/>
              <w:spacing w:line="240" w:lineRule="auto"/>
              <w:jc w:val="center"/>
              <w:rPr>
                <w:rFonts w:eastAsia="Times New Roman"/>
                <w:color w:val="000000"/>
                <w:sz w:val="20"/>
                <w:szCs w:val="20"/>
              </w:rPr>
            </w:pPr>
            <w:r w:rsidRPr="00535122">
              <w:rPr>
                <w:rFonts w:eastAsia="Times New Roman"/>
                <w:color w:val="000000"/>
                <w:sz w:val="20"/>
                <w:szCs w:val="20"/>
              </w:rPr>
              <w:t>1/1 – 3/31</w:t>
            </w:r>
          </w:p>
          <w:p w14:paraId="2182D6CF" w14:textId="77777777" w:rsidR="005C7FA8" w:rsidRPr="00535122" w:rsidRDefault="005C7FA8" w:rsidP="00C053A5">
            <w:pPr>
              <w:autoSpaceDE w:val="0"/>
              <w:autoSpaceDN w:val="0"/>
              <w:adjustRightInd w:val="0"/>
              <w:spacing w:line="240" w:lineRule="auto"/>
              <w:jc w:val="center"/>
              <w:rPr>
                <w:rFonts w:eastAsia="Times New Roman"/>
                <w:color w:val="000000"/>
                <w:sz w:val="20"/>
                <w:szCs w:val="20"/>
              </w:rPr>
            </w:pPr>
            <w:r w:rsidRPr="00535122">
              <w:rPr>
                <w:rFonts w:eastAsia="Times New Roman"/>
                <w:color w:val="000000"/>
                <w:sz w:val="20"/>
                <w:szCs w:val="20"/>
              </w:rPr>
              <w:t>11/1 – 12/31</w:t>
            </w:r>
          </w:p>
          <w:p w14:paraId="33777507" w14:textId="77777777" w:rsidR="005C7FA8" w:rsidRPr="00535122" w:rsidRDefault="005C7FA8" w:rsidP="00C053A5">
            <w:pPr>
              <w:autoSpaceDE w:val="0"/>
              <w:autoSpaceDN w:val="0"/>
              <w:adjustRightInd w:val="0"/>
              <w:spacing w:line="240" w:lineRule="auto"/>
              <w:jc w:val="center"/>
              <w:rPr>
                <w:rFonts w:eastAsia="Times New Roman"/>
                <w:color w:val="000000"/>
                <w:sz w:val="20"/>
                <w:szCs w:val="20"/>
              </w:rPr>
            </w:pPr>
            <w:r>
              <w:rPr>
                <w:rFonts w:eastAsia="Times New Roman"/>
                <w:color w:val="000000"/>
                <w:sz w:val="20"/>
                <w:szCs w:val="20"/>
              </w:rPr>
              <w:t>2015</w:t>
            </w:r>
            <w:r w:rsidRPr="00535122">
              <w:rPr>
                <w:rFonts w:eastAsia="Times New Roman"/>
                <w:color w:val="000000"/>
                <w:sz w:val="20"/>
                <w:szCs w:val="20"/>
              </w:rPr>
              <w:t xml:space="preserve"> --</w:t>
            </w:r>
            <w:r>
              <w:rPr>
                <w:rFonts w:eastAsia="Times New Roman"/>
                <w:color w:val="000000"/>
                <w:sz w:val="20"/>
                <w:szCs w:val="20"/>
              </w:rPr>
              <w:t xml:space="preserve"> 2017</w:t>
            </w:r>
          </w:p>
        </w:tc>
        <w:tc>
          <w:tcPr>
            <w:tcW w:w="1136" w:type="dxa"/>
            <w:vAlign w:val="center"/>
          </w:tcPr>
          <w:p w14:paraId="08D15F5E" w14:textId="77777777" w:rsidR="005C7FA8" w:rsidRPr="00796B27" w:rsidRDefault="005C7FA8" w:rsidP="00C053A5">
            <w:pPr>
              <w:autoSpaceDE w:val="0"/>
              <w:autoSpaceDN w:val="0"/>
              <w:adjustRightInd w:val="0"/>
              <w:spacing w:line="240" w:lineRule="auto"/>
              <w:jc w:val="center"/>
              <w:rPr>
                <w:rFonts w:eastAsia="Times New Roman"/>
                <w:color w:val="000000"/>
                <w:sz w:val="20"/>
                <w:szCs w:val="20"/>
              </w:rPr>
            </w:pPr>
            <w:r w:rsidRPr="00796B27">
              <w:rPr>
                <w:rFonts w:eastAsia="Times New Roman"/>
                <w:color w:val="000000"/>
                <w:sz w:val="20"/>
                <w:szCs w:val="20"/>
              </w:rPr>
              <w:t>3 yrs</w:t>
            </w:r>
          </w:p>
        </w:tc>
        <w:tc>
          <w:tcPr>
            <w:tcW w:w="1136" w:type="dxa"/>
            <w:vAlign w:val="center"/>
          </w:tcPr>
          <w:p w14:paraId="63445A1C" w14:textId="77777777" w:rsidR="005C7FA8" w:rsidRPr="00796B27" w:rsidRDefault="005C7FA8" w:rsidP="00C053A5">
            <w:pPr>
              <w:autoSpaceDE w:val="0"/>
              <w:autoSpaceDN w:val="0"/>
              <w:adjustRightInd w:val="0"/>
              <w:spacing w:line="240" w:lineRule="auto"/>
              <w:jc w:val="center"/>
              <w:rPr>
                <w:rFonts w:eastAsia="Times New Roman"/>
                <w:color w:val="000000"/>
                <w:sz w:val="20"/>
                <w:szCs w:val="20"/>
              </w:rPr>
            </w:pPr>
            <w:r>
              <w:rPr>
                <w:rFonts w:eastAsia="Times New Roman"/>
                <w:color w:val="000000"/>
                <w:sz w:val="20"/>
                <w:szCs w:val="20"/>
              </w:rPr>
              <w:t>3-7</w:t>
            </w:r>
          </w:p>
        </w:tc>
      </w:tr>
      <w:tr w:rsidR="005C7FA8" w:rsidRPr="00535122" w14:paraId="7849F395" w14:textId="77777777" w:rsidTr="00C053A5">
        <w:tc>
          <w:tcPr>
            <w:tcW w:w="2577" w:type="dxa"/>
            <w:vAlign w:val="center"/>
          </w:tcPr>
          <w:p w14:paraId="07E94AD2" w14:textId="77777777" w:rsidR="005C7FA8" w:rsidRPr="00535122" w:rsidRDefault="005C7FA8" w:rsidP="00C053A5">
            <w:pPr>
              <w:keepNext/>
              <w:keepLines/>
              <w:autoSpaceDE w:val="0"/>
              <w:autoSpaceDN w:val="0"/>
              <w:adjustRightInd w:val="0"/>
              <w:spacing w:line="240" w:lineRule="auto"/>
              <w:jc w:val="center"/>
              <w:rPr>
                <w:rFonts w:ascii="TimesNewRomanPSMT" w:eastAsia="Times New Roman" w:hAnsi="TimesNewRomanPSMT" w:cs="TimesNewRomanPSMT"/>
                <w:sz w:val="20"/>
                <w:szCs w:val="20"/>
              </w:rPr>
            </w:pPr>
            <w:r w:rsidRPr="00535122">
              <w:rPr>
                <w:rFonts w:ascii="TimesNewRomanPSMT" w:eastAsia="Times New Roman" w:hAnsi="TimesNewRomanPSMT" w:cs="TimesNewRomanPSMT"/>
                <w:sz w:val="20"/>
                <w:szCs w:val="20"/>
              </w:rPr>
              <w:t>Shell Energy North America (US) L.P.</w:t>
            </w:r>
          </w:p>
        </w:tc>
        <w:tc>
          <w:tcPr>
            <w:tcW w:w="1043" w:type="dxa"/>
            <w:vAlign w:val="center"/>
          </w:tcPr>
          <w:p w14:paraId="1BE81F3A" w14:textId="77777777" w:rsidR="005C7FA8" w:rsidRPr="00535122" w:rsidRDefault="005C7FA8" w:rsidP="00C053A5">
            <w:pPr>
              <w:keepNext/>
              <w:keepLines/>
              <w:autoSpaceDE w:val="0"/>
              <w:autoSpaceDN w:val="0"/>
              <w:adjustRightInd w:val="0"/>
              <w:spacing w:line="240" w:lineRule="auto"/>
              <w:jc w:val="center"/>
              <w:rPr>
                <w:rFonts w:eastAsia="Times New Roman"/>
                <w:color w:val="000000"/>
                <w:sz w:val="20"/>
                <w:szCs w:val="20"/>
              </w:rPr>
            </w:pPr>
            <w:r w:rsidRPr="00535122">
              <w:rPr>
                <w:rFonts w:eastAsia="Times New Roman"/>
                <w:color w:val="000000"/>
                <w:sz w:val="20"/>
                <w:szCs w:val="20"/>
              </w:rPr>
              <w:t>System Resource Adequacy Capacity</w:t>
            </w:r>
          </w:p>
        </w:tc>
        <w:tc>
          <w:tcPr>
            <w:tcW w:w="1973" w:type="dxa"/>
            <w:vAlign w:val="center"/>
          </w:tcPr>
          <w:p w14:paraId="3302ABBE" w14:textId="77777777" w:rsidR="005C7FA8" w:rsidRPr="00535122" w:rsidRDefault="005C7FA8" w:rsidP="00C053A5">
            <w:pPr>
              <w:autoSpaceDE w:val="0"/>
              <w:autoSpaceDN w:val="0"/>
              <w:adjustRightInd w:val="0"/>
              <w:spacing w:line="240" w:lineRule="auto"/>
              <w:jc w:val="center"/>
              <w:rPr>
                <w:rFonts w:eastAsia="Times New Roman"/>
                <w:color w:val="000000"/>
                <w:sz w:val="20"/>
                <w:szCs w:val="20"/>
              </w:rPr>
            </w:pPr>
            <w:r w:rsidRPr="00535122">
              <w:rPr>
                <w:rFonts w:eastAsia="Times New Roman"/>
                <w:color w:val="000000"/>
                <w:sz w:val="20"/>
                <w:szCs w:val="20"/>
              </w:rPr>
              <w:t>Gas Turbine, Combined Cycle</w:t>
            </w:r>
          </w:p>
        </w:tc>
        <w:tc>
          <w:tcPr>
            <w:tcW w:w="1711" w:type="dxa"/>
            <w:vAlign w:val="center"/>
          </w:tcPr>
          <w:p w14:paraId="0883704B" w14:textId="77777777" w:rsidR="005C7FA8" w:rsidRPr="00535122" w:rsidRDefault="005C7FA8" w:rsidP="00C053A5">
            <w:pPr>
              <w:autoSpaceDE w:val="0"/>
              <w:autoSpaceDN w:val="0"/>
              <w:adjustRightInd w:val="0"/>
              <w:spacing w:line="240" w:lineRule="auto"/>
              <w:jc w:val="center"/>
              <w:rPr>
                <w:rFonts w:eastAsia="Times New Roman"/>
                <w:color w:val="000000"/>
                <w:sz w:val="20"/>
                <w:szCs w:val="20"/>
              </w:rPr>
            </w:pPr>
            <w:r w:rsidRPr="00535122">
              <w:rPr>
                <w:rFonts w:eastAsia="Times New Roman"/>
                <w:color w:val="000000"/>
                <w:sz w:val="20"/>
                <w:szCs w:val="20"/>
              </w:rPr>
              <w:t>8 – 3</w:t>
            </w:r>
            <w:r>
              <w:rPr>
                <w:rFonts w:eastAsia="Times New Roman"/>
                <w:color w:val="000000"/>
                <w:sz w:val="20"/>
                <w:szCs w:val="20"/>
              </w:rPr>
              <w:t>1</w:t>
            </w:r>
            <w:r w:rsidRPr="00535122">
              <w:rPr>
                <w:rFonts w:eastAsia="Times New Roman"/>
                <w:color w:val="000000"/>
                <w:sz w:val="20"/>
                <w:szCs w:val="20"/>
              </w:rPr>
              <w:t>MW</w:t>
            </w:r>
          </w:p>
          <w:p w14:paraId="35779FAC" w14:textId="77777777" w:rsidR="005C7FA8" w:rsidRPr="00535122" w:rsidRDefault="005C7FA8" w:rsidP="00C053A5">
            <w:pPr>
              <w:autoSpaceDE w:val="0"/>
              <w:autoSpaceDN w:val="0"/>
              <w:adjustRightInd w:val="0"/>
              <w:spacing w:line="240" w:lineRule="auto"/>
              <w:jc w:val="center"/>
              <w:rPr>
                <w:rFonts w:eastAsia="Times New Roman"/>
                <w:color w:val="000000"/>
                <w:sz w:val="20"/>
                <w:szCs w:val="20"/>
              </w:rPr>
            </w:pPr>
            <w:r>
              <w:rPr>
                <w:rFonts w:eastAsia="Times New Roman"/>
                <w:color w:val="000000"/>
                <w:sz w:val="20"/>
                <w:szCs w:val="20"/>
              </w:rPr>
              <w:t>3</w:t>
            </w:r>
            <w:r w:rsidRPr="00535122">
              <w:rPr>
                <w:rFonts w:eastAsia="Times New Roman"/>
                <w:color w:val="000000"/>
                <w:sz w:val="20"/>
                <w:szCs w:val="20"/>
              </w:rPr>
              <w:t>/1/20</w:t>
            </w:r>
            <w:r>
              <w:rPr>
                <w:rFonts w:eastAsia="Times New Roman"/>
                <w:color w:val="000000"/>
                <w:sz w:val="20"/>
                <w:szCs w:val="20"/>
              </w:rPr>
              <w:t>15</w:t>
            </w:r>
            <w:r w:rsidRPr="00535122">
              <w:rPr>
                <w:rFonts w:eastAsia="Times New Roman"/>
                <w:color w:val="000000"/>
                <w:sz w:val="20"/>
                <w:szCs w:val="20"/>
              </w:rPr>
              <w:t xml:space="preserve"> –</w:t>
            </w:r>
          </w:p>
          <w:p w14:paraId="49356CB0" w14:textId="77777777" w:rsidR="005C7FA8" w:rsidRPr="00535122" w:rsidRDefault="005C7FA8" w:rsidP="00C053A5">
            <w:pPr>
              <w:autoSpaceDE w:val="0"/>
              <w:autoSpaceDN w:val="0"/>
              <w:adjustRightInd w:val="0"/>
              <w:spacing w:line="240" w:lineRule="auto"/>
              <w:jc w:val="center"/>
              <w:rPr>
                <w:rFonts w:eastAsia="Times New Roman"/>
                <w:color w:val="000000"/>
                <w:sz w:val="20"/>
                <w:szCs w:val="20"/>
              </w:rPr>
            </w:pPr>
            <w:r w:rsidRPr="00535122">
              <w:rPr>
                <w:rFonts w:eastAsia="Times New Roman"/>
                <w:color w:val="000000"/>
                <w:sz w:val="20"/>
                <w:szCs w:val="20"/>
              </w:rPr>
              <w:t>1/3</w:t>
            </w:r>
            <w:r>
              <w:rPr>
                <w:rFonts w:eastAsia="Times New Roman"/>
                <w:color w:val="000000"/>
                <w:sz w:val="20"/>
                <w:szCs w:val="20"/>
              </w:rPr>
              <w:t>1</w:t>
            </w:r>
            <w:r w:rsidRPr="00535122">
              <w:rPr>
                <w:rFonts w:eastAsia="Times New Roman"/>
                <w:color w:val="000000"/>
                <w:sz w:val="20"/>
                <w:szCs w:val="20"/>
              </w:rPr>
              <w:t>/20</w:t>
            </w:r>
            <w:r>
              <w:rPr>
                <w:rFonts w:eastAsia="Times New Roman"/>
                <w:color w:val="000000"/>
                <w:sz w:val="20"/>
                <w:szCs w:val="20"/>
              </w:rPr>
              <w:t>20</w:t>
            </w:r>
          </w:p>
        </w:tc>
        <w:tc>
          <w:tcPr>
            <w:tcW w:w="1136" w:type="dxa"/>
            <w:vAlign w:val="center"/>
          </w:tcPr>
          <w:p w14:paraId="219788A9" w14:textId="77777777" w:rsidR="005C7FA8" w:rsidRPr="00535122" w:rsidRDefault="005C7FA8" w:rsidP="00C053A5">
            <w:pPr>
              <w:autoSpaceDE w:val="0"/>
              <w:autoSpaceDN w:val="0"/>
              <w:adjustRightInd w:val="0"/>
              <w:spacing w:line="240" w:lineRule="auto"/>
              <w:jc w:val="center"/>
              <w:rPr>
                <w:rFonts w:eastAsia="Times New Roman"/>
                <w:color w:val="000000"/>
                <w:sz w:val="20"/>
                <w:szCs w:val="20"/>
              </w:rPr>
            </w:pPr>
            <w:r w:rsidRPr="00535122">
              <w:rPr>
                <w:rFonts w:eastAsia="Times New Roman"/>
                <w:color w:val="000000"/>
                <w:sz w:val="20"/>
                <w:szCs w:val="20"/>
              </w:rPr>
              <w:t>4 yrs, 11 mo</w:t>
            </w:r>
          </w:p>
          <w:p w14:paraId="4D628460" w14:textId="77777777" w:rsidR="005C7FA8" w:rsidRPr="00535122" w:rsidRDefault="005C7FA8" w:rsidP="00C053A5">
            <w:pPr>
              <w:autoSpaceDE w:val="0"/>
              <w:autoSpaceDN w:val="0"/>
              <w:adjustRightInd w:val="0"/>
              <w:spacing w:line="240" w:lineRule="auto"/>
              <w:jc w:val="center"/>
              <w:rPr>
                <w:rFonts w:eastAsia="Times New Roman"/>
                <w:color w:val="000000"/>
                <w:sz w:val="20"/>
                <w:szCs w:val="20"/>
              </w:rPr>
            </w:pPr>
          </w:p>
        </w:tc>
        <w:tc>
          <w:tcPr>
            <w:tcW w:w="1136" w:type="dxa"/>
            <w:vAlign w:val="center"/>
          </w:tcPr>
          <w:p w14:paraId="577D2D91" w14:textId="77777777" w:rsidR="005C7FA8" w:rsidRPr="00535122" w:rsidRDefault="005C7FA8" w:rsidP="00C053A5">
            <w:pPr>
              <w:autoSpaceDE w:val="0"/>
              <w:autoSpaceDN w:val="0"/>
              <w:adjustRightInd w:val="0"/>
              <w:spacing w:line="240" w:lineRule="auto"/>
              <w:jc w:val="center"/>
              <w:rPr>
                <w:rFonts w:eastAsia="Times New Roman"/>
                <w:color w:val="000000"/>
                <w:sz w:val="20"/>
                <w:szCs w:val="20"/>
              </w:rPr>
            </w:pPr>
            <w:r>
              <w:rPr>
                <w:rFonts w:eastAsia="Times New Roman"/>
                <w:color w:val="000000"/>
                <w:sz w:val="20"/>
                <w:szCs w:val="20"/>
              </w:rPr>
              <w:t>8 - 31</w:t>
            </w:r>
            <w:r w:rsidRPr="00535122">
              <w:rPr>
                <w:rFonts w:eastAsia="Times New Roman"/>
                <w:color w:val="000000"/>
                <w:sz w:val="20"/>
                <w:szCs w:val="20"/>
              </w:rPr>
              <w:t>*</w:t>
            </w:r>
          </w:p>
        </w:tc>
      </w:tr>
    </w:tbl>
    <w:p w14:paraId="48128826" w14:textId="77777777" w:rsidR="005C7FA8" w:rsidRDefault="005C7FA8" w:rsidP="005C7FA8">
      <w:pPr>
        <w:spacing w:line="480" w:lineRule="auto"/>
        <w:ind w:right="90" w:firstLine="720"/>
        <w:jc w:val="both"/>
        <w:rPr>
          <w:sz w:val="24"/>
        </w:rPr>
        <w:sectPr w:rsidR="005C7FA8" w:rsidSect="00E467FD">
          <w:pgSz w:w="12240" w:h="15840" w:code="1"/>
          <w:pgMar w:top="1440" w:right="1440" w:bottom="1440" w:left="1440" w:header="720" w:footer="720" w:gutter="0"/>
          <w:cols w:space="720"/>
          <w:docGrid w:linePitch="381"/>
        </w:sectPr>
      </w:pPr>
    </w:p>
    <w:p w14:paraId="09FDFEBD" w14:textId="77777777" w:rsidR="005C7FA8" w:rsidRDefault="005C7FA8" w:rsidP="00110398">
      <w:pPr>
        <w:spacing w:line="240" w:lineRule="auto"/>
        <w:jc w:val="center"/>
        <w:rPr>
          <w:b/>
          <w:sz w:val="24"/>
        </w:rPr>
      </w:pPr>
      <w:r w:rsidRPr="00291572">
        <w:rPr>
          <w:b/>
          <w:sz w:val="24"/>
        </w:rPr>
        <w:lastRenderedPageBreak/>
        <w:t>Table A-2:  Summary of Power Supply Costs Base Case</w:t>
      </w:r>
    </w:p>
    <w:p w14:paraId="70223F78" w14:textId="77777777" w:rsidR="00110398" w:rsidRPr="00291572" w:rsidRDefault="00110398" w:rsidP="00110398">
      <w:pPr>
        <w:spacing w:line="240" w:lineRule="auto"/>
        <w:jc w:val="center"/>
        <w:rPr>
          <w:b/>
          <w:sz w:val="24"/>
        </w:rPr>
      </w:pPr>
    </w:p>
    <w:tbl>
      <w:tblPr>
        <w:tblW w:w="8811" w:type="dxa"/>
        <w:tblInd w:w="93" w:type="dxa"/>
        <w:tblLook w:val="04A0" w:firstRow="1" w:lastRow="0" w:firstColumn="1" w:lastColumn="0" w:noHBand="0" w:noVBand="1"/>
      </w:tblPr>
      <w:tblGrid>
        <w:gridCol w:w="3758"/>
        <w:gridCol w:w="1263"/>
        <w:gridCol w:w="1263"/>
        <w:gridCol w:w="1264"/>
        <w:gridCol w:w="1263"/>
      </w:tblGrid>
      <w:tr w:rsidR="005C7FA8" w:rsidRPr="00A50812" w14:paraId="38723522" w14:textId="77777777" w:rsidTr="00C053A5">
        <w:trPr>
          <w:trHeight w:val="281"/>
        </w:trPr>
        <w:tc>
          <w:tcPr>
            <w:tcW w:w="3758" w:type="dxa"/>
            <w:tcBorders>
              <w:top w:val="single" w:sz="8" w:space="0" w:color="auto"/>
              <w:left w:val="single" w:sz="8" w:space="0" w:color="auto"/>
              <w:bottom w:val="nil"/>
              <w:right w:val="nil"/>
            </w:tcBorders>
            <w:shd w:val="clear" w:color="auto" w:fill="auto"/>
            <w:noWrap/>
            <w:vAlign w:val="bottom"/>
            <w:hideMark/>
          </w:tcPr>
          <w:p w14:paraId="6CE9E23E" w14:textId="77777777" w:rsidR="005C7FA8" w:rsidRPr="00A50812" w:rsidRDefault="005C7FA8" w:rsidP="00C053A5">
            <w:pPr>
              <w:spacing w:line="240" w:lineRule="auto"/>
              <w:jc w:val="center"/>
              <w:rPr>
                <w:rFonts w:eastAsia="Times New Roman"/>
                <w:b/>
                <w:bCs/>
                <w:sz w:val="18"/>
              </w:rPr>
            </w:pPr>
            <w:r w:rsidRPr="00A50812">
              <w:rPr>
                <w:rFonts w:eastAsia="Times New Roman"/>
                <w:b/>
                <w:bCs/>
                <w:sz w:val="18"/>
              </w:rPr>
              <w:t> </w:t>
            </w:r>
          </w:p>
        </w:tc>
        <w:tc>
          <w:tcPr>
            <w:tcW w:w="1263" w:type="dxa"/>
            <w:tcBorders>
              <w:top w:val="single" w:sz="8" w:space="0" w:color="auto"/>
              <w:left w:val="single" w:sz="8" w:space="0" w:color="auto"/>
              <w:bottom w:val="nil"/>
              <w:right w:val="single" w:sz="8" w:space="0" w:color="auto"/>
            </w:tcBorders>
            <w:shd w:val="clear" w:color="auto" w:fill="auto"/>
            <w:vAlign w:val="bottom"/>
            <w:hideMark/>
          </w:tcPr>
          <w:p w14:paraId="639943E8" w14:textId="77777777" w:rsidR="005C7FA8" w:rsidRPr="00A50812" w:rsidRDefault="005C7FA8" w:rsidP="00C053A5">
            <w:pPr>
              <w:spacing w:line="240" w:lineRule="auto"/>
              <w:jc w:val="center"/>
              <w:rPr>
                <w:rFonts w:eastAsia="Times New Roman"/>
                <w:b/>
                <w:bCs/>
                <w:sz w:val="18"/>
              </w:rPr>
            </w:pPr>
            <w:r w:rsidRPr="00A50812">
              <w:rPr>
                <w:rFonts w:eastAsia="Times New Roman"/>
                <w:b/>
                <w:bCs/>
                <w:sz w:val="18"/>
              </w:rPr>
              <w:t>2018</w:t>
            </w:r>
          </w:p>
        </w:tc>
        <w:tc>
          <w:tcPr>
            <w:tcW w:w="1263" w:type="dxa"/>
            <w:tcBorders>
              <w:top w:val="single" w:sz="8" w:space="0" w:color="auto"/>
              <w:left w:val="nil"/>
              <w:bottom w:val="nil"/>
              <w:right w:val="single" w:sz="8" w:space="0" w:color="auto"/>
            </w:tcBorders>
            <w:shd w:val="clear" w:color="auto" w:fill="auto"/>
            <w:vAlign w:val="bottom"/>
            <w:hideMark/>
          </w:tcPr>
          <w:p w14:paraId="09CEFDF7" w14:textId="77777777" w:rsidR="005C7FA8" w:rsidRPr="00A50812" w:rsidRDefault="005C7FA8" w:rsidP="00C053A5">
            <w:pPr>
              <w:spacing w:line="240" w:lineRule="auto"/>
              <w:jc w:val="center"/>
              <w:rPr>
                <w:rFonts w:eastAsia="Times New Roman"/>
                <w:b/>
                <w:bCs/>
                <w:sz w:val="18"/>
              </w:rPr>
            </w:pPr>
            <w:r w:rsidRPr="00A50812">
              <w:rPr>
                <w:rFonts w:eastAsia="Times New Roman"/>
                <w:b/>
                <w:bCs/>
                <w:sz w:val="18"/>
              </w:rPr>
              <w:t>2019</w:t>
            </w:r>
          </w:p>
        </w:tc>
        <w:tc>
          <w:tcPr>
            <w:tcW w:w="1263" w:type="dxa"/>
            <w:tcBorders>
              <w:top w:val="single" w:sz="8" w:space="0" w:color="auto"/>
              <w:left w:val="single" w:sz="8" w:space="0" w:color="auto"/>
              <w:bottom w:val="nil"/>
              <w:right w:val="nil"/>
            </w:tcBorders>
            <w:shd w:val="clear" w:color="auto" w:fill="auto"/>
            <w:vAlign w:val="bottom"/>
            <w:hideMark/>
          </w:tcPr>
          <w:p w14:paraId="64F1A8AC" w14:textId="77777777" w:rsidR="005C7FA8" w:rsidRPr="00A50812" w:rsidRDefault="005C7FA8" w:rsidP="00C053A5">
            <w:pPr>
              <w:spacing w:line="240" w:lineRule="auto"/>
              <w:jc w:val="center"/>
              <w:rPr>
                <w:rFonts w:eastAsia="Times New Roman"/>
                <w:b/>
                <w:bCs/>
                <w:sz w:val="18"/>
              </w:rPr>
            </w:pPr>
            <w:r w:rsidRPr="00A50812">
              <w:rPr>
                <w:rFonts w:eastAsia="Times New Roman"/>
                <w:b/>
                <w:bCs/>
                <w:sz w:val="18"/>
              </w:rPr>
              <w:t>2020</w:t>
            </w:r>
          </w:p>
        </w:tc>
        <w:tc>
          <w:tcPr>
            <w:tcW w:w="1263" w:type="dxa"/>
            <w:tcBorders>
              <w:top w:val="single" w:sz="8" w:space="0" w:color="auto"/>
              <w:left w:val="single" w:sz="8" w:space="0" w:color="auto"/>
              <w:bottom w:val="nil"/>
              <w:right w:val="single" w:sz="8" w:space="0" w:color="auto"/>
            </w:tcBorders>
            <w:shd w:val="clear" w:color="auto" w:fill="auto"/>
            <w:vAlign w:val="bottom"/>
            <w:hideMark/>
          </w:tcPr>
          <w:p w14:paraId="25E0B450" w14:textId="77777777" w:rsidR="005C7FA8" w:rsidRPr="00A50812" w:rsidRDefault="005C7FA8" w:rsidP="00C053A5">
            <w:pPr>
              <w:spacing w:line="240" w:lineRule="auto"/>
              <w:jc w:val="center"/>
              <w:rPr>
                <w:rFonts w:eastAsia="Times New Roman"/>
                <w:b/>
                <w:bCs/>
                <w:sz w:val="18"/>
              </w:rPr>
            </w:pPr>
            <w:r w:rsidRPr="00A50812">
              <w:rPr>
                <w:rFonts w:eastAsia="Times New Roman"/>
                <w:b/>
                <w:bCs/>
                <w:sz w:val="18"/>
              </w:rPr>
              <w:t>2021</w:t>
            </w:r>
          </w:p>
        </w:tc>
      </w:tr>
      <w:tr w:rsidR="005C7FA8" w:rsidRPr="00A50812" w14:paraId="279BACEA" w14:textId="77777777" w:rsidTr="00C053A5">
        <w:trPr>
          <w:trHeight w:val="415"/>
        </w:trPr>
        <w:tc>
          <w:tcPr>
            <w:tcW w:w="3758" w:type="dxa"/>
            <w:tcBorders>
              <w:top w:val="nil"/>
              <w:left w:val="single" w:sz="8" w:space="0" w:color="auto"/>
              <w:bottom w:val="nil"/>
              <w:right w:val="nil"/>
            </w:tcBorders>
            <w:shd w:val="clear" w:color="auto" w:fill="auto"/>
            <w:noWrap/>
            <w:vAlign w:val="bottom"/>
            <w:hideMark/>
          </w:tcPr>
          <w:p w14:paraId="106D2B8D" w14:textId="77777777" w:rsidR="005C7FA8" w:rsidRPr="00A50812" w:rsidRDefault="005C7FA8" w:rsidP="00C053A5">
            <w:pPr>
              <w:spacing w:line="240" w:lineRule="auto"/>
              <w:rPr>
                <w:rFonts w:eastAsia="Times New Roman"/>
                <w:b/>
                <w:bCs/>
                <w:sz w:val="18"/>
              </w:rPr>
            </w:pPr>
            <w:r w:rsidRPr="00A50812">
              <w:rPr>
                <w:rFonts w:eastAsia="Times New Roman"/>
                <w:b/>
                <w:bCs/>
                <w:sz w:val="18"/>
              </w:rPr>
              <w:t>ENERGY RESOURCES</w:t>
            </w:r>
          </w:p>
        </w:tc>
        <w:tc>
          <w:tcPr>
            <w:tcW w:w="1263" w:type="dxa"/>
            <w:tcBorders>
              <w:top w:val="nil"/>
              <w:left w:val="single" w:sz="8" w:space="0" w:color="auto"/>
              <w:bottom w:val="single" w:sz="8" w:space="0" w:color="auto"/>
              <w:right w:val="single" w:sz="8" w:space="0" w:color="auto"/>
            </w:tcBorders>
            <w:shd w:val="clear" w:color="auto" w:fill="auto"/>
            <w:vAlign w:val="bottom"/>
            <w:hideMark/>
          </w:tcPr>
          <w:p w14:paraId="472C7DAA" w14:textId="77777777" w:rsidR="005C7FA8" w:rsidRPr="00A50812" w:rsidRDefault="005C7FA8" w:rsidP="00C053A5">
            <w:pPr>
              <w:spacing w:line="240" w:lineRule="auto"/>
              <w:jc w:val="center"/>
              <w:rPr>
                <w:rFonts w:eastAsia="Times New Roman"/>
                <w:b/>
                <w:bCs/>
                <w:sz w:val="18"/>
              </w:rPr>
            </w:pPr>
            <w:r w:rsidRPr="00A50812">
              <w:rPr>
                <w:rFonts w:eastAsia="Times New Roman"/>
                <w:b/>
                <w:bCs/>
                <w:sz w:val="18"/>
              </w:rPr>
              <w:t>FORECAST</w:t>
            </w:r>
          </w:p>
        </w:tc>
        <w:tc>
          <w:tcPr>
            <w:tcW w:w="1263" w:type="dxa"/>
            <w:tcBorders>
              <w:top w:val="nil"/>
              <w:left w:val="nil"/>
              <w:bottom w:val="single" w:sz="8" w:space="0" w:color="auto"/>
              <w:right w:val="single" w:sz="8" w:space="0" w:color="auto"/>
            </w:tcBorders>
            <w:shd w:val="clear" w:color="auto" w:fill="auto"/>
            <w:vAlign w:val="bottom"/>
            <w:hideMark/>
          </w:tcPr>
          <w:p w14:paraId="10DDBA81" w14:textId="77777777" w:rsidR="005C7FA8" w:rsidRPr="00A50812" w:rsidRDefault="005C7FA8" w:rsidP="00C053A5">
            <w:pPr>
              <w:spacing w:line="240" w:lineRule="auto"/>
              <w:jc w:val="center"/>
              <w:rPr>
                <w:rFonts w:eastAsia="Times New Roman"/>
                <w:b/>
                <w:bCs/>
                <w:sz w:val="18"/>
              </w:rPr>
            </w:pPr>
            <w:r w:rsidRPr="00A50812">
              <w:rPr>
                <w:rFonts w:eastAsia="Times New Roman"/>
                <w:b/>
                <w:bCs/>
                <w:sz w:val="18"/>
              </w:rPr>
              <w:t>FORECAST</w:t>
            </w:r>
          </w:p>
        </w:tc>
        <w:tc>
          <w:tcPr>
            <w:tcW w:w="1263" w:type="dxa"/>
            <w:tcBorders>
              <w:top w:val="nil"/>
              <w:left w:val="nil"/>
              <w:bottom w:val="single" w:sz="8" w:space="0" w:color="auto"/>
              <w:right w:val="nil"/>
            </w:tcBorders>
            <w:shd w:val="clear" w:color="auto" w:fill="auto"/>
            <w:vAlign w:val="bottom"/>
            <w:hideMark/>
          </w:tcPr>
          <w:p w14:paraId="25488EE0" w14:textId="77777777" w:rsidR="005C7FA8" w:rsidRPr="00A50812" w:rsidRDefault="005C7FA8" w:rsidP="00C053A5">
            <w:pPr>
              <w:spacing w:line="240" w:lineRule="auto"/>
              <w:jc w:val="center"/>
              <w:rPr>
                <w:rFonts w:eastAsia="Times New Roman"/>
                <w:b/>
                <w:bCs/>
                <w:sz w:val="18"/>
              </w:rPr>
            </w:pPr>
            <w:r w:rsidRPr="00A50812">
              <w:rPr>
                <w:rFonts w:eastAsia="Times New Roman"/>
                <w:b/>
                <w:bCs/>
                <w:sz w:val="18"/>
              </w:rPr>
              <w:t>FORECAST</w:t>
            </w:r>
          </w:p>
        </w:tc>
        <w:tc>
          <w:tcPr>
            <w:tcW w:w="1263" w:type="dxa"/>
            <w:tcBorders>
              <w:top w:val="nil"/>
              <w:left w:val="single" w:sz="8" w:space="0" w:color="auto"/>
              <w:bottom w:val="single" w:sz="8" w:space="0" w:color="auto"/>
              <w:right w:val="single" w:sz="8" w:space="0" w:color="auto"/>
            </w:tcBorders>
            <w:shd w:val="clear" w:color="auto" w:fill="auto"/>
            <w:vAlign w:val="bottom"/>
            <w:hideMark/>
          </w:tcPr>
          <w:p w14:paraId="6B9E0110" w14:textId="77777777" w:rsidR="005C7FA8" w:rsidRPr="00A50812" w:rsidRDefault="005C7FA8" w:rsidP="00C053A5">
            <w:pPr>
              <w:spacing w:line="240" w:lineRule="auto"/>
              <w:jc w:val="center"/>
              <w:rPr>
                <w:rFonts w:eastAsia="Times New Roman"/>
                <w:b/>
                <w:bCs/>
                <w:sz w:val="18"/>
              </w:rPr>
            </w:pPr>
            <w:r w:rsidRPr="00A50812">
              <w:rPr>
                <w:rFonts w:eastAsia="Times New Roman"/>
                <w:b/>
                <w:bCs/>
                <w:sz w:val="18"/>
              </w:rPr>
              <w:t>FORECAST</w:t>
            </w:r>
          </w:p>
        </w:tc>
      </w:tr>
      <w:tr w:rsidR="005C7FA8" w:rsidRPr="00A50812" w14:paraId="32F02FD5" w14:textId="77777777" w:rsidTr="00C053A5">
        <w:trPr>
          <w:trHeight w:val="281"/>
        </w:trPr>
        <w:tc>
          <w:tcPr>
            <w:tcW w:w="375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A454847" w14:textId="77777777" w:rsidR="005C7FA8" w:rsidRPr="00A50812" w:rsidRDefault="005C7FA8" w:rsidP="00C053A5">
            <w:pPr>
              <w:spacing w:line="240" w:lineRule="auto"/>
              <w:rPr>
                <w:rFonts w:eastAsia="Times New Roman"/>
                <w:sz w:val="18"/>
              </w:rPr>
            </w:pPr>
            <w:r w:rsidRPr="00A50812">
              <w:rPr>
                <w:rFonts w:eastAsia="Times New Roman"/>
                <w:sz w:val="18"/>
              </w:rPr>
              <w:t>Monthly Energy Requirements</w:t>
            </w:r>
          </w:p>
        </w:tc>
        <w:tc>
          <w:tcPr>
            <w:tcW w:w="1263" w:type="dxa"/>
            <w:tcBorders>
              <w:top w:val="nil"/>
              <w:left w:val="nil"/>
              <w:bottom w:val="single" w:sz="4" w:space="0" w:color="auto"/>
              <w:right w:val="single" w:sz="4" w:space="0" w:color="auto"/>
            </w:tcBorders>
            <w:shd w:val="clear" w:color="auto" w:fill="auto"/>
            <w:noWrap/>
            <w:vAlign w:val="bottom"/>
            <w:hideMark/>
          </w:tcPr>
          <w:p w14:paraId="6EF29944" w14:textId="77777777" w:rsidR="005C7FA8" w:rsidRPr="00A50812" w:rsidRDefault="005C7FA8" w:rsidP="00C053A5">
            <w:pPr>
              <w:spacing w:line="240" w:lineRule="auto"/>
              <w:jc w:val="center"/>
              <w:rPr>
                <w:rFonts w:eastAsia="Times New Roman"/>
                <w:sz w:val="18"/>
              </w:rPr>
            </w:pPr>
            <w:r w:rsidRPr="00A50812">
              <w:rPr>
                <w:rFonts w:eastAsia="Times New Roman"/>
                <w:sz w:val="18"/>
              </w:rPr>
              <w:t xml:space="preserve">163,298 </w:t>
            </w:r>
          </w:p>
        </w:tc>
        <w:tc>
          <w:tcPr>
            <w:tcW w:w="1263" w:type="dxa"/>
            <w:tcBorders>
              <w:top w:val="nil"/>
              <w:left w:val="nil"/>
              <w:bottom w:val="single" w:sz="4" w:space="0" w:color="auto"/>
              <w:right w:val="single" w:sz="4" w:space="0" w:color="auto"/>
            </w:tcBorders>
            <w:shd w:val="clear" w:color="auto" w:fill="auto"/>
            <w:noWrap/>
            <w:vAlign w:val="bottom"/>
            <w:hideMark/>
          </w:tcPr>
          <w:p w14:paraId="6BEEBEDC" w14:textId="77777777" w:rsidR="005C7FA8" w:rsidRPr="00A50812" w:rsidRDefault="005C7FA8" w:rsidP="00C053A5">
            <w:pPr>
              <w:spacing w:line="240" w:lineRule="auto"/>
              <w:jc w:val="center"/>
              <w:rPr>
                <w:rFonts w:eastAsia="Times New Roman"/>
                <w:sz w:val="18"/>
              </w:rPr>
            </w:pPr>
            <w:r w:rsidRPr="00A50812">
              <w:rPr>
                <w:rFonts w:eastAsia="Times New Roman"/>
                <w:sz w:val="18"/>
              </w:rPr>
              <w:t xml:space="preserve">164,495 </w:t>
            </w:r>
          </w:p>
        </w:tc>
        <w:tc>
          <w:tcPr>
            <w:tcW w:w="1263" w:type="dxa"/>
            <w:tcBorders>
              <w:top w:val="nil"/>
              <w:left w:val="nil"/>
              <w:bottom w:val="single" w:sz="4" w:space="0" w:color="auto"/>
              <w:right w:val="single" w:sz="4" w:space="0" w:color="auto"/>
            </w:tcBorders>
            <w:shd w:val="clear" w:color="auto" w:fill="auto"/>
            <w:noWrap/>
            <w:vAlign w:val="bottom"/>
            <w:hideMark/>
          </w:tcPr>
          <w:p w14:paraId="411CF32F" w14:textId="77777777" w:rsidR="005C7FA8" w:rsidRPr="00A50812" w:rsidRDefault="005C7FA8" w:rsidP="00C053A5">
            <w:pPr>
              <w:spacing w:line="240" w:lineRule="auto"/>
              <w:jc w:val="center"/>
              <w:rPr>
                <w:rFonts w:eastAsia="Times New Roman"/>
                <w:sz w:val="18"/>
              </w:rPr>
            </w:pPr>
            <w:r w:rsidRPr="00A50812">
              <w:rPr>
                <w:rFonts w:eastAsia="Times New Roman"/>
                <w:sz w:val="18"/>
              </w:rPr>
              <w:t xml:space="preserve">165,294 </w:t>
            </w:r>
          </w:p>
        </w:tc>
        <w:tc>
          <w:tcPr>
            <w:tcW w:w="1263" w:type="dxa"/>
            <w:tcBorders>
              <w:top w:val="nil"/>
              <w:left w:val="nil"/>
              <w:bottom w:val="single" w:sz="4" w:space="0" w:color="auto"/>
              <w:right w:val="single" w:sz="8" w:space="0" w:color="auto"/>
            </w:tcBorders>
            <w:shd w:val="clear" w:color="auto" w:fill="auto"/>
            <w:noWrap/>
            <w:vAlign w:val="bottom"/>
            <w:hideMark/>
          </w:tcPr>
          <w:p w14:paraId="0EAA3642" w14:textId="77777777" w:rsidR="005C7FA8" w:rsidRPr="00A50812" w:rsidRDefault="005C7FA8" w:rsidP="00C053A5">
            <w:pPr>
              <w:spacing w:line="240" w:lineRule="auto"/>
              <w:jc w:val="center"/>
              <w:rPr>
                <w:rFonts w:eastAsia="Times New Roman"/>
                <w:sz w:val="18"/>
              </w:rPr>
            </w:pPr>
            <w:r w:rsidRPr="00A50812">
              <w:rPr>
                <w:rFonts w:eastAsia="Times New Roman"/>
                <w:sz w:val="18"/>
              </w:rPr>
              <w:t xml:space="preserve">166,474 </w:t>
            </w:r>
          </w:p>
        </w:tc>
      </w:tr>
      <w:tr w:rsidR="005C7FA8" w:rsidRPr="00A50812" w14:paraId="7A58514F" w14:textId="77777777" w:rsidTr="00C053A5">
        <w:trPr>
          <w:trHeight w:val="281"/>
        </w:trPr>
        <w:tc>
          <w:tcPr>
            <w:tcW w:w="3758" w:type="dxa"/>
            <w:tcBorders>
              <w:top w:val="nil"/>
              <w:left w:val="single" w:sz="8" w:space="0" w:color="auto"/>
              <w:bottom w:val="single" w:sz="4" w:space="0" w:color="auto"/>
              <w:right w:val="single" w:sz="4" w:space="0" w:color="auto"/>
            </w:tcBorders>
            <w:shd w:val="clear" w:color="auto" w:fill="auto"/>
            <w:noWrap/>
            <w:vAlign w:val="bottom"/>
            <w:hideMark/>
          </w:tcPr>
          <w:p w14:paraId="4367DE83" w14:textId="77777777" w:rsidR="005C7FA8" w:rsidRPr="00A50812" w:rsidRDefault="005C7FA8" w:rsidP="00C053A5">
            <w:pPr>
              <w:spacing w:line="240" w:lineRule="auto"/>
              <w:rPr>
                <w:rFonts w:eastAsia="Times New Roman"/>
                <w:sz w:val="18"/>
              </w:rPr>
            </w:pPr>
            <w:r w:rsidRPr="00A50812">
              <w:rPr>
                <w:rFonts w:eastAsia="Times New Roman"/>
                <w:sz w:val="18"/>
              </w:rPr>
              <w:t xml:space="preserve">Losses </w:t>
            </w:r>
          </w:p>
        </w:tc>
        <w:tc>
          <w:tcPr>
            <w:tcW w:w="1263" w:type="dxa"/>
            <w:tcBorders>
              <w:top w:val="nil"/>
              <w:left w:val="nil"/>
              <w:bottom w:val="single" w:sz="4" w:space="0" w:color="auto"/>
              <w:right w:val="single" w:sz="4" w:space="0" w:color="auto"/>
            </w:tcBorders>
            <w:shd w:val="clear" w:color="auto" w:fill="auto"/>
            <w:noWrap/>
            <w:vAlign w:val="bottom"/>
            <w:hideMark/>
          </w:tcPr>
          <w:p w14:paraId="02D02328" w14:textId="77777777" w:rsidR="005C7FA8" w:rsidRPr="00A50812" w:rsidRDefault="005C7FA8" w:rsidP="00C053A5">
            <w:pPr>
              <w:spacing w:line="240" w:lineRule="auto"/>
              <w:jc w:val="center"/>
              <w:rPr>
                <w:rFonts w:eastAsia="Times New Roman"/>
                <w:sz w:val="18"/>
              </w:rPr>
            </w:pPr>
            <w:r w:rsidRPr="00A50812">
              <w:rPr>
                <w:rFonts w:eastAsia="Times New Roman"/>
                <w:sz w:val="18"/>
              </w:rPr>
              <w:t xml:space="preserve">18,605 </w:t>
            </w:r>
          </w:p>
        </w:tc>
        <w:tc>
          <w:tcPr>
            <w:tcW w:w="1263" w:type="dxa"/>
            <w:tcBorders>
              <w:top w:val="nil"/>
              <w:left w:val="nil"/>
              <w:bottom w:val="single" w:sz="4" w:space="0" w:color="auto"/>
              <w:right w:val="single" w:sz="4" w:space="0" w:color="auto"/>
            </w:tcBorders>
            <w:shd w:val="clear" w:color="auto" w:fill="auto"/>
            <w:noWrap/>
            <w:vAlign w:val="bottom"/>
            <w:hideMark/>
          </w:tcPr>
          <w:p w14:paraId="05E167AA" w14:textId="77777777" w:rsidR="005C7FA8" w:rsidRPr="00A50812" w:rsidRDefault="005C7FA8" w:rsidP="00C053A5">
            <w:pPr>
              <w:spacing w:line="240" w:lineRule="auto"/>
              <w:jc w:val="center"/>
              <w:rPr>
                <w:rFonts w:eastAsia="Times New Roman"/>
                <w:sz w:val="18"/>
              </w:rPr>
            </w:pPr>
            <w:r w:rsidRPr="00A50812">
              <w:rPr>
                <w:rFonts w:eastAsia="Times New Roman"/>
                <w:sz w:val="18"/>
              </w:rPr>
              <w:t xml:space="preserve">18,133 </w:t>
            </w:r>
          </w:p>
        </w:tc>
        <w:tc>
          <w:tcPr>
            <w:tcW w:w="1263" w:type="dxa"/>
            <w:tcBorders>
              <w:top w:val="nil"/>
              <w:left w:val="nil"/>
              <w:bottom w:val="single" w:sz="4" w:space="0" w:color="auto"/>
              <w:right w:val="single" w:sz="4" w:space="0" w:color="auto"/>
            </w:tcBorders>
            <w:shd w:val="clear" w:color="auto" w:fill="auto"/>
            <w:noWrap/>
            <w:vAlign w:val="bottom"/>
            <w:hideMark/>
          </w:tcPr>
          <w:p w14:paraId="335285BB" w14:textId="77777777" w:rsidR="005C7FA8" w:rsidRPr="00A50812" w:rsidRDefault="005C7FA8" w:rsidP="00C053A5">
            <w:pPr>
              <w:spacing w:line="240" w:lineRule="auto"/>
              <w:jc w:val="center"/>
              <w:rPr>
                <w:rFonts w:eastAsia="Times New Roman"/>
                <w:sz w:val="18"/>
              </w:rPr>
            </w:pPr>
            <w:r w:rsidRPr="00A50812">
              <w:rPr>
                <w:rFonts w:eastAsia="Times New Roman"/>
                <w:sz w:val="18"/>
              </w:rPr>
              <w:t xml:space="preserve">17,431 </w:t>
            </w:r>
          </w:p>
        </w:tc>
        <w:tc>
          <w:tcPr>
            <w:tcW w:w="1263" w:type="dxa"/>
            <w:tcBorders>
              <w:top w:val="nil"/>
              <w:left w:val="nil"/>
              <w:bottom w:val="single" w:sz="4" w:space="0" w:color="auto"/>
              <w:right w:val="single" w:sz="8" w:space="0" w:color="auto"/>
            </w:tcBorders>
            <w:shd w:val="clear" w:color="auto" w:fill="auto"/>
            <w:noWrap/>
            <w:vAlign w:val="bottom"/>
            <w:hideMark/>
          </w:tcPr>
          <w:p w14:paraId="7FE11E67" w14:textId="77777777" w:rsidR="005C7FA8" w:rsidRPr="00A50812" w:rsidRDefault="005C7FA8" w:rsidP="00C053A5">
            <w:pPr>
              <w:spacing w:line="240" w:lineRule="auto"/>
              <w:jc w:val="center"/>
              <w:rPr>
                <w:rFonts w:eastAsia="Times New Roman"/>
                <w:sz w:val="18"/>
              </w:rPr>
            </w:pPr>
            <w:r w:rsidRPr="00A50812">
              <w:rPr>
                <w:rFonts w:eastAsia="Times New Roman"/>
                <w:sz w:val="18"/>
              </w:rPr>
              <w:t xml:space="preserve">17,050 </w:t>
            </w:r>
          </w:p>
        </w:tc>
      </w:tr>
      <w:tr w:rsidR="005C7FA8" w:rsidRPr="00A50812" w14:paraId="194D4496" w14:textId="77777777" w:rsidTr="00C053A5">
        <w:trPr>
          <w:trHeight w:val="267"/>
        </w:trPr>
        <w:tc>
          <w:tcPr>
            <w:tcW w:w="3758" w:type="dxa"/>
            <w:tcBorders>
              <w:top w:val="nil"/>
              <w:left w:val="single" w:sz="8" w:space="0" w:color="auto"/>
              <w:bottom w:val="single" w:sz="4" w:space="0" w:color="auto"/>
              <w:right w:val="single" w:sz="4" w:space="0" w:color="auto"/>
            </w:tcBorders>
            <w:shd w:val="clear" w:color="auto" w:fill="auto"/>
            <w:noWrap/>
            <w:vAlign w:val="bottom"/>
            <w:hideMark/>
          </w:tcPr>
          <w:p w14:paraId="29343DE9" w14:textId="77777777" w:rsidR="005C7FA8" w:rsidRPr="00291572" w:rsidRDefault="005C7FA8" w:rsidP="00C053A5">
            <w:pPr>
              <w:spacing w:line="240" w:lineRule="auto"/>
              <w:rPr>
                <w:rFonts w:eastAsia="Times New Roman"/>
                <w:sz w:val="18"/>
                <w:szCs w:val="22"/>
              </w:rPr>
            </w:pPr>
            <w:r w:rsidRPr="00291572">
              <w:rPr>
                <w:rFonts w:eastAsia="Times New Roman"/>
                <w:sz w:val="18"/>
                <w:szCs w:val="22"/>
              </w:rPr>
              <w:t>Losses</w:t>
            </w:r>
          </w:p>
        </w:tc>
        <w:tc>
          <w:tcPr>
            <w:tcW w:w="1263" w:type="dxa"/>
            <w:tcBorders>
              <w:top w:val="nil"/>
              <w:left w:val="nil"/>
              <w:bottom w:val="single" w:sz="4" w:space="0" w:color="auto"/>
              <w:right w:val="single" w:sz="4" w:space="0" w:color="auto"/>
            </w:tcBorders>
            <w:shd w:val="clear" w:color="auto" w:fill="auto"/>
            <w:noWrap/>
            <w:vAlign w:val="bottom"/>
            <w:hideMark/>
          </w:tcPr>
          <w:p w14:paraId="5437D103" w14:textId="77777777" w:rsidR="005C7FA8" w:rsidRPr="00291572" w:rsidRDefault="005C7FA8" w:rsidP="00C053A5">
            <w:pPr>
              <w:spacing w:line="240" w:lineRule="auto"/>
              <w:jc w:val="center"/>
              <w:rPr>
                <w:rFonts w:eastAsia="Times New Roman"/>
                <w:color w:val="000000"/>
                <w:sz w:val="18"/>
                <w:szCs w:val="22"/>
              </w:rPr>
            </w:pPr>
            <w:r w:rsidRPr="00291572">
              <w:rPr>
                <w:rFonts w:eastAsia="Times New Roman"/>
                <w:color w:val="000000"/>
                <w:sz w:val="18"/>
                <w:szCs w:val="22"/>
              </w:rPr>
              <w:t>13%</w:t>
            </w:r>
          </w:p>
        </w:tc>
        <w:tc>
          <w:tcPr>
            <w:tcW w:w="1263" w:type="dxa"/>
            <w:tcBorders>
              <w:top w:val="nil"/>
              <w:left w:val="nil"/>
              <w:bottom w:val="single" w:sz="4" w:space="0" w:color="auto"/>
              <w:right w:val="single" w:sz="4" w:space="0" w:color="auto"/>
            </w:tcBorders>
            <w:shd w:val="clear" w:color="auto" w:fill="auto"/>
            <w:noWrap/>
            <w:vAlign w:val="bottom"/>
            <w:hideMark/>
          </w:tcPr>
          <w:p w14:paraId="7C5A30DC" w14:textId="77777777" w:rsidR="005C7FA8" w:rsidRPr="00291572" w:rsidRDefault="005C7FA8" w:rsidP="00C053A5">
            <w:pPr>
              <w:spacing w:line="240" w:lineRule="auto"/>
              <w:jc w:val="center"/>
              <w:rPr>
                <w:rFonts w:eastAsia="Times New Roman"/>
                <w:color w:val="000000"/>
                <w:sz w:val="18"/>
                <w:szCs w:val="22"/>
              </w:rPr>
            </w:pPr>
            <w:r w:rsidRPr="00291572">
              <w:rPr>
                <w:rFonts w:eastAsia="Times New Roman"/>
                <w:color w:val="000000"/>
                <w:sz w:val="18"/>
                <w:szCs w:val="22"/>
              </w:rPr>
              <w:t>12%</w:t>
            </w:r>
          </w:p>
        </w:tc>
        <w:tc>
          <w:tcPr>
            <w:tcW w:w="1263" w:type="dxa"/>
            <w:tcBorders>
              <w:top w:val="nil"/>
              <w:left w:val="nil"/>
              <w:bottom w:val="single" w:sz="4" w:space="0" w:color="auto"/>
              <w:right w:val="single" w:sz="4" w:space="0" w:color="auto"/>
            </w:tcBorders>
            <w:shd w:val="clear" w:color="auto" w:fill="auto"/>
            <w:noWrap/>
            <w:vAlign w:val="bottom"/>
            <w:hideMark/>
          </w:tcPr>
          <w:p w14:paraId="2B1160C8" w14:textId="77777777" w:rsidR="005C7FA8" w:rsidRPr="00291572" w:rsidRDefault="005C7FA8" w:rsidP="00C053A5">
            <w:pPr>
              <w:spacing w:line="240" w:lineRule="auto"/>
              <w:jc w:val="center"/>
              <w:rPr>
                <w:rFonts w:eastAsia="Times New Roman"/>
                <w:color w:val="000000"/>
                <w:sz w:val="18"/>
                <w:szCs w:val="22"/>
              </w:rPr>
            </w:pPr>
            <w:r w:rsidRPr="00291572">
              <w:rPr>
                <w:rFonts w:eastAsia="Times New Roman"/>
                <w:color w:val="000000"/>
                <w:sz w:val="18"/>
                <w:szCs w:val="22"/>
              </w:rPr>
              <w:t>12%</w:t>
            </w:r>
          </w:p>
        </w:tc>
        <w:tc>
          <w:tcPr>
            <w:tcW w:w="1263" w:type="dxa"/>
            <w:tcBorders>
              <w:top w:val="nil"/>
              <w:left w:val="nil"/>
              <w:bottom w:val="single" w:sz="4" w:space="0" w:color="auto"/>
              <w:right w:val="single" w:sz="8" w:space="0" w:color="auto"/>
            </w:tcBorders>
            <w:shd w:val="clear" w:color="auto" w:fill="auto"/>
            <w:noWrap/>
            <w:vAlign w:val="bottom"/>
            <w:hideMark/>
          </w:tcPr>
          <w:p w14:paraId="54BAB20B" w14:textId="77777777" w:rsidR="005C7FA8" w:rsidRPr="00291572" w:rsidRDefault="005C7FA8" w:rsidP="00C053A5">
            <w:pPr>
              <w:spacing w:line="240" w:lineRule="auto"/>
              <w:jc w:val="center"/>
              <w:rPr>
                <w:rFonts w:eastAsia="Times New Roman"/>
                <w:color w:val="000000"/>
                <w:sz w:val="18"/>
                <w:szCs w:val="22"/>
              </w:rPr>
            </w:pPr>
            <w:r w:rsidRPr="00291572">
              <w:rPr>
                <w:rFonts w:eastAsia="Times New Roman"/>
                <w:color w:val="000000"/>
                <w:sz w:val="18"/>
                <w:szCs w:val="22"/>
              </w:rPr>
              <w:t>11%</w:t>
            </w:r>
          </w:p>
        </w:tc>
      </w:tr>
      <w:tr w:rsidR="005C7FA8" w:rsidRPr="00A50812" w14:paraId="3E77F549" w14:textId="77777777" w:rsidTr="00C053A5">
        <w:trPr>
          <w:trHeight w:val="281"/>
        </w:trPr>
        <w:tc>
          <w:tcPr>
            <w:tcW w:w="3758" w:type="dxa"/>
            <w:tcBorders>
              <w:top w:val="nil"/>
              <w:left w:val="single" w:sz="8" w:space="0" w:color="auto"/>
              <w:bottom w:val="single" w:sz="4" w:space="0" w:color="auto"/>
              <w:right w:val="single" w:sz="4" w:space="0" w:color="auto"/>
            </w:tcBorders>
            <w:shd w:val="clear" w:color="auto" w:fill="auto"/>
            <w:noWrap/>
            <w:vAlign w:val="bottom"/>
            <w:hideMark/>
          </w:tcPr>
          <w:p w14:paraId="444CFA3F" w14:textId="77777777" w:rsidR="005C7FA8" w:rsidRPr="00291572" w:rsidRDefault="005C7FA8" w:rsidP="00C053A5">
            <w:pPr>
              <w:spacing w:line="240" w:lineRule="auto"/>
              <w:rPr>
                <w:rFonts w:eastAsia="Times New Roman"/>
                <w:sz w:val="18"/>
              </w:rPr>
            </w:pPr>
            <w:r w:rsidRPr="00291572">
              <w:rPr>
                <w:rFonts w:eastAsia="Times New Roman"/>
                <w:sz w:val="18"/>
              </w:rPr>
              <w:t>Delivered MWh (Sales to customers)</w:t>
            </w:r>
          </w:p>
        </w:tc>
        <w:tc>
          <w:tcPr>
            <w:tcW w:w="1263" w:type="dxa"/>
            <w:tcBorders>
              <w:top w:val="nil"/>
              <w:left w:val="nil"/>
              <w:bottom w:val="single" w:sz="4" w:space="0" w:color="auto"/>
              <w:right w:val="single" w:sz="4" w:space="0" w:color="auto"/>
            </w:tcBorders>
            <w:shd w:val="clear" w:color="auto" w:fill="auto"/>
            <w:noWrap/>
            <w:vAlign w:val="bottom"/>
            <w:hideMark/>
          </w:tcPr>
          <w:p w14:paraId="58290EDD" w14:textId="77777777" w:rsidR="005C7FA8" w:rsidRPr="00291572" w:rsidRDefault="005C7FA8" w:rsidP="00C053A5">
            <w:pPr>
              <w:spacing w:line="240" w:lineRule="auto"/>
              <w:jc w:val="center"/>
              <w:rPr>
                <w:rFonts w:eastAsia="Times New Roman"/>
                <w:sz w:val="18"/>
              </w:rPr>
            </w:pPr>
            <w:r w:rsidRPr="00291572">
              <w:rPr>
                <w:rFonts w:eastAsia="Times New Roman"/>
                <w:sz w:val="18"/>
              </w:rPr>
              <w:t xml:space="preserve">144,693 </w:t>
            </w:r>
          </w:p>
        </w:tc>
        <w:tc>
          <w:tcPr>
            <w:tcW w:w="1263" w:type="dxa"/>
            <w:tcBorders>
              <w:top w:val="nil"/>
              <w:left w:val="nil"/>
              <w:bottom w:val="single" w:sz="4" w:space="0" w:color="auto"/>
              <w:right w:val="single" w:sz="4" w:space="0" w:color="auto"/>
            </w:tcBorders>
            <w:shd w:val="clear" w:color="auto" w:fill="auto"/>
            <w:noWrap/>
            <w:vAlign w:val="bottom"/>
            <w:hideMark/>
          </w:tcPr>
          <w:p w14:paraId="3A2C152B" w14:textId="77777777" w:rsidR="005C7FA8" w:rsidRPr="00291572" w:rsidRDefault="005C7FA8" w:rsidP="00C053A5">
            <w:pPr>
              <w:spacing w:line="240" w:lineRule="auto"/>
              <w:jc w:val="center"/>
              <w:rPr>
                <w:rFonts w:eastAsia="Times New Roman"/>
                <w:sz w:val="18"/>
              </w:rPr>
            </w:pPr>
            <w:r w:rsidRPr="00291572">
              <w:rPr>
                <w:rFonts w:eastAsia="Times New Roman"/>
                <w:sz w:val="18"/>
              </w:rPr>
              <w:t xml:space="preserve">146,362 </w:t>
            </w:r>
          </w:p>
        </w:tc>
        <w:tc>
          <w:tcPr>
            <w:tcW w:w="1263" w:type="dxa"/>
            <w:tcBorders>
              <w:top w:val="nil"/>
              <w:left w:val="nil"/>
              <w:bottom w:val="single" w:sz="4" w:space="0" w:color="auto"/>
              <w:right w:val="single" w:sz="4" w:space="0" w:color="auto"/>
            </w:tcBorders>
            <w:shd w:val="clear" w:color="auto" w:fill="auto"/>
            <w:noWrap/>
            <w:vAlign w:val="bottom"/>
            <w:hideMark/>
          </w:tcPr>
          <w:p w14:paraId="4834E724" w14:textId="77777777" w:rsidR="005C7FA8" w:rsidRPr="00291572" w:rsidRDefault="005C7FA8" w:rsidP="00C053A5">
            <w:pPr>
              <w:spacing w:line="240" w:lineRule="auto"/>
              <w:jc w:val="center"/>
              <w:rPr>
                <w:rFonts w:eastAsia="Times New Roman"/>
                <w:sz w:val="18"/>
              </w:rPr>
            </w:pPr>
            <w:r w:rsidRPr="00291572">
              <w:rPr>
                <w:rFonts w:eastAsia="Times New Roman"/>
                <w:sz w:val="18"/>
              </w:rPr>
              <w:t xml:space="preserve">147,864 </w:t>
            </w:r>
          </w:p>
        </w:tc>
        <w:tc>
          <w:tcPr>
            <w:tcW w:w="1263" w:type="dxa"/>
            <w:tcBorders>
              <w:top w:val="nil"/>
              <w:left w:val="nil"/>
              <w:bottom w:val="single" w:sz="4" w:space="0" w:color="auto"/>
              <w:right w:val="single" w:sz="8" w:space="0" w:color="auto"/>
            </w:tcBorders>
            <w:shd w:val="clear" w:color="auto" w:fill="auto"/>
            <w:noWrap/>
            <w:vAlign w:val="bottom"/>
            <w:hideMark/>
          </w:tcPr>
          <w:p w14:paraId="309425B9" w14:textId="77777777" w:rsidR="005C7FA8" w:rsidRPr="00291572" w:rsidRDefault="005C7FA8" w:rsidP="00C053A5">
            <w:pPr>
              <w:spacing w:line="240" w:lineRule="auto"/>
              <w:jc w:val="center"/>
              <w:rPr>
                <w:rFonts w:eastAsia="Times New Roman"/>
                <w:sz w:val="18"/>
              </w:rPr>
            </w:pPr>
            <w:r w:rsidRPr="00291572">
              <w:rPr>
                <w:rFonts w:eastAsia="Times New Roman"/>
                <w:sz w:val="18"/>
              </w:rPr>
              <w:t xml:space="preserve">149,424 </w:t>
            </w:r>
          </w:p>
        </w:tc>
      </w:tr>
      <w:tr w:rsidR="005C7FA8" w:rsidRPr="00A50812" w14:paraId="3C194F11" w14:textId="77777777" w:rsidTr="00C053A5">
        <w:trPr>
          <w:trHeight w:val="281"/>
        </w:trPr>
        <w:tc>
          <w:tcPr>
            <w:tcW w:w="3758" w:type="dxa"/>
            <w:tcBorders>
              <w:top w:val="nil"/>
              <w:left w:val="single" w:sz="8" w:space="0" w:color="auto"/>
              <w:bottom w:val="single" w:sz="4" w:space="0" w:color="auto"/>
              <w:right w:val="single" w:sz="4" w:space="0" w:color="auto"/>
            </w:tcBorders>
            <w:shd w:val="clear" w:color="auto" w:fill="auto"/>
            <w:noWrap/>
            <w:vAlign w:val="bottom"/>
            <w:hideMark/>
          </w:tcPr>
          <w:p w14:paraId="1B09CB83" w14:textId="77777777" w:rsidR="005C7FA8" w:rsidRPr="00291572" w:rsidRDefault="005C7FA8" w:rsidP="00C053A5">
            <w:pPr>
              <w:spacing w:line="240" w:lineRule="auto"/>
              <w:rPr>
                <w:rFonts w:eastAsia="Times New Roman"/>
                <w:sz w:val="18"/>
              </w:rPr>
            </w:pPr>
            <w:r w:rsidRPr="00291572">
              <w:rPr>
                <w:rFonts w:eastAsia="Times New Roman"/>
                <w:sz w:val="18"/>
              </w:rPr>
              <w:t> </w:t>
            </w:r>
          </w:p>
        </w:tc>
        <w:tc>
          <w:tcPr>
            <w:tcW w:w="1263" w:type="dxa"/>
            <w:tcBorders>
              <w:top w:val="nil"/>
              <w:left w:val="nil"/>
              <w:bottom w:val="single" w:sz="4" w:space="0" w:color="auto"/>
              <w:right w:val="single" w:sz="4" w:space="0" w:color="auto"/>
            </w:tcBorders>
            <w:shd w:val="clear" w:color="auto" w:fill="auto"/>
            <w:noWrap/>
            <w:vAlign w:val="bottom"/>
            <w:hideMark/>
          </w:tcPr>
          <w:p w14:paraId="61D119D5" w14:textId="77777777" w:rsidR="005C7FA8" w:rsidRPr="00291572" w:rsidRDefault="005C7FA8" w:rsidP="00C053A5">
            <w:pPr>
              <w:spacing w:line="240" w:lineRule="auto"/>
              <w:jc w:val="center"/>
              <w:rPr>
                <w:rFonts w:eastAsia="Times New Roman"/>
                <w:sz w:val="18"/>
              </w:rPr>
            </w:pPr>
            <w:r w:rsidRPr="00291572">
              <w:rPr>
                <w:rFonts w:eastAsia="Times New Roman"/>
                <w:sz w:val="18"/>
              </w:rPr>
              <w:t> </w:t>
            </w:r>
          </w:p>
        </w:tc>
        <w:tc>
          <w:tcPr>
            <w:tcW w:w="1263" w:type="dxa"/>
            <w:tcBorders>
              <w:top w:val="nil"/>
              <w:left w:val="nil"/>
              <w:bottom w:val="single" w:sz="4" w:space="0" w:color="auto"/>
              <w:right w:val="single" w:sz="4" w:space="0" w:color="auto"/>
            </w:tcBorders>
            <w:shd w:val="clear" w:color="auto" w:fill="auto"/>
            <w:noWrap/>
            <w:vAlign w:val="bottom"/>
            <w:hideMark/>
          </w:tcPr>
          <w:p w14:paraId="2DD8F7E4" w14:textId="77777777" w:rsidR="005C7FA8" w:rsidRPr="00291572" w:rsidRDefault="005C7FA8" w:rsidP="00C053A5">
            <w:pPr>
              <w:spacing w:line="240" w:lineRule="auto"/>
              <w:jc w:val="center"/>
              <w:rPr>
                <w:rFonts w:eastAsia="Times New Roman"/>
                <w:sz w:val="18"/>
              </w:rPr>
            </w:pPr>
            <w:r w:rsidRPr="00291572">
              <w:rPr>
                <w:rFonts w:eastAsia="Times New Roman"/>
                <w:sz w:val="18"/>
              </w:rPr>
              <w:t> </w:t>
            </w:r>
          </w:p>
        </w:tc>
        <w:tc>
          <w:tcPr>
            <w:tcW w:w="1263" w:type="dxa"/>
            <w:tcBorders>
              <w:top w:val="nil"/>
              <w:left w:val="nil"/>
              <w:bottom w:val="single" w:sz="4" w:space="0" w:color="auto"/>
              <w:right w:val="single" w:sz="4" w:space="0" w:color="auto"/>
            </w:tcBorders>
            <w:shd w:val="clear" w:color="auto" w:fill="auto"/>
            <w:noWrap/>
            <w:vAlign w:val="bottom"/>
            <w:hideMark/>
          </w:tcPr>
          <w:p w14:paraId="77AAB4CD" w14:textId="77777777" w:rsidR="005C7FA8" w:rsidRPr="00291572" w:rsidRDefault="005C7FA8" w:rsidP="00C053A5">
            <w:pPr>
              <w:spacing w:line="240" w:lineRule="auto"/>
              <w:jc w:val="center"/>
              <w:rPr>
                <w:rFonts w:eastAsia="Times New Roman"/>
                <w:sz w:val="18"/>
              </w:rPr>
            </w:pPr>
            <w:r w:rsidRPr="00291572">
              <w:rPr>
                <w:rFonts w:eastAsia="Times New Roman"/>
                <w:sz w:val="18"/>
              </w:rPr>
              <w:t> </w:t>
            </w:r>
          </w:p>
        </w:tc>
        <w:tc>
          <w:tcPr>
            <w:tcW w:w="1263" w:type="dxa"/>
            <w:tcBorders>
              <w:top w:val="nil"/>
              <w:left w:val="nil"/>
              <w:bottom w:val="single" w:sz="4" w:space="0" w:color="auto"/>
              <w:right w:val="single" w:sz="8" w:space="0" w:color="auto"/>
            </w:tcBorders>
            <w:shd w:val="clear" w:color="auto" w:fill="auto"/>
            <w:noWrap/>
            <w:vAlign w:val="bottom"/>
            <w:hideMark/>
          </w:tcPr>
          <w:p w14:paraId="6AE7078B" w14:textId="77777777" w:rsidR="005C7FA8" w:rsidRPr="00291572" w:rsidRDefault="005C7FA8" w:rsidP="00C053A5">
            <w:pPr>
              <w:spacing w:line="240" w:lineRule="auto"/>
              <w:rPr>
                <w:rFonts w:eastAsia="Times New Roman"/>
                <w:color w:val="000000"/>
                <w:sz w:val="18"/>
                <w:szCs w:val="22"/>
              </w:rPr>
            </w:pPr>
            <w:r w:rsidRPr="00291572">
              <w:rPr>
                <w:rFonts w:eastAsia="Times New Roman"/>
                <w:color w:val="000000"/>
                <w:sz w:val="18"/>
                <w:szCs w:val="22"/>
              </w:rPr>
              <w:t> </w:t>
            </w:r>
          </w:p>
        </w:tc>
      </w:tr>
      <w:tr w:rsidR="005C7FA8" w:rsidRPr="00A50812" w14:paraId="10757159" w14:textId="77777777" w:rsidTr="00C053A5">
        <w:trPr>
          <w:trHeight w:val="281"/>
        </w:trPr>
        <w:tc>
          <w:tcPr>
            <w:tcW w:w="3758" w:type="dxa"/>
            <w:tcBorders>
              <w:top w:val="nil"/>
              <w:left w:val="single" w:sz="8" w:space="0" w:color="auto"/>
              <w:bottom w:val="single" w:sz="4" w:space="0" w:color="auto"/>
              <w:right w:val="single" w:sz="4" w:space="0" w:color="auto"/>
            </w:tcBorders>
            <w:shd w:val="clear" w:color="auto" w:fill="auto"/>
            <w:noWrap/>
            <w:vAlign w:val="bottom"/>
            <w:hideMark/>
          </w:tcPr>
          <w:p w14:paraId="31FB047C" w14:textId="77777777" w:rsidR="005C7FA8" w:rsidRPr="00291572" w:rsidRDefault="005C7FA8" w:rsidP="00C053A5">
            <w:pPr>
              <w:spacing w:line="240" w:lineRule="auto"/>
              <w:rPr>
                <w:rFonts w:eastAsia="Times New Roman"/>
                <w:sz w:val="18"/>
              </w:rPr>
            </w:pPr>
            <w:r w:rsidRPr="00291572">
              <w:rPr>
                <w:rFonts w:eastAsia="Times New Roman"/>
                <w:sz w:val="18"/>
              </w:rPr>
              <w:t xml:space="preserve">Annual Base Supply  </w:t>
            </w:r>
          </w:p>
        </w:tc>
        <w:tc>
          <w:tcPr>
            <w:tcW w:w="1263" w:type="dxa"/>
            <w:tcBorders>
              <w:top w:val="nil"/>
              <w:left w:val="nil"/>
              <w:bottom w:val="single" w:sz="4" w:space="0" w:color="auto"/>
              <w:right w:val="single" w:sz="4" w:space="0" w:color="auto"/>
            </w:tcBorders>
            <w:shd w:val="clear" w:color="auto" w:fill="auto"/>
            <w:noWrap/>
            <w:vAlign w:val="bottom"/>
            <w:hideMark/>
          </w:tcPr>
          <w:p w14:paraId="05E7E390" w14:textId="77777777" w:rsidR="005C7FA8" w:rsidRPr="00291572" w:rsidRDefault="005C7FA8" w:rsidP="00C053A5">
            <w:pPr>
              <w:spacing w:line="240" w:lineRule="auto"/>
              <w:jc w:val="center"/>
              <w:rPr>
                <w:rFonts w:eastAsia="Times New Roman"/>
                <w:sz w:val="18"/>
              </w:rPr>
            </w:pPr>
            <w:r w:rsidRPr="00291572">
              <w:rPr>
                <w:rFonts w:eastAsia="Times New Roman"/>
                <w:sz w:val="18"/>
              </w:rPr>
              <w:t xml:space="preserve">105,120 </w:t>
            </w:r>
          </w:p>
        </w:tc>
        <w:tc>
          <w:tcPr>
            <w:tcW w:w="1263" w:type="dxa"/>
            <w:tcBorders>
              <w:top w:val="nil"/>
              <w:left w:val="nil"/>
              <w:bottom w:val="single" w:sz="4" w:space="0" w:color="auto"/>
              <w:right w:val="single" w:sz="4" w:space="0" w:color="auto"/>
            </w:tcBorders>
            <w:shd w:val="clear" w:color="auto" w:fill="auto"/>
            <w:noWrap/>
            <w:vAlign w:val="bottom"/>
            <w:hideMark/>
          </w:tcPr>
          <w:p w14:paraId="2C11CEF9" w14:textId="77777777" w:rsidR="005C7FA8" w:rsidRPr="00291572" w:rsidRDefault="005C7FA8" w:rsidP="00C053A5">
            <w:pPr>
              <w:spacing w:line="240" w:lineRule="auto"/>
              <w:jc w:val="center"/>
              <w:rPr>
                <w:rFonts w:eastAsia="Times New Roman"/>
                <w:sz w:val="18"/>
              </w:rPr>
            </w:pPr>
            <w:r w:rsidRPr="00291572">
              <w:rPr>
                <w:rFonts w:eastAsia="Times New Roman"/>
                <w:sz w:val="18"/>
              </w:rPr>
              <w:t xml:space="preserve">105,120 </w:t>
            </w:r>
          </w:p>
        </w:tc>
        <w:tc>
          <w:tcPr>
            <w:tcW w:w="1263" w:type="dxa"/>
            <w:tcBorders>
              <w:top w:val="nil"/>
              <w:left w:val="nil"/>
              <w:bottom w:val="single" w:sz="4" w:space="0" w:color="auto"/>
              <w:right w:val="single" w:sz="4" w:space="0" w:color="auto"/>
            </w:tcBorders>
            <w:shd w:val="clear" w:color="auto" w:fill="auto"/>
            <w:noWrap/>
            <w:vAlign w:val="bottom"/>
            <w:hideMark/>
          </w:tcPr>
          <w:p w14:paraId="423E011F" w14:textId="77777777" w:rsidR="005C7FA8" w:rsidRPr="00291572" w:rsidRDefault="005C7FA8" w:rsidP="00C053A5">
            <w:pPr>
              <w:spacing w:line="240" w:lineRule="auto"/>
              <w:jc w:val="center"/>
              <w:rPr>
                <w:rFonts w:eastAsia="Times New Roman"/>
                <w:sz w:val="18"/>
              </w:rPr>
            </w:pPr>
            <w:r w:rsidRPr="00291572">
              <w:rPr>
                <w:rFonts w:eastAsia="Times New Roman"/>
                <w:sz w:val="18"/>
              </w:rPr>
              <w:t xml:space="preserve">105,120 </w:t>
            </w:r>
          </w:p>
        </w:tc>
        <w:tc>
          <w:tcPr>
            <w:tcW w:w="1263" w:type="dxa"/>
            <w:tcBorders>
              <w:top w:val="nil"/>
              <w:left w:val="nil"/>
              <w:bottom w:val="single" w:sz="4" w:space="0" w:color="auto"/>
              <w:right w:val="single" w:sz="8" w:space="0" w:color="auto"/>
            </w:tcBorders>
            <w:shd w:val="clear" w:color="auto" w:fill="auto"/>
            <w:noWrap/>
            <w:vAlign w:val="bottom"/>
            <w:hideMark/>
          </w:tcPr>
          <w:p w14:paraId="5FBDD3DB" w14:textId="77777777" w:rsidR="005C7FA8" w:rsidRPr="00291572" w:rsidRDefault="005C7FA8" w:rsidP="00C053A5">
            <w:pPr>
              <w:spacing w:line="240" w:lineRule="auto"/>
              <w:jc w:val="center"/>
              <w:rPr>
                <w:rFonts w:eastAsia="Times New Roman"/>
                <w:sz w:val="18"/>
              </w:rPr>
            </w:pPr>
            <w:r w:rsidRPr="00291572">
              <w:rPr>
                <w:rFonts w:eastAsia="Times New Roman"/>
                <w:sz w:val="18"/>
              </w:rPr>
              <w:t xml:space="preserve">105,120 </w:t>
            </w:r>
          </w:p>
        </w:tc>
      </w:tr>
      <w:tr w:rsidR="005C7FA8" w:rsidRPr="00A50812" w14:paraId="41B2F3FF" w14:textId="77777777" w:rsidTr="00C053A5">
        <w:trPr>
          <w:trHeight w:val="281"/>
        </w:trPr>
        <w:tc>
          <w:tcPr>
            <w:tcW w:w="3758" w:type="dxa"/>
            <w:tcBorders>
              <w:top w:val="nil"/>
              <w:left w:val="single" w:sz="8" w:space="0" w:color="auto"/>
              <w:bottom w:val="single" w:sz="4" w:space="0" w:color="auto"/>
              <w:right w:val="single" w:sz="4" w:space="0" w:color="auto"/>
            </w:tcBorders>
            <w:shd w:val="clear" w:color="auto" w:fill="auto"/>
            <w:noWrap/>
            <w:vAlign w:val="bottom"/>
            <w:hideMark/>
          </w:tcPr>
          <w:p w14:paraId="048A0F52" w14:textId="77777777" w:rsidR="005C7FA8" w:rsidRPr="00291572" w:rsidRDefault="005C7FA8" w:rsidP="00C053A5">
            <w:pPr>
              <w:spacing w:line="240" w:lineRule="auto"/>
              <w:rPr>
                <w:rFonts w:eastAsia="Times New Roman"/>
                <w:sz w:val="18"/>
              </w:rPr>
            </w:pPr>
            <w:r w:rsidRPr="00291572">
              <w:rPr>
                <w:rFonts w:eastAsia="Times New Roman"/>
                <w:sz w:val="18"/>
              </w:rPr>
              <w:t>Annual Seasonal Supply (Winter Only)</w:t>
            </w:r>
          </w:p>
        </w:tc>
        <w:tc>
          <w:tcPr>
            <w:tcW w:w="1263" w:type="dxa"/>
            <w:tcBorders>
              <w:top w:val="nil"/>
              <w:left w:val="nil"/>
              <w:bottom w:val="single" w:sz="4" w:space="0" w:color="auto"/>
              <w:right w:val="single" w:sz="4" w:space="0" w:color="auto"/>
            </w:tcBorders>
            <w:shd w:val="clear" w:color="auto" w:fill="auto"/>
            <w:noWrap/>
            <w:vAlign w:val="bottom"/>
            <w:hideMark/>
          </w:tcPr>
          <w:p w14:paraId="3F7A61CE" w14:textId="77777777" w:rsidR="005C7FA8" w:rsidRPr="00291572" w:rsidRDefault="005C7FA8" w:rsidP="00C053A5">
            <w:pPr>
              <w:spacing w:line="240" w:lineRule="auto"/>
              <w:jc w:val="center"/>
              <w:rPr>
                <w:rFonts w:eastAsia="Times New Roman"/>
                <w:sz w:val="18"/>
              </w:rPr>
            </w:pPr>
            <w:r w:rsidRPr="00291572">
              <w:rPr>
                <w:rFonts w:eastAsia="Times New Roman"/>
                <w:sz w:val="18"/>
              </w:rPr>
              <w:t xml:space="preserve">23,771 </w:t>
            </w:r>
          </w:p>
        </w:tc>
        <w:tc>
          <w:tcPr>
            <w:tcW w:w="1263" w:type="dxa"/>
            <w:tcBorders>
              <w:top w:val="nil"/>
              <w:left w:val="nil"/>
              <w:bottom w:val="single" w:sz="4" w:space="0" w:color="auto"/>
              <w:right w:val="single" w:sz="4" w:space="0" w:color="auto"/>
            </w:tcBorders>
            <w:shd w:val="clear" w:color="auto" w:fill="auto"/>
            <w:noWrap/>
            <w:vAlign w:val="bottom"/>
            <w:hideMark/>
          </w:tcPr>
          <w:p w14:paraId="5506EB55" w14:textId="77777777" w:rsidR="005C7FA8" w:rsidRPr="00291572" w:rsidRDefault="005C7FA8" w:rsidP="00C053A5">
            <w:pPr>
              <w:spacing w:line="240" w:lineRule="auto"/>
              <w:jc w:val="center"/>
              <w:rPr>
                <w:rFonts w:eastAsia="Times New Roman"/>
                <w:sz w:val="18"/>
              </w:rPr>
            </w:pPr>
            <w:r w:rsidRPr="00291572">
              <w:rPr>
                <w:rFonts w:eastAsia="Times New Roman"/>
                <w:sz w:val="18"/>
              </w:rPr>
              <w:t xml:space="preserve">23,771 </w:t>
            </w:r>
          </w:p>
        </w:tc>
        <w:tc>
          <w:tcPr>
            <w:tcW w:w="1263" w:type="dxa"/>
            <w:tcBorders>
              <w:top w:val="nil"/>
              <w:left w:val="nil"/>
              <w:bottom w:val="single" w:sz="4" w:space="0" w:color="auto"/>
              <w:right w:val="single" w:sz="4" w:space="0" w:color="auto"/>
            </w:tcBorders>
            <w:shd w:val="clear" w:color="auto" w:fill="auto"/>
            <w:noWrap/>
            <w:vAlign w:val="bottom"/>
            <w:hideMark/>
          </w:tcPr>
          <w:p w14:paraId="057F115F" w14:textId="77777777" w:rsidR="005C7FA8" w:rsidRPr="00291572" w:rsidRDefault="005C7FA8" w:rsidP="00C053A5">
            <w:pPr>
              <w:spacing w:line="240" w:lineRule="auto"/>
              <w:jc w:val="center"/>
              <w:rPr>
                <w:rFonts w:eastAsia="Times New Roman"/>
                <w:sz w:val="18"/>
              </w:rPr>
            </w:pPr>
            <w:r w:rsidRPr="00291572">
              <w:rPr>
                <w:rFonts w:eastAsia="Times New Roman"/>
                <w:sz w:val="18"/>
              </w:rPr>
              <w:t xml:space="preserve">23,771 </w:t>
            </w:r>
          </w:p>
        </w:tc>
        <w:tc>
          <w:tcPr>
            <w:tcW w:w="1263" w:type="dxa"/>
            <w:tcBorders>
              <w:top w:val="nil"/>
              <w:left w:val="nil"/>
              <w:bottom w:val="single" w:sz="4" w:space="0" w:color="auto"/>
              <w:right w:val="single" w:sz="8" w:space="0" w:color="auto"/>
            </w:tcBorders>
            <w:shd w:val="clear" w:color="auto" w:fill="auto"/>
            <w:noWrap/>
            <w:vAlign w:val="bottom"/>
            <w:hideMark/>
          </w:tcPr>
          <w:p w14:paraId="76CA15CB" w14:textId="77777777" w:rsidR="005C7FA8" w:rsidRPr="00291572" w:rsidRDefault="005C7FA8" w:rsidP="00C053A5">
            <w:pPr>
              <w:spacing w:line="240" w:lineRule="auto"/>
              <w:jc w:val="center"/>
              <w:rPr>
                <w:rFonts w:eastAsia="Times New Roman"/>
                <w:sz w:val="18"/>
              </w:rPr>
            </w:pPr>
            <w:r w:rsidRPr="00291572">
              <w:rPr>
                <w:rFonts w:eastAsia="Times New Roman"/>
                <w:sz w:val="18"/>
              </w:rPr>
              <w:t xml:space="preserve">23,771 </w:t>
            </w:r>
          </w:p>
        </w:tc>
      </w:tr>
      <w:tr w:rsidR="005C7FA8" w:rsidRPr="00A50812" w14:paraId="65E24E5A" w14:textId="77777777" w:rsidTr="00C053A5">
        <w:trPr>
          <w:trHeight w:val="281"/>
        </w:trPr>
        <w:tc>
          <w:tcPr>
            <w:tcW w:w="3758" w:type="dxa"/>
            <w:tcBorders>
              <w:top w:val="nil"/>
              <w:left w:val="single" w:sz="8" w:space="0" w:color="auto"/>
              <w:bottom w:val="single" w:sz="4" w:space="0" w:color="auto"/>
              <w:right w:val="single" w:sz="4" w:space="0" w:color="auto"/>
            </w:tcBorders>
            <w:shd w:val="clear" w:color="auto" w:fill="auto"/>
            <w:noWrap/>
            <w:vAlign w:val="bottom"/>
            <w:hideMark/>
          </w:tcPr>
          <w:p w14:paraId="0947632B" w14:textId="77777777" w:rsidR="005C7FA8" w:rsidRPr="00291572" w:rsidRDefault="005C7FA8" w:rsidP="00C053A5">
            <w:pPr>
              <w:spacing w:line="240" w:lineRule="auto"/>
              <w:rPr>
                <w:rFonts w:eastAsia="Times New Roman"/>
                <w:sz w:val="18"/>
              </w:rPr>
            </w:pPr>
            <w:r w:rsidRPr="00291572">
              <w:rPr>
                <w:rFonts w:eastAsia="Times New Roman"/>
                <w:sz w:val="18"/>
              </w:rPr>
              <w:t>Total Contract Base Supply</w:t>
            </w:r>
          </w:p>
        </w:tc>
        <w:tc>
          <w:tcPr>
            <w:tcW w:w="1263" w:type="dxa"/>
            <w:tcBorders>
              <w:top w:val="nil"/>
              <w:left w:val="nil"/>
              <w:bottom w:val="single" w:sz="4" w:space="0" w:color="auto"/>
              <w:right w:val="single" w:sz="4" w:space="0" w:color="auto"/>
            </w:tcBorders>
            <w:shd w:val="clear" w:color="auto" w:fill="auto"/>
            <w:noWrap/>
            <w:vAlign w:val="bottom"/>
            <w:hideMark/>
          </w:tcPr>
          <w:p w14:paraId="12B420D2" w14:textId="77777777" w:rsidR="005C7FA8" w:rsidRPr="00291572" w:rsidRDefault="005C7FA8" w:rsidP="00C053A5">
            <w:pPr>
              <w:spacing w:line="240" w:lineRule="auto"/>
              <w:jc w:val="center"/>
              <w:rPr>
                <w:rFonts w:eastAsia="Times New Roman"/>
                <w:sz w:val="18"/>
              </w:rPr>
            </w:pPr>
            <w:r w:rsidRPr="00291572">
              <w:rPr>
                <w:rFonts w:eastAsia="Times New Roman"/>
                <w:sz w:val="18"/>
              </w:rPr>
              <w:t xml:space="preserve">128,891 </w:t>
            </w:r>
          </w:p>
        </w:tc>
        <w:tc>
          <w:tcPr>
            <w:tcW w:w="1263" w:type="dxa"/>
            <w:tcBorders>
              <w:top w:val="nil"/>
              <w:left w:val="nil"/>
              <w:bottom w:val="single" w:sz="4" w:space="0" w:color="auto"/>
              <w:right w:val="single" w:sz="4" w:space="0" w:color="auto"/>
            </w:tcBorders>
            <w:shd w:val="clear" w:color="auto" w:fill="auto"/>
            <w:noWrap/>
            <w:vAlign w:val="bottom"/>
            <w:hideMark/>
          </w:tcPr>
          <w:p w14:paraId="235BD49C" w14:textId="77777777" w:rsidR="005C7FA8" w:rsidRPr="00291572" w:rsidRDefault="005C7FA8" w:rsidP="00C053A5">
            <w:pPr>
              <w:spacing w:line="240" w:lineRule="auto"/>
              <w:jc w:val="center"/>
              <w:rPr>
                <w:rFonts w:eastAsia="Times New Roman"/>
                <w:sz w:val="18"/>
              </w:rPr>
            </w:pPr>
            <w:r w:rsidRPr="00291572">
              <w:rPr>
                <w:rFonts w:eastAsia="Times New Roman"/>
                <w:sz w:val="18"/>
              </w:rPr>
              <w:t xml:space="preserve">128,891 </w:t>
            </w:r>
          </w:p>
        </w:tc>
        <w:tc>
          <w:tcPr>
            <w:tcW w:w="1263" w:type="dxa"/>
            <w:tcBorders>
              <w:top w:val="nil"/>
              <w:left w:val="nil"/>
              <w:bottom w:val="single" w:sz="4" w:space="0" w:color="auto"/>
              <w:right w:val="single" w:sz="4" w:space="0" w:color="auto"/>
            </w:tcBorders>
            <w:shd w:val="clear" w:color="auto" w:fill="auto"/>
            <w:noWrap/>
            <w:vAlign w:val="bottom"/>
            <w:hideMark/>
          </w:tcPr>
          <w:p w14:paraId="14F8209E" w14:textId="77777777" w:rsidR="005C7FA8" w:rsidRPr="00291572" w:rsidRDefault="005C7FA8" w:rsidP="00C053A5">
            <w:pPr>
              <w:spacing w:line="240" w:lineRule="auto"/>
              <w:jc w:val="center"/>
              <w:rPr>
                <w:rFonts w:eastAsia="Times New Roman"/>
                <w:sz w:val="18"/>
              </w:rPr>
            </w:pPr>
            <w:r w:rsidRPr="00291572">
              <w:rPr>
                <w:rFonts w:eastAsia="Times New Roman"/>
                <w:sz w:val="18"/>
              </w:rPr>
              <w:t xml:space="preserve">128,891 </w:t>
            </w:r>
          </w:p>
        </w:tc>
        <w:tc>
          <w:tcPr>
            <w:tcW w:w="1263" w:type="dxa"/>
            <w:tcBorders>
              <w:top w:val="nil"/>
              <w:left w:val="nil"/>
              <w:bottom w:val="single" w:sz="4" w:space="0" w:color="auto"/>
              <w:right w:val="single" w:sz="8" w:space="0" w:color="auto"/>
            </w:tcBorders>
            <w:shd w:val="clear" w:color="auto" w:fill="auto"/>
            <w:noWrap/>
            <w:vAlign w:val="bottom"/>
            <w:hideMark/>
          </w:tcPr>
          <w:p w14:paraId="0E080CDE" w14:textId="77777777" w:rsidR="005C7FA8" w:rsidRPr="00291572" w:rsidRDefault="005C7FA8" w:rsidP="00C053A5">
            <w:pPr>
              <w:spacing w:line="240" w:lineRule="auto"/>
              <w:jc w:val="center"/>
              <w:rPr>
                <w:rFonts w:eastAsia="Times New Roman"/>
                <w:sz w:val="18"/>
              </w:rPr>
            </w:pPr>
            <w:r w:rsidRPr="00291572">
              <w:rPr>
                <w:rFonts w:eastAsia="Times New Roman"/>
                <w:sz w:val="18"/>
              </w:rPr>
              <w:t xml:space="preserve">128,891 </w:t>
            </w:r>
          </w:p>
        </w:tc>
      </w:tr>
      <w:tr w:rsidR="005C7FA8" w:rsidRPr="00A50812" w14:paraId="32AF334B" w14:textId="77777777" w:rsidTr="00C053A5">
        <w:trPr>
          <w:trHeight w:val="281"/>
        </w:trPr>
        <w:tc>
          <w:tcPr>
            <w:tcW w:w="3758" w:type="dxa"/>
            <w:tcBorders>
              <w:top w:val="nil"/>
              <w:left w:val="single" w:sz="8" w:space="0" w:color="auto"/>
              <w:bottom w:val="single" w:sz="4" w:space="0" w:color="auto"/>
              <w:right w:val="single" w:sz="4" w:space="0" w:color="auto"/>
            </w:tcBorders>
            <w:shd w:val="clear" w:color="auto" w:fill="auto"/>
            <w:noWrap/>
            <w:vAlign w:val="bottom"/>
            <w:hideMark/>
          </w:tcPr>
          <w:p w14:paraId="35E4CB42" w14:textId="77777777" w:rsidR="005C7FA8" w:rsidRPr="00291572" w:rsidRDefault="005C7FA8" w:rsidP="00C053A5">
            <w:pPr>
              <w:spacing w:line="240" w:lineRule="auto"/>
              <w:rPr>
                <w:rFonts w:eastAsia="Times New Roman"/>
                <w:sz w:val="18"/>
              </w:rPr>
            </w:pPr>
            <w:r w:rsidRPr="00291572">
              <w:rPr>
                <w:rFonts w:eastAsia="Times New Roman"/>
                <w:sz w:val="18"/>
              </w:rPr>
              <w:t>Renewable Energy Credits</w:t>
            </w:r>
          </w:p>
        </w:tc>
        <w:tc>
          <w:tcPr>
            <w:tcW w:w="1263" w:type="dxa"/>
            <w:tcBorders>
              <w:top w:val="nil"/>
              <w:left w:val="nil"/>
              <w:bottom w:val="single" w:sz="4" w:space="0" w:color="auto"/>
              <w:right w:val="single" w:sz="4" w:space="0" w:color="auto"/>
            </w:tcBorders>
            <w:shd w:val="clear" w:color="auto" w:fill="auto"/>
            <w:noWrap/>
            <w:vAlign w:val="bottom"/>
            <w:hideMark/>
          </w:tcPr>
          <w:p w14:paraId="2556606B" w14:textId="77777777" w:rsidR="005C7FA8" w:rsidRPr="00291572" w:rsidRDefault="005C7FA8" w:rsidP="00C053A5">
            <w:pPr>
              <w:spacing w:line="240" w:lineRule="auto"/>
              <w:jc w:val="center"/>
              <w:rPr>
                <w:rFonts w:eastAsia="Times New Roman"/>
                <w:sz w:val="18"/>
              </w:rPr>
            </w:pPr>
            <w:r w:rsidRPr="00291572">
              <w:rPr>
                <w:rFonts w:eastAsia="Times New Roman"/>
                <w:sz w:val="18"/>
              </w:rPr>
              <w:t xml:space="preserve">45,444 </w:t>
            </w:r>
          </w:p>
        </w:tc>
        <w:tc>
          <w:tcPr>
            <w:tcW w:w="1263" w:type="dxa"/>
            <w:tcBorders>
              <w:top w:val="nil"/>
              <w:left w:val="nil"/>
              <w:bottom w:val="single" w:sz="4" w:space="0" w:color="auto"/>
              <w:right w:val="single" w:sz="4" w:space="0" w:color="auto"/>
            </w:tcBorders>
            <w:shd w:val="clear" w:color="auto" w:fill="auto"/>
            <w:noWrap/>
            <w:vAlign w:val="bottom"/>
            <w:hideMark/>
          </w:tcPr>
          <w:p w14:paraId="7DBDC09C" w14:textId="77777777" w:rsidR="005C7FA8" w:rsidRPr="00291572" w:rsidRDefault="005C7FA8" w:rsidP="00C053A5">
            <w:pPr>
              <w:spacing w:line="240" w:lineRule="auto"/>
              <w:jc w:val="center"/>
              <w:rPr>
                <w:rFonts w:eastAsia="Times New Roman"/>
                <w:sz w:val="18"/>
              </w:rPr>
            </w:pPr>
            <w:r w:rsidRPr="00291572">
              <w:rPr>
                <w:rFonts w:eastAsia="Times New Roman"/>
                <w:sz w:val="18"/>
              </w:rPr>
              <w:t xml:space="preserve">48,455 </w:t>
            </w:r>
          </w:p>
        </w:tc>
        <w:tc>
          <w:tcPr>
            <w:tcW w:w="1263" w:type="dxa"/>
            <w:tcBorders>
              <w:top w:val="nil"/>
              <w:left w:val="nil"/>
              <w:bottom w:val="single" w:sz="4" w:space="0" w:color="auto"/>
              <w:right w:val="single" w:sz="4" w:space="0" w:color="auto"/>
            </w:tcBorders>
            <w:shd w:val="clear" w:color="auto" w:fill="auto"/>
            <w:noWrap/>
            <w:vAlign w:val="bottom"/>
            <w:hideMark/>
          </w:tcPr>
          <w:p w14:paraId="73931568" w14:textId="77777777" w:rsidR="005C7FA8" w:rsidRPr="00291572" w:rsidRDefault="005C7FA8" w:rsidP="00C053A5">
            <w:pPr>
              <w:spacing w:line="240" w:lineRule="auto"/>
              <w:jc w:val="center"/>
              <w:rPr>
                <w:rFonts w:eastAsia="Times New Roman"/>
                <w:sz w:val="18"/>
              </w:rPr>
            </w:pPr>
            <w:r w:rsidRPr="00291572">
              <w:rPr>
                <w:rFonts w:eastAsia="Times New Roman"/>
                <w:sz w:val="18"/>
              </w:rPr>
              <w:t xml:space="preserve">51,661 </w:t>
            </w:r>
          </w:p>
        </w:tc>
        <w:tc>
          <w:tcPr>
            <w:tcW w:w="1263" w:type="dxa"/>
            <w:tcBorders>
              <w:top w:val="nil"/>
              <w:left w:val="nil"/>
              <w:bottom w:val="single" w:sz="4" w:space="0" w:color="auto"/>
              <w:right w:val="single" w:sz="8" w:space="0" w:color="auto"/>
            </w:tcBorders>
            <w:shd w:val="clear" w:color="auto" w:fill="auto"/>
            <w:noWrap/>
            <w:vAlign w:val="bottom"/>
            <w:hideMark/>
          </w:tcPr>
          <w:p w14:paraId="6CA936FB" w14:textId="77777777" w:rsidR="005C7FA8" w:rsidRPr="00291572" w:rsidRDefault="005C7FA8" w:rsidP="00C053A5">
            <w:pPr>
              <w:spacing w:line="240" w:lineRule="auto"/>
              <w:jc w:val="center"/>
              <w:rPr>
                <w:rFonts w:eastAsia="Times New Roman"/>
                <w:sz w:val="18"/>
              </w:rPr>
            </w:pPr>
            <w:r w:rsidRPr="00291572">
              <w:rPr>
                <w:rFonts w:eastAsia="Times New Roman"/>
                <w:sz w:val="18"/>
              </w:rPr>
              <w:t xml:space="preserve">51,640 </w:t>
            </w:r>
          </w:p>
        </w:tc>
      </w:tr>
      <w:tr w:rsidR="005C7FA8" w:rsidRPr="00A50812" w14:paraId="19447724" w14:textId="77777777" w:rsidTr="00C053A5">
        <w:trPr>
          <w:trHeight w:val="281"/>
        </w:trPr>
        <w:tc>
          <w:tcPr>
            <w:tcW w:w="3758" w:type="dxa"/>
            <w:tcBorders>
              <w:top w:val="nil"/>
              <w:left w:val="single" w:sz="8" w:space="0" w:color="auto"/>
              <w:bottom w:val="single" w:sz="4" w:space="0" w:color="auto"/>
              <w:right w:val="single" w:sz="4" w:space="0" w:color="auto"/>
            </w:tcBorders>
            <w:shd w:val="clear" w:color="auto" w:fill="auto"/>
            <w:noWrap/>
            <w:vAlign w:val="bottom"/>
            <w:hideMark/>
          </w:tcPr>
          <w:p w14:paraId="064FA4AF" w14:textId="77777777" w:rsidR="005C7FA8" w:rsidRPr="00291572" w:rsidRDefault="005C7FA8" w:rsidP="00C053A5">
            <w:pPr>
              <w:spacing w:line="240" w:lineRule="auto"/>
              <w:rPr>
                <w:rFonts w:eastAsia="Times New Roman"/>
                <w:sz w:val="18"/>
              </w:rPr>
            </w:pPr>
            <w:r w:rsidRPr="00291572">
              <w:rPr>
                <w:rFonts w:eastAsia="Times New Roman"/>
                <w:sz w:val="18"/>
              </w:rPr>
              <w:t>Call Option (on and off peak)</w:t>
            </w:r>
          </w:p>
        </w:tc>
        <w:tc>
          <w:tcPr>
            <w:tcW w:w="1263" w:type="dxa"/>
            <w:tcBorders>
              <w:top w:val="nil"/>
              <w:left w:val="nil"/>
              <w:bottom w:val="single" w:sz="4" w:space="0" w:color="auto"/>
              <w:right w:val="single" w:sz="4" w:space="0" w:color="auto"/>
            </w:tcBorders>
            <w:shd w:val="clear" w:color="auto" w:fill="auto"/>
            <w:noWrap/>
            <w:vAlign w:val="bottom"/>
            <w:hideMark/>
          </w:tcPr>
          <w:p w14:paraId="386D7849" w14:textId="77777777" w:rsidR="005C7FA8" w:rsidRPr="00291572" w:rsidRDefault="005C7FA8" w:rsidP="00C053A5">
            <w:pPr>
              <w:spacing w:line="240" w:lineRule="auto"/>
              <w:jc w:val="center"/>
              <w:rPr>
                <w:rFonts w:eastAsia="Times New Roman"/>
                <w:sz w:val="18"/>
              </w:rPr>
            </w:pPr>
            <w:r w:rsidRPr="00291572">
              <w:rPr>
                <w:rFonts w:eastAsia="Times New Roman"/>
                <w:sz w:val="18"/>
              </w:rPr>
              <w:t xml:space="preserve">743 </w:t>
            </w:r>
          </w:p>
        </w:tc>
        <w:tc>
          <w:tcPr>
            <w:tcW w:w="1263" w:type="dxa"/>
            <w:tcBorders>
              <w:top w:val="nil"/>
              <w:left w:val="nil"/>
              <w:bottom w:val="single" w:sz="4" w:space="0" w:color="auto"/>
              <w:right w:val="single" w:sz="4" w:space="0" w:color="auto"/>
            </w:tcBorders>
            <w:shd w:val="clear" w:color="auto" w:fill="auto"/>
            <w:noWrap/>
            <w:vAlign w:val="bottom"/>
            <w:hideMark/>
          </w:tcPr>
          <w:p w14:paraId="5AAC5086" w14:textId="77777777" w:rsidR="005C7FA8" w:rsidRPr="00291572" w:rsidRDefault="005C7FA8" w:rsidP="00C053A5">
            <w:pPr>
              <w:spacing w:line="240" w:lineRule="auto"/>
              <w:jc w:val="center"/>
              <w:rPr>
                <w:rFonts w:eastAsia="Times New Roman"/>
                <w:sz w:val="18"/>
              </w:rPr>
            </w:pPr>
            <w:r w:rsidRPr="00291572">
              <w:rPr>
                <w:rFonts w:eastAsia="Times New Roman"/>
                <w:sz w:val="18"/>
              </w:rPr>
              <w:t xml:space="preserve">1,523 </w:t>
            </w:r>
          </w:p>
        </w:tc>
        <w:tc>
          <w:tcPr>
            <w:tcW w:w="1263" w:type="dxa"/>
            <w:tcBorders>
              <w:top w:val="nil"/>
              <w:left w:val="nil"/>
              <w:bottom w:val="single" w:sz="4" w:space="0" w:color="auto"/>
              <w:right w:val="single" w:sz="4" w:space="0" w:color="auto"/>
            </w:tcBorders>
            <w:shd w:val="clear" w:color="auto" w:fill="auto"/>
            <w:noWrap/>
            <w:vAlign w:val="bottom"/>
            <w:hideMark/>
          </w:tcPr>
          <w:p w14:paraId="1F9A13E0" w14:textId="77777777" w:rsidR="005C7FA8" w:rsidRPr="00291572" w:rsidRDefault="005C7FA8" w:rsidP="00C053A5">
            <w:pPr>
              <w:spacing w:line="240" w:lineRule="auto"/>
              <w:jc w:val="center"/>
              <w:rPr>
                <w:rFonts w:eastAsia="Times New Roman"/>
                <w:sz w:val="18"/>
              </w:rPr>
            </w:pPr>
            <w:r w:rsidRPr="00291572">
              <w:rPr>
                <w:rFonts w:eastAsia="Times New Roman"/>
                <w:sz w:val="18"/>
              </w:rPr>
              <w:t xml:space="preserve">5,924 </w:t>
            </w:r>
          </w:p>
        </w:tc>
        <w:tc>
          <w:tcPr>
            <w:tcW w:w="1263" w:type="dxa"/>
            <w:tcBorders>
              <w:top w:val="nil"/>
              <w:left w:val="nil"/>
              <w:bottom w:val="single" w:sz="4" w:space="0" w:color="auto"/>
              <w:right w:val="single" w:sz="8" w:space="0" w:color="auto"/>
            </w:tcBorders>
            <w:shd w:val="clear" w:color="auto" w:fill="auto"/>
            <w:noWrap/>
            <w:vAlign w:val="bottom"/>
            <w:hideMark/>
          </w:tcPr>
          <w:p w14:paraId="74F94121" w14:textId="77777777" w:rsidR="005C7FA8" w:rsidRPr="00291572" w:rsidRDefault="005C7FA8" w:rsidP="00C053A5">
            <w:pPr>
              <w:spacing w:line="240" w:lineRule="auto"/>
              <w:jc w:val="center"/>
              <w:rPr>
                <w:rFonts w:eastAsia="Times New Roman"/>
                <w:sz w:val="18"/>
              </w:rPr>
            </w:pPr>
            <w:r w:rsidRPr="00291572">
              <w:rPr>
                <w:rFonts w:eastAsia="Times New Roman"/>
                <w:sz w:val="18"/>
              </w:rPr>
              <w:t xml:space="preserve">7,178 </w:t>
            </w:r>
          </w:p>
        </w:tc>
      </w:tr>
      <w:tr w:rsidR="005C7FA8" w:rsidRPr="00A50812" w14:paraId="0AB7C86A" w14:textId="77777777" w:rsidTr="00C053A5">
        <w:trPr>
          <w:trHeight w:val="281"/>
        </w:trPr>
        <w:tc>
          <w:tcPr>
            <w:tcW w:w="3758" w:type="dxa"/>
            <w:tcBorders>
              <w:top w:val="nil"/>
              <w:left w:val="single" w:sz="8" w:space="0" w:color="auto"/>
              <w:bottom w:val="single" w:sz="4" w:space="0" w:color="auto"/>
              <w:right w:val="single" w:sz="4" w:space="0" w:color="auto"/>
            </w:tcBorders>
            <w:shd w:val="clear" w:color="auto" w:fill="auto"/>
            <w:noWrap/>
            <w:vAlign w:val="bottom"/>
            <w:hideMark/>
          </w:tcPr>
          <w:p w14:paraId="729B6622" w14:textId="77777777" w:rsidR="005C7FA8" w:rsidRPr="00291572" w:rsidRDefault="005C7FA8" w:rsidP="00C053A5">
            <w:pPr>
              <w:spacing w:line="240" w:lineRule="auto"/>
              <w:rPr>
                <w:rFonts w:eastAsia="Times New Roman"/>
                <w:sz w:val="18"/>
              </w:rPr>
            </w:pPr>
            <w:r w:rsidRPr="00291572">
              <w:rPr>
                <w:rFonts w:eastAsia="Times New Roman"/>
                <w:sz w:val="18"/>
              </w:rPr>
              <w:t>Day-Ahead Spot Purchases</w:t>
            </w:r>
          </w:p>
        </w:tc>
        <w:tc>
          <w:tcPr>
            <w:tcW w:w="1263" w:type="dxa"/>
            <w:tcBorders>
              <w:top w:val="nil"/>
              <w:left w:val="nil"/>
              <w:bottom w:val="single" w:sz="4" w:space="0" w:color="auto"/>
              <w:right w:val="single" w:sz="4" w:space="0" w:color="auto"/>
            </w:tcBorders>
            <w:shd w:val="clear" w:color="auto" w:fill="auto"/>
            <w:noWrap/>
            <w:vAlign w:val="bottom"/>
            <w:hideMark/>
          </w:tcPr>
          <w:p w14:paraId="4EAA202F" w14:textId="77777777" w:rsidR="005C7FA8" w:rsidRPr="00291572" w:rsidRDefault="005C7FA8" w:rsidP="00C053A5">
            <w:pPr>
              <w:spacing w:line="240" w:lineRule="auto"/>
              <w:jc w:val="center"/>
              <w:rPr>
                <w:rFonts w:eastAsia="Times New Roman"/>
                <w:sz w:val="18"/>
              </w:rPr>
            </w:pPr>
            <w:r w:rsidRPr="00291572">
              <w:rPr>
                <w:rFonts w:eastAsia="Times New Roman"/>
                <w:sz w:val="18"/>
              </w:rPr>
              <w:t xml:space="preserve">29,262 </w:t>
            </w:r>
          </w:p>
        </w:tc>
        <w:tc>
          <w:tcPr>
            <w:tcW w:w="1263" w:type="dxa"/>
            <w:tcBorders>
              <w:top w:val="nil"/>
              <w:left w:val="nil"/>
              <w:bottom w:val="single" w:sz="4" w:space="0" w:color="auto"/>
              <w:right w:val="single" w:sz="4" w:space="0" w:color="auto"/>
            </w:tcBorders>
            <w:shd w:val="clear" w:color="auto" w:fill="auto"/>
            <w:noWrap/>
            <w:vAlign w:val="bottom"/>
            <w:hideMark/>
          </w:tcPr>
          <w:p w14:paraId="6FA19266" w14:textId="77777777" w:rsidR="005C7FA8" w:rsidRPr="00291572" w:rsidRDefault="005C7FA8" w:rsidP="00C053A5">
            <w:pPr>
              <w:spacing w:line="240" w:lineRule="auto"/>
              <w:jc w:val="center"/>
              <w:rPr>
                <w:rFonts w:eastAsia="Times New Roman"/>
                <w:sz w:val="18"/>
              </w:rPr>
            </w:pPr>
            <w:r w:rsidRPr="00291572">
              <w:rPr>
                <w:rFonts w:eastAsia="Times New Roman"/>
                <w:sz w:val="18"/>
              </w:rPr>
              <w:t xml:space="preserve">29,419 </w:t>
            </w:r>
          </w:p>
        </w:tc>
        <w:tc>
          <w:tcPr>
            <w:tcW w:w="1263" w:type="dxa"/>
            <w:tcBorders>
              <w:top w:val="nil"/>
              <w:left w:val="nil"/>
              <w:bottom w:val="single" w:sz="4" w:space="0" w:color="auto"/>
              <w:right w:val="single" w:sz="4" w:space="0" w:color="auto"/>
            </w:tcBorders>
            <w:shd w:val="clear" w:color="auto" w:fill="auto"/>
            <w:noWrap/>
            <w:vAlign w:val="bottom"/>
            <w:hideMark/>
          </w:tcPr>
          <w:p w14:paraId="247A3F67" w14:textId="77777777" w:rsidR="005C7FA8" w:rsidRPr="00291572" w:rsidRDefault="005C7FA8" w:rsidP="00C053A5">
            <w:pPr>
              <w:spacing w:line="240" w:lineRule="auto"/>
              <w:jc w:val="center"/>
              <w:rPr>
                <w:rFonts w:eastAsia="Times New Roman"/>
                <w:sz w:val="18"/>
              </w:rPr>
            </w:pPr>
            <w:r w:rsidRPr="00291572">
              <w:rPr>
                <w:rFonts w:eastAsia="Times New Roman"/>
                <w:sz w:val="18"/>
              </w:rPr>
              <w:t xml:space="preserve">25,658 </w:t>
            </w:r>
          </w:p>
        </w:tc>
        <w:tc>
          <w:tcPr>
            <w:tcW w:w="1263" w:type="dxa"/>
            <w:tcBorders>
              <w:top w:val="nil"/>
              <w:left w:val="nil"/>
              <w:bottom w:val="single" w:sz="4" w:space="0" w:color="auto"/>
              <w:right w:val="single" w:sz="8" w:space="0" w:color="auto"/>
            </w:tcBorders>
            <w:shd w:val="clear" w:color="auto" w:fill="auto"/>
            <w:noWrap/>
            <w:vAlign w:val="bottom"/>
            <w:hideMark/>
          </w:tcPr>
          <w:p w14:paraId="00DF1F13" w14:textId="77777777" w:rsidR="005C7FA8" w:rsidRPr="00291572" w:rsidRDefault="005C7FA8" w:rsidP="00C053A5">
            <w:pPr>
              <w:spacing w:line="240" w:lineRule="auto"/>
              <w:jc w:val="center"/>
              <w:rPr>
                <w:rFonts w:eastAsia="Times New Roman"/>
                <w:sz w:val="18"/>
              </w:rPr>
            </w:pPr>
            <w:r w:rsidRPr="00291572">
              <w:rPr>
                <w:rFonts w:eastAsia="Times New Roman"/>
                <w:sz w:val="18"/>
              </w:rPr>
              <w:t xml:space="preserve">25,419 </w:t>
            </w:r>
          </w:p>
        </w:tc>
      </w:tr>
      <w:tr w:rsidR="005C7FA8" w:rsidRPr="00A50812" w14:paraId="1E5DBDB1" w14:textId="77777777" w:rsidTr="00C053A5">
        <w:trPr>
          <w:trHeight w:val="281"/>
        </w:trPr>
        <w:tc>
          <w:tcPr>
            <w:tcW w:w="3758" w:type="dxa"/>
            <w:tcBorders>
              <w:top w:val="nil"/>
              <w:left w:val="single" w:sz="8" w:space="0" w:color="auto"/>
              <w:bottom w:val="single" w:sz="4" w:space="0" w:color="auto"/>
              <w:right w:val="single" w:sz="4" w:space="0" w:color="auto"/>
            </w:tcBorders>
            <w:shd w:val="clear" w:color="auto" w:fill="auto"/>
            <w:vAlign w:val="bottom"/>
            <w:hideMark/>
          </w:tcPr>
          <w:p w14:paraId="479039F0" w14:textId="77777777" w:rsidR="005C7FA8" w:rsidRPr="00291572" w:rsidRDefault="005C7FA8" w:rsidP="00C053A5">
            <w:pPr>
              <w:spacing w:line="240" w:lineRule="auto"/>
              <w:rPr>
                <w:rFonts w:eastAsia="Times New Roman"/>
                <w:sz w:val="18"/>
              </w:rPr>
            </w:pPr>
            <w:r w:rsidRPr="00291572">
              <w:rPr>
                <w:rFonts w:eastAsia="Times New Roman"/>
                <w:sz w:val="18"/>
              </w:rPr>
              <w:t>Bear Valley Power Plant</w:t>
            </w:r>
          </w:p>
        </w:tc>
        <w:tc>
          <w:tcPr>
            <w:tcW w:w="1263" w:type="dxa"/>
            <w:tcBorders>
              <w:top w:val="nil"/>
              <w:left w:val="nil"/>
              <w:bottom w:val="single" w:sz="4" w:space="0" w:color="auto"/>
              <w:right w:val="single" w:sz="4" w:space="0" w:color="auto"/>
            </w:tcBorders>
            <w:shd w:val="clear" w:color="auto" w:fill="auto"/>
            <w:noWrap/>
            <w:vAlign w:val="bottom"/>
            <w:hideMark/>
          </w:tcPr>
          <w:p w14:paraId="030B90B5" w14:textId="77777777" w:rsidR="005C7FA8" w:rsidRPr="00291572" w:rsidRDefault="005C7FA8" w:rsidP="00C053A5">
            <w:pPr>
              <w:spacing w:line="240" w:lineRule="auto"/>
              <w:jc w:val="center"/>
              <w:rPr>
                <w:rFonts w:eastAsia="Times New Roman"/>
                <w:sz w:val="18"/>
              </w:rPr>
            </w:pPr>
            <w:r w:rsidRPr="00291572">
              <w:rPr>
                <w:rFonts w:eastAsia="Times New Roman"/>
                <w:sz w:val="18"/>
              </w:rPr>
              <w:t xml:space="preserve">537 </w:t>
            </w:r>
          </w:p>
        </w:tc>
        <w:tc>
          <w:tcPr>
            <w:tcW w:w="1263" w:type="dxa"/>
            <w:tcBorders>
              <w:top w:val="nil"/>
              <w:left w:val="nil"/>
              <w:bottom w:val="single" w:sz="4" w:space="0" w:color="auto"/>
              <w:right w:val="single" w:sz="4" w:space="0" w:color="auto"/>
            </w:tcBorders>
            <w:shd w:val="clear" w:color="auto" w:fill="auto"/>
            <w:noWrap/>
            <w:vAlign w:val="bottom"/>
            <w:hideMark/>
          </w:tcPr>
          <w:p w14:paraId="6DBB29BF" w14:textId="77777777" w:rsidR="005C7FA8" w:rsidRPr="00291572" w:rsidRDefault="005C7FA8" w:rsidP="00C053A5">
            <w:pPr>
              <w:spacing w:line="240" w:lineRule="auto"/>
              <w:jc w:val="center"/>
              <w:rPr>
                <w:rFonts w:eastAsia="Times New Roman"/>
                <w:sz w:val="18"/>
              </w:rPr>
            </w:pPr>
            <w:r w:rsidRPr="00291572">
              <w:rPr>
                <w:rFonts w:eastAsia="Times New Roman"/>
                <w:sz w:val="18"/>
              </w:rPr>
              <w:t xml:space="preserve">537 </w:t>
            </w:r>
          </w:p>
        </w:tc>
        <w:tc>
          <w:tcPr>
            <w:tcW w:w="1263" w:type="dxa"/>
            <w:tcBorders>
              <w:top w:val="nil"/>
              <w:left w:val="nil"/>
              <w:bottom w:val="single" w:sz="4" w:space="0" w:color="auto"/>
              <w:right w:val="single" w:sz="4" w:space="0" w:color="auto"/>
            </w:tcBorders>
            <w:shd w:val="clear" w:color="auto" w:fill="auto"/>
            <w:noWrap/>
            <w:vAlign w:val="bottom"/>
            <w:hideMark/>
          </w:tcPr>
          <w:p w14:paraId="403D74DB" w14:textId="77777777" w:rsidR="005C7FA8" w:rsidRPr="00291572" w:rsidRDefault="005C7FA8" w:rsidP="00C053A5">
            <w:pPr>
              <w:spacing w:line="240" w:lineRule="auto"/>
              <w:jc w:val="center"/>
              <w:rPr>
                <w:rFonts w:eastAsia="Times New Roman"/>
                <w:sz w:val="18"/>
              </w:rPr>
            </w:pPr>
            <w:r w:rsidRPr="00291572">
              <w:rPr>
                <w:rFonts w:eastAsia="Times New Roman"/>
                <w:sz w:val="18"/>
              </w:rPr>
              <w:t xml:space="preserve">537 </w:t>
            </w:r>
          </w:p>
        </w:tc>
        <w:tc>
          <w:tcPr>
            <w:tcW w:w="1263" w:type="dxa"/>
            <w:tcBorders>
              <w:top w:val="nil"/>
              <w:left w:val="nil"/>
              <w:bottom w:val="single" w:sz="4" w:space="0" w:color="auto"/>
              <w:right w:val="single" w:sz="8" w:space="0" w:color="auto"/>
            </w:tcBorders>
            <w:shd w:val="clear" w:color="auto" w:fill="auto"/>
            <w:noWrap/>
            <w:vAlign w:val="bottom"/>
            <w:hideMark/>
          </w:tcPr>
          <w:p w14:paraId="10B8D8B1" w14:textId="77777777" w:rsidR="005C7FA8" w:rsidRPr="00291572" w:rsidRDefault="005C7FA8" w:rsidP="00C053A5">
            <w:pPr>
              <w:spacing w:line="240" w:lineRule="auto"/>
              <w:jc w:val="center"/>
              <w:rPr>
                <w:rFonts w:eastAsia="Times New Roman"/>
                <w:sz w:val="18"/>
              </w:rPr>
            </w:pPr>
            <w:r w:rsidRPr="00291572">
              <w:rPr>
                <w:rFonts w:eastAsia="Times New Roman"/>
                <w:sz w:val="18"/>
              </w:rPr>
              <w:t xml:space="preserve">537 </w:t>
            </w:r>
          </w:p>
        </w:tc>
      </w:tr>
      <w:tr w:rsidR="005C7FA8" w:rsidRPr="00A50812" w14:paraId="25B16D51" w14:textId="77777777" w:rsidTr="00C053A5">
        <w:trPr>
          <w:trHeight w:val="281"/>
        </w:trPr>
        <w:tc>
          <w:tcPr>
            <w:tcW w:w="3758" w:type="dxa"/>
            <w:tcBorders>
              <w:top w:val="nil"/>
              <w:left w:val="single" w:sz="8" w:space="0" w:color="auto"/>
              <w:bottom w:val="single" w:sz="4" w:space="0" w:color="auto"/>
              <w:right w:val="single" w:sz="4" w:space="0" w:color="auto"/>
            </w:tcBorders>
            <w:shd w:val="clear" w:color="auto" w:fill="auto"/>
            <w:vAlign w:val="bottom"/>
            <w:hideMark/>
          </w:tcPr>
          <w:p w14:paraId="0D42FC68" w14:textId="77777777" w:rsidR="005C7FA8" w:rsidRPr="00291572" w:rsidRDefault="005C7FA8" w:rsidP="00C053A5">
            <w:pPr>
              <w:spacing w:line="240" w:lineRule="auto"/>
              <w:rPr>
                <w:rFonts w:eastAsia="Times New Roman"/>
                <w:sz w:val="18"/>
              </w:rPr>
            </w:pPr>
            <w:r w:rsidRPr="00291572">
              <w:rPr>
                <w:rFonts w:eastAsia="Times New Roman"/>
                <w:sz w:val="18"/>
              </w:rPr>
              <w:t>Imbalance Energy Purchases</w:t>
            </w:r>
          </w:p>
        </w:tc>
        <w:tc>
          <w:tcPr>
            <w:tcW w:w="1263" w:type="dxa"/>
            <w:tcBorders>
              <w:top w:val="nil"/>
              <w:left w:val="nil"/>
              <w:bottom w:val="single" w:sz="4" w:space="0" w:color="auto"/>
              <w:right w:val="single" w:sz="4" w:space="0" w:color="auto"/>
            </w:tcBorders>
            <w:shd w:val="clear" w:color="auto" w:fill="auto"/>
            <w:vAlign w:val="bottom"/>
            <w:hideMark/>
          </w:tcPr>
          <w:p w14:paraId="5DD9D1BC" w14:textId="77777777" w:rsidR="005C7FA8" w:rsidRPr="00291572" w:rsidRDefault="005C7FA8" w:rsidP="00C053A5">
            <w:pPr>
              <w:spacing w:line="240" w:lineRule="auto"/>
              <w:jc w:val="center"/>
              <w:rPr>
                <w:rFonts w:eastAsia="Times New Roman"/>
                <w:sz w:val="18"/>
              </w:rPr>
            </w:pPr>
            <w:r w:rsidRPr="00291572">
              <w:rPr>
                <w:rFonts w:eastAsia="Times New Roman"/>
                <w:sz w:val="18"/>
              </w:rPr>
              <w:t xml:space="preserve">7,553 </w:t>
            </w:r>
          </w:p>
        </w:tc>
        <w:tc>
          <w:tcPr>
            <w:tcW w:w="1263" w:type="dxa"/>
            <w:tcBorders>
              <w:top w:val="nil"/>
              <w:left w:val="nil"/>
              <w:bottom w:val="single" w:sz="4" w:space="0" w:color="auto"/>
              <w:right w:val="single" w:sz="4" w:space="0" w:color="auto"/>
            </w:tcBorders>
            <w:shd w:val="clear" w:color="auto" w:fill="auto"/>
            <w:vAlign w:val="bottom"/>
            <w:hideMark/>
          </w:tcPr>
          <w:p w14:paraId="084FFCBB" w14:textId="77777777" w:rsidR="005C7FA8" w:rsidRPr="00291572" w:rsidRDefault="005C7FA8" w:rsidP="00C053A5">
            <w:pPr>
              <w:spacing w:line="240" w:lineRule="auto"/>
              <w:jc w:val="center"/>
              <w:rPr>
                <w:rFonts w:eastAsia="Times New Roman"/>
                <w:sz w:val="18"/>
              </w:rPr>
            </w:pPr>
            <w:r w:rsidRPr="00291572">
              <w:rPr>
                <w:rFonts w:eastAsia="Times New Roman"/>
                <w:sz w:val="18"/>
              </w:rPr>
              <w:t xml:space="preserve">7,553 </w:t>
            </w:r>
          </w:p>
        </w:tc>
        <w:tc>
          <w:tcPr>
            <w:tcW w:w="1263" w:type="dxa"/>
            <w:tcBorders>
              <w:top w:val="nil"/>
              <w:left w:val="nil"/>
              <w:bottom w:val="single" w:sz="4" w:space="0" w:color="auto"/>
              <w:right w:val="single" w:sz="4" w:space="0" w:color="auto"/>
            </w:tcBorders>
            <w:shd w:val="clear" w:color="auto" w:fill="auto"/>
            <w:vAlign w:val="bottom"/>
            <w:hideMark/>
          </w:tcPr>
          <w:p w14:paraId="7F9F46D4" w14:textId="77777777" w:rsidR="005C7FA8" w:rsidRPr="00291572" w:rsidRDefault="005C7FA8" w:rsidP="00C053A5">
            <w:pPr>
              <w:spacing w:line="240" w:lineRule="auto"/>
              <w:jc w:val="center"/>
              <w:rPr>
                <w:rFonts w:eastAsia="Times New Roman"/>
                <w:sz w:val="18"/>
              </w:rPr>
            </w:pPr>
            <w:r w:rsidRPr="00291572">
              <w:rPr>
                <w:rFonts w:eastAsia="Times New Roman"/>
                <w:sz w:val="18"/>
              </w:rPr>
              <w:t xml:space="preserve">7,553 </w:t>
            </w:r>
          </w:p>
        </w:tc>
        <w:tc>
          <w:tcPr>
            <w:tcW w:w="1263" w:type="dxa"/>
            <w:tcBorders>
              <w:top w:val="nil"/>
              <w:left w:val="nil"/>
              <w:bottom w:val="single" w:sz="4" w:space="0" w:color="auto"/>
              <w:right w:val="single" w:sz="8" w:space="0" w:color="auto"/>
            </w:tcBorders>
            <w:shd w:val="clear" w:color="auto" w:fill="auto"/>
            <w:vAlign w:val="bottom"/>
            <w:hideMark/>
          </w:tcPr>
          <w:p w14:paraId="1C6D3C5D" w14:textId="77777777" w:rsidR="005C7FA8" w:rsidRPr="00291572" w:rsidRDefault="005C7FA8" w:rsidP="00C053A5">
            <w:pPr>
              <w:spacing w:line="240" w:lineRule="auto"/>
              <w:jc w:val="center"/>
              <w:rPr>
                <w:rFonts w:eastAsia="Times New Roman"/>
                <w:sz w:val="18"/>
              </w:rPr>
            </w:pPr>
            <w:r w:rsidRPr="00291572">
              <w:rPr>
                <w:rFonts w:eastAsia="Times New Roman"/>
                <w:sz w:val="18"/>
              </w:rPr>
              <w:t xml:space="preserve">7,553 </w:t>
            </w:r>
          </w:p>
        </w:tc>
      </w:tr>
      <w:tr w:rsidR="005C7FA8" w:rsidRPr="00A50812" w14:paraId="3640D1C6" w14:textId="77777777" w:rsidTr="00C053A5">
        <w:trPr>
          <w:trHeight w:val="281"/>
        </w:trPr>
        <w:tc>
          <w:tcPr>
            <w:tcW w:w="3758" w:type="dxa"/>
            <w:tcBorders>
              <w:top w:val="nil"/>
              <w:left w:val="single" w:sz="8" w:space="0" w:color="auto"/>
              <w:bottom w:val="single" w:sz="4" w:space="0" w:color="auto"/>
              <w:right w:val="single" w:sz="4" w:space="0" w:color="auto"/>
            </w:tcBorders>
            <w:shd w:val="clear" w:color="auto" w:fill="auto"/>
            <w:vAlign w:val="bottom"/>
            <w:hideMark/>
          </w:tcPr>
          <w:p w14:paraId="22BB7260" w14:textId="77777777" w:rsidR="005C7FA8" w:rsidRPr="00291572" w:rsidRDefault="005C7FA8" w:rsidP="00C053A5">
            <w:pPr>
              <w:spacing w:line="240" w:lineRule="auto"/>
              <w:rPr>
                <w:rFonts w:eastAsia="Times New Roman"/>
                <w:sz w:val="18"/>
              </w:rPr>
            </w:pPr>
            <w:r w:rsidRPr="00291572">
              <w:rPr>
                <w:rFonts w:eastAsia="Times New Roman"/>
                <w:sz w:val="18"/>
              </w:rPr>
              <w:t>Imbalance Energy Sales</w:t>
            </w:r>
          </w:p>
        </w:tc>
        <w:tc>
          <w:tcPr>
            <w:tcW w:w="1263" w:type="dxa"/>
            <w:tcBorders>
              <w:top w:val="nil"/>
              <w:left w:val="nil"/>
              <w:bottom w:val="single" w:sz="4" w:space="0" w:color="auto"/>
              <w:right w:val="single" w:sz="4" w:space="0" w:color="auto"/>
            </w:tcBorders>
            <w:shd w:val="clear" w:color="auto" w:fill="auto"/>
            <w:vAlign w:val="bottom"/>
            <w:hideMark/>
          </w:tcPr>
          <w:p w14:paraId="0C1F9E53" w14:textId="77777777" w:rsidR="005C7FA8" w:rsidRPr="00291572" w:rsidRDefault="005C7FA8" w:rsidP="00C053A5">
            <w:pPr>
              <w:spacing w:line="240" w:lineRule="auto"/>
              <w:jc w:val="center"/>
              <w:rPr>
                <w:rFonts w:eastAsia="Times New Roman"/>
                <w:sz w:val="18"/>
              </w:rPr>
            </w:pPr>
            <w:r w:rsidRPr="00291572">
              <w:rPr>
                <w:rFonts w:eastAsia="Times New Roman"/>
                <w:sz w:val="18"/>
              </w:rPr>
              <w:t xml:space="preserve">3,636 </w:t>
            </w:r>
          </w:p>
        </w:tc>
        <w:tc>
          <w:tcPr>
            <w:tcW w:w="1263" w:type="dxa"/>
            <w:tcBorders>
              <w:top w:val="nil"/>
              <w:left w:val="nil"/>
              <w:bottom w:val="single" w:sz="4" w:space="0" w:color="auto"/>
              <w:right w:val="single" w:sz="4" w:space="0" w:color="auto"/>
            </w:tcBorders>
            <w:shd w:val="clear" w:color="auto" w:fill="auto"/>
            <w:vAlign w:val="bottom"/>
            <w:hideMark/>
          </w:tcPr>
          <w:p w14:paraId="34099AA3" w14:textId="77777777" w:rsidR="005C7FA8" w:rsidRPr="00291572" w:rsidRDefault="005C7FA8" w:rsidP="00C053A5">
            <w:pPr>
              <w:spacing w:line="240" w:lineRule="auto"/>
              <w:jc w:val="center"/>
              <w:rPr>
                <w:rFonts w:eastAsia="Times New Roman"/>
                <w:sz w:val="18"/>
              </w:rPr>
            </w:pPr>
            <w:r w:rsidRPr="00291572">
              <w:rPr>
                <w:rFonts w:eastAsia="Times New Roman"/>
                <w:sz w:val="18"/>
              </w:rPr>
              <w:t xml:space="preserve">3,434 </w:t>
            </w:r>
          </w:p>
        </w:tc>
        <w:tc>
          <w:tcPr>
            <w:tcW w:w="1263" w:type="dxa"/>
            <w:tcBorders>
              <w:top w:val="nil"/>
              <w:left w:val="nil"/>
              <w:bottom w:val="single" w:sz="4" w:space="0" w:color="auto"/>
              <w:right w:val="single" w:sz="4" w:space="0" w:color="auto"/>
            </w:tcBorders>
            <w:shd w:val="clear" w:color="auto" w:fill="auto"/>
            <w:vAlign w:val="bottom"/>
            <w:hideMark/>
          </w:tcPr>
          <w:p w14:paraId="6F7E39CD" w14:textId="77777777" w:rsidR="005C7FA8" w:rsidRPr="00291572" w:rsidRDefault="005C7FA8" w:rsidP="00C053A5">
            <w:pPr>
              <w:spacing w:line="240" w:lineRule="auto"/>
              <w:jc w:val="center"/>
              <w:rPr>
                <w:rFonts w:eastAsia="Times New Roman"/>
                <w:sz w:val="18"/>
              </w:rPr>
            </w:pPr>
            <w:r w:rsidRPr="00291572">
              <w:rPr>
                <w:rFonts w:eastAsia="Times New Roman"/>
                <w:sz w:val="18"/>
              </w:rPr>
              <w:t xml:space="preserve">3,297 </w:t>
            </w:r>
          </w:p>
        </w:tc>
        <w:tc>
          <w:tcPr>
            <w:tcW w:w="1263" w:type="dxa"/>
            <w:tcBorders>
              <w:top w:val="nil"/>
              <w:left w:val="nil"/>
              <w:bottom w:val="single" w:sz="4" w:space="0" w:color="auto"/>
              <w:right w:val="single" w:sz="8" w:space="0" w:color="auto"/>
            </w:tcBorders>
            <w:shd w:val="clear" w:color="auto" w:fill="auto"/>
            <w:vAlign w:val="bottom"/>
            <w:hideMark/>
          </w:tcPr>
          <w:p w14:paraId="587C5E77" w14:textId="77777777" w:rsidR="005C7FA8" w:rsidRPr="00291572" w:rsidRDefault="005C7FA8" w:rsidP="00C053A5">
            <w:pPr>
              <w:spacing w:line="240" w:lineRule="auto"/>
              <w:jc w:val="center"/>
              <w:rPr>
                <w:rFonts w:eastAsia="Times New Roman"/>
                <w:sz w:val="18"/>
              </w:rPr>
            </w:pPr>
            <w:r w:rsidRPr="00291572">
              <w:rPr>
                <w:rFonts w:eastAsia="Times New Roman"/>
                <w:sz w:val="18"/>
              </w:rPr>
              <w:t xml:space="preserve">3,077 </w:t>
            </w:r>
          </w:p>
        </w:tc>
      </w:tr>
      <w:tr w:rsidR="005C7FA8" w:rsidRPr="00A50812" w14:paraId="0B5BC06A" w14:textId="77777777" w:rsidTr="00C053A5">
        <w:trPr>
          <w:trHeight w:val="575"/>
        </w:trPr>
        <w:tc>
          <w:tcPr>
            <w:tcW w:w="3758" w:type="dxa"/>
            <w:tcBorders>
              <w:top w:val="nil"/>
              <w:left w:val="single" w:sz="8" w:space="0" w:color="auto"/>
              <w:bottom w:val="single" w:sz="8" w:space="0" w:color="auto"/>
              <w:right w:val="single" w:sz="4" w:space="0" w:color="auto"/>
            </w:tcBorders>
            <w:shd w:val="clear" w:color="auto" w:fill="auto"/>
            <w:vAlign w:val="bottom"/>
            <w:hideMark/>
          </w:tcPr>
          <w:p w14:paraId="6FBC6AE6" w14:textId="77777777" w:rsidR="005C7FA8" w:rsidRPr="00291572" w:rsidRDefault="005C7FA8" w:rsidP="00C053A5">
            <w:pPr>
              <w:spacing w:line="240" w:lineRule="auto"/>
              <w:rPr>
                <w:rFonts w:eastAsia="Times New Roman"/>
                <w:b/>
                <w:bCs/>
                <w:sz w:val="18"/>
              </w:rPr>
            </w:pPr>
            <w:r w:rsidRPr="00291572">
              <w:rPr>
                <w:rFonts w:eastAsia="Times New Roman"/>
                <w:b/>
                <w:bCs/>
                <w:sz w:val="18"/>
              </w:rPr>
              <w:t>TOTAL Resources not including RECs</w:t>
            </w:r>
          </w:p>
        </w:tc>
        <w:tc>
          <w:tcPr>
            <w:tcW w:w="1263" w:type="dxa"/>
            <w:tcBorders>
              <w:top w:val="nil"/>
              <w:left w:val="nil"/>
              <w:bottom w:val="single" w:sz="8" w:space="0" w:color="auto"/>
              <w:right w:val="single" w:sz="4" w:space="0" w:color="auto"/>
            </w:tcBorders>
            <w:shd w:val="clear" w:color="auto" w:fill="auto"/>
            <w:vAlign w:val="bottom"/>
            <w:hideMark/>
          </w:tcPr>
          <w:p w14:paraId="2A5DEED2" w14:textId="77777777" w:rsidR="005C7FA8" w:rsidRPr="00291572" w:rsidRDefault="005C7FA8" w:rsidP="00C053A5">
            <w:pPr>
              <w:spacing w:line="240" w:lineRule="auto"/>
              <w:jc w:val="center"/>
              <w:rPr>
                <w:rFonts w:eastAsia="Times New Roman"/>
                <w:b/>
                <w:bCs/>
                <w:sz w:val="18"/>
              </w:rPr>
            </w:pPr>
            <w:r w:rsidRPr="00291572">
              <w:rPr>
                <w:rFonts w:eastAsia="Times New Roman"/>
                <w:b/>
                <w:bCs/>
                <w:sz w:val="18"/>
              </w:rPr>
              <w:t xml:space="preserve">163,349 </w:t>
            </w:r>
          </w:p>
        </w:tc>
        <w:tc>
          <w:tcPr>
            <w:tcW w:w="1263" w:type="dxa"/>
            <w:tcBorders>
              <w:top w:val="nil"/>
              <w:left w:val="nil"/>
              <w:bottom w:val="single" w:sz="8" w:space="0" w:color="auto"/>
              <w:right w:val="single" w:sz="4" w:space="0" w:color="auto"/>
            </w:tcBorders>
            <w:shd w:val="clear" w:color="auto" w:fill="auto"/>
            <w:vAlign w:val="bottom"/>
            <w:hideMark/>
          </w:tcPr>
          <w:p w14:paraId="709FAC1A" w14:textId="77777777" w:rsidR="005C7FA8" w:rsidRPr="00291572" w:rsidRDefault="005C7FA8" w:rsidP="00C053A5">
            <w:pPr>
              <w:spacing w:line="240" w:lineRule="auto"/>
              <w:jc w:val="center"/>
              <w:rPr>
                <w:rFonts w:eastAsia="Times New Roman"/>
                <w:b/>
                <w:bCs/>
                <w:sz w:val="18"/>
              </w:rPr>
            </w:pPr>
            <w:r w:rsidRPr="00291572">
              <w:rPr>
                <w:rFonts w:eastAsia="Times New Roman"/>
                <w:b/>
                <w:bCs/>
                <w:sz w:val="18"/>
              </w:rPr>
              <w:t xml:space="preserve">164,489 </w:t>
            </w:r>
          </w:p>
        </w:tc>
        <w:tc>
          <w:tcPr>
            <w:tcW w:w="1263" w:type="dxa"/>
            <w:tcBorders>
              <w:top w:val="nil"/>
              <w:left w:val="nil"/>
              <w:bottom w:val="single" w:sz="8" w:space="0" w:color="auto"/>
              <w:right w:val="single" w:sz="4" w:space="0" w:color="auto"/>
            </w:tcBorders>
            <w:shd w:val="clear" w:color="auto" w:fill="auto"/>
            <w:vAlign w:val="bottom"/>
            <w:hideMark/>
          </w:tcPr>
          <w:p w14:paraId="389A5C07" w14:textId="77777777" w:rsidR="005C7FA8" w:rsidRPr="00291572" w:rsidRDefault="005C7FA8" w:rsidP="00C053A5">
            <w:pPr>
              <w:spacing w:line="240" w:lineRule="auto"/>
              <w:jc w:val="center"/>
              <w:rPr>
                <w:rFonts w:eastAsia="Times New Roman"/>
                <w:b/>
                <w:bCs/>
                <w:sz w:val="18"/>
              </w:rPr>
            </w:pPr>
            <w:r w:rsidRPr="00291572">
              <w:rPr>
                <w:rFonts w:eastAsia="Times New Roman"/>
                <w:b/>
                <w:bCs/>
                <w:sz w:val="18"/>
              </w:rPr>
              <w:t xml:space="preserve">165,266 </w:t>
            </w:r>
          </w:p>
        </w:tc>
        <w:tc>
          <w:tcPr>
            <w:tcW w:w="1263" w:type="dxa"/>
            <w:tcBorders>
              <w:top w:val="nil"/>
              <w:left w:val="nil"/>
              <w:bottom w:val="single" w:sz="8" w:space="0" w:color="auto"/>
              <w:right w:val="single" w:sz="8" w:space="0" w:color="auto"/>
            </w:tcBorders>
            <w:shd w:val="clear" w:color="auto" w:fill="auto"/>
            <w:vAlign w:val="bottom"/>
            <w:hideMark/>
          </w:tcPr>
          <w:p w14:paraId="14C958AE" w14:textId="77777777" w:rsidR="005C7FA8" w:rsidRPr="00291572" w:rsidRDefault="005C7FA8" w:rsidP="00C053A5">
            <w:pPr>
              <w:spacing w:line="240" w:lineRule="auto"/>
              <w:jc w:val="center"/>
              <w:rPr>
                <w:rFonts w:eastAsia="Times New Roman"/>
                <w:b/>
                <w:bCs/>
                <w:sz w:val="18"/>
              </w:rPr>
            </w:pPr>
            <w:r w:rsidRPr="00291572">
              <w:rPr>
                <w:rFonts w:eastAsia="Times New Roman"/>
                <w:b/>
                <w:bCs/>
                <w:sz w:val="18"/>
              </w:rPr>
              <w:t xml:space="preserve">166,501 </w:t>
            </w:r>
          </w:p>
        </w:tc>
      </w:tr>
      <w:tr w:rsidR="005C7FA8" w:rsidRPr="00A50812" w14:paraId="330AAABA" w14:textId="77777777" w:rsidTr="00C053A5">
        <w:trPr>
          <w:trHeight w:val="281"/>
        </w:trPr>
        <w:tc>
          <w:tcPr>
            <w:tcW w:w="3758" w:type="dxa"/>
            <w:tcBorders>
              <w:top w:val="nil"/>
              <w:left w:val="single" w:sz="8" w:space="0" w:color="auto"/>
              <w:bottom w:val="nil"/>
              <w:right w:val="nil"/>
            </w:tcBorders>
            <w:shd w:val="clear" w:color="auto" w:fill="auto"/>
            <w:vAlign w:val="bottom"/>
            <w:hideMark/>
          </w:tcPr>
          <w:p w14:paraId="59F154A2" w14:textId="77777777" w:rsidR="005C7FA8" w:rsidRPr="00291572" w:rsidRDefault="005C7FA8" w:rsidP="00C053A5">
            <w:pPr>
              <w:spacing w:line="240" w:lineRule="auto"/>
              <w:rPr>
                <w:rFonts w:eastAsia="Times New Roman"/>
                <w:b/>
                <w:bCs/>
                <w:sz w:val="18"/>
              </w:rPr>
            </w:pPr>
            <w:r w:rsidRPr="00291572">
              <w:rPr>
                <w:rFonts w:eastAsia="Times New Roman"/>
                <w:b/>
                <w:bCs/>
                <w:sz w:val="18"/>
              </w:rPr>
              <w:t> </w:t>
            </w:r>
          </w:p>
        </w:tc>
        <w:tc>
          <w:tcPr>
            <w:tcW w:w="1263" w:type="dxa"/>
            <w:tcBorders>
              <w:top w:val="nil"/>
              <w:left w:val="nil"/>
              <w:bottom w:val="nil"/>
              <w:right w:val="nil"/>
            </w:tcBorders>
            <w:shd w:val="clear" w:color="auto" w:fill="auto"/>
            <w:vAlign w:val="bottom"/>
            <w:hideMark/>
          </w:tcPr>
          <w:p w14:paraId="1A48B88D" w14:textId="77777777" w:rsidR="005C7FA8" w:rsidRPr="00291572" w:rsidRDefault="005C7FA8" w:rsidP="00C053A5">
            <w:pPr>
              <w:spacing w:line="240" w:lineRule="auto"/>
              <w:jc w:val="center"/>
              <w:rPr>
                <w:rFonts w:eastAsia="Times New Roman"/>
                <w:b/>
                <w:bCs/>
                <w:sz w:val="18"/>
              </w:rPr>
            </w:pPr>
          </w:p>
        </w:tc>
        <w:tc>
          <w:tcPr>
            <w:tcW w:w="1263" w:type="dxa"/>
            <w:tcBorders>
              <w:top w:val="nil"/>
              <w:left w:val="nil"/>
              <w:bottom w:val="nil"/>
              <w:right w:val="nil"/>
            </w:tcBorders>
            <w:shd w:val="clear" w:color="auto" w:fill="auto"/>
            <w:vAlign w:val="bottom"/>
            <w:hideMark/>
          </w:tcPr>
          <w:p w14:paraId="72DCA9B3" w14:textId="77777777" w:rsidR="005C7FA8" w:rsidRPr="00291572" w:rsidRDefault="005C7FA8" w:rsidP="00C053A5">
            <w:pPr>
              <w:spacing w:line="240" w:lineRule="auto"/>
              <w:jc w:val="center"/>
              <w:rPr>
                <w:rFonts w:eastAsia="Times New Roman"/>
                <w:b/>
                <w:bCs/>
                <w:sz w:val="18"/>
              </w:rPr>
            </w:pPr>
          </w:p>
        </w:tc>
        <w:tc>
          <w:tcPr>
            <w:tcW w:w="1263" w:type="dxa"/>
            <w:tcBorders>
              <w:top w:val="nil"/>
              <w:left w:val="nil"/>
              <w:bottom w:val="nil"/>
              <w:right w:val="nil"/>
            </w:tcBorders>
            <w:shd w:val="clear" w:color="auto" w:fill="auto"/>
            <w:vAlign w:val="bottom"/>
            <w:hideMark/>
          </w:tcPr>
          <w:p w14:paraId="166725E0" w14:textId="77777777" w:rsidR="005C7FA8" w:rsidRPr="00291572" w:rsidRDefault="005C7FA8" w:rsidP="00C053A5">
            <w:pPr>
              <w:spacing w:line="240" w:lineRule="auto"/>
              <w:jc w:val="center"/>
              <w:rPr>
                <w:rFonts w:eastAsia="Times New Roman"/>
                <w:b/>
                <w:bCs/>
                <w:sz w:val="18"/>
              </w:rPr>
            </w:pPr>
          </w:p>
        </w:tc>
        <w:tc>
          <w:tcPr>
            <w:tcW w:w="1263" w:type="dxa"/>
            <w:tcBorders>
              <w:top w:val="nil"/>
              <w:left w:val="nil"/>
              <w:bottom w:val="nil"/>
              <w:right w:val="single" w:sz="8" w:space="0" w:color="auto"/>
            </w:tcBorders>
            <w:shd w:val="clear" w:color="auto" w:fill="auto"/>
            <w:vAlign w:val="bottom"/>
            <w:hideMark/>
          </w:tcPr>
          <w:p w14:paraId="0E24C0F2" w14:textId="77777777" w:rsidR="005C7FA8" w:rsidRPr="00291572" w:rsidRDefault="005C7FA8" w:rsidP="00C053A5">
            <w:pPr>
              <w:spacing w:line="240" w:lineRule="auto"/>
              <w:jc w:val="center"/>
              <w:rPr>
                <w:rFonts w:eastAsia="Times New Roman"/>
                <w:b/>
                <w:bCs/>
                <w:sz w:val="18"/>
              </w:rPr>
            </w:pPr>
            <w:r w:rsidRPr="00291572">
              <w:rPr>
                <w:rFonts w:eastAsia="Times New Roman"/>
                <w:b/>
                <w:bCs/>
                <w:sz w:val="18"/>
              </w:rPr>
              <w:t> </w:t>
            </w:r>
          </w:p>
        </w:tc>
      </w:tr>
      <w:tr w:rsidR="005C7FA8" w:rsidRPr="00A50812" w14:paraId="132156E9" w14:textId="77777777" w:rsidTr="00C053A5">
        <w:trPr>
          <w:trHeight w:val="294"/>
        </w:trPr>
        <w:tc>
          <w:tcPr>
            <w:tcW w:w="3758" w:type="dxa"/>
            <w:tcBorders>
              <w:top w:val="nil"/>
              <w:left w:val="single" w:sz="8" w:space="0" w:color="auto"/>
              <w:bottom w:val="nil"/>
              <w:right w:val="nil"/>
            </w:tcBorders>
            <w:shd w:val="clear" w:color="auto" w:fill="auto"/>
            <w:vAlign w:val="bottom"/>
            <w:hideMark/>
          </w:tcPr>
          <w:p w14:paraId="3B447EDB" w14:textId="77777777" w:rsidR="005C7FA8" w:rsidRPr="00291572" w:rsidRDefault="005C7FA8" w:rsidP="00C053A5">
            <w:pPr>
              <w:spacing w:line="240" w:lineRule="auto"/>
              <w:rPr>
                <w:rFonts w:eastAsia="Times New Roman"/>
                <w:b/>
                <w:bCs/>
                <w:sz w:val="18"/>
              </w:rPr>
            </w:pPr>
            <w:r w:rsidRPr="00291572">
              <w:rPr>
                <w:rFonts w:eastAsia="Times New Roman"/>
                <w:b/>
                <w:bCs/>
                <w:sz w:val="18"/>
              </w:rPr>
              <w:t>COST OF SUPPLY</w:t>
            </w:r>
          </w:p>
        </w:tc>
        <w:tc>
          <w:tcPr>
            <w:tcW w:w="1263" w:type="dxa"/>
            <w:tcBorders>
              <w:top w:val="nil"/>
              <w:left w:val="nil"/>
              <w:bottom w:val="nil"/>
              <w:right w:val="nil"/>
            </w:tcBorders>
            <w:shd w:val="clear" w:color="auto" w:fill="auto"/>
            <w:vAlign w:val="bottom"/>
            <w:hideMark/>
          </w:tcPr>
          <w:p w14:paraId="4DC376DE" w14:textId="77777777" w:rsidR="005C7FA8" w:rsidRPr="00291572" w:rsidRDefault="005C7FA8" w:rsidP="00C053A5">
            <w:pPr>
              <w:spacing w:line="240" w:lineRule="auto"/>
              <w:jc w:val="center"/>
              <w:rPr>
                <w:rFonts w:eastAsia="Times New Roman"/>
                <w:b/>
                <w:bCs/>
                <w:sz w:val="18"/>
              </w:rPr>
            </w:pPr>
          </w:p>
        </w:tc>
        <w:tc>
          <w:tcPr>
            <w:tcW w:w="1263" w:type="dxa"/>
            <w:tcBorders>
              <w:top w:val="nil"/>
              <w:left w:val="nil"/>
              <w:bottom w:val="nil"/>
              <w:right w:val="nil"/>
            </w:tcBorders>
            <w:shd w:val="clear" w:color="auto" w:fill="auto"/>
            <w:vAlign w:val="bottom"/>
            <w:hideMark/>
          </w:tcPr>
          <w:p w14:paraId="5EB3FE49" w14:textId="77777777" w:rsidR="005C7FA8" w:rsidRPr="00291572" w:rsidRDefault="005C7FA8" w:rsidP="00C053A5">
            <w:pPr>
              <w:spacing w:line="240" w:lineRule="auto"/>
              <w:jc w:val="center"/>
              <w:rPr>
                <w:rFonts w:eastAsia="Times New Roman"/>
                <w:b/>
                <w:bCs/>
                <w:sz w:val="18"/>
              </w:rPr>
            </w:pPr>
          </w:p>
        </w:tc>
        <w:tc>
          <w:tcPr>
            <w:tcW w:w="1263" w:type="dxa"/>
            <w:tcBorders>
              <w:top w:val="nil"/>
              <w:left w:val="nil"/>
              <w:bottom w:val="nil"/>
              <w:right w:val="nil"/>
            </w:tcBorders>
            <w:shd w:val="clear" w:color="auto" w:fill="auto"/>
            <w:vAlign w:val="bottom"/>
            <w:hideMark/>
          </w:tcPr>
          <w:p w14:paraId="3A2F15FB" w14:textId="77777777" w:rsidR="005C7FA8" w:rsidRPr="00291572" w:rsidRDefault="005C7FA8" w:rsidP="00C053A5">
            <w:pPr>
              <w:spacing w:line="240" w:lineRule="auto"/>
              <w:jc w:val="center"/>
              <w:rPr>
                <w:rFonts w:eastAsia="Times New Roman"/>
                <w:b/>
                <w:bCs/>
                <w:sz w:val="18"/>
              </w:rPr>
            </w:pPr>
          </w:p>
        </w:tc>
        <w:tc>
          <w:tcPr>
            <w:tcW w:w="1263" w:type="dxa"/>
            <w:tcBorders>
              <w:top w:val="nil"/>
              <w:left w:val="nil"/>
              <w:bottom w:val="nil"/>
              <w:right w:val="single" w:sz="8" w:space="0" w:color="auto"/>
            </w:tcBorders>
            <w:shd w:val="clear" w:color="auto" w:fill="auto"/>
            <w:vAlign w:val="bottom"/>
            <w:hideMark/>
          </w:tcPr>
          <w:p w14:paraId="3B6B0165" w14:textId="77777777" w:rsidR="005C7FA8" w:rsidRPr="00291572" w:rsidRDefault="005C7FA8" w:rsidP="00C053A5">
            <w:pPr>
              <w:spacing w:line="240" w:lineRule="auto"/>
              <w:jc w:val="center"/>
              <w:rPr>
                <w:rFonts w:eastAsia="Times New Roman"/>
                <w:b/>
                <w:bCs/>
                <w:sz w:val="18"/>
              </w:rPr>
            </w:pPr>
            <w:r w:rsidRPr="00291572">
              <w:rPr>
                <w:rFonts w:eastAsia="Times New Roman"/>
                <w:b/>
                <w:bCs/>
                <w:sz w:val="18"/>
              </w:rPr>
              <w:t> </w:t>
            </w:r>
          </w:p>
        </w:tc>
      </w:tr>
      <w:tr w:rsidR="005C7FA8" w:rsidRPr="00A50812" w14:paraId="1ABD2A57" w14:textId="77777777" w:rsidTr="00C053A5">
        <w:trPr>
          <w:trHeight w:val="281"/>
        </w:trPr>
        <w:tc>
          <w:tcPr>
            <w:tcW w:w="3758"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010FEC9C" w14:textId="77777777" w:rsidR="005C7FA8" w:rsidRPr="00291572" w:rsidRDefault="005C7FA8" w:rsidP="00C053A5">
            <w:pPr>
              <w:spacing w:line="240" w:lineRule="auto"/>
              <w:rPr>
                <w:rFonts w:eastAsia="Times New Roman"/>
                <w:sz w:val="18"/>
              </w:rPr>
            </w:pPr>
            <w:r w:rsidRPr="00291572">
              <w:rPr>
                <w:rFonts w:eastAsia="Times New Roman"/>
                <w:sz w:val="18"/>
              </w:rPr>
              <w:t>Annual Base Supply</w:t>
            </w:r>
          </w:p>
        </w:tc>
        <w:tc>
          <w:tcPr>
            <w:tcW w:w="1263" w:type="dxa"/>
            <w:tcBorders>
              <w:top w:val="single" w:sz="8" w:space="0" w:color="auto"/>
              <w:left w:val="nil"/>
              <w:bottom w:val="single" w:sz="4" w:space="0" w:color="auto"/>
              <w:right w:val="single" w:sz="4" w:space="0" w:color="auto"/>
            </w:tcBorders>
            <w:shd w:val="clear" w:color="auto" w:fill="auto"/>
            <w:vAlign w:val="bottom"/>
            <w:hideMark/>
          </w:tcPr>
          <w:p w14:paraId="5AF4C67B" w14:textId="77777777" w:rsidR="005C7FA8" w:rsidRPr="00291572" w:rsidRDefault="005C7FA8" w:rsidP="00C053A5">
            <w:pPr>
              <w:spacing w:line="240" w:lineRule="auto"/>
              <w:jc w:val="center"/>
              <w:rPr>
                <w:rFonts w:eastAsia="Times New Roman"/>
                <w:sz w:val="18"/>
              </w:rPr>
            </w:pPr>
            <w:r w:rsidRPr="00291572">
              <w:rPr>
                <w:rFonts w:eastAsia="Times New Roman"/>
                <w:sz w:val="18"/>
              </w:rPr>
              <w:t>$4,993,200</w:t>
            </w:r>
          </w:p>
        </w:tc>
        <w:tc>
          <w:tcPr>
            <w:tcW w:w="1263" w:type="dxa"/>
            <w:tcBorders>
              <w:top w:val="single" w:sz="8" w:space="0" w:color="auto"/>
              <w:left w:val="nil"/>
              <w:bottom w:val="single" w:sz="4" w:space="0" w:color="auto"/>
              <w:right w:val="single" w:sz="4" w:space="0" w:color="auto"/>
            </w:tcBorders>
            <w:shd w:val="clear" w:color="auto" w:fill="auto"/>
            <w:vAlign w:val="bottom"/>
            <w:hideMark/>
          </w:tcPr>
          <w:p w14:paraId="7B6F4428" w14:textId="77777777" w:rsidR="005C7FA8" w:rsidRPr="00291572" w:rsidRDefault="005C7FA8" w:rsidP="00C053A5">
            <w:pPr>
              <w:spacing w:line="240" w:lineRule="auto"/>
              <w:jc w:val="center"/>
              <w:rPr>
                <w:rFonts w:eastAsia="Times New Roman"/>
                <w:sz w:val="18"/>
              </w:rPr>
            </w:pPr>
            <w:r w:rsidRPr="00291572">
              <w:rPr>
                <w:rFonts w:eastAsia="Times New Roman"/>
                <w:sz w:val="18"/>
              </w:rPr>
              <w:t>$4,993,200</w:t>
            </w:r>
          </w:p>
        </w:tc>
        <w:tc>
          <w:tcPr>
            <w:tcW w:w="1263" w:type="dxa"/>
            <w:tcBorders>
              <w:top w:val="single" w:sz="8" w:space="0" w:color="auto"/>
              <w:left w:val="nil"/>
              <w:bottom w:val="single" w:sz="4" w:space="0" w:color="auto"/>
              <w:right w:val="single" w:sz="4" w:space="0" w:color="auto"/>
            </w:tcBorders>
            <w:shd w:val="clear" w:color="auto" w:fill="auto"/>
            <w:vAlign w:val="bottom"/>
            <w:hideMark/>
          </w:tcPr>
          <w:p w14:paraId="7696B846" w14:textId="77777777" w:rsidR="005C7FA8" w:rsidRPr="00291572" w:rsidRDefault="005C7FA8" w:rsidP="00C053A5">
            <w:pPr>
              <w:spacing w:line="240" w:lineRule="auto"/>
              <w:jc w:val="center"/>
              <w:rPr>
                <w:rFonts w:eastAsia="Times New Roman"/>
                <w:sz w:val="18"/>
              </w:rPr>
            </w:pPr>
            <w:r w:rsidRPr="00291572">
              <w:rPr>
                <w:rFonts w:eastAsia="Times New Roman"/>
                <w:sz w:val="18"/>
              </w:rPr>
              <w:t>$4,993,200</w:t>
            </w:r>
          </w:p>
        </w:tc>
        <w:tc>
          <w:tcPr>
            <w:tcW w:w="1263" w:type="dxa"/>
            <w:tcBorders>
              <w:top w:val="single" w:sz="8" w:space="0" w:color="auto"/>
              <w:left w:val="nil"/>
              <w:bottom w:val="single" w:sz="4" w:space="0" w:color="auto"/>
              <w:right w:val="single" w:sz="8" w:space="0" w:color="auto"/>
            </w:tcBorders>
            <w:shd w:val="clear" w:color="auto" w:fill="auto"/>
            <w:noWrap/>
            <w:vAlign w:val="bottom"/>
            <w:hideMark/>
          </w:tcPr>
          <w:p w14:paraId="0F285E7A" w14:textId="77777777" w:rsidR="005C7FA8" w:rsidRPr="00291572" w:rsidRDefault="005C7FA8" w:rsidP="00C053A5">
            <w:pPr>
              <w:spacing w:line="240" w:lineRule="auto"/>
              <w:jc w:val="center"/>
              <w:rPr>
                <w:rFonts w:eastAsia="Times New Roman"/>
                <w:color w:val="000000"/>
                <w:sz w:val="18"/>
              </w:rPr>
            </w:pPr>
            <w:r w:rsidRPr="00291572">
              <w:rPr>
                <w:rFonts w:eastAsia="Times New Roman"/>
                <w:color w:val="000000"/>
                <w:sz w:val="18"/>
              </w:rPr>
              <w:t xml:space="preserve">$4,993,200 </w:t>
            </w:r>
          </w:p>
        </w:tc>
      </w:tr>
      <w:tr w:rsidR="005C7FA8" w:rsidRPr="00A50812" w14:paraId="61FAB23D" w14:textId="77777777" w:rsidTr="00C053A5">
        <w:trPr>
          <w:trHeight w:val="281"/>
        </w:trPr>
        <w:tc>
          <w:tcPr>
            <w:tcW w:w="3758" w:type="dxa"/>
            <w:tcBorders>
              <w:top w:val="nil"/>
              <w:left w:val="single" w:sz="8" w:space="0" w:color="auto"/>
              <w:bottom w:val="single" w:sz="4" w:space="0" w:color="auto"/>
              <w:right w:val="single" w:sz="4" w:space="0" w:color="auto"/>
            </w:tcBorders>
            <w:shd w:val="clear" w:color="auto" w:fill="auto"/>
            <w:vAlign w:val="bottom"/>
            <w:hideMark/>
          </w:tcPr>
          <w:p w14:paraId="660E1209" w14:textId="77777777" w:rsidR="005C7FA8" w:rsidRPr="00291572" w:rsidRDefault="005C7FA8" w:rsidP="00C053A5">
            <w:pPr>
              <w:spacing w:line="240" w:lineRule="auto"/>
              <w:rPr>
                <w:rFonts w:eastAsia="Times New Roman"/>
                <w:sz w:val="18"/>
              </w:rPr>
            </w:pPr>
            <w:r w:rsidRPr="00291572">
              <w:rPr>
                <w:rFonts w:eastAsia="Times New Roman"/>
                <w:sz w:val="18"/>
              </w:rPr>
              <w:t>Annual Seasonal Supply (Winter Only)</w:t>
            </w:r>
          </w:p>
        </w:tc>
        <w:tc>
          <w:tcPr>
            <w:tcW w:w="1263" w:type="dxa"/>
            <w:tcBorders>
              <w:top w:val="nil"/>
              <w:left w:val="nil"/>
              <w:bottom w:val="single" w:sz="4" w:space="0" w:color="auto"/>
              <w:right w:val="single" w:sz="4" w:space="0" w:color="auto"/>
            </w:tcBorders>
            <w:shd w:val="clear" w:color="auto" w:fill="auto"/>
            <w:vAlign w:val="bottom"/>
            <w:hideMark/>
          </w:tcPr>
          <w:p w14:paraId="44D6D995" w14:textId="77777777" w:rsidR="005C7FA8" w:rsidRPr="00291572" w:rsidRDefault="005C7FA8" w:rsidP="00C053A5">
            <w:pPr>
              <w:spacing w:line="240" w:lineRule="auto"/>
              <w:jc w:val="center"/>
              <w:rPr>
                <w:rFonts w:eastAsia="Times New Roman"/>
                <w:sz w:val="18"/>
              </w:rPr>
            </w:pPr>
            <w:r w:rsidRPr="00291572">
              <w:rPr>
                <w:rFonts w:eastAsia="Times New Roman"/>
                <w:sz w:val="18"/>
              </w:rPr>
              <w:t>$883,744</w:t>
            </w:r>
          </w:p>
        </w:tc>
        <w:tc>
          <w:tcPr>
            <w:tcW w:w="1263" w:type="dxa"/>
            <w:tcBorders>
              <w:top w:val="nil"/>
              <w:left w:val="nil"/>
              <w:bottom w:val="single" w:sz="4" w:space="0" w:color="auto"/>
              <w:right w:val="single" w:sz="4" w:space="0" w:color="auto"/>
            </w:tcBorders>
            <w:shd w:val="clear" w:color="auto" w:fill="auto"/>
            <w:vAlign w:val="bottom"/>
            <w:hideMark/>
          </w:tcPr>
          <w:p w14:paraId="0165FBB4" w14:textId="77777777" w:rsidR="005C7FA8" w:rsidRPr="00291572" w:rsidRDefault="005C7FA8" w:rsidP="00C053A5">
            <w:pPr>
              <w:spacing w:line="240" w:lineRule="auto"/>
              <w:jc w:val="center"/>
              <w:rPr>
                <w:rFonts w:eastAsia="Times New Roman"/>
                <w:sz w:val="18"/>
              </w:rPr>
            </w:pPr>
            <w:r w:rsidRPr="00291572">
              <w:rPr>
                <w:rFonts w:eastAsia="Times New Roman"/>
                <w:sz w:val="18"/>
              </w:rPr>
              <w:t>$883,744</w:t>
            </w:r>
          </w:p>
        </w:tc>
        <w:tc>
          <w:tcPr>
            <w:tcW w:w="1263" w:type="dxa"/>
            <w:tcBorders>
              <w:top w:val="nil"/>
              <w:left w:val="nil"/>
              <w:bottom w:val="single" w:sz="4" w:space="0" w:color="auto"/>
              <w:right w:val="single" w:sz="4" w:space="0" w:color="auto"/>
            </w:tcBorders>
            <w:shd w:val="clear" w:color="auto" w:fill="auto"/>
            <w:vAlign w:val="bottom"/>
            <w:hideMark/>
          </w:tcPr>
          <w:p w14:paraId="4075E24F" w14:textId="77777777" w:rsidR="005C7FA8" w:rsidRPr="00291572" w:rsidRDefault="005C7FA8" w:rsidP="00C053A5">
            <w:pPr>
              <w:spacing w:line="240" w:lineRule="auto"/>
              <w:jc w:val="center"/>
              <w:rPr>
                <w:rFonts w:eastAsia="Times New Roman"/>
                <w:sz w:val="18"/>
              </w:rPr>
            </w:pPr>
            <w:r w:rsidRPr="00291572">
              <w:rPr>
                <w:rFonts w:eastAsia="Times New Roman"/>
                <w:sz w:val="18"/>
              </w:rPr>
              <w:t>$883,744</w:t>
            </w:r>
          </w:p>
        </w:tc>
        <w:tc>
          <w:tcPr>
            <w:tcW w:w="1263" w:type="dxa"/>
            <w:tcBorders>
              <w:top w:val="nil"/>
              <w:left w:val="nil"/>
              <w:bottom w:val="single" w:sz="4" w:space="0" w:color="auto"/>
              <w:right w:val="single" w:sz="8" w:space="0" w:color="auto"/>
            </w:tcBorders>
            <w:shd w:val="clear" w:color="auto" w:fill="auto"/>
            <w:noWrap/>
            <w:vAlign w:val="bottom"/>
            <w:hideMark/>
          </w:tcPr>
          <w:p w14:paraId="0577DA34" w14:textId="77777777" w:rsidR="005C7FA8" w:rsidRPr="00291572" w:rsidRDefault="005C7FA8" w:rsidP="00C053A5">
            <w:pPr>
              <w:spacing w:line="240" w:lineRule="auto"/>
              <w:jc w:val="center"/>
              <w:rPr>
                <w:rFonts w:eastAsia="Times New Roman"/>
                <w:color w:val="000000"/>
                <w:sz w:val="18"/>
              </w:rPr>
            </w:pPr>
            <w:r w:rsidRPr="00291572">
              <w:rPr>
                <w:rFonts w:eastAsia="Times New Roman"/>
                <w:color w:val="000000"/>
                <w:sz w:val="18"/>
              </w:rPr>
              <w:t xml:space="preserve">$883,744 </w:t>
            </w:r>
          </w:p>
        </w:tc>
      </w:tr>
      <w:tr w:rsidR="005C7FA8" w:rsidRPr="00A50812" w14:paraId="7A776549" w14:textId="77777777" w:rsidTr="00C053A5">
        <w:trPr>
          <w:trHeight w:val="281"/>
        </w:trPr>
        <w:tc>
          <w:tcPr>
            <w:tcW w:w="3758" w:type="dxa"/>
            <w:tcBorders>
              <w:top w:val="nil"/>
              <w:left w:val="single" w:sz="8" w:space="0" w:color="auto"/>
              <w:bottom w:val="single" w:sz="4" w:space="0" w:color="auto"/>
              <w:right w:val="single" w:sz="4" w:space="0" w:color="auto"/>
            </w:tcBorders>
            <w:shd w:val="clear" w:color="auto" w:fill="auto"/>
            <w:vAlign w:val="bottom"/>
            <w:hideMark/>
          </w:tcPr>
          <w:p w14:paraId="6994B496" w14:textId="77777777" w:rsidR="005C7FA8" w:rsidRPr="00291572" w:rsidRDefault="005C7FA8" w:rsidP="00C053A5">
            <w:pPr>
              <w:spacing w:line="240" w:lineRule="auto"/>
              <w:rPr>
                <w:rFonts w:eastAsia="Times New Roman"/>
                <w:sz w:val="18"/>
              </w:rPr>
            </w:pPr>
            <w:r w:rsidRPr="00291572">
              <w:rPr>
                <w:rFonts w:eastAsia="Times New Roman"/>
                <w:sz w:val="18"/>
              </w:rPr>
              <w:t>Total Contract Base Supply</w:t>
            </w:r>
          </w:p>
        </w:tc>
        <w:tc>
          <w:tcPr>
            <w:tcW w:w="1263" w:type="dxa"/>
            <w:tcBorders>
              <w:top w:val="nil"/>
              <w:left w:val="nil"/>
              <w:bottom w:val="single" w:sz="4" w:space="0" w:color="auto"/>
              <w:right w:val="single" w:sz="4" w:space="0" w:color="auto"/>
            </w:tcBorders>
            <w:shd w:val="clear" w:color="auto" w:fill="auto"/>
            <w:vAlign w:val="bottom"/>
            <w:hideMark/>
          </w:tcPr>
          <w:p w14:paraId="08E0C3F3" w14:textId="77777777" w:rsidR="005C7FA8" w:rsidRPr="00291572" w:rsidRDefault="005C7FA8" w:rsidP="00C053A5">
            <w:pPr>
              <w:spacing w:line="240" w:lineRule="auto"/>
              <w:jc w:val="center"/>
              <w:rPr>
                <w:rFonts w:eastAsia="Times New Roman"/>
                <w:sz w:val="18"/>
              </w:rPr>
            </w:pPr>
            <w:r w:rsidRPr="00291572">
              <w:rPr>
                <w:rFonts w:eastAsia="Times New Roman"/>
                <w:sz w:val="18"/>
              </w:rPr>
              <w:t>$5,876,944</w:t>
            </w:r>
          </w:p>
        </w:tc>
        <w:tc>
          <w:tcPr>
            <w:tcW w:w="1263" w:type="dxa"/>
            <w:tcBorders>
              <w:top w:val="nil"/>
              <w:left w:val="nil"/>
              <w:bottom w:val="single" w:sz="4" w:space="0" w:color="auto"/>
              <w:right w:val="single" w:sz="4" w:space="0" w:color="auto"/>
            </w:tcBorders>
            <w:shd w:val="clear" w:color="auto" w:fill="auto"/>
            <w:vAlign w:val="bottom"/>
            <w:hideMark/>
          </w:tcPr>
          <w:p w14:paraId="31C9F282" w14:textId="77777777" w:rsidR="005C7FA8" w:rsidRPr="00291572" w:rsidRDefault="005C7FA8" w:rsidP="00C053A5">
            <w:pPr>
              <w:spacing w:line="240" w:lineRule="auto"/>
              <w:jc w:val="center"/>
              <w:rPr>
                <w:rFonts w:eastAsia="Times New Roman"/>
                <w:sz w:val="18"/>
              </w:rPr>
            </w:pPr>
            <w:r w:rsidRPr="00291572">
              <w:rPr>
                <w:rFonts w:eastAsia="Times New Roman"/>
                <w:sz w:val="18"/>
              </w:rPr>
              <w:t>$5,876,944</w:t>
            </w:r>
          </w:p>
        </w:tc>
        <w:tc>
          <w:tcPr>
            <w:tcW w:w="1263" w:type="dxa"/>
            <w:tcBorders>
              <w:top w:val="nil"/>
              <w:left w:val="nil"/>
              <w:bottom w:val="single" w:sz="4" w:space="0" w:color="auto"/>
              <w:right w:val="single" w:sz="4" w:space="0" w:color="auto"/>
            </w:tcBorders>
            <w:shd w:val="clear" w:color="auto" w:fill="auto"/>
            <w:vAlign w:val="bottom"/>
            <w:hideMark/>
          </w:tcPr>
          <w:p w14:paraId="2B6925AB" w14:textId="77777777" w:rsidR="005C7FA8" w:rsidRPr="00291572" w:rsidRDefault="005C7FA8" w:rsidP="00C053A5">
            <w:pPr>
              <w:spacing w:line="240" w:lineRule="auto"/>
              <w:jc w:val="center"/>
              <w:rPr>
                <w:rFonts w:eastAsia="Times New Roman"/>
                <w:sz w:val="18"/>
              </w:rPr>
            </w:pPr>
            <w:r w:rsidRPr="00291572">
              <w:rPr>
                <w:rFonts w:eastAsia="Times New Roman"/>
                <w:sz w:val="18"/>
              </w:rPr>
              <w:t>$5,876,944</w:t>
            </w:r>
          </w:p>
        </w:tc>
        <w:tc>
          <w:tcPr>
            <w:tcW w:w="1263" w:type="dxa"/>
            <w:tcBorders>
              <w:top w:val="nil"/>
              <w:left w:val="nil"/>
              <w:bottom w:val="single" w:sz="4" w:space="0" w:color="auto"/>
              <w:right w:val="single" w:sz="8" w:space="0" w:color="auto"/>
            </w:tcBorders>
            <w:shd w:val="clear" w:color="auto" w:fill="auto"/>
            <w:vAlign w:val="bottom"/>
            <w:hideMark/>
          </w:tcPr>
          <w:p w14:paraId="7BD6CCB0" w14:textId="77777777" w:rsidR="005C7FA8" w:rsidRPr="00291572" w:rsidRDefault="005C7FA8" w:rsidP="00C053A5">
            <w:pPr>
              <w:spacing w:line="240" w:lineRule="auto"/>
              <w:jc w:val="center"/>
              <w:rPr>
                <w:rFonts w:eastAsia="Times New Roman"/>
                <w:sz w:val="18"/>
              </w:rPr>
            </w:pPr>
            <w:r w:rsidRPr="00291572">
              <w:rPr>
                <w:rFonts w:eastAsia="Times New Roman"/>
                <w:sz w:val="18"/>
              </w:rPr>
              <w:t>$5,876,944</w:t>
            </w:r>
          </w:p>
        </w:tc>
      </w:tr>
      <w:tr w:rsidR="005C7FA8" w:rsidRPr="00A50812" w14:paraId="58C3D5D5" w14:textId="77777777" w:rsidTr="00C053A5">
        <w:trPr>
          <w:trHeight w:val="281"/>
        </w:trPr>
        <w:tc>
          <w:tcPr>
            <w:tcW w:w="3758" w:type="dxa"/>
            <w:tcBorders>
              <w:top w:val="nil"/>
              <w:left w:val="single" w:sz="8" w:space="0" w:color="auto"/>
              <w:bottom w:val="single" w:sz="4" w:space="0" w:color="auto"/>
              <w:right w:val="single" w:sz="4" w:space="0" w:color="auto"/>
            </w:tcBorders>
            <w:shd w:val="clear" w:color="auto" w:fill="auto"/>
            <w:vAlign w:val="bottom"/>
            <w:hideMark/>
          </w:tcPr>
          <w:p w14:paraId="51758A58" w14:textId="77777777" w:rsidR="005C7FA8" w:rsidRPr="00291572" w:rsidRDefault="005C7FA8" w:rsidP="00C053A5">
            <w:pPr>
              <w:spacing w:line="240" w:lineRule="auto"/>
              <w:rPr>
                <w:rFonts w:eastAsia="Times New Roman"/>
                <w:sz w:val="18"/>
              </w:rPr>
            </w:pPr>
            <w:r w:rsidRPr="00291572">
              <w:rPr>
                <w:rFonts w:eastAsia="Times New Roman"/>
                <w:sz w:val="18"/>
              </w:rPr>
              <w:t> </w:t>
            </w:r>
          </w:p>
        </w:tc>
        <w:tc>
          <w:tcPr>
            <w:tcW w:w="1263" w:type="dxa"/>
            <w:tcBorders>
              <w:top w:val="nil"/>
              <w:left w:val="nil"/>
              <w:bottom w:val="single" w:sz="4" w:space="0" w:color="auto"/>
              <w:right w:val="single" w:sz="4" w:space="0" w:color="auto"/>
            </w:tcBorders>
            <w:shd w:val="clear" w:color="auto" w:fill="auto"/>
            <w:vAlign w:val="bottom"/>
            <w:hideMark/>
          </w:tcPr>
          <w:p w14:paraId="2549304E" w14:textId="77777777" w:rsidR="005C7FA8" w:rsidRPr="00291572" w:rsidRDefault="005C7FA8" w:rsidP="00C053A5">
            <w:pPr>
              <w:spacing w:line="240" w:lineRule="auto"/>
              <w:jc w:val="center"/>
              <w:rPr>
                <w:rFonts w:eastAsia="Times New Roman"/>
                <w:b/>
                <w:bCs/>
                <w:sz w:val="18"/>
              </w:rPr>
            </w:pPr>
            <w:r w:rsidRPr="00291572">
              <w:rPr>
                <w:rFonts w:eastAsia="Times New Roman"/>
                <w:b/>
                <w:bCs/>
                <w:sz w:val="18"/>
              </w:rPr>
              <w:t> </w:t>
            </w:r>
          </w:p>
        </w:tc>
        <w:tc>
          <w:tcPr>
            <w:tcW w:w="1263" w:type="dxa"/>
            <w:tcBorders>
              <w:top w:val="nil"/>
              <w:left w:val="nil"/>
              <w:bottom w:val="single" w:sz="4" w:space="0" w:color="auto"/>
              <w:right w:val="single" w:sz="4" w:space="0" w:color="auto"/>
            </w:tcBorders>
            <w:shd w:val="clear" w:color="auto" w:fill="auto"/>
            <w:vAlign w:val="bottom"/>
            <w:hideMark/>
          </w:tcPr>
          <w:p w14:paraId="03CEEE1E" w14:textId="77777777" w:rsidR="005C7FA8" w:rsidRPr="00291572" w:rsidRDefault="005C7FA8" w:rsidP="00C053A5">
            <w:pPr>
              <w:spacing w:line="240" w:lineRule="auto"/>
              <w:jc w:val="center"/>
              <w:rPr>
                <w:rFonts w:eastAsia="Times New Roman"/>
                <w:b/>
                <w:bCs/>
                <w:sz w:val="18"/>
              </w:rPr>
            </w:pPr>
            <w:r w:rsidRPr="00291572">
              <w:rPr>
                <w:rFonts w:eastAsia="Times New Roman"/>
                <w:b/>
                <w:bCs/>
                <w:sz w:val="18"/>
              </w:rPr>
              <w:t> </w:t>
            </w:r>
          </w:p>
        </w:tc>
        <w:tc>
          <w:tcPr>
            <w:tcW w:w="1263" w:type="dxa"/>
            <w:tcBorders>
              <w:top w:val="nil"/>
              <w:left w:val="nil"/>
              <w:bottom w:val="single" w:sz="4" w:space="0" w:color="auto"/>
              <w:right w:val="single" w:sz="4" w:space="0" w:color="auto"/>
            </w:tcBorders>
            <w:shd w:val="clear" w:color="auto" w:fill="auto"/>
            <w:vAlign w:val="bottom"/>
            <w:hideMark/>
          </w:tcPr>
          <w:p w14:paraId="349196D8" w14:textId="77777777" w:rsidR="005C7FA8" w:rsidRPr="00291572" w:rsidRDefault="005C7FA8" w:rsidP="00C053A5">
            <w:pPr>
              <w:spacing w:line="240" w:lineRule="auto"/>
              <w:jc w:val="center"/>
              <w:rPr>
                <w:rFonts w:eastAsia="Times New Roman"/>
                <w:b/>
                <w:bCs/>
                <w:sz w:val="18"/>
              </w:rPr>
            </w:pPr>
            <w:r w:rsidRPr="00291572">
              <w:rPr>
                <w:rFonts w:eastAsia="Times New Roman"/>
                <w:b/>
                <w:bCs/>
                <w:sz w:val="18"/>
              </w:rPr>
              <w:t> </w:t>
            </w:r>
          </w:p>
        </w:tc>
        <w:tc>
          <w:tcPr>
            <w:tcW w:w="1263" w:type="dxa"/>
            <w:tcBorders>
              <w:top w:val="nil"/>
              <w:left w:val="nil"/>
              <w:bottom w:val="single" w:sz="4" w:space="0" w:color="auto"/>
              <w:right w:val="single" w:sz="8" w:space="0" w:color="auto"/>
            </w:tcBorders>
            <w:shd w:val="clear" w:color="auto" w:fill="auto"/>
            <w:noWrap/>
            <w:vAlign w:val="bottom"/>
            <w:hideMark/>
          </w:tcPr>
          <w:p w14:paraId="50549ACF" w14:textId="77777777" w:rsidR="005C7FA8" w:rsidRPr="00291572" w:rsidRDefault="005C7FA8" w:rsidP="00C053A5">
            <w:pPr>
              <w:spacing w:line="240" w:lineRule="auto"/>
              <w:jc w:val="center"/>
              <w:rPr>
                <w:rFonts w:eastAsia="Times New Roman"/>
                <w:color w:val="000000"/>
                <w:sz w:val="18"/>
              </w:rPr>
            </w:pPr>
            <w:r w:rsidRPr="00291572">
              <w:rPr>
                <w:rFonts w:eastAsia="Times New Roman"/>
                <w:color w:val="000000"/>
                <w:sz w:val="18"/>
              </w:rPr>
              <w:t> </w:t>
            </w:r>
          </w:p>
        </w:tc>
      </w:tr>
      <w:tr w:rsidR="005C7FA8" w:rsidRPr="00A50812" w14:paraId="4B78EC4F" w14:textId="77777777" w:rsidTr="00C053A5">
        <w:trPr>
          <w:trHeight w:val="281"/>
        </w:trPr>
        <w:tc>
          <w:tcPr>
            <w:tcW w:w="3758" w:type="dxa"/>
            <w:tcBorders>
              <w:top w:val="nil"/>
              <w:left w:val="single" w:sz="8" w:space="0" w:color="auto"/>
              <w:bottom w:val="single" w:sz="4" w:space="0" w:color="auto"/>
              <w:right w:val="single" w:sz="4" w:space="0" w:color="auto"/>
            </w:tcBorders>
            <w:shd w:val="clear" w:color="auto" w:fill="auto"/>
            <w:vAlign w:val="bottom"/>
            <w:hideMark/>
          </w:tcPr>
          <w:p w14:paraId="6BEF3607" w14:textId="77777777" w:rsidR="005C7FA8" w:rsidRPr="00291572" w:rsidRDefault="005C7FA8" w:rsidP="00C053A5">
            <w:pPr>
              <w:spacing w:line="240" w:lineRule="auto"/>
              <w:rPr>
                <w:rFonts w:eastAsia="Times New Roman"/>
                <w:sz w:val="18"/>
              </w:rPr>
            </w:pPr>
            <w:r w:rsidRPr="00291572">
              <w:rPr>
                <w:rFonts w:eastAsia="Times New Roman"/>
                <w:sz w:val="18"/>
              </w:rPr>
              <w:t>Renewable Energy Credits</w:t>
            </w:r>
          </w:p>
        </w:tc>
        <w:tc>
          <w:tcPr>
            <w:tcW w:w="1263" w:type="dxa"/>
            <w:tcBorders>
              <w:top w:val="nil"/>
              <w:left w:val="nil"/>
              <w:bottom w:val="single" w:sz="4" w:space="0" w:color="auto"/>
              <w:right w:val="single" w:sz="4" w:space="0" w:color="auto"/>
            </w:tcBorders>
            <w:shd w:val="clear" w:color="auto" w:fill="auto"/>
            <w:vAlign w:val="bottom"/>
            <w:hideMark/>
          </w:tcPr>
          <w:p w14:paraId="52F888BA" w14:textId="77777777" w:rsidR="005C7FA8" w:rsidRPr="00291572" w:rsidRDefault="005C7FA8" w:rsidP="00C053A5">
            <w:pPr>
              <w:spacing w:line="240" w:lineRule="auto"/>
              <w:jc w:val="center"/>
              <w:rPr>
                <w:rFonts w:eastAsia="Times New Roman"/>
                <w:sz w:val="18"/>
              </w:rPr>
            </w:pPr>
            <w:r w:rsidRPr="00291572">
              <w:rPr>
                <w:rFonts w:eastAsia="Times New Roman"/>
                <w:sz w:val="18"/>
              </w:rPr>
              <w:t>$408,996</w:t>
            </w:r>
          </w:p>
        </w:tc>
        <w:tc>
          <w:tcPr>
            <w:tcW w:w="1263" w:type="dxa"/>
            <w:tcBorders>
              <w:top w:val="nil"/>
              <w:left w:val="nil"/>
              <w:bottom w:val="single" w:sz="4" w:space="0" w:color="auto"/>
              <w:right w:val="single" w:sz="4" w:space="0" w:color="auto"/>
            </w:tcBorders>
            <w:shd w:val="clear" w:color="auto" w:fill="auto"/>
            <w:vAlign w:val="bottom"/>
            <w:hideMark/>
          </w:tcPr>
          <w:p w14:paraId="23A22DD9" w14:textId="77777777" w:rsidR="005C7FA8" w:rsidRPr="00291572" w:rsidRDefault="005C7FA8" w:rsidP="00C053A5">
            <w:pPr>
              <w:spacing w:line="240" w:lineRule="auto"/>
              <w:jc w:val="center"/>
              <w:rPr>
                <w:rFonts w:eastAsia="Times New Roman"/>
                <w:sz w:val="18"/>
              </w:rPr>
            </w:pPr>
            <w:r w:rsidRPr="00291572">
              <w:rPr>
                <w:rFonts w:eastAsia="Times New Roman"/>
                <w:sz w:val="18"/>
              </w:rPr>
              <w:t>$436,095</w:t>
            </w:r>
          </w:p>
        </w:tc>
        <w:tc>
          <w:tcPr>
            <w:tcW w:w="1263" w:type="dxa"/>
            <w:tcBorders>
              <w:top w:val="nil"/>
              <w:left w:val="nil"/>
              <w:bottom w:val="single" w:sz="4" w:space="0" w:color="auto"/>
              <w:right w:val="single" w:sz="4" w:space="0" w:color="auto"/>
            </w:tcBorders>
            <w:shd w:val="clear" w:color="auto" w:fill="auto"/>
            <w:vAlign w:val="bottom"/>
            <w:hideMark/>
          </w:tcPr>
          <w:p w14:paraId="1FC5B55A" w14:textId="77777777" w:rsidR="005C7FA8" w:rsidRPr="00291572" w:rsidRDefault="005C7FA8" w:rsidP="00C053A5">
            <w:pPr>
              <w:spacing w:line="240" w:lineRule="auto"/>
              <w:jc w:val="center"/>
              <w:rPr>
                <w:rFonts w:eastAsia="Times New Roman"/>
                <w:sz w:val="18"/>
              </w:rPr>
            </w:pPr>
            <w:r w:rsidRPr="00291572">
              <w:rPr>
                <w:rFonts w:eastAsia="Times New Roman"/>
                <w:sz w:val="18"/>
              </w:rPr>
              <w:t>$464,949</w:t>
            </w:r>
          </w:p>
        </w:tc>
        <w:tc>
          <w:tcPr>
            <w:tcW w:w="1263" w:type="dxa"/>
            <w:tcBorders>
              <w:top w:val="nil"/>
              <w:left w:val="nil"/>
              <w:bottom w:val="single" w:sz="4" w:space="0" w:color="auto"/>
              <w:right w:val="single" w:sz="8" w:space="0" w:color="auto"/>
            </w:tcBorders>
            <w:shd w:val="clear" w:color="auto" w:fill="auto"/>
            <w:noWrap/>
            <w:vAlign w:val="bottom"/>
            <w:hideMark/>
          </w:tcPr>
          <w:p w14:paraId="7ECAF729" w14:textId="77777777" w:rsidR="005C7FA8" w:rsidRPr="00291572" w:rsidRDefault="005C7FA8" w:rsidP="00C053A5">
            <w:pPr>
              <w:spacing w:line="240" w:lineRule="auto"/>
              <w:jc w:val="center"/>
              <w:rPr>
                <w:rFonts w:eastAsia="Times New Roman"/>
                <w:color w:val="000000"/>
                <w:sz w:val="18"/>
              </w:rPr>
            </w:pPr>
            <w:r w:rsidRPr="00291572">
              <w:rPr>
                <w:rFonts w:eastAsia="Times New Roman"/>
                <w:color w:val="000000"/>
                <w:sz w:val="18"/>
              </w:rPr>
              <w:t xml:space="preserve">$619,680 </w:t>
            </w:r>
          </w:p>
        </w:tc>
      </w:tr>
      <w:tr w:rsidR="005C7FA8" w:rsidRPr="00A50812" w14:paraId="0F4DBA16" w14:textId="77777777" w:rsidTr="00C053A5">
        <w:trPr>
          <w:trHeight w:val="281"/>
        </w:trPr>
        <w:tc>
          <w:tcPr>
            <w:tcW w:w="3758" w:type="dxa"/>
            <w:tcBorders>
              <w:top w:val="nil"/>
              <w:left w:val="single" w:sz="8" w:space="0" w:color="auto"/>
              <w:bottom w:val="single" w:sz="4" w:space="0" w:color="auto"/>
              <w:right w:val="single" w:sz="4" w:space="0" w:color="auto"/>
            </w:tcBorders>
            <w:shd w:val="clear" w:color="auto" w:fill="auto"/>
            <w:noWrap/>
            <w:vAlign w:val="bottom"/>
            <w:hideMark/>
          </w:tcPr>
          <w:p w14:paraId="790E7BD2" w14:textId="77777777" w:rsidR="005C7FA8" w:rsidRPr="00291572" w:rsidRDefault="005C7FA8" w:rsidP="00C053A5">
            <w:pPr>
              <w:spacing w:line="240" w:lineRule="auto"/>
              <w:rPr>
                <w:rFonts w:eastAsia="Times New Roman"/>
                <w:sz w:val="18"/>
              </w:rPr>
            </w:pPr>
            <w:r w:rsidRPr="00291572">
              <w:rPr>
                <w:rFonts w:eastAsia="Times New Roman"/>
                <w:sz w:val="18"/>
              </w:rPr>
              <w:t>Call Option (on and off peak)</w:t>
            </w:r>
          </w:p>
        </w:tc>
        <w:tc>
          <w:tcPr>
            <w:tcW w:w="1263" w:type="dxa"/>
            <w:tcBorders>
              <w:top w:val="nil"/>
              <w:left w:val="nil"/>
              <w:bottom w:val="single" w:sz="4" w:space="0" w:color="auto"/>
              <w:right w:val="single" w:sz="4" w:space="0" w:color="auto"/>
            </w:tcBorders>
            <w:shd w:val="clear" w:color="auto" w:fill="auto"/>
            <w:noWrap/>
            <w:vAlign w:val="bottom"/>
            <w:hideMark/>
          </w:tcPr>
          <w:p w14:paraId="3BB1216C" w14:textId="77777777" w:rsidR="005C7FA8" w:rsidRPr="00291572" w:rsidRDefault="005C7FA8" w:rsidP="00C053A5">
            <w:pPr>
              <w:spacing w:line="240" w:lineRule="auto"/>
              <w:jc w:val="center"/>
              <w:rPr>
                <w:rFonts w:eastAsia="Times New Roman"/>
                <w:sz w:val="18"/>
              </w:rPr>
            </w:pPr>
            <w:r w:rsidRPr="00291572">
              <w:rPr>
                <w:rFonts w:eastAsia="Times New Roman"/>
                <w:sz w:val="18"/>
              </w:rPr>
              <w:t>$35,664</w:t>
            </w:r>
          </w:p>
        </w:tc>
        <w:tc>
          <w:tcPr>
            <w:tcW w:w="1263" w:type="dxa"/>
            <w:tcBorders>
              <w:top w:val="nil"/>
              <w:left w:val="nil"/>
              <w:bottom w:val="single" w:sz="4" w:space="0" w:color="auto"/>
              <w:right w:val="single" w:sz="4" w:space="0" w:color="auto"/>
            </w:tcBorders>
            <w:shd w:val="clear" w:color="auto" w:fill="auto"/>
            <w:noWrap/>
            <w:vAlign w:val="bottom"/>
            <w:hideMark/>
          </w:tcPr>
          <w:p w14:paraId="155C0913" w14:textId="77777777" w:rsidR="005C7FA8" w:rsidRPr="00291572" w:rsidRDefault="005C7FA8" w:rsidP="00C053A5">
            <w:pPr>
              <w:spacing w:line="240" w:lineRule="auto"/>
              <w:jc w:val="center"/>
              <w:rPr>
                <w:rFonts w:eastAsia="Times New Roman"/>
                <w:sz w:val="18"/>
              </w:rPr>
            </w:pPr>
            <w:r w:rsidRPr="00291572">
              <w:rPr>
                <w:rFonts w:eastAsia="Times New Roman"/>
                <w:sz w:val="18"/>
              </w:rPr>
              <w:t>$73,104</w:t>
            </w:r>
          </w:p>
        </w:tc>
        <w:tc>
          <w:tcPr>
            <w:tcW w:w="1263" w:type="dxa"/>
            <w:tcBorders>
              <w:top w:val="nil"/>
              <w:left w:val="nil"/>
              <w:bottom w:val="single" w:sz="4" w:space="0" w:color="auto"/>
              <w:right w:val="single" w:sz="4" w:space="0" w:color="auto"/>
            </w:tcBorders>
            <w:shd w:val="clear" w:color="auto" w:fill="auto"/>
            <w:noWrap/>
            <w:vAlign w:val="bottom"/>
            <w:hideMark/>
          </w:tcPr>
          <w:p w14:paraId="06D4D368" w14:textId="77777777" w:rsidR="005C7FA8" w:rsidRPr="00291572" w:rsidRDefault="005C7FA8" w:rsidP="00C053A5">
            <w:pPr>
              <w:spacing w:line="240" w:lineRule="auto"/>
              <w:jc w:val="center"/>
              <w:rPr>
                <w:rFonts w:eastAsia="Times New Roman"/>
                <w:sz w:val="18"/>
              </w:rPr>
            </w:pPr>
            <w:r w:rsidRPr="00291572">
              <w:rPr>
                <w:rFonts w:eastAsia="Times New Roman"/>
                <w:sz w:val="18"/>
              </w:rPr>
              <w:t>$284,352</w:t>
            </w:r>
          </w:p>
        </w:tc>
        <w:tc>
          <w:tcPr>
            <w:tcW w:w="1263" w:type="dxa"/>
            <w:tcBorders>
              <w:top w:val="nil"/>
              <w:left w:val="nil"/>
              <w:bottom w:val="single" w:sz="4" w:space="0" w:color="auto"/>
              <w:right w:val="single" w:sz="8" w:space="0" w:color="auto"/>
            </w:tcBorders>
            <w:shd w:val="clear" w:color="auto" w:fill="auto"/>
            <w:noWrap/>
            <w:vAlign w:val="bottom"/>
            <w:hideMark/>
          </w:tcPr>
          <w:p w14:paraId="2DBEE46B" w14:textId="77777777" w:rsidR="005C7FA8" w:rsidRPr="00291572" w:rsidRDefault="005C7FA8" w:rsidP="00C053A5">
            <w:pPr>
              <w:spacing w:line="240" w:lineRule="auto"/>
              <w:jc w:val="center"/>
              <w:rPr>
                <w:rFonts w:eastAsia="Times New Roman"/>
                <w:color w:val="000000"/>
                <w:sz w:val="18"/>
              </w:rPr>
            </w:pPr>
            <w:r w:rsidRPr="00291572">
              <w:rPr>
                <w:rFonts w:eastAsia="Times New Roman"/>
                <w:color w:val="000000"/>
                <w:sz w:val="18"/>
              </w:rPr>
              <w:t xml:space="preserve">$344,544 </w:t>
            </w:r>
          </w:p>
        </w:tc>
      </w:tr>
      <w:tr w:rsidR="005C7FA8" w:rsidRPr="00A50812" w14:paraId="5457F0DC" w14:textId="77777777" w:rsidTr="00C053A5">
        <w:trPr>
          <w:trHeight w:val="281"/>
        </w:trPr>
        <w:tc>
          <w:tcPr>
            <w:tcW w:w="3758" w:type="dxa"/>
            <w:tcBorders>
              <w:top w:val="nil"/>
              <w:left w:val="single" w:sz="8" w:space="0" w:color="auto"/>
              <w:bottom w:val="single" w:sz="4" w:space="0" w:color="auto"/>
              <w:right w:val="single" w:sz="4" w:space="0" w:color="auto"/>
            </w:tcBorders>
            <w:shd w:val="clear" w:color="auto" w:fill="auto"/>
            <w:vAlign w:val="bottom"/>
            <w:hideMark/>
          </w:tcPr>
          <w:p w14:paraId="33E88FF8" w14:textId="77777777" w:rsidR="005C7FA8" w:rsidRPr="00291572" w:rsidRDefault="005C7FA8" w:rsidP="00C053A5">
            <w:pPr>
              <w:spacing w:line="240" w:lineRule="auto"/>
              <w:rPr>
                <w:rFonts w:eastAsia="Times New Roman"/>
                <w:sz w:val="18"/>
              </w:rPr>
            </w:pPr>
            <w:r w:rsidRPr="00291572">
              <w:rPr>
                <w:rFonts w:eastAsia="Times New Roman"/>
                <w:sz w:val="18"/>
              </w:rPr>
              <w:t>Day-Ahead Spot Purchases</w:t>
            </w:r>
          </w:p>
        </w:tc>
        <w:tc>
          <w:tcPr>
            <w:tcW w:w="1263" w:type="dxa"/>
            <w:tcBorders>
              <w:top w:val="nil"/>
              <w:left w:val="nil"/>
              <w:bottom w:val="single" w:sz="4" w:space="0" w:color="auto"/>
              <w:right w:val="single" w:sz="4" w:space="0" w:color="auto"/>
            </w:tcBorders>
            <w:shd w:val="clear" w:color="auto" w:fill="auto"/>
            <w:noWrap/>
            <w:vAlign w:val="bottom"/>
            <w:hideMark/>
          </w:tcPr>
          <w:p w14:paraId="7BE7FCD9" w14:textId="77777777" w:rsidR="005C7FA8" w:rsidRPr="00291572" w:rsidRDefault="005C7FA8" w:rsidP="00C053A5">
            <w:pPr>
              <w:spacing w:line="240" w:lineRule="auto"/>
              <w:jc w:val="center"/>
              <w:rPr>
                <w:rFonts w:eastAsia="Times New Roman"/>
                <w:sz w:val="18"/>
              </w:rPr>
            </w:pPr>
            <w:r w:rsidRPr="00291572">
              <w:rPr>
                <w:rFonts w:eastAsia="Times New Roman"/>
                <w:sz w:val="18"/>
              </w:rPr>
              <w:t>$1,011,644</w:t>
            </w:r>
          </w:p>
        </w:tc>
        <w:tc>
          <w:tcPr>
            <w:tcW w:w="1263" w:type="dxa"/>
            <w:tcBorders>
              <w:top w:val="nil"/>
              <w:left w:val="nil"/>
              <w:bottom w:val="single" w:sz="4" w:space="0" w:color="auto"/>
              <w:right w:val="single" w:sz="4" w:space="0" w:color="auto"/>
            </w:tcBorders>
            <w:shd w:val="clear" w:color="auto" w:fill="auto"/>
            <w:noWrap/>
            <w:vAlign w:val="bottom"/>
            <w:hideMark/>
          </w:tcPr>
          <w:p w14:paraId="0DDC1648" w14:textId="77777777" w:rsidR="005C7FA8" w:rsidRPr="00291572" w:rsidRDefault="005C7FA8" w:rsidP="00C053A5">
            <w:pPr>
              <w:spacing w:line="240" w:lineRule="auto"/>
              <w:jc w:val="center"/>
              <w:rPr>
                <w:rFonts w:eastAsia="Times New Roman"/>
                <w:sz w:val="18"/>
              </w:rPr>
            </w:pPr>
            <w:r w:rsidRPr="00291572">
              <w:rPr>
                <w:rFonts w:eastAsia="Times New Roman"/>
                <w:sz w:val="18"/>
              </w:rPr>
              <w:t>$1,048,913</w:t>
            </w:r>
          </w:p>
        </w:tc>
        <w:tc>
          <w:tcPr>
            <w:tcW w:w="1263" w:type="dxa"/>
            <w:tcBorders>
              <w:top w:val="nil"/>
              <w:left w:val="nil"/>
              <w:bottom w:val="single" w:sz="4" w:space="0" w:color="auto"/>
              <w:right w:val="single" w:sz="4" w:space="0" w:color="auto"/>
            </w:tcBorders>
            <w:shd w:val="clear" w:color="auto" w:fill="auto"/>
            <w:noWrap/>
            <w:vAlign w:val="bottom"/>
            <w:hideMark/>
          </w:tcPr>
          <w:p w14:paraId="4F4F8EF6" w14:textId="77777777" w:rsidR="005C7FA8" w:rsidRPr="00291572" w:rsidRDefault="005C7FA8" w:rsidP="00C053A5">
            <w:pPr>
              <w:spacing w:line="240" w:lineRule="auto"/>
              <w:jc w:val="center"/>
              <w:rPr>
                <w:rFonts w:eastAsia="Times New Roman"/>
                <w:sz w:val="18"/>
              </w:rPr>
            </w:pPr>
            <w:r w:rsidRPr="00291572">
              <w:rPr>
                <w:rFonts w:eastAsia="Times New Roman"/>
                <w:sz w:val="18"/>
              </w:rPr>
              <w:t>$1,003,396</w:t>
            </w:r>
          </w:p>
        </w:tc>
        <w:tc>
          <w:tcPr>
            <w:tcW w:w="1263" w:type="dxa"/>
            <w:tcBorders>
              <w:top w:val="nil"/>
              <w:left w:val="nil"/>
              <w:bottom w:val="single" w:sz="4" w:space="0" w:color="auto"/>
              <w:right w:val="single" w:sz="8" w:space="0" w:color="auto"/>
            </w:tcBorders>
            <w:shd w:val="clear" w:color="auto" w:fill="auto"/>
            <w:noWrap/>
            <w:vAlign w:val="bottom"/>
            <w:hideMark/>
          </w:tcPr>
          <w:p w14:paraId="3A2C6628" w14:textId="77777777" w:rsidR="005C7FA8" w:rsidRPr="00291572" w:rsidRDefault="005C7FA8" w:rsidP="00C053A5">
            <w:pPr>
              <w:spacing w:line="240" w:lineRule="auto"/>
              <w:jc w:val="center"/>
              <w:rPr>
                <w:rFonts w:eastAsia="Times New Roman"/>
                <w:color w:val="000000"/>
                <w:sz w:val="18"/>
              </w:rPr>
            </w:pPr>
            <w:r w:rsidRPr="00291572">
              <w:rPr>
                <w:rFonts w:eastAsia="Times New Roman"/>
                <w:color w:val="000000"/>
                <w:sz w:val="18"/>
              </w:rPr>
              <w:t xml:space="preserve">$1,074,218 </w:t>
            </w:r>
          </w:p>
        </w:tc>
      </w:tr>
      <w:tr w:rsidR="005C7FA8" w:rsidRPr="00A50812" w14:paraId="0649CD27" w14:textId="77777777" w:rsidTr="00C053A5">
        <w:trPr>
          <w:trHeight w:val="281"/>
        </w:trPr>
        <w:tc>
          <w:tcPr>
            <w:tcW w:w="3758" w:type="dxa"/>
            <w:tcBorders>
              <w:top w:val="nil"/>
              <w:left w:val="single" w:sz="8" w:space="0" w:color="auto"/>
              <w:bottom w:val="single" w:sz="4" w:space="0" w:color="auto"/>
              <w:right w:val="single" w:sz="4" w:space="0" w:color="auto"/>
            </w:tcBorders>
            <w:shd w:val="clear" w:color="auto" w:fill="auto"/>
            <w:noWrap/>
            <w:vAlign w:val="bottom"/>
            <w:hideMark/>
          </w:tcPr>
          <w:p w14:paraId="4CC00A14" w14:textId="77777777" w:rsidR="005C7FA8" w:rsidRPr="00291572" w:rsidRDefault="005C7FA8" w:rsidP="00C053A5">
            <w:pPr>
              <w:spacing w:line="240" w:lineRule="auto"/>
              <w:rPr>
                <w:rFonts w:eastAsia="Times New Roman"/>
                <w:sz w:val="18"/>
              </w:rPr>
            </w:pPr>
            <w:r w:rsidRPr="00291572">
              <w:rPr>
                <w:rFonts w:eastAsia="Times New Roman"/>
                <w:sz w:val="18"/>
              </w:rPr>
              <w:t>Bear Valley Power Plant</w:t>
            </w:r>
          </w:p>
        </w:tc>
        <w:tc>
          <w:tcPr>
            <w:tcW w:w="1263" w:type="dxa"/>
            <w:tcBorders>
              <w:top w:val="nil"/>
              <w:left w:val="nil"/>
              <w:bottom w:val="single" w:sz="4" w:space="0" w:color="auto"/>
              <w:right w:val="single" w:sz="4" w:space="0" w:color="auto"/>
            </w:tcBorders>
            <w:shd w:val="clear" w:color="auto" w:fill="auto"/>
            <w:noWrap/>
            <w:vAlign w:val="bottom"/>
            <w:hideMark/>
          </w:tcPr>
          <w:p w14:paraId="7E4F7927" w14:textId="77777777" w:rsidR="005C7FA8" w:rsidRPr="00291572" w:rsidRDefault="005C7FA8" w:rsidP="00C053A5">
            <w:pPr>
              <w:spacing w:line="240" w:lineRule="auto"/>
              <w:jc w:val="center"/>
              <w:rPr>
                <w:rFonts w:eastAsia="Times New Roman"/>
                <w:sz w:val="18"/>
              </w:rPr>
            </w:pPr>
            <w:r w:rsidRPr="00291572">
              <w:rPr>
                <w:rFonts w:eastAsia="Times New Roman"/>
                <w:sz w:val="18"/>
              </w:rPr>
              <w:t>$21,282</w:t>
            </w:r>
          </w:p>
        </w:tc>
        <w:tc>
          <w:tcPr>
            <w:tcW w:w="1263" w:type="dxa"/>
            <w:tcBorders>
              <w:top w:val="nil"/>
              <w:left w:val="nil"/>
              <w:bottom w:val="single" w:sz="4" w:space="0" w:color="auto"/>
              <w:right w:val="single" w:sz="4" w:space="0" w:color="auto"/>
            </w:tcBorders>
            <w:shd w:val="clear" w:color="auto" w:fill="auto"/>
            <w:noWrap/>
            <w:vAlign w:val="bottom"/>
            <w:hideMark/>
          </w:tcPr>
          <w:p w14:paraId="49E7CFD8" w14:textId="77777777" w:rsidR="005C7FA8" w:rsidRPr="00291572" w:rsidRDefault="005C7FA8" w:rsidP="00C053A5">
            <w:pPr>
              <w:spacing w:line="240" w:lineRule="auto"/>
              <w:jc w:val="center"/>
              <w:rPr>
                <w:rFonts w:eastAsia="Times New Roman"/>
                <w:sz w:val="18"/>
              </w:rPr>
            </w:pPr>
            <w:r w:rsidRPr="00291572">
              <w:rPr>
                <w:rFonts w:eastAsia="Times New Roman"/>
                <w:sz w:val="18"/>
              </w:rPr>
              <w:t>$21,402</w:t>
            </w:r>
          </w:p>
        </w:tc>
        <w:tc>
          <w:tcPr>
            <w:tcW w:w="1263" w:type="dxa"/>
            <w:tcBorders>
              <w:top w:val="nil"/>
              <w:left w:val="nil"/>
              <w:bottom w:val="single" w:sz="4" w:space="0" w:color="auto"/>
              <w:right w:val="single" w:sz="4" w:space="0" w:color="auto"/>
            </w:tcBorders>
            <w:shd w:val="clear" w:color="auto" w:fill="auto"/>
            <w:noWrap/>
            <w:vAlign w:val="bottom"/>
            <w:hideMark/>
          </w:tcPr>
          <w:p w14:paraId="5D1D62EA" w14:textId="77777777" w:rsidR="005C7FA8" w:rsidRPr="00291572" w:rsidRDefault="005C7FA8" w:rsidP="00C053A5">
            <w:pPr>
              <w:spacing w:line="240" w:lineRule="auto"/>
              <w:jc w:val="center"/>
              <w:rPr>
                <w:rFonts w:eastAsia="Times New Roman"/>
                <w:sz w:val="18"/>
              </w:rPr>
            </w:pPr>
            <w:r w:rsidRPr="00291572">
              <w:rPr>
                <w:rFonts w:eastAsia="Times New Roman"/>
                <w:sz w:val="18"/>
              </w:rPr>
              <w:t>$22,872</w:t>
            </w:r>
          </w:p>
        </w:tc>
        <w:tc>
          <w:tcPr>
            <w:tcW w:w="1263" w:type="dxa"/>
            <w:tcBorders>
              <w:top w:val="nil"/>
              <w:left w:val="nil"/>
              <w:bottom w:val="single" w:sz="4" w:space="0" w:color="auto"/>
              <w:right w:val="single" w:sz="8" w:space="0" w:color="auto"/>
            </w:tcBorders>
            <w:shd w:val="clear" w:color="auto" w:fill="auto"/>
            <w:noWrap/>
            <w:vAlign w:val="bottom"/>
            <w:hideMark/>
          </w:tcPr>
          <w:p w14:paraId="4B6895DB" w14:textId="77777777" w:rsidR="005C7FA8" w:rsidRPr="00291572" w:rsidRDefault="005C7FA8" w:rsidP="00C053A5">
            <w:pPr>
              <w:spacing w:line="240" w:lineRule="auto"/>
              <w:jc w:val="center"/>
              <w:rPr>
                <w:rFonts w:eastAsia="Times New Roman"/>
                <w:color w:val="000000"/>
                <w:sz w:val="18"/>
              </w:rPr>
            </w:pPr>
            <w:r w:rsidRPr="00291572">
              <w:rPr>
                <w:rFonts w:eastAsia="Times New Roman"/>
                <w:color w:val="000000"/>
                <w:sz w:val="18"/>
              </w:rPr>
              <w:t xml:space="preserve">$23,028 </w:t>
            </w:r>
          </w:p>
        </w:tc>
      </w:tr>
      <w:tr w:rsidR="005C7FA8" w:rsidRPr="00A50812" w14:paraId="06EB3FA0" w14:textId="77777777" w:rsidTr="00C053A5">
        <w:trPr>
          <w:trHeight w:val="281"/>
        </w:trPr>
        <w:tc>
          <w:tcPr>
            <w:tcW w:w="3758" w:type="dxa"/>
            <w:tcBorders>
              <w:top w:val="nil"/>
              <w:left w:val="single" w:sz="8" w:space="0" w:color="auto"/>
              <w:bottom w:val="single" w:sz="4" w:space="0" w:color="auto"/>
              <w:right w:val="single" w:sz="4" w:space="0" w:color="auto"/>
            </w:tcBorders>
            <w:shd w:val="clear" w:color="auto" w:fill="auto"/>
            <w:noWrap/>
            <w:vAlign w:val="bottom"/>
            <w:hideMark/>
          </w:tcPr>
          <w:p w14:paraId="584FF56F" w14:textId="77777777" w:rsidR="005C7FA8" w:rsidRPr="00291572" w:rsidRDefault="005C7FA8" w:rsidP="00C053A5">
            <w:pPr>
              <w:spacing w:line="240" w:lineRule="auto"/>
              <w:rPr>
                <w:rFonts w:eastAsia="Times New Roman"/>
                <w:sz w:val="18"/>
              </w:rPr>
            </w:pPr>
            <w:r w:rsidRPr="00291572">
              <w:rPr>
                <w:rFonts w:eastAsia="Times New Roman"/>
                <w:sz w:val="18"/>
              </w:rPr>
              <w:t>Imbalance Energy Purchases</w:t>
            </w:r>
          </w:p>
        </w:tc>
        <w:tc>
          <w:tcPr>
            <w:tcW w:w="1263" w:type="dxa"/>
            <w:tcBorders>
              <w:top w:val="nil"/>
              <w:left w:val="nil"/>
              <w:bottom w:val="single" w:sz="4" w:space="0" w:color="auto"/>
              <w:right w:val="single" w:sz="4" w:space="0" w:color="auto"/>
            </w:tcBorders>
            <w:shd w:val="clear" w:color="auto" w:fill="auto"/>
            <w:noWrap/>
            <w:vAlign w:val="bottom"/>
            <w:hideMark/>
          </w:tcPr>
          <w:p w14:paraId="0E8779DF" w14:textId="77777777" w:rsidR="005C7FA8" w:rsidRPr="00291572" w:rsidRDefault="005C7FA8" w:rsidP="00C053A5">
            <w:pPr>
              <w:spacing w:line="240" w:lineRule="auto"/>
              <w:jc w:val="center"/>
              <w:rPr>
                <w:rFonts w:eastAsia="Times New Roman"/>
                <w:sz w:val="18"/>
              </w:rPr>
            </w:pPr>
            <w:r w:rsidRPr="00291572">
              <w:rPr>
                <w:rFonts w:eastAsia="Times New Roman"/>
                <w:sz w:val="18"/>
              </w:rPr>
              <w:t>$269,360</w:t>
            </w:r>
          </w:p>
        </w:tc>
        <w:tc>
          <w:tcPr>
            <w:tcW w:w="1263" w:type="dxa"/>
            <w:tcBorders>
              <w:top w:val="nil"/>
              <w:left w:val="nil"/>
              <w:bottom w:val="single" w:sz="4" w:space="0" w:color="auto"/>
              <w:right w:val="single" w:sz="4" w:space="0" w:color="auto"/>
            </w:tcBorders>
            <w:shd w:val="clear" w:color="auto" w:fill="auto"/>
            <w:noWrap/>
            <w:vAlign w:val="bottom"/>
            <w:hideMark/>
          </w:tcPr>
          <w:p w14:paraId="7E5B0B9E" w14:textId="77777777" w:rsidR="005C7FA8" w:rsidRPr="00291572" w:rsidRDefault="005C7FA8" w:rsidP="00C053A5">
            <w:pPr>
              <w:spacing w:line="240" w:lineRule="auto"/>
              <w:jc w:val="center"/>
              <w:rPr>
                <w:rFonts w:eastAsia="Times New Roman"/>
                <w:sz w:val="18"/>
              </w:rPr>
            </w:pPr>
            <w:r w:rsidRPr="00291572">
              <w:rPr>
                <w:rFonts w:eastAsia="Times New Roman"/>
                <w:sz w:val="18"/>
              </w:rPr>
              <w:t>$278,148</w:t>
            </w:r>
          </w:p>
        </w:tc>
        <w:tc>
          <w:tcPr>
            <w:tcW w:w="1263" w:type="dxa"/>
            <w:tcBorders>
              <w:top w:val="nil"/>
              <w:left w:val="nil"/>
              <w:bottom w:val="single" w:sz="4" w:space="0" w:color="auto"/>
              <w:right w:val="single" w:sz="4" w:space="0" w:color="auto"/>
            </w:tcBorders>
            <w:shd w:val="clear" w:color="auto" w:fill="auto"/>
            <w:noWrap/>
            <w:vAlign w:val="bottom"/>
            <w:hideMark/>
          </w:tcPr>
          <w:p w14:paraId="05D9A1AA" w14:textId="77777777" w:rsidR="005C7FA8" w:rsidRPr="00291572" w:rsidRDefault="005C7FA8" w:rsidP="00C053A5">
            <w:pPr>
              <w:spacing w:line="240" w:lineRule="auto"/>
              <w:jc w:val="center"/>
              <w:rPr>
                <w:rFonts w:eastAsia="Times New Roman"/>
                <w:sz w:val="18"/>
              </w:rPr>
            </w:pPr>
            <w:r w:rsidRPr="00291572">
              <w:rPr>
                <w:rFonts w:eastAsia="Times New Roman"/>
                <w:sz w:val="18"/>
              </w:rPr>
              <w:t>$300,873</w:t>
            </w:r>
          </w:p>
        </w:tc>
        <w:tc>
          <w:tcPr>
            <w:tcW w:w="1263" w:type="dxa"/>
            <w:tcBorders>
              <w:top w:val="nil"/>
              <w:left w:val="nil"/>
              <w:bottom w:val="single" w:sz="4" w:space="0" w:color="auto"/>
              <w:right w:val="single" w:sz="8" w:space="0" w:color="auto"/>
            </w:tcBorders>
            <w:shd w:val="clear" w:color="auto" w:fill="auto"/>
            <w:noWrap/>
            <w:vAlign w:val="bottom"/>
            <w:hideMark/>
          </w:tcPr>
          <w:p w14:paraId="091BB494" w14:textId="77777777" w:rsidR="005C7FA8" w:rsidRPr="00291572" w:rsidRDefault="005C7FA8" w:rsidP="00C053A5">
            <w:pPr>
              <w:spacing w:line="240" w:lineRule="auto"/>
              <w:jc w:val="center"/>
              <w:rPr>
                <w:rFonts w:eastAsia="Times New Roman"/>
                <w:color w:val="000000"/>
                <w:sz w:val="18"/>
              </w:rPr>
            </w:pPr>
            <w:r w:rsidRPr="00291572">
              <w:rPr>
                <w:rFonts w:eastAsia="Times New Roman"/>
                <w:color w:val="000000"/>
                <w:sz w:val="18"/>
              </w:rPr>
              <w:t xml:space="preserve">$327,876 </w:t>
            </w:r>
          </w:p>
        </w:tc>
      </w:tr>
      <w:tr w:rsidR="005C7FA8" w:rsidRPr="00A50812" w14:paraId="5330DFB7" w14:textId="77777777" w:rsidTr="00C053A5">
        <w:trPr>
          <w:trHeight w:val="281"/>
        </w:trPr>
        <w:tc>
          <w:tcPr>
            <w:tcW w:w="3758" w:type="dxa"/>
            <w:tcBorders>
              <w:top w:val="nil"/>
              <w:left w:val="single" w:sz="8" w:space="0" w:color="auto"/>
              <w:bottom w:val="single" w:sz="4" w:space="0" w:color="auto"/>
              <w:right w:val="single" w:sz="4" w:space="0" w:color="auto"/>
            </w:tcBorders>
            <w:shd w:val="clear" w:color="auto" w:fill="auto"/>
            <w:noWrap/>
            <w:vAlign w:val="bottom"/>
            <w:hideMark/>
          </w:tcPr>
          <w:p w14:paraId="09F496E6" w14:textId="77777777" w:rsidR="005C7FA8" w:rsidRPr="00291572" w:rsidRDefault="005C7FA8" w:rsidP="00C053A5">
            <w:pPr>
              <w:spacing w:line="240" w:lineRule="auto"/>
              <w:rPr>
                <w:rFonts w:eastAsia="Times New Roman"/>
                <w:sz w:val="18"/>
              </w:rPr>
            </w:pPr>
            <w:r w:rsidRPr="00291572">
              <w:rPr>
                <w:rFonts w:eastAsia="Times New Roman"/>
                <w:sz w:val="18"/>
              </w:rPr>
              <w:t>Imbalance Energy Sales</w:t>
            </w:r>
          </w:p>
        </w:tc>
        <w:tc>
          <w:tcPr>
            <w:tcW w:w="1263" w:type="dxa"/>
            <w:tcBorders>
              <w:top w:val="nil"/>
              <w:left w:val="nil"/>
              <w:bottom w:val="single" w:sz="4" w:space="0" w:color="auto"/>
              <w:right w:val="single" w:sz="4" w:space="0" w:color="auto"/>
            </w:tcBorders>
            <w:shd w:val="clear" w:color="auto" w:fill="auto"/>
            <w:noWrap/>
            <w:vAlign w:val="bottom"/>
            <w:hideMark/>
          </w:tcPr>
          <w:p w14:paraId="074DAAC2" w14:textId="77777777" w:rsidR="005C7FA8" w:rsidRPr="00291572" w:rsidRDefault="005C7FA8" w:rsidP="00C053A5">
            <w:pPr>
              <w:spacing w:line="240" w:lineRule="auto"/>
              <w:jc w:val="center"/>
              <w:rPr>
                <w:rFonts w:eastAsia="Times New Roman"/>
                <w:sz w:val="18"/>
              </w:rPr>
            </w:pPr>
            <w:r w:rsidRPr="00291572">
              <w:rPr>
                <w:rFonts w:eastAsia="Times New Roman"/>
                <w:sz w:val="18"/>
              </w:rPr>
              <w:t>$113,429</w:t>
            </w:r>
          </w:p>
        </w:tc>
        <w:tc>
          <w:tcPr>
            <w:tcW w:w="1263" w:type="dxa"/>
            <w:tcBorders>
              <w:top w:val="nil"/>
              <w:left w:val="nil"/>
              <w:bottom w:val="single" w:sz="4" w:space="0" w:color="auto"/>
              <w:right w:val="single" w:sz="4" w:space="0" w:color="auto"/>
            </w:tcBorders>
            <w:shd w:val="clear" w:color="auto" w:fill="auto"/>
            <w:noWrap/>
            <w:vAlign w:val="bottom"/>
            <w:hideMark/>
          </w:tcPr>
          <w:p w14:paraId="499C869A" w14:textId="77777777" w:rsidR="005C7FA8" w:rsidRPr="00291572" w:rsidRDefault="005C7FA8" w:rsidP="00C053A5">
            <w:pPr>
              <w:spacing w:line="240" w:lineRule="auto"/>
              <w:jc w:val="center"/>
              <w:rPr>
                <w:rFonts w:eastAsia="Times New Roman"/>
                <w:sz w:val="18"/>
              </w:rPr>
            </w:pPr>
            <w:r w:rsidRPr="00291572">
              <w:rPr>
                <w:rFonts w:eastAsia="Times New Roman"/>
                <w:sz w:val="18"/>
              </w:rPr>
              <w:t>$112,551</w:t>
            </w:r>
          </w:p>
        </w:tc>
        <w:tc>
          <w:tcPr>
            <w:tcW w:w="1263" w:type="dxa"/>
            <w:tcBorders>
              <w:top w:val="nil"/>
              <w:left w:val="nil"/>
              <w:bottom w:val="single" w:sz="4" w:space="0" w:color="auto"/>
              <w:right w:val="single" w:sz="4" w:space="0" w:color="auto"/>
            </w:tcBorders>
            <w:shd w:val="clear" w:color="auto" w:fill="auto"/>
            <w:noWrap/>
            <w:vAlign w:val="bottom"/>
            <w:hideMark/>
          </w:tcPr>
          <w:p w14:paraId="14E4AFA5" w14:textId="77777777" w:rsidR="005C7FA8" w:rsidRPr="00291572" w:rsidRDefault="005C7FA8" w:rsidP="00C053A5">
            <w:pPr>
              <w:spacing w:line="240" w:lineRule="auto"/>
              <w:jc w:val="center"/>
              <w:rPr>
                <w:rFonts w:eastAsia="Times New Roman"/>
                <w:sz w:val="18"/>
              </w:rPr>
            </w:pPr>
            <w:r w:rsidRPr="00291572">
              <w:rPr>
                <w:rFonts w:eastAsia="Times New Roman"/>
                <w:sz w:val="18"/>
              </w:rPr>
              <w:t>$117,531</w:t>
            </w:r>
          </w:p>
        </w:tc>
        <w:tc>
          <w:tcPr>
            <w:tcW w:w="1263" w:type="dxa"/>
            <w:tcBorders>
              <w:top w:val="nil"/>
              <w:left w:val="nil"/>
              <w:bottom w:val="single" w:sz="4" w:space="0" w:color="auto"/>
              <w:right w:val="single" w:sz="8" w:space="0" w:color="auto"/>
            </w:tcBorders>
            <w:shd w:val="clear" w:color="auto" w:fill="auto"/>
            <w:noWrap/>
            <w:vAlign w:val="bottom"/>
            <w:hideMark/>
          </w:tcPr>
          <w:p w14:paraId="2432FD6C" w14:textId="77777777" w:rsidR="005C7FA8" w:rsidRPr="00291572" w:rsidRDefault="005C7FA8" w:rsidP="00C053A5">
            <w:pPr>
              <w:spacing w:line="240" w:lineRule="auto"/>
              <w:jc w:val="center"/>
              <w:rPr>
                <w:rFonts w:eastAsia="Times New Roman"/>
                <w:color w:val="000000"/>
                <w:sz w:val="18"/>
              </w:rPr>
            </w:pPr>
            <w:r w:rsidRPr="00291572">
              <w:rPr>
                <w:rFonts w:eastAsia="Times New Roman"/>
                <w:color w:val="000000"/>
                <w:sz w:val="18"/>
              </w:rPr>
              <w:t>$122,983</w:t>
            </w:r>
          </w:p>
        </w:tc>
      </w:tr>
      <w:tr w:rsidR="005C7FA8" w:rsidRPr="00A50812" w14:paraId="2D52F614" w14:textId="77777777" w:rsidTr="00C053A5">
        <w:trPr>
          <w:trHeight w:val="294"/>
        </w:trPr>
        <w:tc>
          <w:tcPr>
            <w:tcW w:w="3758" w:type="dxa"/>
            <w:tcBorders>
              <w:top w:val="nil"/>
              <w:left w:val="single" w:sz="8" w:space="0" w:color="auto"/>
              <w:bottom w:val="single" w:sz="8" w:space="0" w:color="auto"/>
              <w:right w:val="single" w:sz="4" w:space="0" w:color="auto"/>
            </w:tcBorders>
            <w:shd w:val="clear" w:color="auto" w:fill="auto"/>
            <w:noWrap/>
            <w:vAlign w:val="bottom"/>
            <w:hideMark/>
          </w:tcPr>
          <w:p w14:paraId="15035443" w14:textId="77777777" w:rsidR="005C7FA8" w:rsidRPr="00291572" w:rsidRDefault="005C7FA8" w:rsidP="00C053A5">
            <w:pPr>
              <w:spacing w:line="240" w:lineRule="auto"/>
              <w:rPr>
                <w:rFonts w:eastAsia="Times New Roman"/>
                <w:b/>
                <w:bCs/>
                <w:sz w:val="18"/>
              </w:rPr>
            </w:pPr>
            <w:r w:rsidRPr="00291572">
              <w:rPr>
                <w:rFonts w:eastAsia="Times New Roman"/>
                <w:b/>
                <w:bCs/>
                <w:sz w:val="18"/>
              </w:rPr>
              <w:t>TOTAL cost including RECs</w:t>
            </w:r>
          </w:p>
        </w:tc>
        <w:tc>
          <w:tcPr>
            <w:tcW w:w="1263" w:type="dxa"/>
            <w:tcBorders>
              <w:top w:val="nil"/>
              <w:left w:val="nil"/>
              <w:bottom w:val="single" w:sz="8" w:space="0" w:color="auto"/>
              <w:right w:val="single" w:sz="4" w:space="0" w:color="auto"/>
            </w:tcBorders>
            <w:shd w:val="clear" w:color="auto" w:fill="auto"/>
            <w:noWrap/>
            <w:vAlign w:val="bottom"/>
            <w:hideMark/>
          </w:tcPr>
          <w:p w14:paraId="3BC44D94" w14:textId="77777777" w:rsidR="005C7FA8" w:rsidRPr="00291572" w:rsidRDefault="005C7FA8" w:rsidP="00C053A5">
            <w:pPr>
              <w:spacing w:line="240" w:lineRule="auto"/>
              <w:jc w:val="center"/>
              <w:rPr>
                <w:rFonts w:eastAsia="Times New Roman"/>
                <w:b/>
                <w:bCs/>
                <w:sz w:val="18"/>
              </w:rPr>
            </w:pPr>
            <w:r w:rsidRPr="00291572">
              <w:rPr>
                <w:rFonts w:eastAsia="Times New Roman"/>
                <w:b/>
                <w:bCs/>
                <w:sz w:val="18"/>
              </w:rPr>
              <w:t>$7,510,461</w:t>
            </w:r>
          </w:p>
        </w:tc>
        <w:tc>
          <w:tcPr>
            <w:tcW w:w="1263" w:type="dxa"/>
            <w:tcBorders>
              <w:top w:val="nil"/>
              <w:left w:val="nil"/>
              <w:bottom w:val="single" w:sz="8" w:space="0" w:color="auto"/>
              <w:right w:val="single" w:sz="4" w:space="0" w:color="auto"/>
            </w:tcBorders>
            <w:shd w:val="clear" w:color="auto" w:fill="auto"/>
            <w:noWrap/>
            <w:vAlign w:val="bottom"/>
            <w:hideMark/>
          </w:tcPr>
          <w:p w14:paraId="74E10C4A" w14:textId="77777777" w:rsidR="005C7FA8" w:rsidRPr="00291572" w:rsidRDefault="005C7FA8" w:rsidP="00C053A5">
            <w:pPr>
              <w:spacing w:line="240" w:lineRule="auto"/>
              <w:jc w:val="center"/>
              <w:rPr>
                <w:rFonts w:eastAsia="Times New Roman"/>
                <w:b/>
                <w:bCs/>
                <w:sz w:val="18"/>
              </w:rPr>
            </w:pPr>
            <w:r w:rsidRPr="00291572">
              <w:rPr>
                <w:rFonts w:eastAsia="Times New Roman"/>
                <w:b/>
                <w:bCs/>
                <w:sz w:val="18"/>
              </w:rPr>
              <w:t>$7,622,055</w:t>
            </w:r>
          </w:p>
        </w:tc>
        <w:tc>
          <w:tcPr>
            <w:tcW w:w="1263" w:type="dxa"/>
            <w:tcBorders>
              <w:top w:val="nil"/>
              <w:left w:val="nil"/>
              <w:bottom w:val="single" w:sz="8" w:space="0" w:color="auto"/>
              <w:right w:val="single" w:sz="4" w:space="0" w:color="auto"/>
            </w:tcBorders>
            <w:shd w:val="clear" w:color="auto" w:fill="auto"/>
            <w:noWrap/>
            <w:vAlign w:val="bottom"/>
            <w:hideMark/>
          </w:tcPr>
          <w:p w14:paraId="78A177CD" w14:textId="77777777" w:rsidR="005C7FA8" w:rsidRPr="00291572" w:rsidRDefault="005C7FA8" w:rsidP="00C053A5">
            <w:pPr>
              <w:spacing w:line="240" w:lineRule="auto"/>
              <w:jc w:val="center"/>
              <w:rPr>
                <w:rFonts w:eastAsia="Times New Roman"/>
                <w:b/>
                <w:bCs/>
                <w:sz w:val="18"/>
              </w:rPr>
            </w:pPr>
            <w:r w:rsidRPr="00291572">
              <w:rPr>
                <w:rFonts w:eastAsia="Times New Roman"/>
                <w:b/>
                <w:bCs/>
                <w:sz w:val="18"/>
              </w:rPr>
              <w:t>$7,835,855</w:t>
            </w:r>
          </w:p>
        </w:tc>
        <w:tc>
          <w:tcPr>
            <w:tcW w:w="1263" w:type="dxa"/>
            <w:tcBorders>
              <w:top w:val="nil"/>
              <w:left w:val="nil"/>
              <w:bottom w:val="single" w:sz="8" w:space="0" w:color="auto"/>
              <w:right w:val="single" w:sz="8" w:space="0" w:color="auto"/>
            </w:tcBorders>
            <w:shd w:val="clear" w:color="auto" w:fill="auto"/>
            <w:noWrap/>
            <w:vAlign w:val="bottom"/>
            <w:hideMark/>
          </w:tcPr>
          <w:p w14:paraId="657DFCAA" w14:textId="77777777" w:rsidR="005C7FA8" w:rsidRPr="00291572" w:rsidRDefault="005C7FA8" w:rsidP="00C053A5">
            <w:pPr>
              <w:spacing w:line="240" w:lineRule="auto"/>
              <w:jc w:val="center"/>
              <w:rPr>
                <w:rFonts w:eastAsia="Times New Roman"/>
                <w:b/>
                <w:bCs/>
                <w:sz w:val="18"/>
              </w:rPr>
            </w:pPr>
            <w:r w:rsidRPr="00291572">
              <w:rPr>
                <w:rFonts w:eastAsia="Times New Roman"/>
                <w:b/>
                <w:bCs/>
                <w:sz w:val="18"/>
              </w:rPr>
              <w:t>$8,143,308</w:t>
            </w:r>
          </w:p>
        </w:tc>
      </w:tr>
      <w:tr w:rsidR="005C7FA8" w:rsidRPr="00A50812" w14:paraId="41655C86" w14:textId="77777777" w:rsidTr="00C053A5">
        <w:trPr>
          <w:trHeight w:val="281"/>
        </w:trPr>
        <w:tc>
          <w:tcPr>
            <w:tcW w:w="3758" w:type="dxa"/>
            <w:tcBorders>
              <w:top w:val="nil"/>
              <w:left w:val="single" w:sz="8" w:space="0" w:color="auto"/>
              <w:bottom w:val="nil"/>
              <w:right w:val="nil"/>
            </w:tcBorders>
            <w:shd w:val="clear" w:color="auto" w:fill="auto"/>
            <w:noWrap/>
            <w:vAlign w:val="bottom"/>
            <w:hideMark/>
          </w:tcPr>
          <w:p w14:paraId="62B71B74" w14:textId="77777777" w:rsidR="005C7FA8" w:rsidRPr="00291572" w:rsidRDefault="005C7FA8" w:rsidP="00C053A5">
            <w:pPr>
              <w:spacing w:line="240" w:lineRule="auto"/>
              <w:rPr>
                <w:rFonts w:eastAsia="Times New Roman"/>
                <w:sz w:val="18"/>
              </w:rPr>
            </w:pPr>
            <w:r w:rsidRPr="00291572">
              <w:rPr>
                <w:rFonts w:eastAsia="Times New Roman"/>
                <w:sz w:val="18"/>
              </w:rPr>
              <w:t> </w:t>
            </w:r>
          </w:p>
        </w:tc>
        <w:tc>
          <w:tcPr>
            <w:tcW w:w="1263" w:type="dxa"/>
            <w:tcBorders>
              <w:top w:val="nil"/>
              <w:left w:val="nil"/>
              <w:bottom w:val="nil"/>
              <w:right w:val="nil"/>
            </w:tcBorders>
            <w:shd w:val="clear" w:color="auto" w:fill="auto"/>
            <w:noWrap/>
            <w:vAlign w:val="bottom"/>
            <w:hideMark/>
          </w:tcPr>
          <w:p w14:paraId="25A52834" w14:textId="77777777" w:rsidR="005C7FA8" w:rsidRPr="00291572" w:rsidRDefault="005C7FA8" w:rsidP="00C053A5">
            <w:pPr>
              <w:spacing w:line="240" w:lineRule="auto"/>
              <w:jc w:val="center"/>
              <w:rPr>
                <w:rFonts w:eastAsia="Times New Roman"/>
                <w:sz w:val="18"/>
              </w:rPr>
            </w:pPr>
          </w:p>
        </w:tc>
        <w:tc>
          <w:tcPr>
            <w:tcW w:w="1263" w:type="dxa"/>
            <w:tcBorders>
              <w:top w:val="nil"/>
              <w:left w:val="nil"/>
              <w:bottom w:val="nil"/>
              <w:right w:val="nil"/>
            </w:tcBorders>
            <w:shd w:val="clear" w:color="auto" w:fill="auto"/>
            <w:noWrap/>
            <w:vAlign w:val="bottom"/>
            <w:hideMark/>
          </w:tcPr>
          <w:p w14:paraId="4C041E6B" w14:textId="77777777" w:rsidR="005C7FA8" w:rsidRPr="00291572" w:rsidRDefault="005C7FA8" w:rsidP="00C053A5">
            <w:pPr>
              <w:spacing w:line="240" w:lineRule="auto"/>
              <w:jc w:val="center"/>
              <w:rPr>
                <w:rFonts w:eastAsia="Times New Roman"/>
                <w:sz w:val="18"/>
              </w:rPr>
            </w:pPr>
          </w:p>
        </w:tc>
        <w:tc>
          <w:tcPr>
            <w:tcW w:w="1263" w:type="dxa"/>
            <w:tcBorders>
              <w:top w:val="nil"/>
              <w:left w:val="nil"/>
              <w:bottom w:val="nil"/>
              <w:right w:val="nil"/>
            </w:tcBorders>
            <w:shd w:val="clear" w:color="auto" w:fill="auto"/>
            <w:noWrap/>
            <w:vAlign w:val="bottom"/>
            <w:hideMark/>
          </w:tcPr>
          <w:p w14:paraId="550FCC4E" w14:textId="77777777" w:rsidR="005C7FA8" w:rsidRPr="00291572" w:rsidRDefault="005C7FA8" w:rsidP="00C053A5">
            <w:pPr>
              <w:spacing w:line="240" w:lineRule="auto"/>
              <w:jc w:val="center"/>
              <w:rPr>
                <w:rFonts w:eastAsia="Times New Roman"/>
                <w:sz w:val="18"/>
              </w:rPr>
            </w:pPr>
          </w:p>
        </w:tc>
        <w:tc>
          <w:tcPr>
            <w:tcW w:w="1263" w:type="dxa"/>
            <w:tcBorders>
              <w:top w:val="nil"/>
              <w:left w:val="nil"/>
              <w:bottom w:val="nil"/>
              <w:right w:val="single" w:sz="8" w:space="0" w:color="auto"/>
            </w:tcBorders>
            <w:shd w:val="clear" w:color="auto" w:fill="auto"/>
            <w:noWrap/>
            <w:vAlign w:val="bottom"/>
            <w:hideMark/>
          </w:tcPr>
          <w:p w14:paraId="5A1DB995" w14:textId="77777777" w:rsidR="005C7FA8" w:rsidRPr="00291572" w:rsidRDefault="005C7FA8" w:rsidP="00C053A5">
            <w:pPr>
              <w:spacing w:line="240" w:lineRule="auto"/>
              <w:rPr>
                <w:rFonts w:eastAsia="Times New Roman"/>
                <w:color w:val="000000"/>
                <w:sz w:val="18"/>
                <w:szCs w:val="22"/>
              </w:rPr>
            </w:pPr>
            <w:r w:rsidRPr="00291572">
              <w:rPr>
                <w:rFonts w:eastAsia="Times New Roman"/>
                <w:color w:val="000000"/>
                <w:sz w:val="18"/>
                <w:szCs w:val="22"/>
              </w:rPr>
              <w:t> </w:t>
            </w:r>
          </w:p>
        </w:tc>
      </w:tr>
      <w:tr w:rsidR="005C7FA8" w:rsidRPr="00A50812" w14:paraId="693EF901" w14:textId="77777777" w:rsidTr="00C053A5">
        <w:trPr>
          <w:trHeight w:val="294"/>
        </w:trPr>
        <w:tc>
          <w:tcPr>
            <w:tcW w:w="7548" w:type="dxa"/>
            <w:gridSpan w:val="4"/>
            <w:tcBorders>
              <w:top w:val="nil"/>
              <w:left w:val="single" w:sz="8" w:space="0" w:color="auto"/>
              <w:bottom w:val="nil"/>
              <w:right w:val="nil"/>
            </w:tcBorders>
            <w:shd w:val="clear" w:color="auto" w:fill="auto"/>
            <w:noWrap/>
            <w:vAlign w:val="bottom"/>
            <w:hideMark/>
          </w:tcPr>
          <w:p w14:paraId="689B60E3" w14:textId="77777777" w:rsidR="005C7FA8" w:rsidRPr="00291572" w:rsidRDefault="005C7FA8" w:rsidP="00C053A5">
            <w:pPr>
              <w:spacing w:line="240" w:lineRule="auto"/>
              <w:rPr>
                <w:rFonts w:eastAsia="Times New Roman"/>
                <w:b/>
                <w:bCs/>
                <w:sz w:val="18"/>
              </w:rPr>
            </w:pPr>
            <w:r w:rsidRPr="00291572">
              <w:rPr>
                <w:rFonts w:eastAsia="Times New Roman"/>
                <w:b/>
                <w:bCs/>
                <w:sz w:val="18"/>
              </w:rPr>
              <w:t>CAPACITY &amp; OTHER COSTS</w:t>
            </w:r>
          </w:p>
        </w:tc>
        <w:tc>
          <w:tcPr>
            <w:tcW w:w="1263" w:type="dxa"/>
            <w:tcBorders>
              <w:top w:val="nil"/>
              <w:left w:val="nil"/>
              <w:bottom w:val="nil"/>
              <w:right w:val="single" w:sz="8" w:space="0" w:color="auto"/>
            </w:tcBorders>
            <w:shd w:val="clear" w:color="auto" w:fill="auto"/>
            <w:noWrap/>
            <w:vAlign w:val="bottom"/>
            <w:hideMark/>
          </w:tcPr>
          <w:p w14:paraId="2BE0C6FF" w14:textId="77777777" w:rsidR="005C7FA8" w:rsidRPr="00291572" w:rsidRDefault="005C7FA8" w:rsidP="00C053A5">
            <w:pPr>
              <w:spacing w:line="240" w:lineRule="auto"/>
              <w:rPr>
                <w:rFonts w:eastAsia="Times New Roman"/>
                <w:color w:val="000000"/>
                <w:sz w:val="18"/>
                <w:szCs w:val="22"/>
              </w:rPr>
            </w:pPr>
            <w:r w:rsidRPr="00291572">
              <w:rPr>
                <w:rFonts w:eastAsia="Times New Roman"/>
                <w:color w:val="000000"/>
                <w:sz w:val="18"/>
                <w:szCs w:val="22"/>
              </w:rPr>
              <w:t> </w:t>
            </w:r>
          </w:p>
        </w:tc>
      </w:tr>
      <w:tr w:rsidR="005C7FA8" w:rsidRPr="00A50812" w14:paraId="763436F5" w14:textId="77777777" w:rsidTr="00C053A5">
        <w:trPr>
          <w:trHeight w:val="281"/>
        </w:trPr>
        <w:tc>
          <w:tcPr>
            <w:tcW w:w="375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FE3896F" w14:textId="77777777" w:rsidR="005C7FA8" w:rsidRPr="00291572" w:rsidRDefault="005C7FA8" w:rsidP="00C053A5">
            <w:pPr>
              <w:spacing w:line="240" w:lineRule="auto"/>
              <w:rPr>
                <w:rFonts w:eastAsia="Times New Roman"/>
                <w:sz w:val="18"/>
              </w:rPr>
            </w:pPr>
            <w:r w:rsidRPr="00291572">
              <w:rPr>
                <w:rFonts w:eastAsia="Times New Roman"/>
                <w:sz w:val="18"/>
              </w:rPr>
              <w:t>RA Capacity Charge</w:t>
            </w:r>
          </w:p>
        </w:tc>
        <w:tc>
          <w:tcPr>
            <w:tcW w:w="1263" w:type="dxa"/>
            <w:tcBorders>
              <w:top w:val="single" w:sz="8" w:space="0" w:color="auto"/>
              <w:left w:val="nil"/>
              <w:bottom w:val="single" w:sz="4" w:space="0" w:color="auto"/>
              <w:right w:val="single" w:sz="4" w:space="0" w:color="auto"/>
            </w:tcBorders>
            <w:shd w:val="clear" w:color="auto" w:fill="auto"/>
            <w:noWrap/>
            <w:vAlign w:val="bottom"/>
            <w:hideMark/>
          </w:tcPr>
          <w:p w14:paraId="471C3AA5" w14:textId="77777777" w:rsidR="005C7FA8" w:rsidRPr="00291572" w:rsidRDefault="005C7FA8" w:rsidP="00C053A5">
            <w:pPr>
              <w:spacing w:line="240" w:lineRule="auto"/>
              <w:jc w:val="center"/>
              <w:rPr>
                <w:rFonts w:eastAsia="Times New Roman"/>
                <w:sz w:val="18"/>
              </w:rPr>
            </w:pPr>
            <w:r w:rsidRPr="00291572">
              <w:rPr>
                <w:rFonts w:eastAsia="Times New Roman"/>
                <w:sz w:val="18"/>
              </w:rPr>
              <w:t>$832,500</w:t>
            </w:r>
          </w:p>
        </w:tc>
        <w:tc>
          <w:tcPr>
            <w:tcW w:w="1263" w:type="dxa"/>
            <w:tcBorders>
              <w:top w:val="single" w:sz="8" w:space="0" w:color="auto"/>
              <w:left w:val="nil"/>
              <w:bottom w:val="single" w:sz="4" w:space="0" w:color="auto"/>
              <w:right w:val="single" w:sz="4" w:space="0" w:color="auto"/>
            </w:tcBorders>
            <w:shd w:val="clear" w:color="auto" w:fill="auto"/>
            <w:noWrap/>
            <w:vAlign w:val="bottom"/>
            <w:hideMark/>
          </w:tcPr>
          <w:p w14:paraId="2102A52F" w14:textId="77777777" w:rsidR="005C7FA8" w:rsidRPr="00291572" w:rsidRDefault="005C7FA8" w:rsidP="00C053A5">
            <w:pPr>
              <w:spacing w:line="240" w:lineRule="auto"/>
              <w:jc w:val="center"/>
              <w:rPr>
                <w:rFonts w:eastAsia="Times New Roman"/>
                <w:sz w:val="18"/>
              </w:rPr>
            </w:pPr>
            <w:r w:rsidRPr="00291572">
              <w:rPr>
                <w:rFonts w:eastAsia="Times New Roman"/>
                <w:sz w:val="18"/>
              </w:rPr>
              <w:t>$854,700</w:t>
            </w:r>
          </w:p>
        </w:tc>
        <w:tc>
          <w:tcPr>
            <w:tcW w:w="1263" w:type="dxa"/>
            <w:tcBorders>
              <w:top w:val="single" w:sz="8" w:space="0" w:color="auto"/>
              <w:left w:val="nil"/>
              <w:bottom w:val="single" w:sz="4" w:space="0" w:color="auto"/>
              <w:right w:val="single" w:sz="4" w:space="0" w:color="auto"/>
            </w:tcBorders>
            <w:shd w:val="clear" w:color="auto" w:fill="auto"/>
            <w:noWrap/>
            <w:vAlign w:val="bottom"/>
            <w:hideMark/>
          </w:tcPr>
          <w:p w14:paraId="7D87BC5C" w14:textId="77777777" w:rsidR="005C7FA8" w:rsidRPr="00291572" w:rsidRDefault="005C7FA8" w:rsidP="00C053A5">
            <w:pPr>
              <w:spacing w:line="240" w:lineRule="auto"/>
              <w:jc w:val="center"/>
              <w:rPr>
                <w:rFonts w:eastAsia="Times New Roman"/>
                <w:sz w:val="18"/>
              </w:rPr>
            </w:pPr>
            <w:r w:rsidRPr="00291572">
              <w:rPr>
                <w:rFonts w:eastAsia="Times New Roman"/>
                <w:sz w:val="18"/>
              </w:rPr>
              <w:t>$876,900</w:t>
            </w:r>
          </w:p>
        </w:tc>
        <w:tc>
          <w:tcPr>
            <w:tcW w:w="1263" w:type="dxa"/>
            <w:tcBorders>
              <w:top w:val="single" w:sz="8" w:space="0" w:color="auto"/>
              <w:left w:val="nil"/>
              <w:bottom w:val="single" w:sz="4" w:space="0" w:color="auto"/>
              <w:right w:val="single" w:sz="8" w:space="0" w:color="auto"/>
            </w:tcBorders>
            <w:shd w:val="clear" w:color="auto" w:fill="auto"/>
            <w:noWrap/>
            <w:vAlign w:val="bottom"/>
            <w:hideMark/>
          </w:tcPr>
          <w:p w14:paraId="5B520FC7" w14:textId="77777777" w:rsidR="005C7FA8" w:rsidRPr="00291572" w:rsidRDefault="005C7FA8" w:rsidP="00C053A5">
            <w:pPr>
              <w:spacing w:line="240" w:lineRule="auto"/>
              <w:jc w:val="center"/>
              <w:rPr>
                <w:rFonts w:eastAsia="Times New Roman"/>
                <w:color w:val="000000"/>
                <w:sz w:val="18"/>
              </w:rPr>
            </w:pPr>
            <w:r w:rsidRPr="00291572">
              <w:rPr>
                <w:rFonts w:eastAsia="Times New Roman"/>
                <w:color w:val="000000"/>
                <w:sz w:val="18"/>
              </w:rPr>
              <w:t xml:space="preserve">$876,900 </w:t>
            </w:r>
          </w:p>
        </w:tc>
      </w:tr>
      <w:tr w:rsidR="005C7FA8" w:rsidRPr="00A50812" w14:paraId="1533379E" w14:textId="77777777" w:rsidTr="00C053A5">
        <w:trPr>
          <w:trHeight w:val="281"/>
        </w:trPr>
        <w:tc>
          <w:tcPr>
            <w:tcW w:w="3758" w:type="dxa"/>
            <w:tcBorders>
              <w:top w:val="nil"/>
              <w:left w:val="single" w:sz="8" w:space="0" w:color="auto"/>
              <w:bottom w:val="single" w:sz="4" w:space="0" w:color="auto"/>
              <w:right w:val="single" w:sz="4" w:space="0" w:color="auto"/>
            </w:tcBorders>
            <w:shd w:val="clear" w:color="auto" w:fill="auto"/>
            <w:noWrap/>
            <w:vAlign w:val="bottom"/>
            <w:hideMark/>
          </w:tcPr>
          <w:p w14:paraId="4C2D43E6" w14:textId="77777777" w:rsidR="005C7FA8" w:rsidRPr="00291572" w:rsidRDefault="005C7FA8" w:rsidP="00C053A5">
            <w:pPr>
              <w:spacing w:line="240" w:lineRule="auto"/>
              <w:rPr>
                <w:rFonts w:eastAsia="Times New Roman"/>
                <w:sz w:val="18"/>
              </w:rPr>
            </w:pPr>
            <w:r w:rsidRPr="00291572">
              <w:rPr>
                <w:rFonts w:eastAsia="Times New Roman"/>
                <w:sz w:val="18"/>
              </w:rPr>
              <w:t>Minimum Nat Gas &amp; Gas Transportation</w:t>
            </w:r>
          </w:p>
        </w:tc>
        <w:tc>
          <w:tcPr>
            <w:tcW w:w="1263" w:type="dxa"/>
            <w:tcBorders>
              <w:top w:val="nil"/>
              <w:left w:val="nil"/>
              <w:bottom w:val="single" w:sz="4" w:space="0" w:color="auto"/>
              <w:right w:val="single" w:sz="4" w:space="0" w:color="auto"/>
            </w:tcBorders>
            <w:shd w:val="clear" w:color="auto" w:fill="auto"/>
            <w:noWrap/>
            <w:vAlign w:val="bottom"/>
            <w:hideMark/>
          </w:tcPr>
          <w:p w14:paraId="7F92A1CC" w14:textId="77777777" w:rsidR="005C7FA8" w:rsidRPr="00291572" w:rsidRDefault="005C7FA8" w:rsidP="00C053A5">
            <w:pPr>
              <w:spacing w:line="240" w:lineRule="auto"/>
              <w:jc w:val="center"/>
              <w:rPr>
                <w:rFonts w:eastAsia="Times New Roman"/>
                <w:sz w:val="18"/>
              </w:rPr>
            </w:pPr>
            <w:r w:rsidRPr="00291572">
              <w:rPr>
                <w:rFonts w:eastAsia="Times New Roman"/>
                <w:sz w:val="18"/>
              </w:rPr>
              <w:t>$56,799</w:t>
            </w:r>
          </w:p>
        </w:tc>
        <w:tc>
          <w:tcPr>
            <w:tcW w:w="1263" w:type="dxa"/>
            <w:tcBorders>
              <w:top w:val="nil"/>
              <w:left w:val="nil"/>
              <w:bottom w:val="single" w:sz="4" w:space="0" w:color="auto"/>
              <w:right w:val="single" w:sz="4" w:space="0" w:color="auto"/>
            </w:tcBorders>
            <w:shd w:val="clear" w:color="auto" w:fill="auto"/>
            <w:noWrap/>
            <w:vAlign w:val="bottom"/>
            <w:hideMark/>
          </w:tcPr>
          <w:p w14:paraId="375607BF" w14:textId="77777777" w:rsidR="005C7FA8" w:rsidRPr="00291572" w:rsidRDefault="005C7FA8" w:rsidP="00C053A5">
            <w:pPr>
              <w:spacing w:line="240" w:lineRule="auto"/>
              <w:jc w:val="center"/>
              <w:rPr>
                <w:rFonts w:eastAsia="Times New Roman"/>
                <w:sz w:val="18"/>
              </w:rPr>
            </w:pPr>
            <w:r w:rsidRPr="00291572">
              <w:rPr>
                <w:rFonts w:eastAsia="Times New Roman"/>
                <w:sz w:val="18"/>
              </w:rPr>
              <w:t>$56,678</w:t>
            </w:r>
          </w:p>
        </w:tc>
        <w:tc>
          <w:tcPr>
            <w:tcW w:w="1263" w:type="dxa"/>
            <w:tcBorders>
              <w:top w:val="nil"/>
              <w:left w:val="nil"/>
              <w:bottom w:val="single" w:sz="4" w:space="0" w:color="auto"/>
              <w:right w:val="single" w:sz="4" w:space="0" w:color="auto"/>
            </w:tcBorders>
            <w:shd w:val="clear" w:color="auto" w:fill="auto"/>
            <w:noWrap/>
            <w:vAlign w:val="bottom"/>
            <w:hideMark/>
          </w:tcPr>
          <w:p w14:paraId="7A73EEF1" w14:textId="77777777" w:rsidR="005C7FA8" w:rsidRPr="00291572" w:rsidRDefault="005C7FA8" w:rsidP="00C053A5">
            <w:pPr>
              <w:spacing w:line="240" w:lineRule="auto"/>
              <w:jc w:val="center"/>
              <w:rPr>
                <w:rFonts w:eastAsia="Times New Roman"/>
                <w:sz w:val="18"/>
              </w:rPr>
            </w:pPr>
            <w:r w:rsidRPr="00291572">
              <w:rPr>
                <w:rFonts w:eastAsia="Times New Roman"/>
                <w:sz w:val="18"/>
              </w:rPr>
              <w:t>$55,208</w:t>
            </w:r>
          </w:p>
        </w:tc>
        <w:tc>
          <w:tcPr>
            <w:tcW w:w="1263" w:type="dxa"/>
            <w:tcBorders>
              <w:top w:val="nil"/>
              <w:left w:val="nil"/>
              <w:bottom w:val="single" w:sz="4" w:space="0" w:color="auto"/>
              <w:right w:val="single" w:sz="8" w:space="0" w:color="auto"/>
            </w:tcBorders>
            <w:shd w:val="clear" w:color="auto" w:fill="auto"/>
            <w:noWrap/>
            <w:vAlign w:val="bottom"/>
            <w:hideMark/>
          </w:tcPr>
          <w:p w14:paraId="4CA29B78" w14:textId="77777777" w:rsidR="005C7FA8" w:rsidRPr="00291572" w:rsidRDefault="005C7FA8" w:rsidP="00C053A5">
            <w:pPr>
              <w:spacing w:line="240" w:lineRule="auto"/>
              <w:jc w:val="center"/>
              <w:rPr>
                <w:rFonts w:eastAsia="Times New Roman"/>
                <w:color w:val="000000"/>
                <w:sz w:val="18"/>
              </w:rPr>
            </w:pPr>
            <w:r w:rsidRPr="00291572">
              <w:rPr>
                <w:rFonts w:eastAsia="Times New Roman"/>
                <w:color w:val="000000"/>
                <w:sz w:val="18"/>
              </w:rPr>
              <w:t>$55,052</w:t>
            </w:r>
          </w:p>
        </w:tc>
      </w:tr>
      <w:tr w:rsidR="005C7FA8" w:rsidRPr="00A50812" w14:paraId="41D6EEA0" w14:textId="77777777" w:rsidTr="00C053A5">
        <w:trPr>
          <w:trHeight w:val="281"/>
        </w:trPr>
        <w:tc>
          <w:tcPr>
            <w:tcW w:w="3758" w:type="dxa"/>
            <w:tcBorders>
              <w:top w:val="nil"/>
              <w:left w:val="single" w:sz="8" w:space="0" w:color="auto"/>
              <w:bottom w:val="single" w:sz="4" w:space="0" w:color="auto"/>
              <w:right w:val="single" w:sz="4" w:space="0" w:color="auto"/>
            </w:tcBorders>
            <w:shd w:val="clear" w:color="auto" w:fill="auto"/>
            <w:noWrap/>
            <w:vAlign w:val="center"/>
            <w:hideMark/>
          </w:tcPr>
          <w:p w14:paraId="68E966E3" w14:textId="77777777" w:rsidR="005C7FA8" w:rsidRPr="00291572" w:rsidRDefault="005C7FA8" w:rsidP="00C053A5">
            <w:pPr>
              <w:spacing w:line="240" w:lineRule="auto"/>
              <w:rPr>
                <w:rFonts w:eastAsia="Times New Roman"/>
                <w:sz w:val="18"/>
              </w:rPr>
            </w:pPr>
            <w:r w:rsidRPr="00291572">
              <w:rPr>
                <w:rFonts w:eastAsia="Times New Roman"/>
                <w:sz w:val="18"/>
              </w:rPr>
              <w:t>CAISO &amp; Related Charges</w:t>
            </w:r>
          </w:p>
        </w:tc>
        <w:tc>
          <w:tcPr>
            <w:tcW w:w="1263" w:type="dxa"/>
            <w:tcBorders>
              <w:top w:val="nil"/>
              <w:left w:val="nil"/>
              <w:bottom w:val="single" w:sz="4" w:space="0" w:color="auto"/>
              <w:right w:val="single" w:sz="4" w:space="0" w:color="auto"/>
            </w:tcBorders>
            <w:shd w:val="clear" w:color="auto" w:fill="auto"/>
            <w:noWrap/>
            <w:vAlign w:val="center"/>
            <w:hideMark/>
          </w:tcPr>
          <w:p w14:paraId="5D1CFF09" w14:textId="77777777" w:rsidR="005C7FA8" w:rsidRPr="00291572" w:rsidRDefault="005C7FA8" w:rsidP="00C053A5">
            <w:pPr>
              <w:spacing w:line="240" w:lineRule="auto"/>
              <w:jc w:val="center"/>
              <w:rPr>
                <w:rFonts w:eastAsia="Times New Roman"/>
                <w:sz w:val="18"/>
              </w:rPr>
            </w:pPr>
            <w:r w:rsidRPr="00291572">
              <w:rPr>
                <w:rFonts w:eastAsia="Times New Roman"/>
                <w:sz w:val="18"/>
              </w:rPr>
              <w:t>$1,767,610</w:t>
            </w:r>
          </w:p>
        </w:tc>
        <w:tc>
          <w:tcPr>
            <w:tcW w:w="1263" w:type="dxa"/>
            <w:tcBorders>
              <w:top w:val="nil"/>
              <w:left w:val="nil"/>
              <w:bottom w:val="single" w:sz="4" w:space="0" w:color="auto"/>
              <w:right w:val="single" w:sz="4" w:space="0" w:color="auto"/>
            </w:tcBorders>
            <w:shd w:val="clear" w:color="auto" w:fill="auto"/>
            <w:noWrap/>
            <w:vAlign w:val="center"/>
            <w:hideMark/>
          </w:tcPr>
          <w:p w14:paraId="3C70DDAD" w14:textId="77777777" w:rsidR="005C7FA8" w:rsidRPr="00291572" w:rsidRDefault="005C7FA8" w:rsidP="00C053A5">
            <w:pPr>
              <w:spacing w:line="240" w:lineRule="auto"/>
              <w:jc w:val="center"/>
              <w:rPr>
                <w:rFonts w:eastAsia="Times New Roman"/>
                <w:sz w:val="18"/>
              </w:rPr>
            </w:pPr>
            <w:r w:rsidRPr="00291572">
              <w:rPr>
                <w:rFonts w:eastAsia="Times New Roman"/>
                <w:sz w:val="18"/>
              </w:rPr>
              <w:t>$1,884,942</w:t>
            </w:r>
          </w:p>
        </w:tc>
        <w:tc>
          <w:tcPr>
            <w:tcW w:w="1263" w:type="dxa"/>
            <w:tcBorders>
              <w:top w:val="nil"/>
              <w:left w:val="nil"/>
              <w:bottom w:val="single" w:sz="4" w:space="0" w:color="auto"/>
              <w:right w:val="single" w:sz="4" w:space="0" w:color="auto"/>
            </w:tcBorders>
            <w:shd w:val="clear" w:color="auto" w:fill="auto"/>
            <w:noWrap/>
            <w:vAlign w:val="center"/>
            <w:hideMark/>
          </w:tcPr>
          <w:p w14:paraId="50F514C8" w14:textId="77777777" w:rsidR="005C7FA8" w:rsidRPr="00291572" w:rsidRDefault="005C7FA8" w:rsidP="00C053A5">
            <w:pPr>
              <w:spacing w:line="240" w:lineRule="auto"/>
              <w:jc w:val="center"/>
              <w:rPr>
                <w:rFonts w:eastAsia="Times New Roman"/>
                <w:sz w:val="18"/>
              </w:rPr>
            </w:pPr>
            <w:r w:rsidRPr="00291572">
              <w:rPr>
                <w:rFonts w:eastAsia="Times New Roman"/>
                <w:sz w:val="18"/>
              </w:rPr>
              <w:t>$2,010,487</w:t>
            </w:r>
          </w:p>
        </w:tc>
        <w:tc>
          <w:tcPr>
            <w:tcW w:w="1263" w:type="dxa"/>
            <w:tcBorders>
              <w:top w:val="nil"/>
              <w:left w:val="nil"/>
              <w:bottom w:val="single" w:sz="4" w:space="0" w:color="auto"/>
              <w:right w:val="single" w:sz="8" w:space="0" w:color="auto"/>
            </w:tcBorders>
            <w:shd w:val="clear" w:color="auto" w:fill="auto"/>
            <w:noWrap/>
            <w:vAlign w:val="bottom"/>
            <w:hideMark/>
          </w:tcPr>
          <w:p w14:paraId="652B1BD0" w14:textId="77777777" w:rsidR="005C7FA8" w:rsidRPr="00291572" w:rsidRDefault="005C7FA8" w:rsidP="00C053A5">
            <w:pPr>
              <w:spacing w:line="240" w:lineRule="auto"/>
              <w:jc w:val="center"/>
              <w:rPr>
                <w:rFonts w:eastAsia="Times New Roman"/>
                <w:color w:val="000000"/>
                <w:sz w:val="18"/>
              </w:rPr>
            </w:pPr>
            <w:r w:rsidRPr="00291572">
              <w:rPr>
                <w:rFonts w:eastAsia="Times New Roman"/>
                <w:color w:val="000000"/>
                <w:sz w:val="18"/>
              </w:rPr>
              <w:t>$2,144,820</w:t>
            </w:r>
          </w:p>
        </w:tc>
      </w:tr>
      <w:tr w:rsidR="005C7FA8" w:rsidRPr="00A50812" w14:paraId="5D8F7C91" w14:textId="77777777" w:rsidTr="00C053A5">
        <w:trPr>
          <w:trHeight w:val="294"/>
        </w:trPr>
        <w:tc>
          <w:tcPr>
            <w:tcW w:w="3758" w:type="dxa"/>
            <w:tcBorders>
              <w:top w:val="nil"/>
              <w:left w:val="single" w:sz="8" w:space="0" w:color="auto"/>
              <w:bottom w:val="single" w:sz="8" w:space="0" w:color="auto"/>
              <w:right w:val="single" w:sz="4" w:space="0" w:color="auto"/>
            </w:tcBorders>
            <w:shd w:val="clear" w:color="auto" w:fill="auto"/>
            <w:noWrap/>
            <w:vAlign w:val="bottom"/>
            <w:hideMark/>
          </w:tcPr>
          <w:p w14:paraId="6D8D57D3" w14:textId="77777777" w:rsidR="005C7FA8" w:rsidRPr="00291572" w:rsidRDefault="005C7FA8" w:rsidP="00C053A5">
            <w:pPr>
              <w:spacing w:line="240" w:lineRule="auto"/>
              <w:rPr>
                <w:rFonts w:eastAsia="Times New Roman"/>
                <w:sz w:val="18"/>
              </w:rPr>
            </w:pPr>
            <w:r w:rsidRPr="00291572">
              <w:rPr>
                <w:rFonts w:eastAsia="Times New Roman"/>
                <w:sz w:val="18"/>
              </w:rPr>
              <w:t>Transmission &amp; Option Charges</w:t>
            </w:r>
          </w:p>
        </w:tc>
        <w:tc>
          <w:tcPr>
            <w:tcW w:w="1263" w:type="dxa"/>
            <w:tcBorders>
              <w:top w:val="nil"/>
              <w:left w:val="nil"/>
              <w:bottom w:val="single" w:sz="8" w:space="0" w:color="auto"/>
              <w:right w:val="single" w:sz="4" w:space="0" w:color="auto"/>
            </w:tcBorders>
            <w:shd w:val="clear" w:color="auto" w:fill="auto"/>
            <w:noWrap/>
            <w:vAlign w:val="bottom"/>
            <w:hideMark/>
          </w:tcPr>
          <w:p w14:paraId="626F227A" w14:textId="77777777" w:rsidR="005C7FA8" w:rsidRPr="00291572" w:rsidRDefault="005C7FA8" w:rsidP="00C053A5">
            <w:pPr>
              <w:spacing w:line="240" w:lineRule="auto"/>
              <w:jc w:val="center"/>
              <w:rPr>
                <w:rFonts w:eastAsia="Times New Roman"/>
                <w:sz w:val="18"/>
              </w:rPr>
            </w:pPr>
            <w:r w:rsidRPr="00291572">
              <w:rPr>
                <w:rFonts w:eastAsia="Times New Roman"/>
                <w:sz w:val="18"/>
              </w:rPr>
              <w:t>$1,144,908</w:t>
            </w:r>
          </w:p>
        </w:tc>
        <w:tc>
          <w:tcPr>
            <w:tcW w:w="1263" w:type="dxa"/>
            <w:tcBorders>
              <w:top w:val="nil"/>
              <w:left w:val="nil"/>
              <w:bottom w:val="single" w:sz="8" w:space="0" w:color="auto"/>
              <w:right w:val="single" w:sz="4" w:space="0" w:color="auto"/>
            </w:tcBorders>
            <w:shd w:val="clear" w:color="auto" w:fill="auto"/>
            <w:noWrap/>
            <w:vAlign w:val="bottom"/>
            <w:hideMark/>
          </w:tcPr>
          <w:p w14:paraId="5C8A80A7" w14:textId="77777777" w:rsidR="005C7FA8" w:rsidRPr="00291572" w:rsidRDefault="005C7FA8" w:rsidP="00C053A5">
            <w:pPr>
              <w:spacing w:line="240" w:lineRule="auto"/>
              <w:jc w:val="center"/>
              <w:rPr>
                <w:rFonts w:eastAsia="Times New Roman"/>
                <w:sz w:val="18"/>
              </w:rPr>
            </w:pPr>
            <w:r w:rsidRPr="00291572">
              <w:rPr>
                <w:rFonts w:eastAsia="Times New Roman"/>
                <w:sz w:val="18"/>
              </w:rPr>
              <w:t>$1,145,664</w:t>
            </w:r>
          </w:p>
        </w:tc>
        <w:tc>
          <w:tcPr>
            <w:tcW w:w="1263" w:type="dxa"/>
            <w:tcBorders>
              <w:top w:val="nil"/>
              <w:left w:val="nil"/>
              <w:bottom w:val="single" w:sz="8" w:space="0" w:color="auto"/>
              <w:right w:val="single" w:sz="4" w:space="0" w:color="auto"/>
            </w:tcBorders>
            <w:shd w:val="clear" w:color="auto" w:fill="auto"/>
            <w:noWrap/>
            <w:vAlign w:val="bottom"/>
            <w:hideMark/>
          </w:tcPr>
          <w:p w14:paraId="48767ACE" w14:textId="77777777" w:rsidR="005C7FA8" w:rsidRPr="00291572" w:rsidRDefault="005C7FA8" w:rsidP="00C053A5">
            <w:pPr>
              <w:spacing w:line="240" w:lineRule="auto"/>
              <w:jc w:val="center"/>
              <w:rPr>
                <w:rFonts w:eastAsia="Times New Roman"/>
                <w:sz w:val="18"/>
              </w:rPr>
            </w:pPr>
            <w:r w:rsidRPr="00291572">
              <w:rPr>
                <w:rFonts w:eastAsia="Times New Roman"/>
                <w:sz w:val="18"/>
              </w:rPr>
              <w:t>$1,145,913</w:t>
            </w:r>
          </w:p>
        </w:tc>
        <w:tc>
          <w:tcPr>
            <w:tcW w:w="1263" w:type="dxa"/>
            <w:tcBorders>
              <w:top w:val="nil"/>
              <w:left w:val="nil"/>
              <w:bottom w:val="single" w:sz="8" w:space="0" w:color="auto"/>
              <w:right w:val="single" w:sz="8" w:space="0" w:color="auto"/>
            </w:tcBorders>
            <w:shd w:val="clear" w:color="auto" w:fill="auto"/>
            <w:noWrap/>
            <w:vAlign w:val="bottom"/>
            <w:hideMark/>
          </w:tcPr>
          <w:p w14:paraId="04521F82" w14:textId="77777777" w:rsidR="005C7FA8" w:rsidRPr="00291572" w:rsidRDefault="005C7FA8" w:rsidP="00C053A5">
            <w:pPr>
              <w:spacing w:line="240" w:lineRule="auto"/>
              <w:jc w:val="center"/>
              <w:rPr>
                <w:rFonts w:eastAsia="Times New Roman"/>
                <w:color w:val="000000"/>
                <w:sz w:val="18"/>
              </w:rPr>
            </w:pPr>
            <w:r w:rsidRPr="00291572">
              <w:rPr>
                <w:rFonts w:eastAsia="Times New Roman"/>
                <w:color w:val="000000"/>
                <w:sz w:val="18"/>
              </w:rPr>
              <w:t>$1,146,193</w:t>
            </w:r>
          </w:p>
        </w:tc>
      </w:tr>
      <w:tr w:rsidR="005C7FA8" w:rsidRPr="00A50812" w14:paraId="16340570" w14:textId="77777777" w:rsidTr="00C053A5">
        <w:trPr>
          <w:trHeight w:val="294"/>
        </w:trPr>
        <w:tc>
          <w:tcPr>
            <w:tcW w:w="3758" w:type="dxa"/>
            <w:tcBorders>
              <w:top w:val="nil"/>
              <w:left w:val="single" w:sz="8" w:space="0" w:color="auto"/>
              <w:bottom w:val="nil"/>
              <w:right w:val="single" w:sz="4" w:space="0" w:color="auto"/>
            </w:tcBorders>
            <w:shd w:val="clear" w:color="auto" w:fill="auto"/>
            <w:noWrap/>
            <w:vAlign w:val="bottom"/>
            <w:hideMark/>
          </w:tcPr>
          <w:p w14:paraId="64AAA54F" w14:textId="77777777" w:rsidR="005C7FA8" w:rsidRPr="00291572" w:rsidRDefault="005C7FA8" w:rsidP="00C053A5">
            <w:pPr>
              <w:spacing w:line="240" w:lineRule="auto"/>
              <w:rPr>
                <w:rFonts w:eastAsia="Times New Roman"/>
                <w:sz w:val="18"/>
              </w:rPr>
            </w:pPr>
            <w:r w:rsidRPr="00291572">
              <w:rPr>
                <w:rFonts w:eastAsia="Times New Roman"/>
                <w:sz w:val="18"/>
              </w:rPr>
              <w:t> </w:t>
            </w:r>
          </w:p>
        </w:tc>
        <w:tc>
          <w:tcPr>
            <w:tcW w:w="1263" w:type="dxa"/>
            <w:tcBorders>
              <w:top w:val="nil"/>
              <w:left w:val="nil"/>
              <w:bottom w:val="nil"/>
              <w:right w:val="nil"/>
            </w:tcBorders>
            <w:shd w:val="clear" w:color="auto" w:fill="auto"/>
            <w:noWrap/>
            <w:vAlign w:val="bottom"/>
            <w:hideMark/>
          </w:tcPr>
          <w:p w14:paraId="0194B15A" w14:textId="77777777" w:rsidR="005C7FA8" w:rsidRPr="00291572" w:rsidRDefault="005C7FA8" w:rsidP="00C053A5">
            <w:pPr>
              <w:spacing w:line="240" w:lineRule="auto"/>
              <w:jc w:val="center"/>
              <w:rPr>
                <w:rFonts w:eastAsia="Times New Roman"/>
                <w:b/>
                <w:bCs/>
                <w:sz w:val="18"/>
              </w:rPr>
            </w:pPr>
          </w:p>
        </w:tc>
        <w:tc>
          <w:tcPr>
            <w:tcW w:w="1263" w:type="dxa"/>
            <w:tcBorders>
              <w:top w:val="nil"/>
              <w:left w:val="nil"/>
              <w:bottom w:val="nil"/>
              <w:right w:val="nil"/>
            </w:tcBorders>
            <w:shd w:val="clear" w:color="auto" w:fill="auto"/>
            <w:noWrap/>
            <w:vAlign w:val="bottom"/>
            <w:hideMark/>
          </w:tcPr>
          <w:p w14:paraId="40648184" w14:textId="77777777" w:rsidR="005C7FA8" w:rsidRPr="00291572" w:rsidRDefault="005C7FA8" w:rsidP="00C053A5">
            <w:pPr>
              <w:spacing w:line="240" w:lineRule="auto"/>
              <w:jc w:val="center"/>
              <w:rPr>
                <w:rFonts w:eastAsia="Times New Roman"/>
                <w:sz w:val="18"/>
              </w:rPr>
            </w:pPr>
          </w:p>
        </w:tc>
        <w:tc>
          <w:tcPr>
            <w:tcW w:w="1263" w:type="dxa"/>
            <w:tcBorders>
              <w:top w:val="nil"/>
              <w:left w:val="nil"/>
              <w:bottom w:val="nil"/>
              <w:right w:val="nil"/>
            </w:tcBorders>
            <w:shd w:val="clear" w:color="auto" w:fill="auto"/>
            <w:noWrap/>
            <w:vAlign w:val="bottom"/>
            <w:hideMark/>
          </w:tcPr>
          <w:p w14:paraId="6AC98B27" w14:textId="77777777" w:rsidR="005C7FA8" w:rsidRPr="00291572" w:rsidRDefault="005C7FA8" w:rsidP="00C053A5">
            <w:pPr>
              <w:spacing w:line="240" w:lineRule="auto"/>
              <w:jc w:val="center"/>
              <w:rPr>
                <w:rFonts w:eastAsia="Times New Roman"/>
                <w:sz w:val="18"/>
              </w:rPr>
            </w:pPr>
          </w:p>
        </w:tc>
        <w:tc>
          <w:tcPr>
            <w:tcW w:w="1263" w:type="dxa"/>
            <w:tcBorders>
              <w:top w:val="nil"/>
              <w:left w:val="nil"/>
              <w:bottom w:val="nil"/>
              <w:right w:val="single" w:sz="8" w:space="0" w:color="auto"/>
            </w:tcBorders>
            <w:shd w:val="clear" w:color="auto" w:fill="auto"/>
            <w:noWrap/>
            <w:vAlign w:val="bottom"/>
            <w:hideMark/>
          </w:tcPr>
          <w:p w14:paraId="50EC598B" w14:textId="77777777" w:rsidR="005C7FA8" w:rsidRPr="00291572" w:rsidRDefault="005C7FA8" w:rsidP="00C053A5">
            <w:pPr>
              <w:spacing w:line="240" w:lineRule="auto"/>
              <w:rPr>
                <w:rFonts w:eastAsia="Times New Roman"/>
                <w:color w:val="000000"/>
                <w:sz w:val="18"/>
              </w:rPr>
            </w:pPr>
            <w:r w:rsidRPr="00291572">
              <w:rPr>
                <w:rFonts w:eastAsia="Times New Roman"/>
                <w:color w:val="000000"/>
                <w:sz w:val="18"/>
              </w:rPr>
              <w:t> </w:t>
            </w:r>
          </w:p>
        </w:tc>
      </w:tr>
      <w:tr w:rsidR="005C7FA8" w:rsidRPr="00A50812" w14:paraId="53903FF8" w14:textId="77777777" w:rsidTr="00C053A5">
        <w:trPr>
          <w:trHeight w:val="308"/>
        </w:trPr>
        <w:tc>
          <w:tcPr>
            <w:tcW w:w="3758" w:type="dxa"/>
            <w:tcBorders>
              <w:top w:val="double" w:sz="6" w:space="0" w:color="auto"/>
              <w:left w:val="single" w:sz="8" w:space="0" w:color="auto"/>
              <w:bottom w:val="single" w:sz="8" w:space="0" w:color="auto"/>
              <w:right w:val="nil"/>
            </w:tcBorders>
            <w:shd w:val="clear" w:color="auto" w:fill="auto"/>
            <w:noWrap/>
            <w:vAlign w:val="bottom"/>
            <w:hideMark/>
          </w:tcPr>
          <w:p w14:paraId="64C1484A" w14:textId="77777777" w:rsidR="005C7FA8" w:rsidRPr="00291572" w:rsidRDefault="005C7FA8" w:rsidP="00C053A5">
            <w:pPr>
              <w:spacing w:line="240" w:lineRule="auto"/>
              <w:rPr>
                <w:rFonts w:eastAsia="Times New Roman"/>
                <w:b/>
                <w:bCs/>
                <w:sz w:val="18"/>
              </w:rPr>
            </w:pPr>
            <w:r w:rsidRPr="00291572">
              <w:rPr>
                <w:rFonts w:eastAsia="Times New Roman"/>
                <w:b/>
                <w:bCs/>
                <w:sz w:val="18"/>
              </w:rPr>
              <w:t>TOTAL SUPPLY COST</w:t>
            </w:r>
          </w:p>
        </w:tc>
        <w:tc>
          <w:tcPr>
            <w:tcW w:w="1263" w:type="dxa"/>
            <w:tcBorders>
              <w:top w:val="double" w:sz="6" w:space="0" w:color="auto"/>
              <w:left w:val="nil"/>
              <w:bottom w:val="single" w:sz="8" w:space="0" w:color="auto"/>
              <w:right w:val="nil"/>
            </w:tcBorders>
            <w:shd w:val="clear" w:color="auto" w:fill="auto"/>
            <w:noWrap/>
            <w:vAlign w:val="bottom"/>
            <w:hideMark/>
          </w:tcPr>
          <w:p w14:paraId="65FF3E55" w14:textId="77777777" w:rsidR="005C7FA8" w:rsidRPr="00291572" w:rsidRDefault="005C7FA8" w:rsidP="00C053A5">
            <w:pPr>
              <w:spacing w:line="240" w:lineRule="auto"/>
              <w:jc w:val="center"/>
              <w:rPr>
                <w:rFonts w:eastAsia="Times New Roman"/>
                <w:b/>
                <w:bCs/>
                <w:sz w:val="18"/>
              </w:rPr>
            </w:pPr>
            <w:r w:rsidRPr="00291572">
              <w:rPr>
                <w:rFonts w:eastAsia="Times New Roman"/>
                <w:b/>
                <w:bCs/>
                <w:sz w:val="18"/>
              </w:rPr>
              <w:t>$11,312,278</w:t>
            </w:r>
          </w:p>
        </w:tc>
        <w:tc>
          <w:tcPr>
            <w:tcW w:w="1263" w:type="dxa"/>
            <w:tcBorders>
              <w:top w:val="double" w:sz="6" w:space="0" w:color="auto"/>
              <w:left w:val="nil"/>
              <w:bottom w:val="single" w:sz="8" w:space="0" w:color="auto"/>
              <w:right w:val="nil"/>
            </w:tcBorders>
            <w:shd w:val="clear" w:color="auto" w:fill="auto"/>
            <w:noWrap/>
            <w:vAlign w:val="bottom"/>
            <w:hideMark/>
          </w:tcPr>
          <w:p w14:paraId="0C0741F6" w14:textId="77777777" w:rsidR="005C7FA8" w:rsidRPr="00291572" w:rsidRDefault="005C7FA8" w:rsidP="00C053A5">
            <w:pPr>
              <w:spacing w:line="240" w:lineRule="auto"/>
              <w:jc w:val="center"/>
              <w:rPr>
                <w:rFonts w:eastAsia="Times New Roman"/>
                <w:b/>
                <w:bCs/>
                <w:sz w:val="18"/>
              </w:rPr>
            </w:pPr>
            <w:r w:rsidRPr="00291572">
              <w:rPr>
                <w:rFonts w:eastAsia="Times New Roman"/>
                <w:b/>
                <w:bCs/>
                <w:sz w:val="18"/>
              </w:rPr>
              <w:t>$11,564,039</w:t>
            </w:r>
          </w:p>
        </w:tc>
        <w:tc>
          <w:tcPr>
            <w:tcW w:w="1263" w:type="dxa"/>
            <w:tcBorders>
              <w:top w:val="double" w:sz="6" w:space="0" w:color="auto"/>
              <w:left w:val="nil"/>
              <w:bottom w:val="single" w:sz="8" w:space="0" w:color="auto"/>
              <w:right w:val="nil"/>
            </w:tcBorders>
            <w:shd w:val="clear" w:color="auto" w:fill="auto"/>
            <w:noWrap/>
            <w:vAlign w:val="bottom"/>
            <w:hideMark/>
          </w:tcPr>
          <w:p w14:paraId="0D7A303E" w14:textId="77777777" w:rsidR="005C7FA8" w:rsidRPr="00291572" w:rsidRDefault="005C7FA8" w:rsidP="00C053A5">
            <w:pPr>
              <w:spacing w:line="240" w:lineRule="auto"/>
              <w:jc w:val="center"/>
              <w:rPr>
                <w:rFonts w:eastAsia="Times New Roman"/>
                <w:b/>
                <w:bCs/>
                <w:sz w:val="18"/>
              </w:rPr>
            </w:pPr>
            <w:r w:rsidRPr="00291572">
              <w:rPr>
                <w:rFonts w:eastAsia="Times New Roman"/>
                <w:b/>
                <w:bCs/>
                <w:sz w:val="18"/>
              </w:rPr>
              <w:t>$11,924,364</w:t>
            </w:r>
          </w:p>
        </w:tc>
        <w:tc>
          <w:tcPr>
            <w:tcW w:w="1263" w:type="dxa"/>
            <w:tcBorders>
              <w:top w:val="double" w:sz="6" w:space="0" w:color="auto"/>
              <w:left w:val="nil"/>
              <w:bottom w:val="single" w:sz="8" w:space="0" w:color="auto"/>
              <w:right w:val="single" w:sz="8" w:space="0" w:color="auto"/>
            </w:tcBorders>
            <w:shd w:val="clear" w:color="auto" w:fill="auto"/>
            <w:noWrap/>
            <w:vAlign w:val="bottom"/>
            <w:hideMark/>
          </w:tcPr>
          <w:p w14:paraId="23998501" w14:textId="77777777" w:rsidR="005C7FA8" w:rsidRPr="00291572" w:rsidRDefault="005C7FA8" w:rsidP="00C053A5">
            <w:pPr>
              <w:spacing w:line="240" w:lineRule="auto"/>
              <w:jc w:val="center"/>
              <w:rPr>
                <w:rFonts w:eastAsia="Times New Roman"/>
                <w:b/>
                <w:bCs/>
                <w:sz w:val="18"/>
              </w:rPr>
            </w:pPr>
            <w:r w:rsidRPr="00291572">
              <w:rPr>
                <w:rFonts w:eastAsia="Times New Roman"/>
                <w:b/>
                <w:bCs/>
                <w:sz w:val="18"/>
              </w:rPr>
              <w:t>$12,366,274</w:t>
            </w:r>
          </w:p>
        </w:tc>
      </w:tr>
    </w:tbl>
    <w:p w14:paraId="5FF2E74E" w14:textId="77777777" w:rsidR="00420205" w:rsidRDefault="00420205" w:rsidP="005C7FA8">
      <w:pPr>
        <w:spacing w:line="240" w:lineRule="auto"/>
        <w:ind w:right="90" w:firstLine="720"/>
        <w:jc w:val="both"/>
        <w:rPr>
          <w:sz w:val="24"/>
        </w:rPr>
      </w:pPr>
    </w:p>
    <w:p w14:paraId="04A08FDA" w14:textId="77777777" w:rsidR="005C7FA8" w:rsidRDefault="005C7FA8" w:rsidP="005C7FA8">
      <w:pPr>
        <w:spacing w:line="480" w:lineRule="auto"/>
        <w:ind w:right="90" w:firstLine="720"/>
        <w:jc w:val="both"/>
        <w:rPr>
          <w:sz w:val="24"/>
        </w:rPr>
        <w:sectPr w:rsidR="005C7FA8" w:rsidSect="00F77F72">
          <w:pgSz w:w="12240" w:h="15840" w:code="1"/>
          <w:pgMar w:top="1440" w:right="1440" w:bottom="1440" w:left="1440" w:header="720" w:footer="720" w:gutter="0"/>
          <w:cols w:space="720"/>
          <w:docGrid w:linePitch="381"/>
        </w:sectPr>
      </w:pPr>
    </w:p>
    <w:tbl>
      <w:tblPr>
        <w:tblW w:w="14580" w:type="dxa"/>
        <w:tblInd w:w="108" w:type="dxa"/>
        <w:tblLook w:val="04A0" w:firstRow="1" w:lastRow="0" w:firstColumn="1" w:lastColumn="0" w:noHBand="0" w:noVBand="1"/>
      </w:tblPr>
      <w:tblGrid>
        <w:gridCol w:w="2790"/>
        <w:gridCol w:w="760"/>
        <w:gridCol w:w="860"/>
        <w:gridCol w:w="900"/>
        <w:gridCol w:w="900"/>
        <w:gridCol w:w="810"/>
        <w:gridCol w:w="810"/>
        <w:gridCol w:w="810"/>
        <w:gridCol w:w="810"/>
        <w:gridCol w:w="720"/>
        <w:gridCol w:w="720"/>
        <w:gridCol w:w="810"/>
        <w:gridCol w:w="900"/>
        <w:gridCol w:w="990"/>
        <w:gridCol w:w="990"/>
      </w:tblGrid>
      <w:tr w:rsidR="00602AF9" w:rsidRPr="00602AF9" w14:paraId="15D10749" w14:textId="77777777" w:rsidTr="00E053F4">
        <w:trPr>
          <w:trHeight w:val="20"/>
        </w:trPr>
        <w:tc>
          <w:tcPr>
            <w:tcW w:w="14580" w:type="dxa"/>
            <w:gridSpan w:val="15"/>
            <w:tcBorders>
              <w:top w:val="nil"/>
              <w:left w:val="nil"/>
              <w:bottom w:val="nil"/>
              <w:right w:val="nil"/>
            </w:tcBorders>
            <w:shd w:val="clear" w:color="auto" w:fill="auto"/>
            <w:noWrap/>
            <w:vAlign w:val="bottom"/>
            <w:hideMark/>
          </w:tcPr>
          <w:p w14:paraId="1EBB62FB"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lastRenderedPageBreak/>
              <w:t>ATTACHMENT A-3</w:t>
            </w:r>
          </w:p>
        </w:tc>
      </w:tr>
      <w:tr w:rsidR="00602AF9" w:rsidRPr="00602AF9" w14:paraId="224492CD" w14:textId="77777777" w:rsidTr="00E053F4">
        <w:trPr>
          <w:trHeight w:val="20"/>
        </w:trPr>
        <w:tc>
          <w:tcPr>
            <w:tcW w:w="14580" w:type="dxa"/>
            <w:gridSpan w:val="15"/>
            <w:tcBorders>
              <w:top w:val="nil"/>
              <w:left w:val="nil"/>
              <w:bottom w:val="single" w:sz="8" w:space="0" w:color="auto"/>
              <w:right w:val="nil"/>
            </w:tcBorders>
            <w:shd w:val="clear" w:color="auto" w:fill="auto"/>
            <w:noWrap/>
            <w:vAlign w:val="bottom"/>
            <w:hideMark/>
          </w:tcPr>
          <w:p w14:paraId="0F1135AB"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Monthly Forecast of Power Supply Costs 2018 - 2021</w:t>
            </w:r>
          </w:p>
        </w:tc>
      </w:tr>
      <w:tr w:rsidR="00602AF9" w:rsidRPr="00602AF9" w14:paraId="5DDC3D5D" w14:textId="77777777" w:rsidTr="00E053F4">
        <w:trPr>
          <w:trHeight w:val="20"/>
        </w:trPr>
        <w:tc>
          <w:tcPr>
            <w:tcW w:w="2790" w:type="dxa"/>
            <w:tcBorders>
              <w:top w:val="nil"/>
              <w:left w:val="single" w:sz="8" w:space="0" w:color="auto"/>
              <w:bottom w:val="single" w:sz="8" w:space="0" w:color="auto"/>
              <w:right w:val="nil"/>
            </w:tcBorders>
            <w:shd w:val="clear" w:color="auto" w:fill="auto"/>
            <w:noWrap/>
            <w:vAlign w:val="bottom"/>
            <w:hideMark/>
          </w:tcPr>
          <w:p w14:paraId="3BC0865C"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 </w:t>
            </w:r>
          </w:p>
        </w:tc>
        <w:tc>
          <w:tcPr>
            <w:tcW w:w="760" w:type="dxa"/>
            <w:tcBorders>
              <w:top w:val="nil"/>
              <w:left w:val="nil"/>
              <w:bottom w:val="single" w:sz="8" w:space="0" w:color="auto"/>
              <w:right w:val="nil"/>
            </w:tcBorders>
            <w:shd w:val="clear" w:color="auto" w:fill="auto"/>
            <w:noWrap/>
            <w:vAlign w:val="bottom"/>
            <w:hideMark/>
          </w:tcPr>
          <w:p w14:paraId="63EF40A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8" w:space="0" w:color="auto"/>
              <w:right w:val="nil"/>
            </w:tcBorders>
            <w:shd w:val="clear" w:color="auto" w:fill="auto"/>
            <w:noWrap/>
            <w:vAlign w:val="bottom"/>
            <w:hideMark/>
          </w:tcPr>
          <w:p w14:paraId="6C8F25B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8" w:space="0" w:color="auto"/>
              <w:right w:val="nil"/>
            </w:tcBorders>
            <w:shd w:val="clear" w:color="auto" w:fill="auto"/>
            <w:noWrap/>
            <w:vAlign w:val="bottom"/>
            <w:hideMark/>
          </w:tcPr>
          <w:p w14:paraId="4AA6FDC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8" w:space="0" w:color="auto"/>
              <w:right w:val="nil"/>
            </w:tcBorders>
            <w:shd w:val="clear" w:color="auto" w:fill="auto"/>
            <w:noWrap/>
            <w:vAlign w:val="bottom"/>
            <w:hideMark/>
          </w:tcPr>
          <w:p w14:paraId="03619CF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8" w:space="0" w:color="auto"/>
              <w:right w:val="nil"/>
            </w:tcBorders>
            <w:shd w:val="clear" w:color="auto" w:fill="auto"/>
            <w:noWrap/>
            <w:vAlign w:val="bottom"/>
            <w:hideMark/>
          </w:tcPr>
          <w:p w14:paraId="52CFB75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8" w:space="0" w:color="auto"/>
              <w:right w:val="nil"/>
            </w:tcBorders>
            <w:shd w:val="clear" w:color="auto" w:fill="auto"/>
            <w:noWrap/>
            <w:vAlign w:val="bottom"/>
            <w:hideMark/>
          </w:tcPr>
          <w:p w14:paraId="05B9C8B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8" w:space="0" w:color="auto"/>
              <w:right w:val="nil"/>
            </w:tcBorders>
            <w:shd w:val="clear" w:color="auto" w:fill="auto"/>
            <w:noWrap/>
            <w:vAlign w:val="bottom"/>
            <w:hideMark/>
          </w:tcPr>
          <w:p w14:paraId="435515B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8" w:space="0" w:color="auto"/>
              <w:right w:val="nil"/>
            </w:tcBorders>
            <w:shd w:val="clear" w:color="auto" w:fill="auto"/>
            <w:noWrap/>
            <w:vAlign w:val="bottom"/>
            <w:hideMark/>
          </w:tcPr>
          <w:p w14:paraId="322E675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8" w:space="0" w:color="auto"/>
              <w:right w:val="nil"/>
            </w:tcBorders>
            <w:shd w:val="clear" w:color="auto" w:fill="auto"/>
            <w:noWrap/>
            <w:vAlign w:val="bottom"/>
            <w:hideMark/>
          </w:tcPr>
          <w:p w14:paraId="393F635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8" w:space="0" w:color="auto"/>
              <w:right w:val="nil"/>
            </w:tcBorders>
            <w:shd w:val="clear" w:color="auto" w:fill="auto"/>
            <w:noWrap/>
            <w:vAlign w:val="bottom"/>
            <w:hideMark/>
          </w:tcPr>
          <w:p w14:paraId="4FD3390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8" w:space="0" w:color="auto"/>
              <w:right w:val="nil"/>
            </w:tcBorders>
            <w:shd w:val="clear" w:color="auto" w:fill="auto"/>
            <w:noWrap/>
            <w:vAlign w:val="bottom"/>
            <w:hideMark/>
          </w:tcPr>
          <w:p w14:paraId="753EB5E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8" w:space="0" w:color="auto"/>
              <w:right w:val="nil"/>
            </w:tcBorders>
            <w:shd w:val="clear" w:color="auto" w:fill="auto"/>
            <w:noWrap/>
            <w:vAlign w:val="bottom"/>
            <w:hideMark/>
          </w:tcPr>
          <w:p w14:paraId="01D43C6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8" w:space="0" w:color="auto"/>
              <w:right w:val="nil"/>
            </w:tcBorders>
            <w:shd w:val="clear" w:color="auto" w:fill="auto"/>
            <w:noWrap/>
            <w:vAlign w:val="bottom"/>
            <w:hideMark/>
          </w:tcPr>
          <w:p w14:paraId="461DEFC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8" w:space="0" w:color="auto"/>
              <w:right w:val="single" w:sz="8" w:space="0" w:color="auto"/>
            </w:tcBorders>
            <w:shd w:val="clear" w:color="auto" w:fill="auto"/>
            <w:noWrap/>
            <w:vAlign w:val="bottom"/>
            <w:hideMark/>
          </w:tcPr>
          <w:p w14:paraId="0585175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3EFD8F84" w14:textId="77777777" w:rsidTr="00E053F4">
        <w:trPr>
          <w:trHeight w:val="20"/>
        </w:trPr>
        <w:tc>
          <w:tcPr>
            <w:tcW w:w="14580" w:type="dxa"/>
            <w:gridSpan w:val="15"/>
            <w:tcBorders>
              <w:top w:val="single" w:sz="8" w:space="0" w:color="auto"/>
              <w:left w:val="single" w:sz="8" w:space="0" w:color="auto"/>
              <w:bottom w:val="nil"/>
              <w:right w:val="single" w:sz="8" w:space="0" w:color="000000"/>
            </w:tcBorders>
            <w:shd w:val="clear" w:color="auto" w:fill="auto"/>
            <w:noWrap/>
            <w:vAlign w:val="bottom"/>
            <w:hideMark/>
          </w:tcPr>
          <w:p w14:paraId="652B08CD"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2018</w:t>
            </w:r>
          </w:p>
        </w:tc>
      </w:tr>
      <w:tr w:rsidR="00602AF9" w:rsidRPr="00602AF9" w14:paraId="2F65DAF3" w14:textId="77777777" w:rsidTr="00E053F4">
        <w:trPr>
          <w:trHeight w:val="20"/>
        </w:trPr>
        <w:tc>
          <w:tcPr>
            <w:tcW w:w="279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20779C2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HV Transmission Charges $/MWh</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27ADB4B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$11.13</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4DFBC88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4F496F6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4F44E79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217565C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2FCE0F3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0F2A398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1ED984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72F7CA6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271C15B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7B7956D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7905FFC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7633393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single" w:sz="4" w:space="0" w:color="auto"/>
              <w:left w:val="nil"/>
              <w:bottom w:val="single" w:sz="4" w:space="0" w:color="auto"/>
              <w:right w:val="single" w:sz="8" w:space="0" w:color="auto"/>
            </w:tcBorders>
            <w:shd w:val="clear" w:color="auto" w:fill="auto"/>
            <w:noWrap/>
            <w:vAlign w:val="bottom"/>
            <w:hideMark/>
          </w:tcPr>
          <w:p w14:paraId="2626891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6E59EB19"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718D5A7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LV Transmission Charges $/MWh</w:t>
            </w:r>
          </w:p>
        </w:tc>
        <w:tc>
          <w:tcPr>
            <w:tcW w:w="760" w:type="dxa"/>
            <w:tcBorders>
              <w:top w:val="nil"/>
              <w:left w:val="nil"/>
              <w:bottom w:val="single" w:sz="4" w:space="0" w:color="auto"/>
              <w:right w:val="single" w:sz="4" w:space="0" w:color="auto"/>
            </w:tcBorders>
            <w:shd w:val="clear" w:color="auto" w:fill="auto"/>
            <w:noWrap/>
            <w:vAlign w:val="bottom"/>
            <w:hideMark/>
          </w:tcPr>
          <w:p w14:paraId="56D47E4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$0.44</w:t>
            </w:r>
          </w:p>
        </w:tc>
        <w:tc>
          <w:tcPr>
            <w:tcW w:w="860" w:type="dxa"/>
            <w:tcBorders>
              <w:top w:val="nil"/>
              <w:left w:val="nil"/>
              <w:bottom w:val="single" w:sz="4" w:space="0" w:color="auto"/>
              <w:right w:val="single" w:sz="4" w:space="0" w:color="auto"/>
            </w:tcBorders>
            <w:shd w:val="clear" w:color="auto" w:fill="auto"/>
            <w:noWrap/>
            <w:vAlign w:val="bottom"/>
            <w:hideMark/>
          </w:tcPr>
          <w:p w14:paraId="30FDCEDA"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13F53F3D"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4287C9EC"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6E5A3680"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15E9CF8D"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45CC2239"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4349C1EB"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7FA12CB5"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653D21E0"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5496D9B"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1CFECE58"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763EC355"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60D88B03"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r>
      <w:tr w:rsidR="00602AF9" w:rsidRPr="00602AF9" w14:paraId="36FF90C6"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0A9D055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60" w:type="dxa"/>
            <w:tcBorders>
              <w:top w:val="nil"/>
              <w:left w:val="nil"/>
              <w:bottom w:val="single" w:sz="4" w:space="0" w:color="auto"/>
              <w:right w:val="single" w:sz="4" w:space="0" w:color="auto"/>
            </w:tcBorders>
            <w:shd w:val="clear" w:color="auto" w:fill="auto"/>
            <w:noWrap/>
            <w:vAlign w:val="bottom"/>
            <w:hideMark/>
          </w:tcPr>
          <w:p w14:paraId="44E2736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3E723B57"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Jan</w:t>
            </w:r>
          </w:p>
        </w:tc>
        <w:tc>
          <w:tcPr>
            <w:tcW w:w="900" w:type="dxa"/>
            <w:tcBorders>
              <w:top w:val="nil"/>
              <w:left w:val="nil"/>
              <w:bottom w:val="single" w:sz="4" w:space="0" w:color="auto"/>
              <w:right w:val="single" w:sz="4" w:space="0" w:color="auto"/>
            </w:tcBorders>
            <w:shd w:val="clear" w:color="auto" w:fill="auto"/>
            <w:noWrap/>
            <w:vAlign w:val="bottom"/>
            <w:hideMark/>
          </w:tcPr>
          <w:p w14:paraId="3F5B5B49"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Feb</w:t>
            </w:r>
          </w:p>
        </w:tc>
        <w:tc>
          <w:tcPr>
            <w:tcW w:w="900" w:type="dxa"/>
            <w:tcBorders>
              <w:top w:val="nil"/>
              <w:left w:val="nil"/>
              <w:bottom w:val="single" w:sz="4" w:space="0" w:color="auto"/>
              <w:right w:val="single" w:sz="4" w:space="0" w:color="auto"/>
            </w:tcBorders>
            <w:shd w:val="clear" w:color="auto" w:fill="auto"/>
            <w:noWrap/>
            <w:vAlign w:val="bottom"/>
            <w:hideMark/>
          </w:tcPr>
          <w:p w14:paraId="2EC9E1D4"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Mar</w:t>
            </w:r>
          </w:p>
        </w:tc>
        <w:tc>
          <w:tcPr>
            <w:tcW w:w="810" w:type="dxa"/>
            <w:tcBorders>
              <w:top w:val="nil"/>
              <w:left w:val="nil"/>
              <w:bottom w:val="single" w:sz="4" w:space="0" w:color="auto"/>
              <w:right w:val="single" w:sz="4" w:space="0" w:color="auto"/>
            </w:tcBorders>
            <w:shd w:val="clear" w:color="auto" w:fill="auto"/>
            <w:noWrap/>
            <w:vAlign w:val="bottom"/>
            <w:hideMark/>
          </w:tcPr>
          <w:p w14:paraId="11E9417C"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Apr</w:t>
            </w:r>
          </w:p>
        </w:tc>
        <w:tc>
          <w:tcPr>
            <w:tcW w:w="810" w:type="dxa"/>
            <w:tcBorders>
              <w:top w:val="nil"/>
              <w:left w:val="nil"/>
              <w:bottom w:val="single" w:sz="4" w:space="0" w:color="auto"/>
              <w:right w:val="single" w:sz="4" w:space="0" w:color="auto"/>
            </w:tcBorders>
            <w:shd w:val="clear" w:color="auto" w:fill="auto"/>
            <w:noWrap/>
            <w:vAlign w:val="bottom"/>
            <w:hideMark/>
          </w:tcPr>
          <w:p w14:paraId="3C81DFC1"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May</w:t>
            </w:r>
          </w:p>
        </w:tc>
        <w:tc>
          <w:tcPr>
            <w:tcW w:w="810" w:type="dxa"/>
            <w:tcBorders>
              <w:top w:val="nil"/>
              <w:left w:val="nil"/>
              <w:bottom w:val="single" w:sz="4" w:space="0" w:color="auto"/>
              <w:right w:val="single" w:sz="4" w:space="0" w:color="auto"/>
            </w:tcBorders>
            <w:shd w:val="clear" w:color="auto" w:fill="auto"/>
            <w:noWrap/>
            <w:vAlign w:val="bottom"/>
            <w:hideMark/>
          </w:tcPr>
          <w:p w14:paraId="5D71C14F"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Jun</w:t>
            </w:r>
          </w:p>
        </w:tc>
        <w:tc>
          <w:tcPr>
            <w:tcW w:w="810" w:type="dxa"/>
            <w:tcBorders>
              <w:top w:val="nil"/>
              <w:left w:val="nil"/>
              <w:bottom w:val="single" w:sz="4" w:space="0" w:color="auto"/>
              <w:right w:val="single" w:sz="4" w:space="0" w:color="auto"/>
            </w:tcBorders>
            <w:shd w:val="clear" w:color="auto" w:fill="auto"/>
            <w:noWrap/>
            <w:vAlign w:val="bottom"/>
            <w:hideMark/>
          </w:tcPr>
          <w:p w14:paraId="7011D780"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Jul</w:t>
            </w:r>
          </w:p>
        </w:tc>
        <w:tc>
          <w:tcPr>
            <w:tcW w:w="720" w:type="dxa"/>
            <w:tcBorders>
              <w:top w:val="nil"/>
              <w:left w:val="nil"/>
              <w:bottom w:val="single" w:sz="4" w:space="0" w:color="auto"/>
              <w:right w:val="single" w:sz="4" w:space="0" w:color="auto"/>
            </w:tcBorders>
            <w:shd w:val="clear" w:color="auto" w:fill="auto"/>
            <w:noWrap/>
            <w:vAlign w:val="bottom"/>
            <w:hideMark/>
          </w:tcPr>
          <w:p w14:paraId="7785479A"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Aug</w:t>
            </w:r>
          </w:p>
        </w:tc>
        <w:tc>
          <w:tcPr>
            <w:tcW w:w="720" w:type="dxa"/>
            <w:tcBorders>
              <w:top w:val="nil"/>
              <w:left w:val="nil"/>
              <w:bottom w:val="single" w:sz="4" w:space="0" w:color="auto"/>
              <w:right w:val="single" w:sz="4" w:space="0" w:color="auto"/>
            </w:tcBorders>
            <w:shd w:val="clear" w:color="auto" w:fill="auto"/>
            <w:noWrap/>
            <w:vAlign w:val="bottom"/>
            <w:hideMark/>
          </w:tcPr>
          <w:p w14:paraId="4F18D3C2"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Sep</w:t>
            </w:r>
          </w:p>
        </w:tc>
        <w:tc>
          <w:tcPr>
            <w:tcW w:w="810" w:type="dxa"/>
            <w:tcBorders>
              <w:top w:val="nil"/>
              <w:left w:val="nil"/>
              <w:bottom w:val="single" w:sz="4" w:space="0" w:color="auto"/>
              <w:right w:val="single" w:sz="4" w:space="0" w:color="auto"/>
            </w:tcBorders>
            <w:shd w:val="clear" w:color="auto" w:fill="auto"/>
            <w:noWrap/>
            <w:vAlign w:val="bottom"/>
            <w:hideMark/>
          </w:tcPr>
          <w:p w14:paraId="06809A36"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Oct</w:t>
            </w:r>
          </w:p>
        </w:tc>
        <w:tc>
          <w:tcPr>
            <w:tcW w:w="900" w:type="dxa"/>
            <w:tcBorders>
              <w:top w:val="nil"/>
              <w:left w:val="nil"/>
              <w:bottom w:val="single" w:sz="4" w:space="0" w:color="auto"/>
              <w:right w:val="single" w:sz="4" w:space="0" w:color="auto"/>
            </w:tcBorders>
            <w:shd w:val="clear" w:color="auto" w:fill="auto"/>
            <w:noWrap/>
            <w:vAlign w:val="bottom"/>
            <w:hideMark/>
          </w:tcPr>
          <w:p w14:paraId="0EA8D034"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Nov</w:t>
            </w:r>
          </w:p>
        </w:tc>
        <w:tc>
          <w:tcPr>
            <w:tcW w:w="990" w:type="dxa"/>
            <w:tcBorders>
              <w:top w:val="nil"/>
              <w:left w:val="nil"/>
              <w:bottom w:val="single" w:sz="4" w:space="0" w:color="auto"/>
              <w:right w:val="single" w:sz="4" w:space="0" w:color="auto"/>
            </w:tcBorders>
            <w:shd w:val="clear" w:color="auto" w:fill="auto"/>
            <w:noWrap/>
            <w:vAlign w:val="bottom"/>
            <w:hideMark/>
          </w:tcPr>
          <w:p w14:paraId="7D481269"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Dec</w:t>
            </w:r>
          </w:p>
        </w:tc>
        <w:tc>
          <w:tcPr>
            <w:tcW w:w="990" w:type="dxa"/>
            <w:tcBorders>
              <w:top w:val="nil"/>
              <w:left w:val="nil"/>
              <w:bottom w:val="single" w:sz="4" w:space="0" w:color="auto"/>
              <w:right w:val="single" w:sz="8" w:space="0" w:color="auto"/>
            </w:tcBorders>
            <w:shd w:val="clear" w:color="auto" w:fill="auto"/>
            <w:noWrap/>
            <w:vAlign w:val="bottom"/>
            <w:hideMark/>
          </w:tcPr>
          <w:p w14:paraId="50F736D6"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TOTAL</w:t>
            </w:r>
          </w:p>
        </w:tc>
      </w:tr>
      <w:tr w:rsidR="00602AF9" w:rsidRPr="00602AF9" w14:paraId="000689CB"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0561DE6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Monthly Peak (MW)</w:t>
            </w:r>
          </w:p>
        </w:tc>
        <w:tc>
          <w:tcPr>
            <w:tcW w:w="760" w:type="dxa"/>
            <w:tcBorders>
              <w:top w:val="nil"/>
              <w:left w:val="nil"/>
              <w:bottom w:val="single" w:sz="4" w:space="0" w:color="auto"/>
              <w:right w:val="single" w:sz="4" w:space="0" w:color="auto"/>
            </w:tcBorders>
            <w:shd w:val="clear" w:color="auto" w:fill="auto"/>
            <w:noWrap/>
            <w:vAlign w:val="bottom"/>
            <w:hideMark/>
          </w:tcPr>
          <w:p w14:paraId="169D495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2B1466FA"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39 </w:t>
            </w:r>
          </w:p>
        </w:tc>
        <w:tc>
          <w:tcPr>
            <w:tcW w:w="900" w:type="dxa"/>
            <w:tcBorders>
              <w:top w:val="nil"/>
              <w:left w:val="nil"/>
              <w:bottom w:val="single" w:sz="4" w:space="0" w:color="auto"/>
              <w:right w:val="single" w:sz="4" w:space="0" w:color="auto"/>
            </w:tcBorders>
            <w:shd w:val="clear" w:color="auto" w:fill="auto"/>
            <w:noWrap/>
            <w:vAlign w:val="bottom"/>
            <w:hideMark/>
          </w:tcPr>
          <w:p w14:paraId="48BF57C4"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32 </w:t>
            </w:r>
          </w:p>
        </w:tc>
        <w:tc>
          <w:tcPr>
            <w:tcW w:w="900" w:type="dxa"/>
            <w:tcBorders>
              <w:top w:val="nil"/>
              <w:left w:val="nil"/>
              <w:bottom w:val="single" w:sz="4" w:space="0" w:color="auto"/>
              <w:right w:val="single" w:sz="4" w:space="0" w:color="auto"/>
            </w:tcBorders>
            <w:shd w:val="clear" w:color="auto" w:fill="auto"/>
            <w:noWrap/>
            <w:vAlign w:val="bottom"/>
            <w:hideMark/>
          </w:tcPr>
          <w:p w14:paraId="6F96D6F6"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30 </w:t>
            </w:r>
          </w:p>
        </w:tc>
        <w:tc>
          <w:tcPr>
            <w:tcW w:w="810" w:type="dxa"/>
            <w:tcBorders>
              <w:top w:val="nil"/>
              <w:left w:val="nil"/>
              <w:bottom w:val="single" w:sz="4" w:space="0" w:color="auto"/>
              <w:right w:val="single" w:sz="4" w:space="0" w:color="auto"/>
            </w:tcBorders>
            <w:shd w:val="clear" w:color="auto" w:fill="auto"/>
            <w:noWrap/>
            <w:vAlign w:val="bottom"/>
            <w:hideMark/>
          </w:tcPr>
          <w:p w14:paraId="08C196A1"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23 </w:t>
            </w:r>
          </w:p>
        </w:tc>
        <w:tc>
          <w:tcPr>
            <w:tcW w:w="810" w:type="dxa"/>
            <w:tcBorders>
              <w:top w:val="nil"/>
              <w:left w:val="nil"/>
              <w:bottom w:val="single" w:sz="4" w:space="0" w:color="auto"/>
              <w:right w:val="single" w:sz="4" w:space="0" w:color="auto"/>
            </w:tcBorders>
            <w:shd w:val="clear" w:color="auto" w:fill="auto"/>
            <w:noWrap/>
            <w:vAlign w:val="bottom"/>
            <w:hideMark/>
          </w:tcPr>
          <w:p w14:paraId="05BC4A53"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25 </w:t>
            </w:r>
          </w:p>
        </w:tc>
        <w:tc>
          <w:tcPr>
            <w:tcW w:w="810" w:type="dxa"/>
            <w:tcBorders>
              <w:top w:val="nil"/>
              <w:left w:val="nil"/>
              <w:bottom w:val="single" w:sz="4" w:space="0" w:color="auto"/>
              <w:right w:val="single" w:sz="4" w:space="0" w:color="auto"/>
            </w:tcBorders>
            <w:shd w:val="clear" w:color="auto" w:fill="auto"/>
            <w:noWrap/>
            <w:vAlign w:val="bottom"/>
            <w:hideMark/>
          </w:tcPr>
          <w:p w14:paraId="237C0F98"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23 </w:t>
            </w:r>
          </w:p>
        </w:tc>
        <w:tc>
          <w:tcPr>
            <w:tcW w:w="810" w:type="dxa"/>
            <w:tcBorders>
              <w:top w:val="nil"/>
              <w:left w:val="nil"/>
              <w:bottom w:val="single" w:sz="4" w:space="0" w:color="auto"/>
              <w:right w:val="single" w:sz="4" w:space="0" w:color="auto"/>
            </w:tcBorders>
            <w:shd w:val="clear" w:color="auto" w:fill="auto"/>
            <w:noWrap/>
            <w:vAlign w:val="bottom"/>
            <w:hideMark/>
          </w:tcPr>
          <w:p w14:paraId="696F11F5"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27 </w:t>
            </w:r>
          </w:p>
        </w:tc>
        <w:tc>
          <w:tcPr>
            <w:tcW w:w="720" w:type="dxa"/>
            <w:tcBorders>
              <w:top w:val="nil"/>
              <w:left w:val="nil"/>
              <w:bottom w:val="single" w:sz="4" w:space="0" w:color="auto"/>
              <w:right w:val="single" w:sz="4" w:space="0" w:color="auto"/>
            </w:tcBorders>
            <w:shd w:val="clear" w:color="auto" w:fill="auto"/>
            <w:noWrap/>
            <w:vAlign w:val="bottom"/>
            <w:hideMark/>
          </w:tcPr>
          <w:p w14:paraId="6510D8BE"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25 </w:t>
            </w:r>
          </w:p>
        </w:tc>
        <w:tc>
          <w:tcPr>
            <w:tcW w:w="720" w:type="dxa"/>
            <w:tcBorders>
              <w:top w:val="nil"/>
              <w:left w:val="nil"/>
              <w:bottom w:val="single" w:sz="4" w:space="0" w:color="auto"/>
              <w:right w:val="single" w:sz="4" w:space="0" w:color="auto"/>
            </w:tcBorders>
            <w:shd w:val="clear" w:color="auto" w:fill="auto"/>
            <w:noWrap/>
            <w:vAlign w:val="bottom"/>
            <w:hideMark/>
          </w:tcPr>
          <w:p w14:paraId="5257CAB6"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25 </w:t>
            </w:r>
          </w:p>
        </w:tc>
        <w:tc>
          <w:tcPr>
            <w:tcW w:w="810" w:type="dxa"/>
            <w:tcBorders>
              <w:top w:val="nil"/>
              <w:left w:val="nil"/>
              <w:bottom w:val="single" w:sz="4" w:space="0" w:color="auto"/>
              <w:right w:val="single" w:sz="4" w:space="0" w:color="auto"/>
            </w:tcBorders>
            <w:shd w:val="clear" w:color="auto" w:fill="auto"/>
            <w:noWrap/>
            <w:vAlign w:val="bottom"/>
            <w:hideMark/>
          </w:tcPr>
          <w:p w14:paraId="0D089238"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23 </w:t>
            </w:r>
          </w:p>
        </w:tc>
        <w:tc>
          <w:tcPr>
            <w:tcW w:w="900" w:type="dxa"/>
            <w:tcBorders>
              <w:top w:val="nil"/>
              <w:left w:val="nil"/>
              <w:bottom w:val="single" w:sz="4" w:space="0" w:color="auto"/>
              <w:right w:val="single" w:sz="4" w:space="0" w:color="auto"/>
            </w:tcBorders>
            <w:shd w:val="clear" w:color="auto" w:fill="auto"/>
            <w:noWrap/>
            <w:vAlign w:val="bottom"/>
            <w:hideMark/>
          </w:tcPr>
          <w:p w14:paraId="1CDE299D"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34 </w:t>
            </w:r>
          </w:p>
        </w:tc>
        <w:tc>
          <w:tcPr>
            <w:tcW w:w="990" w:type="dxa"/>
            <w:tcBorders>
              <w:top w:val="nil"/>
              <w:left w:val="nil"/>
              <w:bottom w:val="single" w:sz="4" w:space="0" w:color="auto"/>
              <w:right w:val="single" w:sz="4" w:space="0" w:color="auto"/>
            </w:tcBorders>
            <w:shd w:val="clear" w:color="auto" w:fill="auto"/>
            <w:noWrap/>
            <w:vAlign w:val="bottom"/>
            <w:hideMark/>
          </w:tcPr>
          <w:p w14:paraId="11EF3984"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43 </w:t>
            </w:r>
          </w:p>
        </w:tc>
        <w:tc>
          <w:tcPr>
            <w:tcW w:w="990" w:type="dxa"/>
            <w:tcBorders>
              <w:top w:val="nil"/>
              <w:left w:val="nil"/>
              <w:bottom w:val="single" w:sz="4" w:space="0" w:color="auto"/>
              <w:right w:val="single" w:sz="8" w:space="0" w:color="auto"/>
            </w:tcBorders>
            <w:shd w:val="clear" w:color="auto" w:fill="auto"/>
            <w:noWrap/>
            <w:vAlign w:val="bottom"/>
            <w:hideMark/>
          </w:tcPr>
          <w:p w14:paraId="217E296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49FC3587"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15E0E78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Monthly Energy (MWh)</w:t>
            </w:r>
          </w:p>
        </w:tc>
        <w:tc>
          <w:tcPr>
            <w:tcW w:w="760" w:type="dxa"/>
            <w:tcBorders>
              <w:top w:val="nil"/>
              <w:left w:val="nil"/>
              <w:bottom w:val="single" w:sz="4" w:space="0" w:color="auto"/>
              <w:right w:val="single" w:sz="4" w:space="0" w:color="auto"/>
            </w:tcBorders>
            <w:shd w:val="clear" w:color="auto" w:fill="auto"/>
            <w:noWrap/>
            <w:vAlign w:val="bottom"/>
            <w:hideMark/>
          </w:tcPr>
          <w:p w14:paraId="701EAAB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63871379"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17,191 </w:t>
            </w:r>
          </w:p>
        </w:tc>
        <w:tc>
          <w:tcPr>
            <w:tcW w:w="900" w:type="dxa"/>
            <w:tcBorders>
              <w:top w:val="nil"/>
              <w:left w:val="nil"/>
              <w:bottom w:val="single" w:sz="4" w:space="0" w:color="auto"/>
              <w:right w:val="single" w:sz="4" w:space="0" w:color="auto"/>
            </w:tcBorders>
            <w:shd w:val="clear" w:color="auto" w:fill="auto"/>
            <w:noWrap/>
            <w:vAlign w:val="bottom"/>
            <w:hideMark/>
          </w:tcPr>
          <w:p w14:paraId="5002E232"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14,126 </w:t>
            </w:r>
          </w:p>
        </w:tc>
        <w:tc>
          <w:tcPr>
            <w:tcW w:w="900" w:type="dxa"/>
            <w:tcBorders>
              <w:top w:val="nil"/>
              <w:left w:val="nil"/>
              <w:bottom w:val="single" w:sz="4" w:space="0" w:color="auto"/>
              <w:right w:val="single" w:sz="4" w:space="0" w:color="auto"/>
            </w:tcBorders>
            <w:shd w:val="clear" w:color="auto" w:fill="auto"/>
            <w:noWrap/>
            <w:vAlign w:val="bottom"/>
            <w:hideMark/>
          </w:tcPr>
          <w:p w14:paraId="19AC7ED2"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14,270 </w:t>
            </w:r>
          </w:p>
        </w:tc>
        <w:tc>
          <w:tcPr>
            <w:tcW w:w="810" w:type="dxa"/>
            <w:tcBorders>
              <w:top w:val="nil"/>
              <w:left w:val="nil"/>
              <w:bottom w:val="single" w:sz="4" w:space="0" w:color="auto"/>
              <w:right w:val="single" w:sz="4" w:space="0" w:color="auto"/>
            </w:tcBorders>
            <w:shd w:val="clear" w:color="auto" w:fill="auto"/>
            <w:noWrap/>
            <w:vAlign w:val="bottom"/>
            <w:hideMark/>
          </w:tcPr>
          <w:p w14:paraId="0989EBED"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11,819 </w:t>
            </w:r>
          </w:p>
        </w:tc>
        <w:tc>
          <w:tcPr>
            <w:tcW w:w="810" w:type="dxa"/>
            <w:tcBorders>
              <w:top w:val="nil"/>
              <w:left w:val="nil"/>
              <w:bottom w:val="single" w:sz="4" w:space="0" w:color="auto"/>
              <w:right w:val="single" w:sz="4" w:space="0" w:color="auto"/>
            </w:tcBorders>
            <w:shd w:val="clear" w:color="auto" w:fill="auto"/>
            <w:noWrap/>
            <w:vAlign w:val="bottom"/>
            <w:hideMark/>
          </w:tcPr>
          <w:p w14:paraId="0B2C87F7"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11,570 </w:t>
            </w:r>
          </w:p>
        </w:tc>
        <w:tc>
          <w:tcPr>
            <w:tcW w:w="810" w:type="dxa"/>
            <w:tcBorders>
              <w:top w:val="nil"/>
              <w:left w:val="nil"/>
              <w:bottom w:val="single" w:sz="4" w:space="0" w:color="auto"/>
              <w:right w:val="single" w:sz="4" w:space="0" w:color="auto"/>
            </w:tcBorders>
            <w:shd w:val="clear" w:color="auto" w:fill="auto"/>
            <w:noWrap/>
            <w:vAlign w:val="bottom"/>
            <w:hideMark/>
          </w:tcPr>
          <w:p w14:paraId="4668D04B"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11,594 </w:t>
            </w:r>
          </w:p>
        </w:tc>
        <w:tc>
          <w:tcPr>
            <w:tcW w:w="810" w:type="dxa"/>
            <w:tcBorders>
              <w:top w:val="nil"/>
              <w:left w:val="nil"/>
              <w:bottom w:val="single" w:sz="4" w:space="0" w:color="auto"/>
              <w:right w:val="single" w:sz="4" w:space="0" w:color="auto"/>
            </w:tcBorders>
            <w:shd w:val="clear" w:color="auto" w:fill="auto"/>
            <w:noWrap/>
            <w:vAlign w:val="bottom"/>
            <w:hideMark/>
          </w:tcPr>
          <w:p w14:paraId="3E0BA49D"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12,604 </w:t>
            </w:r>
          </w:p>
        </w:tc>
        <w:tc>
          <w:tcPr>
            <w:tcW w:w="720" w:type="dxa"/>
            <w:tcBorders>
              <w:top w:val="nil"/>
              <w:left w:val="nil"/>
              <w:bottom w:val="single" w:sz="4" w:space="0" w:color="auto"/>
              <w:right w:val="single" w:sz="4" w:space="0" w:color="auto"/>
            </w:tcBorders>
            <w:shd w:val="clear" w:color="auto" w:fill="auto"/>
            <w:noWrap/>
            <w:vAlign w:val="bottom"/>
            <w:hideMark/>
          </w:tcPr>
          <w:p w14:paraId="5FB6ECEE"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12,660 </w:t>
            </w:r>
          </w:p>
        </w:tc>
        <w:tc>
          <w:tcPr>
            <w:tcW w:w="720" w:type="dxa"/>
            <w:tcBorders>
              <w:top w:val="nil"/>
              <w:left w:val="nil"/>
              <w:bottom w:val="single" w:sz="4" w:space="0" w:color="auto"/>
              <w:right w:val="single" w:sz="4" w:space="0" w:color="auto"/>
            </w:tcBorders>
            <w:shd w:val="clear" w:color="auto" w:fill="auto"/>
            <w:noWrap/>
            <w:vAlign w:val="bottom"/>
            <w:hideMark/>
          </w:tcPr>
          <w:p w14:paraId="07AC54C2"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11,588 </w:t>
            </w:r>
          </w:p>
        </w:tc>
        <w:tc>
          <w:tcPr>
            <w:tcW w:w="810" w:type="dxa"/>
            <w:tcBorders>
              <w:top w:val="nil"/>
              <w:left w:val="nil"/>
              <w:bottom w:val="single" w:sz="4" w:space="0" w:color="auto"/>
              <w:right w:val="single" w:sz="4" w:space="0" w:color="auto"/>
            </w:tcBorders>
            <w:shd w:val="clear" w:color="auto" w:fill="auto"/>
            <w:noWrap/>
            <w:vAlign w:val="bottom"/>
            <w:hideMark/>
          </w:tcPr>
          <w:p w14:paraId="793C5856"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11,976 </w:t>
            </w:r>
          </w:p>
        </w:tc>
        <w:tc>
          <w:tcPr>
            <w:tcW w:w="900" w:type="dxa"/>
            <w:tcBorders>
              <w:top w:val="nil"/>
              <w:left w:val="nil"/>
              <w:bottom w:val="single" w:sz="4" w:space="0" w:color="auto"/>
              <w:right w:val="single" w:sz="4" w:space="0" w:color="auto"/>
            </w:tcBorders>
            <w:shd w:val="clear" w:color="auto" w:fill="auto"/>
            <w:noWrap/>
            <w:vAlign w:val="bottom"/>
            <w:hideMark/>
          </w:tcPr>
          <w:p w14:paraId="1B15CE7C"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14,765 </w:t>
            </w:r>
          </w:p>
        </w:tc>
        <w:tc>
          <w:tcPr>
            <w:tcW w:w="990" w:type="dxa"/>
            <w:tcBorders>
              <w:top w:val="nil"/>
              <w:left w:val="nil"/>
              <w:bottom w:val="single" w:sz="4" w:space="0" w:color="auto"/>
              <w:right w:val="single" w:sz="4" w:space="0" w:color="auto"/>
            </w:tcBorders>
            <w:shd w:val="clear" w:color="auto" w:fill="auto"/>
            <w:noWrap/>
            <w:vAlign w:val="bottom"/>
            <w:hideMark/>
          </w:tcPr>
          <w:p w14:paraId="2E9F2C9C"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19,134 </w:t>
            </w:r>
          </w:p>
        </w:tc>
        <w:tc>
          <w:tcPr>
            <w:tcW w:w="990" w:type="dxa"/>
            <w:tcBorders>
              <w:top w:val="nil"/>
              <w:left w:val="nil"/>
              <w:bottom w:val="single" w:sz="4" w:space="0" w:color="auto"/>
              <w:right w:val="single" w:sz="8" w:space="0" w:color="auto"/>
            </w:tcBorders>
            <w:shd w:val="clear" w:color="auto" w:fill="auto"/>
            <w:noWrap/>
            <w:vAlign w:val="bottom"/>
            <w:hideMark/>
          </w:tcPr>
          <w:p w14:paraId="2B7F340A" w14:textId="77777777" w:rsidR="00602AF9" w:rsidRPr="00602AF9" w:rsidRDefault="00602AF9" w:rsidP="00E053F4">
            <w:pPr>
              <w:spacing w:line="240" w:lineRule="auto"/>
              <w:jc w:val="right"/>
              <w:rPr>
                <w:rFonts w:eastAsia="Times New Roman"/>
                <w:b/>
                <w:bCs/>
                <w:sz w:val="13"/>
                <w:szCs w:val="13"/>
              </w:rPr>
            </w:pPr>
            <w:r w:rsidRPr="00602AF9">
              <w:rPr>
                <w:rFonts w:eastAsia="Times New Roman"/>
                <w:b/>
                <w:bCs/>
                <w:sz w:val="13"/>
                <w:szCs w:val="13"/>
              </w:rPr>
              <w:t>163,298</w:t>
            </w:r>
          </w:p>
        </w:tc>
      </w:tr>
      <w:tr w:rsidR="00602AF9" w:rsidRPr="00602AF9" w14:paraId="1AF77F8C"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6B9E6A5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60" w:type="dxa"/>
            <w:tcBorders>
              <w:top w:val="nil"/>
              <w:left w:val="nil"/>
              <w:bottom w:val="single" w:sz="4" w:space="0" w:color="auto"/>
              <w:right w:val="single" w:sz="4" w:space="0" w:color="auto"/>
            </w:tcBorders>
            <w:shd w:val="clear" w:color="auto" w:fill="auto"/>
            <w:noWrap/>
            <w:vAlign w:val="bottom"/>
            <w:hideMark/>
          </w:tcPr>
          <w:p w14:paraId="37624D7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5142C18B"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0907E03E"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0E326FD6"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FF918E5"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523CCCDA"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018BA1DD"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64CD4684"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32172EBD"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3E68E679"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595E7351"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177ACF95"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5D7A42D8"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36634FC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73E95FDF"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23E4EEEF"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Capacity Requirements</w:t>
            </w:r>
            <w:r w:rsidRPr="00602AF9">
              <w:rPr>
                <w:rFonts w:eastAsia="Times New Roman"/>
                <w:sz w:val="13"/>
                <w:szCs w:val="13"/>
              </w:rPr>
              <w:t xml:space="preserve"> (MWh)</w:t>
            </w:r>
          </w:p>
        </w:tc>
        <w:tc>
          <w:tcPr>
            <w:tcW w:w="760" w:type="dxa"/>
            <w:tcBorders>
              <w:top w:val="nil"/>
              <w:left w:val="nil"/>
              <w:bottom w:val="single" w:sz="4" w:space="0" w:color="auto"/>
              <w:right w:val="single" w:sz="4" w:space="0" w:color="auto"/>
            </w:tcBorders>
            <w:shd w:val="clear" w:color="auto" w:fill="auto"/>
            <w:noWrap/>
            <w:vAlign w:val="bottom"/>
            <w:hideMark/>
          </w:tcPr>
          <w:p w14:paraId="20AF0ED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76D8CA35"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75D2425F"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1E491EBD"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62D059C"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83D206B"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1C116E55"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63C274F7"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360E0983"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538FC200"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4D126AEB"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569C88F2"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4E3E8202"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4F0E554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55D9E464"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5B0FF63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Monthly Peak Less Partial BVPP Capacity</w:t>
            </w:r>
          </w:p>
        </w:tc>
        <w:tc>
          <w:tcPr>
            <w:tcW w:w="760" w:type="dxa"/>
            <w:tcBorders>
              <w:top w:val="nil"/>
              <w:left w:val="nil"/>
              <w:bottom w:val="single" w:sz="4" w:space="0" w:color="auto"/>
              <w:right w:val="single" w:sz="4" w:space="0" w:color="auto"/>
            </w:tcBorders>
            <w:shd w:val="clear" w:color="auto" w:fill="auto"/>
            <w:noWrap/>
            <w:vAlign w:val="bottom"/>
            <w:hideMark/>
          </w:tcPr>
          <w:p w14:paraId="0E6617F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7DB23319"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23.28 </w:t>
            </w:r>
          </w:p>
        </w:tc>
        <w:tc>
          <w:tcPr>
            <w:tcW w:w="900" w:type="dxa"/>
            <w:tcBorders>
              <w:top w:val="nil"/>
              <w:left w:val="nil"/>
              <w:bottom w:val="single" w:sz="4" w:space="0" w:color="auto"/>
              <w:right w:val="single" w:sz="4" w:space="0" w:color="auto"/>
            </w:tcBorders>
            <w:shd w:val="clear" w:color="auto" w:fill="auto"/>
            <w:noWrap/>
            <w:vAlign w:val="bottom"/>
            <w:hideMark/>
          </w:tcPr>
          <w:p w14:paraId="385F3427"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19.08 </w:t>
            </w:r>
          </w:p>
        </w:tc>
        <w:tc>
          <w:tcPr>
            <w:tcW w:w="900" w:type="dxa"/>
            <w:tcBorders>
              <w:top w:val="nil"/>
              <w:left w:val="nil"/>
              <w:bottom w:val="single" w:sz="4" w:space="0" w:color="auto"/>
              <w:right w:val="single" w:sz="4" w:space="0" w:color="auto"/>
            </w:tcBorders>
            <w:shd w:val="clear" w:color="auto" w:fill="auto"/>
            <w:noWrap/>
            <w:vAlign w:val="bottom"/>
            <w:hideMark/>
          </w:tcPr>
          <w:p w14:paraId="37608F90"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17.74 </w:t>
            </w:r>
          </w:p>
        </w:tc>
        <w:tc>
          <w:tcPr>
            <w:tcW w:w="810" w:type="dxa"/>
            <w:tcBorders>
              <w:top w:val="nil"/>
              <w:left w:val="nil"/>
              <w:bottom w:val="single" w:sz="4" w:space="0" w:color="auto"/>
              <w:right w:val="single" w:sz="4" w:space="0" w:color="auto"/>
            </w:tcBorders>
            <w:shd w:val="clear" w:color="auto" w:fill="auto"/>
            <w:noWrap/>
            <w:vAlign w:val="bottom"/>
            <w:hideMark/>
          </w:tcPr>
          <w:p w14:paraId="0E706786"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13.92 </w:t>
            </w:r>
          </w:p>
        </w:tc>
        <w:tc>
          <w:tcPr>
            <w:tcW w:w="810" w:type="dxa"/>
            <w:tcBorders>
              <w:top w:val="nil"/>
              <w:left w:val="nil"/>
              <w:bottom w:val="single" w:sz="4" w:space="0" w:color="auto"/>
              <w:right w:val="single" w:sz="4" w:space="0" w:color="auto"/>
            </w:tcBorders>
            <w:shd w:val="clear" w:color="auto" w:fill="auto"/>
            <w:noWrap/>
            <w:vAlign w:val="bottom"/>
            <w:hideMark/>
          </w:tcPr>
          <w:p w14:paraId="09403BDA"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13.68 </w:t>
            </w:r>
          </w:p>
        </w:tc>
        <w:tc>
          <w:tcPr>
            <w:tcW w:w="810" w:type="dxa"/>
            <w:tcBorders>
              <w:top w:val="nil"/>
              <w:left w:val="nil"/>
              <w:bottom w:val="single" w:sz="4" w:space="0" w:color="auto"/>
              <w:right w:val="single" w:sz="4" w:space="0" w:color="auto"/>
            </w:tcBorders>
            <w:shd w:val="clear" w:color="auto" w:fill="auto"/>
            <w:noWrap/>
            <w:vAlign w:val="bottom"/>
            <w:hideMark/>
          </w:tcPr>
          <w:p w14:paraId="0044C835"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13.64 </w:t>
            </w:r>
          </w:p>
        </w:tc>
        <w:tc>
          <w:tcPr>
            <w:tcW w:w="810" w:type="dxa"/>
            <w:tcBorders>
              <w:top w:val="nil"/>
              <w:left w:val="nil"/>
              <w:bottom w:val="single" w:sz="4" w:space="0" w:color="auto"/>
              <w:right w:val="single" w:sz="4" w:space="0" w:color="auto"/>
            </w:tcBorders>
            <w:shd w:val="clear" w:color="auto" w:fill="auto"/>
            <w:noWrap/>
            <w:vAlign w:val="bottom"/>
            <w:hideMark/>
          </w:tcPr>
          <w:p w14:paraId="69C13A98"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16.75 </w:t>
            </w:r>
          </w:p>
        </w:tc>
        <w:tc>
          <w:tcPr>
            <w:tcW w:w="720" w:type="dxa"/>
            <w:tcBorders>
              <w:top w:val="nil"/>
              <w:left w:val="nil"/>
              <w:bottom w:val="single" w:sz="4" w:space="0" w:color="auto"/>
              <w:right w:val="single" w:sz="4" w:space="0" w:color="auto"/>
            </w:tcBorders>
            <w:shd w:val="clear" w:color="auto" w:fill="auto"/>
            <w:noWrap/>
            <w:vAlign w:val="bottom"/>
            <w:hideMark/>
          </w:tcPr>
          <w:p w14:paraId="34F1D2E8"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15.75 </w:t>
            </w:r>
          </w:p>
        </w:tc>
        <w:tc>
          <w:tcPr>
            <w:tcW w:w="720" w:type="dxa"/>
            <w:tcBorders>
              <w:top w:val="nil"/>
              <w:left w:val="nil"/>
              <w:bottom w:val="single" w:sz="4" w:space="0" w:color="auto"/>
              <w:right w:val="single" w:sz="4" w:space="0" w:color="auto"/>
            </w:tcBorders>
            <w:shd w:val="clear" w:color="auto" w:fill="auto"/>
            <w:noWrap/>
            <w:vAlign w:val="bottom"/>
            <w:hideMark/>
          </w:tcPr>
          <w:p w14:paraId="3C34CF8B"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14.56 </w:t>
            </w:r>
          </w:p>
        </w:tc>
        <w:tc>
          <w:tcPr>
            <w:tcW w:w="810" w:type="dxa"/>
            <w:tcBorders>
              <w:top w:val="nil"/>
              <w:left w:val="nil"/>
              <w:bottom w:val="single" w:sz="4" w:space="0" w:color="auto"/>
              <w:right w:val="single" w:sz="4" w:space="0" w:color="auto"/>
            </w:tcBorders>
            <w:shd w:val="clear" w:color="auto" w:fill="auto"/>
            <w:noWrap/>
            <w:vAlign w:val="bottom"/>
            <w:hideMark/>
          </w:tcPr>
          <w:p w14:paraId="510AE95A"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13.99 </w:t>
            </w:r>
          </w:p>
        </w:tc>
        <w:tc>
          <w:tcPr>
            <w:tcW w:w="900" w:type="dxa"/>
            <w:tcBorders>
              <w:top w:val="nil"/>
              <w:left w:val="nil"/>
              <w:bottom w:val="single" w:sz="4" w:space="0" w:color="auto"/>
              <w:right w:val="single" w:sz="4" w:space="0" w:color="auto"/>
            </w:tcBorders>
            <w:shd w:val="clear" w:color="auto" w:fill="auto"/>
            <w:noWrap/>
            <w:vAlign w:val="bottom"/>
            <w:hideMark/>
          </w:tcPr>
          <w:p w14:paraId="2AA70414"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16.15 </w:t>
            </w:r>
          </w:p>
        </w:tc>
        <w:tc>
          <w:tcPr>
            <w:tcW w:w="990" w:type="dxa"/>
            <w:tcBorders>
              <w:top w:val="nil"/>
              <w:left w:val="nil"/>
              <w:bottom w:val="single" w:sz="4" w:space="0" w:color="auto"/>
              <w:right w:val="single" w:sz="4" w:space="0" w:color="auto"/>
            </w:tcBorders>
            <w:shd w:val="clear" w:color="auto" w:fill="auto"/>
            <w:noWrap/>
            <w:vAlign w:val="bottom"/>
            <w:hideMark/>
          </w:tcPr>
          <w:p w14:paraId="645439B2"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25.84 </w:t>
            </w:r>
          </w:p>
        </w:tc>
        <w:tc>
          <w:tcPr>
            <w:tcW w:w="990" w:type="dxa"/>
            <w:tcBorders>
              <w:top w:val="nil"/>
              <w:left w:val="nil"/>
              <w:bottom w:val="single" w:sz="4" w:space="0" w:color="auto"/>
              <w:right w:val="single" w:sz="8" w:space="0" w:color="auto"/>
            </w:tcBorders>
            <w:shd w:val="clear" w:color="auto" w:fill="auto"/>
            <w:noWrap/>
            <w:vAlign w:val="bottom"/>
            <w:hideMark/>
          </w:tcPr>
          <w:p w14:paraId="0E3657F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02D04595"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231BB09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Reserve Requirements</w:t>
            </w:r>
          </w:p>
        </w:tc>
        <w:tc>
          <w:tcPr>
            <w:tcW w:w="760" w:type="dxa"/>
            <w:tcBorders>
              <w:top w:val="nil"/>
              <w:left w:val="nil"/>
              <w:bottom w:val="single" w:sz="4" w:space="0" w:color="auto"/>
              <w:right w:val="single" w:sz="4" w:space="0" w:color="auto"/>
            </w:tcBorders>
            <w:shd w:val="clear" w:color="auto" w:fill="auto"/>
            <w:noWrap/>
            <w:vAlign w:val="bottom"/>
            <w:hideMark/>
          </w:tcPr>
          <w:p w14:paraId="78533A2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2BEB7A3C"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3.49 </w:t>
            </w:r>
          </w:p>
        </w:tc>
        <w:tc>
          <w:tcPr>
            <w:tcW w:w="900" w:type="dxa"/>
            <w:tcBorders>
              <w:top w:val="nil"/>
              <w:left w:val="nil"/>
              <w:bottom w:val="single" w:sz="4" w:space="0" w:color="auto"/>
              <w:right w:val="single" w:sz="4" w:space="0" w:color="auto"/>
            </w:tcBorders>
            <w:shd w:val="clear" w:color="auto" w:fill="auto"/>
            <w:noWrap/>
            <w:vAlign w:val="bottom"/>
            <w:hideMark/>
          </w:tcPr>
          <w:p w14:paraId="03BD17F5"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2.86 </w:t>
            </w:r>
          </w:p>
        </w:tc>
        <w:tc>
          <w:tcPr>
            <w:tcW w:w="900" w:type="dxa"/>
            <w:tcBorders>
              <w:top w:val="nil"/>
              <w:left w:val="nil"/>
              <w:bottom w:val="single" w:sz="4" w:space="0" w:color="auto"/>
              <w:right w:val="single" w:sz="4" w:space="0" w:color="auto"/>
            </w:tcBorders>
            <w:shd w:val="clear" w:color="auto" w:fill="auto"/>
            <w:noWrap/>
            <w:vAlign w:val="bottom"/>
            <w:hideMark/>
          </w:tcPr>
          <w:p w14:paraId="084CC269"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2.66 </w:t>
            </w:r>
          </w:p>
        </w:tc>
        <w:tc>
          <w:tcPr>
            <w:tcW w:w="810" w:type="dxa"/>
            <w:tcBorders>
              <w:top w:val="nil"/>
              <w:left w:val="nil"/>
              <w:bottom w:val="single" w:sz="4" w:space="0" w:color="auto"/>
              <w:right w:val="single" w:sz="4" w:space="0" w:color="auto"/>
            </w:tcBorders>
            <w:shd w:val="clear" w:color="auto" w:fill="auto"/>
            <w:noWrap/>
            <w:vAlign w:val="bottom"/>
            <w:hideMark/>
          </w:tcPr>
          <w:p w14:paraId="03CAF6A9"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2.09 </w:t>
            </w:r>
          </w:p>
        </w:tc>
        <w:tc>
          <w:tcPr>
            <w:tcW w:w="810" w:type="dxa"/>
            <w:tcBorders>
              <w:top w:val="nil"/>
              <w:left w:val="nil"/>
              <w:bottom w:val="single" w:sz="4" w:space="0" w:color="auto"/>
              <w:right w:val="single" w:sz="4" w:space="0" w:color="auto"/>
            </w:tcBorders>
            <w:shd w:val="clear" w:color="auto" w:fill="auto"/>
            <w:noWrap/>
            <w:vAlign w:val="bottom"/>
            <w:hideMark/>
          </w:tcPr>
          <w:p w14:paraId="1C6573EF"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2.05 </w:t>
            </w:r>
          </w:p>
        </w:tc>
        <w:tc>
          <w:tcPr>
            <w:tcW w:w="810" w:type="dxa"/>
            <w:tcBorders>
              <w:top w:val="nil"/>
              <w:left w:val="nil"/>
              <w:bottom w:val="single" w:sz="4" w:space="0" w:color="auto"/>
              <w:right w:val="single" w:sz="4" w:space="0" w:color="auto"/>
            </w:tcBorders>
            <w:shd w:val="clear" w:color="auto" w:fill="auto"/>
            <w:noWrap/>
            <w:vAlign w:val="bottom"/>
            <w:hideMark/>
          </w:tcPr>
          <w:p w14:paraId="7B1D56B0"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2.05 </w:t>
            </w:r>
          </w:p>
        </w:tc>
        <w:tc>
          <w:tcPr>
            <w:tcW w:w="810" w:type="dxa"/>
            <w:tcBorders>
              <w:top w:val="nil"/>
              <w:left w:val="nil"/>
              <w:bottom w:val="single" w:sz="4" w:space="0" w:color="auto"/>
              <w:right w:val="single" w:sz="4" w:space="0" w:color="auto"/>
            </w:tcBorders>
            <w:shd w:val="clear" w:color="auto" w:fill="auto"/>
            <w:noWrap/>
            <w:vAlign w:val="bottom"/>
            <w:hideMark/>
          </w:tcPr>
          <w:p w14:paraId="2F9386FD"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2.51 </w:t>
            </w:r>
          </w:p>
        </w:tc>
        <w:tc>
          <w:tcPr>
            <w:tcW w:w="720" w:type="dxa"/>
            <w:tcBorders>
              <w:top w:val="nil"/>
              <w:left w:val="nil"/>
              <w:bottom w:val="single" w:sz="4" w:space="0" w:color="auto"/>
              <w:right w:val="single" w:sz="4" w:space="0" w:color="auto"/>
            </w:tcBorders>
            <w:shd w:val="clear" w:color="auto" w:fill="auto"/>
            <w:noWrap/>
            <w:vAlign w:val="bottom"/>
            <w:hideMark/>
          </w:tcPr>
          <w:p w14:paraId="49AE64DC"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2.36 </w:t>
            </w:r>
          </w:p>
        </w:tc>
        <w:tc>
          <w:tcPr>
            <w:tcW w:w="720" w:type="dxa"/>
            <w:tcBorders>
              <w:top w:val="nil"/>
              <w:left w:val="nil"/>
              <w:bottom w:val="single" w:sz="4" w:space="0" w:color="auto"/>
              <w:right w:val="single" w:sz="4" w:space="0" w:color="auto"/>
            </w:tcBorders>
            <w:shd w:val="clear" w:color="auto" w:fill="auto"/>
            <w:noWrap/>
            <w:vAlign w:val="bottom"/>
            <w:hideMark/>
          </w:tcPr>
          <w:p w14:paraId="42603AAB"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2.18 </w:t>
            </w:r>
          </w:p>
        </w:tc>
        <w:tc>
          <w:tcPr>
            <w:tcW w:w="810" w:type="dxa"/>
            <w:tcBorders>
              <w:top w:val="nil"/>
              <w:left w:val="nil"/>
              <w:bottom w:val="single" w:sz="4" w:space="0" w:color="auto"/>
              <w:right w:val="single" w:sz="4" w:space="0" w:color="auto"/>
            </w:tcBorders>
            <w:shd w:val="clear" w:color="auto" w:fill="auto"/>
            <w:noWrap/>
            <w:vAlign w:val="bottom"/>
            <w:hideMark/>
          </w:tcPr>
          <w:p w14:paraId="00B7776F"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2.10 </w:t>
            </w:r>
          </w:p>
        </w:tc>
        <w:tc>
          <w:tcPr>
            <w:tcW w:w="900" w:type="dxa"/>
            <w:tcBorders>
              <w:top w:val="nil"/>
              <w:left w:val="nil"/>
              <w:bottom w:val="single" w:sz="4" w:space="0" w:color="auto"/>
              <w:right w:val="single" w:sz="4" w:space="0" w:color="auto"/>
            </w:tcBorders>
            <w:shd w:val="clear" w:color="auto" w:fill="auto"/>
            <w:noWrap/>
            <w:vAlign w:val="bottom"/>
            <w:hideMark/>
          </w:tcPr>
          <w:p w14:paraId="196D917A"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2.42 </w:t>
            </w:r>
          </w:p>
        </w:tc>
        <w:tc>
          <w:tcPr>
            <w:tcW w:w="990" w:type="dxa"/>
            <w:tcBorders>
              <w:top w:val="nil"/>
              <w:left w:val="nil"/>
              <w:bottom w:val="single" w:sz="4" w:space="0" w:color="auto"/>
              <w:right w:val="single" w:sz="4" w:space="0" w:color="auto"/>
            </w:tcBorders>
            <w:shd w:val="clear" w:color="auto" w:fill="auto"/>
            <w:noWrap/>
            <w:vAlign w:val="bottom"/>
            <w:hideMark/>
          </w:tcPr>
          <w:p w14:paraId="1B72B8FC"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3.88 </w:t>
            </w:r>
          </w:p>
        </w:tc>
        <w:tc>
          <w:tcPr>
            <w:tcW w:w="990" w:type="dxa"/>
            <w:tcBorders>
              <w:top w:val="nil"/>
              <w:left w:val="nil"/>
              <w:bottom w:val="single" w:sz="4" w:space="0" w:color="auto"/>
              <w:right w:val="single" w:sz="8" w:space="0" w:color="auto"/>
            </w:tcBorders>
            <w:shd w:val="clear" w:color="auto" w:fill="auto"/>
            <w:noWrap/>
            <w:vAlign w:val="bottom"/>
            <w:hideMark/>
          </w:tcPr>
          <w:p w14:paraId="1B2F5B5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2DE96DBE"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0B0A119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Total Capacity Requirements</w:t>
            </w:r>
          </w:p>
        </w:tc>
        <w:tc>
          <w:tcPr>
            <w:tcW w:w="760" w:type="dxa"/>
            <w:tcBorders>
              <w:top w:val="nil"/>
              <w:left w:val="nil"/>
              <w:bottom w:val="single" w:sz="4" w:space="0" w:color="auto"/>
              <w:right w:val="single" w:sz="4" w:space="0" w:color="auto"/>
            </w:tcBorders>
            <w:shd w:val="clear" w:color="auto" w:fill="auto"/>
            <w:noWrap/>
            <w:vAlign w:val="bottom"/>
            <w:hideMark/>
          </w:tcPr>
          <w:p w14:paraId="1C52001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10D9B7CB"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26.77 </w:t>
            </w:r>
          </w:p>
        </w:tc>
        <w:tc>
          <w:tcPr>
            <w:tcW w:w="900" w:type="dxa"/>
            <w:tcBorders>
              <w:top w:val="nil"/>
              <w:left w:val="nil"/>
              <w:bottom w:val="single" w:sz="4" w:space="0" w:color="auto"/>
              <w:right w:val="single" w:sz="4" w:space="0" w:color="auto"/>
            </w:tcBorders>
            <w:shd w:val="clear" w:color="auto" w:fill="auto"/>
            <w:noWrap/>
            <w:vAlign w:val="bottom"/>
            <w:hideMark/>
          </w:tcPr>
          <w:p w14:paraId="0B6C9FFF"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21.94 </w:t>
            </w:r>
          </w:p>
        </w:tc>
        <w:tc>
          <w:tcPr>
            <w:tcW w:w="900" w:type="dxa"/>
            <w:tcBorders>
              <w:top w:val="nil"/>
              <w:left w:val="nil"/>
              <w:bottom w:val="single" w:sz="4" w:space="0" w:color="auto"/>
              <w:right w:val="single" w:sz="4" w:space="0" w:color="auto"/>
            </w:tcBorders>
            <w:shd w:val="clear" w:color="auto" w:fill="auto"/>
            <w:noWrap/>
            <w:vAlign w:val="bottom"/>
            <w:hideMark/>
          </w:tcPr>
          <w:p w14:paraId="6142A46B"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20.40 </w:t>
            </w:r>
          </w:p>
        </w:tc>
        <w:tc>
          <w:tcPr>
            <w:tcW w:w="810" w:type="dxa"/>
            <w:tcBorders>
              <w:top w:val="nil"/>
              <w:left w:val="nil"/>
              <w:bottom w:val="single" w:sz="4" w:space="0" w:color="auto"/>
              <w:right w:val="single" w:sz="4" w:space="0" w:color="auto"/>
            </w:tcBorders>
            <w:shd w:val="clear" w:color="auto" w:fill="auto"/>
            <w:noWrap/>
            <w:vAlign w:val="bottom"/>
            <w:hideMark/>
          </w:tcPr>
          <w:p w14:paraId="54AA9235"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16.01 </w:t>
            </w:r>
          </w:p>
        </w:tc>
        <w:tc>
          <w:tcPr>
            <w:tcW w:w="810" w:type="dxa"/>
            <w:tcBorders>
              <w:top w:val="nil"/>
              <w:left w:val="nil"/>
              <w:bottom w:val="single" w:sz="4" w:space="0" w:color="auto"/>
              <w:right w:val="single" w:sz="4" w:space="0" w:color="auto"/>
            </w:tcBorders>
            <w:shd w:val="clear" w:color="auto" w:fill="auto"/>
            <w:noWrap/>
            <w:vAlign w:val="bottom"/>
            <w:hideMark/>
          </w:tcPr>
          <w:p w14:paraId="2EB7E654"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15.73 </w:t>
            </w:r>
          </w:p>
        </w:tc>
        <w:tc>
          <w:tcPr>
            <w:tcW w:w="810" w:type="dxa"/>
            <w:tcBorders>
              <w:top w:val="nil"/>
              <w:left w:val="nil"/>
              <w:bottom w:val="single" w:sz="4" w:space="0" w:color="auto"/>
              <w:right w:val="single" w:sz="4" w:space="0" w:color="auto"/>
            </w:tcBorders>
            <w:shd w:val="clear" w:color="auto" w:fill="auto"/>
            <w:noWrap/>
            <w:vAlign w:val="bottom"/>
            <w:hideMark/>
          </w:tcPr>
          <w:p w14:paraId="600BEDA5"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15.68 </w:t>
            </w:r>
          </w:p>
        </w:tc>
        <w:tc>
          <w:tcPr>
            <w:tcW w:w="810" w:type="dxa"/>
            <w:tcBorders>
              <w:top w:val="nil"/>
              <w:left w:val="nil"/>
              <w:bottom w:val="single" w:sz="4" w:space="0" w:color="auto"/>
              <w:right w:val="single" w:sz="4" w:space="0" w:color="auto"/>
            </w:tcBorders>
            <w:shd w:val="clear" w:color="auto" w:fill="auto"/>
            <w:noWrap/>
            <w:vAlign w:val="bottom"/>
            <w:hideMark/>
          </w:tcPr>
          <w:p w14:paraId="44A8B792"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19.26 </w:t>
            </w:r>
          </w:p>
        </w:tc>
        <w:tc>
          <w:tcPr>
            <w:tcW w:w="720" w:type="dxa"/>
            <w:tcBorders>
              <w:top w:val="nil"/>
              <w:left w:val="nil"/>
              <w:bottom w:val="single" w:sz="4" w:space="0" w:color="auto"/>
              <w:right w:val="single" w:sz="4" w:space="0" w:color="auto"/>
            </w:tcBorders>
            <w:shd w:val="clear" w:color="auto" w:fill="auto"/>
            <w:noWrap/>
            <w:vAlign w:val="bottom"/>
            <w:hideMark/>
          </w:tcPr>
          <w:p w14:paraId="179733B5"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18.11 </w:t>
            </w:r>
          </w:p>
        </w:tc>
        <w:tc>
          <w:tcPr>
            <w:tcW w:w="720" w:type="dxa"/>
            <w:tcBorders>
              <w:top w:val="nil"/>
              <w:left w:val="nil"/>
              <w:bottom w:val="single" w:sz="4" w:space="0" w:color="auto"/>
              <w:right w:val="single" w:sz="4" w:space="0" w:color="auto"/>
            </w:tcBorders>
            <w:shd w:val="clear" w:color="auto" w:fill="auto"/>
            <w:noWrap/>
            <w:vAlign w:val="bottom"/>
            <w:hideMark/>
          </w:tcPr>
          <w:p w14:paraId="1EA76E2A"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16.74 </w:t>
            </w:r>
          </w:p>
        </w:tc>
        <w:tc>
          <w:tcPr>
            <w:tcW w:w="810" w:type="dxa"/>
            <w:tcBorders>
              <w:top w:val="nil"/>
              <w:left w:val="nil"/>
              <w:bottom w:val="single" w:sz="4" w:space="0" w:color="auto"/>
              <w:right w:val="single" w:sz="4" w:space="0" w:color="auto"/>
            </w:tcBorders>
            <w:shd w:val="clear" w:color="auto" w:fill="auto"/>
            <w:noWrap/>
            <w:vAlign w:val="bottom"/>
            <w:hideMark/>
          </w:tcPr>
          <w:p w14:paraId="1839F8B5"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16.09 </w:t>
            </w:r>
          </w:p>
        </w:tc>
        <w:tc>
          <w:tcPr>
            <w:tcW w:w="900" w:type="dxa"/>
            <w:tcBorders>
              <w:top w:val="nil"/>
              <w:left w:val="nil"/>
              <w:bottom w:val="single" w:sz="4" w:space="0" w:color="auto"/>
              <w:right w:val="single" w:sz="4" w:space="0" w:color="auto"/>
            </w:tcBorders>
            <w:shd w:val="clear" w:color="auto" w:fill="auto"/>
            <w:noWrap/>
            <w:vAlign w:val="bottom"/>
            <w:hideMark/>
          </w:tcPr>
          <w:p w14:paraId="0306FB1E"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18.57 </w:t>
            </w:r>
          </w:p>
        </w:tc>
        <w:tc>
          <w:tcPr>
            <w:tcW w:w="990" w:type="dxa"/>
            <w:tcBorders>
              <w:top w:val="nil"/>
              <w:left w:val="nil"/>
              <w:bottom w:val="single" w:sz="4" w:space="0" w:color="auto"/>
              <w:right w:val="single" w:sz="4" w:space="0" w:color="auto"/>
            </w:tcBorders>
            <w:shd w:val="clear" w:color="auto" w:fill="auto"/>
            <w:noWrap/>
            <w:vAlign w:val="bottom"/>
            <w:hideMark/>
          </w:tcPr>
          <w:p w14:paraId="3DDC6CB0"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29.72 </w:t>
            </w:r>
          </w:p>
        </w:tc>
        <w:tc>
          <w:tcPr>
            <w:tcW w:w="990" w:type="dxa"/>
            <w:tcBorders>
              <w:top w:val="nil"/>
              <w:left w:val="nil"/>
              <w:bottom w:val="single" w:sz="4" w:space="0" w:color="auto"/>
              <w:right w:val="single" w:sz="8" w:space="0" w:color="auto"/>
            </w:tcBorders>
            <w:shd w:val="clear" w:color="auto" w:fill="auto"/>
            <w:noWrap/>
            <w:vAlign w:val="bottom"/>
            <w:hideMark/>
          </w:tcPr>
          <w:p w14:paraId="4C427E0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00FF8D48"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6F23E96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Resource Adequacy Capacity</w:t>
            </w:r>
          </w:p>
        </w:tc>
        <w:tc>
          <w:tcPr>
            <w:tcW w:w="760" w:type="dxa"/>
            <w:tcBorders>
              <w:top w:val="nil"/>
              <w:left w:val="nil"/>
              <w:bottom w:val="single" w:sz="4" w:space="0" w:color="auto"/>
              <w:right w:val="single" w:sz="4" w:space="0" w:color="auto"/>
            </w:tcBorders>
            <w:shd w:val="clear" w:color="auto" w:fill="auto"/>
            <w:noWrap/>
            <w:vAlign w:val="bottom"/>
            <w:hideMark/>
          </w:tcPr>
          <w:p w14:paraId="4FBD733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31FA401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24</w:t>
            </w:r>
          </w:p>
        </w:tc>
        <w:tc>
          <w:tcPr>
            <w:tcW w:w="900" w:type="dxa"/>
            <w:tcBorders>
              <w:top w:val="nil"/>
              <w:left w:val="nil"/>
              <w:bottom w:val="single" w:sz="4" w:space="0" w:color="auto"/>
              <w:right w:val="single" w:sz="4" w:space="0" w:color="auto"/>
            </w:tcBorders>
            <w:shd w:val="clear" w:color="auto" w:fill="auto"/>
            <w:noWrap/>
            <w:vAlign w:val="bottom"/>
            <w:hideMark/>
          </w:tcPr>
          <w:p w14:paraId="6879081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20</w:t>
            </w:r>
          </w:p>
        </w:tc>
        <w:tc>
          <w:tcPr>
            <w:tcW w:w="900" w:type="dxa"/>
            <w:tcBorders>
              <w:top w:val="nil"/>
              <w:left w:val="nil"/>
              <w:bottom w:val="single" w:sz="4" w:space="0" w:color="auto"/>
              <w:right w:val="single" w:sz="4" w:space="0" w:color="auto"/>
            </w:tcBorders>
            <w:shd w:val="clear" w:color="auto" w:fill="auto"/>
            <w:noWrap/>
            <w:vAlign w:val="bottom"/>
            <w:hideMark/>
          </w:tcPr>
          <w:p w14:paraId="06386FD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w:t>
            </w:r>
          </w:p>
        </w:tc>
        <w:tc>
          <w:tcPr>
            <w:tcW w:w="810" w:type="dxa"/>
            <w:tcBorders>
              <w:top w:val="nil"/>
              <w:left w:val="nil"/>
              <w:bottom w:val="single" w:sz="4" w:space="0" w:color="auto"/>
              <w:right w:val="single" w:sz="4" w:space="0" w:color="auto"/>
            </w:tcBorders>
            <w:shd w:val="clear" w:color="auto" w:fill="auto"/>
            <w:noWrap/>
            <w:vAlign w:val="bottom"/>
            <w:hideMark/>
          </w:tcPr>
          <w:p w14:paraId="3E274CE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w:t>
            </w:r>
          </w:p>
        </w:tc>
        <w:tc>
          <w:tcPr>
            <w:tcW w:w="810" w:type="dxa"/>
            <w:tcBorders>
              <w:top w:val="nil"/>
              <w:left w:val="nil"/>
              <w:bottom w:val="single" w:sz="4" w:space="0" w:color="auto"/>
              <w:right w:val="single" w:sz="4" w:space="0" w:color="auto"/>
            </w:tcBorders>
            <w:shd w:val="clear" w:color="auto" w:fill="auto"/>
            <w:noWrap/>
            <w:vAlign w:val="bottom"/>
            <w:hideMark/>
          </w:tcPr>
          <w:p w14:paraId="04BDB31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18</w:t>
            </w:r>
          </w:p>
        </w:tc>
        <w:tc>
          <w:tcPr>
            <w:tcW w:w="810" w:type="dxa"/>
            <w:tcBorders>
              <w:top w:val="nil"/>
              <w:left w:val="nil"/>
              <w:bottom w:val="single" w:sz="4" w:space="0" w:color="auto"/>
              <w:right w:val="single" w:sz="4" w:space="0" w:color="auto"/>
            </w:tcBorders>
            <w:shd w:val="clear" w:color="auto" w:fill="auto"/>
            <w:noWrap/>
            <w:vAlign w:val="bottom"/>
            <w:hideMark/>
          </w:tcPr>
          <w:p w14:paraId="7C8CB1F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19</w:t>
            </w:r>
          </w:p>
        </w:tc>
        <w:tc>
          <w:tcPr>
            <w:tcW w:w="810" w:type="dxa"/>
            <w:tcBorders>
              <w:top w:val="nil"/>
              <w:left w:val="nil"/>
              <w:bottom w:val="single" w:sz="4" w:space="0" w:color="auto"/>
              <w:right w:val="single" w:sz="4" w:space="0" w:color="auto"/>
            </w:tcBorders>
            <w:shd w:val="clear" w:color="auto" w:fill="auto"/>
            <w:noWrap/>
            <w:vAlign w:val="bottom"/>
            <w:hideMark/>
          </w:tcPr>
          <w:p w14:paraId="3C94B33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18</w:t>
            </w:r>
          </w:p>
        </w:tc>
        <w:tc>
          <w:tcPr>
            <w:tcW w:w="720" w:type="dxa"/>
            <w:tcBorders>
              <w:top w:val="nil"/>
              <w:left w:val="nil"/>
              <w:bottom w:val="single" w:sz="4" w:space="0" w:color="auto"/>
              <w:right w:val="single" w:sz="4" w:space="0" w:color="auto"/>
            </w:tcBorders>
            <w:shd w:val="clear" w:color="auto" w:fill="auto"/>
            <w:noWrap/>
            <w:vAlign w:val="bottom"/>
            <w:hideMark/>
          </w:tcPr>
          <w:p w14:paraId="2FAD08E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17</w:t>
            </w:r>
          </w:p>
        </w:tc>
        <w:tc>
          <w:tcPr>
            <w:tcW w:w="720" w:type="dxa"/>
            <w:tcBorders>
              <w:top w:val="nil"/>
              <w:left w:val="nil"/>
              <w:bottom w:val="single" w:sz="4" w:space="0" w:color="auto"/>
              <w:right w:val="single" w:sz="4" w:space="0" w:color="auto"/>
            </w:tcBorders>
            <w:shd w:val="clear" w:color="auto" w:fill="auto"/>
            <w:noWrap/>
            <w:vAlign w:val="bottom"/>
            <w:hideMark/>
          </w:tcPr>
          <w:p w14:paraId="1C3B1BF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17</w:t>
            </w:r>
          </w:p>
        </w:tc>
        <w:tc>
          <w:tcPr>
            <w:tcW w:w="810" w:type="dxa"/>
            <w:tcBorders>
              <w:top w:val="nil"/>
              <w:left w:val="nil"/>
              <w:bottom w:val="single" w:sz="4" w:space="0" w:color="auto"/>
              <w:right w:val="single" w:sz="4" w:space="0" w:color="auto"/>
            </w:tcBorders>
            <w:shd w:val="clear" w:color="auto" w:fill="auto"/>
            <w:noWrap/>
            <w:vAlign w:val="bottom"/>
            <w:hideMark/>
          </w:tcPr>
          <w:p w14:paraId="22ABFC3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19</w:t>
            </w:r>
          </w:p>
        </w:tc>
        <w:tc>
          <w:tcPr>
            <w:tcW w:w="900" w:type="dxa"/>
            <w:tcBorders>
              <w:top w:val="nil"/>
              <w:left w:val="nil"/>
              <w:bottom w:val="single" w:sz="4" w:space="0" w:color="auto"/>
              <w:right w:val="single" w:sz="4" w:space="0" w:color="auto"/>
            </w:tcBorders>
            <w:shd w:val="clear" w:color="auto" w:fill="auto"/>
            <w:noWrap/>
            <w:vAlign w:val="bottom"/>
            <w:hideMark/>
          </w:tcPr>
          <w:p w14:paraId="3AF69F2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15</w:t>
            </w:r>
          </w:p>
        </w:tc>
        <w:tc>
          <w:tcPr>
            <w:tcW w:w="990" w:type="dxa"/>
            <w:tcBorders>
              <w:top w:val="nil"/>
              <w:left w:val="nil"/>
              <w:bottom w:val="single" w:sz="4" w:space="0" w:color="auto"/>
              <w:right w:val="single" w:sz="4" w:space="0" w:color="auto"/>
            </w:tcBorders>
            <w:shd w:val="clear" w:color="auto" w:fill="auto"/>
            <w:noWrap/>
            <w:vAlign w:val="bottom"/>
            <w:hideMark/>
          </w:tcPr>
          <w:p w14:paraId="224422E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w:t>
            </w:r>
          </w:p>
        </w:tc>
        <w:tc>
          <w:tcPr>
            <w:tcW w:w="990" w:type="dxa"/>
            <w:tcBorders>
              <w:top w:val="nil"/>
              <w:left w:val="nil"/>
              <w:bottom w:val="single" w:sz="4" w:space="0" w:color="auto"/>
              <w:right w:val="single" w:sz="8" w:space="0" w:color="auto"/>
            </w:tcBorders>
            <w:shd w:val="clear" w:color="auto" w:fill="auto"/>
            <w:noWrap/>
            <w:vAlign w:val="bottom"/>
            <w:hideMark/>
          </w:tcPr>
          <w:p w14:paraId="2AFB2D2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5AAC3938"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66DBB66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Dispatchable DSM</w:t>
            </w:r>
          </w:p>
        </w:tc>
        <w:tc>
          <w:tcPr>
            <w:tcW w:w="760" w:type="dxa"/>
            <w:tcBorders>
              <w:top w:val="nil"/>
              <w:left w:val="nil"/>
              <w:bottom w:val="single" w:sz="4" w:space="0" w:color="auto"/>
              <w:right w:val="single" w:sz="4" w:space="0" w:color="auto"/>
            </w:tcBorders>
            <w:shd w:val="clear" w:color="auto" w:fill="auto"/>
            <w:noWrap/>
            <w:vAlign w:val="bottom"/>
            <w:hideMark/>
          </w:tcPr>
          <w:p w14:paraId="15F196E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703759D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8.98</w:t>
            </w:r>
          </w:p>
        </w:tc>
        <w:tc>
          <w:tcPr>
            <w:tcW w:w="900" w:type="dxa"/>
            <w:tcBorders>
              <w:top w:val="nil"/>
              <w:left w:val="nil"/>
              <w:bottom w:val="single" w:sz="4" w:space="0" w:color="auto"/>
              <w:right w:val="single" w:sz="4" w:space="0" w:color="auto"/>
            </w:tcBorders>
            <w:shd w:val="clear" w:color="auto" w:fill="auto"/>
            <w:noWrap/>
            <w:vAlign w:val="bottom"/>
            <w:hideMark/>
          </w:tcPr>
          <w:p w14:paraId="167F385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8.98</w:t>
            </w:r>
          </w:p>
        </w:tc>
        <w:tc>
          <w:tcPr>
            <w:tcW w:w="900" w:type="dxa"/>
            <w:tcBorders>
              <w:top w:val="nil"/>
              <w:left w:val="nil"/>
              <w:bottom w:val="single" w:sz="4" w:space="0" w:color="auto"/>
              <w:right w:val="single" w:sz="4" w:space="0" w:color="auto"/>
            </w:tcBorders>
            <w:shd w:val="clear" w:color="auto" w:fill="auto"/>
            <w:noWrap/>
            <w:vAlign w:val="bottom"/>
            <w:hideMark/>
          </w:tcPr>
          <w:p w14:paraId="29A25A4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8.98</w:t>
            </w:r>
          </w:p>
        </w:tc>
        <w:tc>
          <w:tcPr>
            <w:tcW w:w="810" w:type="dxa"/>
            <w:tcBorders>
              <w:top w:val="nil"/>
              <w:left w:val="nil"/>
              <w:bottom w:val="single" w:sz="4" w:space="0" w:color="auto"/>
              <w:right w:val="single" w:sz="4" w:space="0" w:color="auto"/>
            </w:tcBorders>
            <w:shd w:val="clear" w:color="auto" w:fill="auto"/>
            <w:noWrap/>
            <w:vAlign w:val="bottom"/>
            <w:hideMark/>
          </w:tcPr>
          <w:p w14:paraId="546DE70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8.98</w:t>
            </w:r>
          </w:p>
        </w:tc>
        <w:tc>
          <w:tcPr>
            <w:tcW w:w="810" w:type="dxa"/>
            <w:tcBorders>
              <w:top w:val="nil"/>
              <w:left w:val="nil"/>
              <w:bottom w:val="single" w:sz="4" w:space="0" w:color="auto"/>
              <w:right w:val="single" w:sz="4" w:space="0" w:color="auto"/>
            </w:tcBorders>
            <w:shd w:val="clear" w:color="auto" w:fill="auto"/>
            <w:noWrap/>
            <w:vAlign w:val="bottom"/>
            <w:hideMark/>
          </w:tcPr>
          <w:p w14:paraId="1744C8D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0.19</w:t>
            </w:r>
          </w:p>
        </w:tc>
        <w:tc>
          <w:tcPr>
            <w:tcW w:w="810" w:type="dxa"/>
            <w:tcBorders>
              <w:top w:val="nil"/>
              <w:left w:val="nil"/>
              <w:bottom w:val="single" w:sz="4" w:space="0" w:color="auto"/>
              <w:right w:val="single" w:sz="4" w:space="0" w:color="auto"/>
            </w:tcBorders>
            <w:shd w:val="clear" w:color="auto" w:fill="auto"/>
            <w:noWrap/>
            <w:vAlign w:val="bottom"/>
            <w:hideMark/>
          </w:tcPr>
          <w:p w14:paraId="44D9BD0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0.19</w:t>
            </w:r>
          </w:p>
        </w:tc>
        <w:tc>
          <w:tcPr>
            <w:tcW w:w="810" w:type="dxa"/>
            <w:tcBorders>
              <w:top w:val="nil"/>
              <w:left w:val="nil"/>
              <w:bottom w:val="single" w:sz="4" w:space="0" w:color="auto"/>
              <w:right w:val="single" w:sz="4" w:space="0" w:color="auto"/>
            </w:tcBorders>
            <w:shd w:val="clear" w:color="auto" w:fill="auto"/>
            <w:noWrap/>
            <w:vAlign w:val="bottom"/>
            <w:hideMark/>
          </w:tcPr>
          <w:p w14:paraId="7035254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0.19</w:t>
            </w:r>
          </w:p>
        </w:tc>
        <w:tc>
          <w:tcPr>
            <w:tcW w:w="720" w:type="dxa"/>
            <w:tcBorders>
              <w:top w:val="nil"/>
              <w:left w:val="nil"/>
              <w:bottom w:val="single" w:sz="4" w:space="0" w:color="auto"/>
              <w:right w:val="single" w:sz="4" w:space="0" w:color="auto"/>
            </w:tcBorders>
            <w:shd w:val="clear" w:color="auto" w:fill="auto"/>
            <w:noWrap/>
            <w:vAlign w:val="bottom"/>
            <w:hideMark/>
          </w:tcPr>
          <w:p w14:paraId="41E42B6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0.19</w:t>
            </w:r>
          </w:p>
        </w:tc>
        <w:tc>
          <w:tcPr>
            <w:tcW w:w="720" w:type="dxa"/>
            <w:tcBorders>
              <w:top w:val="nil"/>
              <w:left w:val="nil"/>
              <w:bottom w:val="single" w:sz="4" w:space="0" w:color="auto"/>
              <w:right w:val="single" w:sz="4" w:space="0" w:color="auto"/>
            </w:tcBorders>
            <w:shd w:val="clear" w:color="auto" w:fill="auto"/>
            <w:noWrap/>
            <w:vAlign w:val="bottom"/>
            <w:hideMark/>
          </w:tcPr>
          <w:p w14:paraId="6961C5C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0.19</w:t>
            </w:r>
          </w:p>
        </w:tc>
        <w:tc>
          <w:tcPr>
            <w:tcW w:w="810" w:type="dxa"/>
            <w:tcBorders>
              <w:top w:val="nil"/>
              <w:left w:val="nil"/>
              <w:bottom w:val="single" w:sz="4" w:space="0" w:color="auto"/>
              <w:right w:val="single" w:sz="4" w:space="0" w:color="auto"/>
            </w:tcBorders>
            <w:shd w:val="clear" w:color="auto" w:fill="auto"/>
            <w:noWrap/>
            <w:vAlign w:val="bottom"/>
            <w:hideMark/>
          </w:tcPr>
          <w:p w14:paraId="66EDB92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0.19</w:t>
            </w:r>
          </w:p>
        </w:tc>
        <w:tc>
          <w:tcPr>
            <w:tcW w:w="900" w:type="dxa"/>
            <w:tcBorders>
              <w:top w:val="nil"/>
              <w:left w:val="nil"/>
              <w:bottom w:val="single" w:sz="4" w:space="0" w:color="auto"/>
              <w:right w:val="single" w:sz="4" w:space="0" w:color="auto"/>
            </w:tcBorders>
            <w:shd w:val="clear" w:color="auto" w:fill="auto"/>
            <w:noWrap/>
            <w:vAlign w:val="bottom"/>
            <w:hideMark/>
          </w:tcPr>
          <w:p w14:paraId="48E45CF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8.98</w:t>
            </w:r>
          </w:p>
        </w:tc>
        <w:tc>
          <w:tcPr>
            <w:tcW w:w="990" w:type="dxa"/>
            <w:tcBorders>
              <w:top w:val="nil"/>
              <w:left w:val="nil"/>
              <w:bottom w:val="single" w:sz="4" w:space="0" w:color="auto"/>
              <w:right w:val="single" w:sz="4" w:space="0" w:color="auto"/>
            </w:tcBorders>
            <w:shd w:val="clear" w:color="auto" w:fill="auto"/>
            <w:noWrap/>
            <w:vAlign w:val="bottom"/>
            <w:hideMark/>
          </w:tcPr>
          <w:p w14:paraId="7BD0379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8.98</w:t>
            </w:r>
          </w:p>
        </w:tc>
        <w:tc>
          <w:tcPr>
            <w:tcW w:w="990" w:type="dxa"/>
            <w:tcBorders>
              <w:top w:val="nil"/>
              <w:left w:val="nil"/>
              <w:bottom w:val="single" w:sz="4" w:space="0" w:color="auto"/>
              <w:right w:val="single" w:sz="8" w:space="0" w:color="auto"/>
            </w:tcBorders>
            <w:shd w:val="clear" w:color="auto" w:fill="auto"/>
            <w:noWrap/>
            <w:vAlign w:val="bottom"/>
            <w:hideMark/>
          </w:tcPr>
          <w:p w14:paraId="7DF27CD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2576CCAF"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1C1BEF9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Adjusted Coincident Factor</w:t>
            </w:r>
          </w:p>
        </w:tc>
        <w:tc>
          <w:tcPr>
            <w:tcW w:w="760" w:type="dxa"/>
            <w:tcBorders>
              <w:top w:val="nil"/>
              <w:left w:val="nil"/>
              <w:bottom w:val="single" w:sz="4" w:space="0" w:color="auto"/>
              <w:right w:val="single" w:sz="4" w:space="0" w:color="auto"/>
            </w:tcBorders>
            <w:shd w:val="clear" w:color="auto" w:fill="auto"/>
            <w:noWrap/>
            <w:vAlign w:val="bottom"/>
            <w:hideMark/>
          </w:tcPr>
          <w:p w14:paraId="76C329F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382D550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0.685</w:t>
            </w:r>
          </w:p>
        </w:tc>
        <w:tc>
          <w:tcPr>
            <w:tcW w:w="900" w:type="dxa"/>
            <w:tcBorders>
              <w:top w:val="nil"/>
              <w:left w:val="nil"/>
              <w:bottom w:val="single" w:sz="4" w:space="0" w:color="auto"/>
              <w:right w:val="single" w:sz="4" w:space="0" w:color="auto"/>
            </w:tcBorders>
            <w:shd w:val="clear" w:color="auto" w:fill="auto"/>
            <w:noWrap/>
            <w:vAlign w:val="bottom"/>
            <w:hideMark/>
          </w:tcPr>
          <w:p w14:paraId="3E23A9D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0.705</w:t>
            </w:r>
          </w:p>
        </w:tc>
        <w:tc>
          <w:tcPr>
            <w:tcW w:w="900" w:type="dxa"/>
            <w:tcBorders>
              <w:top w:val="nil"/>
              <w:left w:val="nil"/>
              <w:bottom w:val="single" w:sz="4" w:space="0" w:color="auto"/>
              <w:right w:val="single" w:sz="4" w:space="0" w:color="auto"/>
            </w:tcBorders>
            <w:shd w:val="clear" w:color="auto" w:fill="auto"/>
            <w:noWrap/>
            <w:vAlign w:val="bottom"/>
            <w:hideMark/>
          </w:tcPr>
          <w:p w14:paraId="79383F3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0.709</w:t>
            </w:r>
          </w:p>
        </w:tc>
        <w:tc>
          <w:tcPr>
            <w:tcW w:w="810" w:type="dxa"/>
            <w:tcBorders>
              <w:top w:val="nil"/>
              <w:left w:val="nil"/>
              <w:bottom w:val="single" w:sz="4" w:space="0" w:color="auto"/>
              <w:right w:val="single" w:sz="4" w:space="0" w:color="auto"/>
            </w:tcBorders>
            <w:shd w:val="clear" w:color="auto" w:fill="auto"/>
            <w:noWrap/>
            <w:vAlign w:val="bottom"/>
            <w:hideMark/>
          </w:tcPr>
          <w:p w14:paraId="7DDE79E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0.767</w:t>
            </w:r>
          </w:p>
        </w:tc>
        <w:tc>
          <w:tcPr>
            <w:tcW w:w="810" w:type="dxa"/>
            <w:tcBorders>
              <w:top w:val="nil"/>
              <w:left w:val="nil"/>
              <w:bottom w:val="single" w:sz="4" w:space="0" w:color="auto"/>
              <w:right w:val="single" w:sz="4" w:space="0" w:color="auto"/>
            </w:tcBorders>
            <w:shd w:val="clear" w:color="auto" w:fill="auto"/>
            <w:noWrap/>
            <w:vAlign w:val="bottom"/>
            <w:hideMark/>
          </w:tcPr>
          <w:p w14:paraId="5AF740B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0.688</w:t>
            </w:r>
          </w:p>
        </w:tc>
        <w:tc>
          <w:tcPr>
            <w:tcW w:w="810" w:type="dxa"/>
            <w:tcBorders>
              <w:top w:val="nil"/>
              <w:left w:val="nil"/>
              <w:bottom w:val="single" w:sz="4" w:space="0" w:color="auto"/>
              <w:right w:val="single" w:sz="4" w:space="0" w:color="auto"/>
            </w:tcBorders>
            <w:shd w:val="clear" w:color="auto" w:fill="auto"/>
            <w:noWrap/>
            <w:vAlign w:val="bottom"/>
            <w:hideMark/>
          </w:tcPr>
          <w:p w14:paraId="5A79EC4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0.744</w:t>
            </w:r>
          </w:p>
        </w:tc>
        <w:tc>
          <w:tcPr>
            <w:tcW w:w="810" w:type="dxa"/>
            <w:tcBorders>
              <w:top w:val="nil"/>
              <w:left w:val="nil"/>
              <w:bottom w:val="single" w:sz="4" w:space="0" w:color="auto"/>
              <w:right w:val="single" w:sz="4" w:space="0" w:color="auto"/>
            </w:tcBorders>
            <w:shd w:val="clear" w:color="auto" w:fill="auto"/>
            <w:noWrap/>
            <w:vAlign w:val="bottom"/>
            <w:hideMark/>
          </w:tcPr>
          <w:p w14:paraId="1269D35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0.770</w:t>
            </w:r>
          </w:p>
        </w:tc>
        <w:tc>
          <w:tcPr>
            <w:tcW w:w="720" w:type="dxa"/>
            <w:tcBorders>
              <w:top w:val="nil"/>
              <w:left w:val="nil"/>
              <w:bottom w:val="single" w:sz="4" w:space="0" w:color="auto"/>
              <w:right w:val="single" w:sz="4" w:space="0" w:color="auto"/>
            </w:tcBorders>
            <w:shd w:val="clear" w:color="auto" w:fill="auto"/>
            <w:noWrap/>
            <w:vAlign w:val="bottom"/>
            <w:hideMark/>
          </w:tcPr>
          <w:p w14:paraId="00DE1E0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0.799</w:t>
            </w:r>
          </w:p>
        </w:tc>
        <w:tc>
          <w:tcPr>
            <w:tcW w:w="720" w:type="dxa"/>
            <w:tcBorders>
              <w:top w:val="nil"/>
              <w:left w:val="nil"/>
              <w:bottom w:val="single" w:sz="4" w:space="0" w:color="auto"/>
              <w:right w:val="single" w:sz="4" w:space="0" w:color="auto"/>
            </w:tcBorders>
            <w:shd w:val="clear" w:color="auto" w:fill="auto"/>
            <w:noWrap/>
            <w:vAlign w:val="bottom"/>
            <w:hideMark/>
          </w:tcPr>
          <w:p w14:paraId="6433CA5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0.706</w:t>
            </w:r>
          </w:p>
        </w:tc>
        <w:tc>
          <w:tcPr>
            <w:tcW w:w="810" w:type="dxa"/>
            <w:tcBorders>
              <w:top w:val="nil"/>
              <w:left w:val="nil"/>
              <w:bottom w:val="single" w:sz="4" w:space="0" w:color="auto"/>
              <w:right w:val="single" w:sz="4" w:space="0" w:color="auto"/>
            </w:tcBorders>
            <w:shd w:val="clear" w:color="auto" w:fill="auto"/>
            <w:noWrap/>
            <w:vAlign w:val="bottom"/>
            <w:hideMark/>
          </w:tcPr>
          <w:p w14:paraId="31E546F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0.786</w:t>
            </w:r>
          </w:p>
        </w:tc>
        <w:tc>
          <w:tcPr>
            <w:tcW w:w="900" w:type="dxa"/>
            <w:tcBorders>
              <w:top w:val="nil"/>
              <w:left w:val="nil"/>
              <w:bottom w:val="single" w:sz="4" w:space="0" w:color="auto"/>
              <w:right w:val="single" w:sz="4" w:space="0" w:color="auto"/>
            </w:tcBorders>
            <w:shd w:val="clear" w:color="auto" w:fill="auto"/>
            <w:noWrap/>
            <w:vAlign w:val="bottom"/>
            <w:hideMark/>
          </w:tcPr>
          <w:p w14:paraId="43E13AB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0.562</w:t>
            </w:r>
          </w:p>
        </w:tc>
        <w:tc>
          <w:tcPr>
            <w:tcW w:w="990" w:type="dxa"/>
            <w:tcBorders>
              <w:top w:val="nil"/>
              <w:left w:val="nil"/>
              <w:bottom w:val="single" w:sz="4" w:space="0" w:color="auto"/>
              <w:right w:val="single" w:sz="4" w:space="0" w:color="auto"/>
            </w:tcBorders>
            <w:shd w:val="clear" w:color="auto" w:fill="auto"/>
            <w:noWrap/>
            <w:vAlign w:val="bottom"/>
            <w:hideMark/>
          </w:tcPr>
          <w:p w14:paraId="329754E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0.676</w:t>
            </w:r>
          </w:p>
        </w:tc>
        <w:tc>
          <w:tcPr>
            <w:tcW w:w="990" w:type="dxa"/>
            <w:tcBorders>
              <w:top w:val="nil"/>
              <w:left w:val="nil"/>
              <w:bottom w:val="single" w:sz="4" w:space="0" w:color="auto"/>
              <w:right w:val="single" w:sz="8" w:space="0" w:color="auto"/>
            </w:tcBorders>
            <w:shd w:val="clear" w:color="auto" w:fill="auto"/>
            <w:noWrap/>
            <w:vAlign w:val="bottom"/>
            <w:hideMark/>
          </w:tcPr>
          <w:p w14:paraId="72A0FF8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7085D2C1"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599720B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Net RA Capacity Position</w:t>
            </w:r>
          </w:p>
        </w:tc>
        <w:tc>
          <w:tcPr>
            <w:tcW w:w="760" w:type="dxa"/>
            <w:tcBorders>
              <w:top w:val="nil"/>
              <w:left w:val="nil"/>
              <w:bottom w:val="single" w:sz="4" w:space="0" w:color="auto"/>
              <w:right w:val="single" w:sz="4" w:space="0" w:color="auto"/>
            </w:tcBorders>
            <w:shd w:val="clear" w:color="auto" w:fill="auto"/>
            <w:noWrap/>
            <w:vAlign w:val="bottom"/>
            <w:hideMark/>
          </w:tcPr>
          <w:p w14:paraId="15CF608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4FB6F68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w:t>
            </w:r>
          </w:p>
        </w:tc>
        <w:tc>
          <w:tcPr>
            <w:tcW w:w="900" w:type="dxa"/>
            <w:tcBorders>
              <w:top w:val="nil"/>
              <w:left w:val="nil"/>
              <w:bottom w:val="single" w:sz="4" w:space="0" w:color="auto"/>
              <w:right w:val="single" w:sz="4" w:space="0" w:color="auto"/>
            </w:tcBorders>
            <w:shd w:val="clear" w:color="auto" w:fill="auto"/>
            <w:noWrap/>
            <w:vAlign w:val="bottom"/>
            <w:hideMark/>
          </w:tcPr>
          <w:p w14:paraId="391C90E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w:t>
            </w:r>
          </w:p>
        </w:tc>
        <w:tc>
          <w:tcPr>
            <w:tcW w:w="900" w:type="dxa"/>
            <w:tcBorders>
              <w:top w:val="nil"/>
              <w:left w:val="nil"/>
              <w:bottom w:val="single" w:sz="4" w:space="0" w:color="auto"/>
              <w:right w:val="single" w:sz="4" w:space="0" w:color="auto"/>
            </w:tcBorders>
            <w:shd w:val="clear" w:color="auto" w:fill="auto"/>
            <w:noWrap/>
            <w:vAlign w:val="bottom"/>
            <w:hideMark/>
          </w:tcPr>
          <w:p w14:paraId="17F0C5E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w:t>
            </w:r>
          </w:p>
        </w:tc>
        <w:tc>
          <w:tcPr>
            <w:tcW w:w="810" w:type="dxa"/>
            <w:tcBorders>
              <w:top w:val="nil"/>
              <w:left w:val="nil"/>
              <w:bottom w:val="single" w:sz="4" w:space="0" w:color="auto"/>
              <w:right w:val="single" w:sz="4" w:space="0" w:color="auto"/>
            </w:tcBorders>
            <w:shd w:val="clear" w:color="auto" w:fill="auto"/>
            <w:noWrap/>
            <w:vAlign w:val="bottom"/>
            <w:hideMark/>
          </w:tcPr>
          <w:p w14:paraId="0AE5787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w:t>
            </w:r>
          </w:p>
        </w:tc>
        <w:tc>
          <w:tcPr>
            <w:tcW w:w="810" w:type="dxa"/>
            <w:tcBorders>
              <w:top w:val="nil"/>
              <w:left w:val="nil"/>
              <w:bottom w:val="single" w:sz="4" w:space="0" w:color="auto"/>
              <w:right w:val="single" w:sz="4" w:space="0" w:color="auto"/>
            </w:tcBorders>
            <w:shd w:val="clear" w:color="auto" w:fill="auto"/>
            <w:noWrap/>
            <w:vAlign w:val="bottom"/>
            <w:hideMark/>
          </w:tcPr>
          <w:p w14:paraId="204BAB5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w:t>
            </w:r>
          </w:p>
        </w:tc>
        <w:tc>
          <w:tcPr>
            <w:tcW w:w="810" w:type="dxa"/>
            <w:tcBorders>
              <w:top w:val="nil"/>
              <w:left w:val="nil"/>
              <w:bottom w:val="single" w:sz="4" w:space="0" w:color="auto"/>
              <w:right w:val="single" w:sz="4" w:space="0" w:color="auto"/>
            </w:tcBorders>
            <w:shd w:val="clear" w:color="auto" w:fill="auto"/>
            <w:noWrap/>
            <w:vAlign w:val="bottom"/>
            <w:hideMark/>
          </w:tcPr>
          <w:p w14:paraId="11F8622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w:t>
            </w:r>
          </w:p>
        </w:tc>
        <w:tc>
          <w:tcPr>
            <w:tcW w:w="810" w:type="dxa"/>
            <w:tcBorders>
              <w:top w:val="nil"/>
              <w:left w:val="nil"/>
              <w:bottom w:val="single" w:sz="4" w:space="0" w:color="auto"/>
              <w:right w:val="single" w:sz="4" w:space="0" w:color="auto"/>
            </w:tcBorders>
            <w:shd w:val="clear" w:color="auto" w:fill="auto"/>
            <w:noWrap/>
            <w:vAlign w:val="bottom"/>
            <w:hideMark/>
          </w:tcPr>
          <w:p w14:paraId="00DB15B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w:t>
            </w:r>
          </w:p>
        </w:tc>
        <w:tc>
          <w:tcPr>
            <w:tcW w:w="720" w:type="dxa"/>
            <w:tcBorders>
              <w:top w:val="nil"/>
              <w:left w:val="nil"/>
              <w:bottom w:val="single" w:sz="4" w:space="0" w:color="auto"/>
              <w:right w:val="single" w:sz="4" w:space="0" w:color="auto"/>
            </w:tcBorders>
            <w:shd w:val="clear" w:color="auto" w:fill="auto"/>
            <w:noWrap/>
            <w:vAlign w:val="bottom"/>
            <w:hideMark/>
          </w:tcPr>
          <w:p w14:paraId="6FDCDE4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w:t>
            </w:r>
          </w:p>
        </w:tc>
        <w:tc>
          <w:tcPr>
            <w:tcW w:w="720" w:type="dxa"/>
            <w:tcBorders>
              <w:top w:val="nil"/>
              <w:left w:val="nil"/>
              <w:bottom w:val="single" w:sz="4" w:space="0" w:color="auto"/>
              <w:right w:val="single" w:sz="4" w:space="0" w:color="auto"/>
            </w:tcBorders>
            <w:shd w:val="clear" w:color="auto" w:fill="auto"/>
            <w:noWrap/>
            <w:vAlign w:val="bottom"/>
            <w:hideMark/>
          </w:tcPr>
          <w:p w14:paraId="0747361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51F3B51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w:t>
            </w:r>
          </w:p>
        </w:tc>
        <w:tc>
          <w:tcPr>
            <w:tcW w:w="900" w:type="dxa"/>
            <w:tcBorders>
              <w:top w:val="nil"/>
              <w:left w:val="nil"/>
              <w:bottom w:val="single" w:sz="4" w:space="0" w:color="auto"/>
              <w:right w:val="single" w:sz="4" w:space="0" w:color="auto"/>
            </w:tcBorders>
            <w:shd w:val="clear" w:color="auto" w:fill="auto"/>
            <w:noWrap/>
            <w:vAlign w:val="bottom"/>
            <w:hideMark/>
          </w:tcPr>
          <w:p w14:paraId="0D7773A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w:t>
            </w:r>
          </w:p>
        </w:tc>
        <w:tc>
          <w:tcPr>
            <w:tcW w:w="990" w:type="dxa"/>
            <w:tcBorders>
              <w:top w:val="nil"/>
              <w:left w:val="nil"/>
              <w:bottom w:val="single" w:sz="4" w:space="0" w:color="auto"/>
              <w:right w:val="single" w:sz="4" w:space="0" w:color="auto"/>
            </w:tcBorders>
            <w:shd w:val="clear" w:color="auto" w:fill="auto"/>
            <w:noWrap/>
            <w:vAlign w:val="bottom"/>
            <w:hideMark/>
          </w:tcPr>
          <w:p w14:paraId="3A9B780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10</w:t>
            </w:r>
          </w:p>
        </w:tc>
        <w:tc>
          <w:tcPr>
            <w:tcW w:w="990" w:type="dxa"/>
            <w:tcBorders>
              <w:top w:val="nil"/>
              <w:left w:val="nil"/>
              <w:bottom w:val="single" w:sz="4" w:space="0" w:color="auto"/>
              <w:right w:val="single" w:sz="8" w:space="0" w:color="auto"/>
            </w:tcBorders>
            <w:shd w:val="clear" w:color="auto" w:fill="auto"/>
            <w:noWrap/>
            <w:vAlign w:val="bottom"/>
            <w:hideMark/>
          </w:tcPr>
          <w:p w14:paraId="795943A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45577DE8"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58F33C0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RA Capacity Cost ($/kw-month)</w:t>
            </w:r>
          </w:p>
        </w:tc>
        <w:tc>
          <w:tcPr>
            <w:tcW w:w="760" w:type="dxa"/>
            <w:tcBorders>
              <w:top w:val="nil"/>
              <w:left w:val="nil"/>
              <w:bottom w:val="single" w:sz="4" w:space="0" w:color="auto"/>
              <w:right w:val="single" w:sz="4" w:space="0" w:color="auto"/>
            </w:tcBorders>
            <w:shd w:val="clear" w:color="auto" w:fill="auto"/>
            <w:noWrap/>
            <w:vAlign w:val="bottom"/>
            <w:hideMark/>
          </w:tcPr>
          <w:p w14:paraId="0652095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143D4F0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$3.75</w:t>
            </w:r>
          </w:p>
        </w:tc>
        <w:tc>
          <w:tcPr>
            <w:tcW w:w="900" w:type="dxa"/>
            <w:tcBorders>
              <w:top w:val="nil"/>
              <w:left w:val="nil"/>
              <w:bottom w:val="single" w:sz="4" w:space="0" w:color="auto"/>
              <w:right w:val="single" w:sz="4" w:space="0" w:color="auto"/>
            </w:tcBorders>
            <w:shd w:val="clear" w:color="auto" w:fill="auto"/>
            <w:noWrap/>
            <w:vAlign w:val="bottom"/>
            <w:hideMark/>
          </w:tcPr>
          <w:p w14:paraId="0F0DCC7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$3.75</w:t>
            </w:r>
          </w:p>
        </w:tc>
        <w:tc>
          <w:tcPr>
            <w:tcW w:w="900" w:type="dxa"/>
            <w:tcBorders>
              <w:top w:val="nil"/>
              <w:left w:val="nil"/>
              <w:bottom w:val="single" w:sz="4" w:space="0" w:color="auto"/>
              <w:right w:val="single" w:sz="4" w:space="0" w:color="auto"/>
            </w:tcBorders>
            <w:shd w:val="clear" w:color="auto" w:fill="auto"/>
            <w:noWrap/>
            <w:vAlign w:val="bottom"/>
            <w:hideMark/>
          </w:tcPr>
          <w:p w14:paraId="1F6A7E1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$3.75</w:t>
            </w:r>
          </w:p>
        </w:tc>
        <w:tc>
          <w:tcPr>
            <w:tcW w:w="810" w:type="dxa"/>
            <w:tcBorders>
              <w:top w:val="nil"/>
              <w:left w:val="nil"/>
              <w:bottom w:val="single" w:sz="4" w:space="0" w:color="auto"/>
              <w:right w:val="single" w:sz="4" w:space="0" w:color="auto"/>
            </w:tcBorders>
            <w:shd w:val="clear" w:color="auto" w:fill="auto"/>
            <w:noWrap/>
            <w:vAlign w:val="bottom"/>
            <w:hideMark/>
          </w:tcPr>
          <w:p w14:paraId="53736E4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$3.75</w:t>
            </w:r>
          </w:p>
        </w:tc>
        <w:tc>
          <w:tcPr>
            <w:tcW w:w="810" w:type="dxa"/>
            <w:tcBorders>
              <w:top w:val="nil"/>
              <w:left w:val="nil"/>
              <w:bottom w:val="single" w:sz="4" w:space="0" w:color="auto"/>
              <w:right w:val="single" w:sz="4" w:space="0" w:color="auto"/>
            </w:tcBorders>
            <w:shd w:val="clear" w:color="auto" w:fill="auto"/>
            <w:noWrap/>
            <w:vAlign w:val="bottom"/>
            <w:hideMark/>
          </w:tcPr>
          <w:p w14:paraId="0E5974C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$3.75</w:t>
            </w:r>
          </w:p>
        </w:tc>
        <w:tc>
          <w:tcPr>
            <w:tcW w:w="810" w:type="dxa"/>
            <w:tcBorders>
              <w:top w:val="nil"/>
              <w:left w:val="nil"/>
              <w:bottom w:val="single" w:sz="4" w:space="0" w:color="auto"/>
              <w:right w:val="single" w:sz="4" w:space="0" w:color="auto"/>
            </w:tcBorders>
            <w:shd w:val="clear" w:color="auto" w:fill="auto"/>
            <w:noWrap/>
            <w:vAlign w:val="bottom"/>
            <w:hideMark/>
          </w:tcPr>
          <w:p w14:paraId="18E2B75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$3.75</w:t>
            </w:r>
          </w:p>
        </w:tc>
        <w:tc>
          <w:tcPr>
            <w:tcW w:w="810" w:type="dxa"/>
            <w:tcBorders>
              <w:top w:val="nil"/>
              <w:left w:val="nil"/>
              <w:bottom w:val="single" w:sz="4" w:space="0" w:color="auto"/>
              <w:right w:val="single" w:sz="4" w:space="0" w:color="auto"/>
            </w:tcBorders>
            <w:shd w:val="clear" w:color="auto" w:fill="auto"/>
            <w:noWrap/>
            <w:vAlign w:val="bottom"/>
            <w:hideMark/>
          </w:tcPr>
          <w:p w14:paraId="4CA12AE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$3.75</w:t>
            </w:r>
          </w:p>
        </w:tc>
        <w:tc>
          <w:tcPr>
            <w:tcW w:w="720" w:type="dxa"/>
            <w:tcBorders>
              <w:top w:val="nil"/>
              <w:left w:val="nil"/>
              <w:bottom w:val="single" w:sz="4" w:space="0" w:color="auto"/>
              <w:right w:val="single" w:sz="4" w:space="0" w:color="auto"/>
            </w:tcBorders>
            <w:shd w:val="clear" w:color="auto" w:fill="auto"/>
            <w:noWrap/>
            <w:vAlign w:val="bottom"/>
            <w:hideMark/>
          </w:tcPr>
          <w:p w14:paraId="5DF88C2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$3.75</w:t>
            </w:r>
          </w:p>
        </w:tc>
        <w:tc>
          <w:tcPr>
            <w:tcW w:w="720" w:type="dxa"/>
            <w:tcBorders>
              <w:top w:val="nil"/>
              <w:left w:val="nil"/>
              <w:bottom w:val="single" w:sz="4" w:space="0" w:color="auto"/>
              <w:right w:val="single" w:sz="4" w:space="0" w:color="auto"/>
            </w:tcBorders>
            <w:shd w:val="clear" w:color="auto" w:fill="auto"/>
            <w:noWrap/>
            <w:vAlign w:val="bottom"/>
            <w:hideMark/>
          </w:tcPr>
          <w:p w14:paraId="2325AE0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$3.75</w:t>
            </w:r>
          </w:p>
        </w:tc>
        <w:tc>
          <w:tcPr>
            <w:tcW w:w="810" w:type="dxa"/>
            <w:tcBorders>
              <w:top w:val="nil"/>
              <w:left w:val="nil"/>
              <w:bottom w:val="single" w:sz="4" w:space="0" w:color="auto"/>
              <w:right w:val="single" w:sz="4" w:space="0" w:color="auto"/>
            </w:tcBorders>
            <w:shd w:val="clear" w:color="auto" w:fill="auto"/>
            <w:noWrap/>
            <w:vAlign w:val="bottom"/>
            <w:hideMark/>
          </w:tcPr>
          <w:p w14:paraId="77911D2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$3.75</w:t>
            </w:r>
          </w:p>
        </w:tc>
        <w:tc>
          <w:tcPr>
            <w:tcW w:w="900" w:type="dxa"/>
            <w:tcBorders>
              <w:top w:val="nil"/>
              <w:left w:val="nil"/>
              <w:bottom w:val="single" w:sz="4" w:space="0" w:color="auto"/>
              <w:right w:val="single" w:sz="4" w:space="0" w:color="auto"/>
            </w:tcBorders>
            <w:shd w:val="clear" w:color="auto" w:fill="auto"/>
            <w:noWrap/>
            <w:vAlign w:val="bottom"/>
            <w:hideMark/>
          </w:tcPr>
          <w:p w14:paraId="151925C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$3.75</w:t>
            </w:r>
          </w:p>
        </w:tc>
        <w:tc>
          <w:tcPr>
            <w:tcW w:w="990" w:type="dxa"/>
            <w:tcBorders>
              <w:top w:val="nil"/>
              <w:left w:val="nil"/>
              <w:bottom w:val="single" w:sz="4" w:space="0" w:color="auto"/>
              <w:right w:val="single" w:sz="4" w:space="0" w:color="auto"/>
            </w:tcBorders>
            <w:shd w:val="clear" w:color="auto" w:fill="auto"/>
            <w:noWrap/>
            <w:vAlign w:val="bottom"/>
            <w:hideMark/>
          </w:tcPr>
          <w:p w14:paraId="00CA583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$3.75</w:t>
            </w:r>
          </w:p>
        </w:tc>
        <w:tc>
          <w:tcPr>
            <w:tcW w:w="990" w:type="dxa"/>
            <w:tcBorders>
              <w:top w:val="nil"/>
              <w:left w:val="nil"/>
              <w:bottom w:val="single" w:sz="4" w:space="0" w:color="auto"/>
              <w:right w:val="single" w:sz="8" w:space="0" w:color="auto"/>
            </w:tcBorders>
            <w:shd w:val="clear" w:color="auto" w:fill="auto"/>
            <w:noWrap/>
            <w:vAlign w:val="bottom"/>
            <w:hideMark/>
          </w:tcPr>
          <w:p w14:paraId="6DA746E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78AD39EB"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48861402"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Total Capacity Cost</w:t>
            </w:r>
          </w:p>
        </w:tc>
        <w:tc>
          <w:tcPr>
            <w:tcW w:w="760" w:type="dxa"/>
            <w:tcBorders>
              <w:top w:val="nil"/>
              <w:left w:val="nil"/>
              <w:bottom w:val="single" w:sz="4" w:space="0" w:color="auto"/>
              <w:right w:val="single" w:sz="4" w:space="0" w:color="auto"/>
            </w:tcBorders>
            <w:shd w:val="clear" w:color="auto" w:fill="auto"/>
            <w:noWrap/>
            <w:vAlign w:val="bottom"/>
            <w:hideMark/>
          </w:tcPr>
          <w:p w14:paraId="5ABA6BB0"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3CC22C6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$90,000</w:t>
            </w:r>
          </w:p>
        </w:tc>
        <w:tc>
          <w:tcPr>
            <w:tcW w:w="900" w:type="dxa"/>
            <w:tcBorders>
              <w:top w:val="nil"/>
              <w:left w:val="nil"/>
              <w:bottom w:val="single" w:sz="4" w:space="0" w:color="auto"/>
              <w:right w:val="single" w:sz="4" w:space="0" w:color="auto"/>
            </w:tcBorders>
            <w:shd w:val="clear" w:color="auto" w:fill="auto"/>
            <w:noWrap/>
            <w:vAlign w:val="bottom"/>
            <w:hideMark/>
          </w:tcPr>
          <w:p w14:paraId="002E7A1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$75,000</w:t>
            </w:r>
          </w:p>
        </w:tc>
        <w:tc>
          <w:tcPr>
            <w:tcW w:w="900" w:type="dxa"/>
            <w:tcBorders>
              <w:top w:val="nil"/>
              <w:left w:val="nil"/>
              <w:bottom w:val="single" w:sz="4" w:space="0" w:color="auto"/>
              <w:right w:val="single" w:sz="4" w:space="0" w:color="auto"/>
            </w:tcBorders>
            <w:shd w:val="clear" w:color="auto" w:fill="auto"/>
            <w:noWrap/>
            <w:vAlign w:val="bottom"/>
            <w:hideMark/>
          </w:tcPr>
          <w:p w14:paraId="120E4B7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$60,000</w:t>
            </w:r>
          </w:p>
        </w:tc>
        <w:tc>
          <w:tcPr>
            <w:tcW w:w="810" w:type="dxa"/>
            <w:tcBorders>
              <w:top w:val="nil"/>
              <w:left w:val="nil"/>
              <w:bottom w:val="single" w:sz="4" w:space="0" w:color="auto"/>
              <w:right w:val="single" w:sz="4" w:space="0" w:color="auto"/>
            </w:tcBorders>
            <w:shd w:val="clear" w:color="auto" w:fill="auto"/>
            <w:noWrap/>
            <w:vAlign w:val="bottom"/>
            <w:hideMark/>
          </w:tcPr>
          <w:p w14:paraId="4972449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$30,000</w:t>
            </w:r>
          </w:p>
        </w:tc>
        <w:tc>
          <w:tcPr>
            <w:tcW w:w="810" w:type="dxa"/>
            <w:tcBorders>
              <w:top w:val="nil"/>
              <w:left w:val="nil"/>
              <w:bottom w:val="single" w:sz="4" w:space="0" w:color="auto"/>
              <w:right w:val="single" w:sz="4" w:space="0" w:color="auto"/>
            </w:tcBorders>
            <w:shd w:val="clear" w:color="auto" w:fill="auto"/>
            <w:noWrap/>
            <w:vAlign w:val="bottom"/>
            <w:hideMark/>
          </w:tcPr>
          <w:p w14:paraId="3FBF133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$67,500</w:t>
            </w:r>
          </w:p>
        </w:tc>
        <w:tc>
          <w:tcPr>
            <w:tcW w:w="810" w:type="dxa"/>
            <w:tcBorders>
              <w:top w:val="nil"/>
              <w:left w:val="nil"/>
              <w:bottom w:val="single" w:sz="4" w:space="0" w:color="auto"/>
              <w:right w:val="single" w:sz="4" w:space="0" w:color="auto"/>
            </w:tcBorders>
            <w:shd w:val="clear" w:color="auto" w:fill="auto"/>
            <w:noWrap/>
            <w:vAlign w:val="bottom"/>
            <w:hideMark/>
          </w:tcPr>
          <w:p w14:paraId="2050B1F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$71,250</w:t>
            </w:r>
          </w:p>
        </w:tc>
        <w:tc>
          <w:tcPr>
            <w:tcW w:w="810" w:type="dxa"/>
            <w:tcBorders>
              <w:top w:val="nil"/>
              <w:left w:val="nil"/>
              <w:bottom w:val="single" w:sz="4" w:space="0" w:color="auto"/>
              <w:right w:val="single" w:sz="4" w:space="0" w:color="auto"/>
            </w:tcBorders>
            <w:shd w:val="clear" w:color="auto" w:fill="auto"/>
            <w:noWrap/>
            <w:vAlign w:val="bottom"/>
            <w:hideMark/>
          </w:tcPr>
          <w:p w14:paraId="52C754A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$67,500</w:t>
            </w:r>
          </w:p>
        </w:tc>
        <w:tc>
          <w:tcPr>
            <w:tcW w:w="720" w:type="dxa"/>
            <w:tcBorders>
              <w:top w:val="nil"/>
              <w:left w:val="nil"/>
              <w:bottom w:val="single" w:sz="4" w:space="0" w:color="auto"/>
              <w:right w:val="single" w:sz="4" w:space="0" w:color="auto"/>
            </w:tcBorders>
            <w:shd w:val="clear" w:color="auto" w:fill="auto"/>
            <w:noWrap/>
            <w:vAlign w:val="bottom"/>
            <w:hideMark/>
          </w:tcPr>
          <w:p w14:paraId="440745F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$63,750</w:t>
            </w:r>
          </w:p>
        </w:tc>
        <w:tc>
          <w:tcPr>
            <w:tcW w:w="720" w:type="dxa"/>
            <w:tcBorders>
              <w:top w:val="nil"/>
              <w:left w:val="nil"/>
              <w:bottom w:val="single" w:sz="4" w:space="0" w:color="auto"/>
              <w:right w:val="single" w:sz="4" w:space="0" w:color="auto"/>
            </w:tcBorders>
            <w:shd w:val="clear" w:color="auto" w:fill="auto"/>
            <w:noWrap/>
            <w:vAlign w:val="bottom"/>
            <w:hideMark/>
          </w:tcPr>
          <w:p w14:paraId="6612D5A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$63,750</w:t>
            </w:r>
          </w:p>
        </w:tc>
        <w:tc>
          <w:tcPr>
            <w:tcW w:w="810" w:type="dxa"/>
            <w:tcBorders>
              <w:top w:val="nil"/>
              <w:left w:val="nil"/>
              <w:bottom w:val="single" w:sz="4" w:space="0" w:color="auto"/>
              <w:right w:val="single" w:sz="4" w:space="0" w:color="auto"/>
            </w:tcBorders>
            <w:shd w:val="clear" w:color="auto" w:fill="auto"/>
            <w:noWrap/>
            <w:vAlign w:val="bottom"/>
            <w:hideMark/>
          </w:tcPr>
          <w:p w14:paraId="7B9BAD8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$71,250</w:t>
            </w:r>
          </w:p>
        </w:tc>
        <w:tc>
          <w:tcPr>
            <w:tcW w:w="900" w:type="dxa"/>
            <w:tcBorders>
              <w:top w:val="nil"/>
              <w:left w:val="nil"/>
              <w:bottom w:val="single" w:sz="4" w:space="0" w:color="auto"/>
              <w:right w:val="single" w:sz="4" w:space="0" w:color="auto"/>
            </w:tcBorders>
            <w:shd w:val="clear" w:color="auto" w:fill="auto"/>
            <w:noWrap/>
            <w:vAlign w:val="bottom"/>
            <w:hideMark/>
          </w:tcPr>
          <w:p w14:paraId="1E5DEF6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$56,250</w:t>
            </w:r>
          </w:p>
        </w:tc>
        <w:tc>
          <w:tcPr>
            <w:tcW w:w="990" w:type="dxa"/>
            <w:tcBorders>
              <w:top w:val="nil"/>
              <w:left w:val="nil"/>
              <w:bottom w:val="single" w:sz="4" w:space="0" w:color="auto"/>
              <w:right w:val="single" w:sz="4" w:space="0" w:color="auto"/>
            </w:tcBorders>
            <w:shd w:val="clear" w:color="auto" w:fill="auto"/>
            <w:noWrap/>
            <w:vAlign w:val="bottom"/>
            <w:hideMark/>
          </w:tcPr>
          <w:p w14:paraId="14B66C4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$116,250</w:t>
            </w:r>
          </w:p>
        </w:tc>
        <w:tc>
          <w:tcPr>
            <w:tcW w:w="990" w:type="dxa"/>
            <w:tcBorders>
              <w:top w:val="nil"/>
              <w:left w:val="nil"/>
              <w:bottom w:val="single" w:sz="4" w:space="0" w:color="auto"/>
              <w:right w:val="single" w:sz="8" w:space="0" w:color="auto"/>
            </w:tcBorders>
            <w:shd w:val="clear" w:color="auto" w:fill="auto"/>
            <w:noWrap/>
            <w:vAlign w:val="bottom"/>
            <w:hideMark/>
          </w:tcPr>
          <w:p w14:paraId="3564D788"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 xml:space="preserve">$832,500 </w:t>
            </w:r>
          </w:p>
        </w:tc>
      </w:tr>
      <w:tr w:rsidR="00602AF9" w:rsidRPr="00602AF9" w14:paraId="159A3D34"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2893F17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60" w:type="dxa"/>
            <w:tcBorders>
              <w:top w:val="nil"/>
              <w:left w:val="nil"/>
              <w:bottom w:val="single" w:sz="4" w:space="0" w:color="auto"/>
              <w:right w:val="single" w:sz="4" w:space="0" w:color="auto"/>
            </w:tcBorders>
            <w:shd w:val="clear" w:color="auto" w:fill="auto"/>
            <w:noWrap/>
            <w:vAlign w:val="bottom"/>
            <w:hideMark/>
          </w:tcPr>
          <w:p w14:paraId="4EA26CA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482FB62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696D0FA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17FE46B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10EAEA0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1F205CA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78EDA7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E5FEDB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41300B5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6B30759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D1C831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09DDE3C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2078C5C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5449284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5460680E"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592AA378"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Energy Purchases</w:t>
            </w:r>
            <w:r w:rsidRPr="00602AF9">
              <w:rPr>
                <w:rFonts w:eastAsia="Times New Roman"/>
                <w:sz w:val="13"/>
                <w:szCs w:val="13"/>
              </w:rPr>
              <w:t xml:space="preserve"> (MWh)</w:t>
            </w:r>
          </w:p>
        </w:tc>
        <w:tc>
          <w:tcPr>
            <w:tcW w:w="760" w:type="dxa"/>
            <w:tcBorders>
              <w:top w:val="nil"/>
              <w:left w:val="nil"/>
              <w:bottom w:val="single" w:sz="4" w:space="0" w:color="auto"/>
              <w:right w:val="single" w:sz="4" w:space="0" w:color="auto"/>
            </w:tcBorders>
            <w:shd w:val="clear" w:color="auto" w:fill="auto"/>
            <w:noWrap/>
            <w:vAlign w:val="bottom"/>
            <w:hideMark/>
          </w:tcPr>
          <w:p w14:paraId="53CE198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24B6D95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15BDA5E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2792054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27E057E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6498B86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51E6CA1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1DE4A90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683654D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0762161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58F5997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610C42E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2E6FF40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17F2B04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1AB6249F"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1184D50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Annual Baseload Energy</w:t>
            </w:r>
          </w:p>
        </w:tc>
        <w:tc>
          <w:tcPr>
            <w:tcW w:w="760" w:type="dxa"/>
            <w:tcBorders>
              <w:top w:val="nil"/>
              <w:left w:val="nil"/>
              <w:bottom w:val="single" w:sz="4" w:space="0" w:color="auto"/>
              <w:right w:val="single" w:sz="4" w:space="0" w:color="auto"/>
            </w:tcBorders>
            <w:shd w:val="clear" w:color="auto" w:fill="auto"/>
            <w:noWrap/>
            <w:vAlign w:val="bottom"/>
            <w:hideMark/>
          </w:tcPr>
          <w:p w14:paraId="2FEC3AC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14973BE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8,928</w:t>
            </w:r>
          </w:p>
        </w:tc>
        <w:tc>
          <w:tcPr>
            <w:tcW w:w="900" w:type="dxa"/>
            <w:tcBorders>
              <w:top w:val="nil"/>
              <w:left w:val="nil"/>
              <w:bottom w:val="single" w:sz="4" w:space="0" w:color="auto"/>
              <w:right w:val="single" w:sz="4" w:space="0" w:color="auto"/>
            </w:tcBorders>
            <w:shd w:val="clear" w:color="auto" w:fill="auto"/>
            <w:noWrap/>
            <w:vAlign w:val="bottom"/>
            <w:hideMark/>
          </w:tcPr>
          <w:p w14:paraId="08E210C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8,064</w:t>
            </w:r>
          </w:p>
        </w:tc>
        <w:tc>
          <w:tcPr>
            <w:tcW w:w="900" w:type="dxa"/>
            <w:tcBorders>
              <w:top w:val="nil"/>
              <w:left w:val="nil"/>
              <w:bottom w:val="single" w:sz="4" w:space="0" w:color="auto"/>
              <w:right w:val="single" w:sz="4" w:space="0" w:color="auto"/>
            </w:tcBorders>
            <w:shd w:val="clear" w:color="auto" w:fill="auto"/>
            <w:noWrap/>
            <w:vAlign w:val="bottom"/>
            <w:hideMark/>
          </w:tcPr>
          <w:p w14:paraId="63AB099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8,916</w:t>
            </w:r>
          </w:p>
        </w:tc>
        <w:tc>
          <w:tcPr>
            <w:tcW w:w="810" w:type="dxa"/>
            <w:tcBorders>
              <w:top w:val="nil"/>
              <w:left w:val="nil"/>
              <w:bottom w:val="single" w:sz="4" w:space="0" w:color="auto"/>
              <w:right w:val="single" w:sz="4" w:space="0" w:color="auto"/>
            </w:tcBorders>
            <w:shd w:val="clear" w:color="auto" w:fill="auto"/>
            <w:noWrap/>
            <w:vAlign w:val="bottom"/>
            <w:hideMark/>
          </w:tcPr>
          <w:p w14:paraId="339C01D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8,640</w:t>
            </w:r>
          </w:p>
        </w:tc>
        <w:tc>
          <w:tcPr>
            <w:tcW w:w="810" w:type="dxa"/>
            <w:tcBorders>
              <w:top w:val="nil"/>
              <w:left w:val="nil"/>
              <w:bottom w:val="single" w:sz="4" w:space="0" w:color="auto"/>
              <w:right w:val="single" w:sz="4" w:space="0" w:color="auto"/>
            </w:tcBorders>
            <w:shd w:val="clear" w:color="auto" w:fill="auto"/>
            <w:noWrap/>
            <w:vAlign w:val="bottom"/>
            <w:hideMark/>
          </w:tcPr>
          <w:p w14:paraId="03000F2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8,928</w:t>
            </w:r>
          </w:p>
        </w:tc>
        <w:tc>
          <w:tcPr>
            <w:tcW w:w="810" w:type="dxa"/>
            <w:tcBorders>
              <w:top w:val="nil"/>
              <w:left w:val="nil"/>
              <w:bottom w:val="single" w:sz="4" w:space="0" w:color="auto"/>
              <w:right w:val="single" w:sz="4" w:space="0" w:color="auto"/>
            </w:tcBorders>
            <w:shd w:val="clear" w:color="auto" w:fill="auto"/>
            <w:noWrap/>
            <w:vAlign w:val="bottom"/>
            <w:hideMark/>
          </w:tcPr>
          <w:p w14:paraId="3451B71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8,640</w:t>
            </w:r>
          </w:p>
        </w:tc>
        <w:tc>
          <w:tcPr>
            <w:tcW w:w="810" w:type="dxa"/>
            <w:tcBorders>
              <w:top w:val="nil"/>
              <w:left w:val="nil"/>
              <w:bottom w:val="single" w:sz="4" w:space="0" w:color="auto"/>
              <w:right w:val="single" w:sz="4" w:space="0" w:color="auto"/>
            </w:tcBorders>
            <w:shd w:val="clear" w:color="auto" w:fill="auto"/>
            <w:noWrap/>
            <w:vAlign w:val="bottom"/>
            <w:hideMark/>
          </w:tcPr>
          <w:p w14:paraId="3DE9AD1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8,928</w:t>
            </w:r>
          </w:p>
        </w:tc>
        <w:tc>
          <w:tcPr>
            <w:tcW w:w="720" w:type="dxa"/>
            <w:tcBorders>
              <w:top w:val="nil"/>
              <w:left w:val="nil"/>
              <w:bottom w:val="single" w:sz="4" w:space="0" w:color="auto"/>
              <w:right w:val="single" w:sz="4" w:space="0" w:color="auto"/>
            </w:tcBorders>
            <w:shd w:val="clear" w:color="auto" w:fill="auto"/>
            <w:noWrap/>
            <w:vAlign w:val="bottom"/>
            <w:hideMark/>
          </w:tcPr>
          <w:p w14:paraId="48A35ED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8,928</w:t>
            </w:r>
          </w:p>
        </w:tc>
        <w:tc>
          <w:tcPr>
            <w:tcW w:w="720" w:type="dxa"/>
            <w:tcBorders>
              <w:top w:val="nil"/>
              <w:left w:val="nil"/>
              <w:bottom w:val="single" w:sz="4" w:space="0" w:color="auto"/>
              <w:right w:val="single" w:sz="4" w:space="0" w:color="auto"/>
            </w:tcBorders>
            <w:shd w:val="clear" w:color="auto" w:fill="auto"/>
            <w:noWrap/>
            <w:vAlign w:val="bottom"/>
            <w:hideMark/>
          </w:tcPr>
          <w:p w14:paraId="3E7A637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8,640</w:t>
            </w:r>
          </w:p>
        </w:tc>
        <w:tc>
          <w:tcPr>
            <w:tcW w:w="810" w:type="dxa"/>
            <w:tcBorders>
              <w:top w:val="nil"/>
              <w:left w:val="nil"/>
              <w:bottom w:val="single" w:sz="4" w:space="0" w:color="auto"/>
              <w:right w:val="single" w:sz="4" w:space="0" w:color="auto"/>
            </w:tcBorders>
            <w:shd w:val="clear" w:color="auto" w:fill="auto"/>
            <w:noWrap/>
            <w:vAlign w:val="bottom"/>
            <w:hideMark/>
          </w:tcPr>
          <w:p w14:paraId="7847257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8,928</w:t>
            </w:r>
          </w:p>
        </w:tc>
        <w:tc>
          <w:tcPr>
            <w:tcW w:w="900" w:type="dxa"/>
            <w:tcBorders>
              <w:top w:val="nil"/>
              <w:left w:val="nil"/>
              <w:bottom w:val="single" w:sz="4" w:space="0" w:color="auto"/>
              <w:right w:val="single" w:sz="4" w:space="0" w:color="auto"/>
            </w:tcBorders>
            <w:shd w:val="clear" w:color="auto" w:fill="auto"/>
            <w:noWrap/>
            <w:vAlign w:val="bottom"/>
            <w:hideMark/>
          </w:tcPr>
          <w:p w14:paraId="5C74765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8,652</w:t>
            </w:r>
          </w:p>
        </w:tc>
        <w:tc>
          <w:tcPr>
            <w:tcW w:w="990" w:type="dxa"/>
            <w:tcBorders>
              <w:top w:val="nil"/>
              <w:left w:val="nil"/>
              <w:bottom w:val="single" w:sz="4" w:space="0" w:color="auto"/>
              <w:right w:val="single" w:sz="4" w:space="0" w:color="auto"/>
            </w:tcBorders>
            <w:shd w:val="clear" w:color="auto" w:fill="auto"/>
            <w:noWrap/>
            <w:vAlign w:val="bottom"/>
            <w:hideMark/>
          </w:tcPr>
          <w:p w14:paraId="7AED694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8,928</w:t>
            </w:r>
          </w:p>
        </w:tc>
        <w:tc>
          <w:tcPr>
            <w:tcW w:w="990" w:type="dxa"/>
            <w:tcBorders>
              <w:top w:val="nil"/>
              <w:left w:val="nil"/>
              <w:bottom w:val="single" w:sz="4" w:space="0" w:color="auto"/>
              <w:right w:val="single" w:sz="8" w:space="0" w:color="auto"/>
            </w:tcBorders>
            <w:shd w:val="clear" w:color="auto" w:fill="auto"/>
            <w:noWrap/>
            <w:vAlign w:val="bottom"/>
            <w:hideMark/>
          </w:tcPr>
          <w:p w14:paraId="00ECE266"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105,120</w:t>
            </w:r>
          </w:p>
        </w:tc>
      </w:tr>
      <w:tr w:rsidR="00602AF9" w:rsidRPr="00602AF9" w14:paraId="53254476"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58A798C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Seasonal Baseload Energy On-peak</w:t>
            </w:r>
          </w:p>
        </w:tc>
        <w:tc>
          <w:tcPr>
            <w:tcW w:w="760" w:type="dxa"/>
            <w:tcBorders>
              <w:top w:val="nil"/>
              <w:left w:val="nil"/>
              <w:bottom w:val="single" w:sz="4" w:space="0" w:color="auto"/>
              <w:right w:val="single" w:sz="4" w:space="0" w:color="auto"/>
            </w:tcBorders>
            <w:shd w:val="clear" w:color="auto" w:fill="auto"/>
            <w:noWrap/>
            <w:vAlign w:val="bottom"/>
            <w:hideMark/>
          </w:tcPr>
          <w:p w14:paraId="309C749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7D320E8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3,968</w:t>
            </w:r>
          </w:p>
        </w:tc>
        <w:tc>
          <w:tcPr>
            <w:tcW w:w="900" w:type="dxa"/>
            <w:tcBorders>
              <w:top w:val="nil"/>
              <w:left w:val="nil"/>
              <w:bottom w:val="single" w:sz="4" w:space="0" w:color="auto"/>
              <w:right w:val="single" w:sz="4" w:space="0" w:color="auto"/>
            </w:tcBorders>
            <w:shd w:val="clear" w:color="auto" w:fill="auto"/>
            <w:noWrap/>
            <w:vAlign w:val="bottom"/>
            <w:hideMark/>
          </w:tcPr>
          <w:p w14:paraId="0465834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3,584</w:t>
            </w:r>
          </w:p>
        </w:tc>
        <w:tc>
          <w:tcPr>
            <w:tcW w:w="900" w:type="dxa"/>
            <w:tcBorders>
              <w:top w:val="nil"/>
              <w:left w:val="nil"/>
              <w:bottom w:val="single" w:sz="4" w:space="0" w:color="auto"/>
              <w:right w:val="single" w:sz="4" w:space="0" w:color="auto"/>
            </w:tcBorders>
            <w:shd w:val="clear" w:color="auto" w:fill="auto"/>
            <w:noWrap/>
            <w:vAlign w:val="bottom"/>
            <w:hideMark/>
          </w:tcPr>
          <w:p w14:paraId="45691F7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6CE903A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423EEFD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03831B6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57BE857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43134AF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563102E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314887A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468996B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1,924</w:t>
            </w:r>
          </w:p>
        </w:tc>
        <w:tc>
          <w:tcPr>
            <w:tcW w:w="990" w:type="dxa"/>
            <w:tcBorders>
              <w:top w:val="nil"/>
              <w:left w:val="nil"/>
              <w:bottom w:val="single" w:sz="4" w:space="0" w:color="auto"/>
              <w:right w:val="single" w:sz="4" w:space="0" w:color="auto"/>
            </w:tcBorders>
            <w:shd w:val="clear" w:color="auto" w:fill="auto"/>
            <w:noWrap/>
            <w:vAlign w:val="bottom"/>
            <w:hideMark/>
          </w:tcPr>
          <w:p w14:paraId="2767E46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3,968</w:t>
            </w:r>
          </w:p>
        </w:tc>
        <w:tc>
          <w:tcPr>
            <w:tcW w:w="990" w:type="dxa"/>
            <w:tcBorders>
              <w:top w:val="nil"/>
              <w:left w:val="nil"/>
              <w:bottom w:val="single" w:sz="4" w:space="0" w:color="auto"/>
              <w:right w:val="single" w:sz="8" w:space="0" w:color="auto"/>
            </w:tcBorders>
            <w:shd w:val="clear" w:color="auto" w:fill="auto"/>
            <w:noWrap/>
            <w:vAlign w:val="bottom"/>
            <w:hideMark/>
          </w:tcPr>
          <w:p w14:paraId="57B1981C"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13,444</w:t>
            </w:r>
          </w:p>
        </w:tc>
      </w:tr>
      <w:tr w:rsidR="00602AF9" w:rsidRPr="00602AF9" w14:paraId="058FCA4D"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57C037F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Seasonal Baseload Energy Off-peak</w:t>
            </w:r>
          </w:p>
        </w:tc>
        <w:tc>
          <w:tcPr>
            <w:tcW w:w="760" w:type="dxa"/>
            <w:tcBorders>
              <w:top w:val="nil"/>
              <w:left w:val="nil"/>
              <w:bottom w:val="single" w:sz="4" w:space="0" w:color="auto"/>
              <w:right w:val="single" w:sz="4" w:space="0" w:color="auto"/>
            </w:tcBorders>
            <w:shd w:val="clear" w:color="auto" w:fill="auto"/>
            <w:noWrap/>
            <w:vAlign w:val="bottom"/>
            <w:hideMark/>
          </w:tcPr>
          <w:p w14:paraId="0430A59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594CC8E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2,976</w:t>
            </w:r>
          </w:p>
        </w:tc>
        <w:tc>
          <w:tcPr>
            <w:tcW w:w="900" w:type="dxa"/>
            <w:tcBorders>
              <w:top w:val="nil"/>
              <w:left w:val="nil"/>
              <w:bottom w:val="single" w:sz="4" w:space="0" w:color="auto"/>
              <w:right w:val="single" w:sz="4" w:space="0" w:color="auto"/>
            </w:tcBorders>
            <w:shd w:val="clear" w:color="auto" w:fill="auto"/>
            <w:noWrap/>
            <w:vAlign w:val="bottom"/>
            <w:hideMark/>
          </w:tcPr>
          <w:p w14:paraId="71C3165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2,688</w:t>
            </w:r>
          </w:p>
        </w:tc>
        <w:tc>
          <w:tcPr>
            <w:tcW w:w="900" w:type="dxa"/>
            <w:tcBorders>
              <w:top w:val="nil"/>
              <w:left w:val="nil"/>
              <w:bottom w:val="single" w:sz="4" w:space="0" w:color="auto"/>
              <w:right w:val="single" w:sz="4" w:space="0" w:color="auto"/>
            </w:tcBorders>
            <w:shd w:val="clear" w:color="auto" w:fill="auto"/>
            <w:noWrap/>
            <w:vAlign w:val="bottom"/>
            <w:hideMark/>
          </w:tcPr>
          <w:p w14:paraId="643DB13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2DC49D7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6AD9BC3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3E15751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583A1D1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4879FEF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0B37829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6B9945B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7214C1D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1,687</w:t>
            </w:r>
          </w:p>
        </w:tc>
        <w:tc>
          <w:tcPr>
            <w:tcW w:w="990" w:type="dxa"/>
            <w:tcBorders>
              <w:top w:val="nil"/>
              <w:left w:val="nil"/>
              <w:bottom w:val="single" w:sz="4" w:space="0" w:color="auto"/>
              <w:right w:val="single" w:sz="4" w:space="0" w:color="auto"/>
            </w:tcBorders>
            <w:shd w:val="clear" w:color="auto" w:fill="auto"/>
            <w:noWrap/>
            <w:vAlign w:val="bottom"/>
            <w:hideMark/>
          </w:tcPr>
          <w:p w14:paraId="215E3EA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2,976</w:t>
            </w:r>
          </w:p>
        </w:tc>
        <w:tc>
          <w:tcPr>
            <w:tcW w:w="990" w:type="dxa"/>
            <w:tcBorders>
              <w:top w:val="nil"/>
              <w:left w:val="nil"/>
              <w:bottom w:val="single" w:sz="4" w:space="0" w:color="auto"/>
              <w:right w:val="single" w:sz="8" w:space="0" w:color="auto"/>
            </w:tcBorders>
            <w:shd w:val="clear" w:color="auto" w:fill="auto"/>
            <w:noWrap/>
            <w:vAlign w:val="bottom"/>
            <w:hideMark/>
          </w:tcPr>
          <w:p w14:paraId="3795B6BA"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10,327</w:t>
            </w:r>
          </w:p>
        </w:tc>
      </w:tr>
      <w:tr w:rsidR="00602AF9" w:rsidRPr="00602AF9" w14:paraId="0401AF84"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78509F7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Energy Option On-Peak</w:t>
            </w:r>
          </w:p>
        </w:tc>
        <w:tc>
          <w:tcPr>
            <w:tcW w:w="760" w:type="dxa"/>
            <w:tcBorders>
              <w:top w:val="nil"/>
              <w:left w:val="nil"/>
              <w:bottom w:val="single" w:sz="4" w:space="0" w:color="auto"/>
              <w:right w:val="single" w:sz="4" w:space="0" w:color="auto"/>
            </w:tcBorders>
            <w:shd w:val="clear" w:color="auto" w:fill="auto"/>
            <w:noWrap/>
            <w:vAlign w:val="bottom"/>
            <w:hideMark/>
          </w:tcPr>
          <w:p w14:paraId="4801D07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08A6A55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7C20F09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16BA945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0EDAA6F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7543991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3D54AE8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74B8E45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741C88E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05BD528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4B14A11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7175068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90" w:type="dxa"/>
            <w:tcBorders>
              <w:top w:val="nil"/>
              <w:left w:val="nil"/>
              <w:bottom w:val="single" w:sz="4" w:space="0" w:color="auto"/>
              <w:right w:val="single" w:sz="4" w:space="0" w:color="auto"/>
            </w:tcBorders>
            <w:shd w:val="clear" w:color="auto" w:fill="auto"/>
            <w:noWrap/>
            <w:vAlign w:val="bottom"/>
            <w:hideMark/>
          </w:tcPr>
          <w:p w14:paraId="31898AE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372</w:t>
            </w:r>
          </w:p>
        </w:tc>
        <w:tc>
          <w:tcPr>
            <w:tcW w:w="990" w:type="dxa"/>
            <w:tcBorders>
              <w:top w:val="nil"/>
              <w:left w:val="nil"/>
              <w:bottom w:val="single" w:sz="4" w:space="0" w:color="auto"/>
              <w:right w:val="single" w:sz="8" w:space="0" w:color="auto"/>
            </w:tcBorders>
            <w:shd w:val="clear" w:color="auto" w:fill="auto"/>
            <w:noWrap/>
            <w:vAlign w:val="bottom"/>
            <w:hideMark/>
          </w:tcPr>
          <w:p w14:paraId="04A333AA"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372</w:t>
            </w:r>
          </w:p>
        </w:tc>
      </w:tr>
      <w:tr w:rsidR="00602AF9" w:rsidRPr="00602AF9" w14:paraId="2DA22B94"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4FB71B9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Energy Option Off-Peak</w:t>
            </w:r>
          </w:p>
        </w:tc>
        <w:tc>
          <w:tcPr>
            <w:tcW w:w="760" w:type="dxa"/>
            <w:tcBorders>
              <w:top w:val="nil"/>
              <w:left w:val="nil"/>
              <w:bottom w:val="single" w:sz="4" w:space="0" w:color="auto"/>
              <w:right w:val="single" w:sz="4" w:space="0" w:color="auto"/>
            </w:tcBorders>
            <w:shd w:val="clear" w:color="auto" w:fill="auto"/>
            <w:noWrap/>
            <w:vAlign w:val="bottom"/>
            <w:hideMark/>
          </w:tcPr>
          <w:p w14:paraId="3EAB4CD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4CB0E3F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3927977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3EE9697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1B7F186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75D6EC2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512F30E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1A73A40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6168440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7807D10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5EEB1B1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7C7B0C8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90" w:type="dxa"/>
            <w:tcBorders>
              <w:top w:val="nil"/>
              <w:left w:val="nil"/>
              <w:bottom w:val="single" w:sz="4" w:space="0" w:color="auto"/>
              <w:right w:val="single" w:sz="4" w:space="0" w:color="auto"/>
            </w:tcBorders>
            <w:shd w:val="clear" w:color="auto" w:fill="auto"/>
            <w:noWrap/>
            <w:vAlign w:val="bottom"/>
            <w:hideMark/>
          </w:tcPr>
          <w:p w14:paraId="179BB83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372</w:t>
            </w:r>
          </w:p>
        </w:tc>
        <w:tc>
          <w:tcPr>
            <w:tcW w:w="990" w:type="dxa"/>
            <w:tcBorders>
              <w:top w:val="nil"/>
              <w:left w:val="nil"/>
              <w:bottom w:val="single" w:sz="4" w:space="0" w:color="auto"/>
              <w:right w:val="single" w:sz="8" w:space="0" w:color="auto"/>
            </w:tcBorders>
            <w:shd w:val="clear" w:color="auto" w:fill="auto"/>
            <w:noWrap/>
            <w:vAlign w:val="bottom"/>
            <w:hideMark/>
          </w:tcPr>
          <w:p w14:paraId="4BF5BEB6"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372</w:t>
            </w:r>
          </w:p>
        </w:tc>
      </w:tr>
      <w:tr w:rsidR="00602AF9" w:rsidRPr="00602AF9" w14:paraId="11675F77"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416E8FF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Bear Valley Power Plant</w:t>
            </w:r>
          </w:p>
        </w:tc>
        <w:tc>
          <w:tcPr>
            <w:tcW w:w="760" w:type="dxa"/>
            <w:tcBorders>
              <w:top w:val="nil"/>
              <w:left w:val="nil"/>
              <w:bottom w:val="single" w:sz="4" w:space="0" w:color="auto"/>
              <w:right w:val="single" w:sz="4" w:space="0" w:color="auto"/>
            </w:tcBorders>
            <w:shd w:val="clear" w:color="auto" w:fill="auto"/>
            <w:noWrap/>
            <w:vAlign w:val="bottom"/>
            <w:hideMark/>
          </w:tcPr>
          <w:p w14:paraId="4996410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2449E09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54</w:t>
            </w:r>
          </w:p>
        </w:tc>
        <w:tc>
          <w:tcPr>
            <w:tcW w:w="900" w:type="dxa"/>
            <w:tcBorders>
              <w:top w:val="nil"/>
              <w:left w:val="nil"/>
              <w:bottom w:val="single" w:sz="4" w:space="0" w:color="auto"/>
              <w:right w:val="single" w:sz="4" w:space="0" w:color="auto"/>
            </w:tcBorders>
            <w:shd w:val="clear" w:color="auto" w:fill="auto"/>
            <w:noWrap/>
            <w:vAlign w:val="bottom"/>
            <w:hideMark/>
          </w:tcPr>
          <w:p w14:paraId="4139F76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w:t>
            </w:r>
          </w:p>
        </w:tc>
        <w:tc>
          <w:tcPr>
            <w:tcW w:w="900" w:type="dxa"/>
            <w:tcBorders>
              <w:top w:val="nil"/>
              <w:left w:val="nil"/>
              <w:bottom w:val="single" w:sz="4" w:space="0" w:color="auto"/>
              <w:right w:val="single" w:sz="4" w:space="0" w:color="auto"/>
            </w:tcBorders>
            <w:shd w:val="clear" w:color="auto" w:fill="auto"/>
            <w:noWrap/>
            <w:vAlign w:val="bottom"/>
            <w:hideMark/>
          </w:tcPr>
          <w:p w14:paraId="67D49EC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48</w:t>
            </w:r>
          </w:p>
        </w:tc>
        <w:tc>
          <w:tcPr>
            <w:tcW w:w="810" w:type="dxa"/>
            <w:tcBorders>
              <w:top w:val="nil"/>
              <w:left w:val="nil"/>
              <w:bottom w:val="single" w:sz="4" w:space="0" w:color="auto"/>
              <w:right w:val="single" w:sz="4" w:space="0" w:color="auto"/>
            </w:tcBorders>
            <w:shd w:val="clear" w:color="auto" w:fill="auto"/>
            <w:noWrap/>
            <w:vAlign w:val="bottom"/>
            <w:hideMark/>
          </w:tcPr>
          <w:p w14:paraId="62DD18C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27</w:t>
            </w:r>
          </w:p>
        </w:tc>
        <w:tc>
          <w:tcPr>
            <w:tcW w:w="810" w:type="dxa"/>
            <w:tcBorders>
              <w:top w:val="nil"/>
              <w:left w:val="nil"/>
              <w:bottom w:val="single" w:sz="4" w:space="0" w:color="auto"/>
              <w:right w:val="single" w:sz="4" w:space="0" w:color="auto"/>
            </w:tcBorders>
            <w:shd w:val="clear" w:color="auto" w:fill="auto"/>
            <w:noWrap/>
            <w:vAlign w:val="bottom"/>
            <w:hideMark/>
          </w:tcPr>
          <w:p w14:paraId="570B8EB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20</w:t>
            </w:r>
          </w:p>
        </w:tc>
        <w:tc>
          <w:tcPr>
            <w:tcW w:w="810" w:type="dxa"/>
            <w:tcBorders>
              <w:top w:val="nil"/>
              <w:left w:val="nil"/>
              <w:bottom w:val="single" w:sz="4" w:space="0" w:color="auto"/>
              <w:right w:val="single" w:sz="4" w:space="0" w:color="auto"/>
            </w:tcBorders>
            <w:shd w:val="clear" w:color="auto" w:fill="auto"/>
            <w:noWrap/>
            <w:vAlign w:val="bottom"/>
            <w:hideMark/>
          </w:tcPr>
          <w:p w14:paraId="716FAE5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24</w:t>
            </w:r>
          </w:p>
        </w:tc>
        <w:tc>
          <w:tcPr>
            <w:tcW w:w="810" w:type="dxa"/>
            <w:tcBorders>
              <w:top w:val="nil"/>
              <w:left w:val="nil"/>
              <w:bottom w:val="single" w:sz="4" w:space="0" w:color="auto"/>
              <w:right w:val="single" w:sz="4" w:space="0" w:color="auto"/>
            </w:tcBorders>
            <w:shd w:val="clear" w:color="auto" w:fill="auto"/>
            <w:noWrap/>
            <w:vAlign w:val="bottom"/>
            <w:hideMark/>
          </w:tcPr>
          <w:p w14:paraId="64803CF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43</w:t>
            </w:r>
          </w:p>
        </w:tc>
        <w:tc>
          <w:tcPr>
            <w:tcW w:w="720" w:type="dxa"/>
            <w:tcBorders>
              <w:top w:val="nil"/>
              <w:left w:val="nil"/>
              <w:bottom w:val="single" w:sz="4" w:space="0" w:color="auto"/>
              <w:right w:val="single" w:sz="4" w:space="0" w:color="auto"/>
            </w:tcBorders>
            <w:shd w:val="clear" w:color="auto" w:fill="auto"/>
            <w:noWrap/>
            <w:vAlign w:val="bottom"/>
            <w:hideMark/>
          </w:tcPr>
          <w:p w14:paraId="26AF7ED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21</w:t>
            </w:r>
          </w:p>
        </w:tc>
        <w:tc>
          <w:tcPr>
            <w:tcW w:w="720" w:type="dxa"/>
            <w:tcBorders>
              <w:top w:val="nil"/>
              <w:left w:val="nil"/>
              <w:bottom w:val="single" w:sz="4" w:space="0" w:color="auto"/>
              <w:right w:val="single" w:sz="4" w:space="0" w:color="auto"/>
            </w:tcBorders>
            <w:shd w:val="clear" w:color="auto" w:fill="auto"/>
            <w:noWrap/>
            <w:vAlign w:val="bottom"/>
            <w:hideMark/>
          </w:tcPr>
          <w:p w14:paraId="35A2A16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50</w:t>
            </w:r>
          </w:p>
        </w:tc>
        <w:tc>
          <w:tcPr>
            <w:tcW w:w="810" w:type="dxa"/>
            <w:tcBorders>
              <w:top w:val="nil"/>
              <w:left w:val="nil"/>
              <w:bottom w:val="single" w:sz="4" w:space="0" w:color="auto"/>
              <w:right w:val="single" w:sz="4" w:space="0" w:color="auto"/>
            </w:tcBorders>
            <w:shd w:val="clear" w:color="auto" w:fill="auto"/>
            <w:noWrap/>
            <w:vAlign w:val="bottom"/>
            <w:hideMark/>
          </w:tcPr>
          <w:p w14:paraId="3B17B4D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38</w:t>
            </w:r>
          </w:p>
        </w:tc>
        <w:tc>
          <w:tcPr>
            <w:tcW w:w="900" w:type="dxa"/>
            <w:tcBorders>
              <w:top w:val="nil"/>
              <w:left w:val="nil"/>
              <w:bottom w:val="single" w:sz="4" w:space="0" w:color="auto"/>
              <w:right w:val="single" w:sz="4" w:space="0" w:color="auto"/>
            </w:tcBorders>
            <w:shd w:val="clear" w:color="auto" w:fill="auto"/>
            <w:noWrap/>
            <w:vAlign w:val="bottom"/>
            <w:hideMark/>
          </w:tcPr>
          <w:p w14:paraId="178107E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36</w:t>
            </w:r>
          </w:p>
        </w:tc>
        <w:tc>
          <w:tcPr>
            <w:tcW w:w="990" w:type="dxa"/>
            <w:tcBorders>
              <w:top w:val="nil"/>
              <w:left w:val="nil"/>
              <w:bottom w:val="single" w:sz="4" w:space="0" w:color="auto"/>
              <w:right w:val="single" w:sz="4" w:space="0" w:color="auto"/>
            </w:tcBorders>
            <w:shd w:val="clear" w:color="auto" w:fill="auto"/>
            <w:noWrap/>
            <w:vAlign w:val="bottom"/>
            <w:hideMark/>
          </w:tcPr>
          <w:p w14:paraId="4C17F49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148</w:t>
            </w:r>
          </w:p>
        </w:tc>
        <w:tc>
          <w:tcPr>
            <w:tcW w:w="990" w:type="dxa"/>
            <w:tcBorders>
              <w:top w:val="nil"/>
              <w:left w:val="nil"/>
              <w:bottom w:val="single" w:sz="4" w:space="0" w:color="auto"/>
              <w:right w:val="single" w:sz="8" w:space="0" w:color="auto"/>
            </w:tcBorders>
            <w:shd w:val="clear" w:color="auto" w:fill="auto"/>
            <w:noWrap/>
            <w:vAlign w:val="bottom"/>
            <w:hideMark/>
          </w:tcPr>
          <w:p w14:paraId="4E0E307F"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537</w:t>
            </w:r>
          </w:p>
        </w:tc>
      </w:tr>
      <w:tr w:rsidR="00602AF9" w:rsidRPr="00602AF9" w14:paraId="597F9BE7"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45C61E3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Day-Ahead Purchases</w:t>
            </w:r>
          </w:p>
        </w:tc>
        <w:tc>
          <w:tcPr>
            <w:tcW w:w="760" w:type="dxa"/>
            <w:tcBorders>
              <w:top w:val="nil"/>
              <w:left w:val="nil"/>
              <w:bottom w:val="single" w:sz="4" w:space="0" w:color="auto"/>
              <w:right w:val="single" w:sz="4" w:space="0" w:color="auto"/>
            </w:tcBorders>
            <w:shd w:val="clear" w:color="auto" w:fill="auto"/>
            <w:noWrap/>
            <w:vAlign w:val="bottom"/>
            <w:hideMark/>
          </w:tcPr>
          <w:p w14:paraId="5C81F07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7FF389F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1375</w:t>
            </w:r>
          </w:p>
        </w:tc>
        <w:tc>
          <w:tcPr>
            <w:tcW w:w="900" w:type="dxa"/>
            <w:tcBorders>
              <w:top w:val="nil"/>
              <w:left w:val="nil"/>
              <w:bottom w:val="single" w:sz="4" w:space="0" w:color="auto"/>
              <w:right w:val="single" w:sz="4" w:space="0" w:color="auto"/>
            </w:tcBorders>
            <w:shd w:val="clear" w:color="auto" w:fill="auto"/>
            <w:noWrap/>
            <w:vAlign w:val="bottom"/>
            <w:hideMark/>
          </w:tcPr>
          <w:p w14:paraId="3D01403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603</w:t>
            </w:r>
          </w:p>
        </w:tc>
        <w:tc>
          <w:tcPr>
            <w:tcW w:w="900" w:type="dxa"/>
            <w:tcBorders>
              <w:top w:val="nil"/>
              <w:left w:val="nil"/>
              <w:bottom w:val="single" w:sz="4" w:space="0" w:color="auto"/>
              <w:right w:val="single" w:sz="4" w:space="0" w:color="auto"/>
            </w:tcBorders>
            <w:shd w:val="clear" w:color="auto" w:fill="auto"/>
            <w:noWrap/>
            <w:vAlign w:val="bottom"/>
            <w:hideMark/>
          </w:tcPr>
          <w:p w14:paraId="74097CA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4840</w:t>
            </w:r>
          </w:p>
        </w:tc>
        <w:tc>
          <w:tcPr>
            <w:tcW w:w="810" w:type="dxa"/>
            <w:tcBorders>
              <w:top w:val="nil"/>
              <w:left w:val="nil"/>
              <w:bottom w:val="single" w:sz="4" w:space="0" w:color="auto"/>
              <w:right w:val="single" w:sz="4" w:space="0" w:color="auto"/>
            </w:tcBorders>
            <w:shd w:val="clear" w:color="auto" w:fill="auto"/>
            <w:noWrap/>
            <w:vAlign w:val="bottom"/>
            <w:hideMark/>
          </w:tcPr>
          <w:p w14:paraId="2B01255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2908</w:t>
            </w:r>
          </w:p>
        </w:tc>
        <w:tc>
          <w:tcPr>
            <w:tcW w:w="810" w:type="dxa"/>
            <w:tcBorders>
              <w:top w:val="nil"/>
              <w:left w:val="nil"/>
              <w:bottom w:val="single" w:sz="4" w:space="0" w:color="auto"/>
              <w:right w:val="single" w:sz="4" w:space="0" w:color="auto"/>
            </w:tcBorders>
            <w:shd w:val="clear" w:color="auto" w:fill="auto"/>
            <w:noWrap/>
            <w:vAlign w:val="bottom"/>
            <w:hideMark/>
          </w:tcPr>
          <w:p w14:paraId="66020D1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2301</w:t>
            </w:r>
          </w:p>
        </w:tc>
        <w:tc>
          <w:tcPr>
            <w:tcW w:w="810" w:type="dxa"/>
            <w:tcBorders>
              <w:top w:val="nil"/>
              <w:left w:val="nil"/>
              <w:bottom w:val="single" w:sz="4" w:space="0" w:color="auto"/>
              <w:right w:val="single" w:sz="4" w:space="0" w:color="auto"/>
            </w:tcBorders>
            <w:shd w:val="clear" w:color="auto" w:fill="auto"/>
            <w:noWrap/>
            <w:vAlign w:val="bottom"/>
            <w:hideMark/>
          </w:tcPr>
          <w:p w14:paraId="77BDE63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2391</w:t>
            </w:r>
          </w:p>
        </w:tc>
        <w:tc>
          <w:tcPr>
            <w:tcW w:w="810" w:type="dxa"/>
            <w:tcBorders>
              <w:top w:val="nil"/>
              <w:left w:val="nil"/>
              <w:bottom w:val="single" w:sz="4" w:space="0" w:color="auto"/>
              <w:right w:val="single" w:sz="4" w:space="0" w:color="auto"/>
            </w:tcBorders>
            <w:shd w:val="clear" w:color="auto" w:fill="auto"/>
            <w:noWrap/>
            <w:vAlign w:val="bottom"/>
            <w:hideMark/>
          </w:tcPr>
          <w:p w14:paraId="4B353C7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3000</w:t>
            </w:r>
          </w:p>
        </w:tc>
        <w:tc>
          <w:tcPr>
            <w:tcW w:w="720" w:type="dxa"/>
            <w:tcBorders>
              <w:top w:val="nil"/>
              <w:left w:val="nil"/>
              <w:bottom w:val="single" w:sz="4" w:space="0" w:color="auto"/>
              <w:right w:val="single" w:sz="4" w:space="0" w:color="auto"/>
            </w:tcBorders>
            <w:shd w:val="clear" w:color="auto" w:fill="auto"/>
            <w:noWrap/>
            <w:vAlign w:val="bottom"/>
            <w:hideMark/>
          </w:tcPr>
          <w:p w14:paraId="545DB0D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3275</w:t>
            </w:r>
          </w:p>
        </w:tc>
        <w:tc>
          <w:tcPr>
            <w:tcW w:w="720" w:type="dxa"/>
            <w:tcBorders>
              <w:top w:val="nil"/>
              <w:left w:val="nil"/>
              <w:bottom w:val="single" w:sz="4" w:space="0" w:color="auto"/>
              <w:right w:val="single" w:sz="4" w:space="0" w:color="auto"/>
            </w:tcBorders>
            <w:shd w:val="clear" w:color="auto" w:fill="auto"/>
            <w:noWrap/>
            <w:vAlign w:val="bottom"/>
            <w:hideMark/>
          </w:tcPr>
          <w:p w14:paraId="2957165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2109</w:t>
            </w:r>
          </w:p>
        </w:tc>
        <w:tc>
          <w:tcPr>
            <w:tcW w:w="810" w:type="dxa"/>
            <w:tcBorders>
              <w:top w:val="nil"/>
              <w:left w:val="nil"/>
              <w:bottom w:val="single" w:sz="4" w:space="0" w:color="auto"/>
              <w:right w:val="single" w:sz="4" w:space="0" w:color="auto"/>
            </w:tcBorders>
            <w:shd w:val="clear" w:color="auto" w:fill="auto"/>
            <w:noWrap/>
            <w:vAlign w:val="bottom"/>
            <w:hideMark/>
          </w:tcPr>
          <w:p w14:paraId="0D01758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2705</w:t>
            </w:r>
          </w:p>
        </w:tc>
        <w:tc>
          <w:tcPr>
            <w:tcW w:w="900" w:type="dxa"/>
            <w:tcBorders>
              <w:top w:val="nil"/>
              <w:left w:val="nil"/>
              <w:bottom w:val="single" w:sz="4" w:space="0" w:color="auto"/>
              <w:right w:val="single" w:sz="4" w:space="0" w:color="auto"/>
            </w:tcBorders>
            <w:shd w:val="clear" w:color="auto" w:fill="auto"/>
            <w:noWrap/>
            <w:vAlign w:val="bottom"/>
            <w:hideMark/>
          </w:tcPr>
          <w:p w14:paraId="0C05A48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1766</w:t>
            </w:r>
          </w:p>
        </w:tc>
        <w:tc>
          <w:tcPr>
            <w:tcW w:w="990" w:type="dxa"/>
            <w:tcBorders>
              <w:top w:val="nil"/>
              <w:left w:val="nil"/>
              <w:bottom w:val="single" w:sz="4" w:space="0" w:color="auto"/>
              <w:right w:val="single" w:sz="4" w:space="0" w:color="auto"/>
            </w:tcBorders>
            <w:shd w:val="clear" w:color="auto" w:fill="auto"/>
            <w:noWrap/>
            <w:vAlign w:val="bottom"/>
            <w:hideMark/>
          </w:tcPr>
          <w:p w14:paraId="4F86115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1988</w:t>
            </w:r>
          </w:p>
        </w:tc>
        <w:tc>
          <w:tcPr>
            <w:tcW w:w="990" w:type="dxa"/>
            <w:tcBorders>
              <w:top w:val="nil"/>
              <w:left w:val="nil"/>
              <w:bottom w:val="single" w:sz="4" w:space="0" w:color="auto"/>
              <w:right w:val="single" w:sz="8" w:space="0" w:color="auto"/>
            </w:tcBorders>
            <w:shd w:val="clear" w:color="auto" w:fill="auto"/>
            <w:noWrap/>
            <w:vAlign w:val="bottom"/>
            <w:hideMark/>
          </w:tcPr>
          <w:p w14:paraId="6553C37E"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29,262</w:t>
            </w:r>
          </w:p>
        </w:tc>
      </w:tr>
      <w:tr w:rsidR="00602AF9" w:rsidRPr="00602AF9" w14:paraId="6BF1F5FE"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0F8CD2A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Imbalance Real-Time Energy</w:t>
            </w:r>
          </w:p>
        </w:tc>
        <w:tc>
          <w:tcPr>
            <w:tcW w:w="760" w:type="dxa"/>
            <w:tcBorders>
              <w:top w:val="nil"/>
              <w:left w:val="nil"/>
              <w:bottom w:val="single" w:sz="4" w:space="0" w:color="auto"/>
              <w:right w:val="single" w:sz="4" w:space="0" w:color="auto"/>
            </w:tcBorders>
            <w:shd w:val="clear" w:color="auto" w:fill="auto"/>
            <w:noWrap/>
            <w:vAlign w:val="bottom"/>
            <w:hideMark/>
          </w:tcPr>
          <w:p w14:paraId="287ADD9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0C9399D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900</w:t>
            </w:r>
          </w:p>
        </w:tc>
        <w:tc>
          <w:tcPr>
            <w:tcW w:w="900" w:type="dxa"/>
            <w:tcBorders>
              <w:top w:val="nil"/>
              <w:left w:val="nil"/>
              <w:bottom w:val="single" w:sz="4" w:space="0" w:color="auto"/>
              <w:right w:val="single" w:sz="4" w:space="0" w:color="auto"/>
            </w:tcBorders>
            <w:shd w:val="clear" w:color="auto" w:fill="auto"/>
            <w:noWrap/>
            <w:vAlign w:val="bottom"/>
            <w:hideMark/>
          </w:tcPr>
          <w:p w14:paraId="15807DA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497</w:t>
            </w:r>
          </w:p>
        </w:tc>
        <w:tc>
          <w:tcPr>
            <w:tcW w:w="900" w:type="dxa"/>
            <w:tcBorders>
              <w:top w:val="nil"/>
              <w:left w:val="nil"/>
              <w:bottom w:val="single" w:sz="4" w:space="0" w:color="auto"/>
              <w:right w:val="single" w:sz="4" w:space="0" w:color="auto"/>
            </w:tcBorders>
            <w:shd w:val="clear" w:color="auto" w:fill="auto"/>
            <w:noWrap/>
            <w:vAlign w:val="bottom"/>
            <w:hideMark/>
          </w:tcPr>
          <w:p w14:paraId="7D6064B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466</w:t>
            </w:r>
          </w:p>
        </w:tc>
        <w:tc>
          <w:tcPr>
            <w:tcW w:w="810" w:type="dxa"/>
            <w:tcBorders>
              <w:top w:val="nil"/>
              <w:left w:val="nil"/>
              <w:bottom w:val="single" w:sz="4" w:space="0" w:color="auto"/>
              <w:right w:val="single" w:sz="4" w:space="0" w:color="auto"/>
            </w:tcBorders>
            <w:shd w:val="clear" w:color="auto" w:fill="auto"/>
            <w:noWrap/>
            <w:vAlign w:val="bottom"/>
            <w:hideMark/>
          </w:tcPr>
          <w:p w14:paraId="7605FCB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244</w:t>
            </w:r>
          </w:p>
        </w:tc>
        <w:tc>
          <w:tcPr>
            <w:tcW w:w="810" w:type="dxa"/>
            <w:tcBorders>
              <w:top w:val="nil"/>
              <w:left w:val="nil"/>
              <w:bottom w:val="single" w:sz="4" w:space="0" w:color="auto"/>
              <w:right w:val="single" w:sz="4" w:space="0" w:color="auto"/>
            </w:tcBorders>
            <w:shd w:val="clear" w:color="auto" w:fill="auto"/>
            <w:noWrap/>
            <w:vAlign w:val="bottom"/>
            <w:hideMark/>
          </w:tcPr>
          <w:p w14:paraId="5EBD69D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321</w:t>
            </w:r>
          </w:p>
        </w:tc>
        <w:tc>
          <w:tcPr>
            <w:tcW w:w="810" w:type="dxa"/>
            <w:tcBorders>
              <w:top w:val="nil"/>
              <w:left w:val="nil"/>
              <w:bottom w:val="single" w:sz="4" w:space="0" w:color="auto"/>
              <w:right w:val="single" w:sz="4" w:space="0" w:color="auto"/>
            </w:tcBorders>
            <w:shd w:val="clear" w:color="auto" w:fill="auto"/>
            <w:noWrap/>
            <w:vAlign w:val="bottom"/>
            <w:hideMark/>
          </w:tcPr>
          <w:p w14:paraId="2391A00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540</w:t>
            </w:r>
          </w:p>
        </w:tc>
        <w:tc>
          <w:tcPr>
            <w:tcW w:w="810" w:type="dxa"/>
            <w:tcBorders>
              <w:top w:val="nil"/>
              <w:left w:val="nil"/>
              <w:bottom w:val="single" w:sz="4" w:space="0" w:color="auto"/>
              <w:right w:val="single" w:sz="4" w:space="0" w:color="auto"/>
            </w:tcBorders>
            <w:shd w:val="clear" w:color="auto" w:fill="auto"/>
            <w:noWrap/>
            <w:vAlign w:val="bottom"/>
            <w:hideMark/>
          </w:tcPr>
          <w:p w14:paraId="24B5780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633</w:t>
            </w:r>
          </w:p>
        </w:tc>
        <w:tc>
          <w:tcPr>
            <w:tcW w:w="720" w:type="dxa"/>
            <w:tcBorders>
              <w:top w:val="nil"/>
              <w:left w:val="nil"/>
              <w:bottom w:val="single" w:sz="4" w:space="0" w:color="auto"/>
              <w:right w:val="single" w:sz="4" w:space="0" w:color="auto"/>
            </w:tcBorders>
            <w:shd w:val="clear" w:color="auto" w:fill="auto"/>
            <w:noWrap/>
            <w:vAlign w:val="bottom"/>
            <w:hideMark/>
          </w:tcPr>
          <w:p w14:paraId="60CB4B1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435</w:t>
            </w:r>
          </w:p>
        </w:tc>
        <w:tc>
          <w:tcPr>
            <w:tcW w:w="720" w:type="dxa"/>
            <w:tcBorders>
              <w:top w:val="nil"/>
              <w:left w:val="nil"/>
              <w:bottom w:val="single" w:sz="4" w:space="0" w:color="auto"/>
              <w:right w:val="single" w:sz="4" w:space="0" w:color="auto"/>
            </w:tcBorders>
            <w:shd w:val="clear" w:color="auto" w:fill="auto"/>
            <w:noWrap/>
            <w:vAlign w:val="bottom"/>
            <w:hideMark/>
          </w:tcPr>
          <w:p w14:paraId="720C65F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789</w:t>
            </w:r>
          </w:p>
        </w:tc>
        <w:tc>
          <w:tcPr>
            <w:tcW w:w="810" w:type="dxa"/>
            <w:tcBorders>
              <w:top w:val="nil"/>
              <w:left w:val="nil"/>
              <w:bottom w:val="single" w:sz="4" w:space="0" w:color="auto"/>
              <w:right w:val="single" w:sz="4" w:space="0" w:color="auto"/>
            </w:tcBorders>
            <w:shd w:val="clear" w:color="auto" w:fill="auto"/>
            <w:noWrap/>
            <w:vAlign w:val="bottom"/>
            <w:hideMark/>
          </w:tcPr>
          <w:p w14:paraId="60B02F1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305</w:t>
            </w:r>
          </w:p>
        </w:tc>
        <w:tc>
          <w:tcPr>
            <w:tcW w:w="900" w:type="dxa"/>
            <w:tcBorders>
              <w:top w:val="nil"/>
              <w:left w:val="nil"/>
              <w:bottom w:val="single" w:sz="4" w:space="0" w:color="auto"/>
              <w:right w:val="single" w:sz="4" w:space="0" w:color="auto"/>
            </w:tcBorders>
            <w:shd w:val="clear" w:color="auto" w:fill="auto"/>
            <w:noWrap/>
            <w:vAlign w:val="bottom"/>
            <w:hideMark/>
          </w:tcPr>
          <w:p w14:paraId="620C2D8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886</w:t>
            </w:r>
          </w:p>
        </w:tc>
        <w:tc>
          <w:tcPr>
            <w:tcW w:w="990" w:type="dxa"/>
            <w:tcBorders>
              <w:top w:val="nil"/>
              <w:left w:val="nil"/>
              <w:bottom w:val="single" w:sz="4" w:space="0" w:color="auto"/>
              <w:right w:val="single" w:sz="4" w:space="0" w:color="auto"/>
            </w:tcBorders>
            <w:shd w:val="clear" w:color="auto" w:fill="auto"/>
            <w:noWrap/>
            <w:vAlign w:val="bottom"/>
            <w:hideMark/>
          </w:tcPr>
          <w:p w14:paraId="083C2EA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1,538</w:t>
            </w:r>
          </w:p>
        </w:tc>
        <w:tc>
          <w:tcPr>
            <w:tcW w:w="990" w:type="dxa"/>
            <w:tcBorders>
              <w:top w:val="nil"/>
              <w:left w:val="nil"/>
              <w:bottom w:val="single" w:sz="4" w:space="0" w:color="auto"/>
              <w:right w:val="single" w:sz="8" w:space="0" w:color="auto"/>
            </w:tcBorders>
            <w:shd w:val="clear" w:color="auto" w:fill="auto"/>
            <w:noWrap/>
            <w:vAlign w:val="bottom"/>
            <w:hideMark/>
          </w:tcPr>
          <w:p w14:paraId="07D75C06"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7,553</w:t>
            </w:r>
          </w:p>
        </w:tc>
      </w:tr>
      <w:tr w:rsidR="00602AF9" w:rsidRPr="00602AF9" w14:paraId="3DA95A5C"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3C770ABC"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Total Energy Purchases</w:t>
            </w:r>
          </w:p>
        </w:tc>
        <w:tc>
          <w:tcPr>
            <w:tcW w:w="760" w:type="dxa"/>
            <w:tcBorders>
              <w:top w:val="nil"/>
              <w:left w:val="nil"/>
              <w:bottom w:val="single" w:sz="4" w:space="0" w:color="auto"/>
              <w:right w:val="single" w:sz="4" w:space="0" w:color="auto"/>
            </w:tcBorders>
            <w:shd w:val="clear" w:color="auto" w:fill="auto"/>
            <w:noWrap/>
            <w:vAlign w:val="bottom"/>
            <w:hideMark/>
          </w:tcPr>
          <w:p w14:paraId="3DE392B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5E7FFD5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17,192</w:t>
            </w:r>
          </w:p>
        </w:tc>
        <w:tc>
          <w:tcPr>
            <w:tcW w:w="900" w:type="dxa"/>
            <w:tcBorders>
              <w:top w:val="nil"/>
              <w:left w:val="nil"/>
              <w:bottom w:val="single" w:sz="4" w:space="0" w:color="auto"/>
              <w:right w:val="single" w:sz="4" w:space="0" w:color="auto"/>
            </w:tcBorders>
            <w:shd w:val="clear" w:color="auto" w:fill="auto"/>
            <w:noWrap/>
            <w:vAlign w:val="bottom"/>
            <w:hideMark/>
          </w:tcPr>
          <w:p w14:paraId="6F281A9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14,126</w:t>
            </w:r>
          </w:p>
        </w:tc>
        <w:tc>
          <w:tcPr>
            <w:tcW w:w="900" w:type="dxa"/>
            <w:tcBorders>
              <w:top w:val="nil"/>
              <w:left w:val="nil"/>
              <w:bottom w:val="single" w:sz="4" w:space="0" w:color="auto"/>
              <w:right w:val="single" w:sz="4" w:space="0" w:color="auto"/>
            </w:tcBorders>
            <w:shd w:val="clear" w:color="auto" w:fill="auto"/>
            <w:noWrap/>
            <w:vAlign w:val="bottom"/>
            <w:hideMark/>
          </w:tcPr>
          <w:p w14:paraId="7092424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14,270</w:t>
            </w:r>
          </w:p>
        </w:tc>
        <w:tc>
          <w:tcPr>
            <w:tcW w:w="810" w:type="dxa"/>
            <w:tcBorders>
              <w:top w:val="nil"/>
              <w:left w:val="nil"/>
              <w:bottom w:val="single" w:sz="4" w:space="0" w:color="auto"/>
              <w:right w:val="single" w:sz="4" w:space="0" w:color="auto"/>
            </w:tcBorders>
            <w:shd w:val="clear" w:color="auto" w:fill="auto"/>
            <w:noWrap/>
            <w:vAlign w:val="bottom"/>
            <w:hideMark/>
          </w:tcPr>
          <w:p w14:paraId="36060CE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11,818</w:t>
            </w:r>
          </w:p>
        </w:tc>
        <w:tc>
          <w:tcPr>
            <w:tcW w:w="810" w:type="dxa"/>
            <w:tcBorders>
              <w:top w:val="nil"/>
              <w:left w:val="nil"/>
              <w:bottom w:val="single" w:sz="4" w:space="0" w:color="auto"/>
              <w:right w:val="single" w:sz="4" w:space="0" w:color="auto"/>
            </w:tcBorders>
            <w:shd w:val="clear" w:color="auto" w:fill="auto"/>
            <w:noWrap/>
            <w:vAlign w:val="bottom"/>
            <w:hideMark/>
          </w:tcPr>
          <w:p w14:paraId="212951F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11,570</w:t>
            </w:r>
          </w:p>
        </w:tc>
        <w:tc>
          <w:tcPr>
            <w:tcW w:w="810" w:type="dxa"/>
            <w:tcBorders>
              <w:top w:val="nil"/>
              <w:left w:val="nil"/>
              <w:bottom w:val="single" w:sz="4" w:space="0" w:color="auto"/>
              <w:right w:val="single" w:sz="4" w:space="0" w:color="auto"/>
            </w:tcBorders>
            <w:shd w:val="clear" w:color="auto" w:fill="auto"/>
            <w:noWrap/>
            <w:vAlign w:val="bottom"/>
            <w:hideMark/>
          </w:tcPr>
          <w:p w14:paraId="493AEB2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11,594</w:t>
            </w:r>
          </w:p>
        </w:tc>
        <w:tc>
          <w:tcPr>
            <w:tcW w:w="810" w:type="dxa"/>
            <w:tcBorders>
              <w:top w:val="nil"/>
              <w:left w:val="nil"/>
              <w:bottom w:val="single" w:sz="4" w:space="0" w:color="auto"/>
              <w:right w:val="single" w:sz="4" w:space="0" w:color="auto"/>
            </w:tcBorders>
            <w:shd w:val="clear" w:color="auto" w:fill="auto"/>
            <w:noWrap/>
            <w:vAlign w:val="bottom"/>
            <w:hideMark/>
          </w:tcPr>
          <w:p w14:paraId="745B9F9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12,604</w:t>
            </w:r>
          </w:p>
        </w:tc>
        <w:tc>
          <w:tcPr>
            <w:tcW w:w="720" w:type="dxa"/>
            <w:tcBorders>
              <w:top w:val="nil"/>
              <w:left w:val="nil"/>
              <w:bottom w:val="single" w:sz="4" w:space="0" w:color="auto"/>
              <w:right w:val="single" w:sz="4" w:space="0" w:color="auto"/>
            </w:tcBorders>
            <w:shd w:val="clear" w:color="auto" w:fill="auto"/>
            <w:noWrap/>
            <w:vAlign w:val="bottom"/>
            <w:hideMark/>
          </w:tcPr>
          <w:p w14:paraId="7A054F3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12,659</w:t>
            </w:r>
          </w:p>
        </w:tc>
        <w:tc>
          <w:tcPr>
            <w:tcW w:w="720" w:type="dxa"/>
            <w:tcBorders>
              <w:top w:val="nil"/>
              <w:left w:val="nil"/>
              <w:bottom w:val="single" w:sz="4" w:space="0" w:color="auto"/>
              <w:right w:val="single" w:sz="4" w:space="0" w:color="auto"/>
            </w:tcBorders>
            <w:shd w:val="clear" w:color="auto" w:fill="auto"/>
            <w:noWrap/>
            <w:vAlign w:val="bottom"/>
            <w:hideMark/>
          </w:tcPr>
          <w:p w14:paraId="38BC22F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11,588</w:t>
            </w:r>
          </w:p>
        </w:tc>
        <w:tc>
          <w:tcPr>
            <w:tcW w:w="810" w:type="dxa"/>
            <w:tcBorders>
              <w:top w:val="nil"/>
              <w:left w:val="nil"/>
              <w:bottom w:val="single" w:sz="4" w:space="0" w:color="auto"/>
              <w:right w:val="single" w:sz="4" w:space="0" w:color="auto"/>
            </w:tcBorders>
            <w:shd w:val="clear" w:color="auto" w:fill="auto"/>
            <w:noWrap/>
            <w:vAlign w:val="bottom"/>
            <w:hideMark/>
          </w:tcPr>
          <w:p w14:paraId="2496CDB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11,976</w:t>
            </w:r>
          </w:p>
        </w:tc>
        <w:tc>
          <w:tcPr>
            <w:tcW w:w="900" w:type="dxa"/>
            <w:tcBorders>
              <w:top w:val="nil"/>
              <w:left w:val="nil"/>
              <w:bottom w:val="single" w:sz="4" w:space="0" w:color="auto"/>
              <w:right w:val="single" w:sz="4" w:space="0" w:color="auto"/>
            </w:tcBorders>
            <w:shd w:val="clear" w:color="auto" w:fill="auto"/>
            <w:noWrap/>
            <w:vAlign w:val="bottom"/>
            <w:hideMark/>
          </w:tcPr>
          <w:p w14:paraId="485F2A8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14,469</w:t>
            </w:r>
          </w:p>
        </w:tc>
        <w:tc>
          <w:tcPr>
            <w:tcW w:w="990" w:type="dxa"/>
            <w:tcBorders>
              <w:top w:val="nil"/>
              <w:left w:val="nil"/>
              <w:bottom w:val="single" w:sz="4" w:space="0" w:color="auto"/>
              <w:right w:val="single" w:sz="4" w:space="0" w:color="auto"/>
            </w:tcBorders>
            <w:shd w:val="clear" w:color="auto" w:fill="auto"/>
            <w:noWrap/>
            <w:vAlign w:val="bottom"/>
            <w:hideMark/>
          </w:tcPr>
          <w:p w14:paraId="05EFE56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19,483</w:t>
            </w:r>
          </w:p>
        </w:tc>
        <w:tc>
          <w:tcPr>
            <w:tcW w:w="990" w:type="dxa"/>
            <w:tcBorders>
              <w:top w:val="nil"/>
              <w:left w:val="nil"/>
              <w:bottom w:val="single" w:sz="4" w:space="0" w:color="auto"/>
              <w:right w:val="single" w:sz="8" w:space="0" w:color="auto"/>
            </w:tcBorders>
            <w:shd w:val="clear" w:color="auto" w:fill="auto"/>
            <w:noWrap/>
            <w:vAlign w:val="bottom"/>
            <w:hideMark/>
          </w:tcPr>
          <w:p w14:paraId="5F4037CB"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163,349</w:t>
            </w:r>
          </w:p>
        </w:tc>
      </w:tr>
      <w:tr w:rsidR="00602AF9" w:rsidRPr="00602AF9" w14:paraId="03A24F94"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24FC5FA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60" w:type="dxa"/>
            <w:tcBorders>
              <w:top w:val="nil"/>
              <w:left w:val="nil"/>
              <w:bottom w:val="single" w:sz="4" w:space="0" w:color="auto"/>
              <w:right w:val="single" w:sz="4" w:space="0" w:color="auto"/>
            </w:tcBorders>
            <w:shd w:val="clear" w:color="auto" w:fill="auto"/>
            <w:noWrap/>
            <w:vAlign w:val="bottom"/>
            <w:hideMark/>
          </w:tcPr>
          <w:p w14:paraId="00EF4B0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771E7447" w14:textId="77777777" w:rsidR="00602AF9" w:rsidRPr="00602AF9" w:rsidRDefault="00602AF9" w:rsidP="00602AF9">
            <w:pPr>
              <w:spacing w:line="240" w:lineRule="auto"/>
              <w:jc w:val="right"/>
              <w:rPr>
                <w:rFonts w:eastAsia="Times New Roman"/>
                <w:color w:val="FFFFFF"/>
                <w:sz w:val="13"/>
                <w:szCs w:val="13"/>
              </w:rPr>
            </w:pPr>
            <w:r w:rsidRPr="00602AF9">
              <w:rPr>
                <w:rFonts w:eastAsia="Times New Roman"/>
                <w:color w:val="FFFFFF"/>
                <w:sz w:val="13"/>
                <w:szCs w:val="13"/>
              </w:rPr>
              <w:t>1</w:t>
            </w:r>
          </w:p>
        </w:tc>
        <w:tc>
          <w:tcPr>
            <w:tcW w:w="900" w:type="dxa"/>
            <w:tcBorders>
              <w:top w:val="nil"/>
              <w:left w:val="nil"/>
              <w:bottom w:val="single" w:sz="4" w:space="0" w:color="auto"/>
              <w:right w:val="single" w:sz="4" w:space="0" w:color="auto"/>
            </w:tcBorders>
            <w:shd w:val="clear" w:color="auto" w:fill="auto"/>
            <w:noWrap/>
            <w:vAlign w:val="bottom"/>
            <w:hideMark/>
          </w:tcPr>
          <w:p w14:paraId="665FCA18" w14:textId="77777777" w:rsidR="00602AF9" w:rsidRPr="00602AF9" w:rsidRDefault="00602AF9" w:rsidP="00602AF9">
            <w:pPr>
              <w:spacing w:line="240" w:lineRule="auto"/>
              <w:jc w:val="right"/>
              <w:rPr>
                <w:rFonts w:eastAsia="Times New Roman"/>
                <w:color w:val="FFFFFF"/>
                <w:sz w:val="13"/>
                <w:szCs w:val="13"/>
              </w:rPr>
            </w:pPr>
            <w:r w:rsidRPr="00602AF9">
              <w:rPr>
                <w:rFonts w:eastAsia="Times New Roman"/>
                <w:color w:val="FFFFFF"/>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03D8DB4E" w14:textId="77777777" w:rsidR="00602AF9" w:rsidRPr="00602AF9" w:rsidRDefault="00602AF9" w:rsidP="00602AF9">
            <w:pPr>
              <w:spacing w:line="240" w:lineRule="auto"/>
              <w:jc w:val="right"/>
              <w:rPr>
                <w:rFonts w:eastAsia="Times New Roman"/>
                <w:color w:val="FFFFFF"/>
                <w:sz w:val="13"/>
                <w:szCs w:val="13"/>
              </w:rPr>
            </w:pPr>
            <w:r w:rsidRPr="00602AF9">
              <w:rPr>
                <w:rFonts w:eastAsia="Times New Roman"/>
                <w:color w:val="FFFFFF"/>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3161F7FC" w14:textId="77777777" w:rsidR="00602AF9" w:rsidRPr="00602AF9" w:rsidRDefault="00602AF9" w:rsidP="00602AF9">
            <w:pPr>
              <w:spacing w:line="240" w:lineRule="auto"/>
              <w:jc w:val="right"/>
              <w:rPr>
                <w:rFonts w:eastAsia="Times New Roman"/>
                <w:color w:val="FFFFFF"/>
                <w:sz w:val="13"/>
                <w:szCs w:val="13"/>
              </w:rPr>
            </w:pPr>
            <w:r w:rsidRPr="00602AF9">
              <w:rPr>
                <w:rFonts w:eastAsia="Times New Roman"/>
                <w:color w:val="FFFFFF"/>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16733E50" w14:textId="77777777" w:rsidR="00602AF9" w:rsidRPr="00602AF9" w:rsidRDefault="00602AF9" w:rsidP="00602AF9">
            <w:pPr>
              <w:spacing w:line="240" w:lineRule="auto"/>
              <w:jc w:val="right"/>
              <w:rPr>
                <w:rFonts w:eastAsia="Times New Roman"/>
                <w:color w:val="FFFFFF"/>
                <w:sz w:val="13"/>
                <w:szCs w:val="13"/>
              </w:rPr>
            </w:pPr>
            <w:r w:rsidRPr="00602AF9">
              <w:rPr>
                <w:rFonts w:eastAsia="Times New Roman"/>
                <w:color w:val="FFFFFF"/>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5E2A4CA4" w14:textId="77777777" w:rsidR="00602AF9" w:rsidRPr="00602AF9" w:rsidRDefault="00602AF9" w:rsidP="00602AF9">
            <w:pPr>
              <w:spacing w:line="240" w:lineRule="auto"/>
              <w:jc w:val="right"/>
              <w:rPr>
                <w:rFonts w:eastAsia="Times New Roman"/>
                <w:color w:val="FFFFFF"/>
                <w:sz w:val="13"/>
                <w:szCs w:val="13"/>
              </w:rPr>
            </w:pPr>
            <w:r w:rsidRPr="00602AF9">
              <w:rPr>
                <w:rFonts w:eastAsia="Times New Roman"/>
                <w:color w:val="FFFFFF"/>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17CB17A8" w14:textId="77777777" w:rsidR="00602AF9" w:rsidRPr="00602AF9" w:rsidRDefault="00602AF9" w:rsidP="00602AF9">
            <w:pPr>
              <w:spacing w:line="240" w:lineRule="auto"/>
              <w:jc w:val="right"/>
              <w:rPr>
                <w:rFonts w:eastAsia="Times New Roman"/>
                <w:color w:val="FFFFFF"/>
                <w:sz w:val="13"/>
                <w:szCs w:val="13"/>
              </w:rPr>
            </w:pPr>
            <w:r w:rsidRPr="00602AF9">
              <w:rPr>
                <w:rFonts w:eastAsia="Times New Roman"/>
                <w:color w:val="FFFFFF"/>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655746F8" w14:textId="77777777" w:rsidR="00602AF9" w:rsidRPr="00602AF9" w:rsidRDefault="00602AF9" w:rsidP="00602AF9">
            <w:pPr>
              <w:spacing w:line="240" w:lineRule="auto"/>
              <w:jc w:val="right"/>
              <w:rPr>
                <w:rFonts w:eastAsia="Times New Roman"/>
                <w:color w:val="FFFFFF"/>
                <w:sz w:val="13"/>
                <w:szCs w:val="13"/>
              </w:rPr>
            </w:pPr>
            <w:r w:rsidRPr="00602AF9">
              <w:rPr>
                <w:rFonts w:eastAsia="Times New Roman"/>
                <w:color w:val="FFFFFF"/>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604A881C" w14:textId="77777777" w:rsidR="00602AF9" w:rsidRPr="00602AF9" w:rsidRDefault="00602AF9" w:rsidP="00602AF9">
            <w:pPr>
              <w:spacing w:line="240" w:lineRule="auto"/>
              <w:jc w:val="right"/>
              <w:rPr>
                <w:rFonts w:eastAsia="Times New Roman"/>
                <w:color w:val="FFFFFF"/>
                <w:sz w:val="13"/>
                <w:szCs w:val="13"/>
              </w:rPr>
            </w:pPr>
            <w:r w:rsidRPr="00602AF9">
              <w:rPr>
                <w:rFonts w:eastAsia="Times New Roman"/>
                <w:color w:val="FFFFFF"/>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26548938" w14:textId="77777777" w:rsidR="00602AF9" w:rsidRPr="00602AF9" w:rsidRDefault="00602AF9" w:rsidP="00602AF9">
            <w:pPr>
              <w:spacing w:line="240" w:lineRule="auto"/>
              <w:jc w:val="right"/>
              <w:rPr>
                <w:rFonts w:eastAsia="Times New Roman"/>
                <w:color w:val="FFFFFF"/>
                <w:sz w:val="13"/>
                <w:szCs w:val="13"/>
              </w:rPr>
            </w:pPr>
            <w:r w:rsidRPr="00602AF9">
              <w:rPr>
                <w:rFonts w:eastAsia="Times New Roman"/>
                <w:color w:val="FFFFFF"/>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1420E42A" w14:textId="77777777" w:rsidR="00602AF9" w:rsidRPr="00602AF9" w:rsidRDefault="00602AF9" w:rsidP="00602AF9">
            <w:pPr>
              <w:spacing w:line="240" w:lineRule="auto"/>
              <w:jc w:val="right"/>
              <w:rPr>
                <w:rFonts w:eastAsia="Times New Roman"/>
                <w:color w:val="FFFFFF"/>
                <w:sz w:val="13"/>
                <w:szCs w:val="13"/>
              </w:rPr>
            </w:pPr>
            <w:r w:rsidRPr="00602AF9">
              <w:rPr>
                <w:rFonts w:eastAsia="Times New Roman"/>
                <w:color w:val="FFFFFF"/>
                <w:sz w:val="13"/>
                <w:szCs w:val="13"/>
              </w:rPr>
              <w:t>-296</w:t>
            </w:r>
          </w:p>
        </w:tc>
        <w:tc>
          <w:tcPr>
            <w:tcW w:w="990" w:type="dxa"/>
            <w:tcBorders>
              <w:top w:val="nil"/>
              <w:left w:val="nil"/>
              <w:bottom w:val="single" w:sz="4" w:space="0" w:color="auto"/>
              <w:right w:val="single" w:sz="4" w:space="0" w:color="auto"/>
            </w:tcBorders>
            <w:shd w:val="clear" w:color="auto" w:fill="auto"/>
            <w:noWrap/>
            <w:vAlign w:val="bottom"/>
            <w:hideMark/>
          </w:tcPr>
          <w:p w14:paraId="4CDDE949" w14:textId="77777777" w:rsidR="00602AF9" w:rsidRPr="00602AF9" w:rsidRDefault="00602AF9" w:rsidP="00602AF9">
            <w:pPr>
              <w:spacing w:line="240" w:lineRule="auto"/>
              <w:jc w:val="right"/>
              <w:rPr>
                <w:rFonts w:eastAsia="Times New Roman"/>
                <w:color w:val="FFFFFF"/>
                <w:sz w:val="13"/>
                <w:szCs w:val="13"/>
              </w:rPr>
            </w:pPr>
            <w:r w:rsidRPr="00602AF9">
              <w:rPr>
                <w:rFonts w:eastAsia="Times New Roman"/>
                <w:color w:val="FFFFFF"/>
                <w:sz w:val="13"/>
                <w:szCs w:val="13"/>
              </w:rPr>
              <w:t>349</w:t>
            </w:r>
          </w:p>
        </w:tc>
        <w:tc>
          <w:tcPr>
            <w:tcW w:w="990" w:type="dxa"/>
            <w:tcBorders>
              <w:top w:val="nil"/>
              <w:left w:val="nil"/>
              <w:bottom w:val="single" w:sz="4" w:space="0" w:color="auto"/>
              <w:right w:val="single" w:sz="8" w:space="0" w:color="auto"/>
            </w:tcBorders>
            <w:shd w:val="clear" w:color="auto" w:fill="auto"/>
            <w:noWrap/>
            <w:vAlign w:val="bottom"/>
            <w:hideMark/>
          </w:tcPr>
          <w:p w14:paraId="784B810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0E101B46"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04D3867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xml:space="preserve">Renewable Energy Credits </w:t>
            </w:r>
          </w:p>
        </w:tc>
        <w:tc>
          <w:tcPr>
            <w:tcW w:w="760" w:type="dxa"/>
            <w:tcBorders>
              <w:top w:val="nil"/>
              <w:left w:val="nil"/>
              <w:bottom w:val="single" w:sz="4" w:space="0" w:color="auto"/>
              <w:right w:val="single" w:sz="4" w:space="0" w:color="auto"/>
            </w:tcBorders>
            <w:shd w:val="clear" w:color="auto" w:fill="auto"/>
            <w:noWrap/>
            <w:vAlign w:val="bottom"/>
            <w:hideMark/>
          </w:tcPr>
          <w:p w14:paraId="41D9F7F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620B9BA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3,787</w:t>
            </w:r>
          </w:p>
        </w:tc>
        <w:tc>
          <w:tcPr>
            <w:tcW w:w="900" w:type="dxa"/>
            <w:tcBorders>
              <w:top w:val="nil"/>
              <w:left w:val="nil"/>
              <w:bottom w:val="single" w:sz="4" w:space="0" w:color="auto"/>
              <w:right w:val="single" w:sz="4" w:space="0" w:color="auto"/>
            </w:tcBorders>
            <w:shd w:val="clear" w:color="auto" w:fill="auto"/>
            <w:noWrap/>
            <w:vAlign w:val="bottom"/>
            <w:hideMark/>
          </w:tcPr>
          <w:p w14:paraId="725FEB8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3,787</w:t>
            </w:r>
          </w:p>
        </w:tc>
        <w:tc>
          <w:tcPr>
            <w:tcW w:w="900" w:type="dxa"/>
            <w:tcBorders>
              <w:top w:val="nil"/>
              <w:left w:val="nil"/>
              <w:bottom w:val="single" w:sz="4" w:space="0" w:color="auto"/>
              <w:right w:val="single" w:sz="4" w:space="0" w:color="auto"/>
            </w:tcBorders>
            <w:shd w:val="clear" w:color="auto" w:fill="auto"/>
            <w:noWrap/>
            <w:vAlign w:val="bottom"/>
            <w:hideMark/>
          </w:tcPr>
          <w:p w14:paraId="64DA7B6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3,787</w:t>
            </w:r>
          </w:p>
        </w:tc>
        <w:tc>
          <w:tcPr>
            <w:tcW w:w="810" w:type="dxa"/>
            <w:tcBorders>
              <w:top w:val="nil"/>
              <w:left w:val="nil"/>
              <w:bottom w:val="single" w:sz="4" w:space="0" w:color="auto"/>
              <w:right w:val="single" w:sz="4" w:space="0" w:color="auto"/>
            </w:tcBorders>
            <w:shd w:val="clear" w:color="auto" w:fill="auto"/>
            <w:noWrap/>
            <w:vAlign w:val="bottom"/>
            <w:hideMark/>
          </w:tcPr>
          <w:p w14:paraId="2CBDA3B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3,787</w:t>
            </w:r>
          </w:p>
        </w:tc>
        <w:tc>
          <w:tcPr>
            <w:tcW w:w="810" w:type="dxa"/>
            <w:tcBorders>
              <w:top w:val="nil"/>
              <w:left w:val="nil"/>
              <w:bottom w:val="single" w:sz="4" w:space="0" w:color="auto"/>
              <w:right w:val="single" w:sz="4" w:space="0" w:color="auto"/>
            </w:tcBorders>
            <w:shd w:val="clear" w:color="auto" w:fill="auto"/>
            <w:noWrap/>
            <w:vAlign w:val="bottom"/>
            <w:hideMark/>
          </w:tcPr>
          <w:p w14:paraId="023DA5C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3,787</w:t>
            </w:r>
          </w:p>
        </w:tc>
        <w:tc>
          <w:tcPr>
            <w:tcW w:w="810" w:type="dxa"/>
            <w:tcBorders>
              <w:top w:val="nil"/>
              <w:left w:val="nil"/>
              <w:bottom w:val="single" w:sz="4" w:space="0" w:color="auto"/>
              <w:right w:val="single" w:sz="4" w:space="0" w:color="auto"/>
            </w:tcBorders>
            <w:shd w:val="clear" w:color="auto" w:fill="auto"/>
            <w:noWrap/>
            <w:vAlign w:val="bottom"/>
            <w:hideMark/>
          </w:tcPr>
          <w:p w14:paraId="120C988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3,787</w:t>
            </w:r>
          </w:p>
        </w:tc>
        <w:tc>
          <w:tcPr>
            <w:tcW w:w="810" w:type="dxa"/>
            <w:tcBorders>
              <w:top w:val="nil"/>
              <w:left w:val="nil"/>
              <w:bottom w:val="single" w:sz="4" w:space="0" w:color="auto"/>
              <w:right w:val="single" w:sz="4" w:space="0" w:color="auto"/>
            </w:tcBorders>
            <w:shd w:val="clear" w:color="auto" w:fill="auto"/>
            <w:noWrap/>
            <w:vAlign w:val="bottom"/>
            <w:hideMark/>
          </w:tcPr>
          <w:p w14:paraId="084474D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3,787</w:t>
            </w:r>
          </w:p>
        </w:tc>
        <w:tc>
          <w:tcPr>
            <w:tcW w:w="720" w:type="dxa"/>
            <w:tcBorders>
              <w:top w:val="nil"/>
              <w:left w:val="nil"/>
              <w:bottom w:val="single" w:sz="4" w:space="0" w:color="auto"/>
              <w:right w:val="single" w:sz="4" w:space="0" w:color="auto"/>
            </w:tcBorders>
            <w:shd w:val="clear" w:color="auto" w:fill="auto"/>
            <w:noWrap/>
            <w:vAlign w:val="bottom"/>
            <w:hideMark/>
          </w:tcPr>
          <w:p w14:paraId="45427DD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3,787</w:t>
            </w:r>
          </w:p>
        </w:tc>
        <w:tc>
          <w:tcPr>
            <w:tcW w:w="720" w:type="dxa"/>
            <w:tcBorders>
              <w:top w:val="nil"/>
              <w:left w:val="nil"/>
              <w:bottom w:val="single" w:sz="4" w:space="0" w:color="auto"/>
              <w:right w:val="single" w:sz="4" w:space="0" w:color="auto"/>
            </w:tcBorders>
            <w:shd w:val="clear" w:color="auto" w:fill="auto"/>
            <w:noWrap/>
            <w:vAlign w:val="bottom"/>
            <w:hideMark/>
          </w:tcPr>
          <w:p w14:paraId="22E2B45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3,787</w:t>
            </w:r>
          </w:p>
        </w:tc>
        <w:tc>
          <w:tcPr>
            <w:tcW w:w="810" w:type="dxa"/>
            <w:tcBorders>
              <w:top w:val="nil"/>
              <w:left w:val="nil"/>
              <w:bottom w:val="single" w:sz="4" w:space="0" w:color="auto"/>
              <w:right w:val="single" w:sz="4" w:space="0" w:color="auto"/>
            </w:tcBorders>
            <w:shd w:val="clear" w:color="auto" w:fill="auto"/>
            <w:noWrap/>
            <w:vAlign w:val="bottom"/>
            <w:hideMark/>
          </w:tcPr>
          <w:p w14:paraId="6E2D448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3,787</w:t>
            </w:r>
          </w:p>
        </w:tc>
        <w:tc>
          <w:tcPr>
            <w:tcW w:w="900" w:type="dxa"/>
            <w:tcBorders>
              <w:top w:val="nil"/>
              <w:left w:val="nil"/>
              <w:bottom w:val="single" w:sz="4" w:space="0" w:color="auto"/>
              <w:right w:val="single" w:sz="4" w:space="0" w:color="auto"/>
            </w:tcBorders>
            <w:shd w:val="clear" w:color="auto" w:fill="auto"/>
            <w:noWrap/>
            <w:vAlign w:val="bottom"/>
            <w:hideMark/>
          </w:tcPr>
          <w:p w14:paraId="59AA972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3,787</w:t>
            </w:r>
          </w:p>
        </w:tc>
        <w:tc>
          <w:tcPr>
            <w:tcW w:w="990" w:type="dxa"/>
            <w:tcBorders>
              <w:top w:val="nil"/>
              <w:left w:val="nil"/>
              <w:bottom w:val="single" w:sz="4" w:space="0" w:color="auto"/>
              <w:right w:val="single" w:sz="4" w:space="0" w:color="auto"/>
            </w:tcBorders>
            <w:shd w:val="clear" w:color="auto" w:fill="auto"/>
            <w:noWrap/>
            <w:vAlign w:val="bottom"/>
            <w:hideMark/>
          </w:tcPr>
          <w:p w14:paraId="0074ADB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3,787</w:t>
            </w:r>
          </w:p>
        </w:tc>
        <w:tc>
          <w:tcPr>
            <w:tcW w:w="990" w:type="dxa"/>
            <w:tcBorders>
              <w:top w:val="nil"/>
              <w:left w:val="nil"/>
              <w:bottom w:val="single" w:sz="4" w:space="0" w:color="auto"/>
              <w:right w:val="single" w:sz="8" w:space="0" w:color="auto"/>
            </w:tcBorders>
            <w:shd w:val="clear" w:color="auto" w:fill="auto"/>
            <w:noWrap/>
            <w:vAlign w:val="bottom"/>
            <w:hideMark/>
          </w:tcPr>
          <w:p w14:paraId="173958CB"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45,444</w:t>
            </w:r>
          </w:p>
        </w:tc>
      </w:tr>
      <w:tr w:rsidR="00602AF9" w:rsidRPr="00602AF9" w14:paraId="61690BB9"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1AF2FBE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60" w:type="dxa"/>
            <w:tcBorders>
              <w:top w:val="nil"/>
              <w:left w:val="nil"/>
              <w:bottom w:val="single" w:sz="4" w:space="0" w:color="auto"/>
              <w:right w:val="single" w:sz="4" w:space="0" w:color="auto"/>
            </w:tcBorders>
            <w:shd w:val="clear" w:color="auto" w:fill="auto"/>
            <w:noWrap/>
            <w:vAlign w:val="bottom"/>
            <w:hideMark/>
          </w:tcPr>
          <w:p w14:paraId="76B66FD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4FEEA0E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109EB85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341200C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1B5783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19D285B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C618BB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053A909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32CA2D9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114435A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00CA1C5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64ACCCB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5436E71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594C5BC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3952FA47"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15F3A7C7"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Real-Time Imbalance Energy Sales (MWh)</w:t>
            </w:r>
          </w:p>
        </w:tc>
        <w:tc>
          <w:tcPr>
            <w:tcW w:w="760" w:type="dxa"/>
            <w:tcBorders>
              <w:top w:val="nil"/>
              <w:left w:val="nil"/>
              <w:bottom w:val="single" w:sz="4" w:space="0" w:color="auto"/>
              <w:right w:val="single" w:sz="4" w:space="0" w:color="auto"/>
            </w:tcBorders>
            <w:shd w:val="clear" w:color="auto" w:fill="auto"/>
            <w:noWrap/>
            <w:vAlign w:val="bottom"/>
            <w:hideMark/>
          </w:tcPr>
          <w:p w14:paraId="3F78428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039D089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3A5F50A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75A5578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631AC4F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1503B83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4ABEC01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12DC0F5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1F45666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4476698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0DBBB11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7485B70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48CAF15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2C9A5F9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3A25713F"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3F58536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xml:space="preserve">Real-Time Imbalance Energy </w:t>
            </w:r>
          </w:p>
        </w:tc>
        <w:tc>
          <w:tcPr>
            <w:tcW w:w="760" w:type="dxa"/>
            <w:tcBorders>
              <w:top w:val="nil"/>
              <w:left w:val="nil"/>
              <w:bottom w:val="single" w:sz="4" w:space="0" w:color="auto"/>
              <w:right w:val="single" w:sz="4" w:space="0" w:color="auto"/>
            </w:tcBorders>
            <w:shd w:val="clear" w:color="auto" w:fill="auto"/>
            <w:noWrap/>
            <w:vAlign w:val="bottom"/>
            <w:hideMark/>
          </w:tcPr>
          <w:p w14:paraId="3A83850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62945B9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1009</w:t>
            </w:r>
          </w:p>
        </w:tc>
        <w:tc>
          <w:tcPr>
            <w:tcW w:w="900" w:type="dxa"/>
            <w:tcBorders>
              <w:top w:val="nil"/>
              <w:left w:val="nil"/>
              <w:bottom w:val="single" w:sz="4" w:space="0" w:color="auto"/>
              <w:right w:val="single" w:sz="4" w:space="0" w:color="auto"/>
            </w:tcBorders>
            <w:shd w:val="clear" w:color="auto" w:fill="auto"/>
            <w:noWrap/>
            <w:vAlign w:val="bottom"/>
            <w:hideMark/>
          </w:tcPr>
          <w:p w14:paraId="708B03E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1340</w:t>
            </w:r>
          </w:p>
        </w:tc>
        <w:tc>
          <w:tcPr>
            <w:tcW w:w="900" w:type="dxa"/>
            <w:tcBorders>
              <w:top w:val="nil"/>
              <w:left w:val="nil"/>
              <w:bottom w:val="single" w:sz="4" w:space="0" w:color="auto"/>
              <w:right w:val="single" w:sz="4" w:space="0" w:color="auto"/>
            </w:tcBorders>
            <w:shd w:val="clear" w:color="auto" w:fill="auto"/>
            <w:noWrap/>
            <w:vAlign w:val="bottom"/>
            <w:hideMark/>
          </w:tcPr>
          <w:p w14:paraId="2021906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42ADB76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1D60D6A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2717E3B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5A88BB6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4A8A2DE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32105F7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392C5DC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7616A8E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481</w:t>
            </w:r>
          </w:p>
        </w:tc>
        <w:tc>
          <w:tcPr>
            <w:tcW w:w="990" w:type="dxa"/>
            <w:tcBorders>
              <w:top w:val="nil"/>
              <w:left w:val="nil"/>
              <w:bottom w:val="single" w:sz="4" w:space="0" w:color="auto"/>
              <w:right w:val="single" w:sz="4" w:space="0" w:color="auto"/>
            </w:tcBorders>
            <w:shd w:val="clear" w:color="auto" w:fill="auto"/>
            <w:noWrap/>
            <w:vAlign w:val="bottom"/>
            <w:hideMark/>
          </w:tcPr>
          <w:p w14:paraId="5E5AB1A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806</w:t>
            </w:r>
          </w:p>
        </w:tc>
        <w:tc>
          <w:tcPr>
            <w:tcW w:w="990" w:type="dxa"/>
            <w:tcBorders>
              <w:top w:val="nil"/>
              <w:left w:val="nil"/>
              <w:bottom w:val="single" w:sz="4" w:space="0" w:color="auto"/>
              <w:right w:val="single" w:sz="8" w:space="0" w:color="auto"/>
            </w:tcBorders>
            <w:shd w:val="clear" w:color="auto" w:fill="auto"/>
            <w:noWrap/>
            <w:vAlign w:val="bottom"/>
            <w:hideMark/>
          </w:tcPr>
          <w:p w14:paraId="585E7117"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3,636</w:t>
            </w:r>
          </w:p>
        </w:tc>
      </w:tr>
      <w:tr w:rsidR="00602AF9" w:rsidRPr="00602AF9" w14:paraId="64C242FF"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49765B5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Real-Time Imbalance Energy ($MWh)</w:t>
            </w:r>
          </w:p>
        </w:tc>
        <w:tc>
          <w:tcPr>
            <w:tcW w:w="760" w:type="dxa"/>
            <w:tcBorders>
              <w:top w:val="nil"/>
              <w:left w:val="nil"/>
              <w:bottom w:val="single" w:sz="4" w:space="0" w:color="auto"/>
              <w:right w:val="single" w:sz="4" w:space="0" w:color="auto"/>
            </w:tcBorders>
            <w:shd w:val="clear" w:color="auto" w:fill="auto"/>
            <w:noWrap/>
            <w:vAlign w:val="bottom"/>
            <w:hideMark/>
          </w:tcPr>
          <w:p w14:paraId="5C9A460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257D9AA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$31.59</w:t>
            </w:r>
          </w:p>
        </w:tc>
        <w:tc>
          <w:tcPr>
            <w:tcW w:w="900" w:type="dxa"/>
            <w:tcBorders>
              <w:top w:val="nil"/>
              <w:left w:val="nil"/>
              <w:bottom w:val="single" w:sz="4" w:space="0" w:color="auto"/>
              <w:right w:val="single" w:sz="4" w:space="0" w:color="auto"/>
            </w:tcBorders>
            <w:shd w:val="clear" w:color="auto" w:fill="auto"/>
            <w:noWrap/>
            <w:vAlign w:val="bottom"/>
            <w:hideMark/>
          </w:tcPr>
          <w:p w14:paraId="5EA34BF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$30.65</w:t>
            </w:r>
          </w:p>
        </w:tc>
        <w:tc>
          <w:tcPr>
            <w:tcW w:w="900" w:type="dxa"/>
            <w:tcBorders>
              <w:top w:val="nil"/>
              <w:left w:val="nil"/>
              <w:bottom w:val="single" w:sz="4" w:space="0" w:color="auto"/>
              <w:right w:val="single" w:sz="4" w:space="0" w:color="auto"/>
            </w:tcBorders>
            <w:shd w:val="clear" w:color="auto" w:fill="auto"/>
            <w:noWrap/>
            <w:vAlign w:val="bottom"/>
            <w:hideMark/>
          </w:tcPr>
          <w:p w14:paraId="39A6254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$26.21</w:t>
            </w:r>
          </w:p>
        </w:tc>
        <w:tc>
          <w:tcPr>
            <w:tcW w:w="810" w:type="dxa"/>
            <w:tcBorders>
              <w:top w:val="nil"/>
              <w:left w:val="nil"/>
              <w:bottom w:val="single" w:sz="4" w:space="0" w:color="auto"/>
              <w:right w:val="single" w:sz="4" w:space="0" w:color="auto"/>
            </w:tcBorders>
            <w:shd w:val="clear" w:color="auto" w:fill="auto"/>
            <w:noWrap/>
            <w:vAlign w:val="bottom"/>
            <w:hideMark/>
          </w:tcPr>
          <w:p w14:paraId="35F04FB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$22.84</w:t>
            </w:r>
          </w:p>
        </w:tc>
        <w:tc>
          <w:tcPr>
            <w:tcW w:w="810" w:type="dxa"/>
            <w:tcBorders>
              <w:top w:val="nil"/>
              <w:left w:val="nil"/>
              <w:bottom w:val="single" w:sz="4" w:space="0" w:color="auto"/>
              <w:right w:val="single" w:sz="4" w:space="0" w:color="auto"/>
            </w:tcBorders>
            <w:shd w:val="clear" w:color="auto" w:fill="auto"/>
            <w:noWrap/>
            <w:vAlign w:val="bottom"/>
            <w:hideMark/>
          </w:tcPr>
          <w:p w14:paraId="5F2EC0D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$23.02</w:t>
            </w:r>
          </w:p>
        </w:tc>
        <w:tc>
          <w:tcPr>
            <w:tcW w:w="810" w:type="dxa"/>
            <w:tcBorders>
              <w:top w:val="nil"/>
              <w:left w:val="nil"/>
              <w:bottom w:val="single" w:sz="4" w:space="0" w:color="auto"/>
              <w:right w:val="single" w:sz="4" w:space="0" w:color="auto"/>
            </w:tcBorders>
            <w:shd w:val="clear" w:color="auto" w:fill="auto"/>
            <w:noWrap/>
            <w:vAlign w:val="bottom"/>
            <w:hideMark/>
          </w:tcPr>
          <w:p w14:paraId="1FA831F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$23.11</w:t>
            </w:r>
          </w:p>
        </w:tc>
        <w:tc>
          <w:tcPr>
            <w:tcW w:w="810" w:type="dxa"/>
            <w:tcBorders>
              <w:top w:val="nil"/>
              <w:left w:val="nil"/>
              <w:bottom w:val="single" w:sz="4" w:space="0" w:color="auto"/>
              <w:right w:val="single" w:sz="4" w:space="0" w:color="auto"/>
            </w:tcBorders>
            <w:shd w:val="clear" w:color="auto" w:fill="auto"/>
            <w:noWrap/>
            <w:vAlign w:val="bottom"/>
            <w:hideMark/>
          </w:tcPr>
          <w:p w14:paraId="1291F6B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$29.26</w:t>
            </w:r>
          </w:p>
        </w:tc>
        <w:tc>
          <w:tcPr>
            <w:tcW w:w="720" w:type="dxa"/>
            <w:tcBorders>
              <w:top w:val="nil"/>
              <w:left w:val="nil"/>
              <w:bottom w:val="single" w:sz="4" w:space="0" w:color="auto"/>
              <w:right w:val="single" w:sz="4" w:space="0" w:color="auto"/>
            </w:tcBorders>
            <w:shd w:val="clear" w:color="auto" w:fill="auto"/>
            <w:noWrap/>
            <w:vAlign w:val="bottom"/>
            <w:hideMark/>
          </w:tcPr>
          <w:p w14:paraId="04B1F15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$32.79</w:t>
            </w:r>
          </w:p>
        </w:tc>
        <w:tc>
          <w:tcPr>
            <w:tcW w:w="720" w:type="dxa"/>
            <w:tcBorders>
              <w:top w:val="nil"/>
              <w:left w:val="nil"/>
              <w:bottom w:val="single" w:sz="4" w:space="0" w:color="auto"/>
              <w:right w:val="single" w:sz="4" w:space="0" w:color="auto"/>
            </w:tcBorders>
            <w:shd w:val="clear" w:color="auto" w:fill="auto"/>
            <w:noWrap/>
            <w:vAlign w:val="bottom"/>
            <w:hideMark/>
          </w:tcPr>
          <w:p w14:paraId="3983846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$29.97</w:t>
            </w:r>
          </w:p>
        </w:tc>
        <w:tc>
          <w:tcPr>
            <w:tcW w:w="810" w:type="dxa"/>
            <w:tcBorders>
              <w:top w:val="nil"/>
              <w:left w:val="nil"/>
              <w:bottom w:val="single" w:sz="4" w:space="0" w:color="auto"/>
              <w:right w:val="single" w:sz="4" w:space="0" w:color="auto"/>
            </w:tcBorders>
            <w:shd w:val="clear" w:color="auto" w:fill="auto"/>
            <w:noWrap/>
            <w:vAlign w:val="bottom"/>
            <w:hideMark/>
          </w:tcPr>
          <w:p w14:paraId="057BEE7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$29.84</w:t>
            </w:r>
          </w:p>
        </w:tc>
        <w:tc>
          <w:tcPr>
            <w:tcW w:w="900" w:type="dxa"/>
            <w:tcBorders>
              <w:top w:val="nil"/>
              <w:left w:val="nil"/>
              <w:bottom w:val="single" w:sz="4" w:space="0" w:color="auto"/>
              <w:right w:val="single" w:sz="4" w:space="0" w:color="auto"/>
            </w:tcBorders>
            <w:shd w:val="clear" w:color="auto" w:fill="auto"/>
            <w:noWrap/>
            <w:vAlign w:val="bottom"/>
            <w:hideMark/>
          </w:tcPr>
          <w:p w14:paraId="7E780CC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$30.40</w:t>
            </w:r>
          </w:p>
        </w:tc>
        <w:tc>
          <w:tcPr>
            <w:tcW w:w="990" w:type="dxa"/>
            <w:tcBorders>
              <w:top w:val="nil"/>
              <w:left w:val="nil"/>
              <w:bottom w:val="single" w:sz="4" w:space="0" w:color="auto"/>
              <w:right w:val="single" w:sz="4" w:space="0" w:color="auto"/>
            </w:tcBorders>
            <w:shd w:val="clear" w:color="auto" w:fill="auto"/>
            <w:noWrap/>
            <w:vAlign w:val="bottom"/>
            <w:hideMark/>
          </w:tcPr>
          <w:p w14:paraId="5E8F9F1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$32.08</w:t>
            </w:r>
          </w:p>
        </w:tc>
        <w:tc>
          <w:tcPr>
            <w:tcW w:w="990" w:type="dxa"/>
            <w:tcBorders>
              <w:top w:val="nil"/>
              <w:left w:val="nil"/>
              <w:bottom w:val="single" w:sz="4" w:space="0" w:color="auto"/>
              <w:right w:val="single" w:sz="8" w:space="0" w:color="auto"/>
            </w:tcBorders>
            <w:shd w:val="clear" w:color="auto" w:fill="auto"/>
            <w:noWrap/>
            <w:vAlign w:val="bottom"/>
            <w:hideMark/>
          </w:tcPr>
          <w:p w14:paraId="46D7ED9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4B5E60B7"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0B9110A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Real-Time Imbalance Energy Sales Total</w:t>
            </w:r>
          </w:p>
        </w:tc>
        <w:tc>
          <w:tcPr>
            <w:tcW w:w="760" w:type="dxa"/>
            <w:tcBorders>
              <w:top w:val="nil"/>
              <w:left w:val="nil"/>
              <w:bottom w:val="single" w:sz="4" w:space="0" w:color="auto"/>
              <w:right w:val="single" w:sz="4" w:space="0" w:color="auto"/>
            </w:tcBorders>
            <w:shd w:val="clear" w:color="auto" w:fill="auto"/>
            <w:noWrap/>
            <w:vAlign w:val="bottom"/>
            <w:hideMark/>
          </w:tcPr>
          <w:p w14:paraId="5737716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0505C3B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$31,882</w:t>
            </w:r>
          </w:p>
        </w:tc>
        <w:tc>
          <w:tcPr>
            <w:tcW w:w="900" w:type="dxa"/>
            <w:tcBorders>
              <w:top w:val="nil"/>
              <w:left w:val="nil"/>
              <w:bottom w:val="single" w:sz="4" w:space="0" w:color="auto"/>
              <w:right w:val="single" w:sz="4" w:space="0" w:color="auto"/>
            </w:tcBorders>
            <w:shd w:val="clear" w:color="auto" w:fill="auto"/>
            <w:noWrap/>
            <w:vAlign w:val="bottom"/>
            <w:hideMark/>
          </w:tcPr>
          <w:p w14:paraId="4931709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$41,078</w:t>
            </w:r>
          </w:p>
        </w:tc>
        <w:tc>
          <w:tcPr>
            <w:tcW w:w="900" w:type="dxa"/>
            <w:tcBorders>
              <w:top w:val="nil"/>
              <w:left w:val="nil"/>
              <w:bottom w:val="single" w:sz="4" w:space="0" w:color="auto"/>
              <w:right w:val="single" w:sz="4" w:space="0" w:color="auto"/>
            </w:tcBorders>
            <w:shd w:val="clear" w:color="auto" w:fill="auto"/>
            <w:noWrap/>
            <w:vAlign w:val="bottom"/>
            <w:hideMark/>
          </w:tcPr>
          <w:p w14:paraId="08B9EE9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6001AE4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3B87BAD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6117131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4D44E69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674E613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44F4E76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025D510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50F941E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$14,623</w:t>
            </w:r>
          </w:p>
        </w:tc>
        <w:tc>
          <w:tcPr>
            <w:tcW w:w="990" w:type="dxa"/>
            <w:tcBorders>
              <w:top w:val="nil"/>
              <w:left w:val="nil"/>
              <w:bottom w:val="single" w:sz="4" w:space="0" w:color="auto"/>
              <w:right w:val="single" w:sz="4" w:space="0" w:color="auto"/>
            </w:tcBorders>
            <w:shd w:val="clear" w:color="auto" w:fill="auto"/>
            <w:noWrap/>
            <w:vAlign w:val="bottom"/>
            <w:hideMark/>
          </w:tcPr>
          <w:p w14:paraId="0561C05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$25,846</w:t>
            </w:r>
          </w:p>
        </w:tc>
        <w:tc>
          <w:tcPr>
            <w:tcW w:w="990" w:type="dxa"/>
            <w:tcBorders>
              <w:top w:val="nil"/>
              <w:left w:val="nil"/>
              <w:bottom w:val="single" w:sz="4" w:space="0" w:color="auto"/>
              <w:right w:val="single" w:sz="8" w:space="0" w:color="auto"/>
            </w:tcBorders>
            <w:shd w:val="clear" w:color="auto" w:fill="auto"/>
            <w:noWrap/>
            <w:vAlign w:val="bottom"/>
            <w:hideMark/>
          </w:tcPr>
          <w:p w14:paraId="121BB0E8"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$113,429</w:t>
            </w:r>
          </w:p>
        </w:tc>
      </w:tr>
      <w:tr w:rsidR="00602AF9" w:rsidRPr="00602AF9" w14:paraId="590E647E"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7EB11B4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60" w:type="dxa"/>
            <w:tcBorders>
              <w:top w:val="nil"/>
              <w:left w:val="nil"/>
              <w:bottom w:val="single" w:sz="4" w:space="0" w:color="auto"/>
              <w:right w:val="single" w:sz="4" w:space="0" w:color="auto"/>
            </w:tcBorders>
            <w:shd w:val="clear" w:color="auto" w:fill="auto"/>
            <w:noWrap/>
            <w:vAlign w:val="bottom"/>
            <w:hideMark/>
          </w:tcPr>
          <w:p w14:paraId="6B715C7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76F55F6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3E59DD5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188D343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C19D5A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0625A10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6C9EBEF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2111D40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43FF6AB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38AD5FA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6E3B182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6C1985F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2A3689F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0956913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7E6E365A"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18320A5F"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 xml:space="preserve">Cost/MWh </w:t>
            </w:r>
            <w:r w:rsidRPr="00602AF9">
              <w:rPr>
                <w:rFonts w:eastAsia="Times New Roman"/>
                <w:sz w:val="13"/>
                <w:szCs w:val="13"/>
              </w:rPr>
              <w:t>(no transportation added)</w:t>
            </w:r>
          </w:p>
        </w:tc>
        <w:tc>
          <w:tcPr>
            <w:tcW w:w="760" w:type="dxa"/>
            <w:tcBorders>
              <w:top w:val="nil"/>
              <w:left w:val="nil"/>
              <w:bottom w:val="single" w:sz="4" w:space="0" w:color="auto"/>
              <w:right w:val="single" w:sz="4" w:space="0" w:color="auto"/>
            </w:tcBorders>
            <w:shd w:val="clear" w:color="auto" w:fill="auto"/>
            <w:noWrap/>
            <w:vAlign w:val="bottom"/>
            <w:hideMark/>
          </w:tcPr>
          <w:p w14:paraId="52C494C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5A8BC3C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3EE3437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2FA0550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4EB69E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464A93C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6139FA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29E1385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403A430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162B62C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197A2FD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7F89E4A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6815D88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292152B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787133F7"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652803A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Annual Baseload Energy On-Peak ($MWh)</w:t>
            </w:r>
          </w:p>
        </w:tc>
        <w:tc>
          <w:tcPr>
            <w:tcW w:w="760" w:type="dxa"/>
            <w:tcBorders>
              <w:top w:val="nil"/>
              <w:left w:val="nil"/>
              <w:bottom w:val="single" w:sz="4" w:space="0" w:color="auto"/>
              <w:right w:val="single" w:sz="4" w:space="0" w:color="auto"/>
            </w:tcBorders>
            <w:shd w:val="clear" w:color="auto" w:fill="auto"/>
            <w:noWrap/>
            <w:vAlign w:val="bottom"/>
            <w:hideMark/>
          </w:tcPr>
          <w:p w14:paraId="4B21A36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64861F3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$47.50 </w:t>
            </w:r>
          </w:p>
        </w:tc>
        <w:tc>
          <w:tcPr>
            <w:tcW w:w="900" w:type="dxa"/>
            <w:tcBorders>
              <w:top w:val="nil"/>
              <w:left w:val="nil"/>
              <w:bottom w:val="single" w:sz="4" w:space="0" w:color="auto"/>
              <w:right w:val="single" w:sz="4" w:space="0" w:color="auto"/>
            </w:tcBorders>
            <w:shd w:val="clear" w:color="auto" w:fill="auto"/>
            <w:noWrap/>
            <w:vAlign w:val="bottom"/>
            <w:hideMark/>
          </w:tcPr>
          <w:p w14:paraId="0868BD2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$47.50 </w:t>
            </w:r>
          </w:p>
        </w:tc>
        <w:tc>
          <w:tcPr>
            <w:tcW w:w="900" w:type="dxa"/>
            <w:tcBorders>
              <w:top w:val="nil"/>
              <w:left w:val="nil"/>
              <w:bottom w:val="single" w:sz="4" w:space="0" w:color="auto"/>
              <w:right w:val="single" w:sz="4" w:space="0" w:color="auto"/>
            </w:tcBorders>
            <w:shd w:val="clear" w:color="auto" w:fill="auto"/>
            <w:noWrap/>
            <w:vAlign w:val="bottom"/>
            <w:hideMark/>
          </w:tcPr>
          <w:p w14:paraId="352C524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$47.50 </w:t>
            </w:r>
          </w:p>
        </w:tc>
        <w:tc>
          <w:tcPr>
            <w:tcW w:w="810" w:type="dxa"/>
            <w:tcBorders>
              <w:top w:val="nil"/>
              <w:left w:val="nil"/>
              <w:bottom w:val="single" w:sz="4" w:space="0" w:color="auto"/>
              <w:right w:val="single" w:sz="4" w:space="0" w:color="auto"/>
            </w:tcBorders>
            <w:shd w:val="clear" w:color="auto" w:fill="auto"/>
            <w:noWrap/>
            <w:vAlign w:val="bottom"/>
            <w:hideMark/>
          </w:tcPr>
          <w:p w14:paraId="005D965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$47.50 </w:t>
            </w:r>
          </w:p>
        </w:tc>
        <w:tc>
          <w:tcPr>
            <w:tcW w:w="810" w:type="dxa"/>
            <w:tcBorders>
              <w:top w:val="nil"/>
              <w:left w:val="nil"/>
              <w:bottom w:val="single" w:sz="4" w:space="0" w:color="auto"/>
              <w:right w:val="single" w:sz="4" w:space="0" w:color="auto"/>
            </w:tcBorders>
            <w:shd w:val="clear" w:color="auto" w:fill="auto"/>
            <w:noWrap/>
            <w:vAlign w:val="bottom"/>
            <w:hideMark/>
          </w:tcPr>
          <w:p w14:paraId="215C1BB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$47.50 </w:t>
            </w:r>
          </w:p>
        </w:tc>
        <w:tc>
          <w:tcPr>
            <w:tcW w:w="810" w:type="dxa"/>
            <w:tcBorders>
              <w:top w:val="nil"/>
              <w:left w:val="nil"/>
              <w:bottom w:val="single" w:sz="4" w:space="0" w:color="auto"/>
              <w:right w:val="single" w:sz="4" w:space="0" w:color="auto"/>
            </w:tcBorders>
            <w:shd w:val="clear" w:color="auto" w:fill="auto"/>
            <w:noWrap/>
            <w:vAlign w:val="bottom"/>
            <w:hideMark/>
          </w:tcPr>
          <w:p w14:paraId="65A0B64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$47.50 </w:t>
            </w:r>
          </w:p>
        </w:tc>
        <w:tc>
          <w:tcPr>
            <w:tcW w:w="810" w:type="dxa"/>
            <w:tcBorders>
              <w:top w:val="nil"/>
              <w:left w:val="nil"/>
              <w:bottom w:val="single" w:sz="4" w:space="0" w:color="auto"/>
              <w:right w:val="single" w:sz="4" w:space="0" w:color="auto"/>
            </w:tcBorders>
            <w:shd w:val="clear" w:color="auto" w:fill="auto"/>
            <w:noWrap/>
            <w:vAlign w:val="bottom"/>
            <w:hideMark/>
          </w:tcPr>
          <w:p w14:paraId="617D350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$47.50 </w:t>
            </w:r>
          </w:p>
        </w:tc>
        <w:tc>
          <w:tcPr>
            <w:tcW w:w="720" w:type="dxa"/>
            <w:tcBorders>
              <w:top w:val="nil"/>
              <w:left w:val="nil"/>
              <w:bottom w:val="single" w:sz="4" w:space="0" w:color="auto"/>
              <w:right w:val="single" w:sz="4" w:space="0" w:color="auto"/>
            </w:tcBorders>
            <w:shd w:val="clear" w:color="auto" w:fill="auto"/>
            <w:noWrap/>
            <w:vAlign w:val="bottom"/>
            <w:hideMark/>
          </w:tcPr>
          <w:p w14:paraId="1B69389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$47.50 </w:t>
            </w:r>
          </w:p>
        </w:tc>
        <w:tc>
          <w:tcPr>
            <w:tcW w:w="720" w:type="dxa"/>
            <w:tcBorders>
              <w:top w:val="nil"/>
              <w:left w:val="nil"/>
              <w:bottom w:val="single" w:sz="4" w:space="0" w:color="auto"/>
              <w:right w:val="single" w:sz="4" w:space="0" w:color="auto"/>
            </w:tcBorders>
            <w:shd w:val="clear" w:color="auto" w:fill="auto"/>
            <w:noWrap/>
            <w:vAlign w:val="bottom"/>
            <w:hideMark/>
          </w:tcPr>
          <w:p w14:paraId="2EAC14C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$47.50 </w:t>
            </w:r>
          </w:p>
        </w:tc>
        <w:tc>
          <w:tcPr>
            <w:tcW w:w="810" w:type="dxa"/>
            <w:tcBorders>
              <w:top w:val="nil"/>
              <w:left w:val="nil"/>
              <w:bottom w:val="single" w:sz="4" w:space="0" w:color="auto"/>
              <w:right w:val="single" w:sz="4" w:space="0" w:color="auto"/>
            </w:tcBorders>
            <w:shd w:val="clear" w:color="auto" w:fill="auto"/>
            <w:noWrap/>
            <w:vAlign w:val="bottom"/>
            <w:hideMark/>
          </w:tcPr>
          <w:p w14:paraId="1AA4F02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$47.50 </w:t>
            </w:r>
          </w:p>
        </w:tc>
        <w:tc>
          <w:tcPr>
            <w:tcW w:w="900" w:type="dxa"/>
            <w:tcBorders>
              <w:top w:val="nil"/>
              <w:left w:val="nil"/>
              <w:bottom w:val="single" w:sz="4" w:space="0" w:color="auto"/>
              <w:right w:val="single" w:sz="4" w:space="0" w:color="auto"/>
            </w:tcBorders>
            <w:shd w:val="clear" w:color="auto" w:fill="auto"/>
            <w:noWrap/>
            <w:vAlign w:val="bottom"/>
            <w:hideMark/>
          </w:tcPr>
          <w:p w14:paraId="449ED3C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$47.50 </w:t>
            </w:r>
          </w:p>
        </w:tc>
        <w:tc>
          <w:tcPr>
            <w:tcW w:w="990" w:type="dxa"/>
            <w:tcBorders>
              <w:top w:val="nil"/>
              <w:left w:val="nil"/>
              <w:bottom w:val="single" w:sz="4" w:space="0" w:color="auto"/>
              <w:right w:val="single" w:sz="4" w:space="0" w:color="auto"/>
            </w:tcBorders>
            <w:shd w:val="clear" w:color="auto" w:fill="auto"/>
            <w:noWrap/>
            <w:vAlign w:val="bottom"/>
            <w:hideMark/>
          </w:tcPr>
          <w:p w14:paraId="1C30371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$47.50 </w:t>
            </w:r>
          </w:p>
        </w:tc>
        <w:tc>
          <w:tcPr>
            <w:tcW w:w="990" w:type="dxa"/>
            <w:tcBorders>
              <w:top w:val="nil"/>
              <w:left w:val="nil"/>
              <w:bottom w:val="single" w:sz="4" w:space="0" w:color="auto"/>
              <w:right w:val="single" w:sz="8" w:space="0" w:color="auto"/>
            </w:tcBorders>
            <w:shd w:val="clear" w:color="auto" w:fill="auto"/>
            <w:noWrap/>
            <w:vAlign w:val="bottom"/>
            <w:hideMark/>
          </w:tcPr>
          <w:p w14:paraId="00BD479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68F48C86"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29E3741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Seasonal Baseload Energy On-peak ($MWh)</w:t>
            </w:r>
          </w:p>
        </w:tc>
        <w:tc>
          <w:tcPr>
            <w:tcW w:w="760" w:type="dxa"/>
            <w:tcBorders>
              <w:top w:val="nil"/>
              <w:left w:val="nil"/>
              <w:bottom w:val="single" w:sz="4" w:space="0" w:color="auto"/>
              <w:right w:val="single" w:sz="4" w:space="0" w:color="auto"/>
            </w:tcBorders>
            <w:shd w:val="clear" w:color="auto" w:fill="auto"/>
            <w:noWrap/>
            <w:vAlign w:val="bottom"/>
            <w:hideMark/>
          </w:tcPr>
          <w:p w14:paraId="15E9177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2A3698F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$38.85 </w:t>
            </w:r>
          </w:p>
        </w:tc>
        <w:tc>
          <w:tcPr>
            <w:tcW w:w="900" w:type="dxa"/>
            <w:tcBorders>
              <w:top w:val="nil"/>
              <w:left w:val="nil"/>
              <w:bottom w:val="single" w:sz="4" w:space="0" w:color="auto"/>
              <w:right w:val="single" w:sz="4" w:space="0" w:color="auto"/>
            </w:tcBorders>
            <w:shd w:val="clear" w:color="auto" w:fill="auto"/>
            <w:noWrap/>
            <w:vAlign w:val="bottom"/>
            <w:hideMark/>
          </w:tcPr>
          <w:p w14:paraId="0B96CF9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$38.85 </w:t>
            </w:r>
          </w:p>
        </w:tc>
        <w:tc>
          <w:tcPr>
            <w:tcW w:w="900" w:type="dxa"/>
            <w:tcBorders>
              <w:top w:val="nil"/>
              <w:left w:val="nil"/>
              <w:bottom w:val="single" w:sz="4" w:space="0" w:color="auto"/>
              <w:right w:val="single" w:sz="4" w:space="0" w:color="auto"/>
            </w:tcBorders>
            <w:shd w:val="clear" w:color="auto" w:fill="auto"/>
            <w:noWrap/>
            <w:vAlign w:val="bottom"/>
            <w:hideMark/>
          </w:tcPr>
          <w:p w14:paraId="33A68C8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$38.85 </w:t>
            </w:r>
          </w:p>
        </w:tc>
        <w:tc>
          <w:tcPr>
            <w:tcW w:w="810" w:type="dxa"/>
            <w:tcBorders>
              <w:top w:val="nil"/>
              <w:left w:val="nil"/>
              <w:bottom w:val="single" w:sz="4" w:space="0" w:color="auto"/>
              <w:right w:val="single" w:sz="4" w:space="0" w:color="auto"/>
            </w:tcBorders>
            <w:shd w:val="clear" w:color="auto" w:fill="auto"/>
            <w:noWrap/>
            <w:vAlign w:val="bottom"/>
            <w:hideMark/>
          </w:tcPr>
          <w:p w14:paraId="1768F0A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$38.85 </w:t>
            </w:r>
          </w:p>
        </w:tc>
        <w:tc>
          <w:tcPr>
            <w:tcW w:w="810" w:type="dxa"/>
            <w:tcBorders>
              <w:top w:val="nil"/>
              <w:left w:val="nil"/>
              <w:bottom w:val="single" w:sz="4" w:space="0" w:color="auto"/>
              <w:right w:val="single" w:sz="4" w:space="0" w:color="auto"/>
            </w:tcBorders>
            <w:shd w:val="clear" w:color="auto" w:fill="auto"/>
            <w:noWrap/>
            <w:vAlign w:val="bottom"/>
            <w:hideMark/>
          </w:tcPr>
          <w:p w14:paraId="2FE41A1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$38.85 </w:t>
            </w:r>
          </w:p>
        </w:tc>
        <w:tc>
          <w:tcPr>
            <w:tcW w:w="810" w:type="dxa"/>
            <w:tcBorders>
              <w:top w:val="nil"/>
              <w:left w:val="nil"/>
              <w:bottom w:val="single" w:sz="4" w:space="0" w:color="auto"/>
              <w:right w:val="single" w:sz="4" w:space="0" w:color="auto"/>
            </w:tcBorders>
            <w:shd w:val="clear" w:color="auto" w:fill="auto"/>
            <w:noWrap/>
            <w:vAlign w:val="bottom"/>
            <w:hideMark/>
          </w:tcPr>
          <w:p w14:paraId="5CC8E64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$38.85 </w:t>
            </w:r>
          </w:p>
        </w:tc>
        <w:tc>
          <w:tcPr>
            <w:tcW w:w="810" w:type="dxa"/>
            <w:tcBorders>
              <w:top w:val="nil"/>
              <w:left w:val="nil"/>
              <w:bottom w:val="single" w:sz="4" w:space="0" w:color="auto"/>
              <w:right w:val="single" w:sz="4" w:space="0" w:color="auto"/>
            </w:tcBorders>
            <w:shd w:val="clear" w:color="auto" w:fill="auto"/>
            <w:noWrap/>
            <w:vAlign w:val="bottom"/>
            <w:hideMark/>
          </w:tcPr>
          <w:p w14:paraId="22360A8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$38.85 </w:t>
            </w:r>
          </w:p>
        </w:tc>
        <w:tc>
          <w:tcPr>
            <w:tcW w:w="720" w:type="dxa"/>
            <w:tcBorders>
              <w:top w:val="nil"/>
              <w:left w:val="nil"/>
              <w:bottom w:val="single" w:sz="4" w:space="0" w:color="auto"/>
              <w:right w:val="single" w:sz="4" w:space="0" w:color="auto"/>
            </w:tcBorders>
            <w:shd w:val="clear" w:color="auto" w:fill="auto"/>
            <w:noWrap/>
            <w:vAlign w:val="bottom"/>
            <w:hideMark/>
          </w:tcPr>
          <w:p w14:paraId="0E3FB33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$38.85 </w:t>
            </w:r>
          </w:p>
        </w:tc>
        <w:tc>
          <w:tcPr>
            <w:tcW w:w="720" w:type="dxa"/>
            <w:tcBorders>
              <w:top w:val="nil"/>
              <w:left w:val="nil"/>
              <w:bottom w:val="single" w:sz="4" w:space="0" w:color="auto"/>
              <w:right w:val="single" w:sz="4" w:space="0" w:color="auto"/>
            </w:tcBorders>
            <w:shd w:val="clear" w:color="auto" w:fill="auto"/>
            <w:noWrap/>
            <w:vAlign w:val="bottom"/>
            <w:hideMark/>
          </w:tcPr>
          <w:p w14:paraId="3CCC1A3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$38.85 </w:t>
            </w:r>
          </w:p>
        </w:tc>
        <w:tc>
          <w:tcPr>
            <w:tcW w:w="810" w:type="dxa"/>
            <w:tcBorders>
              <w:top w:val="nil"/>
              <w:left w:val="nil"/>
              <w:bottom w:val="single" w:sz="4" w:space="0" w:color="auto"/>
              <w:right w:val="single" w:sz="4" w:space="0" w:color="auto"/>
            </w:tcBorders>
            <w:shd w:val="clear" w:color="auto" w:fill="auto"/>
            <w:noWrap/>
            <w:vAlign w:val="bottom"/>
            <w:hideMark/>
          </w:tcPr>
          <w:p w14:paraId="7D161E1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$38.85 </w:t>
            </w:r>
          </w:p>
        </w:tc>
        <w:tc>
          <w:tcPr>
            <w:tcW w:w="900" w:type="dxa"/>
            <w:tcBorders>
              <w:top w:val="nil"/>
              <w:left w:val="nil"/>
              <w:bottom w:val="single" w:sz="4" w:space="0" w:color="auto"/>
              <w:right w:val="single" w:sz="4" w:space="0" w:color="auto"/>
            </w:tcBorders>
            <w:shd w:val="clear" w:color="auto" w:fill="auto"/>
            <w:noWrap/>
            <w:vAlign w:val="bottom"/>
            <w:hideMark/>
          </w:tcPr>
          <w:p w14:paraId="548C88E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$38.85 </w:t>
            </w:r>
          </w:p>
        </w:tc>
        <w:tc>
          <w:tcPr>
            <w:tcW w:w="990" w:type="dxa"/>
            <w:tcBorders>
              <w:top w:val="nil"/>
              <w:left w:val="nil"/>
              <w:bottom w:val="single" w:sz="4" w:space="0" w:color="auto"/>
              <w:right w:val="single" w:sz="4" w:space="0" w:color="auto"/>
            </w:tcBorders>
            <w:shd w:val="clear" w:color="auto" w:fill="auto"/>
            <w:noWrap/>
            <w:vAlign w:val="bottom"/>
            <w:hideMark/>
          </w:tcPr>
          <w:p w14:paraId="2E6DFDF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$38.85 </w:t>
            </w:r>
          </w:p>
        </w:tc>
        <w:tc>
          <w:tcPr>
            <w:tcW w:w="990" w:type="dxa"/>
            <w:tcBorders>
              <w:top w:val="nil"/>
              <w:left w:val="nil"/>
              <w:bottom w:val="single" w:sz="4" w:space="0" w:color="auto"/>
              <w:right w:val="single" w:sz="8" w:space="0" w:color="auto"/>
            </w:tcBorders>
            <w:shd w:val="clear" w:color="auto" w:fill="auto"/>
            <w:noWrap/>
            <w:vAlign w:val="bottom"/>
            <w:hideMark/>
          </w:tcPr>
          <w:p w14:paraId="4CB5792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57A958E7"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08BFF0F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Seasonal Baseload Energy Off-peak ($MWh)</w:t>
            </w:r>
          </w:p>
        </w:tc>
        <w:tc>
          <w:tcPr>
            <w:tcW w:w="760" w:type="dxa"/>
            <w:tcBorders>
              <w:top w:val="nil"/>
              <w:left w:val="nil"/>
              <w:bottom w:val="single" w:sz="4" w:space="0" w:color="auto"/>
              <w:right w:val="single" w:sz="4" w:space="0" w:color="auto"/>
            </w:tcBorders>
            <w:shd w:val="clear" w:color="auto" w:fill="auto"/>
            <w:noWrap/>
            <w:vAlign w:val="bottom"/>
            <w:hideMark/>
          </w:tcPr>
          <w:p w14:paraId="468BBFA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7A43F23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$35.00 </w:t>
            </w:r>
          </w:p>
        </w:tc>
        <w:tc>
          <w:tcPr>
            <w:tcW w:w="900" w:type="dxa"/>
            <w:tcBorders>
              <w:top w:val="nil"/>
              <w:left w:val="nil"/>
              <w:bottom w:val="single" w:sz="4" w:space="0" w:color="auto"/>
              <w:right w:val="single" w:sz="4" w:space="0" w:color="auto"/>
            </w:tcBorders>
            <w:shd w:val="clear" w:color="auto" w:fill="auto"/>
            <w:noWrap/>
            <w:vAlign w:val="bottom"/>
            <w:hideMark/>
          </w:tcPr>
          <w:p w14:paraId="1BAFD03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$35.00 </w:t>
            </w:r>
          </w:p>
        </w:tc>
        <w:tc>
          <w:tcPr>
            <w:tcW w:w="900" w:type="dxa"/>
            <w:tcBorders>
              <w:top w:val="nil"/>
              <w:left w:val="nil"/>
              <w:bottom w:val="single" w:sz="4" w:space="0" w:color="auto"/>
              <w:right w:val="single" w:sz="4" w:space="0" w:color="auto"/>
            </w:tcBorders>
            <w:shd w:val="clear" w:color="auto" w:fill="auto"/>
            <w:noWrap/>
            <w:vAlign w:val="bottom"/>
            <w:hideMark/>
          </w:tcPr>
          <w:p w14:paraId="42D3BCA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$35.00 </w:t>
            </w:r>
          </w:p>
        </w:tc>
        <w:tc>
          <w:tcPr>
            <w:tcW w:w="810" w:type="dxa"/>
            <w:tcBorders>
              <w:top w:val="nil"/>
              <w:left w:val="nil"/>
              <w:bottom w:val="single" w:sz="4" w:space="0" w:color="auto"/>
              <w:right w:val="single" w:sz="4" w:space="0" w:color="auto"/>
            </w:tcBorders>
            <w:shd w:val="clear" w:color="auto" w:fill="auto"/>
            <w:noWrap/>
            <w:vAlign w:val="bottom"/>
            <w:hideMark/>
          </w:tcPr>
          <w:p w14:paraId="4FF9110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$35.00 </w:t>
            </w:r>
          </w:p>
        </w:tc>
        <w:tc>
          <w:tcPr>
            <w:tcW w:w="810" w:type="dxa"/>
            <w:tcBorders>
              <w:top w:val="nil"/>
              <w:left w:val="nil"/>
              <w:bottom w:val="single" w:sz="4" w:space="0" w:color="auto"/>
              <w:right w:val="single" w:sz="4" w:space="0" w:color="auto"/>
            </w:tcBorders>
            <w:shd w:val="clear" w:color="auto" w:fill="auto"/>
            <w:noWrap/>
            <w:vAlign w:val="bottom"/>
            <w:hideMark/>
          </w:tcPr>
          <w:p w14:paraId="210E585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$35.00 </w:t>
            </w:r>
          </w:p>
        </w:tc>
        <w:tc>
          <w:tcPr>
            <w:tcW w:w="810" w:type="dxa"/>
            <w:tcBorders>
              <w:top w:val="nil"/>
              <w:left w:val="nil"/>
              <w:bottom w:val="single" w:sz="4" w:space="0" w:color="auto"/>
              <w:right w:val="single" w:sz="4" w:space="0" w:color="auto"/>
            </w:tcBorders>
            <w:shd w:val="clear" w:color="auto" w:fill="auto"/>
            <w:noWrap/>
            <w:vAlign w:val="bottom"/>
            <w:hideMark/>
          </w:tcPr>
          <w:p w14:paraId="3E60AB1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$35.00 </w:t>
            </w:r>
          </w:p>
        </w:tc>
        <w:tc>
          <w:tcPr>
            <w:tcW w:w="810" w:type="dxa"/>
            <w:tcBorders>
              <w:top w:val="nil"/>
              <w:left w:val="nil"/>
              <w:bottom w:val="single" w:sz="4" w:space="0" w:color="auto"/>
              <w:right w:val="single" w:sz="4" w:space="0" w:color="auto"/>
            </w:tcBorders>
            <w:shd w:val="clear" w:color="auto" w:fill="auto"/>
            <w:noWrap/>
            <w:vAlign w:val="bottom"/>
            <w:hideMark/>
          </w:tcPr>
          <w:p w14:paraId="1D8FAFB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$35.00 </w:t>
            </w:r>
          </w:p>
        </w:tc>
        <w:tc>
          <w:tcPr>
            <w:tcW w:w="720" w:type="dxa"/>
            <w:tcBorders>
              <w:top w:val="nil"/>
              <w:left w:val="nil"/>
              <w:bottom w:val="single" w:sz="4" w:space="0" w:color="auto"/>
              <w:right w:val="single" w:sz="4" w:space="0" w:color="auto"/>
            </w:tcBorders>
            <w:shd w:val="clear" w:color="auto" w:fill="auto"/>
            <w:noWrap/>
            <w:vAlign w:val="bottom"/>
            <w:hideMark/>
          </w:tcPr>
          <w:p w14:paraId="2C55326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$35.00 </w:t>
            </w:r>
          </w:p>
        </w:tc>
        <w:tc>
          <w:tcPr>
            <w:tcW w:w="720" w:type="dxa"/>
            <w:tcBorders>
              <w:top w:val="nil"/>
              <w:left w:val="nil"/>
              <w:bottom w:val="single" w:sz="4" w:space="0" w:color="auto"/>
              <w:right w:val="single" w:sz="4" w:space="0" w:color="auto"/>
            </w:tcBorders>
            <w:shd w:val="clear" w:color="auto" w:fill="auto"/>
            <w:noWrap/>
            <w:vAlign w:val="bottom"/>
            <w:hideMark/>
          </w:tcPr>
          <w:p w14:paraId="5B7BB6B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$35.00 </w:t>
            </w:r>
          </w:p>
        </w:tc>
        <w:tc>
          <w:tcPr>
            <w:tcW w:w="810" w:type="dxa"/>
            <w:tcBorders>
              <w:top w:val="nil"/>
              <w:left w:val="nil"/>
              <w:bottom w:val="single" w:sz="4" w:space="0" w:color="auto"/>
              <w:right w:val="single" w:sz="4" w:space="0" w:color="auto"/>
            </w:tcBorders>
            <w:shd w:val="clear" w:color="auto" w:fill="auto"/>
            <w:noWrap/>
            <w:vAlign w:val="bottom"/>
            <w:hideMark/>
          </w:tcPr>
          <w:p w14:paraId="341C884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$35.00 </w:t>
            </w:r>
          </w:p>
        </w:tc>
        <w:tc>
          <w:tcPr>
            <w:tcW w:w="900" w:type="dxa"/>
            <w:tcBorders>
              <w:top w:val="nil"/>
              <w:left w:val="nil"/>
              <w:bottom w:val="single" w:sz="4" w:space="0" w:color="auto"/>
              <w:right w:val="single" w:sz="4" w:space="0" w:color="auto"/>
            </w:tcBorders>
            <w:shd w:val="clear" w:color="auto" w:fill="auto"/>
            <w:noWrap/>
            <w:vAlign w:val="bottom"/>
            <w:hideMark/>
          </w:tcPr>
          <w:p w14:paraId="45A40B4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$35.00 </w:t>
            </w:r>
          </w:p>
        </w:tc>
        <w:tc>
          <w:tcPr>
            <w:tcW w:w="990" w:type="dxa"/>
            <w:tcBorders>
              <w:top w:val="nil"/>
              <w:left w:val="nil"/>
              <w:bottom w:val="single" w:sz="4" w:space="0" w:color="auto"/>
              <w:right w:val="single" w:sz="4" w:space="0" w:color="auto"/>
            </w:tcBorders>
            <w:shd w:val="clear" w:color="auto" w:fill="auto"/>
            <w:noWrap/>
            <w:vAlign w:val="bottom"/>
            <w:hideMark/>
          </w:tcPr>
          <w:p w14:paraId="4152026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$35.00 </w:t>
            </w:r>
          </w:p>
        </w:tc>
        <w:tc>
          <w:tcPr>
            <w:tcW w:w="990" w:type="dxa"/>
            <w:tcBorders>
              <w:top w:val="nil"/>
              <w:left w:val="nil"/>
              <w:bottom w:val="single" w:sz="4" w:space="0" w:color="auto"/>
              <w:right w:val="single" w:sz="8" w:space="0" w:color="auto"/>
            </w:tcBorders>
            <w:shd w:val="clear" w:color="auto" w:fill="auto"/>
            <w:noWrap/>
            <w:vAlign w:val="bottom"/>
            <w:hideMark/>
          </w:tcPr>
          <w:p w14:paraId="02321DA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2EE455E4"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16C474B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On-peak Energy Option ($MWh)</w:t>
            </w:r>
          </w:p>
        </w:tc>
        <w:tc>
          <w:tcPr>
            <w:tcW w:w="760" w:type="dxa"/>
            <w:tcBorders>
              <w:top w:val="nil"/>
              <w:left w:val="nil"/>
              <w:bottom w:val="single" w:sz="4" w:space="0" w:color="auto"/>
              <w:right w:val="single" w:sz="4" w:space="0" w:color="auto"/>
            </w:tcBorders>
            <w:shd w:val="clear" w:color="auto" w:fill="auto"/>
            <w:noWrap/>
            <w:vAlign w:val="bottom"/>
            <w:hideMark/>
          </w:tcPr>
          <w:p w14:paraId="09BE059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59EA4B4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900" w:type="dxa"/>
            <w:tcBorders>
              <w:top w:val="nil"/>
              <w:left w:val="nil"/>
              <w:bottom w:val="single" w:sz="4" w:space="0" w:color="auto"/>
              <w:right w:val="single" w:sz="4" w:space="0" w:color="auto"/>
            </w:tcBorders>
            <w:shd w:val="clear" w:color="auto" w:fill="auto"/>
            <w:noWrap/>
            <w:vAlign w:val="bottom"/>
            <w:hideMark/>
          </w:tcPr>
          <w:p w14:paraId="0C56A43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900" w:type="dxa"/>
            <w:tcBorders>
              <w:top w:val="nil"/>
              <w:left w:val="nil"/>
              <w:bottom w:val="single" w:sz="4" w:space="0" w:color="auto"/>
              <w:right w:val="single" w:sz="4" w:space="0" w:color="auto"/>
            </w:tcBorders>
            <w:shd w:val="clear" w:color="auto" w:fill="auto"/>
            <w:noWrap/>
            <w:vAlign w:val="bottom"/>
            <w:hideMark/>
          </w:tcPr>
          <w:p w14:paraId="72E64EA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810" w:type="dxa"/>
            <w:tcBorders>
              <w:top w:val="nil"/>
              <w:left w:val="nil"/>
              <w:bottom w:val="single" w:sz="4" w:space="0" w:color="auto"/>
              <w:right w:val="single" w:sz="4" w:space="0" w:color="auto"/>
            </w:tcBorders>
            <w:shd w:val="clear" w:color="auto" w:fill="auto"/>
            <w:noWrap/>
            <w:vAlign w:val="bottom"/>
            <w:hideMark/>
          </w:tcPr>
          <w:p w14:paraId="086569B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810" w:type="dxa"/>
            <w:tcBorders>
              <w:top w:val="nil"/>
              <w:left w:val="nil"/>
              <w:bottom w:val="single" w:sz="4" w:space="0" w:color="auto"/>
              <w:right w:val="single" w:sz="4" w:space="0" w:color="auto"/>
            </w:tcBorders>
            <w:shd w:val="clear" w:color="auto" w:fill="auto"/>
            <w:noWrap/>
            <w:vAlign w:val="bottom"/>
            <w:hideMark/>
          </w:tcPr>
          <w:p w14:paraId="359558B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810" w:type="dxa"/>
            <w:tcBorders>
              <w:top w:val="nil"/>
              <w:left w:val="nil"/>
              <w:bottom w:val="single" w:sz="4" w:space="0" w:color="auto"/>
              <w:right w:val="single" w:sz="4" w:space="0" w:color="auto"/>
            </w:tcBorders>
            <w:shd w:val="clear" w:color="auto" w:fill="auto"/>
            <w:noWrap/>
            <w:vAlign w:val="bottom"/>
            <w:hideMark/>
          </w:tcPr>
          <w:p w14:paraId="3D7A1A8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810" w:type="dxa"/>
            <w:tcBorders>
              <w:top w:val="nil"/>
              <w:left w:val="nil"/>
              <w:bottom w:val="single" w:sz="4" w:space="0" w:color="auto"/>
              <w:right w:val="single" w:sz="4" w:space="0" w:color="auto"/>
            </w:tcBorders>
            <w:shd w:val="clear" w:color="auto" w:fill="auto"/>
            <w:noWrap/>
            <w:vAlign w:val="bottom"/>
            <w:hideMark/>
          </w:tcPr>
          <w:p w14:paraId="1058C56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720" w:type="dxa"/>
            <w:tcBorders>
              <w:top w:val="nil"/>
              <w:left w:val="nil"/>
              <w:bottom w:val="single" w:sz="4" w:space="0" w:color="auto"/>
              <w:right w:val="single" w:sz="4" w:space="0" w:color="auto"/>
            </w:tcBorders>
            <w:shd w:val="clear" w:color="auto" w:fill="auto"/>
            <w:noWrap/>
            <w:vAlign w:val="bottom"/>
            <w:hideMark/>
          </w:tcPr>
          <w:p w14:paraId="3898B1E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720" w:type="dxa"/>
            <w:tcBorders>
              <w:top w:val="nil"/>
              <w:left w:val="nil"/>
              <w:bottom w:val="single" w:sz="4" w:space="0" w:color="auto"/>
              <w:right w:val="single" w:sz="4" w:space="0" w:color="auto"/>
            </w:tcBorders>
            <w:shd w:val="clear" w:color="auto" w:fill="auto"/>
            <w:noWrap/>
            <w:vAlign w:val="bottom"/>
            <w:hideMark/>
          </w:tcPr>
          <w:p w14:paraId="54EE472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810" w:type="dxa"/>
            <w:tcBorders>
              <w:top w:val="nil"/>
              <w:left w:val="nil"/>
              <w:bottom w:val="single" w:sz="4" w:space="0" w:color="auto"/>
              <w:right w:val="single" w:sz="4" w:space="0" w:color="auto"/>
            </w:tcBorders>
            <w:shd w:val="clear" w:color="auto" w:fill="auto"/>
            <w:noWrap/>
            <w:vAlign w:val="bottom"/>
            <w:hideMark/>
          </w:tcPr>
          <w:p w14:paraId="542BB71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900" w:type="dxa"/>
            <w:tcBorders>
              <w:top w:val="nil"/>
              <w:left w:val="nil"/>
              <w:bottom w:val="single" w:sz="4" w:space="0" w:color="auto"/>
              <w:right w:val="single" w:sz="4" w:space="0" w:color="auto"/>
            </w:tcBorders>
            <w:shd w:val="clear" w:color="auto" w:fill="auto"/>
            <w:noWrap/>
            <w:vAlign w:val="bottom"/>
            <w:hideMark/>
          </w:tcPr>
          <w:p w14:paraId="2C1CFCF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990" w:type="dxa"/>
            <w:tcBorders>
              <w:top w:val="nil"/>
              <w:left w:val="nil"/>
              <w:bottom w:val="single" w:sz="4" w:space="0" w:color="auto"/>
              <w:right w:val="single" w:sz="4" w:space="0" w:color="auto"/>
            </w:tcBorders>
            <w:shd w:val="clear" w:color="auto" w:fill="auto"/>
            <w:noWrap/>
            <w:vAlign w:val="bottom"/>
            <w:hideMark/>
          </w:tcPr>
          <w:p w14:paraId="6F20C43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990" w:type="dxa"/>
            <w:tcBorders>
              <w:top w:val="nil"/>
              <w:left w:val="nil"/>
              <w:bottom w:val="single" w:sz="4" w:space="0" w:color="auto"/>
              <w:right w:val="single" w:sz="8" w:space="0" w:color="auto"/>
            </w:tcBorders>
            <w:shd w:val="clear" w:color="auto" w:fill="auto"/>
            <w:noWrap/>
            <w:vAlign w:val="bottom"/>
            <w:hideMark/>
          </w:tcPr>
          <w:p w14:paraId="5713D52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35B2DC0B"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08BFCBD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Off-Peak Energy Option ($MWh)</w:t>
            </w:r>
          </w:p>
        </w:tc>
        <w:tc>
          <w:tcPr>
            <w:tcW w:w="760" w:type="dxa"/>
            <w:tcBorders>
              <w:top w:val="nil"/>
              <w:left w:val="nil"/>
              <w:bottom w:val="single" w:sz="4" w:space="0" w:color="auto"/>
              <w:right w:val="single" w:sz="4" w:space="0" w:color="auto"/>
            </w:tcBorders>
            <w:shd w:val="clear" w:color="auto" w:fill="auto"/>
            <w:noWrap/>
            <w:vAlign w:val="bottom"/>
            <w:hideMark/>
          </w:tcPr>
          <w:p w14:paraId="40FAEF6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75BF6AD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900" w:type="dxa"/>
            <w:tcBorders>
              <w:top w:val="nil"/>
              <w:left w:val="nil"/>
              <w:bottom w:val="single" w:sz="4" w:space="0" w:color="auto"/>
              <w:right w:val="single" w:sz="4" w:space="0" w:color="auto"/>
            </w:tcBorders>
            <w:shd w:val="clear" w:color="auto" w:fill="auto"/>
            <w:noWrap/>
            <w:vAlign w:val="bottom"/>
            <w:hideMark/>
          </w:tcPr>
          <w:p w14:paraId="4B7339F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900" w:type="dxa"/>
            <w:tcBorders>
              <w:top w:val="nil"/>
              <w:left w:val="nil"/>
              <w:bottom w:val="single" w:sz="4" w:space="0" w:color="auto"/>
              <w:right w:val="single" w:sz="4" w:space="0" w:color="auto"/>
            </w:tcBorders>
            <w:shd w:val="clear" w:color="auto" w:fill="auto"/>
            <w:noWrap/>
            <w:vAlign w:val="bottom"/>
            <w:hideMark/>
          </w:tcPr>
          <w:p w14:paraId="1E845E1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810" w:type="dxa"/>
            <w:tcBorders>
              <w:top w:val="nil"/>
              <w:left w:val="nil"/>
              <w:bottom w:val="single" w:sz="4" w:space="0" w:color="auto"/>
              <w:right w:val="single" w:sz="4" w:space="0" w:color="auto"/>
            </w:tcBorders>
            <w:shd w:val="clear" w:color="auto" w:fill="auto"/>
            <w:noWrap/>
            <w:vAlign w:val="bottom"/>
            <w:hideMark/>
          </w:tcPr>
          <w:p w14:paraId="5719DD7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810" w:type="dxa"/>
            <w:tcBorders>
              <w:top w:val="nil"/>
              <w:left w:val="nil"/>
              <w:bottom w:val="single" w:sz="4" w:space="0" w:color="auto"/>
              <w:right w:val="single" w:sz="4" w:space="0" w:color="auto"/>
            </w:tcBorders>
            <w:shd w:val="clear" w:color="auto" w:fill="auto"/>
            <w:noWrap/>
            <w:vAlign w:val="bottom"/>
            <w:hideMark/>
          </w:tcPr>
          <w:p w14:paraId="1651DA8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810" w:type="dxa"/>
            <w:tcBorders>
              <w:top w:val="nil"/>
              <w:left w:val="nil"/>
              <w:bottom w:val="single" w:sz="4" w:space="0" w:color="auto"/>
              <w:right w:val="single" w:sz="4" w:space="0" w:color="auto"/>
            </w:tcBorders>
            <w:shd w:val="clear" w:color="auto" w:fill="auto"/>
            <w:noWrap/>
            <w:vAlign w:val="bottom"/>
            <w:hideMark/>
          </w:tcPr>
          <w:p w14:paraId="5D3A0F2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810" w:type="dxa"/>
            <w:tcBorders>
              <w:top w:val="nil"/>
              <w:left w:val="nil"/>
              <w:bottom w:val="single" w:sz="4" w:space="0" w:color="auto"/>
              <w:right w:val="single" w:sz="4" w:space="0" w:color="auto"/>
            </w:tcBorders>
            <w:shd w:val="clear" w:color="auto" w:fill="auto"/>
            <w:noWrap/>
            <w:vAlign w:val="bottom"/>
            <w:hideMark/>
          </w:tcPr>
          <w:p w14:paraId="1764A41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720" w:type="dxa"/>
            <w:tcBorders>
              <w:top w:val="nil"/>
              <w:left w:val="nil"/>
              <w:bottom w:val="single" w:sz="4" w:space="0" w:color="auto"/>
              <w:right w:val="single" w:sz="4" w:space="0" w:color="auto"/>
            </w:tcBorders>
            <w:shd w:val="clear" w:color="auto" w:fill="auto"/>
            <w:noWrap/>
            <w:vAlign w:val="bottom"/>
            <w:hideMark/>
          </w:tcPr>
          <w:p w14:paraId="0AF7B41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720" w:type="dxa"/>
            <w:tcBorders>
              <w:top w:val="nil"/>
              <w:left w:val="nil"/>
              <w:bottom w:val="single" w:sz="4" w:space="0" w:color="auto"/>
              <w:right w:val="single" w:sz="4" w:space="0" w:color="auto"/>
            </w:tcBorders>
            <w:shd w:val="clear" w:color="auto" w:fill="auto"/>
            <w:noWrap/>
            <w:vAlign w:val="bottom"/>
            <w:hideMark/>
          </w:tcPr>
          <w:p w14:paraId="5BC39C0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810" w:type="dxa"/>
            <w:tcBorders>
              <w:top w:val="nil"/>
              <w:left w:val="nil"/>
              <w:bottom w:val="single" w:sz="4" w:space="0" w:color="auto"/>
              <w:right w:val="single" w:sz="4" w:space="0" w:color="auto"/>
            </w:tcBorders>
            <w:shd w:val="clear" w:color="auto" w:fill="auto"/>
            <w:noWrap/>
            <w:vAlign w:val="bottom"/>
            <w:hideMark/>
          </w:tcPr>
          <w:p w14:paraId="7A44DC8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900" w:type="dxa"/>
            <w:tcBorders>
              <w:top w:val="nil"/>
              <w:left w:val="nil"/>
              <w:bottom w:val="single" w:sz="4" w:space="0" w:color="auto"/>
              <w:right w:val="single" w:sz="4" w:space="0" w:color="auto"/>
            </w:tcBorders>
            <w:shd w:val="clear" w:color="auto" w:fill="auto"/>
            <w:noWrap/>
            <w:vAlign w:val="bottom"/>
            <w:hideMark/>
          </w:tcPr>
          <w:p w14:paraId="3ECD252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990" w:type="dxa"/>
            <w:tcBorders>
              <w:top w:val="nil"/>
              <w:left w:val="nil"/>
              <w:bottom w:val="single" w:sz="4" w:space="0" w:color="auto"/>
              <w:right w:val="single" w:sz="4" w:space="0" w:color="auto"/>
            </w:tcBorders>
            <w:shd w:val="clear" w:color="auto" w:fill="auto"/>
            <w:noWrap/>
            <w:vAlign w:val="bottom"/>
            <w:hideMark/>
          </w:tcPr>
          <w:p w14:paraId="5F16F14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990" w:type="dxa"/>
            <w:tcBorders>
              <w:top w:val="nil"/>
              <w:left w:val="nil"/>
              <w:bottom w:val="single" w:sz="4" w:space="0" w:color="auto"/>
              <w:right w:val="single" w:sz="8" w:space="0" w:color="auto"/>
            </w:tcBorders>
            <w:shd w:val="clear" w:color="auto" w:fill="auto"/>
            <w:noWrap/>
            <w:vAlign w:val="bottom"/>
            <w:hideMark/>
          </w:tcPr>
          <w:p w14:paraId="0E322B4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6FA33AD8"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29B0740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xml:space="preserve">Bear Valley Power Plant ($/MWh) </w:t>
            </w:r>
          </w:p>
        </w:tc>
        <w:tc>
          <w:tcPr>
            <w:tcW w:w="760" w:type="dxa"/>
            <w:tcBorders>
              <w:top w:val="nil"/>
              <w:left w:val="nil"/>
              <w:bottom w:val="single" w:sz="4" w:space="0" w:color="auto"/>
              <w:right w:val="single" w:sz="4" w:space="0" w:color="auto"/>
            </w:tcBorders>
            <w:shd w:val="clear" w:color="auto" w:fill="auto"/>
            <w:noWrap/>
            <w:vAlign w:val="bottom"/>
            <w:hideMark/>
          </w:tcPr>
          <w:p w14:paraId="715F145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679B4BF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$44.71 </w:t>
            </w:r>
          </w:p>
        </w:tc>
        <w:tc>
          <w:tcPr>
            <w:tcW w:w="900" w:type="dxa"/>
            <w:tcBorders>
              <w:top w:val="nil"/>
              <w:left w:val="nil"/>
              <w:bottom w:val="single" w:sz="4" w:space="0" w:color="auto"/>
              <w:right w:val="single" w:sz="4" w:space="0" w:color="auto"/>
            </w:tcBorders>
            <w:shd w:val="clear" w:color="auto" w:fill="auto"/>
            <w:noWrap/>
            <w:vAlign w:val="bottom"/>
            <w:hideMark/>
          </w:tcPr>
          <w:p w14:paraId="4BBEAD0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$42.46 </w:t>
            </w:r>
          </w:p>
        </w:tc>
        <w:tc>
          <w:tcPr>
            <w:tcW w:w="900" w:type="dxa"/>
            <w:tcBorders>
              <w:top w:val="nil"/>
              <w:left w:val="nil"/>
              <w:bottom w:val="single" w:sz="4" w:space="0" w:color="auto"/>
              <w:right w:val="single" w:sz="4" w:space="0" w:color="auto"/>
            </w:tcBorders>
            <w:shd w:val="clear" w:color="auto" w:fill="auto"/>
            <w:noWrap/>
            <w:vAlign w:val="bottom"/>
            <w:hideMark/>
          </w:tcPr>
          <w:p w14:paraId="6D00E55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$37.13 </w:t>
            </w:r>
          </w:p>
        </w:tc>
        <w:tc>
          <w:tcPr>
            <w:tcW w:w="810" w:type="dxa"/>
            <w:tcBorders>
              <w:top w:val="nil"/>
              <w:left w:val="nil"/>
              <w:bottom w:val="single" w:sz="4" w:space="0" w:color="auto"/>
              <w:right w:val="single" w:sz="4" w:space="0" w:color="auto"/>
            </w:tcBorders>
            <w:shd w:val="clear" w:color="auto" w:fill="auto"/>
            <w:noWrap/>
            <w:vAlign w:val="bottom"/>
            <w:hideMark/>
          </w:tcPr>
          <w:p w14:paraId="566C42B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$34.98 </w:t>
            </w:r>
          </w:p>
        </w:tc>
        <w:tc>
          <w:tcPr>
            <w:tcW w:w="810" w:type="dxa"/>
            <w:tcBorders>
              <w:top w:val="nil"/>
              <w:left w:val="nil"/>
              <w:bottom w:val="single" w:sz="4" w:space="0" w:color="auto"/>
              <w:right w:val="single" w:sz="4" w:space="0" w:color="auto"/>
            </w:tcBorders>
            <w:shd w:val="clear" w:color="auto" w:fill="auto"/>
            <w:noWrap/>
            <w:vAlign w:val="bottom"/>
            <w:hideMark/>
          </w:tcPr>
          <w:p w14:paraId="1247E17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$34.58 </w:t>
            </w:r>
          </w:p>
        </w:tc>
        <w:tc>
          <w:tcPr>
            <w:tcW w:w="810" w:type="dxa"/>
            <w:tcBorders>
              <w:top w:val="nil"/>
              <w:left w:val="nil"/>
              <w:bottom w:val="single" w:sz="4" w:space="0" w:color="auto"/>
              <w:right w:val="single" w:sz="4" w:space="0" w:color="auto"/>
            </w:tcBorders>
            <w:shd w:val="clear" w:color="auto" w:fill="auto"/>
            <w:noWrap/>
            <w:vAlign w:val="bottom"/>
            <w:hideMark/>
          </w:tcPr>
          <w:p w14:paraId="6AA13F2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$35.25 </w:t>
            </w:r>
          </w:p>
        </w:tc>
        <w:tc>
          <w:tcPr>
            <w:tcW w:w="810" w:type="dxa"/>
            <w:tcBorders>
              <w:top w:val="nil"/>
              <w:left w:val="nil"/>
              <w:bottom w:val="single" w:sz="4" w:space="0" w:color="auto"/>
              <w:right w:val="single" w:sz="4" w:space="0" w:color="auto"/>
            </w:tcBorders>
            <w:shd w:val="clear" w:color="auto" w:fill="auto"/>
            <w:noWrap/>
            <w:vAlign w:val="bottom"/>
            <w:hideMark/>
          </w:tcPr>
          <w:p w14:paraId="4701EDA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$37.49 </w:t>
            </w:r>
          </w:p>
        </w:tc>
        <w:tc>
          <w:tcPr>
            <w:tcW w:w="720" w:type="dxa"/>
            <w:tcBorders>
              <w:top w:val="nil"/>
              <w:left w:val="nil"/>
              <w:bottom w:val="single" w:sz="4" w:space="0" w:color="auto"/>
              <w:right w:val="single" w:sz="4" w:space="0" w:color="auto"/>
            </w:tcBorders>
            <w:shd w:val="clear" w:color="auto" w:fill="auto"/>
            <w:noWrap/>
            <w:vAlign w:val="bottom"/>
            <w:hideMark/>
          </w:tcPr>
          <w:p w14:paraId="3007EC8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$38.10 </w:t>
            </w:r>
          </w:p>
        </w:tc>
        <w:tc>
          <w:tcPr>
            <w:tcW w:w="720" w:type="dxa"/>
            <w:tcBorders>
              <w:top w:val="nil"/>
              <w:left w:val="nil"/>
              <w:bottom w:val="single" w:sz="4" w:space="0" w:color="auto"/>
              <w:right w:val="single" w:sz="4" w:space="0" w:color="auto"/>
            </w:tcBorders>
            <w:shd w:val="clear" w:color="auto" w:fill="auto"/>
            <w:noWrap/>
            <w:vAlign w:val="bottom"/>
            <w:hideMark/>
          </w:tcPr>
          <w:p w14:paraId="3B08BE7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$38.08 </w:t>
            </w:r>
          </w:p>
        </w:tc>
        <w:tc>
          <w:tcPr>
            <w:tcW w:w="810" w:type="dxa"/>
            <w:tcBorders>
              <w:top w:val="nil"/>
              <w:left w:val="nil"/>
              <w:bottom w:val="single" w:sz="4" w:space="0" w:color="auto"/>
              <w:right w:val="single" w:sz="4" w:space="0" w:color="auto"/>
            </w:tcBorders>
            <w:shd w:val="clear" w:color="auto" w:fill="auto"/>
            <w:noWrap/>
            <w:vAlign w:val="bottom"/>
            <w:hideMark/>
          </w:tcPr>
          <w:p w14:paraId="5980D95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$37.52 </w:t>
            </w:r>
          </w:p>
        </w:tc>
        <w:tc>
          <w:tcPr>
            <w:tcW w:w="900" w:type="dxa"/>
            <w:tcBorders>
              <w:top w:val="nil"/>
              <w:left w:val="nil"/>
              <w:bottom w:val="single" w:sz="4" w:space="0" w:color="auto"/>
              <w:right w:val="single" w:sz="4" w:space="0" w:color="auto"/>
            </w:tcBorders>
            <w:shd w:val="clear" w:color="auto" w:fill="auto"/>
            <w:noWrap/>
            <w:vAlign w:val="bottom"/>
            <w:hideMark/>
          </w:tcPr>
          <w:p w14:paraId="3F1FACB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$37.67 </w:t>
            </w:r>
          </w:p>
        </w:tc>
        <w:tc>
          <w:tcPr>
            <w:tcW w:w="990" w:type="dxa"/>
            <w:tcBorders>
              <w:top w:val="nil"/>
              <w:left w:val="nil"/>
              <w:bottom w:val="single" w:sz="4" w:space="0" w:color="auto"/>
              <w:right w:val="single" w:sz="4" w:space="0" w:color="auto"/>
            </w:tcBorders>
            <w:shd w:val="clear" w:color="auto" w:fill="auto"/>
            <w:noWrap/>
            <w:vAlign w:val="bottom"/>
            <w:hideMark/>
          </w:tcPr>
          <w:p w14:paraId="3D31997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$42.62 </w:t>
            </w:r>
          </w:p>
        </w:tc>
        <w:tc>
          <w:tcPr>
            <w:tcW w:w="990" w:type="dxa"/>
            <w:tcBorders>
              <w:top w:val="nil"/>
              <w:left w:val="nil"/>
              <w:bottom w:val="single" w:sz="4" w:space="0" w:color="auto"/>
              <w:right w:val="single" w:sz="8" w:space="0" w:color="auto"/>
            </w:tcBorders>
            <w:shd w:val="clear" w:color="auto" w:fill="auto"/>
            <w:noWrap/>
            <w:vAlign w:val="bottom"/>
            <w:hideMark/>
          </w:tcPr>
          <w:p w14:paraId="32D9FBF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6A55B24E"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641558B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Day-Ahead Purchases ($/MWh)</w:t>
            </w:r>
          </w:p>
        </w:tc>
        <w:tc>
          <w:tcPr>
            <w:tcW w:w="760" w:type="dxa"/>
            <w:tcBorders>
              <w:top w:val="nil"/>
              <w:left w:val="nil"/>
              <w:bottom w:val="single" w:sz="4" w:space="0" w:color="auto"/>
              <w:right w:val="single" w:sz="4" w:space="0" w:color="auto"/>
            </w:tcBorders>
            <w:shd w:val="clear" w:color="auto" w:fill="auto"/>
            <w:noWrap/>
            <w:vAlign w:val="bottom"/>
            <w:hideMark/>
          </w:tcPr>
          <w:p w14:paraId="21F8719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532B82C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$36.72 </w:t>
            </w:r>
          </w:p>
        </w:tc>
        <w:tc>
          <w:tcPr>
            <w:tcW w:w="900" w:type="dxa"/>
            <w:tcBorders>
              <w:top w:val="nil"/>
              <w:left w:val="nil"/>
              <w:bottom w:val="single" w:sz="4" w:space="0" w:color="auto"/>
              <w:right w:val="single" w:sz="4" w:space="0" w:color="auto"/>
            </w:tcBorders>
            <w:shd w:val="clear" w:color="auto" w:fill="auto"/>
            <w:noWrap/>
            <w:vAlign w:val="bottom"/>
            <w:hideMark/>
          </w:tcPr>
          <w:p w14:paraId="4744F7F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$35.69 </w:t>
            </w:r>
          </w:p>
        </w:tc>
        <w:tc>
          <w:tcPr>
            <w:tcW w:w="900" w:type="dxa"/>
            <w:tcBorders>
              <w:top w:val="nil"/>
              <w:left w:val="nil"/>
              <w:bottom w:val="single" w:sz="4" w:space="0" w:color="auto"/>
              <w:right w:val="single" w:sz="4" w:space="0" w:color="auto"/>
            </w:tcBorders>
            <w:shd w:val="clear" w:color="auto" w:fill="auto"/>
            <w:noWrap/>
            <w:vAlign w:val="bottom"/>
            <w:hideMark/>
          </w:tcPr>
          <w:p w14:paraId="3BE9993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$30.80 </w:t>
            </w:r>
          </w:p>
        </w:tc>
        <w:tc>
          <w:tcPr>
            <w:tcW w:w="810" w:type="dxa"/>
            <w:tcBorders>
              <w:top w:val="nil"/>
              <w:left w:val="nil"/>
              <w:bottom w:val="single" w:sz="4" w:space="0" w:color="auto"/>
              <w:right w:val="single" w:sz="4" w:space="0" w:color="auto"/>
            </w:tcBorders>
            <w:shd w:val="clear" w:color="auto" w:fill="auto"/>
            <w:noWrap/>
            <w:vAlign w:val="bottom"/>
            <w:hideMark/>
          </w:tcPr>
          <w:p w14:paraId="0BA8C98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$28.74 </w:t>
            </w:r>
          </w:p>
        </w:tc>
        <w:tc>
          <w:tcPr>
            <w:tcW w:w="810" w:type="dxa"/>
            <w:tcBorders>
              <w:top w:val="nil"/>
              <w:left w:val="nil"/>
              <w:bottom w:val="single" w:sz="4" w:space="0" w:color="auto"/>
              <w:right w:val="single" w:sz="4" w:space="0" w:color="auto"/>
            </w:tcBorders>
            <w:shd w:val="clear" w:color="auto" w:fill="auto"/>
            <w:noWrap/>
            <w:vAlign w:val="bottom"/>
            <w:hideMark/>
          </w:tcPr>
          <w:p w14:paraId="6548DA8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$29.17 </w:t>
            </w:r>
          </w:p>
        </w:tc>
        <w:tc>
          <w:tcPr>
            <w:tcW w:w="810" w:type="dxa"/>
            <w:tcBorders>
              <w:top w:val="nil"/>
              <w:left w:val="nil"/>
              <w:bottom w:val="single" w:sz="4" w:space="0" w:color="auto"/>
              <w:right w:val="single" w:sz="4" w:space="0" w:color="auto"/>
            </w:tcBorders>
            <w:shd w:val="clear" w:color="auto" w:fill="auto"/>
            <w:noWrap/>
            <w:vAlign w:val="bottom"/>
            <w:hideMark/>
          </w:tcPr>
          <w:p w14:paraId="36F4184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$29.51 </w:t>
            </w:r>
          </w:p>
        </w:tc>
        <w:tc>
          <w:tcPr>
            <w:tcW w:w="810" w:type="dxa"/>
            <w:tcBorders>
              <w:top w:val="nil"/>
              <w:left w:val="nil"/>
              <w:bottom w:val="single" w:sz="4" w:space="0" w:color="auto"/>
              <w:right w:val="single" w:sz="4" w:space="0" w:color="auto"/>
            </w:tcBorders>
            <w:shd w:val="clear" w:color="auto" w:fill="auto"/>
            <w:noWrap/>
            <w:vAlign w:val="bottom"/>
            <w:hideMark/>
          </w:tcPr>
          <w:p w14:paraId="4D542E3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$37.34 </w:t>
            </w:r>
          </w:p>
        </w:tc>
        <w:tc>
          <w:tcPr>
            <w:tcW w:w="720" w:type="dxa"/>
            <w:tcBorders>
              <w:top w:val="nil"/>
              <w:left w:val="nil"/>
              <w:bottom w:val="single" w:sz="4" w:space="0" w:color="auto"/>
              <w:right w:val="single" w:sz="4" w:space="0" w:color="auto"/>
            </w:tcBorders>
            <w:shd w:val="clear" w:color="auto" w:fill="auto"/>
            <w:noWrap/>
            <w:vAlign w:val="bottom"/>
            <w:hideMark/>
          </w:tcPr>
          <w:p w14:paraId="317DC65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$42.29 </w:t>
            </w:r>
          </w:p>
        </w:tc>
        <w:tc>
          <w:tcPr>
            <w:tcW w:w="720" w:type="dxa"/>
            <w:tcBorders>
              <w:top w:val="nil"/>
              <w:left w:val="nil"/>
              <w:bottom w:val="single" w:sz="4" w:space="0" w:color="auto"/>
              <w:right w:val="single" w:sz="4" w:space="0" w:color="auto"/>
            </w:tcBorders>
            <w:shd w:val="clear" w:color="auto" w:fill="auto"/>
            <w:noWrap/>
            <w:vAlign w:val="bottom"/>
            <w:hideMark/>
          </w:tcPr>
          <w:p w14:paraId="412E4FE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$37.91 </w:t>
            </w:r>
          </w:p>
        </w:tc>
        <w:tc>
          <w:tcPr>
            <w:tcW w:w="810" w:type="dxa"/>
            <w:tcBorders>
              <w:top w:val="nil"/>
              <w:left w:val="nil"/>
              <w:bottom w:val="single" w:sz="4" w:space="0" w:color="auto"/>
              <w:right w:val="single" w:sz="4" w:space="0" w:color="auto"/>
            </w:tcBorders>
            <w:shd w:val="clear" w:color="auto" w:fill="auto"/>
            <w:noWrap/>
            <w:vAlign w:val="bottom"/>
            <w:hideMark/>
          </w:tcPr>
          <w:p w14:paraId="28BBD3B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$37.85 </w:t>
            </w:r>
          </w:p>
        </w:tc>
        <w:tc>
          <w:tcPr>
            <w:tcW w:w="900" w:type="dxa"/>
            <w:tcBorders>
              <w:top w:val="nil"/>
              <w:left w:val="nil"/>
              <w:bottom w:val="single" w:sz="4" w:space="0" w:color="auto"/>
              <w:right w:val="single" w:sz="4" w:space="0" w:color="auto"/>
            </w:tcBorders>
            <w:shd w:val="clear" w:color="auto" w:fill="auto"/>
            <w:noWrap/>
            <w:vAlign w:val="bottom"/>
            <w:hideMark/>
          </w:tcPr>
          <w:p w14:paraId="48B4FC6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$35.62 </w:t>
            </w:r>
          </w:p>
        </w:tc>
        <w:tc>
          <w:tcPr>
            <w:tcW w:w="990" w:type="dxa"/>
            <w:tcBorders>
              <w:top w:val="nil"/>
              <w:left w:val="nil"/>
              <w:bottom w:val="single" w:sz="4" w:space="0" w:color="auto"/>
              <w:right w:val="single" w:sz="4" w:space="0" w:color="auto"/>
            </w:tcBorders>
            <w:shd w:val="clear" w:color="auto" w:fill="auto"/>
            <w:noWrap/>
            <w:vAlign w:val="bottom"/>
            <w:hideMark/>
          </w:tcPr>
          <w:p w14:paraId="6244B43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$37.00 </w:t>
            </w:r>
          </w:p>
        </w:tc>
        <w:tc>
          <w:tcPr>
            <w:tcW w:w="990" w:type="dxa"/>
            <w:tcBorders>
              <w:top w:val="nil"/>
              <w:left w:val="nil"/>
              <w:bottom w:val="single" w:sz="4" w:space="0" w:color="auto"/>
              <w:right w:val="single" w:sz="8" w:space="0" w:color="auto"/>
            </w:tcBorders>
            <w:shd w:val="clear" w:color="auto" w:fill="auto"/>
            <w:noWrap/>
            <w:vAlign w:val="bottom"/>
            <w:hideMark/>
          </w:tcPr>
          <w:p w14:paraId="00C395C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17F20525"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74A6515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Imbalance Energy ($/MWh)</w:t>
            </w:r>
          </w:p>
        </w:tc>
        <w:tc>
          <w:tcPr>
            <w:tcW w:w="760" w:type="dxa"/>
            <w:tcBorders>
              <w:top w:val="nil"/>
              <w:left w:val="nil"/>
              <w:bottom w:val="single" w:sz="4" w:space="0" w:color="auto"/>
              <w:right w:val="single" w:sz="4" w:space="0" w:color="auto"/>
            </w:tcBorders>
            <w:shd w:val="clear" w:color="auto" w:fill="auto"/>
            <w:noWrap/>
            <w:vAlign w:val="bottom"/>
            <w:hideMark/>
          </w:tcPr>
          <w:p w14:paraId="2B8AAD2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022270E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$36.72</w:t>
            </w:r>
          </w:p>
        </w:tc>
        <w:tc>
          <w:tcPr>
            <w:tcW w:w="900" w:type="dxa"/>
            <w:tcBorders>
              <w:top w:val="nil"/>
              <w:left w:val="nil"/>
              <w:bottom w:val="single" w:sz="4" w:space="0" w:color="auto"/>
              <w:right w:val="single" w:sz="4" w:space="0" w:color="auto"/>
            </w:tcBorders>
            <w:shd w:val="clear" w:color="auto" w:fill="auto"/>
            <w:noWrap/>
            <w:vAlign w:val="bottom"/>
            <w:hideMark/>
          </w:tcPr>
          <w:p w14:paraId="7E5190A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$35.69</w:t>
            </w:r>
          </w:p>
        </w:tc>
        <w:tc>
          <w:tcPr>
            <w:tcW w:w="900" w:type="dxa"/>
            <w:tcBorders>
              <w:top w:val="nil"/>
              <w:left w:val="nil"/>
              <w:bottom w:val="single" w:sz="4" w:space="0" w:color="auto"/>
              <w:right w:val="single" w:sz="4" w:space="0" w:color="auto"/>
            </w:tcBorders>
            <w:shd w:val="clear" w:color="auto" w:fill="auto"/>
            <w:noWrap/>
            <w:vAlign w:val="bottom"/>
            <w:hideMark/>
          </w:tcPr>
          <w:p w14:paraId="1A26340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$30.80</w:t>
            </w:r>
          </w:p>
        </w:tc>
        <w:tc>
          <w:tcPr>
            <w:tcW w:w="810" w:type="dxa"/>
            <w:tcBorders>
              <w:top w:val="nil"/>
              <w:left w:val="nil"/>
              <w:bottom w:val="single" w:sz="4" w:space="0" w:color="auto"/>
              <w:right w:val="single" w:sz="4" w:space="0" w:color="auto"/>
            </w:tcBorders>
            <w:shd w:val="clear" w:color="auto" w:fill="auto"/>
            <w:noWrap/>
            <w:vAlign w:val="bottom"/>
            <w:hideMark/>
          </w:tcPr>
          <w:p w14:paraId="46A5C7B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$28.74</w:t>
            </w:r>
          </w:p>
        </w:tc>
        <w:tc>
          <w:tcPr>
            <w:tcW w:w="810" w:type="dxa"/>
            <w:tcBorders>
              <w:top w:val="nil"/>
              <w:left w:val="nil"/>
              <w:bottom w:val="single" w:sz="4" w:space="0" w:color="auto"/>
              <w:right w:val="single" w:sz="4" w:space="0" w:color="auto"/>
            </w:tcBorders>
            <w:shd w:val="clear" w:color="auto" w:fill="auto"/>
            <w:noWrap/>
            <w:vAlign w:val="bottom"/>
            <w:hideMark/>
          </w:tcPr>
          <w:p w14:paraId="60EC21B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$29.17</w:t>
            </w:r>
          </w:p>
        </w:tc>
        <w:tc>
          <w:tcPr>
            <w:tcW w:w="810" w:type="dxa"/>
            <w:tcBorders>
              <w:top w:val="nil"/>
              <w:left w:val="nil"/>
              <w:bottom w:val="single" w:sz="4" w:space="0" w:color="auto"/>
              <w:right w:val="single" w:sz="4" w:space="0" w:color="auto"/>
            </w:tcBorders>
            <w:shd w:val="clear" w:color="auto" w:fill="auto"/>
            <w:noWrap/>
            <w:vAlign w:val="bottom"/>
            <w:hideMark/>
          </w:tcPr>
          <w:p w14:paraId="5DD5EF4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$29.51</w:t>
            </w:r>
          </w:p>
        </w:tc>
        <w:tc>
          <w:tcPr>
            <w:tcW w:w="810" w:type="dxa"/>
            <w:tcBorders>
              <w:top w:val="nil"/>
              <w:left w:val="nil"/>
              <w:bottom w:val="single" w:sz="4" w:space="0" w:color="auto"/>
              <w:right w:val="single" w:sz="4" w:space="0" w:color="auto"/>
            </w:tcBorders>
            <w:shd w:val="clear" w:color="auto" w:fill="auto"/>
            <w:noWrap/>
            <w:vAlign w:val="bottom"/>
            <w:hideMark/>
          </w:tcPr>
          <w:p w14:paraId="7348439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$37.34</w:t>
            </w:r>
          </w:p>
        </w:tc>
        <w:tc>
          <w:tcPr>
            <w:tcW w:w="720" w:type="dxa"/>
            <w:tcBorders>
              <w:top w:val="nil"/>
              <w:left w:val="nil"/>
              <w:bottom w:val="single" w:sz="4" w:space="0" w:color="auto"/>
              <w:right w:val="single" w:sz="4" w:space="0" w:color="auto"/>
            </w:tcBorders>
            <w:shd w:val="clear" w:color="auto" w:fill="auto"/>
            <w:noWrap/>
            <w:vAlign w:val="bottom"/>
            <w:hideMark/>
          </w:tcPr>
          <w:p w14:paraId="3654D8E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$42.29</w:t>
            </w:r>
          </w:p>
        </w:tc>
        <w:tc>
          <w:tcPr>
            <w:tcW w:w="720" w:type="dxa"/>
            <w:tcBorders>
              <w:top w:val="nil"/>
              <w:left w:val="nil"/>
              <w:bottom w:val="single" w:sz="4" w:space="0" w:color="auto"/>
              <w:right w:val="single" w:sz="4" w:space="0" w:color="auto"/>
            </w:tcBorders>
            <w:shd w:val="clear" w:color="auto" w:fill="auto"/>
            <w:noWrap/>
            <w:vAlign w:val="bottom"/>
            <w:hideMark/>
          </w:tcPr>
          <w:p w14:paraId="701318C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$37.91</w:t>
            </w:r>
          </w:p>
        </w:tc>
        <w:tc>
          <w:tcPr>
            <w:tcW w:w="810" w:type="dxa"/>
            <w:tcBorders>
              <w:top w:val="nil"/>
              <w:left w:val="nil"/>
              <w:bottom w:val="single" w:sz="4" w:space="0" w:color="auto"/>
              <w:right w:val="single" w:sz="4" w:space="0" w:color="auto"/>
            </w:tcBorders>
            <w:shd w:val="clear" w:color="auto" w:fill="auto"/>
            <w:noWrap/>
            <w:vAlign w:val="bottom"/>
            <w:hideMark/>
          </w:tcPr>
          <w:p w14:paraId="27AA368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$37.85</w:t>
            </w:r>
          </w:p>
        </w:tc>
        <w:tc>
          <w:tcPr>
            <w:tcW w:w="900" w:type="dxa"/>
            <w:tcBorders>
              <w:top w:val="nil"/>
              <w:left w:val="nil"/>
              <w:bottom w:val="single" w:sz="4" w:space="0" w:color="auto"/>
              <w:right w:val="single" w:sz="4" w:space="0" w:color="auto"/>
            </w:tcBorders>
            <w:shd w:val="clear" w:color="auto" w:fill="auto"/>
            <w:noWrap/>
            <w:vAlign w:val="bottom"/>
            <w:hideMark/>
          </w:tcPr>
          <w:p w14:paraId="47F9ACE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$35.62</w:t>
            </w:r>
          </w:p>
        </w:tc>
        <w:tc>
          <w:tcPr>
            <w:tcW w:w="990" w:type="dxa"/>
            <w:tcBorders>
              <w:top w:val="nil"/>
              <w:left w:val="nil"/>
              <w:bottom w:val="single" w:sz="4" w:space="0" w:color="auto"/>
              <w:right w:val="single" w:sz="4" w:space="0" w:color="auto"/>
            </w:tcBorders>
            <w:shd w:val="clear" w:color="auto" w:fill="auto"/>
            <w:noWrap/>
            <w:vAlign w:val="bottom"/>
            <w:hideMark/>
          </w:tcPr>
          <w:p w14:paraId="506C1DE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$37.00</w:t>
            </w:r>
          </w:p>
        </w:tc>
        <w:tc>
          <w:tcPr>
            <w:tcW w:w="990" w:type="dxa"/>
            <w:tcBorders>
              <w:top w:val="nil"/>
              <w:left w:val="nil"/>
              <w:bottom w:val="single" w:sz="4" w:space="0" w:color="auto"/>
              <w:right w:val="single" w:sz="8" w:space="0" w:color="auto"/>
            </w:tcBorders>
            <w:shd w:val="clear" w:color="auto" w:fill="auto"/>
            <w:noWrap/>
            <w:vAlign w:val="bottom"/>
            <w:hideMark/>
          </w:tcPr>
          <w:p w14:paraId="5EC3C88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212C0EF1"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3ABC253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Renewable Energy Credits ($/MWh)</w:t>
            </w:r>
          </w:p>
        </w:tc>
        <w:tc>
          <w:tcPr>
            <w:tcW w:w="760" w:type="dxa"/>
            <w:tcBorders>
              <w:top w:val="nil"/>
              <w:left w:val="nil"/>
              <w:bottom w:val="single" w:sz="4" w:space="0" w:color="auto"/>
              <w:right w:val="single" w:sz="4" w:space="0" w:color="auto"/>
            </w:tcBorders>
            <w:shd w:val="clear" w:color="auto" w:fill="auto"/>
            <w:noWrap/>
            <w:vAlign w:val="bottom"/>
            <w:hideMark/>
          </w:tcPr>
          <w:p w14:paraId="5EEBD75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18B0045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$9.00</w:t>
            </w:r>
          </w:p>
        </w:tc>
        <w:tc>
          <w:tcPr>
            <w:tcW w:w="900" w:type="dxa"/>
            <w:tcBorders>
              <w:top w:val="nil"/>
              <w:left w:val="nil"/>
              <w:bottom w:val="single" w:sz="4" w:space="0" w:color="auto"/>
              <w:right w:val="single" w:sz="4" w:space="0" w:color="auto"/>
            </w:tcBorders>
            <w:shd w:val="clear" w:color="auto" w:fill="auto"/>
            <w:noWrap/>
            <w:vAlign w:val="bottom"/>
            <w:hideMark/>
          </w:tcPr>
          <w:p w14:paraId="33A31CC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$9.00</w:t>
            </w:r>
          </w:p>
        </w:tc>
        <w:tc>
          <w:tcPr>
            <w:tcW w:w="900" w:type="dxa"/>
            <w:tcBorders>
              <w:top w:val="nil"/>
              <w:left w:val="nil"/>
              <w:bottom w:val="single" w:sz="4" w:space="0" w:color="auto"/>
              <w:right w:val="single" w:sz="4" w:space="0" w:color="auto"/>
            </w:tcBorders>
            <w:shd w:val="clear" w:color="auto" w:fill="auto"/>
            <w:noWrap/>
            <w:vAlign w:val="bottom"/>
            <w:hideMark/>
          </w:tcPr>
          <w:p w14:paraId="1393C75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$9.00</w:t>
            </w:r>
          </w:p>
        </w:tc>
        <w:tc>
          <w:tcPr>
            <w:tcW w:w="810" w:type="dxa"/>
            <w:tcBorders>
              <w:top w:val="nil"/>
              <w:left w:val="nil"/>
              <w:bottom w:val="single" w:sz="4" w:space="0" w:color="auto"/>
              <w:right w:val="single" w:sz="4" w:space="0" w:color="auto"/>
            </w:tcBorders>
            <w:shd w:val="clear" w:color="auto" w:fill="auto"/>
            <w:noWrap/>
            <w:vAlign w:val="bottom"/>
            <w:hideMark/>
          </w:tcPr>
          <w:p w14:paraId="27537EF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$9.00</w:t>
            </w:r>
          </w:p>
        </w:tc>
        <w:tc>
          <w:tcPr>
            <w:tcW w:w="810" w:type="dxa"/>
            <w:tcBorders>
              <w:top w:val="nil"/>
              <w:left w:val="nil"/>
              <w:bottom w:val="single" w:sz="4" w:space="0" w:color="auto"/>
              <w:right w:val="single" w:sz="4" w:space="0" w:color="auto"/>
            </w:tcBorders>
            <w:shd w:val="clear" w:color="auto" w:fill="auto"/>
            <w:noWrap/>
            <w:vAlign w:val="bottom"/>
            <w:hideMark/>
          </w:tcPr>
          <w:p w14:paraId="493BB20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$9.00</w:t>
            </w:r>
          </w:p>
        </w:tc>
        <w:tc>
          <w:tcPr>
            <w:tcW w:w="810" w:type="dxa"/>
            <w:tcBorders>
              <w:top w:val="nil"/>
              <w:left w:val="nil"/>
              <w:bottom w:val="single" w:sz="4" w:space="0" w:color="auto"/>
              <w:right w:val="single" w:sz="4" w:space="0" w:color="auto"/>
            </w:tcBorders>
            <w:shd w:val="clear" w:color="auto" w:fill="auto"/>
            <w:noWrap/>
            <w:vAlign w:val="bottom"/>
            <w:hideMark/>
          </w:tcPr>
          <w:p w14:paraId="122AD6D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$9.00</w:t>
            </w:r>
          </w:p>
        </w:tc>
        <w:tc>
          <w:tcPr>
            <w:tcW w:w="810" w:type="dxa"/>
            <w:tcBorders>
              <w:top w:val="nil"/>
              <w:left w:val="nil"/>
              <w:bottom w:val="single" w:sz="4" w:space="0" w:color="auto"/>
              <w:right w:val="single" w:sz="4" w:space="0" w:color="auto"/>
            </w:tcBorders>
            <w:shd w:val="clear" w:color="auto" w:fill="auto"/>
            <w:noWrap/>
            <w:vAlign w:val="bottom"/>
            <w:hideMark/>
          </w:tcPr>
          <w:p w14:paraId="1080FDC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$9.00</w:t>
            </w:r>
          </w:p>
        </w:tc>
        <w:tc>
          <w:tcPr>
            <w:tcW w:w="720" w:type="dxa"/>
            <w:tcBorders>
              <w:top w:val="nil"/>
              <w:left w:val="nil"/>
              <w:bottom w:val="single" w:sz="4" w:space="0" w:color="auto"/>
              <w:right w:val="single" w:sz="4" w:space="0" w:color="auto"/>
            </w:tcBorders>
            <w:shd w:val="clear" w:color="auto" w:fill="auto"/>
            <w:noWrap/>
            <w:vAlign w:val="bottom"/>
            <w:hideMark/>
          </w:tcPr>
          <w:p w14:paraId="3F95797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$9.00</w:t>
            </w:r>
          </w:p>
        </w:tc>
        <w:tc>
          <w:tcPr>
            <w:tcW w:w="720" w:type="dxa"/>
            <w:tcBorders>
              <w:top w:val="nil"/>
              <w:left w:val="nil"/>
              <w:bottom w:val="single" w:sz="4" w:space="0" w:color="auto"/>
              <w:right w:val="single" w:sz="4" w:space="0" w:color="auto"/>
            </w:tcBorders>
            <w:shd w:val="clear" w:color="auto" w:fill="auto"/>
            <w:noWrap/>
            <w:vAlign w:val="bottom"/>
            <w:hideMark/>
          </w:tcPr>
          <w:p w14:paraId="6460A0F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$9.00</w:t>
            </w:r>
          </w:p>
        </w:tc>
        <w:tc>
          <w:tcPr>
            <w:tcW w:w="810" w:type="dxa"/>
            <w:tcBorders>
              <w:top w:val="nil"/>
              <w:left w:val="nil"/>
              <w:bottom w:val="single" w:sz="4" w:space="0" w:color="auto"/>
              <w:right w:val="single" w:sz="4" w:space="0" w:color="auto"/>
            </w:tcBorders>
            <w:shd w:val="clear" w:color="auto" w:fill="auto"/>
            <w:noWrap/>
            <w:vAlign w:val="bottom"/>
            <w:hideMark/>
          </w:tcPr>
          <w:p w14:paraId="6A0C176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$9.00</w:t>
            </w:r>
          </w:p>
        </w:tc>
        <w:tc>
          <w:tcPr>
            <w:tcW w:w="900" w:type="dxa"/>
            <w:tcBorders>
              <w:top w:val="nil"/>
              <w:left w:val="nil"/>
              <w:bottom w:val="single" w:sz="4" w:space="0" w:color="auto"/>
              <w:right w:val="single" w:sz="4" w:space="0" w:color="auto"/>
            </w:tcBorders>
            <w:shd w:val="clear" w:color="auto" w:fill="auto"/>
            <w:noWrap/>
            <w:vAlign w:val="bottom"/>
            <w:hideMark/>
          </w:tcPr>
          <w:p w14:paraId="6CEB4F1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$9.00</w:t>
            </w:r>
          </w:p>
        </w:tc>
        <w:tc>
          <w:tcPr>
            <w:tcW w:w="990" w:type="dxa"/>
            <w:tcBorders>
              <w:top w:val="nil"/>
              <w:left w:val="nil"/>
              <w:bottom w:val="single" w:sz="4" w:space="0" w:color="auto"/>
              <w:right w:val="single" w:sz="4" w:space="0" w:color="auto"/>
            </w:tcBorders>
            <w:shd w:val="clear" w:color="auto" w:fill="auto"/>
            <w:noWrap/>
            <w:vAlign w:val="bottom"/>
            <w:hideMark/>
          </w:tcPr>
          <w:p w14:paraId="1A4622C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$9.00</w:t>
            </w:r>
          </w:p>
        </w:tc>
        <w:tc>
          <w:tcPr>
            <w:tcW w:w="990" w:type="dxa"/>
            <w:tcBorders>
              <w:top w:val="nil"/>
              <w:left w:val="nil"/>
              <w:bottom w:val="single" w:sz="4" w:space="0" w:color="auto"/>
              <w:right w:val="single" w:sz="8" w:space="0" w:color="auto"/>
            </w:tcBorders>
            <w:shd w:val="clear" w:color="auto" w:fill="auto"/>
            <w:noWrap/>
            <w:vAlign w:val="bottom"/>
            <w:hideMark/>
          </w:tcPr>
          <w:p w14:paraId="0FB1558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7F600655"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3245EBA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60" w:type="dxa"/>
            <w:tcBorders>
              <w:top w:val="nil"/>
              <w:left w:val="nil"/>
              <w:bottom w:val="single" w:sz="4" w:space="0" w:color="auto"/>
              <w:right w:val="single" w:sz="4" w:space="0" w:color="auto"/>
            </w:tcBorders>
            <w:shd w:val="clear" w:color="auto" w:fill="auto"/>
            <w:noWrap/>
            <w:vAlign w:val="bottom"/>
            <w:hideMark/>
          </w:tcPr>
          <w:p w14:paraId="3F6F013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208DC19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7948A34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72ADE54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14422EC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4A08B17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4A8C74F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0970596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3621F82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50395A5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434C811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6901515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729AEF8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3CE3848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69E02B71"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21DFDC2C"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Total Cost of Purchased Power/Generation</w:t>
            </w:r>
          </w:p>
        </w:tc>
        <w:tc>
          <w:tcPr>
            <w:tcW w:w="760" w:type="dxa"/>
            <w:tcBorders>
              <w:top w:val="nil"/>
              <w:left w:val="nil"/>
              <w:bottom w:val="single" w:sz="4" w:space="0" w:color="auto"/>
              <w:right w:val="single" w:sz="4" w:space="0" w:color="auto"/>
            </w:tcBorders>
            <w:shd w:val="clear" w:color="auto" w:fill="auto"/>
            <w:noWrap/>
            <w:vAlign w:val="bottom"/>
            <w:hideMark/>
          </w:tcPr>
          <w:p w14:paraId="240E500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5421511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1D31E2A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1DD1436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0014011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1A79AE9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492A856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F4DC08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64DF83B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6DCD9FD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047994B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474BA89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3C8EAC5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4875CA5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35EDC611"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57EF84F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xml:space="preserve">Annual Baseload Energy </w:t>
            </w:r>
          </w:p>
        </w:tc>
        <w:tc>
          <w:tcPr>
            <w:tcW w:w="760" w:type="dxa"/>
            <w:tcBorders>
              <w:top w:val="nil"/>
              <w:left w:val="nil"/>
              <w:bottom w:val="single" w:sz="4" w:space="0" w:color="auto"/>
              <w:right w:val="single" w:sz="4" w:space="0" w:color="auto"/>
            </w:tcBorders>
            <w:shd w:val="clear" w:color="auto" w:fill="auto"/>
            <w:noWrap/>
            <w:vAlign w:val="bottom"/>
            <w:hideMark/>
          </w:tcPr>
          <w:p w14:paraId="1ACCB55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3A54F07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$424,080</w:t>
            </w:r>
          </w:p>
        </w:tc>
        <w:tc>
          <w:tcPr>
            <w:tcW w:w="900" w:type="dxa"/>
            <w:tcBorders>
              <w:top w:val="nil"/>
              <w:left w:val="nil"/>
              <w:bottom w:val="single" w:sz="4" w:space="0" w:color="auto"/>
              <w:right w:val="single" w:sz="4" w:space="0" w:color="auto"/>
            </w:tcBorders>
            <w:shd w:val="clear" w:color="auto" w:fill="auto"/>
            <w:noWrap/>
            <w:vAlign w:val="bottom"/>
            <w:hideMark/>
          </w:tcPr>
          <w:p w14:paraId="6799F1B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$383,040</w:t>
            </w:r>
          </w:p>
        </w:tc>
        <w:tc>
          <w:tcPr>
            <w:tcW w:w="900" w:type="dxa"/>
            <w:tcBorders>
              <w:top w:val="nil"/>
              <w:left w:val="nil"/>
              <w:bottom w:val="single" w:sz="4" w:space="0" w:color="auto"/>
              <w:right w:val="single" w:sz="4" w:space="0" w:color="auto"/>
            </w:tcBorders>
            <w:shd w:val="clear" w:color="auto" w:fill="auto"/>
            <w:noWrap/>
            <w:vAlign w:val="bottom"/>
            <w:hideMark/>
          </w:tcPr>
          <w:p w14:paraId="17DB470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$423,510</w:t>
            </w:r>
          </w:p>
        </w:tc>
        <w:tc>
          <w:tcPr>
            <w:tcW w:w="810" w:type="dxa"/>
            <w:tcBorders>
              <w:top w:val="nil"/>
              <w:left w:val="nil"/>
              <w:bottom w:val="single" w:sz="4" w:space="0" w:color="auto"/>
              <w:right w:val="single" w:sz="4" w:space="0" w:color="auto"/>
            </w:tcBorders>
            <w:shd w:val="clear" w:color="auto" w:fill="auto"/>
            <w:noWrap/>
            <w:vAlign w:val="bottom"/>
            <w:hideMark/>
          </w:tcPr>
          <w:p w14:paraId="523FFAC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$410,400</w:t>
            </w:r>
          </w:p>
        </w:tc>
        <w:tc>
          <w:tcPr>
            <w:tcW w:w="810" w:type="dxa"/>
            <w:tcBorders>
              <w:top w:val="nil"/>
              <w:left w:val="nil"/>
              <w:bottom w:val="single" w:sz="4" w:space="0" w:color="auto"/>
              <w:right w:val="single" w:sz="4" w:space="0" w:color="auto"/>
            </w:tcBorders>
            <w:shd w:val="clear" w:color="auto" w:fill="auto"/>
            <w:noWrap/>
            <w:vAlign w:val="bottom"/>
            <w:hideMark/>
          </w:tcPr>
          <w:p w14:paraId="7B84A97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$424,080</w:t>
            </w:r>
          </w:p>
        </w:tc>
        <w:tc>
          <w:tcPr>
            <w:tcW w:w="810" w:type="dxa"/>
            <w:tcBorders>
              <w:top w:val="nil"/>
              <w:left w:val="nil"/>
              <w:bottom w:val="single" w:sz="4" w:space="0" w:color="auto"/>
              <w:right w:val="single" w:sz="4" w:space="0" w:color="auto"/>
            </w:tcBorders>
            <w:shd w:val="clear" w:color="auto" w:fill="auto"/>
            <w:noWrap/>
            <w:vAlign w:val="bottom"/>
            <w:hideMark/>
          </w:tcPr>
          <w:p w14:paraId="2B65254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$410,400</w:t>
            </w:r>
          </w:p>
        </w:tc>
        <w:tc>
          <w:tcPr>
            <w:tcW w:w="810" w:type="dxa"/>
            <w:tcBorders>
              <w:top w:val="nil"/>
              <w:left w:val="nil"/>
              <w:bottom w:val="single" w:sz="4" w:space="0" w:color="auto"/>
              <w:right w:val="single" w:sz="4" w:space="0" w:color="auto"/>
            </w:tcBorders>
            <w:shd w:val="clear" w:color="auto" w:fill="auto"/>
            <w:noWrap/>
            <w:vAlign w:val="bottom"/>
            <w:hideMark/>
          </w:tcPr>
          <w:p w14:paraId="6253C45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$424,080</w:t>
            </w:r>
          </w:p>
        </w:tc>
        <w:tc>
          <w:tcPr>
            <w:tcW w:w="720" w:type="dxa"/>
            <w:tcBorders>
              <w:top w:val="nil"/>
              <w:left w:val="nil"/>
              <w:bottom w:val="single" w:sz="4" w:space="0" w:color="auto"/>
              <w:right w:val="single" w:sz="4" w:space="0" w:color="auto"/>
            </w:tcBorders>
            <w:shd w:val="clear" w:color="auto" w:fill="auto"/>
            <w:noWrap/>
            <w:vAlign w:val="bottom"/>
            <w:hideMark/>
          </w:tcPr>
          <w:p w14:paraId="42A1577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$424,080</w:t>
            </w:r>
          </w:p>
        </w:tc>
        <w:tc>
          <w:tcPr>
            <w:tcW w:w="720" w:type="dxa"/>
            <w:tcBorders>
              <w:top w:val="nil"/>
              <w:left w:val="nil"/>
              <w:bottom w:val="single" w:sz="4" w:space="0" w:color="auto"/>
              <w:right w:val="single" w:sz="4" w:space="0" w:color="auto"/>
            </w:tcBorders>
            <w:shd w:val="clear" w:color="auto" w:fill="auto"/>
            <w:noWrap/>
            <w:vAlign w:val="bottom"/>
            <w:hideMark/>
          </w:tcPr>
          <w:p w14:paraId="42A539B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$410,400</w:t>
            </w:r>
          </w:p>
        </w:tc>
        <w:tc>
          <w:tcPr>
            <w:tcW w:w="810" w:type="dxa"/>
            <w:tcBorders>
              <w:top w:val="nil"/>
              <w:left w:val="nil"/>
              <w:bottom w:val="single" w:sz="4" w:space="0" w:color="auto"/>
              <w:right w:val="single" w:sz="4" w:space="0" w:color="auto"/>
            </w:tcBorders>
            <w:shd w:val="clear" w:color="auto" w:fill="auto"/>
            <w:noWrap/>
            <w:vAlign w:val="bottom"/>
            <w:hideMark/>
          </w:tcPr>
          <w:p w14:paraId="57A4C26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$424,080</w:t>
            </w:r>
          </w:p>
        </w:tc>
        <w:tc>
          <w:tcPr>
            <w:tcW w:w="900" w:type="dxa"/>
            <w:tcBorders>
              <w:top w:val="nil"/>
              <w:left w:val="nil"/>
              <w:bottom w:val="single" w:sz="4" w:space="0" w:color="auto"/>
              <w:right w:val="single" w:sz="4" w:space="0" w:color="auto"/>
            </w:tcBorders>
            <w:shd w:val="clear" w:color="auto" w:fill="auto"/>
            <w:noWrap/>
            <w:vAlign w:val="bottom"/>
            <w:hideMark/>
          </w:tcPr>
          <w:p w14:paraId="66C2D2D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$410,970</w:t>
            </w:r>
          </w:p>
        </w:tc>
        <w:tc>
          <w:tcPr>
            <w:tcW w:w="990" w:type="dxa"/>
            <w:tcBorders>
              <w:top w:val="nil"/>
              <w:left w:val="nil"/>
              <w:bottom w:val="single" w:sz="4" w:space="0" w:color="auto"/>
              <w:right w:val="single" w:sz="4" w:space="0" w:color="auto"/>
            </w:tcBorders>
            <w:shd w:val="clear" w:color="auto" w:fill="auto"/>
            <w:noWrap/>
            <w:vAlign w:val="bottom"/>
            <w:hideMark/>
          </w:tcPr>
          <w:p w14:paraId="5B1F71B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$424,080</w:t>
            </w:r>
          </w:p>
        </w:tc>
        <w:tc>
          <w:tcPr>
            <w:tcW w:w="990" w:type="dxa"/>
            <w:tcBorders>
              <w:top w:val="nil"/>
              <w:left w:val="nil"/>
              <w:bottom w:val="single" w:sz="4" w:space="0" w:color="auto"/>
              <w:right w:val="single" w:sz="8" w:space="0" w:color="auto"/>
            </w:tcBorders>
            <w:shd w:val="clear" w:color="auto" w:fill="auto"/>
            <w:noWrap/>
            <w:vAlign w:val="bottom"/>
            <w:hideMark/>
          </w:tcPr>
          <w:p w14:paraId="605B9EF3"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 xml:space="preserve">$4,993,200 </w:t>
            </w:r>
          </w:p>
        </w:tc>
      </w:tr>
      <w:tr w:rsidR="00602AF9" w:rsidRPr="00602AF9" w14:paraId="537C0486"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7DD4425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Seasonal Baseload Energy On-peak</w:t>
            </w:r>
          </w:p>
        </w:tc>
        <w:tc>
          <w:tcPr>
            <w:tcW w:w="760" w:type="dxa"/>
            <w:tcBorders>
              <w:top w:val="nil"/>
              <w:left w:val="nil"/>
              <w:bottom w:val="single" w:sz="4" w:space="0" w:color="auto"/>
              <w:right w:val="single" w:sz="4" w:space="0" w:color="auto"/>
            </w:tcBorders>
            <w:shd w:val="clear" w:color="auto" w:fill="auto"/>
            <w:noWrap/>
            <w:vAlign w:val="bottom"/>
            <w:hideMark/>
          </w:tcPr>
          <w:p w14:paraId="53018DA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7DA3D9F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$154,157</w:t>
            </w:r>
          </w:p>
        </w:tc>
        <w:tc>
          <w:tcPr>
            <w:tcW w:w="900" w:type="dxa"/>
            <w:tcBorders>
              <w:top w:val="nil"/>
              <w:left w:val="nil"/>
              <w:bottom w:val="single" w:sz="4" w:space="0" w:color="auto"/>
              <w:right w:val="single" w:sz="4" w:space="0" w:color="auto"/>
            </w:tcBorders>
            <w:shd w:val="clear" w:color="auto" w:fill="auto"/>
            <w:noWrap/>
            <w:vAlign w:val="bottom"/>
            <w:hideMark/>
          </w:tcPr>
          <w:p w14:paraId="11EDCF9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$139,238</w:t>
            </w:r>
          </w:p>
        </w:tc>
        <w:tc>
          <w:tcPr>
            <w:tcW w:w="900" w:type="dxa"/>
            <w:tcBorders>
              <w:top w:val="nil"/>
              <w:left w:val="nil"/>
              <w:bottom w:val="single" w:sz="4" w:space="0" w:color="auto"/>
              <w:right w:val="single" w:sz="4" w:space="0" w:color="auto"/>
            </w:tcBorders>
            <w:shd w:val="clear" w:color="auto" w:fill="auto"/>
            <w:noWrap/>
            <w:vAlign w:val="bottom"/>
            <w:hideMark/>
          </w:tcPr>
          <w:p w14:paraId="6B40CAC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2FB15EF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4293DAD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3D3FC9D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532F257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52BDBA7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53A879A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015085A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09249DD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$74,747</w:t>
            </w:r>
          </w:p>
        </w:tc>
        <w:tc>
          <w:tcPr>
            <w:tcW w:w="990" w:type="dxa"/>
            <w:tcBorders>
              <w:top w:val="nil"/>
              <w:left w:val="nil"/>
              <w:bottom w:val="single" w:sz="4" w:space="0" w:color="auto"/>
              <w:right w:val="single" w:sz="4" w:space="0" w:color="auto"/>
            </w:tcBorders>
            <w:shd w:val="clear" w:color="auto" w:fill="auto"/>
            <w:noWrap/>
            <w:vAlign w:val="bottom"/>
            <w:hideMark/>
          </w:tcPr>
          <w:p w14:paraId="5CC89EE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$154,157</w:t>
            </w:r>
          </w:p>
        </w:tc>
        <w:tc>
          <w:tcPr>
            <w:tcW w:w="990" w:type="dxa"/>
            <w:tcBorders>
              <w:top w:val="nil"/>
              <w:left w:val="nil"/>
              <w:bottom w:val="single" w:sz="4" w:space="0" w:color="auto"/>
              <w:right w:val="single" w:sz="8" w:space="0" w:color="auto"/>
            </w:tcBorders>
            <w:shd w:val="clear" w:color="auto" w:fill="auto"/>
            <w:noWrap/>
            <w:vAlign w:val="bottom"/>
            <w:hideMark/>
          </w:tcPr>
          <w:p w14:paraId="17848F59"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 xml:space="preserve">$522,299 </w:t>
            </w:r>
          </w:p>
        </w:tc>
      </w:tr>
      <w:tr w:rsidR="00602AF9" w:rsidRPr="00602AF9" w14:paraId="0BC47AEF"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57C6758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xml:space="preserve">Seasonal Baseload Energy Off-peak </w:t>
            </w:r>
          </w:p>
        </w:tc>
        <w:tc>
          <w:tcPr>
            <w:tcW w:w="760" w:type="dxa"/>
            <w:tcBorders>
              <w:top w:val="nil"/>
              <w:left w:val="nil"/>
              <w:bottom w:val="single" w:sz="4" w:space="0" w:color="auto"/>
              <w:right w:val="single" w:sz="4" w:space="0" w:color="auto"/>
            </w:tcBorders>
            <w:shd w:val="clear" w:color="auto" w:fill="auto"/>
            <w:noWrap/>
            <w:vAlign w:val="bottom"/>
            <w:hideMark/>
          </w:tcPr>
          <w:p w14:paraId="7398792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3B6C288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$104,160</w:t>
            </w:r>
          </w:p>
        </w:tc>
        <w:tc>
          <w:tcPr>
            <w:tcW w:w="900" w:type="dxa"/>
            <w:tcBorders>
              <w:top w:val="nil"/>
              <w:left w:val="nil"/>
              <w:bottom w:val="single" w:sz="4" w:space="0" w:color="auto"/>
              <w:right w:val="single" w:sz="4" w:space="0" w:color="auto"/>
            </w:tcBorders>
            <w:shd w:val="clear" w:color="auto" w:fill="auto"/>
            <w:noWrap/>
            <w:vAlign w:val="bottom"/>
            <w:hideMark/>
          </w:tcPr>
          <w:p w14:paraId="3F5BA3C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$94,080</w:t>
            </w:r>
          </w:p>
        </w:tc>
        <w:tc>
          <w:tcPr>
            <w:tcW w:w="900" w:type="dxa"/>
            <w:tcBorders>
              <w:top w:val="nil"/>
              <w:left w:val="nil"/>
              <w:bottom w:val="single" w:sz="4" w:space="0" w:color="auto"/>
              <w:right w:val="single" w:sz="4" w:space="0" w:color="auto"/>
            </w:tcBorders>
            <w:shd w:val="clear" w:color="auto" w:fill="auto"/>
            <w:noWrap/>
            <w:vAlign w:val="bottom"/>
            <w:hideMark/>
          </w:tcPr>
          <w:p w14:paraId="39A6CFE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4F81A24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3B3AAEA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554BB72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54BE359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201C088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6E7FEED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3CFBB3F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1F339AD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$59,045</w:t>
            </w:r>
          </w:p>
        </w:tc>
        <w:tc>
          <w:tcPr>
            <w:tcW w:w="990" w:type="dxa"/>
            <w:tcBorders>
              <w:top w:val="nil"/>
              <w:left w:val="nil"/>
              <w:bottom w:val="single" w:sz="4" w:space="0" w:color="auto"/>
              <w:right w:val="single" w:sz="4" w:space="0" w:color="auto"/>
            </w:tcBorders>
            <w:shd w:val="clear" w:color="auto" w:fill="auto"/>
            <w:noWrap/>
            <w:vAlign w:val="bottom"/>
            <w:hideMark/>
          </w:tcPr>
          <w:p w14:paraId="19C805F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$104,160</w:t>
            </w:r>
          </w:p>
        </w:tc>
        <w:tc>
          <w:tcPr>
            <w:tcW w:w="990" w:type="dxa"/>
            <w:tcBorders>
              <w:top w:val="nil"/>
              <w:left w:val="nil"/>
              <w:bottom w:val="single" w:sz="4" w:space="0" w:color="auto"/>
              <w:right w:val="single" w:sz="8" w:space="0" w:color="auto"/>
            </w:tcBorders>
            <w:shd w:val="clear" w:color="auto" w:fill="auto"/>
            <w:noWrap/>
            <w:vAlign w:val="bottom"/>
            <w:hideMark/>
          </w:tcPr>
          <w:p w14:paraId="2999C919"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 xml:space="preserve">$361,445 </w:t>
            </w:r>
          </w:p>
        </w:tc>
      </w:tr>
      <w:tr w:rsidR="00602AF9" w:rsidRPr="00602AF9" w14:paraId="53D715EF"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0BACD4C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xml:space="preserve">Energy Option On-peak </w:t>
            </w:r>
          </w:p>
        </w:tc>
        <w:tc>
          <w:tcPr>
            <w:tcW w:w="760" w:type="dxa"/>
            <w:tcBorders>
              <w:top w:val="nil"/>
              <w:left w:val="nil"/>
              <w:bottom w:val="single" w:sz="4" w:space="0" w:color="auto"/>
              <w:right w:val="single" w:sz="4" w:space="0" w:color="auto"/>
            </w:tcBorders>
            <w:shd w:val="clear" w:color="auto" w:fill="auto"/>
            <w:noWrap/>
            <w:vAlign w:val="bottom"/>
            <w:hideMark/>
          </w:tcPr>
          <w:p w14:paraId="006C9C3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61B2628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137A4F0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563776A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28CF786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3A49CBF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3C21F14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7D32465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0CC1B37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7E0E2B0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0094923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5EBB161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90" w:type="dxa"/>
            <w:tcBorders>
              <w:top w:val="nil"/>
              <w:left w:val="nil"/>
              <w:bottom w:val="single" w:sz="4" w:space="0" w:color="auto"/>
              <w:right w:val="single" w:sz="4" w:space="0" w:color="auto"/>
            </w:tcBorders>
            <w:shd w:val="clear" w:color="auto" w:fill="auto"/>
            <w:noWrap/>
            <w:vAlign w:val="bottom"/>
            <w:hideMark/>
          </w:tcPr>
          <w:p w14:paraId="4A4B215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$17,832</w:t>
            </w:r>
          </w:p>
        </w:tc>
        <w:tc>
          <w:tcPr>
            <w:tcW w:w="990" w:type="dxa"/>
            <w:tcBorders>
              <w:top w:val="nil"/>
              <w:left w:val="nil"/>
              <w:bottom w:val="single" w:sz="4" w:space="0" w:color="auto"/>
              <w:right w:val="single" w:sz="8" w:space="0" w:color="auto"/>
            </w:tcBorders>
            <w:shd w:val="clear" w:color="auto" w:fill="auto"/>
            <w:noWrap/>
            <w:vAlign w:val="bottom"/>
            <w:hideMark/>
          </w:tcPr>
          <w:p w14:paraId="3F4BA3C8"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 xml:space="preserve">$17,832 </w:t>
            </w:r>
          </w:p>
        </w:tc>
      </w:tr>
      <w:tr w:rsidR="00602AF9" w:rsidRPr="00602AF9" w14:paraId="5FDC52D4"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7D71495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xml:space="preserve">Energy Option Off-peak </w:t>
            </w:r>
          </w:p>
        </w:tc>
        <w:tc>
          <w:tcPr>
            <w:tcW w:w="760" w:type="dxa"/>
            <w:tcBorders>
              <w:top w:val="nil"/>
              <w:left w:val="nil"/>
              <w:bottom w:val="single" w:sz="4" w:space="0" w:color="auto"/>
              <w:right w:val="single" w:sz="4" w:space="0" w:color="auto"/>
            </w:tcBorders>
            <w:shd w:val="clear" w:color="auto" w:fill="auto"/>
            <w:noWrap/>
            <w:vAlign w:val="bottom"/>
            <w:hideMark/>
          </w:tcPr>
          <w:p w14:paraId="7E176E6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63F4A4D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3B63AF9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3AFC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778C796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63196EB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61B8E1F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0CC1436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6D449B1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7BFFA4A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195CF4C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1E27939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90" w:type="dxa"/>
            <w:tcBorders>
              <w:top w:val="nil"/>
              <w:left w:val="nil"/>
              <w:bottom w:val="single" w:sz="4" w:space="0" w:color="auto"/>
              <w:right w:val="single" w:sz="4" w:space="0" w:color="auto"/>
            </w:tcBorders>
            <w:shd w:val="clear" w:color="auto" w:fill="auto"/>
            <w:noWrap/>
            <w:vAlign w:val="bottom"/>
            <w:hideMark/>
          </w:tcPr>
          <w:p w14:paraId="6F5505A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$17,832</w:t>
            </w:r>
          </w:p>
        </w:tc>
        <w:tc>
          <w:tcPr>
            <w:tcW w:w="990" w:type="dxa"/>
            <w:tcBorders>
              <w:top w:val="nil"/>
              <w:left w:val="nil"/>
              <w:bottom w:val="single" w:sz="4" w:space="0" w:color="auto"/>
              <w:right w:val="single" w:sz="8" w:space="0" w:color="auto"/>
            </w:tcBorders>
            <w:shd w:val="clear" w:color="auto" w:fill="auto"/>
            <w:noWrap/>
            <w:vAlign w:val="bottom"/>
            <w:hideMark/>
          </w:tcPr>
          <w:p w14:paraId="2BC5D72B"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 xml:space="preserve">$17,832 </w:t>
            </w:r>
          </w:p>
        </w:tc>
      </w:tr>
      <w:tr w:rsidR="00602AF9" w:rsidRPr="00602AF9" w14:paraId="3C4E34B1"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2262706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Bear Valley Power Plant</w:t>
            </w:r>
          </w:p>
        </w:tc>
        <w:tc>
          <w:tcPr>
            <w:tcW w:w="760" w:type="dxa"/>
            <w:tcBorders>
              <w:top w:val="nil"/>
              <w:left w:val="nil"/>
              <w:bottom w:val="single" w:sz="4" w:space="0" w:color="auto"/>
              <w:right w:val="single" w:sz="4" w:space="0" w:color="auto"/>
            </w:tcBorders>
            <w:shd w:val="clear" w:color="auto" w:fill="auto"/>
            <w:noWrap/>
            <w:vAlign w:val="bottom"/>
            <w:hideMark/>
          </w:tcPr>
          <w:p w14:paraId="357FBE2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00AF56C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$2,395</w:t>
            </w:r>
          </w:p>
        </w:tc>
        <w:tc>
          <w:tcPr>
            <w:tcW w:w="900" w:type="dxa"/>
            <w:tcBorders>
              <w:top w:val="nil"/>
              <w:left w:val="nil"/>
              <w:bottom w:val="single" w:sz="4" w:space="0" w:color="auto"/>
              <w:right w:val="single" w:sz="4" w:space="0" w:color="auto"/>
            </w:tcBorders>
            <w:shd w:val="clear" w:color="auto" w:fill="auto"/>
            <w:noWrap/>
            <w:vAlign w:val="bottom"/>
            <w:hideMark/>
          </w:tcPr>
          <w:p w14:paraId="61A1045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$1,313</w:t>
            </w:r>
          </w:p>
        </w:tc>
        <w:tc>
          <w:tcPr>
            <w:tcW w:w="900" w:type="dxa"/>
            <w:tcBorders>
              <w:top w:val="nil"/>
              <w:left w:val="nil"/>
              <w:bottom w:val="single" w:sz="4" w:space="0" w:color="auto"/>
              <w:right w:val="single" w:sz="4" w:space="0" w:color="auto"/>
            </w:tcBorders>
            <w:shd w:val="clear" w:color="auto" w:fill="auto"/>
            <w:noWrap/>
            <w:vAlign w:val="bottom"/>
            <w:hideMark/>
          </w:tcPr>
          <w:p w14:paraId="7930FEC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$1,771</w:t>
            </w:r>
          </w:p>
        </w:tc>
        <w:tc>
          <w:tcPr>
            <w:tcW w:w="810" w:type="dxa"/>
            <w:tcBorders>
              <w:top w:val="nil"/>
              <w:left w:val="nil"/>
              <w:bottom w:val="single" w:sz="4" w:space="0" w:color="auto"/>
              <w:right w:val="single" w:sz="4" w:space="0" w:color="auto"/>
            </w:tcBorders>
            <w:shd w:val="clear" w:color="auto" w:fill="auto"/>
            <w:noWrap/>
            <w:vAlign w:val="bottom"/>
            <w:hideMark/>
          </w:tcPr>
          <w:p w14:paraId="67AA4CC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$937</w:t>
            </w:r>
          </w:p>
        </w:tc>
        <w:tc>
          <w:tcPr>
            <w:tcW w:w="810" w:type="dxa"/>
            <w:tcBorders>
              <w:top w:val="nil"/>
              <w:left w:val="nil"/>
              <w:bottom w:val="single" w:sz="4" w:space="0" w:color="auto"/>
              <w:right w:val="single" w:sz="4" w:space="0" w:color="auto"/>
            </w:tcBorders>
            <w:shd w:val="clear" w:color="auto" w:fill="auto"/>
            <w:noWrap/>
            <w:vAlign w:val="bottom"/>
            <w:hideMark/>
          </w:tcPr>
          <w:p w14:paraId="0B4FD17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$676</w:t>
            </w:r>
          </w:p>
        </w:tc>
        <w:tc>
          <w:tcPr>
            <w:tcW w:w="810" w:type="dxa"/>
            <w:tcBorders>
              <w:top w:val="nil"/>
              <w:left w:val="nil"/>
              <w:bottom w:val="single" w:sz="4" w:space="0" w:color="auto"/>
              <w:right w:val="single" w:sz="4" w:space="0" w:color="auto"/>
            </w:tcBorders>
            <w:shd w:val="clear" w:color="auto" w:fill="auto"/>
            <w:noWrap/>
            <w:vAlign w:val="bottom"/>
            <w:hideMark/>
          </w:tcPr>
          <w:p w14:paraId="1022DEE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$829</w:t>
            </w:r>
          </w:p>
        </w:tc>
        <w:tc>
          <w:tcPr>
            <w:tcW w:w="810" w:type="dxa"/>
            <w:tcBorders>
              <w:top w:val="nil"/>
              <w:left w:val="nil"/>
              <w:bottom w:val="single" w:sz="4" w:space="0" w:color="auto"/>
              <w:right w:val="single" w:sz="4" w:space="0" w:color="auto"/>
            </w:tcBorders>
            <w:shd w:val="clear" w:color="auto" w:fill="auto"/>
            <w:noWrap/>
            <w:vAlign w:val="bottom"/>
            <w:hideMark/>
          </w:tcPr>
          <w:p w14:paraId="24CD16C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$1,617</w:t>
            </w:r>
          </w:p>
        </w:tc>
        <w:tc>
          <w:tcPr>
            <w:tcW w:w="720" w:type="dxa"/>
            <w:tcBorders>
              <w:top w:val="nil"/>
              <w:left w:val="nil"/>
              <w:bottom w:val="single" w:sz="4" w:space="0" w:color="auto"/>
              <w:right w:val="single" w:sz="4" w:space="0" w:color="auto"/>
            </w:tcBorders>
            <w:shd w:val="clear" w:color="auto" w:fill="auto"/>
            <w:noWrap/>
            <w:vAlign w:val="bottom"/>
            <w:hideMark/>
          </w:tcPr>
          <w:p w14:paraId="6AEEF31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$786</w:t>
            </w:r>
          </w:p>
        </w:tc>
        <w:tc>
          <w:tcPr>
            <w:tcW w:w="720" w:type="dxa"/>
            <w:tcBorders>
              <w:top w:val="nil"/>
              <w:left w:val="nil"/>
              <w:bottom w:val="single" w:sz="4" w:space="0" w:color="auto"/>
              <w:right w:val="single" w:sz="4" w:space="0" w:color="auto"/>
            </w:tcBorders>
            <w:shd w:val="clear" w:color="auto" w:fill="auto"/>
            <w:noWrap/>
            <w:vAlign w:val="bottom"/>
            <w:hideMark/>
          </w:tcPr>
          <w:p w14:paraId="6BF047F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$1,909</w:t>
            </w:r>
          </w:p>
        </w:tc>
        <w:tc>
          <w:tcPr>
            <w:tcW w:w="810" w:type="dxa"/>
            <w:tcBorders>
              <w:top w:val="nil"/>
              <w:left w:val="nil"/>
              <w:bottom w:val="single" w:sz="4" w:space="0" w:color="auto"/>
              <w:right w:val="single" w:sz="4" w:space="0" w:color="auto"/>
            </w:tcBorders>
            <w:shd w:val="clear" w:color="auto" w:fill="auto"/>
            <w:noWrap/>
            <w:vAlign w:val="bottom"/>
            <w:hideMark/>
          </w:tcPr>
          <w:p w14:paraId="7C05B8C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$1,412</w:t>
            </w:r>
          </w:p>
        </w:tc>
        <w:tc>
          <w:tcPr>
            <w:tcW w:w="900" w:type="dxa"/>
            <w:tcBorders>
              <w:top w:val="nil"/>
              <w:left w:val="nil"/>
              <w:bottom w:val="single" w:sz="4" w:space="0" w:color="auto"/>
              <w:right w:val="single" w:sz="4" w:space="0" w:color="auto"/>
            </w:tcBorders>
            <w:shd w:val="clear" w:color="auto" w:fill="auto"/>
            <w:noWrap/>
            <w:vAlign w:val="bottom"/>
            <w:hideMark/>
          </w:tcPr>
          <w:p w14:paraId="028D9ED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$1,346</w:t>
            </w:r>
          </w:p>
        </w:tc>
        <w:tc>
          <w:tcPr>
            <w:tcW w:w="990" w:type="dxa"/>
            <w:tcBorders>
              <w:top w:val="nil"/>
              <w:left w:val="nil"/>
              <w:bottom w:val="single" w:sz="4" w:space="0" w:color="auto"/>
              <w:right w:val="single" w:sz="4" w:space="0" w:color="auto"/>
            </w:tcBorders>
            <w:shd w:val="clear" w:color="auto" w:fill="auto"/>
            <w:noWrap/>
            <w:vAlign w:val="bottom"/>
            <w:hideMark/>
          </w:tcPr>
          <w:p w14:paraId="0E13E9D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$6,290</w:t>
            </w:r>
          </w:p>
        </w:tc>
        <w:tc>
          <w:tcPr>
            <w:tcW w:w="990" w:type="dxa"/>
            <w:tcBorders>
              <w:top w:val="nil"/>
              <w:left w:val="nil"/>
              <w:bottom w:val="single" w:sz="4" w:space="0" w:color="auto"/>
              <w:right w:val="single" w:sz="8" w:space="0" w:color="auto"/>
            </w:tcBorders>
            <w:shd w:val="clear" w:color="auto" w:fill="auto"/>
            <w:noWrap/>
            <w:vAlign w:val="bottom"/>
            <w:hideMark/>
          </w:tcPr>
          <w:p w14:paraId="2CFE8C04"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 xml:space="preserve">$21,282 </w:t>
            </w:r>
          </w:p>
        </w:tc>
      </w:tr>
      <w:tr w:rsidR="00602AF9" w:rsidRPr="00602AF9" w14:paraId="0B419664"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1F484FD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Day-Ahead Purchases</w:t>
            </w:r>
          </w:p>
        </w:tc>
        <w:tc>
          <w:tcPr>
            <w:tcW w:w="760" w:type="dxa"/>
            <w:tcBorders>
              <w:top w:val="nil"/>
              <w:left w:val="nil"/>
              <w:bottom w:val="single" w:sz="4" w:space="0" w:color="auto"/>
              <w:right w:val="single" w:sz="4" w:space="0" w:color="auto"/>
            </w:tcBorders>
            <w:shd w:val="clear" w:color="auto" w:fill="auto"/>
            <w:noWrap/>
            <w:vAlign w:val="bottom"/>
            <w:hideMark/>
          </w:tcPr>
          <w:p w14:paraId="342B569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7DA5281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$50,506</w:t>
            </w:r>
          </w:p>
        </w:tc>
        <w:tc>
          <w:tcPr>
            <w:tcW w:w="900" w:type="dxa"/>
            <w:tcBorders>
              <w:top w:val="nil"/>
              <w:left w:val="nil"/>
              <w:bottom w:val="single" w:sz="4" w:space="0" w:color="auto"/>
              <w:right w:val="single" w:sz="4" w:space="0" w:color="auto"/>
            </w:tcBorders>
            <w:shd w:val="clear" w:color="auto" w:fill="auto"/>
            <w:noWrap/>
            <w:vAlign w:val="bottom"/>
            <w:hideMark/>
          </w:tcPr>
          <w:p w14:paraId="43FF8FE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$21,509</w:t>
            </w:r>
          </w:p>
        </w:tc>
        <w:tc>
          <w:tcPr>
            <w:tcW w:w="900" w:type="dxa"/>
            <w:tcBorders>
              <w:top w:val="nil"/>
              <w:left w:val="nil"/>
              <w:bottom w:val="single" w:sz="4" w:space="0" w:color="auto"/>
              <w:right w:val="single" w:sz="4" w:space="0" w:color="auto"/>
            </w:tcBorders>
            <w:shd w:val="clear" w:color="auto" w:fill="auto"/>
            <w:noWrap/>
            <w:vAlign w:val="bottom"/>
            <w:hideMark/>
          </w:tcPr>
          <w:p w14:paraId="3E41A9A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$149,059</w:t>
            </w:r>
          </w:p>
        </w:tc>
        <w:tc>
          <w:tcPr>
            <w:tcW w:w="810" w:type="dxa"/>
            <w:tcBorders>
              <w:top w:val="nil"/>
              <w:left w:val="nil"/>
              <w:bottom w:val="single" w:sz="4" w:space="0" w:color="auto"/>
              <w:right w:val="single" w:sz="4" w:space="0" w:color="auto"/>
            </w:tcBorders>
            <w:shd w:val="clear" w:color="auto" w:fill="auto"/>
            <w:noWrap/>
            <w:vAlign w:val="bottom"/>
            <w:hideMark/>
          </w:tcPr>
          <w:p w14:paraId="78163FB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$83,585</w:t>
            </w:r>
          </w:p>
        </w:tc>
        <w:tc>
          <w:tcPr>
            <w:tcW w:w="810" w:type="dxa"/>
            <w:tcBorders>
              <w:top w:val="nil"/>
              <w:left w:val="nil"/>
              <w:bottom w:val="single" w:sz="4" w:space="0" w:color="auto"/>
              <w:right w:val="single" w:sz="4" w:space="0" w:color="auto"/>
            </w:tcBorders>
            <w:shd w:val="clear" w:color="auto" w:fill="auto"/>
            <w:noWrap/>
            <w:vAlign w:val="bottom"/>
            <w:hideMark/>
          </w:tcPr>
          <w:p w14:paraId="089807D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$67,114</w:t>
            </w:r>
          </w:p>
        </w:tc>
        <w:tc>
          <w:tcPr>
            <w:tcW w:w="810" w:type="dxa"/>
            <w:tcBorders>
              <w:top w:val="nil"/>
              <w:left w:val="nil"/>
              <w:bottom w:val="single" w:sz="4" w:space="0" w:color="auto"/>
              <w:right w:val="single" w:sz="4" w:space="0" w:color="auto"/>
            </w:tcBorders>
            <w:shd w:val="clear" w:color="auto" w:fill="auto"/>
            <w:noWrap/>
            <w:vAlign w:val="bottom"/>
            <w:hideMark/>
          </w:tcPr>
          <w:p w14:paraId="4B72407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$70,552</w:t>
            </w:r>
          </w:p>
        </w:tc>
        <w:tc>
          <w:tcPr>
            <w:tcW w:w="810" w:type="dxa"/>
            <w:tcBorders>
              <w:top w:val="nil"/>
              <w:left w:val="nil"/>
              <w:bottom w:val="single" w:sz="4" w:space="0" w:color="auto"/>
              <w:right w:val="single" w:sz="4" w:space="0" w:color="auto"/>
            </w:tcBorders>
            <w:shd w:val="clear" w:color="auto" w:fill="auto"/>
            <w:noWrap/>
            <w:vAlign w:val="bottom"/>
            <w:hideMark/>
          </w:tcPr>
          <w:p w14:paraId="791EE76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$112,028</w:t>
            </w:r>
          </w:p>
        </w:tc>
        <w:tc>
          <w:tcPr>
            <w:tcW w:w="720" w:type="dxa"/>
            <w:tcBorders>
              <w:top w:val="nil"/>
              <w:left w:val="nil"/>
              <w:bottom w:val="single" w:sz="4" w:space="0" w:color="auto"/>
              <w:right w:val="single" w:sz="4" w:space="0" w:color="auto"/>
            </w:tcBorders>
            <w:shd w:val="clear" w:color="auto" w:fill="auto"/>
            <w:noWrap/>
            <w:vAlign w:val="bottom"/>
            <w:hideMark/>
          </w:tcPr>
          <w:p w14:paraId="319FFE4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$138,512</w:t>
            </w:r>
          </w:p>
        </w:tc>
        <w:tc>
          <w:tcPr>
            <w:tcW w:w="720" w:type="dxa"/>
            <w:tcBorders>
              <w:top w:val="nil"/>
              <w:left w:val="nil"/>
              <w:bottom w:val="single" w:sz="4" w:space="0" w:color="auto"/>
              <w:right w:val="single" w:sz="4" w:space="0" w:color="auto"/>
            </w:tcBorders>
            <w:shd w:val="clear" w:color="auto" w:fill="auto"/>
            <w:noWrap/>
            <w:vAlign w:val="bottom"/>
            <w:hideMark/>
          </w:tcPr>
          <w:p w14:paraId="61EBF6D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$79,948</w:t>
            </w:r>
          </w:p>
        </w:tc>
        <w:tc>
          <w:tcPr>
            <w:tcW w:w="810" w:type="dxa"/>
            <w:tcBorders>
              <w:top w:val="nil"/>
              <w:left w:val="nil"/>
              <w:bottom w:val="single" w:sz="4" w:space="0" w:color="auto"/>
              <w:right w:val="single" w:sz="4" w:space="0" w:color="auto"/>
            </w:tcBorders>
            <w:shd w:val="clear" w:color="auto" w:fill="auto"/>
            <w:noWrap/>
            <w:vAlign w:val="bottom"/>
            <w:hideMark/>
          </w:tcPr>
          <w:p w14:paraId="34695D4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$102,399</w:t>
            </w:r>
          </w:p>
        </w:tc>
        <w:tc>
          <w:tcPr>
            <w:tcW w:w="900" w:type="dxa"/>
            <w:tcBorders>
              <w:top w:val="nil"/>
              <w:left w:val="nil"/>
              <w:bottom w:val="single" w:sz="4" w:space="0" w:color="auto"/>
              <w:right w:val="single" w:sz="4" w:space="0" w:color="auto"/>
            </w:tcBorders>
            <w:shd w:val="clear" w:color="auto" w:fill="auto"/>
            <w:noWrap/>
            <w:vAlign w:val="bottom"/>
            <w:hideMark/>
          </w:tcPr>
          <w:p w14:paraId="492CA8C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$62,884</w:t>
            </w:r>
          </w:p>
        </w:tc>
        <w:tc>
          <w:tcPr>
            <w:tcW w:w="990" w:type="dxa"/>
            <w:tcBorders>
              <w:top w:val="nil"/>
              <w:left w:val="nil"/>
              <w:bottom w:val="single" w:sz="4" w:space="0" w:color="auto"/>
              <w:right w:val="single" w:sz="4" w:space="0" w:color="auto"/>
            </w:tcBorders>
            <w:shd w:val="clear" w:color="auto" w:fill="auto"/>
            <w:noWrap/>
            <w:vAlign w:val="bottom"/>
            <w:hideMark/>
          </w:tcPr>
          <w:p w14:paraId="51541D1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$73,547</w:t>
            </w:r>
          </w:p>
        </w:tc>
        <w:tc>
          <w:tcPr>
            <w:tcW w:w="990" w:type="dxa"/>
            <w:tcBorders>
              <w:top w:val="nil"/>
              <w:left w:val="nil"/>
              <w:bottom w:val="single" w:sz="4" w:space="0" w:color="auto"/>
              <w:right w:val="single" w:sz="8" w:space="0" w:color="auto"/>
            </w:tcBorders>
            <w:shd w:val="clear" w:color="auto" w:fill="auto"/>
            <w:noWrap/>
            <w:vAlign w:val="bottom"/>
            <w:hideMark/>
          </w:tcPr>
          <w:p w14:paraId="22ED78D7"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 xml:space="preserve">$1,011,644 </w:t>
            </w:r>
          </w:p>
        </w:tc>
      </w:tr>
      <w:tr w:rsidR="00602AF9" w:rsidRPr="00602AF9" w14:paraId="299A7D9D"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6E333C5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Imbalance Energy</w:t>
            </w:r>
          </w:p>
        </w:tc>
        <w:tc>
          <w:tcPr>
            <w:tcW w:w="760" w:type="dxa"/>
            <w:tcBorders>
              <w:top w:val="nil"/>
              <w:left w:val="nil"/>
              <w:bottom w:val="single" w:sz="4" w:space="0" w:color="auto"/>
              <w:right w:val="single" w:sz="4" w:space="0" w:color="auto"/>
            </w:tcBorders>
            <w:shd w:val="clear" w:color="auto" w:fill="auto"/>
            <w:noWrap/>
            <w:vAlign w:val="bottom"/>
            <w:hideMark/>
          </w:tcPr>
          <w:p w14:paraId="3E9EB06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68E2D86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$33,056</w:t>
            </w:r>
          </w:p>
        </w:tc>
        <w:tc>
          <w:tcPr>
            <w:tcW w:w="900" w:type="dxa"/>
            <w:tcBorders>
              <w:top w:val="nil"/>
              <w:left w:val="nil"/>
              <w:bottom w:val="single" w:sz="4" w:space="0" w:color="auto"/>
              <w:right w:val="single" w:sz="4" w:space="0" w:color="auto"/>
            </w:tcBorders>
            <w:shd w:val="clear" w:color="auto" w:fill="auto"/>
            <w:noWrap/>
            <w:vAlign w:val="bottom"/>
            <w:hideMark/>
          </w:tcPr>
          <w:p w14:paraId="6194D7F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$17,725</w:t>
            </w:r>
          </w:p>
        </w:tc>
        <w:tc>
          <w:tcPr>
            <w:tcW w:w="900" w:type="dxa"/>
            <w:tcBorders>
              <w:top w:val="nil"/>
              <w:left w:val="nil"/>
              <w:bottom w:val="single" w:sz="4" w:space="0" w:color="auto"/>
              <w:right w:val="single" w:sz="4" w:space="0" w:color="auto"/>
            </w:tcBorders>
            <w:shd w:val="clear" w:color="auto" w:fill="auto"/>
            <w:noWrap/>
            <w:vAlign w:val="bottom"/>
            <w:hideMark/>
          </w:tcPr>
          <w:p w14:paraId="262DCB7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$14,338</w:t>
            </w:r>
          </w:p>
        </w:tc>
        <w:tc>
          <w:tcPr>
            <w:tcW w:w="810" w:type="dxa"/>
            <w:tcBorders>
              <w:top w:val="nil"/>
              <w:left w:val="nil"/>
              <w:bottom w:val="single" w:sz="4" w:space="0" w:color="auto"/>
              <w:right w:val="single" w:sz="4" w:space="0" w:color="auto"/>
            </w:tcBorders>
            <w:shd w:val="clear" w:color="auto" w:fill="auto"/>
            <w:noWrap/>
            <w:vAlign w:val="bottom"/>
            <w:hideMark/>
          </w:tcPr>
          <w:p w14:paraId="45E3589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$7,004</w:t>
            </w:r>
          </w:p>
        </w:tc>
        <w:tc>
          <w:tcPr>
            <w:tcW w:w="810" w:type="dxa"/>
            <w:tcBorders>
              <w:top w:val="nil"/>
              <w:left w:val="nil"/>
              <w:bottom w:val="single" w:sz="4" w:space="0" w:color="auto"/>
              <w:right w:val="single" w:sz="4" w:space="0" w:color="auto"/>
            </w:tcBorders>
            <w:shd w:val="clear" w:color="auto" w:fill="auto"/>
            <w:noWrap/>
            <w:vAlign w:val="bottom"/>
            <w:hideMark/>
          </w:tcPr>
          <w:p w14:paraId="3DC97F5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$9,372</w:t>
            </w:r>
          </w:p>
        </w:tc>
        <w:tc>
          <w:tcPr>
            <w:tcW w:w="810" w:type="dxa"/>
            <w:tcBorders>
              <w:top w:val="nil"/>
              <w:left w:val="nil"/>
              <w:bottom w:val="single" w:sz="4" w:space="0" w:color="auto"/>
              <w:right w:val="single" w:sz="4" w:space="0" w:color="auto"/>
            </w:tcBorders>
            <w:shd w:val="clear" w:color="auto" w:fill="auto"/>
            <w:noWrap/>
            <w:vAlign w:val="bottom"/>
            <w:hideMark/>
          </w:tcPr>
          <w:p w14:paraId="76268C6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$15,920</w:t>
            </w:r>
          </w:p>
        </w:tc>
        <w:tc>
          <w:tcPr>
            <w:tcW w:w="810" w:type="dxa"/>
            <w:tcBorders>
              <w:top w:val="nil"/>
              <w:left w:val="nil"/>
              <w:bottom w:val="single" w:sz="4" w:space="0" w:color="auto"/>
              <w:right w:val="single" w:sz="4" w:space="0" w:color="auto"/>
            </w:tcBorders>
            <w:shd w:val="clear" w:color="auto" w:fill="auto"/>
            <w:noWrap/>
            <w:vAlign w:val="bottom"/>
            <w:hideMark/>
          </w:tcPr>
          <w:p w14:paraId="3FE487C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$23,649</w:t>
            </w:r>
          </w:p>
        </w:tc>
        <w:tc>
          <w:tcPr>
            <w:tcW w:w="720" w:type="dxa"/>
            <w:tcBorders>
              <w:top w:val="nil"/>
              <w:left w:val="nil"/>
              <w:bottom w:val="single" w:sz="4" w:space="0" w:color="auto"/>
              <w:right w:val="single" w:sz="4" w:space="0" w:color="auto"/>
            </w:tcBorders>
            <w:shd w:val="clear" w:color="auto" w:fill="auto"/>
            <w:noWrap/>
            <w:vAlign w:val="bottom"/>
            <w:hideMark/>
          </w:tcPr>
          <w:p w14:paraId="3D38F69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$18,415</w:t>
            </w:r>
          </w:p>
        </w:tc>
        <w:tc>
          <w:tcPr>
            <w:tcW w:w="720" w:type="dxa"/>
            <w:tcBorders>
              <w:top w:val="nil"/>
              <w:left w:val="nil"/>
              <w:bottom w:val="single" w:sz="4" w:space="0" w:color="auto"/>
              <w:right w:val="single" w:sz="4" w:space="0" w:color="auto"/>
            </w:tcBorders>
            <w:shd w:val="clear" w:color="auto" w:fill="auto"/>
            <w:noWrap/>
            <w:vAlign w:val="bottom"/>
            <w:hideMark/>
          </w:tcPr>
          <w:p w14:paraId="4D57F16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$29,892</w:t>
            </w:r>
          </w:p>
        </w:tc>
        <w:tc>
          <w:tcPr>
            <w:tcW w:w="810" w:type="dxa"/>
            <w:tcBorders>
              <w:top w:val="nil"/>
              <w:left w:val="nil"/>
              <w:bottom w:val="single" w:sz="4" w:space="0" w:color="auto"/>
              <w:right w:val="single" w:sz="4" w:space="0" w:color="auto"/>
            </w:tcBorders>
            <w:shd w:val="clear" w:color="auto" w:fill="auto"/>
            <w:noWrap/>
            <w:vAlign w:val="bottom"/>
            <w:hideMark/>
          </w:tcPr>
          <w:p w14:paraId="41D4659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$11,543</w:t>
            </w:r>
          </w:p>
        </w:tc>
        <w:tc>
          <w:tcPr>
            <w:tcW w:w="900" w:type="dxa"/>
            <w:tcBorders>
              <w:top w:val="nil"/>
              <w:left w:val="nil"/>
              <w:bottom w:val="single" w:sz="4" w:space="0" w:color="auto"/>
              <w:right w:val="single" w:sz="4" w:space="0" w:color="auto"/>
            </w:tcBorders>
            <w:shd w:val="clear" w:color="auto" w:fill="auto"/>
            <w:noWrap/>
            <w:vAlign w:val="bottom"/>
            <w:hideMark/>
          </w:tcPr>
          <w:p w14:paraId="0C49362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$31,551</w:t>
            </w:r>
          </w:p>
        </w:tc>
        <w:tc>
          <w:tcPr>
            <w:tcW w:w="990" w:type="dxa"/>
            <w:tcBorders>
              <w:top w:val="nil"/>
              <w:left w:val="nil"/>
              <w:bottom w:val="single" w:sz="4" w:space="0" w:color="auto"/>
              <w:right w:val="single" w:sz="4" w:space="0" w:color="auto"/>
            </w:tcBorders>
            <w:shd w:val="clear" w:color="auto" w:fill="auto"/>
            <w:noWrap/>
            <w:vAlign w:val="bottom"/>
            <w:hideMark/>
          </w:tcPr>
          <w:p w14:paraId="6FAF652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$56,895</w:t>
            </w:r>
          </w:p>
        </w:tc>
        <w:tc>
          <w:tcPr>
            <w:tcW w:w="990" w:type="dxa"/>
            <w:tcBorders>
              <w:top w:val="nil"/>
              <w:left w:val="nil"/>
              <w:bottom w:val="single" w:sz="4" w:space="0" w:color="auto"/>
              <w:right w:val="single" w:sz="8" w:space="0" w:color="auto"/>
            </w:tcBorders>
            <w:shd w:val="clear" w:color="auto" w:fill="auto"/>
            <w:noWrap/>
            <w:vAlign w:val="bottom"/>
            <w:hideMark/>
          </w:tcPr>
          <w:p w14:paraId="36C7C9EE"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 xml:space="preserve">$269,360 </w:t>
            </w:r>
          </w:p>
        </w:tc>
      </w:tr>
      <w:tr w:rsidR="00602AF9" w:rsidRPr="00602AF9" w14:paraId="61D1A95F"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26D1B4D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lastRenderedPageBreak/>
              <w:t>Renewable Energy Credits</w:t>
            </w:r>
          </w:p>
        </w:tc>
        <w:tc>
          <w:tcPr>
            <w:tcW w:w="760" w:type="dxa"/>
            <w:tcBorders>
              <w:top w:val="nil"/>
              <w:left w:val="nil"/>
              <w:bottom w:val="single" w:sz="4" w:space="0" w:color="auto"/>
              <w:right w:val="single" w:sz="4" w:space="0" w:color="auto"/>
            </w:tcBorders>
            <w:shd w:val="clear" w:color="auto" w:fill="auto"/>
            <w:noWrap/>
            <w:vAlign w:val="bottom"/>
            <w:hideMark/>
          </w:tcPr>
          <w:p w14:paraId="5612AC6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256C327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$34,083</w:t>
            </w:r>
          </w:p>
        </w:tc>
        <w:tc>
          <w:tcPr>
            <w:tcW w:w="900" w:type="dxa"/>
            <w:tcBorders>
              <w:top w:val="nil"/>
              <w:left w:val="nil"/>
              <w:bottom w:val="single" w:sz="4" w:space="0" w:color="auto"/>
              <w:right w:val="single" w:sz="4" w:space="0" w:color="auto"/>
            </w:tcBorders>
            <w:shd w:val="clear" w:color="auto" w:fill="auto"/>
            <w:noWrap/>
            <w:vAlign w:val="bottom"/>
            <w:hideMark/>
          </w:tcPr>
          <w:p w14:paraId="42D923F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$34,083</w:t>
            </w:r>
          </w:p>
        </w:tc>
        <w:tc>
          <w:tcPr>
            <w:tcW w:w="900" w:type="dxa"/>
            <w:tcBorders>
              <w:top w:val="nil"/>
              <w:left w:val="nil"/>
              <w:bottom w:val="single" w:sz="4" w:space="0" w:color="auto"/>
              <w:right w:val="single" w:sz="4" w:space="0" w:color="auto"/>
            </w:tcBorders>
            <w:shd w:val="clear" w:color="auto" w:fill="auto"/>
            <w:noWrap/>
            <w:vAlign w:val="bottom"/>
            <w:hideMark/>
          </w:tcPr>
          <w:p w14:paraId="1F46D7E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$34,083</w:t>
            </w:r>
          </w:p>
        </w:tc>
        <w:tc>
          <w:tcPr>
            <w:tcW w:w="810" w:type="dxa"/>
            <w:tcBorders>
              <w:top w:val="nil"/>
              <w:left w:val="nil"/>
              <w:bottom w:val="single" w:sz="4" w:space="0" w:color="auto"/>
              <w:right w:val="single" w:sz="4" w:space="0" w:color="auto"/>
            </w:tcBorders>
            <w:shd w:val="clear" w:color="auto" w:fill="auto"/>
            <w:noWrap/>
            <w:vAlign w:val="bottom"/>
            <w:hideMark/>
          </w:tcPr>
          <w:p w14:paraId="7BD4E8A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$34,083</w:t>
            </w:r>
          </w:p>
        </w:tc>
        <w:tc>
          <w:tcPr>
            <w:tcW w:w="810" w:type="dxa"/>
            <w:tcBorders>
              <w:top w:val="nil"/>
              <w:left w:val="nil"/>
              <w:bottom w:val="single" w:sz="4" w:space="0" w:color="auto"/>
              <w:right w:val="single" w:sz="4" w:space="0" w:color="auto"/>
            </w:tcBorders>
            <w:shd w:val="clear" w:color="auto" w:fill="auto"/>
            <w:noWrap/>
            <w:vAlign w:val="bottom"/>
            <w:hideMark/>
          </w:tcPr>
          <w:p w14:paraId="31EED3B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$34,083</w:t>
            </w:r>
          </w:p>
        </w:tc>
        <w:tc>
          <w:tcPr>
            <w:tcW w:w="810" w:type="dxa"/>
            <w:tcBorders>
              <w:top w:val="nil"/>
              <w:left w:val="nil"/>
              <w:bottom w:val="single" w:sz="4" w:space="0" w:color="auto"/>
              <w:right w:val="single" w:sz="4" w:space="0" w:color="auto"/>
            </w:tcBorders>
            <w:shd w:val="clear" w:color="auto" w:fill="auto"/>
            <w:noWrap/>
            <w:vAlign w:val="bottom"/>
            <w:hideMark/>
          </w:tcPr>
          <w:p w14:paraId="323D0D6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$34,083</w:t>
            </w:r>
          </w:p>
        </w:tc>
        <w:tc>
          <w:tcPr>
            <w:tcW w:w="810" w:type="dxa"/>
            <w:tcBorders>
              <w:top w:val="nil"/>
              <w:left w:val="nil"/>
              <w:bottom w:val="single" w:sz="4" w:space="0" w:color="auto"/>
              <w:right w:val="single" w:sz="4" w:space="0" w:color="auto"/>
            </w:tcBorders>
            <w:shd w:val="clear" w:color="auto" w:fill="auto"/>
            <w:noWrap/>
            <w:vAlign w:val="bottom"/>
            <w:hideMark/>
          </w:tcPr>
          <w:p w14:paraId="6B377D1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$34,083</w:t>
            </w:r>
          </w:p>
        </w:tc>
        <w:tc>
          <w:tcPr>
            <w:tcW w:w="720" w:type="dxa"/>
            <w:tcBorders>
              <w:top w:val="nil"/>
              <w:left w:val="nil"/>
              <w:bottom w:val="single" w:sz="4" w:space="0" w:color="auto"/>
              <w:right w:val="single" w:sz="4" w:space="0" w:color="auto"/>
            </w:tcBorders>
            <w:shd w:val="clear" w:color="auto" w:fill="auto"/>
            <w:noWrap/>
            <w:vAlign w:val="bottom"/>
            <w:hideMark/>
          </w:tcPr>
          <w:p w14:paraId="4AC7757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$34,083</w:t>
            </w:r>
          </w:p>
        </w:tc>
        <w:tc>
          <w:tcPr>
            <w:tcW w:w="720" w:type="dxa"/>
            <w:tcBorders>
              <w:top w:val="nil"/>
              <w:left w:val="nil"/>
              <w:bottom w:val="single" w:sz="4" w:space="0" w:color="auto"/>
              <w:right w:val="single" w:sz="4" w:space="0" w:color="auto"/>
            </w:tcBorders>
            <w:shd w:val="clear" w:color="auto" w:fill="auto"/>
            <w:noWrap/>
            <w:vAlign w:val="bottom"/>
            <w:hideMark/>
          </w:tcPr>
          <w:p w14:paraId="60F2050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$34,083</w:t>
            </w:r>
          </w:p>
        </w:tc>
        <w:tc>
          <w:tcPr>
            <w:tcW w:w="810" w:type="dxa"/>
            <w:tcBorders>
              <w:top w:val="nil"/>
              <w:left w:val="nil"/>
              <w:bottom w:val="single" w:sz="4" w:space="0" w:color="auto"/>
              <w:right w:val="single" w:sz="4" w:space="0" w:color="auto"/>
            </w:tcBorders>
            <w:shd w:val="clear" w:color="auto" w:fill="auto"/>
            <w:noWrap/>
            <w:vAlign w:val="bottom"/>
            <w:hideMark/>
          </w:tcPr>
          <w:p w14:paraId="3FB8FE7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$34,083</w:t>
            </w:r>
          </w:p>
        </w:tc>
        <w:tc>
          <w:tcPr>
            <w:tcW w:w="900" w:type="dxa"/>
            <w:tcBorders>
              <w:top w:val="nil"/>
              <w:left w:val="nil"/>
              <w:bottom w:val="single" w:sz="4" w:space="0" w:color="auto"/>
              <w:right w:val="single" w:sz="4" w:space="0" w:color="auto"/>
            </w:tcBorders>
            <w:shd w:val="clear" w:color="auto" w:fill="auto"/>
            <w:noWrap/>
            <w:vAlign w:val="bottom"/>
            <w:hideMark/>
          </w:tcPr>
          <w:p w14:paraId="370627C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$34,083</w:t>
            </w:r>
          </w:p>
        </w:tc>
        <w:tc>
          <w:tcPr>
            <w:tcW w:w="990" w:type="dxa"/>
            <w:tcBorders>
              <w:top w:val="nil"/>
              <w:left w:val="nil"/>
              <w:bottom w:val="single" w:sz="4" w:space="0" w:color="auto"/>
              <w:right w:val="single" w:sz="4" w:space="0" w:color="auto"/>
            </w:tcBorders>
            <w:shd w:val="clear" w:color="auto" w:fill="auto"/>
            <w:noWrap/>
            <w:vAlign w:val="bottom"/>
            <w:hideMark/>
          </w:tcPr>
          <w:p w14:paraId="0230679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$34,083</w:t>
            </w:r>
          </w:p>
        </w:tc>
        <w:tc>
          <w:tcPr>
            <w:tcW w:w="990" w:type="dxa"/>
            <w:tcBorders>
              <w:top w:val="nil"/>
              <w:left w:val="nil"/>
              <w:bottom w:val="single" w:sz="4" w:space="0" w:color="auto"/>
              <w:right w:val="single" w:sz="8" w:space="0" w:color="auto"/>
            </w:tcBorders>
            <w:shd w:val="clear" w:color="auto" w:fill="auto"/>
            <w:noWrap/>
            <w:vAlign w:val="bottom"/>
            <w:hideMark/>
          </w:tcPr>
          <w:p w14:paraId="1601E598"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 xml:space="preserve">$408,996 </w:t>
            </w:r>
          </w:p>
        </w:tc>
      </w:tr>
      <w:tr w:rsidR="00602AF9" w:rsidRPr="00602AF9" w14:paraId="1E2D8AFC"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435B9859"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Total Purchased Power/Generation Cost</w:t>
            </w:r>
          </w:p>
        </w:tc>
        <w:tc>
          <w:tcPr>
            <w:tcW w:w="760" w:type="dxa"/>
            <w:tcBorders>
              <w:top w:val="nil"/>
              <w:left w:val="nil"/>
              <w:bottom w:val="single" w:sz="4" w:space="0" w:color="auto"/>
              <w:right w:val="single" w:sz="4" w:space="0" w:color="auto"/>
            </w:tcBorders>
            <w:shd w:val="clear" w:color="auto" w:fill="auto"/>
            <w:noWrap/>
            <w:vAlign w:val="bottom"/>
            <w:hideMark/>
          </w:tcPr>
          <w:p w14:paraId="2BF06B5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4151EC3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$802,438</w:t>
            </w:r>
          </w:p>
        </w:tc>
        <w:tc>
          <w:tcPr>
            <w:tcW w:w="900" w:type="dxa"/>
            <w:tcBorders>
              <w:top w:val="nil"/>
              <w:left w:val="nil"/>
              <w:bottom w:val="single" w:sz="4" w:space="0" w:color="auto"/>
              <w:right w:val="single" w:sz="4" w:space="0" w:color="auto"/>
            </w:tcBorders>
            <w:shd w:val="clear" w:color="auto" w:fill="auto"/>
            <w:noWrap/>
            <w:vAlign w:val="bottom"/>
            <w:hideMark/>
          </w:tcPr>
          <w:p w14:paraId="7EE032D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$690,988</w:t>
            </w:r>
          </w:p>
        </w:tc>
        <w:tc>
          <w:tcPr>
            <w:tcW w:w="900" w:type="dxa"/>
            <w:tcBorders>
              <w:top w:val="nil"/>
              <w:left w:val="nil"/>
              <w:bottom w:val="single" w:sz="4" w:space="0" w:color="auto"/>
              <w:right w:val="single" w:sz="4" w:space="0" w:color="auto"/>
            </w:tcBorders>
            <w:shd w:val="clear" w:color="auto" w:fill="auto"/>
            <w:noWrap/>
            <w:vAlign w:val="bottom"/>
            <w:hideMark/>
          </w:tcPr>
          <w:p w14:paraId="7A0ACCF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$622,761</w:t>
            </w:r>
          </w:p>
        </w:tc>
        <w:tc>
          <w:tcPr>
            <w:tcW w:w="810" w:type="dxa"/>
            <w:tcBorders>
              <w:top w:val="nil"/>
              <w:left w:val="nil"/>
              <w:bottom w:val="single" w:sz="4" w:space="0" w:color="auto"/>
              <w:right w:val="single" w:sz="4" w:space="0" w:color="auto"/>
            </w:tcBorders>
            <w:shd w:val="clear" w:color="auto" w:fill="auto"/>
            <w:noWrap/>
            <w:vAlign w:val="bottom"/>
            <w:hideMark/>
          </w:tcPr>
          <w:p w14:paraId="0B66644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$536,009</w:t>
            </w:r>
          </w:p>
        </w:tc>
        <w:tc>
          <w:tcPr>
            <w:tcW w:w="810" w:type="dxa"/>
            <w:tcBorders>
              <w:top w:val="nil"/>
              <w:left w:val="nil"/>
              <w:bottom w:val="single" w:sz="4" w:space="0" w:color="auto"/>
              <w:right w:val="single" w:sz="4" w:space="0" w:color="auto"/>
            </w:tcBorders>
            <w:shd w:val="clear" w:color="auto" w:fill="auto"/>
            <w:noWrap/>
            <w:vAlign w:val="bottom"/>
            <w:hideMark/>
          </w:tcPr>
          <w:p w14:paraId="72216FA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$535,325</w:t>
            </w:r>
          </w:p>
        </w:tc>
        <w:tc>
          <w:tcPr>
            <w:tcW w:w="810" w:type="dxa"/>
            <w:tcBorders>
              <w:top w:val="nil"/>
              <w:left w:val="nil"/>
              <w:bottom w:val="single" w:sz="4" w:space="0" w:color="auto"/>
              <w:right w:val="single" w:sz="4" w:space="0" w:color="auto"/>
            </w:tcBorders>
            <w:shd w:val="clear" w:color="auto" w:fill="auto"/>
            <w:noWrap/>
            <w:vAlign w:val="bottom"/>
            <w:hideMark/>
          </w:tcPr>
          <w:p w14:paraId="07C42EA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$531,785</w:t>
            </w:r>
          </w:p>
        </w:tc>
        <w:tc>
          <w:tcPr>
            <w:tcW w:w="810" w:type="dxa"/>
            <w:tcBorders>
              <w:top w:val="nil"/>
              <w:left w:val="nil"/>
              <w:bottom w:val="single" w:sz="4" w:space="0" w:color="auto"/>
              <w:right w:val="single" w:sz="4" w:space="0" w:color="auto"/>
            </w:tcBorders>
            <w:shd w:val="clear" w:color="auto" w:fill="auto"/>
            <w:noWrap/>
            <w:vAlign w:val="bottom"/>
            <w:hideMark/>
          </w:tcPr>
          <w:p w14:paraId="0C3FB63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$595,457</w:t>
            </w:r>
          </w:p>
        </w:tc>
        <w:tc>
          <w:tcPr>
            <w:tcW w:w="720" w:type="dxa"/>
            <w:tcBorders>
              <w:top w:val="nil"/>
              <w:left w:val="nil"/>
              <w:bottom w:val="single" w:sz="4" w:space="0" w:color="auto"/>
              <w:right w:val="single" w:sz="4" w:space="0" w:color="auto"/>
            </w:tcBorders>
            <w:shd w:val="clear" w:color="auto" w:fill="auto"/>
            <w:noWrap/>
            <w:vAlign w:val="bottom"/>
            <w:hideMark/>
          </w:tcPr>
          <w:p w14:paraId="033EDA4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$615,876</w:t>
            </w:r>
          </w:p>
        </w:tc>
        <w:tc>
          <w:tcPr>
            <w:tcW w:w="720" w:type="dxa"/>
            <w:tcBorders>
              <w:top w:val="nil"/>
              <w:left w:val="nil"/>
              <w:bottom w:val="single" w:sz="4" w:space="0" w:color="auto"/>
              <w:right w:val="single" w:sz="4" w:space="0" w:color="auto"/>
            </w:tcBorders>
            <w:shd w:val="clear" w:color="auto" w:fill="auto"/>
            <w:noWrap/>
            <w:vAlign w:val="bottom"/>
            <w:hideMark/>
          </w:tcPr>
          <w:p w14:paraId="1D490F1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$556,233</w:t>
            </w:r>
          </w:p>
        </w:tc>
        <w:tc>
          <w:tcPr>
            <w:tcW w:w="810" w:type="dxa"/>
            <w:tcBorders>
              <w:top w:val="nil"/>
              <w:left w:val="nil"/>
              <w:bottom w:val="single" w:sz="4" w:space="0" w:color="auto"/>
              <w:right w:val="single" w:sz="4" w:space="0" w:color="auto"/>
            </w:tcBorders>
            <w:shd w:val="clear" w:color="auto" w:fill="auto"/>
            <w:noWrap/>
            <w:vAlign w:val="bottom"/>
            <w:hideMark/>
          </w:tcPr>
          <w:p w14:paraId="16D4C6C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$573,517</w:t>
            </w:r>
          </w:p>
        </w:tc>
        <w:tc>
          <w:tcPr>
            <w:tcW w:w="900" w:type="dxa"/>
            <w:tcBorders>
              <w:top w:val="nil"/>
              <w:left w:val="nil"/>
              <w:bottom w:val="single" w:sz="4" w:space="0" w:color="auto"/>
              <w:right w:val="single" w:sz="4" w:space="0" w:color="auto"/>
            </w:tcBorders>
            <w:shd w:val="clear" w:color="auto" w:fill="auto"/>
            <w:noWrap/>
            <w:vAlign w:val="bottom"/>
            <w:hideMark/>
          </w:tcPr>
          <w:p w14:paraId="7BDA1CC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$674,626</w:t>
            </w:r>
          </w:p>
        </w:tc>
        <w:tc>
          <w:tcPr>
            <w:tcW w:w="990" w:type="dxa"/>
            <w:tcBorders>
              <w:top w:val="nil"/>
              <w:left w:val="nil"/>
              <w:bottom w:val="single" w:sz="4" w:space="0" w:color="auto"/>
              <w:right w:val="single" w:sz="4" w:space="0" w:color="auto"/>
            </w:tcBorders>
            <w:shd w:val="clear" w:color="auto" w:fill="auto"/>
            <w:noWrap/>
            <w:vAlign w:val="bottom"/>
            <w:hideMark/>
          </w:tcPr>
          <w:p w14:paraId="798ED46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$888,876</w:t>
            </w:r>
          </w:p>
        </w:tc>
        <w:tc>
          <w:tcPr>
            <w:tcW w:w="990" w:type="dxa"/>
            <w:tcBorders>
              <w:top w:val="nil"/>
              <w:left w:val="nil"/>
              <w:bottom w:val="single" w:sz="4" w:space="0" w:color="auto"/>
              <w:right w:val="single" w:sz="8" w:space="0" w:color="auto"/>
            </w:tcBorders>
            <w:shd w:val="clear" w:color="auto" w:fill="auto"/>
            <w:noWrap/>
            <w:vAlign w:val="bottom"/>
            <w:hideMark/>
          </w:tcPr>
          <w:p w14:paraId="7776A890"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 xml:space="preserve">$7,623,890 </w:t>
            </w:r>
          </w:p>
        </w:tc>
      </w:tr>
      <w:tr w:rsidR="00602AF9" w:rsidRPr="00602AF9" w14:paraId="670E03DB"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5439A3F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60" w:type="dxa"/>
            <w:tcBorders>
              <w:top w:val="nil"/>
              <w:left w:val="nil"/>
              <w:bottom w:val="single" w:sz="4" w:space="0" w:color="auto"/>
              <w:right w:val="single" w:sz="4" w:space="0" w:color="auto"/>
            </w:tcBorders>
            <w:shd w:val="clear" w:color="auto" w:fill="auto"/>
            <w:noWrap/>
            <w:vAlign w:val="bottom"/>
            <w:hideMark/>
          </w:tcPr>
          <w:p w14:paraId="4253F9F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2AA984A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4451A65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0B667A7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5752FE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2BBB706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50D333B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5174FF8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107CA3E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18A8D36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1FC2BAE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0C8941B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08AB688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32D66C8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563E8724"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1FB6C4B9"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Transmission/Option Premium</w:t>
            </w:r>
          </w:p>
        </w:tc>
        <w:tc>
          <w:tcPr>
            <w:tcW w:w="760" w:type="dxa"/>
            <w:tcBorders>
              <w:top w:val="nil"/>
              <w:left w:val="nil"/>
              <w:bottom w:val="single" w:sz="4" w:space="0" w:color="auto"/>
              <w:right w:val="single" w:sz="4" w:space="0" w:color="auto"/>
            </w:tcBorders>
            <w:shd w:val="clear" w:color="auto" w:fill="auto"/>
            <w:noWrap/>
            <w:vAlign w:val="bottom"/>
            <w:hideMark/>
          </w:tcPr>
          <w:p w14:paraId="41A5B0B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0C794F9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24EE6DE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69FA226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C06EF8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12028F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9D18A6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6B6EA6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624A732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5D30E9B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88250E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7A66250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3BA6599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77C8324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5A087C81"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37D361E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W-DAT</w:t>
            </w:r>
          </w:p>
        </w:tc>
        <w:tc>
          <w:tcPr>
            <w:tcW w:w="760" w:type="dxa"/>
            <w:tcBorders>
              <w:top w:val="nil"/>
              <w:left w:val="nil"/>
              <w:bottom w:val="single" w:sz="4" w:space="0" w:color="auto"/>
              <w:right w:val="single" w:sz="4" w:space="0" w:color="auto"/>
            </w:tcBorders>
            <w:shd w:val="clear" w:color="auto" w:fill="auto"/>
            <w:noWrap/>
            <w:vAlign w:val="bottom"/>
            <w:hideMark/>
          </w:tcPr>
          <w:p w14:paraId="435F64A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3DA5726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$55,014</w:t>
            </w:r>
          </w:p>
        </w:tc>
        <w:tc>
          <w:tcPr>
            <w:tcW w:w="900" w:type="dxa"/>
            <w:tcBorders>
              <w:top w:val="nil"/>
              <w:left w:val="nil"/>
              <w:bottom w:val="single" w:sz="4" w:space="0" w:color="auto"/>
              <w:right w:val="single" w:sz="4" w:space="0" w:color="auto"/>
            </w:tcBorders>
            <w:shd w:val="clear" w:color="auto" w:fill="auto"/>
            <w:noWrap/>
            <w:vAlign w:val="bottom"/>
            <w:hideMark/>
          </w:tcPr>
          <w:p w14:paraId="0F22861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$55,014</w:t>
            </w:r>
          </w:p>
        </w:tc>
        <w:tc>
          <w:tcPr>
            <w:tcW w:w="900" w:type="dxa"/>
            <w:tcBorders>
              <w:top w:val="nil"/>
              <w:left w:val="nil"/>
              <w:bottom w:val="single" w:sz="4" w:space="0" w:color="auto"/>
              <w:right w:val="single" w:sz="4" w:space="0" w:color="auto"/>
            </w:tcBorders>
            <w:shd w:val="clear" w:color="auto" w:fill="auto"/>
            <w:noWrap/>
            <w:vAlign w:val="bottom"/>
            <w:hideMark/>
          </w:tcPr>
          <w:p w14:paraId="3A7E6AA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$55,014</w:t>
            </w:r>
          </w:p>
        </w:tc>
        <w:tc>
          <w:tcPr>
            <w:tcW w:w="810" w:type="dxa"/>
            <w:tcBorders>
              <w:top w:val="nil"/>
              <w:left w:val="nil"/>
              <w:bottom w:val="single" w:sz="4" w:space="0" w:color="auto"/>
              <w:right w:val="single" w:sz="4" w:space="0" w:color="auto"/>
            </w:tcBorders>
            <w:shd w:val="clear" w:color="auto" w:fill="auto"/>
            <w:noWrap/>
            <w:vAlign w:val="bottom"/>
            <w:hideMark/>
          </w:tcPr>
          <w:p w14:paraId="1ECD99A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$55,014</w:t>
            </w:r>
          </w:p>
        </w:tc>
        <w:tc>
          <w:tcPr>
            <w:tcW w:w="810" w:type="dxa"/>
            <w:tcBorders>
              <w:top w:val="nil"/>
              <w:left w:val="nil"/>
              <w:bottom w:val="single" w:sz="4" w:space="0" w:color="auto"/>
              <w:right w:val="single" w:sz="4" w:space="0" w:color="auto"/>
            </w:tcBorders>
            <w:shd w:val="clear" w:color="auto" w:fill="auto"/>
            <w:noWrap/>
            <w:vAlign w:val="bottom"/>
            <w:hideMark/>
          </w:tcPr>
          <w:p w14:paraId="508B619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$55,014</w:t>
            </w:r>
          </w:p>
        </w:tc>
        <w:tc>
          <w:tcPr>
            <w:tcW w:w="810" w:type="dxa"/>
            <w:tcBorders>
              <w:top w:val="nil"/>
              <w:left w:val="nil"/>
              <w:bottom w:val="single" w:sz="4" w:space="0" w:color="auto"/>
              <w:right w:val="single" w:sz="4" w:space="0" w:color="auto"/>
            </w:tcBorders>
            <w:shd w:val="clear" w:color="auto" w:fill="auto"/>
            <w:noWrap/>
            <w:vAlign w:val="bottom"/>
            <w:hideMark/>
          </w:tcPr>
          <w:p w14:paraId="0E2CEA1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$55,014</w:t>
            </w:r>
          </w:p>
        </w:tc>
        <w:tc>
          <w:tcPr>
            <w:tcW w:w="810" w:type="dxa"/>
            <w:tcBorders>
              <w:top w:val="nil"/>
              <w:left w:val="nil"/>
              <w:bottom w:val="single" w:sz="4" w:space="0" w:color="auto"/>
              <w:right w:val="single" w:sz="4" w:space="0" w:color="auto"/>
            </w:tcBorders>
            <w:shd w:val="clear" w:color="auto" w:fill="auto"/>
            <w:noWrap/>
            <w:vAlign w:val="bottom"/>
            <w:hideMark/>
          </w:tcPr>
          <w:p w14:paraId="6C1CC88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$55,014</w:t>
            </w:r>
          </w:p>
        </w:tc>
        <w:tc>
          <w:tcPr>
            <w:tcW w:w="720" w:type="dxa"/>
            <w:tcBorders>
              <w:top w:val="nil"/>
              <w:left w:val="nil"/>
              <w:bottom w:val="single" w:sz="4" w:space="0" w:color="auto"/>
              <w:right w:val="single" w:sz="4" w:space="0" w:color="auto"/>
            </w:tcBorders>
            <w:shd w:val="clear" w:color="auto" w:fill="auto"/>
            <w:noWrap/>
            <w:vAlign w:val="bottom"/>
            <w:hideMark/>
          </w:tcPr>
          <w:p w14:paraId="27458C8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$55,014</w:t>
            </w:r>
          </w:p>
        </w:tc>
        <w:tc>
          <w:tcPr>
            <w:tcW w:w="720" w:type="dxa"/>
            <w:tcBorders>
              <w:top w:val="nil"/>
              <w:left w:val="nil"/>
              <w:bottom w:val="single" w:sz="4" w:space="0" w:color="auto"/>
              <w:right w:val="single" w:sz="4" w:space="0" w:color="auto"/>
            </w:tcBorders>
            <w:shd w:val="clear" w:color="auto" w:fill="auto"/>
            <w:noWrap/>
            <w:vAlign w:val="bottom"/>
            <w:hideMark/>
          </w:tcPr>
          <w:p w14:paraId="322DEF5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$55,014</w:t>
            </w:r>
          </w:p>
        </w:tc>
        <w:tc>
          <w:tcPr>
            <w:tcW w:w="810" w:type="dxa"/>
            <w:tcBorders>
              <w:top w:val="nil"/>
              <w:left w:val="nil"/>
              <w:bottom w:val="single" w:sz="4" w:space="0" w:color="auto"/>
              <w:right w:val="single" w:sz="4" w:space="0" w:color="auto"/>
            </w:tcBorders>
            <w:shd w:val="clear" w:color="auto" w:fill="auto"/>
            <w:noWrap/>
            <w:vAlign w:val="bottom"/>
            <w:hideMark/>
          </w:tcPr>
          <w:p w14:paraId="2743A89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$55,014</w:t>
            </w:r>
          </w:p>
        </w:tc>
        <w:tc>
          <w:tcPr>
            <w:tcW w:w="900" w:type="dxa"/>
            <w:tcBorders>
              <w:top w:val="nil"/>
              <w:left w:val="nil"/>
              <w:bottom w:val="single" w:sz="4" w:space="0" w:color="auto"/>
              <w:right w:val="single" w:sz="4" w:space="0" w:color="auto"/>
            </w:tcBorders>
            <w:shd w:val="clear" w:color="auto" w:fill="auto"/>
            <w:noWrap/>
            <w:vAlign w:val="bottom"/>
            <w:hideMark/>
          </w:tcPr>
          <w:p w14:paraId="69A73D0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$55,014</w:t>
            </w:r>
          </w:p>
        </w:tc>
        <w:tc>
          <w:tcPr>
            <w:tcW w:w="990" w:type="dxa"/>
            <w:tcBorders>
              <w:top w:val="nil"/>
              <w:left w:val="nil"/>
              <w:bottom w:val="single" w:sz="4" w:space="0" w:color="auto"/>
              <w:right w:val="single" w:sz="4" w:space="0" w:color="auto"/>
            </w:tcBorders>
            <w:shd w:val="clear" w:color="auto" w:fill="auto"/>
            <w:noWrap/>
            <w:vAlign w:val="bottom"/>
            <w:hideMark/>
          </w:tcPr>
          <w:p w14:paraId="4FDC709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$55,014</w:t>
            </w:r>
          </w:p>
        </w:tc>
        <w:tc>
          <w:tcPr>
            <w:tcW w:w="990" w:type="dxa"/>
            <w:tcBorders>
              <w:top w:val="nil"/>
              <w:left w:val="nil"/>
              <w:bottom w:val="single" w:sz="4" w:space="0" w:color="auto"/>
              <w:right w:val="single" w:sz="8" w:space="0" w:color="auto"/>
            </w:tcBorders>
            <w:shd w:val="clear" w:color="auto" w:fill="auto"/>
            <w:noWrap/>
            <w:vAlign w:val="bottom"/>
            <w:hideMark/>
          </w:tcPr>
          <w:p w14:paraId="56D8E650"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$660,168</w:t>
            </w:r>
          </w:p>
        </w:tc>
      </w:tr>
      <w:tr w:rsidR="00602AF9" w:rsidRPr="00602AF9" w14:paraId="09A9D91B"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129D3AD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33 kV Transmission Charges</w:t>
            </w:r>
          </w:p>
        </w:tc>
        <w:tc>
          <w:tcPr>
            <w:tcW w:w="760" w:type="dxa"/>
            <w:tcBorders>
              <w:top w:val="nil"/>
              <w:left w:val="nil"/>
              <w:bottom w:val="single" w:sz="4" w:space="0" w:color="auto"/>
              <w:right w:val="single" w:sz="4" w:space="0" w:color="auto"/>
            </w:tcBorders>
            <w:shd w:val="clear" w:color="auto" w:fill="auto"/>
            <w:noWrap/>
            <w:vAlign w:val="bottom"/>
            <w:hideMark/>
          </w:tcPr>
          <w:p w14:paraId="34E79CC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34775BF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$16,246</w:t>
            </w:r>
          </w:p>
        </w:tc>
        <w:tc>
          <w:tcPr>
            <w:tcW w:w="900" w:type="dxa"/>
            <w:tcBorders>
              <w:top w:val="nil"/>
              <w:left w:val="nil"/>
              <w:bottom w:val="single" w:sz="4" w:space="0" w:color="auto"/>
              <w:right w:val="single" w:sz="4" w:space="0" w:color="auto"/>
            </w:tcBorders>
            <w:shd w:val="clear" w:color="auto" w:fill="auto"/>
            <w:noWrap/>
            <w:vAlign w:val="bottom"/>
            <w:hideMark/>
          </w:tcPr>
          <w:p w14:paraId="6210A18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$16,246</w:t>
            </w:r>
          </w:p>
        </w:tc>
        <w:tc>
          <w:tcPr>
            <w:tcW w:w="900" w:type="dxa"/>
            <w:tcBorders>
              <w:top w:val="nil"/>
              <w:left w:val="nil"/>
              <w:bottom w:val="single" w:sz="4" w:space="0" w:color="auto"/>
              <w:right w:val="single" w:sz="4" w:space="0" w:color="auto"/>
            </w:tcBorders>
            <w:shd w:val="clear" w:color="auto" w:fill="auto"/>
            <w:noWrap/>
            <w:vAlign w:val="bottom"/>
            <w:hideMark/>
          </w:tcPr>
          <w:p w14:paraId="3311566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$16,246</w:t>
            </w:r>
          </w:p>
        </w:tc>
        <w:tc>
          <w:tcPr>
            <w:tcW w:w="810" w:type="dxa"/>
            <w:tcBorders>
              <w:top w:val="nil"/>
              <w:left w:val="nil"/>
              <w:bottom w:val="single" w:sz="4" w:space="0" w:color="auto"/>
              <w:right w:val="single" w:sz="4" w:space="0" w:color="auto"/>
            </w:tcBorders>
            <w:shd w:val="clear" w:color="auto" w:fill="auto"/>
            <w:noWrap/>
            <w:vAlign w:val="bottom"/>
            <w:hideMark/>
          </w:tcPr>
          <w:p w14:paraId="3B2C037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$16,246</w:t>
            </w:r>
          </w:p>
        </w:tc>
        <w:tc>
          <w:tcPr>
            <w:tcW w:w="810" w:type="dxa"/>
            <w:tcBorders>
              <w:top w:val="nil"/>
              <w:left w:val="nil"/>
              <w:bottom w:val="single" w:sz="4" w:space="0" w:color="auto"/>
              <w:right w:val="single" w:sz="4" w:space="0" w:color="auto"/>
            </w:tcBorders>
            <w:shd w:val="clear" w:color="auto" w:fill="auto"/>
            <w:noWrap/>
            <w:vAlign w:val="bottom"/>
            <w:hideMark/>
          </w:tcPr>
          <w:p w14:paraId="228D842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$16,246</w:t>
            </w:r>
          </w:p>
        </w:tc>
        <w:tc>
          <w:tcPr>
            <w:tcW w:w="810" w:type="dxa"/>
            <w:tcBorders>
              <w:top w:val="nil"/>
              <w:left w:val="nil"/>
              <w:bottom w:val="single" w:sz="4" w:space="0" w:color="auto"/>
              <w:right w:val="single" w:sz="4" w:space="0" w:color="auto"/>
            </w:tcBorders>
            <w:shd w:val="clear" w:color="auto" w:fill="auto"/>
            <w:noWrap/>
            <w:vAlign w:val="bottom"/>
            <w:hideMark/>
          </w:tcPr>
          <w:p w14:paraId="2A12E40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$16,246</w:t>
            </w:r>
          </w:p>
        </w:tc>
        <w:tc>
          <w:tcPr>
            <w:tcW w:w="810" w:type="dxa"/>
            <w:tcBorders>
              <w:top w:val="nil"/>
              <w:left w:val="nil"/>
              <w:bottom w:val="single" w:sz="4" w:space="0" w:color="auto"/>
              <w:right w:val="single" w:sz="4" w:space="0" w:color="auto"/>
            </w:tcBorders>
            <w:shd w:val="clear" w:color="auto" w:fill="auto"/>
            <w:noWrap/>
            <w:vAlign w:val="bottom"/>
            <w:hideMark/>
          </w:tcPr>
          <w:p w14:paraId="31C25B3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$16,246</w:t>
            </w:r>
          </w:p>
        </w:tc>
        <w:tc>
          <w:tcPr>
            <w:tcW w:w="720" w:type="dxa"/>
            <w:tcBorders>
              <w:top w:val="nil"/>
              <w:left w:val="nil"/>
              <w:bottom w:val="single" w:sz="4" w:space="0" w:color="auto"/>
              <w:right w:val="single" w:sz="4" w:space="0" w:color="auto"/>
            </w:tcBorders>
            <w:shd w:val="clear" w:color="auto" w:fill="auto"/>
            <w:noWrap/>
            <w:vAlign w:val="bottom"/>
            <w:hideMark/>
          </w:tcPr>
          <w:p w14:paraId="0832778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$16,246</w:t>
            </w:r>
          </w:p>
        </w:tc>
        <w:tc>
          <w:tcPr>
            <w:tcW w:w="720" w:type="dxa"/>
            <w:tcBorders>
              <w:top w:val="nil"/>
              <w:left w:val="nil"/>
              <w:bottom w:val="single" w:sz="4" w:space="0" w:color="auto"/>
              <w:right w:val="single" w:sz="4" w:space="0" w:color="auto"/>
            </w:tcBorders>
            <w:shd w:val="clear" w:color="auto" w:fill="auto"/>
            <w:noWrap/>
            <w:vAlign w:val="bottom"/>
            <w:hideMark/>
          </w:tcPr>
          <w:p w14:paraId="131FECA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$16,246</w:t>
            </w:r>
          </w:p>
        </w:tc>
        <w:tc>
          <w:tcPr>
            <w:tcW w:w="810" w:type="dxa"/>
            <w:tcBorders>
              <w:top w:val="nil"/>
              <w:left w:val="nil"/>
              <w:bottom w:val="single" w:sz="4" w:space="0" w:color="auto"/>
              <w:right w:val="single" w:sz="4" w:space="0" w:color="auto"/>
            </w:tcBorders>
            <w:shd w:val="clear" w:color="auto" w:fill="auto"/>
            <w:noWrap/>
            <w:vAlign w:val="bottom"/>
            <w:hideMark/>
          </w:tcPr>
          <w:p w14:paraId="4AC78E0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$16,246</w:t>
            </w:r>
          </w:p>
        </w:tc>
        <w:tc>
          <w:tcPr>
            <w:tcW w:w="900" w:type="dxa"/>
            <w:tcBorders>
              <w:top w:val="nil"/>
              <w:left w:val="nil"/>
              <w:bottom w:val="single" w:sz="4" w:space="0" w:color="auto"/>
              <w:right w:val="single" w:sz="4" w:space="0" w:color="auto"/>
            </w:tcBorders>
            <w:shd w:val="clear" w:color="auto" w:fill="auto"/>
            <w:noWrap/>
            <w:vAlign w:val="bottom"/>
            <w:hideMark/>
          </w:tcPr>
          <w:p w14:paraId="649F781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$16,246</w:t>
            </w:r>
          </w:p>
        </w:tc>
        <w:tc>
          <w:tcPr>
            <w:tcW w:w="990" w:type="dxa"/>
            <w:tcBorders>
              <w:top w:val="nil"/>
              <w:left w:val="nil"/>
              <w:bottom w:val="single" w:sz="4" w:space="0" w:color="auto"/>
              <w:right w:val="single" w:sz="4" w:space="0" w:color="auto"/>
            </w:tcBorders>
            <w:shd w:val="clear" w:color="auto" w:fill="auto"/>
            <w:noWrap/>
            <w:vAlign w:val="bottom"/>
            <w:hideMark/>
          </w:tcPr>
          <w:p w14:paraId="54CE8E8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$16,246</w:t>
            </w:r>
          </w:p>
        </w:tc>
        <w:tc>
          <w:tcPr>
            <w:tcW w:w="990" w:type="dxa"/>
            <w:tcBorders>
              <w:top w:val="nil"/>
              <w:left w:val="nil"/>
              <w:bottom w:val="single" w:sz="4" w:space="0" w:color="auto"/>
              <w:right w:val="single" w:sz="8" w:space="0" w:color="auto"/>
            </w:tcBorders>
            <w:shd w:val="clear" w:color="auto" w:fill="auto"/>
            <w:noWrap/>
            <w:vAlign w:val="bottom"/>
            <w:hideMark/>
          </w:tcPr>
          <w:p w14:paraId="133F97A9"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$194,952</w:t>
            </w:r>
          </w:p>
        </w:tc>
      </w:tr>
      <w:tr w:rsidR="00602AF9" w:rsidRPr="00602AF9" w14:paraId="2854EA0B"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53FAA8D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Amended Restated Transmission Agreement</w:t>
            </w:r>
          </w:p>
        </w:tc>
        <w:tc>
          <w:tcPr>
            <w:tcW w:w="760" w:type="dxa"/>
            <w:tcBorders>
              <w:top w:val="nil"/>
              <w:left w:val="nil"/>
              <w:bottom w:val="single" w:sz="4" w:space="0" w:color="auto"/>
              <w:right w:val="single" w:sz="4" w:space="0" w:color="auto"/>
            </w:tcBorders>
            <w:shd w:val="clear" w:color="auto" w:fill="auto"/>
            <w:noWrap/>
            <w:vAlign w:val="bottom"/>
            <w:hideMark/>
          </w:tcPr>
          <w:p w14:paraId="522B22C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5BE1353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69C4009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1F57406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714E74F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69E97DB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3D87F36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239172D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1DEE587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5BC4FBA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2EF77D3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678B029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90" w:type="dxa"/>
            <w:tcBorders>
              <w:top w:val="nil"/>
              <w:left w:val="nil"/>
              <w:bottom w:val="single" w:sz="4" w:space="0" w:color="auto"/>
              <w:right w:val="single" w:sz="4" w:space="0" w:color="auto"/>
            </w:tcBorders>
            <w:shd w:val="clear" w:color="auto" w:fill="auto"/>
            <w:noWrap/>
            <w:vAlign w:val="bottom"/>
            <w:hideMark/>
          </w:tcPr>
          <w:p w14:paraId="5AEE43E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90" w:type="dxa"/>
            <w:tcBorders>
              <w:top w:val="nil"/>
              <w:left w:val="nil"/>
              <w:bottom w:val="single" w:sz="4" w:space="0" w:color="auto"/>
              <w:right w:val="single" w:sz="8" w:space="0" w:color="auto"/>
            </w:tcBorders>
            <w:shd w:val="clear" w:color="auto" w:fill="auto"/>
            <w:noWrap/>
            <w:vAlign w:val="bottom"/>
            <w:hideMark/>
          </w:tcPr>
          <w:p w14:paraId="01AEC1FE"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$0</w:t>
            </w:r>
          </w:p>
        </w:tc>
      </w:tr>
      <w:tr w:rsidR="00602AF9" w:rsidRPr="00602AF9" w14:paraId="4282C316"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5CA3676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xml:space="preserve">Reliability </w:t>
            </w:r>
          </w:p>
        </w:tc>
        <w:tc>
          <w:tcPr>
            <w:tcW w:w="760" w:type="dxa"/>
            <w:tcBorders>
              <w:top w:val="nil"/>
              <w:left w:val="nil"/>
              <w:bottom w:val="single" w:sz="4" w:space="0" w:color="auto"/>
              <w:right w:val="single" w:sz="4" w:space="0" w:color="auto"/>
            </w:tcBorders>
            <w:shd w:val="clear" w:color="auto" w:fill="auto"/>
            <w:noWrap/>
            <w:vAlign w:val="bottom"/>
            <w:hideMark/>
          </w:tcPr>
          <w:p w14:paraId="03C2251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4A14F0C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$2,548</w:t>
            </w:r>
          </w:p>
        </w:tc>
        <w:tc>
          <w:tcPr>
            <w:tcW w:w="900" w:type="dxa"/>
            <w:tcBorders>
              <w:top w:val="nil"/>
              <w:left w:val="nil"/>
              <w:bottom w:val="single" w:sz="4" w:space="0" w:color="auto"/>
              <w:right w:val="single" w:sz="4" w:space="0" w:color="auto"/>
            </w:tcBorders>
            <w:shd w:val="clear" w:color="auto" w:fill="auto"/>
            <w:noWrap/>
            <w:vAlign w:val="bottom"/>
            <w:hideMark/>
          </w:tcPr>
          <w:p w14:paraId="206659A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$2,064</w:t>
            </w:r>
          </w:p>
        </w:tc>
        <w:tc>
          <w:tcPr>
            <w:tcW w:w="900" w:type="dxa"/>
            <w:tcBorders>
              <w:top w:val="nil"/>
              <w:left w:val="nil"/>
              <w:bottom w:val="single" w:sz="4" w:space="0" w:color="auto"/>
              <w:right w:val="single" w:sz="4" w:space="0" w:color="auto"/>
            </w:tcBorders>
            <w:shd w:val="clear" w:color="auto" w:fill="auto"/>
            <w:noWrap/>
            <w:vAlign w:val="bottom"/>
            <w:hideMark/>
          </w:tcPr>
          <w:p w14:paraId="11899D6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$2,047</w:t>
            </w:r>
          </w:p>
        </w:tc>
        <w:tc>
          <w:tcPr>
            <w:tcW w:w="810" w:type="dxa"/>
            <w:tcBorders>
              <w:top w:val="nil"/>
              <w:left w:val="nil"/>
              <w:bottom w:val="single" w:sz="4" w:space="0" w:color="auto"/>
              <w:right w:val="single" w:sz="4" w:space="0" w:color="auto"/>
            </w:tcBorders>
            <w:shd w:val="clear" w:color="auto" w:fill="auto"/>
            <w:noWrap/>
            <w:vAlign w:val="bottom"/>
            <w:hideMark/>
          </w:tcPr>
          <w:p w14:paraId="6768546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$1,701</w:t>
            </w:r>
          </w:p>
        </w:tc>
        <w:tc>
          <w:tcPr>
            <w:tcW w:w="810" w:type="dxa"/>
            <w:tcBorders>
              <w:top w:val="nil"/>
              <w:left w:val="nil"/>
              <w:bottom w:val="single" w:sz="4" w:space="0" w:color="auto"/>
              <w:right w:val="single" w:sz="4" w:space="0" w:color="auto"/>
            </w:tcBorders>
            <w:shd w:val="clear" w:color="auto" w:fill="auto"/>
            <w:noWrap/>
            <w:vAlign w:val="bottom"/>
            <w:hideMark/>
          </w:tcPr>
          <w:p w14:paraId="287BDBE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$1,670</w:t>
            </w:r>
          </w:p>
        </w:tc>
        <w:tc>
          <w:tcPr>
            <w:tcW w:w="810" w:type="dxa"/>
            <w:tcBorders>
              <w:top w:val="nil"/>
              <w:left w:val="nil"/>
              <w:bottom w:val="single" w:sz="4" w:space="0" w:color="auto"/>
              <w:right w:val="single" w:sz="4" w:space="0" w:color="auto"/>
            </w:tcBorders>
            <w:shd w:val="clear" w:color="auto" w:fill="auto"/>
            <w:noWrap/>
            <w:vAlign w:val="bottom"/>
            <w:hideMark/>
          </w:tcPr>
          <w:p w14:paraId="32AFDB8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$1,646</w:t>
            </w:r>
          </w:p>
        </w:tc>
        <w:tc>
          <w:tcPr>
            <w:tcW w:w="810" w:type="dxa"/>
            <w:tcBorders>
              <w:top w:val="nil"/>
              <w:left w:val="nil"/>
              <w:bottom w:val="single" w:sz="4" w:space="0" w:color="auto"/>
              <w:right w:val="single" w:sz="4" w:space="0" w:color="auto"/>
            </w:tcBorders>
            <w:shd w:val="clear" w:color="auto" w:fill="auto"/>
            <w:noWrap/>
            <w:vAlign w:val="bottom"/>
            <w:hideMark/>
          </w:tcPr>
          <w:p w14:paraId="1F857CC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$1,800</w:t>
            </w:r>
          </w:p>
        </w:tc>
        <w:tc>
          <w:tcPr>
            <w:tcW w:w="720" w:type="dxa"/>
            <w:tcBorders>
              <w:top w:val="nil"/>
              <w:left w:val="nil"/>
              <w:bottom w:val="single" w:sz="4" w:space="0" w:color="auto"/>
              <w:right w:val="single" w:sz="4" w:space="0" w:color="auto"/>
            </w:tcBorders>
            <w:shd w:val="clear" w:color="auto" w:fill="auto"/>
            <w:noWrap/>
            <w:vAlign w:val="bottom"/>
            <w:hideMark/>
          </w:tcPr>
          <w:p w14:paraId="5F106A4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$1,799</w:t>
            </w:r>
          </w:p>
        </w:tc>
        <w:tc>
          <w:tcPr>
            <w:tcW w:w="720" w:type="dxa"/>
            <w:tcBorders>
              <w:top w:val="nil"/>
              <w:left w:val="nil"/>
              <w:bottom w:val="single" w:sz="4" w:space="0" w:color="auto"/>
              <w:right w:val="single" w:sz="4" w:space="0" w:color="auto"/>
            </w:tcBorders>
            <w:shd w:val="clear" w:color="auto" w:fill="auto"/>
            <w:noWrap/>
            <w:vAlign w:val="bottom"/>
            <w:hideMark/>
          </w:tcPr>
          <w:p w14:paraId="13CA286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$1,644</w:t>
            </w:r>
          </w:p>
        </w:tc>
        <w:tc>
          <w:tcPr>
            <w:tcW w:w="810" w:type="dxa"/>
            <w:tcBorders>
              <w:top w:val="nil"/>
              <w:left w:val="nil"/>
              <w:bottom w:val="single" w:sz="4" w:space="0" w:color="auto"/>
              <w:right w:val="single" w:sz="4" w:space="0" w:color="auto"/>
            </w:tcBorders>
            <w:shd w:val="clear" w:color="auto" w:fill="auto"/>
            <w:noWrap/>
            <w:vAlign w:val="bottom"/>
            <w:hideMark/>
          </w:tcPr>
          <w:p w14:paraId="4D7C752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$1,741</w:t>
            </w:r>
          </w:p>
        </w:tc>
        <w:tc>
          <w:tcPr>
            <w:tcW w:w="900" w:type="dxa"/>
            <w:tcBorders>
              <w:top w:val="nil"/>
              <w:left w:val="nil"/>
              <w:bottom w:val="single" w:sz="4" w:space="0" w:color="auto"/>
              <w:right w:val="single" w:sz="4" w:space="0" w:color="auto"/>
            </w:tcBorders>
            <w:shd w:val="clear" w:color="auto" w:fill="auto"/>
            <w:noWrap/>
            <w:vAlign w:val="bottom"/>
            <w:hideMark/>
          </w:tcPr>
          <w:p w14:paraId="3AA7E19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$2,263</w:t>
            </w:r>
          </w:p>
        </w:tc>
        <w:tc>
          <w:tcPr>
            <w:tcW w:w="990" w:type="dxa"/>
            <w:tcBorders>
              <w:top w:val="nil"/>
              <w:left w:val="nil"/>
              <w:bottom w:val="single" w:sz="4" w:space="0" w:color="auto"/>
              <w:right w:val="single" w:sz="4" w:space="0" w:color="auto"/>
            </w:tcBorders>
            <w:shd w:val="clear" w:color="auto" w:fill="auto"/>
            <w:noWrap/>
            <w:vAlign w:val="bottom"/>
            <w:hideMark/>
          </w:tcPr>
          <w:p w14:paraId="5586381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$3,285</w:t>
            </w:r>
          </w:p>
        </w:tc>
        <w:tc>
          <w:tcPr>
            <w:tcW w:w="990" w:type="dxa"/>
            <w:tcBorders>
              <w:top w:val="nil"/>
              <w:left w:val="nil"/>
              <w:bottom w:val="single" w:sz="4" w:space="0" w:color="auto"/>
              <w:right w:val="single" w:sz="8" w:space="0" w:color="auto"/>
            </w:tcBorders>
            <w:shd w:val="clear" w:color="auto" w:fill="auto"/>
            <w:noWrap/>
            <w:vAlign w:val="bottom"/>
            <w:hideMark/>
          </w:tcPr>
          <w:p w14:paraId="1921D8B1"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$24,208</w:t>
            </w:r>
          </w:p>
        </w:tc>
      </w:tr>
      <w:tr w:rsidR="00602AF9" w:rsidRPr="00602AF9" w14:paraId="1303B49D"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2D82F31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Added Facilities</w:t>
            </w:r>
          </w:p>
        </w:tc>
        <w:tc>
          <w:tcPr>
            <w:tcW w:w="760" w:type="dxa"/>
            <w:tcBorders>
              <w:top w:val="nil"/>
              <w:left w:val="nil"/>
              <w:bottom w:val="single" w:sz="4" w:space="0" w:color="auto"/>
              <w:right w:val="single" w:sz="4" w:space="0" w:color="auto"/>
            </w:tcBorders>
            <w:shd w:val="clear" w:color="auto" w:fill="auto"/>
            <w:noWrap/>
            <w:vAlign w:val="bottom"/>
            <w:hideMark/>
          </w:tcPr>
          <w:p w14:paraId="13B499D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127F8B5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$3,150</w:t>
            </w:r>
          </w:p>
        </w:tc>
        <w:tc>
          <w:tcPr>
            <w:tcW w:w="900" w:type="dxa"/>
            <w:tcBorders>
              <w:top w:val="nil"/>
              <w:left w:val="nil"/>
              <w:bottom w:val="single" w:sz="4" w:space="0" w:color="auto"/>
              <w:right w:val="single" w:sz="4" w:space="0" w:color="auto"/>
            </w:tcBorders>
            <w:shd w:val="clear" w:color="auto" w:fill="auto"/>
            <w:noWrap/>
            <w:vAlign w:val="bottom"/>
            <w:hideMark/>
          </w:tcPr>
          <w:p w14:paraId="4210D96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$3,150</w:t>
            </w:r>
          </w:p>
        </w:tc>
        <w:tc>
          <w:tcPr>
            <w:tcW w:w="900" w:type="dxa"/>
            <w:tcBorders>
              <w:top w:val="nil"/>
              <w:left w:val="nil"/>
              <w:bottom w:val="single" w:sz="4" w:space="0" w:color="auto"/>
              <w:right w:val="single" w:sz="4" w:space="0" w:color="auto"/>
            </w:tcBorders>
            <w:shd w:val="clear" w:color="auto" w:fill="auto"/>
            <w:noWrap/>
            <w:vAlign w:val="bottom"/>
            <w:hideMark/>
          </w:tcPr>
          <w:p w14:paraId="1B710DA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$3,150</w:t>
            </w:r>
          </w:p>
        </w:tc>
        <w:tc>
          <w:tcPr>
            <w:tcW w:w="810" w:type="dxa"/>
            <w:tcBorders>
              <w:top w:val="nil"/>
              <w:left w:val="nil"/>
              <w:bottom w:val="single" w:sz="4" w:space="0" w:color="auto"/>
              <w:right w:val="single" w:sz="4" w:space="0" w:color="auto"/>
            </w:tcBorders>
            <w:shd w:val="clear" w:color="auto" w:fill="auto"/>
            <w:noWrap/>
            <w:vAlign w:val="bottom"/>
            <w:hideMark/>
          </w:tcPr>
          <w:p w14:paraId="5B24785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$3,150</w:t>
            </w:r>
          </w:p>
        </w:tc>
        <w:tc>
          <w:tcPr>
            <w:tcW w:w="810" w:type="dxa"/>
            <w:tcBorders>
              <w:top w:val="nil"/>
              <w:left w:val="nil"/>
              <w:bottom w:val="single" w:sz="4" w:space="0" w:color="auto"/>
              <w:right w:val="single" w:sz="4" w:space="0" w:color="auto"/>
            </w:tcBorders>
            <w:shd w:val="clear" w:color="auto" w:fill="auto"/>
            <w:noWrap/>
            <w:vAlign w:val="bottom"/>
            <w:hideMark/>
          </w:tcPr>
          <w:p w14:paraId="212A34F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$3,150</w:t>
            </w:r>
          </w:p>
        </w:tc>
        <w:tc>
          <w:tcPr>
            <w:tcW w:w="810" w:type="dxa"/>
            <w:tcBorders>
              <w:top w:val="nil"/>
              <w:left w:val="nil"/>
              <w:bottom w:val="single" w:sz="4" w:space="0" w:color="auto"/>
              <w:right w:val="single" w:sz="4" w:space="0" w:color="auto"/>
            </w:tcBorders>
            <w:shd w:val="clear" w:color="auto" w:fill="auto"/>
            <w:noWrap/>
            <w:vAlign w:val="bottom"/>
            <w:hideMark/>
          </w:tcPr>
          <w:p w14:paraId="6B3ED5D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$3,150</w:t>
            </w:r>
          </w:p>
        </w:tc>
        <w:tc>
          <w:tcPr>
            <w:tcW w:w="810" w:type="dxa"/>
            <w:tcBorders>
              <w:top w:val="nil"/>
              <w:left w:val="nil"/>
              <w:bottom w:val="single" w:sz="4" w:space="0" w:color="auto"/>
              <w:right w:val="single" w:sz="4" w:space="0" w:color="auto"/>
            </w:tcBorders>
            <w:shd w:val="clear" w:color="auto" w:fill="auto"/>
            <w:noWrap/>
            <w:vAlign w:val="bottom"/>
            <w:hideMark/>
          </w:tcPr>
          <w:p w14:paraId="649FCCA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$3,150</w:t>
            </w:r>
          </w:p>
        </w:tc>
        <w:tc>
          <w:tcPr>
            <w:tcW w:w="720" w:type="dxa"/>
            <w:tcBorders>
              <w:top w:val="nil"/>
              <w:left w:val="nil"/>
              <w:bottom w:val="single" w:sz="4" w:space="0" w:color="auto"/>
              <w:right w:val="single" w:sz="4" w:space="0" w:color="auto"/>
            </w:tcBorders>
            <w:shd w:val="clear" w:color="auto" w:fill="auto"/>
            <w:noWrap/>
            <w:vAlign w:val="bottom"/>
            <w:hideMark/>
          </w:tcPr>
          <w:p w14:paraId="617B6AF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$3,150</w:t>
            </w:r>
          </w:p>
        </w:tc>
        <w:tc>
          <w:tcPr>
            <w:tcW w:w="720" w:type="dxa"/>
            <w:tcBorders>
              <w:top w:val="nil"/>
              <w:left w:val="nil"/>
              <w:bottom w:val="single" w:sz="4" w:space="0" w:color="auto"/>
              <w:right w:val="single" w:sz="4" w:space="0" w:color="auto"/>
            </w:tcBorders>
            <w:shd w:val="clear" w:color="auto" w:fill="auto"/>
            <w:noWrap/>
            <w:vAlign w:val="bottom"/>
            <w:hideMark/>
          </w:tcPr>
          <w:p w14:paraId="56C2DA4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$3,150</w:t>
            </w:r>
          </w:p>
        </w:tc>
        <w:tc>
          <w:tcPr>
            <w:tcW w:w="810" w:type="dxa"/>
            <w:tcBorders>
              <w:top w:val="nil"/>
              <w:left w:val="nil"/>
              <w:bottom w:val="single" w:sz="4" w:space="0" w:color="auto"/>
              <w:right w:val="single" w:sz="4" w:space="0" w:color="auto"/>
            </w:tcBorders>
            <w:shd w:val="clear" w:color="auto" w:fill="auto"/>
            <w:noWrap/>
            <w:vAlign w:val="bottom"/>
            <w:hideMark/>
          </w:tcPr>
          <w:p w14:paraId="0C3C7BC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$3,150</w:t>
            </w:r>
          </w:p>
        </w:tc>
        <w:tc>
          <w:tcPr>
            <w:tcW w:w="900" w:type="dxa"/>
            <w:tcBorders>
              <w:top w:val="nil"/>
              <w:left w:val="nil"/>
              <w:bottom w:val="single" w:sz="4" w:space="0" w:color="auto"/>
              <w:right w:val="single" w:sz="4" w:space="0" w:color="auto"/>
            </w:tcBorders>
            <w:shd w:val="clear" w:color="auto" w:fill="auto"/>
            <w:noWrap/>
            <w:vAlign w:val="bottom"/>
            <w:hideMark/>
          </w:tcPr>
          <w:p w14:paraId="0765850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$3,150</w:t>
            </w:r>
          </w:p>
        </w:tc>
        <w:tc>
          <w:tcPr>
            <w:tcW w:w="990" w:type="dxa"/>
            <w:tcBorders>
              <w:top w:val="nil"/>
              <w:left w:val="nil"/>
              <w:bottom w:val="single" w:sz="4" w:space="0" w:color="auto"/>
              <w:right w:val="single" w:sz="4" w:space="0" w:color="auto"/>
            </w:tcBorders>
            <w:shd w:val="clear" w:color="auto" w:fill="auto"/>
            <w:noWrap/>
            <w:vAlign w:val="bottom"/>
            <w:hideMark/>
          </w:tcPr>
          <w:p w14:paraId="5CACD0B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$3,150</w:t>
            </w:r>
          </w:p>
        </w:tc>
        <w:tc>
          <w:tcPr>
            <w:tcW w:w="990" w:type="dxa"/>
            <w:tcBorders>
              <w:top w:val="nil"/>
              <w:left w:val="nil"/>
              <w:bottom w:val="single" w:sz="4" w:space="0" w:color="auto"/>
              <w:right w:val="single" w:sz="8" w:space="0" w:color="auto"/>
            </w:tcBorders>
            <w:shd w:val="clear" w:color="auto" w:fill="auto"/>
            <w:noWrap/>
            <w:vAlign w:val="bottom"/>
            <w:hideMark/>
          </w:tcPr>
          <w:p w14:paraId="6CD06D73"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$37,800</w:t>
            </w:r>
          </w:p>
        </w:tc>
      </w:tr>
      <w:tr w:rsidR="00602AF9" w:rsidRPr="00602AF9" w14:paraId="40FD37AF"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1034AAC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Call Option Premium On-peak</w:t>
            </w:r>
          </w:p>
        </w:tc>
        <w:tc>
          <w:tcPr>
            <w:tcW w:w="760" w:type="dxa"/>
            <w:tcBorders>
              <w:top w:val="nil"/>
              <w:left w:val="nil"/>
              <w:bottom w:val="single" w:sz="4" w:space="0" w:color="auto"/>
              <w:right w:val="single" w:sz="4" w:space="0" w:color="auto"/>
            </w:tcBorders>
            <w:shd w:val="clear" w:color="auto" w:fill="auto"/>
            <w:noWrap/>
            <w:vAlign w:val="bottom"/>
            <w:hideMark/>
          </w:tcPr>
          <w:p w14:paraId="4F89440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60048EC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$24,636</w:t>
            </w:r>
          </w:p>
        </w:tc>
        <w:tc>
          <w:tcPr>
            <w:tcW w:w="900" w:type="dxa"/>
            <w:tcBorders>
              <w:top w:val="nil"/>
              <w:left w:val="nil"/>
              <w:bottom w:val="single" w:sz="4" w:space="0" w:color="auto"/>
              <w:right w:val="single" w:sz="4" w:space="0" w:color="auto"/>
            </w:tcBorders>
            <w:shd w:val="clear" w:color="auto" w:fill="auto"/>
            <w:noWrap/>
            <w:vAlign w:val="bottom"/>
            <w:hideMark/>
          </w:tcPr>
          <w:p w14:paraId="29E70D6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$22,252</w:t>
            </w:r>
          </w:p>
        </w:tc>
        <w:tc>
          <w:tcPr>
            <w:tcW w:w="900" w:type="dxa"/>
            <w:tcBorders>
              <w:top w:val="nil"/>
              <w:left w:val="nil"/>
              <w:bottom w:val="single" w:sz="4" w:space="0" w:color="auto"/>
              <w:right w:val="single" w:sz="4" w:space="0" w:color="auto"/>
            </w:tcBorders>
            <w:shd w:val="clear" w:color="auto" w:fill="auto"/>
            <w:noWrap/>
            <w:vAlign w:val="bottom"/>
            <w:hideMark/>
          </w:tcPr>
          <w:p w14:paraId="1FFA652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$24,636</w:t>
            </w:r>
          </w:p>
        </w:tc>
        <w:tc>
          <w:tcPr>
            <w:tcW w:w="810" w:type="dxa"/>
            <w:tcBorders>
              <w:top w:val="nil"/>
              <w:left w:val="nil"/>
              <w:bottom w:val="single" w:sz="4" w:space="0" w:color="auto"/>
              <w:right w:val="single" w:sz="4" w:space="0" w:color="auto"/>
            </w:tcBorders>
            <w:shd w:val="clear" w:color="auto" w:fill="auto"/>
            <w:noWrap/>
            <w:vAlign w:val="bottom"/>
            <w:hideMark/>
          </w:tcPr>
          <w:p w14:paraId="6407C4F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$7,065</w:t>
            </w:r>
          </w:p>
        </w:tc>
        <w:tc>
          <w:tcPr>
            <w:tcW w:w="810" w:type="dxa"/>
            <w:tcBorders>
              <w:top w:val="nil"/>
              <w:left w:val="nil"/>
              <w:bottom w:val="single" w:sz="4" w:space="0" w:color="auto"/>
              <w:right w:val="single" w:sz="4" w:space="0" w:color="auto"/>
            </w:tcBorders>
            <w:shd w:val="clear" w:color="auto" w:fill="auto"/>
            <w:noWrap/>
            <w:vAlign w:val="bottom"/>
            <w:hideMark/>
          </w:tcPr>
          <w:p w14:paraId="191B0C5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$7,301</w:t>
            </w:r>
          </w:p>
        </w:tc>
        <w:tc>
          <w:tcPr>
            <w:tcW w:w="810" w:type="dxa"/>
            <w:tcBorders>
              <w:top w:val="nil"/>
              <w:left w:val="nil"/>
              <w:bottom w:val="single" w:sz="4" w:space="0" w:color="auto"/>
              <w:right w:val="single" w:sz="4" w:space="0" w:color="auto"/>
            </w:tcBorders>
            <w:shd w:val="clear" w:color="auto" w:fill="auto"/>
            <w:noWrap/>
            <w:vAlign w:val="bottom"/>
            <w:hideMark/>
          </w:tcPr>
          <w:p w14:paraId="3DB6628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$7,065</w:t>
            </w:r>
          </w:p>
        </w:tc>
        <w:tc>
          <w:tcPr>
            <w:tcW w:w="810" w:type="dxa"/>
            <w:tcBorders>
              <w:top w:val="nil"/>
              <w:left w:val="nil"/>
              <w:bottom w:val="single" w:sz="4" w:space="0" w:color="auto"/>
              <w:right w:val="single" w:sz="4" w:space="0" w:color="auto"/>
            </w:tcBorders>
            <w:shd w:val="clear" w:color="auto" w:fill="auto"/>
            <w:noWrap/>
            <w:vAlign w:val="bottom"/>
            <w:hideMark/>
          </w:tcPr>
          <w:p w14:paraId="18EF33A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$7,301</w:t>
            </w:r>
          </w:p>
        </w:tc>
        <w:tc>
          <w:tcPr>
            <w:tcW w:w="720" w:type="dxa"/>
            <w:tcBorders>
              <w:top w:val="nil"/>
              <w:left w:val="nil"/>
              <w:bottom w:val="single" w:sz="4" w:space="0" w:color="auto"/>
              <w:right w:val="single" w:sz="4" w:space="0" w:color="auto"/>
            </w:tcBorders>
            <w:shd w:val="clear" w:color="auto" w:fill="auto"/>
            <w:noWrap/>
            <w:vAlign w:val="bottom"/>
            <w:hideMark/>
          </w:tcPr>
          <w:p w14:paraId="2B9D809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$7,301</w:t>
            </w:r>
          </w:p>
        </w:tc>
        <w:tc>
          <w:tcPr>
            <w:tcW w:w="720" w:type="dxa"/>
            <w:tcBorders>
              <w:top w:val="nil"/>
              <w:left w:val="nil"/>
              <w:bottom w:val="single" w:sz="4" w:space="0" w:color="auto"/>
              <w:right w:val="single" w:sz="4" w:space="0" w:color="auto"/>
            </w:tcBorders>
            <w:shd w:val="clear" w:color="auto" w:fill="auto"/>
            <w:noWrap/>
            <w:vAlign w:val="bottom"/>
            <w:hideMark/>
          </w:tcPr>
          <w:p w14:paraId="545BAC9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$7,065</w:t>
            </w:r>
          </w:p>
        </w:tc>
        <w:tc>
          <w:tcPr>
            <w:tcW w:w="810" w:type="dxa"/>
            <w:tcBorders>
              <w:top w:val="nil"/>
              <w:left w:val="nil"/>
              <w:bottom w:val="single" w:sz="4" w:space="0" w:color="auto"/>
              <w:right w:val="single" w:sz="4" w:space="0" w:color="auto"/>
            </w:tcBorders>
            <w:shd w:val="clear" w:color="auto" w:fill="auto"/>
            <w:noWrap/>
            <w:vAlign w:val="bottom"/>
            <w:hideMark/>
          </w:tcPr>
          <w:p w14:paraId="5BF85D5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$7,301</w:t>
            </w:r>
          </w:p>
        </w:tc>
        <w:tc>
          <w:tcPr>
            <w:tcW w:w="900" w:type="dxa"/>
            <w:tcBorders>
              <w:top w:val="nil"/>
              <w:left w:val="nil"/>
              <w:bottom w:val="single" w:sz="4" w:space="0" w:color="auto"/>
              <w:right w:val="single" w:sz="4" w:space="0" w:color="auto"/>
            </w:tcBorders>
            <w:shd w:val="clear" w:color="auto" w:fill="auto"/>
            <w:noWrap/>
            <w:vAlign w:val="bottom"/>
            <w:hideMark/>
          </w:tcPr>
          <w:p w14:paraId="6220C51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$23,841</w:t>
            </w:r>
          </w:p>
        </w:tc>
        <w:tc>
          <w:tcPr>
            <w:tcW w:w="990" w:type="dxa"/>
            <w:tcBorders>
              <w:top w:val="nil"/>
              <w:left w:val="nil"/>
              <w:bottom w:val="single" w:sz="4" w:space="0" w:color="auto"/>
              <w:right w:val="single" w:sz="4" w:space="0" w:color="auto"/>
            </w:tcBorders>
            <w:shd w:val="clear" w:color="auto" w:fill="auto"/>
            <w:noWrap/>
            <w:vAlign w:val="bottom"/>
            <w:hideMark/>
          </w:tcPr>
          <w:p w14:paraId="1E34F27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$24,636</w:t>
            </w:r>
          </w:p>
        </w:tc>
        <w:tc>
          <w:tcPr>
            <w:tcW w:w="990" w:type="dxa"/>
            <w:tcBorders>
              <w:top w:val="nil"/>
              <w:left w:val="nil"/>
              <w:bottom w:val="single" w:sz="4" w:space="0" w:color="auto"/>
              <w:right w:val="single" w:sz="8" w:space="0" w:color="auto"/>
            </w:tcBorders>
            <w:shd w:val="clear" w:color="auto" w:fill="auto"/>
            <w:noWrap/>
            <w:vAlign w:val="bottom"/>
            <w:hideMark/>
          </w:tcPr>
          <w:p w14:paraId="7045CE03"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$170,400</w:t>
            </w:r>
          </w:p>
        </w:tc>
      </w:tr>
      <w:tr w:rsidR="00602AF9" w:rsidRPr="00602AF9" w14:paraId="0A830F1E"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4D4E124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Call Option Premium Off-peak</w:t>
            </w:r>
          </w:p>
        </w:tc>
        <w:tc>
          <w:tcPr>
            <w:tcW w:w="760" w:type="dxa"/>
            <w:tcBorders>
              <w:top w:val="nil"/>
              <w:left w:val="nil"/>
              <w:bottom w:val="single" w:sz="4" w:space="0" w:color="auto"/>
              <w:right w:val="single" w:sz="4" w:space="0" w:color="auto"/>
            </w:tcBorders>
            <w:shd w:val="clear" w:color="auto" w:fill="auto"/>
            <w:noWrap/>
            <w:vAlign w:val="bottom"/>
            <w:hideMark/>
          </w:tcPr>
          <w:p w14:paraId="4721437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6225A26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$11,780</w:t>
            </w:r>
          </w:p>
        </w:tc>
        <w:tc>
          <w:tcPr>
            <w:tcW w:w="900" w:type="dxa"/>
            <w:tcBorders>
              <w:top w:val="nil"/>
              <w:left w:val="nil"/>
              <w:bottom w:val="single" w:sz="4" w:space="0" w:color="auto"/>
              <w:right w:val="single" w:sz="4" w:space="0" w:color="auto"/>
            </w:tcBorders>
            <w:shd w:val="clear" w:color="auto" w:fill="auto"/>
            <w:noWrap/>
            <w:vAlign w:val="bottom"/>
            <w:hideMark/>
          </w:tcPr>
          <w:p w14:paraId="58D49E3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$10,640</w:t>
            </w:r>
          </w:p>
        </w:tc>
        <w:tc>
          <w:tcPr>
            <w:tcW w:w="900" w:type="dxa"/>
            <w:tcBorders>
              <w:top w:val="nil"/>
              <w:left w:val="nil"/>
              <w:bottom w:val="single" w:sz="4" w:space="0" w:color="auto"/>
              <w:right w:val="single" w:sz="4" w:space="0" w:color="auto"/>
            </w:tcBorders>
            <w:shd w:val="clear" w:color="auto" w:fill="auto"/>
            <w:noWrap/>
            <w:vAlign w:val="bottom"/>
            <w:hideMark/>
          </w:tcPr>
          <w:p w14:paraId="6FC6786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$11,780</w:t>
            </w:r>
          </w:p>
        </w:tc>
        <w:tc>
          <w:tcPr>
            <w:tcW w:w="810" w:type="dxa"/>
            <w:tcBorders>
              <w:top w:val="nil"/>
              <w:left w:val="nil"/>
              <w:bottom w:val="single" w:sz="4" w:space="0" w:color="auto"/>
              <w:right w:val="single" w:sz="4" w:space="0" w:color="auto"/>
            </w:tcBorders>
            <w:shd w:val="clear" w:color="auto" w:fill="auto"/>
            <w:noWrap/>
            <w:vAlign w:val="bottom"/>
            <w:hideMark/>
          </w:tcPr>
          <w:p w14:paraId="2C06BC4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197198C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35FEF1D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1090C65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1D16779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01F5956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457030F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7C13F45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$11,400</w:t>
            </w:r>
          </w:p>
        </w:tc>
        <w:tc>
          <w:tcPr>
            <w:tcW w:w="990" w:type="dxa"/>
            <w:tcBorders>
              <w:top w:val="nil"/>
              <w:left w:val="nil"/>
              <w:bottom w:val="single" w:sz="4" w:space="0" w:color="auto"/>
              <w:right w:val="single" w:sz="4" w:space="0" w:color="auto"/>
            </w:tcBorders>
            <w:shd w:val="clear" w:color="auto" w:fill="auto"/>
            <w:noWrap/>
            <w:vAlign w:val="bottom"/>
            <w:hideMark/>
          </w:tcPr>
          <w:p w14:paraId="249262D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$11,780</w:t>
            </w:r>
          </w:p>
        </w:tc>
        <w:tc>
          <w:tcPr>
            <w:tcW w:w="990" w:type="dxa"/>
            <w:tcBorders>
              <w:top w:val="nil"/>
              <w:left w:val="nil"/>
              <w:bottom w:val="single" w:sz="4" w:space="0" w:color="auto"/>
              <w:right w:val="single" w:sz="8" w:space="0" w:color="auto"/>
            </w:tcBorders>
            <w:shd w:val="clear" w:color="auto" w:fill="auto"/>
            <w:noWrap/>
            <w:vAlign w:val="bottom"/>
            <w:hideMark/>
          </w:tcPr>
          <w:p w14:paraId="1EE6777F"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$57,380</w:t>
            </w:r>
          </w:p>
        </w:tc>
      </w:tr>
      <w:tr w:rsidR="00602AF9" w:rsidRPr="00602AF9" w14:paraId="5E7ED81E"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60E7AC6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Total Cost</w:t>
            </w:r>
          </w:p>
        </w:tc>
        <w:tc>
          <w:tcPr>
            <w:tcW w:w="760" w:type="dxa"/>
            <w:tcBorders>
              <w:top w:val="nil"/>
              <w:left w:val="nil"/>
              <w:bottom w:val="single" w:sz="4" w:space="0" w:color="auto"/>
              <w:right w:val="single" w:sz="4" w:space="0" w:color="auto"/>
            </w:tcBorders>
            <w:shd w:val="clear" w:color="auto" w:fill="auto"/>
            <w:noWrap/>
            <w:vAlign w:val="bottom"/>
            <w:hideMark/>
          </w:tcPr>
          <w:p w14:paraId="32CE596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314826F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$113,374</w:t>
            </w:r>
          </w:p>
        </w:tc>
        <w:tc>
          <w:tcPr>
            <w:tcW w:w="900" w:type="dxa"/>
            <w:tcBorders>
              <w:top w:val="nil"/>
              <w:left w:val="nil"/>
              <w:bottom w:val="single" w:sz="4" w:space="0" w:color="auto"/>
              <w:right w:val="single" w:sz="4" w:space="0" w:color="auto"/>
            </w:tcBorders>
            <w:shd w:val="clear" w:color="auto" w:fill="auto"/>
            <w:noWrap/>
            <w:vAlign w:val="bottom"/>
            <w:hideMark/>
          </w:tcPr>
          <w:p w14:paraId="380BE98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$109,365</w:t>
            </w:r>
          </w:p>
        </w:tc>
        <w:tc>
          <w:tcPr>
            <w:tcW w:w="900" w:type="dxa"/>
            <w:tcBorders>
              <w:top w:val="nil"/>
              <w:left w:val="nil"/>
              <w:bottom w:val="single" w:sz="4" w:space="0" w:color="auto"/>
              <w:right w:val="single" w:sz="4" w:space="0" w:color="auto"/>
            </w:tcBorders>
            <w:shd w:val="clear" w:color="auto" w:fill="auto"/>
            <w:noWrap/>
            <w:vAlign w:val="bottom"/>
            <w:hideMark/>
          </w:tcPr>
          <w:p w14:paraId="3C0B06C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$112,873</w:t>
            </w:r>
          </w:p>
        </w:tc>
        <w:tc>
          <w:tcPr>
            <w:tcW w:w="810" w:type="dxa"/>
            <w:tcBorders>
              <w:top w:val="nil"/>
              <w:left w:val="nil"/>
              <w:bottom w:val="single" w:sz="4" w:space="0" w:color="auto"/>
              <w:right w:val="single" w:sz="4" w:space="0" w:color="auto"/>
            </w:tcBorders>
            <w:shd w:val="clear" w:color="auto" w:fill="auto"/>
            <w:noWrap/>
            <w:vAlign w:val="bottom"/>
            <w:hideMark/>
          </w:tcPr>
          <w:p w14:paraId="0E0F201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$83,177</w:t>
            </w:r>
          </w:p>
        </w:tc>
        <w:tc>
          <w:tcPr>
            <w:tcW w:w="810" w:type="dxa"/>
            <w:tcBorders>
              <w:top w:val="nil"/>
              <w:left w:val="nil"/>
              <w:bottom w:val="single" w:sz="4" w:space="0" w:color="auto"/>
              <w:right w:val="single" w:sz="4" w:space="0" w:color="auto"/>
            </w:tcBorders>
            <w:shd w:val="clear" w:color="auto" w:fill="auto"/>
            <w:noWrap/>
            <w:vAlign w:val="bottom"/>
            <w:hideMark/>
          </w:tcPr>
          <w:p w14:paraId="754EBD2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$83,381</w:t>
            </w:r>
          </w:p>
        </w:tc>
        <w:tc>
          <w:tcPr>
            <w:tcW w:w="810" w:type="dxa"/>
            <w:tcBorders>
              <w:top w:val="nil"/>
              <w:left w:val="nil"/>
              <w:bottom w:val="single" w:sz="4" w:space="0" w:color="auto"/>
              <w:right w:val="single" w:sz="4" w:space="0" w:color="auto"/>
            </w:tcBorders>
            <w:shd w:val="clear" w:color="auto" w:fill="auto"/>
            <w:noWrap/>
            <w:vAlign w:val="bottom"/>
            <w:hideMark/>
          </w:tcPr>
          <w:p w14:paraId="68BADD0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$83,122</w:t>
            </w:r>
          </w:p>
        </w:tc>
        <w:tc>
          <w:tcPr>
            <w:tcW w:w="810" w:type="dxa"/>
            <w:tcBorders>
              <w:top w:val="nil"/>
              <w:left w:val="nil"/>
              <w:bottom w:val="single" w:sz="4" w:space="0" w:color="auto"/>
              <w:right w:val="single" w:sz="4" w:space="0" w:color="auto"/>
            </w:tcBorders>
            <w:shd w:val="clear" w:color="auto" w:fill="auto"/>
            <w:noWrap/>
            <w:vAlign w:val="bottom"/>
            <w:hideMark/>
          </w:tcPr>
          <w:p w14:paraId="63BF26F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$83,511</w:t>
            </w:r>
          </w:p>
        </w:tc>
        <w:tc>
          <w:tcPr>
            <w:tcW w:w="720" w:type="dxa"/>
            <w:tcBorders>
              <w:top w:val="nil"/>
              <w:left w:val="nil"/>
              <w:bottom w:val="single" w:sz="4" w:space="0" w:color="auto"/>
              <w:right w:val="single" w:sz="4" w:space="0" w:color="auto"/>
            </w:tcBorders>
            <w:shd w:val="clear" w:color="auto" w:fill="auto"/>
            <w:noWrap/>
            <w:vAlign w:val="bottom"/>
            <w:hideMark/>
          </w:tcPr>
          <w:p w14:paraId="3745E8F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$83,510</w:t>
            </w:r>
          </w:p>
        </w:tc>
        <w:tc>
          <w:tcPr>
            <w:tcW w:w="720" w:type="dxa"/>
            <w:tcBorders>
              <w:top w:val="nil"/>
              <w:left w:val="nil"/>
              <w:bottom w:val="single" w:sz="4" w:space="0" w:color="auto"/>
              <w:right w:val="single" w:sz="4" w:space="0" w:color="auto"/>
            </w:tcBorders>
            <w:shd w:val="clear" w:color="auto" w:fill="auto"/>
            <w:noWrap/>
            <w:vAlign w:val="bottom"/>
            <w:hideMark/>
          </w:tcPr>
          <w:p w14:paraId="1007C19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$83,119</w:t>
            </w:r>
          </w:p>
        </w:tc>
        <w:tc>
          <w:tcPr>
            <w:tcW w:w="810" w:type="dxa"/>
            <w:tcBorders>
              <w:top w:val="nil"/>
              <w:left w:val="nil"/>
              <w:bottom w:val="single" w:sz="4" w:space="0" w:color="auto"/>
              <w:right w:val="single" w:sz="4" w:space="0" w:color="auto"/>
            </w:tcBorders>
            <w:shd w:val="clear" w:color="auto" w:fill="auto"/>
            <w:noWrap/>
            <w:vAlign w:val="bottom"/>
            <w:hideMark/>
          </w:tcPr>
          <w:p w14:paraId="1499D67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$83,452</w:t>
            </w:r>
          </w:p>
        </w:tc>
        <w:tc>
          <w:tcPr>
            <w:tcW w:w="900" w:type="dxa"/>
            <w:tcBorders>
              <w:top w:val="nil"/>
              <w:left w:val="nil"/>
              <w:bottom w:val="single" w:sz="4" w:space="0" w:color="auto"/>
              <w:right w:val="single" w:sz="4" w:space="0" w:color="auto"/>
            </w:tcBorders>
            <w:shd w:val="clear" w:color="auto" w:fill="auto"/>
            <w:noWrap/>
            <w:vAlign w:val="bottom"/>
            <w:hideMark/>
          </w:tcPr>
          <w:p w14:paraId="6CC506D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$111,914</w:t>
            </w:r>
          </w:p>
        </w:tc>
        <w:tc>
          <w:tcPr>
            <w:tcW w:w="990" w:type="dxa"/>
            <w:tcBorders>
              <w:top w:val="nil"/>
              <w:left w:val="nil"/>
              <w:bottom w:val="single" w:sz="4" w:space="0" w:color="auto"/>
              <w:right w:val="single" w:sz="4" w:space="0" w:color="auto"/>
            </w:tcBorders>
            <w:shd w:val="clear" w:color="auto" w:fill="auto"/>
            <w:noWrap/>
            <w:vAlign w:val="bottom"/>
            <w:hideMark/>
          </w:tcPr>
          <w:p w14:paraId="5DA54D9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$114,111</w:t>
            </w:r>
          </w:p>
        </w:tc>
        <w:tc>
          <w:tcPr>
            <w:tcW w:w="990" w:type="dxa"/>
            <w:tcBorders>
              <w:top w:val="nil"/>
              <w:left w:val="nil"/>
              <w:bottom w:val="single" w:sz="4" w:space="0" w:color="auto"/>
              <w:right w:val="single" w:sz="8" w:space="0" w:color="auto"/>
            </w:tcBorders>
            <w:shd w:val="clear" w:color="auto" w:fill="auto"/>
            <w:noWrap/>
            <w:vAlign w:val="bottom"/>
            <w:hideMark/>
          </w:tcPr>
          <w:p w14:paraId="299F474B"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$1,144,908</w:t>
            </w:r>
          </w:p>
        </w:tc>
      </w:tr>
      <w:tr w:rsidR="00602AF9" w:rsidRPr="00602AF9" w14:paraId="6FB96CE2"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4335E8D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60" w:type="dxa"/>
            <w:tcBorders>
              <w:top w:val="nil"/>
              <w:left w:val="nil"/>
              <w:bottom w:val="single" w:sz="4" w:space="0" w:color="auto"/>
              <w:right w:val="single" w:sz="4" w:space="0" w:color="auto"/>
            </w:tcBorders>
            <w:shd w:val="clear" w:color="auto" w:fill="auto"/>
            <w:noWrap/>
            <w:vAlign w:val="bottom"/>
            <w:hideMark/>
          </w:tcPr>
          <w:p w14:paraId="06334AB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78C52B0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3F11D89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2AAEA8F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0994E79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085803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0C94C18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41D23CE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39782FD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52D0C3A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2DEE57A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2BA64D4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25F091C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1915ADCE"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 </w:t>
            </w:r>
          </w:p>
        </w:tc>
      </w:tr>
      <w:tr w:rsidR="00602AF9" w:rsidRPr="00602AF9" w14:paraId="145E7492"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37930B0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Total Cost of Transmission and Energy</w:t>
            </w:r>
          </w:p>
        </w:tc>
        <w:tc>
          <w:tcPr>
            <w:tcW w:w="760" w:type="dxa"/>
            <w:tcBorders>
              <w:top w:val="nil"/>
              <w:left w:val="nil"/>
              <w:bottom w:val="single" w:sz="4" w:space="0" w:color="auto"/>
              <w:right w:val="single" w:sz="4" w:space="0" w:color="auto"/>
            </w:tcBorders>
            <w:shd w:val="clear" w:color="auto" w:fill="auto"/>
            <w:noWrap/>
            <w:vAlign w:val="bottom"/>
            <w:hideMark/>
          </w:tcPr>
          <w:p w14:paraId="1F1A8E7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58D8484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$915,812</w:t>
            </w:r>
          </w:p>
        </w:tc>
        <w:tc>
          <w:tcPr>
            <w:tcW w:w="900" w:type="dxa"/>
            <w:tcBorders>
              <w:top w:val="nil"/>
              <w:left w:val="nil"/>
              <w:bottom w:val="single" w:sz="4" w:space="0" w:color="auto"/>
              <w:right w:val="single" w:sz="4" w:space="0" w:color="auto"/>
            </w:tcBorders>
            <w:shd w:val="clear" w:color="auto" w:fill="auto"/>
            <w:noWrap/>
            <w:vAlign w:val="bottom"/>
            <w:hideMark/>
          </w:tcPr>
          <w:p w14:paraId="7C5A2FA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$800,354</w:t>
            </w:r>
          </w:p>
        </w:tc>
        <w:tc>
          <w:tcPr>
            <w:tcW w:w="900" w:type="dxa"/>
            <w:tcBorders>
              <w:top w:val="nil"/>
              <w:left w:val="nil"/>
              <w:bottom w:val="single" w:sz="4" w:space="0" w:color="auto"/>
              <w:right w:val="single" w:sz="4" w:space="0" w:color="auto"/>
            </w:tcBorders>
            <w:shd w:val="clear" w:color="auto" w:fill="auto"/>
            <w:noWrap/>
            <w:vAlign w:val="bottom"/>
            <w:hideMark/>
          </w:tcPr>
          <w:p w14:paraId="2AE2DB4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$735,634</w:t>
            </w:r>
          </w:p>
        </w:tc>
        <w:tc>
          <w:tcPr>
            <w:tcW w:w="810" w:type="dxa"/>
            <w:tcBorders>
              <w:top w:val="nil"/>
              <w:left w:val="nil"/>
              <w:bottom w:val="single" w:sz="4" w:space="0" w:color="auto"/>
              <w:right w:val="single" w:sz="4" w:space="0" w:color="auto"/>
            </w:tcBorders>
            <w:shd w:val="clear" w:color="auto" w:fill="auto"/>
            <w:noWrap/>
            <w:vAlign w:val="bottom"/>
            <w:hideMark/>
          </w:tcPr>
          <w:p w14:paraId="5C041DA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$619,185</w:t>
            </w:r>
          </w:p>
        </w:tc>
        <w:tc>
          <w:tcPr>
            <w:tcW w:w="810" w:type="dxa"/>
            <w:tcBorders>
              <w:top w:val="nil"/>
              <w:left w:val="nil"/>
              <w:bottom w:val="single" w:sz="4" w:space="0" w:color="auto"/>
              <w:right w:val="single" w:sz="4" w:space="0" w:color="auto"/>
            </w:tcBorders>
            <w:shd w:val="clear" w:color="auto" w:fill="auto"/>
            <w:noWrap/>
            <w:vAlign w:val="bottom"/>
            <w:hideMark/>
          </w:tcPr>
          <w:p w14:paraId="24F31D4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$618,705</w:t>
            </w:r>
          </w:p>
        </w:tc>
        <w:tc>
          <w:tcPr>
            <w:tcW w:w="810" w:type="dxa"/>
            <w:tcBorders>
              <w:top w:val="nil"/>
              <w:left w:val="nil"/>
              <w:bottom w:val="single" w:sz="4" w:space="0" w:color="auto"/>
              <w:right w:val="single" w:sz="4" w:space="0" w:color="auto"/>
            </w:tcBorders>
            <w:shd w:val="clear" w:color="auto" w:fill="auto"/>
            <w:noWrap/>
            <w:vAlign w:val="bottom"/>
            <w:hideMark/>
          </w:tcPr>
          <w:p w14:paraId="1DB65BA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$614,906</w:t>
            </w:r>
          </w:p>
        </w:tc>
        <w:tc>
          <w:tcPr>
            <w:tcW w:w="810" w:type="dxa"/>
            <w:tcBorders>
              <w:top w:val="nil"/>
              <w:left w:val="nil"/>
              <w:bottom w:val="single" w:sz="4" w:space="0" w:color="auto"/>
              <w:right w:val="single" w:sz="4" w:space="0" w:color="auto"/>
            </w:tcBorders>
            <w:shd w:val="clear" w:color="auto" w:fill="auto"/>
            <w:noWrap/>
            <w:vAlign w:val="bottom"/>
            <w:hideMark/>
          </w:tcPr>
          <w:p w14:paraId="77E6ADA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$678,968</w:t>
            </w:r>
          </w:p>
        </w:tc>
        <w:tc>
          <w:tcPr>
            <w:tcW w:w="720" w:type="dxa"/>
            <w:tcBorders>
              <w:top w:val="nil"/>
              <w:left w:val="nil"/>
              <w:bottom w:val="single" w:sz="4" w:space="0" w:color="auto"/>
              <w:right w:val="single" w:sz="4" w:space="0" w:color="auto"/>
            </w:tcBorders>
            <w:shd w:val="clear" w:color="auto" w:fill="auto"/>
            <w:noWrap/>
            <w:vAlign w:val="bottom"/>
            <w:hideMark/>
          </w:tcPr>
          <w:p w14:paraId="67A0719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$699,386</w:t>
            </w:r>
          </w:p>
        </w:tc>
        <w:tc>
          <w:tcPr>
            <w:tcW w:w="720" w:type="dxa"/>
            <w:tcBorders>
              <w:top w:val="nil"/>
              <w:left w:val="nil"/>
              <w:bottom w:val="single" w:sz="4" w:space="0" w:color="auto"/>
              <w:right w:val="single" w:sz="4" w:space="0" w:color="auto"/>
            </w:tcBorders>
            <w:shd w:val="clear" w:color="auto" w:fill="auto"/>
            <w:noWrap/>
            <w:vAlign w:val="bottom"/>
            <w:hideMark/>
          </w:tcPr>
          <w:p w14:paraId="1131FE2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$639,352</w:t>
            </w:r>
          </w:p>
        </w:tc>
        <w:tc>
          <w:tcPr>
            <w:tcW w:w="810" w:type="dxa"/>
            <w:tcBorders>
              <w:top w:val="nil"/>
              <w:left w:val="nil"/>
              <w:bottom w:val="single" w:sz="4" w:space="0" w:color="auto"/>
              <w:right w:val="single" w:sz="4" w:space="0" w:color="auto"/>
            </w:tcBorders>
            <w:shd w:val="clear" w:color="auto" w:fill="auto"/>
            <w:noWrap/>
            <w:vAlign w:val="bottom"/>
            <w:hideMark/>
          </w:tcPr>
          <w:p w14:paraId="45EEF6C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$656,969</w:t>
            </w:r>
          </w:p>
        </w:tc>
        <w:tc>
          <w:tcPr>
            <w:tcW w:w="900" w:type="dxa"/>
            <w:tcBorders>
              <w:top w:val="nil"/>
              <w:left w:val="nil"/>
              <w:bottom w:val="single" w:sz="4" w:space="0" w:color="auto"/>
              <w:right w:val="single" w:sz="4" w:space="0" w:color="auto"/>
            </w:tcBorders>
            <w:shd w:val="clear" w:color="auto" w:fill="auto"/>
            <w:noWrap/>
            <w:vAlign w:val="bottom"/>
            <w:hideMark/>
          </w:tcPr>
          <w:p w14:paraId="7B7E125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$786,540</w:t>
            </w:r>
          </w:p>
        </w:tc>
        <w:tc>
          <w:tcPr>
            <w:tcW w:w="990" w:type="dxa"/>
            <w:tcBorders>
              <w:top w:val="nil"/>
              <w:left w:val="nil"/>
              <w:bottom w:val="single" w:sz="4" w:space="0" w:color="auto"/>
              <w:right w:val="single" w:sz="4" w:space="0" w:color="auto"/>
            </w:tcBorders>
            <w:shd w:val="clear" w:color="auto" w:fill="auto"/>
            <w:noWrap/>
            <w:vAlign w:val="bottom"/>
            <w:hideMark/>
          </w:tcPr>
          <w:p w14:paraId="2E93BDC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$1,002,987</w:t>
            </w:r>
          </w:p>
        </w:tc>
        <w:tc>
          <w:tcPr>
            <w:tcW w:w="990" w:type="dxa"/>
            <w:tcBorders>
              <w:top w:val="nil"/>
              <w:left w:val="nil"/>
              <w:bottom w:val="single" w:sz="4" w:space="0" w:color="auto"/>
              <w:right w:val="single" w:sz="8" w:space="0" w:color="auto"/>
            </w:tcBorders>
            <w:shd w:val="clear" w:color="auto" w:fill="auto"/>
            <w:noWrap/>
            <w:vAlign w:val="bottom"/>
            <w:hideMark/>
          </w:tcPr>
          <w:p w14:paraId="74E51B8A"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$8,768,798</w:t>
            </w:r>
          </w:p>
        </w:tc>
      </w:tr>
      <w:tr w:rsidR="00602AF9" w:rsidRPr="00602AF9" w14:paraId="49DDEC95"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06AACD3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60" w:type="dxa"/>
            <w:tcBorders>
              <w:top w:val="nil"/>
              <w:left w:val="nil"/>
              <w:bottom w:val="single" w:sz="4" w:space="0" w:color="auto"/>
              <w:right w:val="single" w:sz="4" w:space="0" w:color="auto"/>
            </w:tcBorders>
            <w:shd w:val="clear" w:color="auto" w:fill="auto"/>
            <w:noWrap/>
            <w:vAlign w:val="bottom"/>
            <w:hideMark/>
          </w:tcPr>
          <w:p w14:paraId="618ECDE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3E7F0A5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2ABC6E2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19DA404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64E1D96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475D77C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67C87B0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1123EFA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2AAD405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538A3AA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8F9B5F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1EC7C57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70F01BC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4665C907"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 </w:t>
            </w:r>
          </w:p>
        </w:tc>
      </w:tr>
      <w:tr w:rsidR="00602AF9" w:rsidRPr="00602AF9" w14:paraId="494BD6E8"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61C9DE34"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OTHER COSTS</w:t>
            </w:r>
          </w:p>
        </w:tc>
        <w:tc>
          <w:tcPr>
            <w:tcW w:w="760" w:type="dxa"/>
            <w:tcBorders>
              <w:top w:val="nil"/>
              <w:left w:val="nil"/>
              <w:bottom w:val="single" w:sz="4" w:space="0" w:color="auto"/>
              <w:right w:val="single" w:sz="4" w:space="0" w:color="auto"/>
            </w:tcBorders>
            <w:shd w:val="clear" w:color="auto" w:fill="auto"/>
            <w:noWrap/>
            <w:vAlign w:val="bottom"/>
            <w:hideMark/>
          </w:tcPr>
          <w:p w14:paraId="185E551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75F267C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6F835D9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1DAB055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44F7873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670BD2F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4BA993E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439C62B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6183866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0DC816A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5019DA7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0ADEB9E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1D8DE4D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67913930"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 </w:t>
            </w:r>
          </w:p>
        </w:tc>
      </w:tr>
      <w:tr w:rsidR="00602AF9" w:rsidRPr="00602AF9" w14:paraId="5C43DCD7"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7D804E6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CAISO Charges</w:t>
            </w:r>
          </w:p>
        </w:tc>
        <w:tc>
          <w:tcPr>
            <w:tcW w:w="760" w:type="dxa"/>
            <w:tcBorders>
              <w:top w:val="nil"/>
              <w:left w:val="nil"/>
              <w:bottom w:val="single" w:sz="4" w:space="0" w:color="auto"/>
              <w:right w:val="single" w:sz="4" w:space="0" w:color="auto"/>
            </w:tcBorders>
            <w:shd w:val="clear" w:color="auto" w:fill="auto"/>
            <w:noWrap/>
            <w:vAlign w:val="bottom"/>
            <w:hideMark/>
          </w:tcPr>
          <w:p w14:paraId="3E4CDA9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256B124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$139,681</w:t>
            </w:r>
          </w:p>
        </w:tc>
        <w:tc>
          <w:tcPr>
            <w:tcW w:w="900" w:type="dxa"/>
            <w:tcBorders>
              <w:top w:val="nil"/>
              <w:left w:val="nil"/>
              <w:bottom w:val="single" w:sz="4" w:space="0" w:color="auto"/>
              <w:right w:val="single" w:sz="4" w:space="0" w:color="auto"/>
            </w:tcBorders>
            <w:shd w:val="clear" w:color="auto" w:fill="auto"/>
            <w:noWrap/>
            <w:vAlign w:val="bottom"/>
            <w:hideMark/>
          </w:tcPr>
          <w:p w14:paraId="17A9CAF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$139,681</w:t>
            </w:r>
          </w:p>
        </w:tc>
        <w:tc>
          <w:tcPr>
            <w:tcW w:w="900" w:type="dxa"/>
            <w:tcBorders>
              <w:top w:val="nil"/>
              <w:left w:val="nil"/>
              <w:bottom w:val="single" w:sz="4" w:space="0" w:color="auto"/>
              <w:right w:val="single" w:sz="4" w:space="0" w:color="auto"/>
            </w:tcBorders>
            <w:shd w:val="clear" w:color="auto" w:fill="auto"/>
            <w:noWrap/>
            <w:vAlign w:val="bottom"/>
            <w:hideMark/>
          </w:tcPr>
          <w:p w14:paraId="67DC725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$139,681</w:t>
            </w:r>
          </w:p>
        </w:tc>
        <w:tc>
          <w:tcPr>
            <w:tcW w:w="810" w:type="dxa"/>
            <w:tcBorders>
              <w:top w:val="nil"/>
              <w:left w:val="nil"/>
              <w:bottom w:val="single" w:sz="4" w:space="0" w:color="auto"/>
              <w:right w:val="single" w:sz="4" w:space="0" w:color="auto"/>
            </w:tcBorders>
            <w:shd w:val="clear" w:color="auto" w:fill="auto"/>
            <w:noWrap/>
            <w:vAlign w:val="bottom"/>
            <w:hideMark/>
          </w:tcPr>
          <w:p w14:paraId="0F1C7E0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$139,681</w:t>
            </w:r>
          </w:p>
        </w:tc>
        <w:tc>
          <w:tcPr>
            <w:tcW w:w="810" w:type="dxa"/>
            <w:tcBorders>
              <w:top w:val="nil"/>
              <w:left w:val="nil"/>
              <w:bottom w:val="single" w:sz="4" w:space="0" w:color="auto"/>
              <w:right w:val="single" w:sz="4" w:space="0" w:color="auto"/>
            </w:tcBorders>
            <w:shd w:val="clear" w:color="auto" w:fill="auto"/>
            <w:noWrap/>
            <w:vAlign w:val="bottom"/>
            <w:hideMark/>
          </w:tcPr>
          <w:p w14:paraId="531BB26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$139,681</w:t>
            </w:r>
          </w:p>
        </w:tc>
        <w:tc>
          <w:tcPr>
            <w:tcW w:w="810" w:type="dxa"/>
            <w:tcBorders>
              <w:top w:val="nil"/>
              <w:left w:val="nil"/>
              <w:bottom w:val="single" w:sz="4" w:space="0" w:color="auto"/>
              <w:right w:val="single" w:sz="4" w:space="0" w:color="auto"/>
            </w:tcBorders>
            <w:shd w:val="clear" w:color="auto" w:fill="auto"/>
            <w:noWrap/>
            <w:vAlign w:val="bottom"/>
            <w:hideMark/>
          </w:tcPr>
          <w:p w14:paraId="6896F2E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$139,681</w:t>
            </w:r>
          </w:p>
        </w:tc>
        <w:tc>
          <w:tcPr>
            <w:tcW w:w="810" w:type="dxa"/>
            <w:tcBorders>
              <w:top w:val="nil"/>
              <w:left w:val="nil"/>
              <w:bottom w:val="single" w:sz="4" w:space="0" w:color="auto"/>
              <w:right w:val="single" w:sz="4" w:space="0" w:color="auto"/>
            </w:tcBorders>
            <w:shd w:val="clear" w:color="auto" w:fill="auto"/>
            <w:noWrap/>
            <w:vAlign w:val="bottom"/>
            <w:hideMark/>
          </w:tcPr>
          <w:p w14:paraId="01F2571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$139,681</w:t>
            </w:r>
          </w:p>
        </w:tc>
        <w:tc>
          <w:tcPr>
            <w:tcW w:w="720" w:type="dxa"/>
            <w:tcBorders>
              <w:top w:val="nil"/>
              <w:left w:val="nil"/>
              <w:bottom w:val="single" w:sz="4" w:space="0" w:color="auto"/>
              <w:right w:val="single" w:sz="4" w:space="0" w:color="auto"/>
            </w:tcBorders>
            <w:shd w:val="clear" w:color="auto" w:fill="auto"/>
            <w:noWrap/>
            <w:vAlign w:val="bottom"/>
            <w:hideMark/>
          </w:tcPr>
          <w:p w14:paraId="490339B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$139,681</w:t>
            </w:r>
          </w:p>
        </w:tc>
        <w:tc>
          <w:tcPr>
            <w:tcW w:w="720" w:type="dxa"/>
            <w:tcBorders>
              <w:top w:val="nil"/>
              <w:left w:val="nil"/>
              <w:bottom w:val="single" w:sz="4" w:space="0" w:color="auto"/>
              <w:right w:val="single" w:sz="4" w:space="0" w:color="auto"/>
            </w:tcBorders>
            <w:shd w:val="clear" w:color="auto" w:fill="auto"/>
            <w:noWrap/>
            <w:vAlign w:val="bottom"/>
            <w:hideMark/>
          </w:tcPr>
          <w:p w14:paraId="1BCAC63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$139,681</w:t>
            </w:r>
          </w:p>
        </w:tc>
        <w:tc>
          <w:tcPr>
            <w:tcW w:w="810" w:type="dxa"/>
            <w:tcBorders>
              <w:top w:val="nil"/>
              <w:left w:val="nil"/>
              <w:bottom w:val="single" w:sz="4" w:space="0" w:color="auto"/>
              <w:right w:val="single" w:sz="4" w:space="0" w:color="auto"/>
            </w:tcBorders>
            <w:shd w:val="clear" w:color="auto" w:fill="auto"/>
            <w:noWrap/>
            <w:vAlign w:val="bottom"/>
            <w:hideMark/>
          </w:tcPr>
          <w:p w14:paraId="4D23834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$139,681</w:t>
            </w:r>
          </w:p>
        </w:tc>
        <w:tc>
          <w:tcPr>
            <w:tcW w:w="900" w:type="dxa"/>
            <w:tcBorders>
              <w:top w:val="nil"/>
              <w:left w:val="nil"/>
              <w:bottom w:val="single" w:sz="4" w:space="0" w:color="auto"/>
              <w:right w:val="single" w:sz="4" w:space="0" w:color="auto"/>
            </w:tcBorders>
            <w:shd w:val="clear" w:color="auto" w:fill="auto"/>
            <w:noWrap/>
            <w:vAlign w:val="bottom"/>
            <w:hideMark/>
          </w:tcPr>
          <w:p w14:paraId="666F027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$139,681</w:t>
            </w:r>
          </w:p>
        </w:tc>
        <w:tc>
          <w:tcPr>
            <w:tcW w:w="990" w:type="dxa"/>
            <w:tcBorders>
              <w:top w:val="nil"/>
              <w:left w:val="nil"/>
              <w:bottom w:val="single" w:sz="4" w:space="0" w:color="auto"/>
              <w:right w:val="single" w:sz="4" w:space="0" w:color="auto"/>
            </w:tcBorders>
            <w:shd w:val="clear" w:color="auto" w:fill="auto"/>
            <w:noWrap/>
            <w:vAlign w:val="bottom"/>
            <w:hideMark/>
          </w:tcPr>
          <w:p w14:paraId="4BBE95B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$139,681</w:t>
            </w:r>
          </w:p>
        </w:tc>
        <w:tc>
          <w:tcPr>
            <w:tcW w:w="990" w:type="dxa"/>
            <w:tcBorders>
              <w:top w:val="nil"/>
              <w:left w:val="nil"/>
              <w:bottom w:val="single" w:sz="4" w:space="0" w:color="auto"/>
              <w:right w:val="single" w:sz="8" w:space="0" w:color="auto"/>
            </w:tcBorders>
            <w:shd w:val="clear" w:color="auto" w:fill="auto"/>
            <w:noWrap/>
            <w:vAlign w:val="bottom"/>
            <w:hideMark/>
          </w:tcPr>
          <w:p w14:paraId="6982DC21"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$1,676,169</w:t>
            </w:r>
          </w:p>
        </w:tc>
      </w:tr>
      <w:tr w:rsidR="00602AF9" w:rsidRPr="00602AF9" w14:paraId="03F79B56"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327C11C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Schedule Coordinator Fee/Dispatch</w:t>
            </w:r>
          </w:p>
        </w:tc>
        <w:tc>
          <w:tcPr>
            <w:tcW w:w="760" w:type="dxa"/>
            <w:tcBorders>
              <w:top w:val="nil"/>
              <w:left w:val="nil"/>
              <w:bottom w:val="single" w:sz="4" w:space="0" w:color="auto"/>
              <w:right w:val="single" w:sz="4" w:space="0" w:color="auto"/>
            </w:tcBorders>
            <w:shd w:val="clear" w:color="auto" w:fill="auto"/>
            <w:noWrap/>
            <w:vAlign w:val="bottom"/>
            <w:hideMark/>
          </w:tcPr>
          <w:p w14:paraId="5CC3BC5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5C1C36E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$7,620</w:t>
            </w:r>
          </w:p>
        </w:tc>
        <w:tc>
          <w:tcPr>
            <w:tcW w:w="900" w:type="dxa"/>
            <w:tcBorders>
              <w:top w:val="nil"/>
              <w:left w:val="nil"/>
              <w:bottom w:val="single" w:sz="4" w:space="0" w:color="auto"/>
              <w:right w:val="single" w:sz="4" w:space="0" w:color="auto"/>
            </w:tcBorders>
            <w:shd w:val="clear" w:color="auto" w:fill="auto"/>
            <w:noWrap/>
            <w:vAlign w:val="bottom"/>
            <w:hideMark/>
          </w:tcPr>
          <w:p w14:paraId="4173470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$7,620</w:t>
            </w:r>
          </w:p>
        </w:tc>
        <w:tc>
          <w:tcPr>
            <w:tcW w:w="900" w:type="dxa"/>
            <w:tcBorders>
              <w:top w:val="nil"/>
              <w:left w:val="nil"/>
              <w:bottom w:val="single" w:sz="4" w:space="0" w:color="auto"/>
              <w:right w:val="single" w:sz="4" w:space="0" w:color="auto"/>
            </w:tcBorders>
            <w:shd w:val="clear" w:color="auto" w:fill="auto"/>
            <w:noWrap/>
            <w:vAlign w:val="bottom"/>
            <w:hideMark/>
          </w:tcPr>
          <w:p w14:paraId="7E79F00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$7,620</w:t>
            </w:r>
          </w:p>
        </w:tc>
        <w:tc>
          <w:tcPr>
            <w:tcW w:w="810" w:type="dxa"/>
            <w:tcBorders>
              <w:top w:val="nil"/>
              <w:left w:val="nil"/>
              <w:bottom w:val="single" w:sz="4" w:space="0" w:color="auto"/>
              <w:right w:val="single" w:sz="4" w:space="0" w:color="auto"/>
            </w:tcBorders>
            <w:shd w:val="clear" w:color="auto" w:fill="auto"/>
            <w:noWrap/>
            <w:vAlign w:val="bottom"/>
            <w:hideMark/>
          </w:tcPr>
          <w:p w14:paraId="26FB084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$7,620</w:t>
            </w:r>
          </w:p>
        </w:tc>
        <w:tc>
          <w:tcPr>
            <w:tcW w:w="810" w:type="dxa"/>
            <w:tcBorders>
              <w:top w:val="nil"/>
              <w:left w:val="nil"/>
              <w:bottom w:val="single" w:sz="4" w:space="0" w:color="auto"/>
              <w:right w:val="single" w:sz="4" w:space="0" w:color="auto"/>
            </w:tcBorders>
            <w:shd w:val="clear" w:color="auto" w:fill="auto"/>
            <w:noWrap/>
            <w:vAlign w:val="bottom"/>
            <w:hideMark/>
          </w:tcPr>
          <w:p w14:paraId="07785DE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$7,620</w:t>
            </w:r>
          </w:p>
        </w:tc>
        <w:tc>
          <w:tcPr>
            <w:tcW w:w="810" w:type="dxa"/>
            <w:tcBorders>
              <w:top w:val="nil"/>
              <w:left w:val="nil"/>
              <w:bottom w:val="single" w:sz="4" w:space="0" w:color="auto"/>
              <w:right w:val="single" w:sz="4" w:space="0" w:color="auto"/>
            </w:tcBorders>
            <w:shd w:val="clear" w:color="auto" w:fill="auto"/>
            <w:noWrap/>
            <w:vAlign w:val="bottom"/>
            <w:hideMark/>
          </w:tcPr>
          <w:p w14:paraId="2FB690C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$7,620</w:t>
            </w:r>
          </w:p>
        </w:tc>
        <w:tc>
          <w:tcPr>
            <w:tcW w:w="810" w:type="dxa"/>
            <w:tcBorders>
              <w:top w:val="nil"/>
              <w:left w:val="nil"/>
              <w:bottom w:val="single" w:sz="4" w:space="0" w:color="auto"/>
              <w:right w:val="single" w:sz="4" w:space="0" w:color="auto"/>
            </w:tcBorders>
            <w:shd w:val="clear" w:color="auto" w:fill="auto"/>
            <w:noWrap/>
            <w:vAlign w:val="bottom"/>
            <w:hideMark/>
          </w:tcPr>
          <w:p w14:paraId="09DBF3F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$7,620</w:t>
            </w:r>
          </w:p>
        </w:tc>
        <w:tc>
          <w:tcPr>
            <w:tcW w:w="720" w:type="dxa"/>
            <w:tcBorders>
              <w:top w:val="nil"/>
              <w:left w:val="nil"/>
              <w:bottom w:val="single" w:sz="4" w:space="0" w:color="auto"/>
              <w:right w:val="single" w:sz="4" w:space="0" w:color="auto"/>
            </w:tcBorders>
            <w:shd w:val="clear" w:color="auto" w:fill="auto"/>
            <w:noWrap/>
            <w:vAlign w:val="bottom"/>
            <w:hideMark/>
          </w:tcPr>
          <w:p w14:paraId="5629FE0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$7,620</w:t>
            </w:r>
          </w:p>
        </w:tc>
        <w:tc>
          <w:tcPr>
            <w:tcW w:w="720" w:type="dxa"/>
            <w:tcBorders>
              <w:top w:val="nil"/>
              <w:left w:val="nil"/>
              <w:bottom w:val="single" w:sz="4" w:space="0" w:color="auto"/>
              <w:right w:val="single" w:sz="4" w:space="0" w:color="auto"/>
            </w:tcBorders>
            <w:shd w:val="clear" w:color="auto" w:fill="auto"/>
            <w:noWrap/>
            <w:vAlign w:val="bottom"/>
            <w:hideMark/>
          </w:tcPr>
          <w:p w14:paraId="2403231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$7,620</w:t>
            </w:r>
          </w:p>
        </w:tc>
        <w:tc>
          <w:tcPr>
            <w:tcW w:w="810" w:type="dxa"/>
            <w:tcBorders>
              <w:top w:val="nil"/>
              <w:left w:val="nil"/>
              <w:bottom w:val="single" w:sz="4" w:space="0" w:color="auto"/>
              <w:right w:val="single" w:sz="4" w:space="0" w:color="auto"/>
            </w:tcBorders>
            <w:shd w:val="clear" w:color="auto" w:fill="auto"/>
            <w:noWrap/>
            <w:vAlign w:val="bottom"/>
            <w:hideMark/>
          </w:tcPr>
          <w:p w14:paraId="27660D5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$7,620</w:t>
            </w:r>
          </w:p>
        </w:tc>
        <w:tc>
          <w:tcPr>
            <w:tcW w:w="900" w:type="dxa"/>
            <w:tcBorders>
              <w:top w:val="nil"/>
              <w:left w:val="nil"/>
              <w:bottom w:val="single" w:sz="4" w:space="0" w:color="auto"/>
              <w:right w:val="single" w:sz="4" w:space="0" w:color="auto"/>
            </w:tcBorders>
            <w:shd w:val="clear" w:color="auto" w:fill="auto"/>
            <w:noWrap/>
            <w:vAlign w:val="bottom"/>
            <w:hideMark/>
          </w:tcPr>
          <w:p w14:paraId="1119756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$7,620</w:t>
            </w:r>
          </w:p>
        </w:tc>
        <w:tc>
          <w:tcPr>
            <w:tcW w:w="990" w:type="dxa"/>
            <w:tcBorders>
              <w:top w:val="nil"/>
              <w:left w:val="nil"/>
              <w:bottom w:val="single" w:sz="4" w:space="0" w:color="auto"/>
              <w:right w:val="single" w:sz="4" w:space="0" w:color="auto"/>
            </w:tcBorders>
            <w:shd w:val="clear" w:color="auto" w:fill="auto"/>
            <w:noWrap/>
            <w:vAlign w:val="bottom"/>
            <w:hideMark/>
          </w:tcPr>
          <w:p w14:paraId="18B8D06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$7,620</w:t>
            </w:r>
          </w:p>
        </w:tc>
        <w:tc>
          <w:tcPr>
            <w:tcW w:w="990" w:type="dxa"/>
            <w:tcBorders>
              <w:top w:val="nil"/>
              <w:left w:val="nil"/>
              <w:bottom w:val="single" w:sz="4" w:space="0" w:color="auto"/>
              <w:right w:val="single" w:sz="8" w:space="0" w:color="auto"/>
            </w:tcBorders>
            <w:shd w:val="clear" w:color="auto" w:fill="auto"/>
            <w:noWrap/>
            <w:vAlign w:val="bottom"/>
            <w:hideMark/>
          </w:tcPr>
          <w:p w14:paraId="051EA6F4"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$91,441</w:t>
            </w:r>
          </w:p>
        </w:tc>
      </w:tr>
      <w:tr w:rsidR="00602AF9" w:rsidRPr="00602AF9" w14:paraId="13C8AB88"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4D0EEAA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Minimum Nat Gas &amp; Gas Transportation</w:t>
            </w:r>
          </w:p>
        </w:tc>
        <w:tc>
          <w:tcPr>
            <w:tcW w:w="760" w:type="dxa"/>
            <w:tcBorders>
              <w:top w:val="nil"/>
              <w:left w:val="nil"/>
              <w:bottom w:val="single" w:sz="4" w:space="0" w:color="auto"/>
              <w:right w:val="single" w:sz="4" w:space="0" w:color="auto"/>
            </w:tcBorders>
            <w:shd w:val="clear" w:color="auto" w:fill="auto"/>
            <w:noWrap/>
            <w:vAlign w:val="bottom"/>
            <w:hideMark/>
          </w:tcPr>
          <w:p w14:paraId="504D4CF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408F0F2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$4,111</w:t>
            </w:r>
          </w:p>
        </w:tc>
        <w:tc>
          <w:tcPr>
            <w:tcW w:w="900" w:type="dxa"/>
            <w:tcBorders>
              <w:top w:val="nil"/>
              <w:left w:val="nil"/>
              <w:bottom w:val="single" w:sz="4" w:space="0" w:color="auto"/>
              <w:right w:val="single" w:sz="4" w:space="0" w:color="auto"/>
            </w:tcBorders>
            <w:shd w:val="clear" w:color="auto" w:fill="auto"/>
            <w:noWrap/>
            <w:vAlign w:val="bottom"/>
            <w:hideMark/>
          </w:tcPr>
          <w:p w14:paraId="4B44259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$5,194</w:t>
            </w:r>
          </w:p>
        </w:tc>
        <w:tc>
          <w:tcPr>
            <w:tcW w:w="900" w:type="dxa"/>
            <w:tcBorders>
              <w:top w:val="nil"/>
              <w:left w:val="nil"/>
              <w:bottom w:val="single" w:sz="4" w:space="0" w:color="auto"/>
              <w:right w:val="single" w:sz="4" w:space="0" w:color="auto"/>
            </w:tcBorders>
            <w:shd w:val="clear" w:color="auto" w:fill="auto"/>
            <w:noWrap/>
            <w:vAlign w:val="bottom"/>
            <w:hideMark/>
          </w:tcPr>
          <w:p w14:paraId="1062684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$4,735</w:t>
            </w:r>
          </w:p>
        </w:tc>
        <w:tc>
          <w:tcPr>
            <w:tcW w:w="810" w:type="dxa"/>
            <w:tcBorders>
              <w:top w:val="nil"/>
              <w:left w:val="nil"/>
              <w:bottom w:val="single" w:sz="4" w:space="0" w:color="auto"/>
              <w:right w:val="single" w:sz="4" w:space="0" w:color="auto"/>
            </w:tcBorders>
            <w:shd w:val="clear" w:color="auto" w:fill="auto"/>
            <w:noWrap/>
            <w:vAlign w:val="bottom"/>
            <w:hideMark/>
          </w:tcPr>
          <w:p w14:paraId="2A47002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$5,570</w:t>
            </w:r>
          </w:p>
        </w:tc>
        <w:tc>
          <w:tcPr>
            <w:tcW w:w="810" w:type="dxa"/>
            <w:tcBorders>
              <w:top w:val="nil"/>
              <w:left w:val="nil"/>
              <w:bottom w:val="single" w:sz="4" w:space="0" w:color="auto"/>
              <w:right w:val="single" w:sz="4" w:space="0" w:color="auto"/>
            </w:tcBorders>
            <w:shd w:val="clear" w:color="auto" w:fill="auto"/>
            <w:noWrap/>
            <w:vAlign w:val="bottom"/>
            <w:hideMark/>
          </w:tcPr>
          <w:p w14:paraId="00DE816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$5,831</w:t>
            </w:r>
          </w:p>
        </w:tc>
        <w:tc>
          <w:tcPr>
            <w:tcW w:w="810" w:type="dxa"/>
            <w:tcBorders>
              <w:top w:val="nil"/>
              <w:left w:val="nil"/>
              <w:bottom w:val="single" w:sz="4" w:space="0" w:color="auto"/>
              <w:right w:val="single" w:sz="4" w:space="0" w:color="auto"/>
            </w:tcBorders>
            <w:shd w:val="clear" w:color="auto" w:fill="auto"/>
            <w:noWrap/>
            <w:vAlign w:val="bottom"/>
            <w:hideMark/>
          </w:tcPr>
          <w:p w14:paraId="7317626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$5,677</w:t>
            </w:r>
          </w:p>
        </w:tc>
        <w:tc>
          <w:tcPr>
            <w:tcW w:w="810" w:type="dxa"/>
            <w:tcBorders>
              <w:top w:val="nil"/>
              <w:left w:val="nil"/>
              <w:bottom w:val="single" w:sz="4" w:space="0" w:color="auto"/>
              <w:right w:val="single" w:sz="4" w:space="0" w:color="auto"/>
            </w:tcBorders>
            <w:shd w:val="clear" w:color="auto" w:fill="auto"/>
            <w:noWrap/>
            <w:vAlign w:val="bottom"/>
            <w:hideMark/>
          </w:tcPr>
          <w:p w14:paraId="6327BBC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$4,889</w:t>
            </w:r>
          </w:p>
        </w:tc>
        <w:tc>
          <w:tcPr>
            <w:tcW w:w="720" w:type="dxa"/>
            <w:tcBorders>
              <w:top w:val="nil"/>
              <w:left w:val="nil"/>
              <w:bottom w:val="single" w:sz="4" w:space="0" w:color="auto"/>
              <w:right w:val="single" w:sz="4" w:space="0" w:color="auto"/>
            </w:tcBorders>
            <w:shd w:val="clear" w:color="auto" w:fill="auto"/>
            <w:noWrap/>
            <w:vAlign w:val="bottom"/>
            <w:hideMark/>
          </w:tcPr>
          <w:p w14:paraId="065C828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$5,721</w:t>
            </w:r>
          </w:p>
        </w:tc>
        <w:tc>
          <w:tcPr>
            <w:tcW w:w="720" w:type="dxa"/>
            <w:tcBorders>
              <w:top w:val="nil"/>
              <w:left w:val="nil"/>
              <w:bottom w:val="single" w:sz="4" w:space="0" w:color="auto"/>
              <w:right w:val="single" w:sz="4" w:space="0" w:color="auto"/>
            </w:tcBorders>
            <w:shd w:val="clear" w:color="auto" w:fill="auto"/>
            <w:noWrap/>
            <w:vAlign w:val="bottom"/>
            <w:hideMark/>
          </w:tcPr>
          <w:p w14:paraId="2607A9A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$4,597</w:t>
            </w:r>
          </w:p>
        </w:tc>
        <w:tc>
          <w:tcPr>
            <w:tcW w:w="810" w:type="dxa"/>
            <w:tcBorders>
              <w:top w:val="nil"/>
              <w:left w:val="nil"/>
              <w:bottom w:val="single" w:sz="4" w:space="0" w:color="auto"/>
              <w:right w:val="single" w:sz="4" w:space="0" w:color="auto"/>
            </w:tcBorders>
            <w:shd w:val="clear" w:color="auto" w:fill="auto"/>
            <w:noWrap/>
            <w:vAlign w:val="bottom"/>
            <w:hideMark/>
          </w:tcPr>
          <w:p w14:paraId="0F04C2F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$5,095</w:t>
            </w:r>
          </w:p>
        </w:tc>
        <w:tc>
          <w:tcPr>
            <w:tcW w:w="900" w:type="dxa"/>
            <w:tcBorders>
              <w:top w:val="nil"/>
              <w:left w:val="nil"/>
              <w:bottom w:val="single" w:sz="4" w:space="0" w:color="auto"/>
              <w:right w:val="single" w:sz="4" w:space="0" w:color="auto"/>
            </w:tcBorders>
            <w:shd w:val="clear" w:color="auto" w:fill="auto"/>
            <w:noWrap/>
            <w:vAlign w:val="bottom"/>
            <w:hideMark/>
          </w:tcPr>
          <w:p w14:paraId="44B7456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$5,161</w:t>
            </w:r>
          </w:p>
        </w:tc>
        <w:tc>
          <w:tcPr>
            <w:tcW w:w="990" w:type="dxa"/>
            <w:tcBorders>
              <w:top w:val="nil"/>
              <w:left w:val="nil"/>
              <w:bottom w:val="single" w:sz="4" w:space="0" w:color="auto"/>
              <w:right w:val="single" w:sz="4" w:space="0" w:color="auto"/>
            </w:tcBorders>
            <w:shd w:val="clear" w:color="auto" w:fill="auto"/>
            <w:noWrap/>
            <w:vAlign w:val="bottom"/>
            <w:hideMark/>
          </w:tcPr>
          <w:p w14:paraId="45EE86E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$217</w:t>
            </w:r>
          </w:p>
        </w:tc>
        <w:tc>
          <w:tcPr>
            <w:tcW w:w="990" w:type="dxa"/>
            <w:tcBorders>
              <w:top w:val="nil"/>
              <w:left w:val="nil"/>
              <w:bottom w:val="single" w:sz="4" w:space="0" w:color="auto"/>
              <w:right w:val="single" w:sz="8" w:space="0" w:color="auto"/>
            </w:tcBorders>
            <w:shd w:val="clear" w:color="auto" w:fill="auto"/>
            <w:noWrap/>
            <w:vAlign w:val="bottom"/>
            <w:hideMark/>
          </w:tcPr>
          <w:p w14:paraId="6ABA9A91"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$56,799</w:t>
            </w:r>
          </w:p>
        </w:tc>
      </w:tr>
      <w:tr w:rsidR="00602AF9" w:rsidRPr="00602AF9" w14:paraId="1728B98C"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146947B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Total</w:t>
            </w:r>
          </w:p>
        </w:tc>
        <w:tc>
          <w:tcPr>
            <w:tcW w:w="760" w:type="dxa"/>
            <w:tcBorders>
              <w:top w:val="nil"/>
              <w:left w:val="nil"/>
              <w:bottom w:val="single" w:sz="4" w:space="0" w:color="auto"/>
              <w:right w:val="single" w:sz="4" w:space="0" w:color="auto"/>
            </w:tcBorders>
            <w:shd w:val="clear" w:color="auto" w:fill="auto"/>
            <w:noWrap/>
            <w:vAlign w:val="bottom"/>
            <w:hideMark/>
          </w:tcPr>
          <w:p w14:paraId="25F1F48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4E3DC05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$151,412</w:t>
            </w:r>
          </w:p>
        </w:tc>
        <w:tc>
          <w:tcPr>
            <w:tcW w:w="900" w:type="dxa"/>
            <w:tcBorders>
              <w:top w:val="nil"/>
              <w:left w:val="nil"/>
              <w:bottom w:val="single" w:sz="4" w:space="0" w:color="auto"/>
              <w:right w:val="single" w:sz="4" w:space="0" w:color="auto"/>
            </w:tcBorders>
            <w:shd w:val="clear" w:color="auto" w:fill="auto"/>
            <w:noWrap/>
            <w:vAlign w:val="bottom"/>
            <w:hideMark/>
          </w:tcPr>
          <w:p w14:paraId="3208D4C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$152,495</w:t>
            </w:r>
          </w:p>
        </w:tc>
        <w:tc>
          <w:tcPr>
            <w:tcW w:w="900" w:type="dxa"/>
            <w:tcBorders>
              <w:top w:val="nil"/>
              <w:left w:val="nil"/>
              <w:bottom w:val="single" w:sz="4" w:space="0" w:color="auto"/>
              <w:right w:val="single" w:sz="4" w:space="0" w:color="auto"/>
            </w:tcBorders>
            <w:shd w:val="clear" w:color="auto" w:fill="auto"/>
            <w:noWrap/>
            <w:vAlign w:val="bottom"/>
            <w:hideMark/>
          </w:tcPr>
          <w:p w14:paraId="17D688F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$152,036</w:t>
            </w:r>
          </w:p>
        </w:tc>
        <w:tc>
          <w:tcPr>
            <w:tcW w:w="810" w:type="dxa"/>
            <w:tcBorders>
              <w:top w:val="nil"/>
              <w:left w:val="nil"/>
              <w:bottom w:val="single" w:sz="4" w:space="0" w:color="auto"/>
              <w:right w:val="single" w:sz="4" w:space="0" w:color="auto"/>
            </w:tcBorders>
            <w:shd w:val="clear" w:color="auto" w:fill="auto"/>
            <w:noWrap/>
            <w:vAlign w:val="bottom"/>
            <w:hideMark/>
          </w:tcPr>
          <w:p w14:paraId="1C52377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$152,871</w:t>
            </w:r>
          </w:p>
        </w:tc>
        <w:tc>
          <w:tcPr>
            <w:tcW w:w="810" w:type="dxa"/>
            <w:tcBorders>
              <w:top w:val="nil"/>
              <w:left w:val="nil"/>
              <w:bottom w:val="single" w:sz="4" w:space="0" w:color="auto"/>
              <w:right w:val="single" w:sz="4" w:space="0" w:color="auto"/>
            </w:tcBorders>
            <w:shd w:val="clear" w:color="auto" w:fill="auto"/>
            <w:noWrap/>
            <w:vAlign w:val="bottom"/>
            <w:hideMark/>
          </w:tcPr>
          <w:p w14:paraId="1925A24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$153,132</w:t>
            </w:r>
          </w:p>
        </w:tc>
        <w:tc>
          <w:tcPr>
            <w:tcW w:w="810" w:type="dxa"/>
            <w:tcBorders>
              <w:top w:val="nil"/>
              <w:left w:val="nil"/>
              <w:bottom w:val="single" w:sz="4" w:space="0" w:color="auto"/>
              <w:right w:val="single" w:sz="4" w:space="0" w:color="auto"/>
            </w:tcBorders>
            <w:shd w:val="clear" w:color="auto" w:fill="auto"/>
            <w:noWrap/>
            <w:vAlign w:val="bottom"/>
            <w:hideMark/>
          </w:tcPr>
          <w:p w14:paraId="53CE2D9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$152,978</w:t>
            </w:r>
          </w:p>
        </w:tc>
        <w:tc>
          <w:tcPr>
            <w:tcW w:w="810" w:type="dxa"/>
            <w:tcBorders>
              <w:top w:val="nil"/>
              <w:left w:val="nil"/>
              <w:bottom w:val="single" w:sz="4" w:space="0" w:color="auto"/>
              <w:right w:val="single" w:sz="4" w:space="0" w:color="auto"/>
            </w:tcBorders>
            <w:shd w:val="clear" w:color="auto" w:fill="auto"/>
            <w:noWrap/>
            <w:vAlign w:val="bottom"/>
            <w:hideMark/>
          </w:tcPr>
          <w:p w14:paraId="27B6F5F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$152,190</w:t>
            </w:r>
          </w:p>
        </w:tc>
        <w:tc>
          <w:tcPr>
            <w:tcW w:w="720" w:type="dxa"/>
            <w:tcBorders>
              <w:top w:val="nil"/>
              <w:left w:val="nil"/>
              <w:bottom w:val="single" w:sz="4" w:space="0" w:color="auto"/>
              <w:right w:val="single" w:sz="4" w:space="0" w:color="auto"/>
            </w:tcBorders>
            <w:shd w:val="clear" w:color="auto" w:fill="auto"/>
            <w:noWrap/>
            <w:vAlign w:val="bottom"/>
            <w:hideMark/>
          </w:tcPr>
          <w:p w14:paraId="3107840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$153,021</w:t>
            </w:r>
          </w:p>
        </w:tc>
        <w:tc>
          <w:tcPr>
            <w:tcW w:w="720" w:type="dxa"/>
            <w:tcBorders>
              <w:top w:val="nil"/>
              <w:left w:val="nil"/>
              <w:bottom w:val="single" w:sz="4" w:space="0" w:color="auto"/>
              <w:right w:val="single" w:sz="4" w:space="0" w:color="auto"/>
            </w:tcBorders>
            <w:shd w:val="clear" w:color="auto" w:fill="auto"/>
            <w:noWrap/>
            <w:vAlign w:val="bottom"/>
            <w:hideMark/>
          </w:tcPr>
          <w:p w14:paraId="08603B2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$151,898</w:t>
            </w:r>
          </w:p>
        </w:tc>
        <w:tc>
          <w:tcPr>
            <w:tcW w:w="810" w:type="dxa"/>
            <w:tcBorders>
              <w:top w:val="nil"/>
              <w:left w:val="nil"/>
              <w:bottom w:val="single" w:sz="4" w:space="0" w:color="auto"/>
              <w:right w:val="single" w:sz="4" w:space="0" w:color="auto"/>
            </w:tcBorders>
            <w:shd w:val="clear" w:color="auto" w:fill="auto"/>
            <w:noWrap/>
            <w:vAlign w:val="bottom"/>
            <w:hideMark/>
          </w:tcPr>
          <w:p w14:paraId="6ECA661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$152,396</w:t>
            </w:r>
          </w:p>
        </w:tc>
        <w:tc>
          <w:tcPr>
            <w:tcW w:w="900" w:type="dxa"/>
            <w:tcBorders>
              <w:top w:val="nil"/>
              <w:left w:val="nil"/>
              <w:bottom w:val="single" w:sz="4" w:space="0" w:color="auto"/>
              <w:right w:val="single" w:sz="4" w:space="0" w:color="auto"/>
            </w:tcBorders>
            <w:shd w:val="clear" w:color="auto" w:fill="auto"/>
            <w:noWrap/>
            <w:vAlign w:val="bottom"/>
            <w:hideMark/>
          </w:tcPr>
          <w:p w14:paraId="65BB642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$152,462</w:t>
            </w:r>
          </w:p>
        </w:tc>
        <w:tc>
          <w:tcPr>
            <w:tcW w:w="990" w:type="dxa"/>
            <w:tcBorders>
              <w:top w:val="nil"/>
              <w:left w:val="nil"/>
              <w:bottom w:val="single" w:sz="4" w:space="0" w:color="auto"/>
              <w:right w:val="single" w:sz="4" w:space="0" w:color="auto"/>
            </w:tcBorders>
            <w:shd w:val="clear" w:color="auto" w:fill="auto"/>
            <w:noWrap/>
            <w:vAlign w:val="bottom"/>
            <w:hideMark/>
          </w:tcPr>
          <w:p w14:paraId="60FE50A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$147,517</w:t>
            </w:r>
          </w:p>
        </w:tc>
        <w:tc>
          <w:tcPr>
            <w:tcW w:w="990" w:type="dxa"/>
            <w:tcBorders>
              <w:top w:val="nil"/>
              <w:left w:val="nil"/>
              <w:bottom w:val="single" w:sz="4" w:space="0" w:color="auto"/>
              <w:right w:val="single" w:sz="8" w:space="0" w:color="auto"/>
            </w:tcBorders>
            <w:shd w:val="clear" w:color="auto" w:fill="auto"/>
            <w:noWrap/>
            <w:vAlign w:val="bottom"/>
            <w:hideMark/>
          </w:tcPr>
          <w:p w14:paraId="17684B98"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$1,824,409</w:t>
            </w:r>
          </w:p>
        </w:tc>
      </w:tr>
      <w:tr w:rsidR="00602AF9" w:rsidRPr="00602AF9" w14:paraId="183AD342"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1062F39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60" w:type="dxa"/>
            <w:tcBorders>
              <w:top w:val="nil"/>
              <w:left w:val="nil"/>
              <w:bottom w:val="single" w:sz="4" w:space="0" w:color="auto"/>
              <w:right w:val="single" w:sz="4" w:space="0" w:color="auto"/>
            </w:tcBorders>
            <w:shd w:val="clear" w:color="auto" w:fill="auto"/>
            <w:noWrap/>
            <w:vAlign w:val="bottom"/>
            <w:hideMark/>
          </w:tcPr>
          <w:p w14:paraId="3F27EFD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7A294BA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1D48D84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0E9E110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61012A3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04BC670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4ACA41F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4C51EF0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7E4AFBB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1DA85D9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5F1B8BA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3EC8592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271234A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007B60BD"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 </w:t>
            </w:r>
          </w:p>
        </w:tc>
      </w:tr>
      <w:tr w:rsidR="00602AF9" w:rsidRPr="00602AF9" w14:paraId="60280739"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23C73EFB"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 xml:space="preserve">TOTAL POWER SUPPLY COSTS </w:t>
            </w:r>
          </w:p>
        </w:tc>
        <w:tc>
          <w:tcPr>
            <w:tcW w:w="760" w:type="dxa"/>
            <w:tcBorders>
              <w:top w:val="nil"/>
              <w:left w:val="nil"/>
              <w:bottom w:val="single" w:sz="4" w:space="0" w:color="auto"/>
              <w:right w:val="single" w:sz="4" w:space="0" w:color="auto"/>
            </w:tcBorders>
            <w:shd w:val="clear" w:color="auto" w:fill="auto"/>
            <w:noWrap/>
            <w:vAlign w:val="bottom"/>
            <w:hideMark/>
          </w:tcPr>
          <w:p w14:paraId="2DC7E46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68925B55"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$1,125,342</w:t>
            </w:r>
          </w:p>
        </w:tc>
        <w:tc>
          <w:tcPr>
            <w:tcW w:w="900" w:type="dxa"/>
            <w:tcBorders>
              <w:top w:val="nil"/>
              <w:left w:val="nil"/>
              <w:bottom w:val="single" w:sz="4" w:space="0" w:color="auto"/>
              <w:right w:val="single" w:sz="4" w:space="0" w:color="auto"/>
            </w:tcBorders>
            <w:shd w:val="clear" w:color="auto" w:fill="auto"/>
            <w:noWrap/>
            <w:vAlign w:val="bottom"/>
            <w:hideMark/>
          </w:tcPr>
          <w:p w14:paraId="51C6C380"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$986,770</w:t>
            </w:r>
          </w:p>
        </w:tc>
        <w:tc>
          <w:tcPr>
            <w:tcW w:w="900" w:type="dxa"/>
            <w:tcBorders>
              <w:top w:val="nil"/>
              <w:left w:val="nil"/>
              <w:bottom w:val="single" w:sz="4" w:space="0" w:color="auto"/>
              <w:right w:val="single" w:sz="4" w:space="0" w:color="auto"/>
            </w:tcBorders>
            <w:shd w:val="clear" w:color="auto" w:fill="auto"/>
            <w:noWrap/>
            <w:vAlign w:val="bottom"/>
            <w:hideMark/>
          </w:tcPr>
          <w:p w14:paraId="5146F225"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$947,670</w:t>
            </w:r>
          </w:p>
        </w:tc>
        <w:tc>
          <w:tcPr>
            <w:tcW w:w="810" w:type="dxa"/>
            <w:tcBorders>
              <w:top w:val="nil"/>
              <w:left w:val="nil"/>
              <w:bottom w:val="single" w:sz="4" w:space="0" w:color="auto"/>
              <w:right w:val="single" w:sz="4" w:space="0" w:color="auto"/>
            </w:tcBorders>
            <w:shd w:val="clear" w:color="auto" w:fill="auto"/>
            <w:noWrap/>
            <w:vAlign w:val="bottom"/>
            <w:hideMark/>
          </w:tcPr>
          <w:p w14:paraId="29C45DD1"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$802,056</w:t>
            </w:r>
          </w:p>
        </w:tc>
        <w:tc>
          <w:tcPr>
            <w:tcW w:w="810" w:type="dxa"/>
            <w:tcBorders>
              <w:top w:val="nil"/>
              <w:left w:val="nil"/>
              <w:bottom w:val="single" w:sz="4" w:space="0" w:color="auto"/>
              <w:right w:val="single" w:sz="4" w:space="0" w:color="auto"/>
            </w:tcBorders>
            <w:shd w:val="clear" w:color="auto" w:fill="auto"/>
            <w:noWrap/>
            <w:vAlign w:val="bottom"/>
            <w:hideMark/>
          </w:tcPr>
          <w:p w14:paraId="6D4FF5BD"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$839,337</w:t>
            </w:r>
          </w:p>
        </w:tc>
        <w:tc>
          <w:tcPr>
            <w:tcW w:w="810" w:type="dxa"/>
            <w:tcBorders>
              <w:top w:val="nil"/>
              <w:left w:val="nil"/>
              <w:bottom w:val="single" w:sz="4" w:space="0" w:color="auto"/>
              <w:right w:val="single" w:sz="4" w:space="0" w:color="auto"/>
            </w:tcBorders>
            <w:shd w:val="clear" w:color="auto" w:fill="auto"/>
            <w:noWrap/>
            <w:vAlign w:val="bottom"/>
            <w:hideMark/>
          </w:tcPr>
          <w:p w14:paraId="2F933332"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$839,135</w:t>
            </w:r>
          </w:p>
        </w:tc>
        <w:tc>
          <w:tcPr>
            <w:tcW w:w="810" w:type="dxa"/>
            <w:tcBorders>
              <w:top w:val="nil"/>
              <w:left w:val="nil"/>
              <w:bottom w:val="single" w:sz="4" w:space="0" w:color="auto"/>
              <w:right w:val="single" w:sz="4" w:space="0" w:color="auto"/>
            </w:tcBorders>
            <w:shd w:val="clear" w:color="auto" w:fill="auto"/>
            <w:noWrap/>
            <w:vAlign w:val="bottom"/>
            <w:hideMark/>
          </w:tcPr>
          <w:p w14:paraId="3D1FCF6B"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$898,658</w:t>
            </w:r>
          </w:p>
        </w:tc>
        <w:tc>
          <w:tcPr>
            <w:tcW w:w="720" w:type="dxa"/>
            <w:tcBorders>
              <w:top w:val="nil"/>
              <w:left w:val="nil"/>
              <w:bottom w:val="single" w:sz="4" w:space="0" w:color="auto"/>
              <w:right w:val="single" w:sz="4" w:space="0" w:color="auto"/>
            </w:tcBorders>
            <w:shd w:val="clear" w:color="auto" w:fill="auto"/>
            <w:noWrap/>
            <w:vAlign w:val="bottom"/>
            <w:hideMark/>
          </w:tcPr>
          <w:p w14:paraId="086515F0"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$916,157</w:t>
            </w:r>
          </w:p>
        </w:tc>
        <w:tc>
          <w:tcPr>
            <w:tcW w:w="720" w:type="dxa"/>
            <w:tcBorders>
              <w:top w:val="nil"/>
              <w:left w:val="nil"/>
              <w:bottom w:val="single" w:sz="4" w:space="0" w:color="auto"/>
              <w:right w:val="single" w:sz="4" w:space="0" w:color="auto"/>
            </w:tcBorders>
            <w:shd w:val="clear" w:color="auto" w:fill="auto"/>
            <w:noWrap/>
            <w:vAlign w:val="bottom"/>
            <w:hideMark/>
          </w:tcPr>
          <w:p w14:paraId="29075867"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$855,000</w:t>
            </w:r>
          </w:p>
        </w:tc>
        <w:tc>
          <w:tcPr>
            <w:tcW w:w="810" w:type="dxa"/>
            <w:tcBorders>
              <w:top w:val="nil"/>
              <w:left w:val="nil"/>
              <w:bottom w:val="single" w:sz="4" w:space="0" w:color="auto"/>
              <w:right w:val="single" w:sz="4" w:space="0" w:color="auto"/>
            </w:tcBorders>
            <w:shd w:val="clear" w:color="auto" w:fill="auto"/>
            <w:noWrap/>
            <w:vAlign w:val="bottom"/>
            <w:hideMark/>
          </w:tcPr>
          <w:p w14:paraId="19D73472"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$880,615</w:t>
            </w:r>
          </w:p>
        </w:tc>
        <w:tc>
          <w:tcPr>
            <w:tcW w:w="900" w:type="dxa"/>
            <w:tcBorders>
              <w:top w:val="nil"/>
              <w:left w:val="nil"/>
              <w:bottom w:val="single" w:sz="4" w:space="0" w:color="auto"/>
              <w:right w:val="single" w:sz="4" w:space="0" w:color="auto"/>
            </w:tcBorders>
            <w:shd w:val="clear" w:color="auto" w:fill="auto"/>
            <w:noWrap/>
            <w:vAlign w:val="bottom"/>
            <w:hideMark/>
          </w:tcPr>
          <w:p w14:paraId="7003C8C3"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$980,629</w:t>
            </w:r>
          </w:p>
        </w:tc>
        <w:tc>
          <w:tcPr>
            <w:tcW w:w="990" w:type="dxa"/>
            <w:tcBorders>
              <w:top w:val="nil"/>
              <w:left w:val="nil"/>
              <w:bottom w:val="single" w:sz="4" w:space="0" w:color="auto"/>
              <w:right w:val="single" w:sz="4" w:space="0" w:color="auto"/>
            </w:tcBorders>
            <w:shd w:val="clear" w:color="auto" w:fill="auto"/>
            <w:noWrap/>
            <w:vAlign w:val="bottom"/>
            <w:hideMark/>
          </w:tcPr>
          <w:p w14:paraId="5C39C864"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$1,240,909</w:t>
            </w:r>
          </w:p>
        </w:tc>
        <w:tc>
          <w:tcPr>
            <w:tcW w:w="990" w:type="dxa"/>
            <w:tcBorders>
              <w:top w:val="nil"/>
              <w:left w:val="nil"/>
              <w:bottom w:val="single" w:sz="4" w:space="0" w:color="auto"/>
              <w:right w:val="single" w:sz="8" w:space="0" w:color="auto"/>
            </w:tcBorders>
            <w:shd w:val="clear" w:color="auto" w:fill="auto"/>
            <w:noWrap/>
            <w:vAlign w:val="bottom"/>
            <w:hideMark/>
          </w:tcPr>
          <w:p w14:paraId="2FC97F5E"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$11,312,278</w:t>
            </w:r>
          </w:p>
        </w:tc>
      </w:tr>
      <w:tr w:rsidR="00602AF9" w:rsidRPr="00602AF9" w14:paraId="0EB67482"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7AA9F9E2"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Total Cost/MWh</w:t>
            </w:r>
          </w:p>
        </w:tc>
        <w:tc>
          <w:tcPr>
            <w:tcW w:w="760" w:type="dxa"/>
            <w:tcBorders>
              <w:top w:val="nil"/>
              <w:left w:val="nil"/>
              <w:bottom w:val="single" w:sz="4" w:space="0" w:color="auto"/>
              <w:right w:val="single" w:sz="4" w:space="0" w:color="auto"/>
            </w:tcBorders>
            <w:shd w:val="clear" w:color="auto" w:fill="auto"/>
            <w:noWrap/>
            <w:vAlign w:val="bottom"/>
            <w:hideMark/>
          </w:tcPr>
          <w:p w14:paraId="65E44DA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028512B6"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$65.46</w:t>
            </w:r>
          </w:p>
        </w:tc>
        <w:tc>
          <w:tcPr>
            <w:tcW w:w="900" w:type="dxa"/>
            <w:tcBorders>
              <w:top w:val="nil"/>
              <w:left w:val="nil"/>
              <w:bottom w:val="single" w:sz="4" w:space="0" w:color="auto"/>
              <w:right w:val="single" w:sz="4" w:space="0" w:color="auto"/>
            </w:tcBorders>
            <w:shd w:val="clear" w:color="auto" w:fill="auto"/>
            <w:noWrap/>
            <w:vAlign w:val="bottom"/>
            <w:hideMark/>
          </w:tcPr>
          <w:p w14:paraId="462B8551"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$69.85</w:t>
            </w:r>
          </w:p>
        </w:tc>
        <w:tc>
          <w:tcPr>
            <w:tcW w:w="900" w:type="dxa"/>
            <w:tcBorders>
              <w:top w:val="nil"/>
              <w:left w:val="nil"/>
              <w:bottom w:val="single" w:sz="4" w:space="0" w:color="auto"/>
              <w:right w:val="single" w:sz="4" w:space="0" w:color="auto"/>
            </w:tcBorders>
            <w:shd w:val="clear" w:color="auto" w:fill="auto"/>
            <w:noWrap/>
            <w:vAlign w:val="bottom"/>
            <w:hideMark/>
          </w:tcPr>
          <w:p w14:paraId="0EA64CEC"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$66.41</w:t>
            </w:r>
          </w:p>
        </w:tc>
        <w:tc>
          <w:tcPr>
            <w:tcW w:w="810" w:type="dxa"/>
            <w:tcBorders>
              <w:top w:val="nil"/>
              <w:left w:val="nil"/>
              <w:bottom w:val="single" w:sz="4" w:space="0" w:color="auto"/>
              <w:right w:val="single" w:sz="4" w:space="0" w:color="auto"/>
            </w:tcBorders>
            <w:shd w:val="clear" w:color="auto" w:fill="auto"/>
            <w:noWrap/>
            <w:vAlign w:val="bottom"/>
            <w:hideMark/>
          </w:tcPr>
          <w:p w14:paraId="1CE1B1B5"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$67.86</w:t>
            </w:r>
          </w:p>
        </w:tc>
        <w:tc>
          <w:tcPr>
            <w:tcW w:w="810" w:type="dxa"/>
            <w:tcBorders>
              <w:top w:val="nil"/>
              <w:left w:val="nil"/>
              <w:bottom w:val="single" w:sz="4" w:space="0" w:color="auto"/>
              <w:right w:val="single" w:sz="4" w:space="0" w:color="auto"/>
            </w:tcBorders>
            <w:shd w:val="clear" w:color="auto" w:fill="auto"/>
            <w:noWrap/>
            <w:vAlign w:val="bottom"/>
            <w:hideMark/>
          </w:tcPr>
          <w:p w14:paraId="196B3A88"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$72.54</w:t>
            </w:r>
          </w:p>
        </w:tc>
        <w:tc>
          <w:tcPr>
            <w:tcW w:w="810" w:type="dxa"/>
            <w:tcBorders>
              <w:top w:val="nil"/>
              <w:left w:val="nil"/>
              <w:bottom w:val="single" w:sz="4" w:space="0" w:color="auto"/>
              <w:right w:val="single" w:sz="4" w:space="0" w:color="auto"/>
            </w:tcBorders>
            <w:shd w:val="clear" w:color="auto" w:fill="auto"/>
            <w:noWrap/>
            <w:vAlign w:val="bottom"/>
            <w:hideMark/>
          </w:tcPr>
          <w:p w14:paraId="41B13BB6"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$72.37</w:t>
            </w:r>
          </w:p>
        </w:tc>
        <w:tc>
          <w:tcPr>
            <w:tcW w:w="810" w:type="dxa"/>
            <w:tcBorders>
              <w:top w:val="nil"/>
              <w:left w:val="nil"/>
              <w:bottom w:val="single" w:sz="4" w:space="0" w:color="auto"/>
              <w:right w:val="single" w:sz="4" w:space="0" w:color="auto"/>
            </w:tcBorders>
            <w:shd w:val="clear" w:color="auto" w:fill="auto"/>
            <w:noWrap/>
            <w:vAlign w:val="bottom"/>
            <w:hideMark/>
          </w:tcPr>
          <w:p w14:paraId="474C99D2"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$71.30</w:t>
            </w:r>
          </w:p>
        </w:tc>
        <w:tc>
          <w:tcPr>
            <w:tcW w:w="720" w:type="dxa"/>
            <w:tcBorders>
              <w:top w:val="nil"/>
              <w:left w:val="nil"/>
              <w:bottom w:val="single" w:sz="4" w:space="0" w:color="auto"/>
              <w:right w:val="single" w:sz="4" w:space="0" w:color="auto"/>
            </w:tcBorders>
            <w:shd w:val="clear" w:color="auto" w:fill="auto"/>
            <w:noWrap/>
            <w:vAlign w:val="bottom"/>
            <w:hideMark/>
          </w:tcPr>
          <w:p w14:paraId="60B5EBEC"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$72.37</w:t>
            </w:r>
          </w:p>
        </w:tc>
        <w:tc>
          <w:tcPr>
            <w:tcW w:w="720" w:type="dxa"/>
            <w:tcBorders>
              <w:top w:val="nil"/>
              <w:left w:val="nil"/>
              <w:bottom w:val="single" w:sz="4" w:space="0" w:color="auto"/>
              <w:right w:val="single" w:sz="4" w:space="0" w:color="auto"/>
            </w:tcBorders>
            <w:shd w:val="clear" w:color="auto" w:fill="auto"/>
            <w:noWrap/>
            <w:vAlign w:val="bottom"/>
            <w:hideMark/>
          </w:tcPr>
          <w:p w14:paraId="3E28A662"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$73.78</w:t>
            </w:r>
          </w:p>
        </w:tc>
        <w:tc>
          <w:tcPr>
            <w:tcW w:w="810" w:type="dxa"/>
            <w:tcBorders>
              <w:top w:val="nil"/>
              <w:left w:val="nil"/>
              <w:bottom w:val="single" w:sz="4" w:space="0" w:color="auto"/>
              <w:right w:val="single" w:sz="4" w:space="0" w:color="auto"/>
            </w:tcBorders>
            <w:shd w:val="clear" w:color="auto" w:fill="auto"/>
            <w:noWrap/>
            <w:vAlign w:val="bottom"/>
            <w:hideMark/>
          </w:tcPr>
          <w:p w14:paraId="3883DBCA"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$73.53</w:t>
            </w:r>
          </w:p>
        </w:tc>
        <w:tc>
          <w:tcPr>
            <w:tcW w:w="900" w:type="dxa"/>
            <w:tcBorders>
              <w:top w:val="nil"/>
              <w:left w:val="nil"/>
              <w:bottom w:val="single" w:sz="4" w:space="0" w:color="auto"/>
              <w:right w:val="single" w:sz="4" w:space="0" w:color="auto"/>
            </w:tcBorders>
            <w:shd w:val="clear" w:color="auto" w:fill="auto"/>
            <w:noWrap/>
            <w:vAlign w:val="bottom"/>
            <w:hideMark/>
          </w:tcPr>
          <w:p w14:paraId="35939439"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$66.41</w:t>
            </w:r>
          </w:p>
        </w:tc>
        <w:tc>
          <w:tcPr>
            <w:tcW w:w="990" w:type="dxa"/>
            <w:tcBorders>
              <w:top w:val="nil"/>
              <w:left w:val="nil"/>
              <w:bottom w:val="single" w:sz="4" w:space="0" w:color="auto"/>
              <w:right w:val="single" w:sz="4" w:space="0" w:color="auto"/>
            </w:tcBorders>
            <w:shd w:val="clear" w:color="auto" w:fill="auto"/>
            <w:noWrap/>
            <w:vAlign w:val="bottom"/>
            <w:hideMark/>
          </w:tcPr>
          <w:p w14:paraId="79AA1F40"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$64.85</w:t>
            </w:r>
          </w:p>
        </w:tc>
        <w:tc>
          <w:tcPr>
            <w:tcW w:w="990" w:type="dxa"/>
            <w:tcBorders>
              <w:top w:val="nil"/>
              <w:left w:val="nil"/>
              <w:bottom w:val="single" w:sz="4" w:space="0" w:color="auto"/>
              <w:right w:val="single" w:sz="8" w:space="0" w:color="auto"/>
            </w:tcBorders>
            <w:shd w:val="clear" w:color="auto" w:fill="auto"/>
            <w:noWrap/>
            <w:vAlign w:val="bottom"/>
            <w:hideMark/>
          </w:tcPr>
          <w:p w14:paraId="0E7DE492"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$69.27</w:t>
            </w:r>
          </w:p>
        </w:tc>
      </w:tr>
      <w:tr w:rsidR="00602AF9" w:rsidRPr="00602AF9" w14:paraId="2F861ED3"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08A04CF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Energy Cost</w:t>
            </w:r>
          </w:p>
        </w:tc>
        <w:tc>
          <w:tcPr>
            <w:tcW w:w="760" w:type="dxa"/>
            <w:tcBorders>
              <w:top w:val="nil"/>
              <w:left w:val="nil"/>
              <w:bottom w:val="single" w:sz="4" w:space="0" w:color="auto"/>
              <w:right w:val="single" w:sz="4" w:space="0" w:color="auto"/>
            </w:tcBorders>
            <w:shd w:val="clear" w:color="auto" w:fill="auto"/>
            <w:noWrap/>
            <w:vAlign w:val="bottom"/>
            <w:hideMark/>
          </w:tcPr>
          <w:p w14:paraId="08B43F0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05E286A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$802,438</w:t>
            </w:r>
          </w:p>
        </w:tc>
        <w:tc>
          <w:tcPr>
            <w:tcW w:w="900" w:type="dxa"/>
            <w:tcBorders>
              <w:top w:val="nil"/>
              <w:left w:val="nil"/>
              <w:bottom w:val="single" w:sz="4" w:space="0" w:color="auto"/>
              <w:right w:val="single" w:sz="4" w:space="0" w:color="auto"/>
            </w:tcBorders>
            <w:shd w:val="clear" w:color="auto" w:fill="auto"/>
            <w:noWrap/>
            <w:vAlign w:val="bottom"/>
            <w:hideMark/>
          </w:tcPr>
          <w:p w14:paraId="5E53598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$690,988</w:t>
            </w:r>
          </w:p>
        </w:tc>
        <w:tc>
          <w:tcPr>
            <w:tcW w:w="900" w:type="dxa"/>
            <w:tcBorders>
              <w:top w:val="nil"/>
              <w:left w:val="nil"/>
              <w:bottom w:val="single" w:sz="4" w:space="0" w:color="auto"/>
              <w:right w:val="single" w:sz="4" w:space="0" w:color="auto"/>
            </w:tcBorders>
            <w:shd w:val="clear" w:color="auto" w:fill="auto"/>
            <w:noWrap/>
            <w:vAlign w:val="bottom"/>
            <w:hideMark/>
          </w:tcPr>
          <w:p w14:paraId="3E9D783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$622,761</w:t>
            </w:r>
          </w:p>
        </w:tc>
        <w:tc>
          <w:tcPr>
            <w:tcW w:w="810" w:type="dxa"/>
            <w:tcBorders>
              <w:top w:val="nil"/>
              <w:left w:val="nil"/>
              <w:bottom w:val="single" w:sz="4" w:space="0" w:color="auto"/>
              <w:right w:val="single" w:sz="4" w:space="0" w:color="auto"/>
            </w:tcBorders>
            <w:shd w:val="clear" w:color="auto" w:fill="auto"/>
            <w:noWrap/>
            <w:vAlign w:val="bottom"/>
            <w:hideMark/>
          </w:tcPr>
          <w:p w14:paraId="3A1A95D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$536,009</w:t>
            </w:r>
          </w:p>
        </w:tc>
        <w:tc>
          <w:tcPr>
            <w:tcW w:w="810" w:type="dxa"/>
            <w:tcBorders>
              <w:top w:val="nil"/>
              <w:left w:val="nil"/>
              <w:bottom w:val="single" w:sz="4" w:space="0" w:color="auto"/>
              <w:right w:val="single" w:sz="4" w:space="0" w:color="auto"/>
            </w:tcBorders>
            <w:shd w:val="clear" w:color="auto" w:fill="auto"/>
            <w:noWrap/>
            <w:vAlign w:val="bottom"/>
            <w:hideMark/>
          </w:tcPr>
          <w:p w14:paraId="28F38FE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$535,325</w:t>
            </w:r>
          </w:p>
        </w:tc>
        <w:tc>
          <w:tcPr>
            <w:tcW w:w="810" w:type="dxa"/>
            <w:tcBorders>
              <w:top w:val="nil"/>
              <w:left w:val="nil"/>
              <w:bottom w:val="single" w:sz="4" w:space="0" w:color="auto"/>
              <w:right w:val="single" w:sz="4" w:space="0" w:color="auto"/>
            </w:tcBorders>
            <w:shd w:val="clear" w:color="auto" w:fill="auto"/>
            <w:noWrap/>
            <w:vAlign w:val="bottom"/>
            <w:hideMark/>
          </w:tcPr>
          <w:p w14:paraId="22E57F1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$531,785</w:t>
            </w:r>
          </w:p>
        </w:tc>
        <w:tc>
          <w:tcPr>
            <w:tcW w:w="810" w:type="dxa"/>
            <w:tcBorders>
              <w:top w:val="nil"/>
              <w:left w:val="nil"/>
              <w:bottom w:val="single" w:sz="4" w:space="0" w:color="auto"/>
              <w:right w:val="single" w:sz="4" w:space="0" w:color="auto"/>
            </w:tcBorders>
            <w:shd w:val="clear" w:color="auto" w:fill="auto"/>
            <w:noWrap/>
            <w:vAlign w:val="bottom"/>
            <w:hideMark/>
          </w:tcPr>
          <w:p w14:paraId="5949893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$595,457</w:t>
            </w:r>
          </w:p>
        </w:tc>
        <w:tc>
          <w:tcPr>
            <w:tcW w:w="720" w:type="dxa"/>
            <w:tcBorders>
              <w:top w:val="nil"/>
              <w:left w:val="nil"/>
              <w:bottom w:val="single" w:sz="4" w:space="0" w:color="auto"/>
              <w:right w:val="single" w:sz="4" w:space="0" w:color="auto"/>
            </w:tcBorders>
            <w:shd w:val="clear" w:color="auto" w:fill="auto"/>
            <w:noWrap/>
            <w:vAlign w:val="bottom"/>
            <w:hideMark/>
          </w:tcPr>
          <w:p w14:paraId="752115F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$615,876</w:t>
            </w:r>
          </w:p>
        </w:tc>
        <w:tc>
          <w:tcPr>
            <w:tcW w:w="720" w:type="dxa"/>
            <w:tcBorders>
              <w:top w:val="nil"/>
              <w:left w:val="nil"/>
              <w:bottom w:val="single" w:sz="4" w:space="0" w:color="auto"/>
              <w:right w:val="single" w:sz="4" w:space="0" w:color="auto"/>
            </w:tcBorders>
            <w:shd w:val="clear" w:color="auto" w:fill="auto"/>
            <w:noWrap/>
            <w:vAlign w:val="bottom"/>
            <w:hideMark/>
          </w:tcPr>
          <w:p w14:paraId="11544D3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$556,233</w:t>
            </w:r>
          </w:p>
        </w:tc>
        <w:tc>
          <w:tcPr>
            <w:tcW w:w="810" w:type="dxa"/>
            <w:tcBorders>
              <w:top w:val="nil"/>
              <w:left w:val="nil"/>
              <w:bottom w:val="single" w:sz="4" w:space="0" w:color="auto"/>
              <w:right w:val="single" w:sz="4" w:space="0" w:color="auto"/>
            </w:tcBorders>
            <w:shd w:val="clear" w:color="auto" w:fill="auto"/>
            <w:noWrap/>
            <w:vAlign w:val="bottom"/>
            <w:hideMark/>
          </w:tcPr>
          <w:p w14:paraId="6A222DE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$573,517</w:t>
            </w:r>
          </w:p>
        </w:tc>
        <w:tc>
          <w:tcPr>
            <w:tcW w:w="900" w:type="dxa"/>
            <w:tcBorders>
              <w:top w:val="nil"/>
              <w:left w:val="nil"/>
              <w:bottom w:val="single" w:sz="4" w:space="0" w:color="auto"/>
              <w:right w:val="single" w:sz="4" w:space="0" w:color="auto"/>
            </w:tcBorders>
            <w:shd w:val="clear" w:color="auto" w:fill="auto"/>
            <w:noWrap/>
            <w:vAlign w:val="bottom"/>
            <w:hideMark/>
          </w:tcPr>
          <w:p w14:paraId="3C49218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$674,626</w:t>
            </w:r>
          </w:p>
        </w:tc>
        <w:tc>
          <w:tcPr>
            <w:tcW w:w="990" w:type="dxa"/>
            <w:tcBorders>
              <w:top w:val="nil"/>
              <w:left w:val="nil"/>
              <w:bottom w:val="single" w:sz="4" w:space="0" w:color="auto"/>
              <w:right w:val="single" w:sz="4" w:space="0" w:color="auto"/>
            </w:tcBorders>
            <w:shd w:val="clear" w:color="auto" w:fill="auto"/>
            <w:noWrap/>
            <w:vAlign w:val="bottom"/>
            <w:hideMark/>
          </w:tcPr>
          <w:p w14:paraId="5C994ED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$888,876</w:t>
            </w:r>
          </w:p>
        </w:tc>
        <w:tc>
          <w:tcPr>
            <w:tcW w:w="990" w:type="dxa"/>
            <w:tcBorders>
              <w:top w:val="nil"/>
              <w:left w:val="nil"/>
              <w:bottom w:val="single" w:sz="4" w:space="0" w:color="auto"/>
              <w:right w:val="single" w:sz="8" w:space="0" w:color="auto"/>
            </w:tcBorders>
            <w:shd w:val="clear" w:color="auto" w:fill="auto"/>
            <w:noWrap/>
            <w:vAlign w:val="bottom"/>
            <w:hideMark/>
          </w:tcPr>
          <w:p w14:paraId="0071F9B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$7,623,890</w:t>
            </w:r>
          </w:p>
        </w:tc>
      </w:tr>
      <w:tr w:rsidR="00602AF9" w:rsidRPr="00602AF9" w14:paraId="2E9B5583"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47595EB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Energy Cost/MWh</w:t>
            </w:r>
          </w:p>
        </w:tc>
        <w:tc>
          <w:tcPr>
            <w:tcW w:w="760" w:type="dxa"/>
            <w:tcBorders>
              <w:top w:val="nil"/>
              <w:left w:val="nil"/>
              <w:bottom w:val="single" w:sz="4" w:space="0" w:color="auto"/>
              <w:right w:val="single" w:sz="4" w:space="0" w:color="auto"/>
            </w:tcBorders>
            <w:shd w:val="clear" w:color="auto" w:fill="auto"/>
            <w:noWrap/>
            <w:vAlign w:val="bottom"/>
            <w:hideMark/>
          </w:tcPr>
          <w:p w14:paraId="4A93848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18513DA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$46.68</w:t>
            </w:r>
          </w:p>
        </w:tc>
        <w:tc>
          <w:tcPr>
            <w:tcW w:w="900" w:type="dxa"/>
            <w:tcBorders>
              <w:top w:val="nil"/>
              <w:left w:val="nil"/>
              <w:bottom w:val="single" w:sz="4" w:space="0" w:color="auto"/>
              <w:right w:val="single" w:sz="4" w:space="0" w:color="auto"/>
            </w:tcBorders>
            <w:shd w:val="clear" w:color="auto" w:fill="auto"/>
            <w:noWrap/>
            <w:vAlign w:val="bottom"/>
            <w:hideMark/>
          </w:tcPr>
          <w:p w14:paraId="7FB762D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$48.92</w:t>
            </w:r>
          </w:p>
        </w:tc>
        <w:tc>
          <w:tcPr>
            <w:tcW w:w="900" w:type="dxa"/>
            <w:tcBorders>
              <w:top w:val="nil"/>
              <w:left w:val="nil"/>
              <w:bottom w:val="single" w:sz="4" w:space="0" w:color="auto"/>
              <w:right w:val="single" w:sz="4" w:space="0" w:color="auto"/>
            </w:tcBorders>
            <w:shd w:val="clear" w:color="auto" w:fill="auto"/>
            <w:noWrap/>
            <w:vAlign w:val="bottom"/>
            <w:hideMark/>
          </w:tcPr>
          <w:p w14:paraId="3956F7B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$43.64</w:t>
            </w:r>
          </w:p>
        </w:tc>
        <w:tc>
          <w:tcPr>
            <w:tcW w:w="810" w:type="dxa"/>
            <w:tcBorders>
              <w:top w:val="nil"/>
              <w:left w:val="nil"/>
              <w:bottom w:val="single" w:sz="4" w:space="0" w:color="auto"/>
              <w:right w:val="single" w:sz="4" w:space="0" w:color="auto"/>
            </w:tcBorders>
            <w:shd w:val="clear" w:color="auto" w:fill="auto"/>
            <w:noWrap/>
            <w:vAlign w:val="bottom"/>
            <w:hideMark/>
          </w:tcPr>
          <w:p w14:paraId="586B0BC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$45.35</w:t>
            </w:r>
          </w:p>
        </w:tc>
        <w:tc>
          <w:tcPr>
            <w:tcW w:w="810" w:type="dxa"/>
            <w:tcBorders>
              <w:top w:val="nil"/>
              <w:left w:val="nil"/>
              <w:bottom w:val="single" w:sz="4" w:space="0" w:color="auto"/>
              <w:right w:val="single" w:sz="4" w:space="0" w:color="auto"/>
            </w:tcBorders>
            <w:shd w:val="clear" w:color="auto" w:fill="auto"/>
            <w:noWrap/>
            <w:vAlign w:val="bottom"/>
            <w:hideMark/>
          </w:tcPr>
          <w:p w14:paraId="1DAF2C9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$46.27</w:t>
            </w:r>
          </w:p>
        </w:tc>
        <w:tc>
          <w:tcPr>
            <w:tcW w:w="810" w:type="dxa"/>
            <w:tcBorders>
              <w:top w:val="nil"/>
              <w:left w:val="nil"/>
              <w:bottom w:val="single" w:sz="4" w:space="0" w:color="auto"/>
              <w:right w:val="single" w:sz="4" w:space="0" w:color="auto"/>
            </w:tcBorders>
            <w:shd w:val="clear" w:color="auto" w:fill="auto"/>
            <w:noWrap/>
            <w:vAlign w:val="bottom"/>
            <w:hideMark/>
          </w:tcPr>
          <w:p w14:paraId="644E037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$45.87</w:t>
            </w:r>
          </w:p>
        </w:tc>
        <w:tc>
          <w:tcPr>
            <w:tcW w:w="810" w:type="dxa"/>
            <w:tcBorders>
              <w:top w:val="nil"/>
              <w:left w:val="nil"/>
              <w:bottom w:val="single" w:sz="4" w:space="0" w:color="auto"/>
              <w:right w:val="single" w:sz="4" w:space="0" w:color="auto"/>
            </w:tcBorders>
            <w:shd w:val="clear" w:color="auto" w:fill="auto"/>
            <w:noWrap/>
            <w:vAlign w:val="bottom"/>
            <w:hideMark/>
          </w:tcPr>
          <w:p w14:paraId="1FE7633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$47.24</w:t>
            </w:r>
          </w:p>
        </w:tc>
        <w:tc>
          <w:tcPr>
            <w:tcW w:w="720" w:type="dxa"/>
            <w:tcBorders>
              <w:top w:val="nil"/>
              <w:left w:val="nil"/>
              <w:bottom w:val="single" w:sz="4" w:space="0" w:color="auto"/>
              <w:right w:val="single" w:sz="4" w:space="0" w:color="auto"/>
            </w:tcBorders>
            <w:shd w:val="clear" w:color="auto" w:fill="auto"/>
            <w:noWrap/>
            <w:vAlign w:val="bottom"/>
            <w:hideMark/>
          </w:tcPr>
          <w:p w14:paraId="0AD6FCC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$48.65</w:t>
            </w:r>
          </w:p>
        </w:tc>
        <w:tc>
          <w:tcPr>
            <w:tcW w:w="720" w:type="dxa"/>
            <w:tcBorders>
              <w:top w:val="nil"/>
              <w:left w:val="nil"/>
              <w:bottom w:val="single" w:sz="4" w:space="0" w:color="auto"/>
              <w:right w:val="single" w:sz="4" w:space="0" w:color="auto"/>
            </w:tcBorders>
            <w:shd w:val="clear" w:color="auto" w:fill="auto"/>
            <w:noWrap/>
            <w:vAlign w:val="bottom"/>
            <w:hideMark/>
          </w:tcPr>
          <w:p w14:paraId="74ACC53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$48.00</w:t>
            </w:r>
          </w:p>
        </w:tc>
        <w:tc>
          <w:tcPr>
            <w:tcW w:w="810" w:type="dxa"/>
            <w:tcBorders>
              <w:top w:val="nil"/>
              <w:left w:val="nil"/>
              <w:bottom w:val="single" w:sz="4" w:space="0" w:color="auto"/>
              <w:right w:val="single" w:sz="4" w:space="0" w:color="auto"/>
            </w:tcBorders>
            <w:shd w:val="clear" w:color="auto" w:fill="auto"/>
            <w:noWrap/>
            <w:vAlign w:val="bottom"/>
            <w:hideMark/>
          </w:tcPr>
          <w:p w14:paraId="2316EE8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$47.89</w:t>
            </w:r>
          </w:p>
        </w:tc>
        <w:tc>
          <w:tcPr>
            <w:tcW w:w="900" w:type="dxa"/>
            <w:tcBorders>
              <w:top w:val="nil"/>
              <w:left w:val="nil"/>
              <w:bottom w:val="single" w:sz="4" w:space="0" w:color="auto"/>
              <w:right w:val="single" w:sz="4" w:space="0" w:color="auto"/>
            </w:tcBorders>
            <w:shd w:val="clear" w:color="auto" w:fill="auto"/>
            <w:noWrap/>
            <w:vAlign w:val="bottom"/>
            <w:hideMark/>
          </w:tcPr>
          <w:p w14:paraId="41C899C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$45.69</w:t>
            </w:r>
          </w:p>
        </w:tc>
        <w:tc>
          <w:tcPr>
            <w:tcW w:w="990" w:type="dxa"/>
            <w:tcBorders>
              <w:top w:val="nil"/>
              <w:left w:val="nil"/>
              <w:bottom w:val="single" w:sz="4" w:space="0" w:color="auto"/>
              <w:right w:val="single" w:sz="4" w:space="0" w:color="auto"/>
            </w:tcBorders>
            <w:shd w:val="clear" w:color="auto" w:fill="auto"/>
            <w:noWrap/>
            <w:vAlign w:val="bottom"/>
            <w:hideMark/>
          </w:tcPr>
          <w:p w14:paraId="47BFB1F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$46.46</w:t>
            </w:r>
          </w:p>
        </w:tc>
        <w:tc>
          <w:tcPr>
            <w:tcW w:w="990" w:type="dxa"/>
            <w:tcBorders>
              <w:top w:val="nil"/>
              <w:left w:val="nil"/>
              <w:bottom w:val="single" w:sz="4" w:space="0" w:color="auto"/>
              <w:right w:val="single" w:sz="8" w:space="0" w:color="auto"/>
            </w:tcBorders>
            <w:shd w:val="clear" w:color="auto" w:fill="auto"/>
            <w:noWrap/>
            <w:vAlign w:val="bottom"/>
            <w:hideMark/>
          </w:tcPr>
          <w:p w14:paraId="201A5E2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$46.69</w:t>
            </w:r>
          </w:p>
        </w:tc>
      </w:tr>
      <w:tr w:rsidR="00602AF9" w:rsidRPr="00602AF9" w14:paraId="02DBAE7E" w14:textId="77777777" w:rsidTr="00E053F4">
        <w:trPr>
          <w:trHeight w:val="20"/>
        </w:trPr>
        <w:tc>
          <w:tcPr>
            <w:tcW w:w="2790" w:type="dxa"/>
            <w:tcBorders>
              <w:top w:val="nil"/>
              <w:left w:val="single" w:sz="8" w:space="0" w:color="auto"/>
              <w:bottom w:val="single" w:sz="8" w:space="0" w:color="auto"/>
              <w:right w:val="nil"/>
            </w:tcBorders>
            <w:shd w:val="clear" w:color="auto" w:fill="auto"/>
            <w:noWrap/>
            <w:vAlign w:val="bottom"/>
            <w:hideMark/>
          </w:tcPr>
          <w:p w14:paraId="182C5DC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60" w:type="dxa"/>
            <w:tcBorders>
              <w:top w:val="nil"/>
              <w:left w:val="nil"/>
              <w:bottom w:val="single" w:sz="8" w:space="0" w:color="auto"/>
              <w:right w:val="nil"/>
            </w:tcBorders>
            <w:shd w:val="clear" w:color="auto" w:fill="auto"/>
            <w:noWrap/>
            <w:vAlign w:val="bottom"/>
            <w:hideMark/>
          </w:tcPr>
          <w:p w14:paraId="7916774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8" w:space="0" w:color="auto"/>
              <w:right w:val="nil"/>
            </w:tcBorders>
            <w:shd w:val="clear" w:color="auto" w:fill="auto"/>
            <w:noWrap/>
            <w:vAlign w:val="bottom"/>
            <w:hideMark/>
          </w:tcPr>
          <w:p w14:paraId="6DEBC74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8" w:space="0" w:color="auto"/>
              <w:right w:val="nil"/>
            </w:tcBorders>
            <w:shd w:val="clear" w:color="auto" w:fill="auto"/>
            <w:noWrap/>
            <w:vAlign w:val="bottom"/>
            <w:hideMark/>
          </w:tcPr>
          <w:p w14:paraId="09489D7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8" w:space="0" w:color="auto"/>
              <w:right w:val="nil"/>
            </w:tcBorders>
            <w:shd w:val="clear" w:color="auto" w:fill="auto"/>
            <w:noWrap/>
            <w:vAlign w:val="bottom"/>
            <w:hideMark/>
          </w:tcPr>
          <w:p w14:paraId="41CE0B1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8" w:space="0" w:color="auto"/>
              <w:right w:val="nil"/>
            </w:tcBorders>
            <w:shd w:val="clear" w:color="auto" w:fill="auto"/>
            <w:noWrap/>
            <w:vAlign w:val="bottom"/>
            <w:hideMark/>
          </w:tcPr>
          <w:p w14:paraId="188C4CE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8" w:space="0" w:color="auto"/>
              <w:right w:val="nil"/>
            </w:tcBorders>
            <w:shd w:val="clear" w:color="auto" w:fill="auto"/>
            <w:noWrap/>
            <w:vAlign w:val="bottom"/>
            <w:hideMark/>
          </w:tcPr>
          <w:p w14:paraId="596FABD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8" w:space="0" w:color="auto"/>
              <w:right w:val="nil"/>
            </w:tcBorders>
            <w:shd w:val="clear" w:color="auto" w:fill="auto"/>
            <w:noWrap/>
            <w:vAlign w:val="bottom"/>
            <w:hideMark/>
          </w:tcPr>
          <w:p w14:paraId="2C21049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8" w:space="0" w:color="auto"/>
              <w:right w:val="nil"/>
            </w:tcBorders>
            <w:shd w:val="clear" w:color="auto" w:fill="auto"/>
            <w:noWrap/>
            <w:vAlign w:val="bottom"/>
            <w:hideMark/>
          </w:tcPr>
          <w:p w14:paraId="09BAF83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8" w:space="0" w:color="auto"/>
              <w:right w:val="nil"/>
            </w:tcBorders>
            <w:shd w:val="clear" w:color="auto" w:fill="auto"/>
            <w:noWrap/>
            <w:vAlign w:val="bottom"/>
            <w:hideMark/>
          </w:tcPr>
          <w:p w14:paraId="64D22A0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8" w:space="0" w:color="auto"/>
              <w:right w:val="nil"/>
            </w:tcBorders>
            <w:shd w:val="clear" w:color="auto" w:fill="auto"/>
            <w:noWrap/>
            <w:vAlign w:val="bottom"/>
            <w:hideMark/>
          </w:tcPr>
          <w:p w14:paraId="6DA24D2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8" w:space="0" w:color="auto"/>
              <w:right w:val="nil"/>
            </w:tcBorders>
            <w:shd w:val="clear" w:color="auto" w:fill="auto"/>
            <w:noWrap/>
            <w:vAlign w:val="bottom"/>
            <w:hideMark/>
          </w:tcPr>
          <w:p w14:paraId="067643A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8" w:space="0" w:color="auto"/>
              <w:right w:val="nil"/>
            </w:tcBorders>
            <w:shd w:val="clear" w:color="auto" w:fill="auto"/>
            <w:noWrap/>
            <w:vAlign w:val="bottom"/>
            <w:hideMark/>
          </w:tcPr>
          <w:p w14:paraId="020F4FB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8" w:space="0" w:color="auto"/>
              <w:right w:val="nil"/>
            </w:tcBorders>
            <w:shd w:val="clear" w:color="auto" w:fill="auto"/>
            <w:noWrap/>
            <w:vAlign w:val="bottom"/>
            <w:hideMark/>
          </w:tcPr>
          <w:p w14:paraId="2072E43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8" w:space="0" w:color="auto"/>
              <w:right w:val="single" w:sz="8" w:space="0" w:color="auto"/>
            </w:tcBorders>
            <w:shd w:val="clear" w:color="auto" w:fill="auto"/>
            <w:noWrap/>
            <w:vAlign w:val="bottom"/>
            <w:hideMark/>
          </w:tcPr>
          <w:p w14:paraId="72AA1B0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661222C0" w14:textId="77777777" w:rsidTr="00E053F4">
        <w:trPr>
          <w:trHeight w:val="20"/>
        </w:trPr>
        <w:tc>
          <w:tcPr>
            <w:tcW w:w="14580" w:type="dxa"/>
            <w:gridSpan w:val="15"/>
            <w:tcBorders>
              <w:top w:val="single" w:sz="8" w:space="0" w:color="auto"/>
              <w:left w:val="single" w:sz="8" w:space="0" w:color="auto"/>
              <w:bottom w:val="nil"/>
              <w:right w:val="single" w:sz="8" w:space="0" w:color="000000"/>
            </w:tcBorders>
            <w:shd w:val="clear" w:color="auto" w:fill="auto"/>
            <w:noWrap/>
            <w:vAlign w:val="bottom"/>
            <w:hideMark/>
          </w:tcPr>
          <w:p w14:paraId="40C1CE3F"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2019</w:t>
            </w:r>
          </w:p>
        </w:tc>
      </w:tr>
      <w:tr w:rsidR="00602AF9" w:rsidRPr="00602AF9" w14:paraId="2CA9377F" w14:textId="77777777" w:rsidTr="00E053F4">
        <w:trPr>
          <w:trHeight w:val="20"/>
        </w:trPr>
        <w:tc>
          <w:tcPr>
            <w:tcW w:w="279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60CC04C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HV Transmission Charges $/MWh</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0DDF344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$11.13</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46E4A12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4C06C1C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3A442DF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4A3DAD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7D0FEF0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750E55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257AE45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7696BE1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1008369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26228FB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16F0A2B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28A03A8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single" w:sz="4" w:space="0" w:color="auto"/>
              <w:left w:val="nil"/>
              <w:bottom w:val="single" w:sz="4" w:space="0" w:color="auto"/>
              <w:right w:val="single" w:sz="8" w:space="0" w:color="auto"/>
            </w:tcBorders>
            <w:shd w:val="clear" w:color="auto" w:fill="auto"/>
            <w:noWrap/>
            <w:vAlign w:val="bottom"/>
            <w:hideMark/>
          </w:tcPr>
          <w:p w14:paraId="25F1146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270CC384"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72C2C8D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LV Transmission Charges $/MWh</w:t>
            </w:r>
          </w:p>
        </w:tc>
        <w:tc>
          <w:tcPr>
            <w:tcW w:w="760" w:type="dxa"/>
            <w:tcBorders>
              <w:top w:val="nil"/>
              <w:left w:val="nil"/>
              <w:bottom w:val="single" w:sz="4" w:space="0" w:color="auto"/>
              <w:right w:val="single" w:sz="4" w:space="0" w:color="auto"/>
            </w:tcBorders>
            <w:shd w:val="clear" w:color="auto" w:fill="auto"/>
            <w:noWrap/>
            <w:vAlign w:val="bottom"/>
            <w:hideMark/>
          </w:tcPr>
          <w:p w14:paraId="359EF74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$0.44</w:t>
            </w:r>
          </w:p>
        </w:tc>
        <w:tc>
          <w:tcPr>
            <w:tcW w:w="860" w:type="dxa"/>
            <w:tcBorders>
              <w:top w:val="nil"/>
              <w:left w:val="nil"/>
              <w:bottom w:val="single" w:sz="4" w:space="0" w:color="auto"/>
              <w:right w:val="single" w:sz="4" w:space="0" w:color="auto"/>
            </w:tcBorders>
            <w:shd w:val="clear" w:color="auto" w:fill="auto"/>
            <w:noWrap/>
            <w:vAlign w:val="bottom"/>
            <w:hideMark/>
          </w:tcPr>
          <w:p w14:paraId="2E815AA7"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337F75D0"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3BD7686E"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51CE22D2"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6C1AAA7A"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560B0281"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F6BF630"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6BD07BC8"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38299AAC"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2F1F8B6E"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6834D7B8"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4E44A91A"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3B181C91"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r>
      <w:tr w:rsidR="00602AF9" w:rsidRPr="00602AF9" w14:paraId="68195906"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2FB5547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60" w:type="dxa"/>
            <w:tcBorders>
              <w:top w:val="nil"/>
              <w:left w:val="nil"/>
              <w:bottom w:val="single" w:sz="4" w:space="0" w:color="auto"/>
              <w:right w:val="single" w:sz="4" w:space="0" w:color="auto"/>
            </w:tcBorders>
            <w:shd w:val="clear" w:color="auto" w:fill="auto"/>
            <w:noWrap/>
            <w:vAlign w:val="bottom"/>
            <w:hideMark/>
          </w:tcPr>
          <w:p w14:paraId="5A75B42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708CA649"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Jan</w:t>
            </w:r>
          </w:p>
        </w:tc>
        <w:tc>
          <w:tcPr>
            <w:tcW w:w="900" w:type="dxa"/>
            <w:tcBorders>
              <w:top w:val="nil"/>
              <w:left w:val="nil"/>
              <w:bottom w:val="single" w:sz="4" w:space="0" w:color="auto"/>
              <w:right w:val="single" w:sz="4" w:space="0" w:color="auto"/>
            </w:tcBorders>
            <w:shd w:val="clear" w:color="auto" w:fill="auto"/>
            <w:noWrap/>
            <w:vAlign w:val="bottom"/>
            <w:hideMark/>
          </w:tcPr>
          <w:p w14:paraId="5ED43D39"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Feb</w:t>
            </w:r>
          </w:p>
        </w:tc>
        <w:tc>
          <w:tcPr>
            <w:tcW w:w="900" w:type="dxa"/>
            <w:tcBorders>
              <w:top w:val="nil"/>
              <w:left w:val="nil"/>
              <w:bottom w:val="single" w:sz="4" w:space="0" w:color="auto"/>
              <w:right w:val="single" w:sz="4" w:space="0" w:color="auto"/>
            </w:tcBorders>
            <w:shd w:val="clear" w:color="auto" w:fill="auto"/>
            <w:noWrap/>
            <w:vAlign w:val="bottom"/>
            <w:hideMark/>
          </w:tcPr>
          <w:p w14:paraId="0F3D938B"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Mar</w:t>
            </w:r>
          </w:p>
        </w:tc>
        <w:tc>
          <w:tcPr>
            <w:tcW w:w="810" w:type="dxa"/>
            <w:tcBorders>
              <w:top w:val="nil"/>
              <w:left w:val="nil"/>
              <w:bottom w:val="single" w:sz="4" w:space="0" w:color="auto"/>
              <w:right w:val="single" w:sz="4" w:space="0" w:color="auto"/>
            </w:tcBorders>
            <w:shd w:val="clear" w:color="auto" w:fill="auto"/>
            <w:noWrap/>
            <w:vAlign w:val="bottom"/>
            <w:hideMark/>
          </w:tcPr>
          <w:p w14:paraId="4851FB2F"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Apr</w:t>
            </w:r>
          </w:p>
        </w:tc>
        <w:tc>
          <w:tcPr>
            <w:tcW w:w="810" w:type="dxa"/>
            <w:tcBorders>
              <w:top w:val="nil"/>
              <w:left w:val="nil"/>
              <w:bottom w:val="single" w:sz="4" w:space="0" w:color="auto"/>
              <w:right w:val="single" w:sz="4" w:space="0" w:color="auto"/>
            </w:tcBorders>
            <w:shd w:val="clear" w:color="auto" w:fill="auto"/>
            <w:noWrap/>
            <w:vAlign w:val="bottom"/>
            <w:hideMark/>
          </w:tcPr>
          <w:p w14:paraId="0C1E230D"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May</w:t>
            </w:r>
          </w:p>
        </w:tc>
        <w:tc>
          <w:tcPr>
            <w:tcW w:w="810" w:type="dxa"/>
            <w:tcBorders>
              <w:top w:val="nil"/>
              <w:left w:val="nil"/>
              <w:bottom w:val="single" w:sz="4" w:space="0" w:color="auto"/>
              <w:right w:val="single" w:sz="4" w:space="0" w:color="auto"/>
            </w:tcBorders>
            <w:shd w:val="clear" w:color="auto" w:fill="auto"/>
            <w:noWrap/>
            <w:vAlign w:val="bottom"/>
            <w:hideMark/>
          </w:tcPr>
          <w:p w14:paraId="7B336F8D"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Jun</w:t>
            </w:r>
          </w:p>
        </w:tc>
        <w:tc>
          <w:tcPr>
            <w:tcW w:w="810" w:type="dxa"/>
            <w:tcBorders>
              <w:top w:val="nil"/>
              <w:left w:val="nil"/>
              <w:bottom w:val="single" w:sz="4" w:space="0" w:color="auto"/>
              <w:right w:val="single" w:sz="4" w:space="0" w:color="auto"/>
            </w:tcBorders>
            <w:shd w:val="clear" w:color="auto" w:fill="auto"/>
            <w:noWrap/>
            <w:vAlign w:val="bottom"/>
            <w:hideMark/>
          </w:tcPr>
          <w:p w14:paraId="7F4B7F83"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Jul</w:t>
            </w:r>
          </w:p>
        </w:tc>
        <w:tc>
          <w:tcPr>
            <w:tcW w:w="720" w:type="dxa"/>
            <w:tcBorders>
              <w:top w:val="nil"/>
              <w:left w:val="nil"/>
              <w:bottom w:val="single" w:sz="4" w:space="0" w:color="auto"/>
              <w:right w:val="single" w:sz="4" w:space="0" w:color="auto"/>
            </w:tcBorders>
            <w:shd w:val="clear" w:color="auto" w:fill="auto"/>
            <w:noWrap/>
            <w:vAlign w:val="bottom"/>
            <w:hideMark/>
          </w:tcPr>
          <w:p w14:paraId="0E67B835"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Aug</w:t>
            </w:r>
          </w:p>
        </w:tc>
        <w:tc>
          <w:tcPr>
            <w:tcW w:w="720" w:type="dxa"/>
            <w:tcBorders>
              <w:top w:val="nil"/>
              <w:left w:val="nil"/>
              <w:bottom w:val="single" w:sz="4" w:space="0" w:color="auto"/>
              <w:right w:val="single" w:sz="4" w:space="0" w:color="auto"/>
            </w:tcBorders>
            <w:shd w:val="clear" w:color="auto" w:fill="auto"/>
            <w:noWrap/>
            <w:vAlign w:val="bottom"/>
            <w:hideMark/>
          </w:tcPr>
          <w:p w14:paraId="3C128738"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Sep</w:t>
            </w:r>
          </w:p>
        </w:tc>
        <w:tc>
          <w:tcPr>
            <w:tcW w:w="810" w:type="dxa"/>
            <w:tcBorders>
              <w:top w:val="nil"/>
              <w:left w:val="nil"/>
              <w:bottom w:val="single" w:sz="4" w:space="0" w:color="auto"/>
              <w:right w:val="single" w:sz="4" w:space="0" w:color="auto"/>
            </w:tcBorders>
            <w:shd w:val="clear" w:color="auto" w:fill="auto"/>
            <w:noWrap/>
            <w:vAlign w:val="bottom"/>
            <w:hideMark/>
          </w:tcPr>
          <w:p w14:paraId="2DDA5180"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Oct</w:t>
            </w:r>
          </w:p>
        </w:tc>
        <w:tc>
          <w:tcPr>
            <w:tcW w:w="900" w:type="dxa"/>
            <w:tcBorders>
              <w:top w:val="nil"/>
              <w:left w:val="nil"/>
              <w:bottom w:val="single" w:sz="4" w:space="0" w:color="auto"/>
              <w:right w:val="single" w:sz="4" w:space="0" w:color="auto"/>
            </w:tcBorders>
            <w:shd w:val="clear" w:color="auto" w:fill="auto"/>
            <w:noWrap/>
            <w:vAlign w:val="bottom"/>
            <w:hideMark/>
          </w:tcPr>
          <w:p w14:paraId="2B757364"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Nov</w:t>
            </w:r>
          </w:p>
        </w:tc>
        <w:tc>
          <w:tcPr>
            <w:tcW w:w="990" w:type="dxa"/>
            <w:tcBorders>
              <w:top w:val="nil"/>
              <w:left w:val="nil"/>
              <w:bottom w:val="single" w:sz="4" w:space="0" w:color="auto"/>
              <w:right w:val="single" w:sz="4" w:space="0" w:color="auto"/>
            </w:tcBorders>
            <w:shd w:val="clear" w:color="auto" w:fill="auto"/>
            <w:noWrap/>
            <w:vAlign w:val="bottom"/>
            <w:hideMark/>
          </w:tcPr>
          <w:p w14:paraId="53D89FA4"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Dec</w:t>
            </w:r>
          </w:p>
        </w:tc>
        <w:tc>
          <w:tcPr>
            <w:tcW w:w="990" w:type="dxa"/>
            <w:tcBorders>
              <w:top w:val="nil"/>
              <w:left w:val="nil"/>
              <w:bottom w:val="single" w:sz="4" w:space="0" w:color="auto"/>
              <w:right w:val="single" w:sz="8" w:space="0" w:color="auto"/>
            </w:tcBorders>
            <w:shd w:val="clear" w:color="auto" w:fill="auto"/>
            <w:noWrap/>
            <w:vAlign w:val="bottom"/>
            <w:hideMark/>
          </w:tcPr>
          <w:p w14:paraId="38712807"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TOTAL</w:t>
            </w:r>
          </w:p>
        </w:tc>
      </w:tr>
      <w:tr w:rsidR="00602AF9" w:rsidRPr="00602AF9" w14:paraId="12704392"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2F793C2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Monthly Peak (MW)</w:t>
            </w:r>
          </w:p>
        </w:tc>
        <w:tc>
          <w:tcPr>
            <w:tcW w:w="760" w:type="dxa"/>
            <w:tcBorders>
              <w:top w:val="nil"/>
              <w:left w:val="nil"/>
              <w:bottom w:val="single" w:sz="4" w:space="0" w:color="auto"/>
              <w:right w:val="single" w:sz="4" w:space="0" w:color="auto"/>
            </w:tcBorders>
            <w:shd w:val="clear" w:color="auto" w:fill="auto"/>
            <w:noWrap/>
            <w:vAlign w:val="bottom"/>
            <w:hideMark/>
          </w:tcPr>
          <w:p w14:paraId="5904AEF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23B9A9BA"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39 </w:t>
            </w:r>
          </w:p>
        </w:tc>
        <w:tc>
          <w:tcPr>
            <w:tcW w:w="900" w:type="dxa"/>
            <w:tcBorders>
              <w:top w:val="nil"/>
              <w:left w:val="nil"/>
              <w:bottom w:val="single" w:sz="4" w:space="0" w:color="auto"/>
              <w:right w:val="single" w:sz="4" w:space="0" w:color="auto"/>
            </w:tcBorders>
            <w:shd w:val="clear" w:color="auto" w:fill="auto"/>
            <w:noWrap/>
            <w:vAlign w:val="bottom"/>
            <w:hideMark/>
          </w:tcPr>
          <w:p w14:paraId="24B1168B"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32 </w:t>
            </w:r>
          </w:p>
        </w:tc>
        <w:tc>
          <w:tcPr>
            <w:tcW w:w="900" w:type="dxa"/>
            <w:tcBorders>
              <w:top w:val="nil"/>
              <w:left w:val="nil"/>
              <w:bottom w:val="single" w:sz="4" w:space="0" w:color="auto"/>
              <w:right w:val="single" w:sz="4" w:space="0" w:color="auto"/>
            </w:tcBorders>
            <w:shd w:val="clear" w:color="auto" w:fill="auto"/>
            <w:noWrap/>
            <w:vAlign w:val="bottom"/>
            <w:hideMark/>
          </w:tcPr>
          <w:p w14:paraId="38BAA165"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30 </w:t>
            </w:r>
          </w:p>
        </w:tc>
        <w:tc>
          <w:tcPr>
            <w:tcW w:w="810" w:type="dxa"/>
            <w:tcBorders>
              <w:top w:val="nil"/>
              <w:left w:val="nil"/>
              <w:bottom w:val="single" w:sz="4" w:space="0" w:color="auto"/>
              <w:right w:val="single" w:sz="4" w:space="0" w:color="auto"/>
            </w:tcBorders>
            <w:shd w:val="clear" w:color="auto" w:fill="auto"/>
            <w:noWrap/>
            <w:vAlign w:val="bottom"/>
            <w:hideMark/>
          </w:tcPr>
          <w:p w14:paraId="6ACE83CB"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23 </w:t>
            </w:r>
          </w:p>
        </w:tc>
        <w:tc>
          <w:tcPr>
            <w:tcW w:w="810" w:type="dxa"/>
            <w:tcBorders>
              <w:top w:val="nil"/>
              <w:left w:val="nil"/>
              <w:bottom w:val="single" w:sz="4" w:space="0" w:color="auto"/>
              <w:right w:val="single" w:sz="4" w:space="0" w:color="auto"/>
            </w:tcBorders>
            <w:shd w:val="clear" w:color="auto" w:fill="auto"/>
            <w:noWrap/>
            <w:vAlign w:val="bottom"/>
            <w:hideMark/>
          </w:tcPr>
          <w:p w14:paraId="0FA2F65D"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25 </w:t>
            </w:r>
          </w:p>
        </w:tc>
        <w:tc>
          <w:tcPr>
            <w:tcW w:w="810" w:type="dxa"/>
            <w:tcBorders>
              <w:top w:val="nil"/>
              <w:left w:val="nil"/>
              <w:bottom w:val="single" w:sz="4" w:space="0" w:color="auto"/>
              <w:right w:val="single" w:sz="4" w:space="0" w:color="auto"/>
            </w:tcBorders>
            <w:shd w:val="clear" w:color="auto" w:fill="auto"/>
            <w:noWrap/>
            <w:vAlign w:val="bottom"/>
            <w:hideMark/>
          </w:tcPr>
          <w:p w14:paraId="79D20BBF"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23 </w:t>
            </w:r>
          </w:p>
        </w:tc>
        <w:tc>
          <w:tcPr>
            <w:tcW w:w="810" w:type="dxa"/>
            <w:tcBorders>
              <w:top w:val="nil"/>
              <w:left w:val="nil"/>
              <w:bottom w:val="single" w:sz="4" w:space="0" w:color="auto"/>
              <w:right w:val="single" w:sz="4" w:space="0" w:color="auto"/>
            </w:tcBorders>
            <w:shd w:val="clear" w:color="auto" w:fill="auto"/>
            <w:noWrap/>
            <w:vAlign w:val="bottom"/>
            <w:hideMark/>
          </w:tcPr>
          <w:p w14:paraId="0A19A6E9"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27 </w:t>
            </w:r>
          </w:p>
        </w:tc>
        <w:tc>
          <w:tcPr>
            <w:tcW w:w="720" w:type="dxa"/>
            <w:tcBorders>
              <w:top w:val="nil"/>
              <w:left w:val="nil"/>
              <w:bottom w:val="single" w:sz="4" w:space="0" w:color="auto"/>
              <w:right w:val="single" w:sz="4" w:space="0" w:color="auto"/>
            </w:tcBorders>
            <w:shd w:val="clear" w:color="auto" w:fill="auto"/>
            <w:noWrap/>
            <w:vAlign w:val="bottom"/>
            <w:hideMark/>
          </w:tcPr>
          <w:p w14:paraId="1524EA53"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25 </w:t>
            </w:r>
          </w:p>
        </w:tc>
        <w:tc>
          <w:tcPr>
            <w:tcW w:w="720" w:type="dxa"/>
            <w:tcBorders>
              <w:top w:val="nil"/>
              <w:left w:val="nil"/>
              <w:bottom w:val="single" w:sz="4" w:space="0" w:color="auto"/>
              <w:right w:val="single" w:sz="4" w:space="0" w:color="auto"/>
            </w:tcBorders>
            <w:shd w:val="clear" w:color="auto" w:fill="auto"/>
            <w:noWrap/>
            <w:vAlign w:val="bottom"/>
            <w:hideMark/>
          </w:tcPr>
          <w:p w14:paraId="443E360A"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26 </w:t>
            </w:r>
          </w:p>
        </w:tc>
        <w:tc>
          <w:tcPr>
            <w:tcW w:w="810" w:type="dxa"/>
            <w:tcBorders>
              <w:top w:val="nil"/>
              <w:left w:val="nil"/>
              <w:bottom w:val="single" w:sz="4" w:space="0" w:color="auto"/>
              <w:right w:val="single" w:sz="4" w:space="0" w:color="auto"/>
            </w:tcBorders>
            <w:shd w:val="clear" w:color="auto" w:fill="auto"/>
            <w:noWrap/>
            <w:vAlign w:val="bottom"/>
            <w:hideMark/>
          </w:tcPr>
          <w:p w14:paraId="21ABE6D7"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23 </w:t>
            </w:r>
          </w:p>
        </w:tc>
        <w:tc>
          <w:tcPr>
            <w:tcW w:w="900" w:type="dxa"/>
            <w:tcBorders>
              <w:top w:val="nil"/>
              <w:left w:val="nil"/>
              <w:bottom w:val="single" w:sz="4" w:space="0" w:color="auto"/>
              <w:right w:val="single" w:sz="4" w:space="0" w:color="auto"/>
            </w:tcBorders>
            <w:shd w:val="clear" w:color="auto" w:fill="auto"/>
            <w:noWrap/>
            <w:vAlign w:val="bottom"/>
            <w:hideMark/>
          </w:tcPr>
          <w:p w14:paraId="5AC38B57"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34 </w:t>
            </w:r>
          </w:p>
        </w:tc>
        <w:tc>
          <w:tcPr>
            <w:tcW w:w="990" w:type="dxa"/>
            <w:tcBorders>
              <w:top w:val="nil"/>
              <w:left w:val="nil"/>
              <w:bottom w:val="single" w:sz="4" w:space="0" w:color="auto"/>
              <w:right w:val="single" w:sz="4" w:space="0" w:color="auto"/>
            </w:tcBorders>
            <w:shd w:val="clear" w:color="auto" w:fill="auto"/>
            <w:noWrap/>
            <w:vAlign w:val="bottom"/>
            <w:hideMark/>
          </w:tcPr>
          <w:p w14:paraId="1AC55C27"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43 </w:t>
            </w:r>
          </w:p>
        </w:tc>
        <w:tc>
          <w:tcPr>
            <w:tcW w:w="990" w:type="dxa"/>
            <w:tcBorders>
              <w:top w:val="nil"/>
              <w:left w:val="nil"/>
              <w:bottom w:val="single" w:sz="4" w:space="0" w:color="auto"/>
              <w:right w:val="single" w:sz="8" w:space="0" w:color="auto"/>
            </w:tcBorders>
            <w:shd w:val="clear" w:color="auto" w:fill="auto"/>
            <w:noWrap/>
            <w:vAlign w:val="bottom"/>
            <w:hideMark/>
          </w:tcPr>
          <w:p w14:paraId="206D0BF4"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r>
      <w:tr w:rsidR="00602AF9" w:rsidRPr="00602AF9" w14:paraId="612B404A"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77DCE6C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Monthly Energy (MWh)</w:t>
            </w:r>
          </w:p>
        </w:tc>
        <w:tc>
          <w:tcPr>
            <w:tcW w:w="760" w:type="dxa"/>
            <w:tcBorders>
              <w:top w:val="nil"/>
              <w:left w:val="nil"/>
              <w:bottom w:val="single" w:sz="4" w:space="0" w:color="auto"/>
              <w:right w:val="single" w:sz="4" w:space="0" w:color="auto"/>
            </w:tcBorders>
            <w:shd w:val="clear" w:color="auto" w:fill="auto"/>
            <w:noWrap/>
            <w:vAlign w:val="bottom"/>
            <w:hideMark/>
          </w:tcPr>
          <w:p w14:paraId="708EE0C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3451DC7B"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17,327 </w:t>
            </w:r>
          </w:p>
        </w:tc>
        <w:tc>
          <w:tcPr>
            <w:tcW w:w="900" w:type="dxa"/>
            <w:tcBorders>
              <w:top w:val="nil"/>
              <w:left w:val="nil"/>
              <w:bottom w:val="single" w:sz="4" w:space="0" w:color="auto"/>
              <w:right w:val="single" w:sz="4" w:space="0" w:color="auto"/>
            </w:tcBorders>
            <w:shd w:val="clear" w:color="auto" w:fill="auto"/>
            <w:noWrap/>
            <w:vAlign w:val="bottom"/>
            <w:hideMark/>
          </w:tcPr>
          <w:p w14:paraId="4384185A"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14,239 </w:t>
            </w:r>
          </w:p>
        </w:tc>
        <w:tc>
          <w:tcPr>
            <w:tcW w:w="900" w:type="dxa"/>
            <w:tcBorders>
              <w:top w:val="nil"/>
              <w:left w:val="nil"/>
              <w:bottom w:val="single" w:sz="4" w:space="0" w:color="auto"/>
              <w:right w:val="single" w:sz="4" w:space="0" w:color="auto"/>
            </w:tcBorders>
            <w:shd w:val="clear" w:color="auto" w:fill="auto"/>
            <w:noWrap/>
            <w:vAlign w:val="bottom"/>
            <w:hideMark/>
          </w:tcPr>
          <w:p w14:paraId="3DA6FAFB"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14,430 </w:t>
            </w:r>
          </w:p>
        </w:tc>
        <w:tc>
          <w:tcPr>
            <w:tcW w:w="810" w:type="dxa"/>
            <w:tcBorders>
              <w:top w:val="nil"/>
              <w:left w:val="nil"/>
              <w:bottom w:val="single" w:sz="4" w:space="0" w:color="auto"/>
              <w:right w:val="single" w:sz="4" w:space="0" w:color="auto"/>
            </w:tcBorders>
            <w:shd w:val="clear" w:color="auto" w:fill="auto"/>
            <w:noWrap/>
            <w:vAlign w:val="bottom"/>
            <w:hideMark/>
          </w:tcPr>
          <w:p w14:paraId="49F73132"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11,919 </w:t>
            </w:r>
          </w:p>
        </w:tc>
        <w:tc>
          <w:tcPr>
            <w:tcW w:w="810" w:type="dxa"/>
            <w:tcBorders>
              <w:top w:val="nil"/>
              <w:left w:val="nil"/>
              <w:bottom w:val="single" w:sz="4" w:space="0" w:color="auto"/>
              <w:right w:val="single" w:sz="4" w:space="0" w:color="auto"/>
            </w:tcBorders>
            <w:shd w:val="clear" w:color="auto" w:fill="auto"/>
            <w:noWrap/>
            <w:vAlign w:val="bottom"/>
            <w:hideMark/>
          </w:tcPr>
          <w:p w14:paraId="2B2725FB"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11,673 </w:t>
            </w:r>
          </w:p>
        </w:tc>
        <w:tc>
          <w:tcPr>
            <w:tcW w:w="810" w:type="dxa"/>
            <w:tcBorders>
              <w:top w:val="nil"/>
              <w:left w:val="nil"/>
              <w:bottom w:val="single" w:sz="4" w:space="0" w:color="auto"/>
              <w:right w:val="single" w:sz="4" w:space="0" w:color="auto"/>
            </w:tcBorders>
            <w:shd w:val="clear" w:color="auto" w:fill="auto"/>
            <w:noWrap/>
            <w:vAlign w:val="bottom"/>
            <w:hideMark/>
          </w:tcPr>
          <w:p w14:paraId="17E8C75B"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11,707 </w:t>
            </w:r>
          </w:p>
        </w:tc>
        <w:tc>
          <w:tcPr>
            <w:tcW w:w="810" w:type="dxa"/>
            <w:tcBorders>
              <w:top w:val="nil"/>
              <w:left w:val="nil"/>
              <w:bottom w:val="single" w:sz="4" w:space="0" w:color="auto"/>
              <w:right w:val="single" w:sz="4" w:space="0" w:color="auto"/>
            </w:tcBorders>
            <w:shd w:val="clear" w:color="auto" w:fill="auto"/>
            <w:noWrap/>
            <w:vAlign w:val="bottom"/>
            <w:hideMark/>
          </w:tcPr>
          <w:p w14:paraId="5834B83D"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12,677 </w:t>
            </w:r>
          </w:p>
        </w:tc>
        <w:tc>
          <w:tcPr>
            <w:tcW w:w="720" w:type="dxa"/>
            <w:tcBorders>
              <w:top w:val="nil"/>
              <w:left w:val="nil"/>
              <w:bottom w:val="single" w:sz="4" w:space="0" w:color="auto"/>
              <w:right w:val="single" w:sz="4" w:space="0" w:color="auto"/>
            </w:tcBorders>
            <w:shd w:val="clear" w:color="auto" w:fill="auto"/>
            <w:noWrap/>
            <w:vAlign w:val="bottom"/>
            <w:hideMark/>
          </w:tcPr>
          <w:p w14:paraId="798CCF41"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12,776 </w:t>
            </w:r>
          </w:p>
        </w:tc>
        <w:tc>
          <w:tcPr>
            <w:tcW w:w="720" w:type="dxa"/>
            <w:tcBorders>
              <w:top w:val="nil"/>
              <w:left w:val="nil"/>
              <w:bottom w:val="single" w:sz="4" w:space="0" w:color="auto"/>
              <w:right w:val="single" w:sz="4" w:space="0" w:color="auto"/>
            </w:tcBorders>
            <w:shd w:val="clear" w:color="auto" w:fill="auto"/>
            <w:noWrap/>
            <w:vAlign w:val="bottom"/>
            <w:hideMark/>
          </w:tcPr>
          <w:p w14:paraId="29F7DB50"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11,626 </w:t>
            </w:r>
          </w:p>
        </w:tc>
        <w:tc>
          <w:tcPr>
            <w:tcW w:w="810" w:type="dxa"/>
            <w:tcBorders>
              <w:top w:val="nil"/>
              <w:left w:val="nil"/>
              <w:bottom w:val="single" w:sz="4" w:space="0" w:color="auto"/>
              <w:right w:val="single" w:sz="4" w:space="0" w:color="auto"/>
            </w:tcBorders>
            <w:shd w:val="clear" w:color="auto" w:fill="auto"/>
            <w:noWrap/>
            <w:vAlign w:val="bottom"/>
            <w:hideMark/>
          </w:tcPr>
          <w:p w14:paraId="24A558B7"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12,061 </w:t>
            </w:r>
          </w:p>
        </w:tc>
        <w:tc>
          <w:tcPr>
            <w:tcW w:w="900" w:type="dxa"/>
            <w:tcBorders>
              <w:top w:val="nil"/>
              <w:left w:val="nil"/>
              <w:bottom w:val="single" w:sz="4" w:space="0" w:color="auto"/>
              <w:right w:val="single" w:sz="4" w:space="0" w:color="auto"/>
            </w:tcBorders>
            <w:shd w:val="clear" w:color="auto" w:fill="auto"/>
            <w:noWrap/>
            <w:vAlign w:val="bottom"/>
            <w:hideMark/>
          </w:tcPr>
          <w:p w14:paraId="76493759"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14,870 </w:t>
            </w:r>
          </w:p>
        </w:tc>
        <w:tc>
          <w:tcPr>
            <w:tcW w:w="990" w:type="dxa"/>
            <w:tcBorders>
              <w:top w:val="nil"/>
              <w:left w:val="nil"/>
              <w:bottom w:val="single" w:sz="4" w:space="0" w:color="auto"/>
              <w:right w:val="single" w:sz="4" w:space="0" w:color="auto"/>
            </w:tcBorders>
            <w:shd w:val="clear" w:color="auto" w:fill="auto"/>
            <w:noWrap/>
            <w:vAlign w:val="bottom"/>
            <w:hideMark/>
          </w:tcPr>
          <w:p w14:paraId="71DD4D7C"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19,191 </w:t>
            </w:r>
          </w:p>
        </w:tc>
        <w:tc>
          <w:tcPr>
            <w:tcW w:w="990" w:type="dxa"/>
            <w:tcBorders>
              <w:top w:val="nil"/>
              <w:left w:val="nil"/>
              <w:bottom w:val="single" w:sz="4" w:space="0" w:color="auto"/>
              <w:right w:val="single" w:sz="8" w:space="0" w:color="auto"/>
            </w:tcBorders>
            <w:shd w:val="clear" w:color="auto" w:fill="auto"/>
            <w:noWrap/>
            <w:vAlign w:val="bottom"/>
            <w:hideMark/>
          </w:tcPr>
          <w:p w14:paraId="51F28D80" w14:textId="77777777" w:rsidR="00602AF9" w:rsidRPr="00602AF9" w:rsidRDefault="00602AF9" w:rsidP="00E053F4">
            <w:pPr>
              <w:spacing w:line="240" w:lineRule="auto"/>
              <w:jc w:val="right"/>
              <w:rPr>
                <w:rFonts w:eastAsia="Times New Roman"/>
                <w:b/>
                <w:bCs/>
                <w:sz w:val="13"/>
                <w:szCs w:val="13"/>
              </w:rPr>
            </w:pPr>
            <w:r w:rsidRPr="00602AF9">
              <w:rPr>
                <w:rFonts w:eastAsia="Times New Roman"/>
                <w:b/>
                <w:bCs/>
                <w:sz w:val="13"/>
                <w:szCs w:val="13"/>
              </w:rPr>
              <w:t>164,495</w:t>
            </w:r>
          </w:p>
        </w:tc>
      </w:tr>
      <w:tr w:rsidR="00602AF9" w:rsidRPr="00602AF9" w14:paraId="21E0D00B"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534E3A1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60" w:type="dxa"/>
            <w:tcBorders>
              <w:top w:val="nil"/>
              <w:left w:val="nil"/>
              <w:bottom w:val="single" w:sz="4" w:space="0" w:color="auto"/>
              <w:right w:val="single" w:sz="4" w:space="0" w:color="auto"/>
            </w:tcBorders>
            <w:shd w:val="clear" w:color="auto" w:fill="auto"/>
            <w:noWrap/>
            <w:vAlign w:val="bottom"/>
            <w:hideMark/>
          </w:tcPr>
          <w:p w14:paraId="7B174AB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479A1776"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7D82E0B5"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20F36D9A"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5C06B83"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1E94DC4"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5E59357D"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1F65DBB9"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21AAFD7C"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37CB3725"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0A0F49A8"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078962E3"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3CA3626D"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6303BFC5"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r>
      <w:tr w:rsidR="00602AF9" w:rsidRPr="00602AF9" w14:paraId="2E6EE52D"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489A09EA"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Capacity Requirements</w:t>
            </w:r>
            <w:r w:rsidRPr="00602AF9">
              <w:rPr>
                <w:rFonts w:eastAsia="Times New Roman"/>
                <w:sz w:val="13"/>
                <w:szCs w:val="13"/>
              </w:rPr>
              <w:t xml:space="preserve"> (MWh)</w:t>
            </w:r>
          </w:p>
        </w:tc>
        <w:tc>
          <w:tcPr>
            <w:tcW w:w="760" w:type="dxa"/>
            <w:tcBorders>
              <w:top w:val="nil"/>
              <w:left w:val="nil"/>
              <w:bottom w:val="single" w:sz="4" w:space="0" w:color="auto"/>
              <w:right w:val="single" w:sz="4" w:space="0" w:color="auto"/>
            </w:tcBorders>
            <w:shd w:val="clear" w:color="auto" w:fill="auto"/>
            <w:noWrap/>
            <w:vAlign w:val="bottom"/>
            <w:hideMark/>
          </w:tcPr>
          <w:p w14:paraId="587B40A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0B6B4C8A"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2E63FAC3"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4C97E042"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9832083"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68327F1"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60A0272F"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B0C1FB8"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1B29DA65"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2FAC149B"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79F55D2"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36AC5F7D"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0DD7FE2D"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323ECDEE"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r>
      <w:tr w:rsidR="00602AF9" w:rsidRPr="00602AF9" w14:paraId="14E2D331"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6F5AAE4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Monthly Peak Less Partial BVPP Capacity</w:t>
            </w:r>
          </w:p>
        </w:tc>
        <w:tc>
          <w:tcPr>
            <w:tcW w:w="760" w:type="dxa"/>
            <w:tcBorders>
              <w:top w:val="nil"/>
              <w:left w:val="nil"/>
              <w:bottom w:val="single" w:sz="4" w:space="0" w:color="auto"/>
              <w:right w:val="single" w:sz="4" w:space="0" w:color="auto"/>
            </w:tcBorders>
            <w:shd w:val="clear" w:color="auto" w:fill="auto"/>
            <w:noWrap/>
            <w:vAlign w:val="bottom"/>
            <w:hideMark/>
          </w:tcPr>
          <w:p w14:paraId="04DD168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30B674E4"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23.46 </w:t>
            </w:r>
          </w:p>
        </w:tc>
        <w:tc>
          <w:tcPr>
            <w:tcW w:w="900" w:type="dxa"/>
            <w:tcBorders>
              <w:top w:val="nil"/>
              <w:left w:val="nil"/>
              <w:bottom w:val="single" w:sz="4" w:space="0" w:color="auto"/>
              <w:right w:val="single" w:sz="4" w:space="0" w:color="auto"/>
            </w:tcBorders>
            <w:shd w:val="clear" w:color="auto" w:fill="auto"/>
            <w:noWrap/>
            <w:vAlign w:val="bottom"/>
            <w:hideMark/>
          </w:tcPr>
          <w:p w14:paraId="62AF109D"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19.21 </w:t>
            </w:r>
          </w:p>
        </w:tc>
        <w:tc>
          <w:tcPr>
            <w:tcW w:w="900" w:type="dxa"/>
            <w:tcBorders>
              <w:top w:val="nil"/>
              <w:left w:val="nil"/>
              <w:bottom w:val="single" w:sz="4" w:space="0" w:color="auto"/>
              <w:right w:val="single" w:sz="4" w:space="0" w:color="auto"/>
            </w:tcBorders>
            <w:shd w:val="clear" w:color="auto" w:fill="auto"/>
            <w:noWrap/>
            <w:vAlign w:val="bottom"/>
            <w:hideMark/>
          </w:tcPr>
          <w:p w14:paraId="711D434E"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17.98 </w:t>
            </w:r>
          </w:p>
        </w:tc>
        <w:tc>
          <w:tcPr>
            <w:tcW w:w="810" w:type="dxa"/>
            <w:tcBorders>
              <w:top w:val="nil"/>
              <w:left w:val="nil"/>
              <w:bottom w:val="single" w:sz="4" w:space="0" w:color="auto"/>
              <w:right w:val="single" w:sz="4" w:space="0" w:color="auto"/>
            </w:tcBorders>
            <w:shd w:val="clear" w:color="auto" w:fill="auto"/>
            <w:noWrap/>
            <w:vAlign w:val="bottom"/>
            <w:hideMark/>
          </w:tcPr>
          <w:p w14:paraId="0AABF33C"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14.11 </w:t>
            </w:r>
          </w:p>
        </w:tc>
        <w:tc>
          <w:tcPr>
            <w:tcW w:w="810" w:type="dxa"/>
            <w:tcBorders>
              <w:top w:val="nil"/>
              <w:left w:val="nil"/>
              <w:bottom w:val="single" w:sz="4" w:space="0" w:color="auto"/>
              <w:right w:val="single" w:sz="4" w:space="0" w:color="auto"/>
            </w:tcBorders>
            <w:shd w:val="clear" w:color="auto" w:fill="auto"/>
            <w:noWrap/>
            <w:vAlign w:val="bottom"/>
            <w:hideMark/>
          </w:tcPr>
          <w:p w14:paraId="019F0DDB"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13.84 </w:t>
            </w:r>
          </w:p>
        </w:tc>
        <w:tc>
          <w:tcPr>
            <w:tcW w:w="810" w:type="dxa"/>
            <w:tcBorders>
              <w:top w:val="nil"/>
              <w:left w:val="nil"/>
              <w:bottom w:val="single" w:sz="4" w:space="0" w:color="auto"/>
              <w:right w:val="single" w:sz="4" w:space="0" w:color="auto"/>
            </w:tcBorders>
            <w:shd w:val="clear" w:color="auto" w:fill="auto"/>
            <w:noWrap/>
            <w:vAlign w:val="bottom"/>
            <w:hideMark/>
          </w:tcPr>
          <w:p w14:paraId="4DE341DB"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13.80 </w:t>
            </w:r>
          </w:p>
        </w:tc>
        <w:tc>
          <w:tcPr>
            <w:tcW w:w="810" w:type="dxa"/>
            <w:tcBorders>
              <w:top w:val="nil"/>
              <w:left w:val="nil"/>
              <w:bottom w:val="single" w:sz="4" w:space="0" w:color="auto"/>
              <w:right w:val="single" w:sz="4" w:space="0" w:color="auto"/>
            </w:tcBorders>
            <w:shd w:val="clear" w:color="auto" w:fill="auto"/>
            <w:noWrap/>
            <w:vAlign w:val="bottom"/>
            <w:hideMark/>
          </w:tcPr>
          <w:p w14:paraId="22624A59"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16.93 </w:t>
            </w:r>
          </w:p>
        </w:tc>
        <w:tc>
          <w:tcPr>
            <w:tcW w:w="720" w:type="dxa"/>
            <w:tcBorders>
              <w:top w:val="nil"/>
              <w:left w:val="nil"/>
              <w:bottom w:val="single" w:sz="4" w:space="0" w:color="auto"/>
              <w:right w:val="single" w:sz="4" w:space="0" w:color="auto"/>
            </w:tcBorders>
            <w:shd w:val="clear" w:color="auto" w:fill="auto"/>
            <w:noWrap/>
            <w:vAlign w:val="bottom"/>
            <w:hideMark/>
          </w:tcPr>
          <w:p w14:paraId="2FCB0AD4"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15.92 </w:t>
            </w:r>
          </w:p>
        </w:tc>
        <w:tc>
          <w:tcPr>
            <w:tcW w:w="720" w:type="dxa"/>
            <w:tcBorders>
              <w:top w:val="nil"/>
              <w:left w:val="nil"/>
              <w:bottom w:val="single" w:sz="4" w:space="0" w:color="auto"/>
              <w:right w:val="single" w:sz="4" w:space="0" w:color="auto"/>
            </w:tcBorders>
            <w:shd w:val="clear" w:color="auto" w:fill="auto"/>
            <w:noWrap/>
            <w:vAlign w:val="bottom"/>
            <w:hideMark/>
          </w:tcPr>
          <w:p w14:paraId="1B6B4055"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14.71 </w:t>
            </w:r>
          </w:p>
        </w:tc>
        <w:tc>
          <w:tcPr>
            <w:tcW w:w="810" w:type="dxa"/>
            <w:tcBorders>
              <w:top w:val="nil"/>
              <w:left w:val="nil"/>
              <w:bottom w:val="single" w:sz="4" w:space="0" w:color="auto"/>
              <w:right w:val="single" w:sz="4" w:space="0" w:color="auto"/>
            </w:tcBorders>
            <w:shd w:val="clear" w:color="auto" w:fill="auto"/>
            <w:noWrap/>
            <w:vAlign w:val="bottom"/>
            <w:hideMark/>
          </w:tcPr>
          <w:p w14:paraId="7C8FC422"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14.13 </w:t>
            </w:r>
          </w:p>
        </w:tc>
        <w:tc>
          <w:tcPr>
            <w:tcW w:w="900" w:type="dxa"/>
            <w:tcBorders>
              <w:top w:val="nil"/>
              <w:left w:val="nil"/>
              <w:bottom w:val="single" w:sz="4" w:space="0" w:color="auto"/>
              <w:right w:val="single" w:sz="4" w:space="0" w:color="auto"/>
            </w:tcBorders>
            <w:shd w:val="clear" w:color="auto" w:fill="auto"/>
            <w:noWrap/>
            <w:vAlign w:val="bottom"/>
            <w:hideMark/>
          </w:tcPr>
          <w:p w14:paraId="32644297"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16.23 </w:t>
            </w:r>
          </w:p>
        </w:tc>
        <w:tc>
          <w:tcPr>
            <w:tcW w:w="990" w:type="dxa"/>
            <w:tcBorders>
              <w:top w:val="nil"/>
              <w:left w:val="nil"/>
              <w:bottom w:val="single" w:sz="4" w:space="0" w:color="auto"/>
              <w:right w:val="single" w:sz="4" w:space="0" w:color="auto"/>
            </w:tcBorders>
            <w:shd w:val="clear" w:color="auto" w:fill="auto"/>
            <w:noWrap/>
            <w:vAlign w:val="bottom"/>
            <w:hideMark/>
          </w:tcPr>
          <w:p w14:paraId="4B5B669C"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26.04 </w:t>
            </w:r>
          </w:p>
        </w:tc>
        <w:tc>
          <w:tcPr>
            <w:tcW w:w="990" w:type="dxa"/>
            <w:tcBorders>
              <w:top w:val="nil"/>
              <w:left w:val="nil"/>
              <w:bottom w:val="single" w:sz="4" w:space="0" w:color="auto"/>
              <w:right w:val="single" w:sz="8" w:space="0" w:color="auto"/>
            </w:tcBorders>
            <w:shd w:val="clear" w:color="auto" w:fill="auto"/>
            <w:noWrap/>
            <w:vAlign w:val="bottom"/>
            <w:hideMark/>
          </w:tcPr>
          <w:p w14:paraId="0C7C3AA7"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r>
      <w:tr w:rsidR="00602AF9" w:rsidRPr="00602AF9" w14:paraId="1520B764"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5CCCACF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Reserve Requirements</w:t>
            </w:r>
          </w:p>
        </w:tc>
        <w:tc>
          <w:tcPr>
            <w:tcW w:w="760" w:type="dxa"/>
            <w:tcBorders>
              <w:top w:val="nil"/>
              <w:left w:val="nil"/>
              <w:bottom w:val="single" w:sz="4" w:space="0" w:color="auto"/>
              <w:right w:val="single" w:sz="4" w:space="0" w:color="auto"/>
            </w:tcBorders>
            <w:shd w:val="clear" w:color="auto" w:fill="auto"/>
            <w:noWrap/>
            <w:vAlign w:val="bottom"/>
            <w:hideMark/>
          </w:tcPr>
          <w:p w14:paraId="331408A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229C9363"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3.52 </w:t>
            </w:r>
          </w:p>
        </w:tc>
        <w:tc>
          <w:tcPr>
            <w:tcW w:w="900" w:type="dxa"/>
            <w:tcBorders>
              <w:top w:val="nil"/>
              <w:left w:val="nil"/>
              <w:bottom w:val="single" w:sz="4" w:space="0" w:color="auto"/>
              <w:right w:val="single" w:sz="4" w:space="0" w:color="auto"/>
            </w:tcBorders>
            <w:shd w:val="clear" w:color="auto" w:fill="auto"/>
            <w:noWrap/>
            <w:vAlign w:val="bottom"/>
            <w:hideMark/>
          </w:tcPr>
          <w:p w14:paraId="6BCEF097"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2.88 </w:t>
            </w:r>
          </w:p>
        </w:tc>
        <w:tc>
          <w:tcPr>
            <w:tcW w:w="900" w:type="dxa"/>
            <w:tcBorders>
              <w:top w:val="nil"/>
              <w:left w:val="nil"/>
              <w:bottom w:val="single" w:sz="4" w:space="0" w:color="auto"/>
              <w:right w:val="single" w:sz="4" w:space="0" w:color="auto"/>
            </w:tcBorders>
            <w:shd w:val="clear" w:color="auto" w:fill="auto"/>
            <w:noWrap/>
            <w:vAlign w:val="bottom"/>
            <w:hideMark/>
          </w:tcPr>
          <w:p w14:paraId="7CF0B076"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2.70 </w:t>
            </w:r>
          </w:p>
        </w:tc>
        <w:tc>
          <w:tcPr>
            <w:tcW w:w="810" w:type="dxa"/>
            <w:tcBorders>
              <w:top w:val="nil"/>
              <w:left w:val="nil"/>
              <w:bottom w:val="single" w:sz="4" w:space="0" w:color="auto"/>
              <w:right w:val="single" w:sz="4" w:space="0" w:color="auto"/>
            </w:tcBorders>
            <w:shd w:val="clear" w:color="auto" w:fill="auto"/>
            <w:noWrap/>
            <w:vAlign w:val="bottom"/>
            <w:hideMark/>
          </w:tcPr>
          <w:p w14:paraId="38AE9661"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2.12 </w:t>
            </w:r>
          </w:p>
        </w:tc>
        <w:tc>
          <w:tcPr>
            <w:tcW w:w="810" w:type="dxa"/>
            <w:tcBorders>
              <w:top w:val="nil"/>
              <w:left w:val="nil"/>
              <w:bottom w:val="single" w:sz="4" w:space="0" w:color="auto"/>
              <w:right w:val="single" w:sz="4" w:space="0" w:color="auto"/>
            </w:tcBorders>
            <w:shd w:val="clear" w:color="auto" w:fill="auto"/>
            <w:noWrap/>
            <w:vAlign w:val="bottom"/>
            <w:hideMark/>
          </w:tcPr>
          <w:p w14:paraId="1CCBD64A"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2.08 </w:t>
            </w:r>
          </w:p>
        </w:tc>
        <w:tc>
          <w:tcPr>
            <w:tcW w:w="810" w:type="dxa"/>
            <w:tcBorders>
              <w:top w:val="nil"/>
              <w:left w:val="nil"/>
              <w:bottom w:val="single" w:sz="4" w:space="0" w:color="auto"/>
              <w:right w:val="single" w:sz="4" w:space="0" w:color="auto"/>
            </w:tcBorders>
            <w:shd w:val="clear" w:color="auto" w:fill="auto"/>
            <w:noWrap/>
            <w:vAlign w:val="bottom"/>
            <w:hideMark/>
          </w:tcPr>
          <w:p w14:paraId="52E8A08F"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2.07 </w:t>
            </w:r>
          </w:p>
        </w:tc>
        <w:tc>
          <w:tcPr>
            <w:tcW w:w="810" w:type="dxa"/>
            <w:tcBorders>
              <w:top w:val="nil"/>
              <w:left w:val="nil"/>
              <w:bottom w:val="single" w:sz="4" w:space="0" w:color="auto"/>
              <w:right w:val="single" w:sz="4" w:space="0" w:color="auto"/>
            </w:tcBorders>
            <w:shd w:val="clear" w:color="auto" w:fill="auto"/>
            <w:noWrap/>
            <w:vAlign w:val="bottom"/>
            <w:hideMark/>
          </w:tcPr>
          <w:p w14:paraId="41647952"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2.54 </w:t>
            </w:r>
          </w:p>
        </w:tc>
        <w:tc>
          <w:tcPr>
            <w:tcW w:w="720" w:type="dxa"/>
            <w:tcBorders>
              <w:top w:val="nil"/>
              <w:left w:val="nil"/>
              <w:bottom w:val="single" w:sz="4" w:space="0" w:color="auto"/>
              <w:right w:val="single" w:sz="4" w:space="0" w:color="auto"/>
            </w:tcBorders>
            <w:shd w:val="clear" w:color="auto" w:fill="auto"/>
            <w:noWrap/>
            <w:vAlign w:val="bottom"/>
            <w:hideMark/>
          </w:tcPr>
          <w:p w14:paraId="468F23CB"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2.39 </w:t>
            </w:r>
          </w:p>
        </w:tc>
        <w:tc>
          <w:tcPr>
            <w:tcW w:w="720" w:type="dxa"/>
            <w:tcBorders>
              <w:top w:val="nil"/>
              <w:left w:val="nil"/>
              <w:bottom w:val="single" w:sz="4" w:space="0" w:color="auto"/>
              <w:right w:val="single" w:sz="4" w:space="0" w:color="auto"/>
            </w:tcBorders>
            <w:shd w:val="clear" w:color="auto" w:fill="auto"/>
            <w:noWrap/>
            <w:vAlign w:val="bottom"/>
            <w:hideMark/>
          </w:tcPr>
          <w:p w14:paraId="7C5CF6E3"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2.21 </w:t>
            </w:r>
          </w:p>
        </w:tc>
        <w:tc>
          <w:tcPr>
            <w:tcW w:w="810" w:type="dxa"/>
            <w:tcBorders>
              <w:top w:val="nil"/>
              <w:left w:val="nil"/>
              <w:bottom w:val="single" w:sz="4" w:space="0" w:color="auto"/>
              <w:right w:val="single" w:sz="4" w:space="0" w:color="auto"/>
            </w:tcBorders>
            <w:shd w:val="clear" w:color="auto" w:fill="auto"/>
            <w:noWrap/>
            <w:vAlign w:val="bottom"/>
            <w:hideMark/>
          </w:tcPr>
          <w:p w14:paraId="157861FF"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2.12 </w:t>
            </w:r>
          </w:p>
        </w:tc>
        <w:tc>
          <w:tcPr>
            <w:tcW w:w="900" w:type="dxa"/>
            <w:tcBorders>
              <w:top w:val="nil"/>
              <w:left w:val="nil"/>
              <w:bottom w:val="single" w:sz="4" w:space="0" w:color="auto"/>
              <w:right w:val="single" w:sz="4" w:space="0" w:color="auto"/>
            </w:tcBorders>
            <w:shd w:val="clear" w:color="auto" w:fill="auto"/>
            <w:noWrap/>
            <w:vAlign w:val="bottom"/>
            <w:hideMark/>
          </w:tcPr>
          <w:p w14:paraId="46542D1B"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2.43 </w:t>
            </w:r>
          </w:p>
        </w:tc>
        <w:tc>
          <w:tcPr>
            <w:tcW w:w="990" w:type="dxa"/>
            <w:tcBorders>
              <w:top w:val="nil"/>
              <w:left w:val="nil"/>
              <w:bottom w:val="single" w:sz="4" w:space="0" w:color="auto"/>
              <w:right w:val="single" w:sz="4" w:space="0" w:color="auto"/>
            </w:tcBorders>
            <w:shd w:val="clear" w:color="auto" w:fill="auto"/>
            <w:noWrap/>
            <w:vAlign w:val="bottom"/>
            <w:hideMark/>
          </w:tcPr>
          <w:p w14:paraId="26534ADD"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3.91 </w:t>
            </w:r>
          </w:p>
        </w:tc>
        <w:tc>
          <w:tcPr>
            <w:tcW w:w="990" w:type="dxa"/>
            <w:tcBorders>
              <w:top w:val="nil"/>
              <w:left w:val="nil"/>
              <w:bottom w:val="single" w:sz="4" w:space="0" w:color="auto"/>
              <w:right w:val="single" w:sz="8" w:space="0" w:color="auto"/>
            </w:tcBorders>
            <w:shd w:val="clear" w:color="auto" w:fill="auto"/>
            <w:noWrap/>
            <w:vAlign w:val="bottom"/>
            <w:hideMark/>
          </w:tcPr>
          <w:p w14:paraId="646BC2E5"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r>
      <w:tr w:rsidR="00602AF9" w:rsidRPr="00602AF9" w14:paraId="19C06700"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232835E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Total Capacity Requirements</w:t>
            </w:r>
          </w:p>
        </w:tc>
        <w:tc>
          <w:tcPr>
            <w:tcW w:w="760" w:type="dxa"/>
            <w:tcBorders>
              <w:top w:val="nil"/>
              <w:left w:val="nil"/>
              <w:bottom w:val="single" w:sz="4" w:space="0" w:color="auto"/>
              <w:right w:val="single" w:sz="4" w:space="0" w:color="auto"/>
            </w:tcBorders>
            <w:shd w:val="clear" w:color="auto" w:fill="auto"/>
            <w:noWrap/>
            <w:vAlign w:val="bottom"/>
            <w:hideMark/>
          </w:tcPr>
          <w:p w14:paraId="58A85F5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4E5F766F"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26.97 </w:t>
            </w:r>
          </w:p>
        </w:tc>
        <w:tc>
          <w:tcPr>
            <w:tcW w:w="900" w:type="dxa"/>
            <w:tcBorders>
              <w:top w:val="nil"/>
              <w:left w:val="nil"/>
              <w:bottom w:val="single" w:sz="4" w:space="0" w:color="auto"/>
              <w:right w:val="single" w:sz="4" w:space="0" w:color="auto"/>
            </w:tcBorders>
            <w:shd w:val="clear" w:color="auto" w:fill="auto"/>
            <w:noWrap/>
            <w:vAlign w:val="bottom"/>
            <w:hideMark/>
          </w:tcPr>
          <w:p w14:paraId="3F4F5FA2"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22.09 </w:t>
            </w:r>
          </w:p>
        </w:tc>
        <w:tc>
          <w:tcPr>
            <w:tcW w:w="900" w:type="dxa"/>
            <w:tcBorders>
              <w:top w:val="nil"/>
              <w:left w:val="nil"/>
              <w:bottom w:val="single" w:sz="4" w:space="0" w:color="auto"/>
              <w:right w:val="single" w:sz="4" w:space="0" w:color="auto"/>
            </w:tcBorders>
            <w:shd w:val="clear" w:color="auto" w:fill="auto"/>
            <w:noWrap/>
            <w:vAlign w:val="bottom"/>
            <w:hideMark/>
          </w:tcPr>
          <w:p w14:paraId="6314A57D"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20.67 </w:t>
            </w:r>
          </w:p>
        </w:tc>
        <w:tc>
          <w:tcPr>
            <w:tcW w:w="810" w:type="dxa"/>
            <w:tcBorders>
              <w:top w:val="nil"/>
              <w:left w:val="nil"/>
              <w:bottom w:val="single" w:sz="4" w:space="0" w:color="auto"/>
              <w:right w:val="single" w:sz="4" w:space="0" w:color="auto"/>
            </w:tcBorders>
            <w:shd w:val="clear" w:color="auto" w:fill="auto"/>
            <w:noWrap/>
            <w:vAlign w:val="bottom"/>
            <w:hideMark/>
          </w:tcPr>
          <w:p w14:paraId="2A1D8BDF"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16.22 </w:t>
            </w:r>
          </w:p>
        </w:tc>
        <w:tc>
          <w:tcPr>
            <w:tcW w:w="810" w:type="dxa"/>
            <w:tcBorders>
              <w:top w:val="nil"/>
              <w:left w:val="nil"/>
              <w:bottom w:val="single" w:sz="4" w:space="0" w:color="auto"/>
              <w:right w:val="single" w:sz="4" w:space="0" w:color="auto"/>
            </w:tcBorders>
            <w:shd w:val="clear" w:color="auto" w:fill="auto"/>
            <w:noWrap/>
            <w:vAlign w:val="bottom"/>
            <w:hideMark/>
          </w:tcPr>
          <w:p w14:paraId="4A8BAD39"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15.92 </w:t>
            </w:r>
          </w:p>
        </w:tc>
        <w:tc>
          <w:tcPr>
            <w:tcW w:w="810" w:type="dxa"/>
            <w:tcBorders>
              <w:top w:val="nil"/>
              <w:left w:val="nil"/>
              <w:bottom w:val="single" w:sz="4" w:space="0" w:color="auto"/>
              <w:right w:val="single" w:sz="4" w:space="0" w:color="auto"/>
            </w:tcBorders>
            <w:shd w:val="clear" w:color="auto" w:fill="auto"/>
            <w:noWrap/>
            <w:vAlign w:val="bottom"/>
            <w:hideMark/>
          </w:tcPr>
          <w:p w14:paraId="6B813AEC"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15.87 </w:t>
            </w:r>
          </w:p>
        </w:tc>
        <w:tc>
          <w:tcPr>
            <w:tcW w:w="810" w:type="dxa"/>
            <w:tcBorders>
              <w:top w:val="nil"/>
              <w:left w:val="nil"/>
              <w:bottom w:val="single" w:sz="4" w:space="0" w:color="auto"/>
              <w:right w:val="single" w:sz="4" w:space="0" w:color="auto"/>
            </w:tcBorders>
            <w:shd w:val="clear" w:color="auto" w:fill="auto"/>
            <w:noWrap/>
            <w:vAlign w:val="bottom"/>
            <w:hideMark/>
          </w:tcPr>
          <w:p w14:paraId="57BE5A0E"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19.47 </w:t>
            </w:r>
          </w:p>
        </w:tc>
        <w:tc>
          <w:tcPr>
            <w:tcW w:w="720" w:type="dxa"/>
            <w:tcBorders>
              <w:top w:val="nil"/>
              <w:left w:val="nil"/>
              <w:bottom w:val="single" w:sz="4" w:space="0" w:color="auto"/>
              <w:right w:val="single" w:sz="4" w:space="0" w:color="auto"/>
            </w:tcBorders>
            <w:shd w:val="clear" w:color="auto" w:fill="auto"/>
            <w:noWrap/>
            <w:vAlign w:val="bottom"/>
            <w:hideMark/>
          </w:tcPr>
          <w:p w14:paraId="3C91C1B3"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18.31 </w:t>
            </w:r>
          </w:p>
        </w:tc>
        <w:tc>
          <w:tcPr>
            <w:tcW w:w="720" w:type="dxa"/>
            <w:tcBorders>
              <w:top w:val="nil"/>
              <w:left w:val="nil"/>
              <w:bottom w:val="single" w:sz="4" w:space="0" w:color="auto"/>
              <w:right w:val="single" w:sz="4" w:space="0" w:color="auto"/>
            </w:tcBorders>
            <w:shd w:val="clear" w:color="auto" w:fill="auto"/>
            <w:noWrap/>
            <w:vAlign w:val="bottom"/>
            <w:hideMark/>
          </w:tcPr>
          <w:p w14:paraId="3EC0B81C"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16.92 </w:t>
            </w:r>
          </w:p>
        </w:tc>
        <w:tc>
          <w:tcPr>
            <w:tcW w:w="810" w:type="dxa"/>
            <w:tcBorders>
              <w:top w:val="nil"/>
              <w:left w:val="nil"/>
              <w:bottom w:val="single" w:sz="4" w:space="0" w:color="auto"/>
              <w:right w:val="single" w:sz="4" w:space="0" w:color="auto"/>
            </w:tcBorders>
            <w:shd w:val="clear" w:color="auto" w:fill="auto"/>
            <w:noWrap/>
            <w:vAlign w:val="bottom"/>
            <w:hideMark/>
          </w:tcPr>
          <w:p w14:paraId="0263D9F9"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16.25 </w:t>
            </w:r>
          </w:p>
        </w:tc>
        <w:tc>
          <w:tcPr>
            <w:tcW w:w="900" w:type="dxa"/>
            <w:tcBorders>
              <w:top w:val="nil"/>
              <w:left w:val="nil"/>
              <w:bottom w:val="single" w:sz="4" w:space="0" w:color="auto"/>
              <w:right w:val="single" w:sz="4" w:space="0" w:color="auto"/>
            </w:tcBorders>
            <w:shd w:val="clear" w:color="auto" w:fill="auto"/>
            <w:noWrap/>
            <w:vAlign w:val="bottom"/>
            <w:hideMark/>
          </w:tcPr>
          <w:p w14:paraId="4BADEA17"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18.66 </w:t>
            </w:r>
          </w:p>
        </w:tc>
        <w:tc>
          <w:tcPr>
            <w:tcW w:w="990" w:type="dxa"/>
            <w:tcBorders>
              <w:top w:val="nil"/>
              <w:left w:val="nil"/>
              <w:bottom w:val="single" w:sz="4" w:space="0" w:color="auto"/>
              <w:right w:val="single" w:sz="4" w:space="0" w:color="auto"/>
            </w:tcBorders>
            <w:shd w:val="clear" w:color="auto" w:fill="auto"/>
            <w:noWrap/>
            <w:vAlign w:val="bottom"/>
            <w:hideMark/>
          </w:tcPr>
          <w:p w14:paraId="69FA5CE1"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29.95 </w:t>
            </w:r>
          </w:p>
        </w:tc>
        <w:tc>
          <w:tcPr>
            <w:tcW w:w="990" w:type="dxa"/>
            <w:tcBorders>
              <w:top w:val="nil"/>
              <w:left w:val="nil"/>
              <w:bottom w:val="single" w:sz="4" w:space="0" w:color="auto"/>
              <w:right w:val="single" w:sz="8" w:space="0" w:color="auto"/>
            </w:tcBorders>
            <w:shd w:val="clear" w:color="auto" w:fill="auto"/>
            <w:noWrap/>
            <w:vAlign w:val="bottom"/>
            <w:hideMark/>
          </w:tcPr>
          <w:p w14:paraId="44CA237E"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r>
      <w:tr w:rsidR="00602AF9" w:rsidRPr="00602AF9" w14:paraId="1C9EEDD5"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053C36C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Resource Adequacy Capacity</w:t>
            </w:r>
          </w:p>
        </w:tc>
        <w:tc>
          <w:tcPr>
            <w:tcW w:w="760" w:type="dxa"/>
            <w:tcBorders>
              <w:top w:val="nil"/>
              <w:left w:val="nil"/>
              <w:bottom w:val="single" w:sz="4" w:space="0" w:color="auto"/>
              <w:right w:val="single" w:sz="4" w:space="0" w:color="auto"/>
            </w:tcBorders>
            <w:shd w:val="clear" w:color="auto" w:fill="auto"/>
            <w:noWrap/>
            <w:vAlign w:val="bottom"/>
            <w:hideMark/>
          </w:tcPr>
          <w:p w14:paraId="720D561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04AC913E"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24</w:t>
            </w:r>
          </w:p>
        </w:tc>
        <w:tc>
          <w:tcPr>
            <w:tcW w:w="900" w:type="dxa"/>
            <w:tcBorders>
              <w:top w:val="nil"/>
              <w:left w:val="nil"/>
              <w:bottom w:val="single" w:sz="4" w:space="0" w:color="auto"/>
              <w:right w:val="single" w:sz="4" w:space="0" w:color="auto"/>
            </w:tcBorders>
            <w:shd w:val="clear" w:color="auto" w:fill="auto"/>
            <w:noWrap/>
            <w:vAlign w:val="bottom"/>
            <w:hideMark/>
          </w:tcPr>
          <w:p w14:paraId="6B4CA5C0"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20</w:t>
            </w:r>
          </w:p>
        </w:tc>
        <w:tc>
          <w:tcPr>
            <w:tcW w:w="900" w:type="dxa"/>
            <w:tcBorders>
              <w:top w:val="nil"/>
              <w:left w:val="nil"/>
              <w:bottom w:val="single" w:sz="4" w:space="0" w:color="auto"/>
              <w:right w:val="single" w:sz="4" w:space="0" w:color="auto"/>
            </w:tcBorders>
            <w:shd w:val="clear" w:color="auto" w:fill="auto"/>
            <w:noWrap/>
            <w:vAlign w:val="bottom"/>
            <w:hideMark/>
          </w:tcPr>
          <w:p w14:paraId="767FB9B9"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16</w:t>
            </w:r>
          </w:p>
        </w:tc>
        <w:tc>
          <w:tcPr>
            <w:tcW w:w="810" w:type="dxa"/>
            <w:tcBorders>
              <w:top w:val="nil"/>
              <w:left w:val="nil"/>
              <w:bottom w:val="single" w:sz="4" w:space="0" w:color="auto"/>
              <w:right w:val="single" w:sz="4" w:space="0" w:color="auto"/>
            </w:tcBorders>
            <w:shd w:val="clear" w:color="auto" w:fill="auto"/>
            <w:noWrap/>
            <w:vAlign w:val="bottom"/>
            <w:hideMark/>
          </w:tcPr>
          <w:p w14:paraId="1D04DB88"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8</w:t>
            </w:r>
          </w:p>
        </w:tc>
        <w:tc>
          <w:tcPr>
            <w:tcW w:w="810" w:type="dxa"/>
            <w:tcBorders>
              <w:top w:val="nil"/>
              <w:left w:val="nil"/>
              <w:bottom w:val="single" w:sz="4" w:space="0" w:color="auto"/>
              <w:right w:val="single" w:sz="4" w:space="0" w:color="auto"/>
            </w:tcBorders>
            <w:shd w:val="clear" w:color="auto" w:fill="auto"/>
            <w:noWrap/>
            <w:vAlign w:val="bottom"/>
            <w:hideMark/>
          </w:tcPr>
          <w:p w14:paraId="5E66A47B"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18</w:t>
            </w:r>
          </w:p>
        </w:tc>
        <w:tc>
          <w:tcPr>
            <w:tcW w:w="810" w:type="dxa"/>
            <w:tcBorders>
              <w:top w:val="nil"/>
              <w:left w:val="nil"/>
              <w:bottom w:val="single" w:sz="4" w:space="0" w:color="auto"/>
              <w:right w:val="single" w:sz="4" w:space="0" w:color="auto"/>
            </w:tcBorders>
            <w:shd w:val="clear" w:color="auto" w:fill="auto"/>
            <w:noWrap/>
            <w:vAlign w:val="bottom"/>
            <w:hideMark/>
          </w:tcPr>
          <w:p w14:paraId="22C0E5BE"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19</w:t>
            </w:r>
          </w:p>
        </w:tc>
        <w:tc>
          <w:tcPr>
            <w:tcW w:w="810" w:type="dxa"/>
            <w:tcBorders>
              <w:top w:val="nil"/>
              <w:left w:val="nil"/>
              <w:bottom w:val="single" w:sz="4" w:space="0" w:color="auto"/>
              <w:right w:val="single" w:sz="4" w:space="0" w:color="auto"/>
            </w:tcBorders>
            <w:shd w:val="clear" w:color="auto" w:fill="auto"/>
            <w:noWrap/>
            <w:vAlign w:val="bottom"/>
            <w:hideMark/>
          </w:tcPr>
          <w:p w14:paraId="5D3A6271"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18</w:t>
            </w:r>
          </w:p>
        </w:tc>
        <w:tc>
          <w:tcPr>
            <w:tcW w:w="720" w:type="dxa"/>
            <w:tcBorders>
              <w:top w:val="nil"/>
              <w:left w:val="nil"/>
              <w:bottom w:val="single" w:sz="4" w:space="0" w:color="auto"/>
              <w:right w:val="single" w:sz="4" w:space="0" w:color="auto"/>
            </w:tcBorders>
            <w:shd w:val="clear" w:color="auto" w:fill="auto"/>
            <w:noWrap/>
            <w:vAlign w:val="bottom"/>
            <w:hideMark/>
          </w:tcPr>
          <w:p w14:paraId="23DF80A3"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17</w:t>
            </w:r>
          </w:p>
        </w:tc>
        <w:tc>
          <w:tcPr>
            <w:tcW w:w="720" w:type="dxa"/>
            <w:tcBorders>
              <w:top w:val="nil"/>
              <w:left w:val="nil"/>
              <w:bottom w:val="single" w:sz="4" w:space="0" w:color="auto"/>
              <w:right w:val="single" w:sz="4" w:space="0" w:color="auto"/>
            </w:tcBorders>
            <w:shd w:val="clear" w:color="auto" w:fill="auto"/>
            <w:noWrap/>
            <w:vAlign w:val="bottom"/>
            <w:hideMark/>
          </w:tcPr>
          <w:p w14:paraId="5056C328"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17</w:t>
            </w:r>
          </w:p>
        </w:tc>
        <w:tc>
          <w:tcPr>
            <w:tcW w:w="810" w:type="dxa"/>
            <w:tcBorders>
              <w:top w:val="nil"/>
              <w:left w:val="nil"/>
              <w:bottom w:val="single" w:sz="4" w:space="0" w:color="auto"/>
              <w:right w:val="single" w:sz="4" w:space="0" w:color="auto"/>
            </w:tcBorders>
            <w:shd w:val="clear" w:color="auto" w:fill="auto"/>
            <w:noWrap/>
            <w:vAlign w:val="bottom"/>
            <w:hideMark/>
          </w:tcPr>
          <w:p w14:paraId="2B89BC7C"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19</w:t>
            </w:r>
          </w:p>
        </w:tc>
        <w:tc>
          <w:tcPr>
            <w:tcW w:w="900" w:type="dxa"/>
            <w:tcBorders>
              <w:top w:val="nil"/>
              <w:left w:val="nil"/>
              <w:bottom w:val="single" w:sz="4" w:space="0" w:color="auto"/>
              <w:right w:val="single" w:sz="4" w:space="0" w:color="auto"/>
            </w:tcBorders>
            <w:shd w:val="clear" w:color="auto" w:fill="auto"/>
            <w:noWrap/>
            <w:vAlign w:val="bottom"/>
            <w:hideMark/>
          </w:tcPr>
          <w:p w14:paraId="5E10AA8D"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15</w:t>
            </w:r>
          </w:p>
        </w:tc>
        <w:tc>
          <w:tcPr>
            <w:tcW w:w="990" w:type="dxa"/>
            <w:tcBorders>
              <w:top w:val="nil"/>
              <w:left w:val="nil"/>
              <w:bottom w:val="single" w:sz="4" w:space="0" w:color="auto"/>
              <w:right w:val="single" w:sz="4" w:space="0" w:color="auto"/>
            </w:tcBorders>
            <w:shd w:val="clear" w:color="auto" w:fill="auto"/>
            <w:noWrap/>
            <w:vAlign w:val="bottom"/>
            <w:hideMark/>
          </w:tcPr>
          <w:p w14:paraId="406BC454"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31</w:t>
            </w:r>
          </w:p>
        </w:tc>
        <w:tc>
          <w:tcPr>
            <w:tcW w:w="990" w:type="dxa"/>
            <w:tcBorders>
              <w:top w:val="nil"/>
              <w:left w:val="nil"/>
              <w:bottom w:val="single" w:sz="4" w:space="0" w:color="auto"/>
              <w:right w:val="single" w:sz="8" w:space="0" w:color="auto"/>
            </w:tcBorders>
            <w:shd w:val="clear" w:color="auto" w:fill="auto"/>
            <w:noWrap/>
            <w:vAlign w:val="bottom"/>
            <w:hideMark/>
          </w:tcPr>
          <w:p w14:paraId="0157B3F2"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r>
      <w:tr w:rsidR="00602AF9" w:rsidRPr="00602AF9" w14:paraId="30D7BD27"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1816D09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Dispatchable DSM</w:t>
            </w:r>
          </w:p>
        </w:tc>
        <w:tc>
          <w:tcPr>
            <w:tcW w:w="760" w:type="dxa"/>
            <w:tcBorders>
              <w:top w:val="nil"/>
              <w:left w:val="nil"/>
              <w:bottom w:val="single" w:sz="4" w:space="0" w:color="auto"/>
              <w:right w:val="single" w:sz="4" w:space="0" w:color="auto"/>
            </w:tcBorders>
            <w:shd w:val="clear" w:color="auto" w:fill="auto"/>
            <w:noWrap/>
            <w:vAlign w:val="bottom"/>
            <w:hideMark/>
          </w:tcPr>
          <w:p w14:paraId="3E4CBF0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214A52E4"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8.98</w:t>
            </w:r>
          </w:p>
        </w:tc>
        <w:tc>
          <w:tcPr>
            <w:tcW w:w="900" w:type="dxa"/>
            <w:tcBorders>
              <w:top w:val="nil"/>
              <w:left w:val="nil"/>
              <w:bottom w:val="single" w:sz="4" w:space="0" w:color="auto"/>
              <w:right w:val="single" w:sz="4" w:space="0" w:color="auto"/>
            </w:tcBorders>
            <w:shd w:val="clear" w:color="auto" w:fill="auto"/>
            <w:noWrap/>
            <w:vAlign w:val="bottom"/>
            <w:hideMark/>
          </w:tcPr>
          <w:p w14:paraId="3B5ACC0C"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8.98</w:t>
            </w:r>
          </w:p>
        </w:tc>
        <w:tc>
          <w:tcPr>
            <w:tcW w:w="900" w:type="dxa"/>
            <w:tcBorders>
              <w:top w:val="nil"/>
              <w:left w:val="nil"/>
              <w:bottom w:val="single" w:sz="4" w:space="0" w:color="auto"/>
              <w:right w:val="single" w:sz="4" w:space="0" w:color="auto"/>
            </w:tcBorders>
            <w:shd w:val="clear" w:color="auto" w:fill="auto"/>
            <w:noWrap/>
            <w:vAlign w:val="bottom"/>
            <w:hideMark/>
          </w:tcPr>
          <w:p w14:paraId="2552AC52"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8.98</w:t>
            </w:r>
          </w:p>
        </w:tc>
        <w:tc>
          <w:tcPr>
            <w:tcW w:w="810" w:type="dxa"/>
            <w:tcBorders>
              <w:top w:val="nil"/>
              <w:left w:val="nil"/>
              <w:bottom w:val="single" w:sz="4" w:space="0" w:color="auto"/>
              <w:right w:val="single" w:sz="4" w:space="0" w:color="auto"/>
            </w:tcBorders>
            <w:shd w:val="clear" w:color="auto" w:fill="auto"/>
            <w:noWrap/>
            <w:vAlign w:val="bottom"/>
            <w:hideMark/>
          </w:tcPr>
          <w:p w14:paraId="6FA995F6"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8.98</w:t>
            </w:r>
          </w:p>
        </w:tc>
        <w:tc>
          <w:tcPr>
            <w:tcW w:w="810" w:type="dxa"/>
            <w:tcBorders>
              <w:top w:val="nil"/>
              <w:left w:val="nil"/>
              <w:bottom w:val="single" w:sz="4" w:space="0" w:color="auto"/>
              <w:right w:val="single" w:sz="4" w:space="0" w:color="auto"/>
            </w:tcBorders>
            <w:shd w:val="clear" w:color="auto" w:fill="auto"/>
            <w:noWrap/>
            <w:vAlign w:val="bottom"/>
            <w:hideMark/>
          </w:tcPr>
          <w:p w14:paraId="57EAE5D8"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0.19</w:t>
            </w:r>
          </w:p>
        </w:tc>
        <w:tc>
          <w:tcPr>
            <w:tcW w:w="810" w:type="dxa"/>
            <w:tcBorders>
              <w:top w:val="nil"/>
              <w:left w:val="nil"/>
              <w:bottom w:val="single" w:sz="4" w:space="0" w:color="auto"/>
              <w:right w:val="single" w:sz="4" w:space="0" w:color="auto"/>
            </w:tcBorders>
            <w:shd w:val="clear" w:color="auto" w:fill="auto"/>
            <w:noWrap/>
            <w:vAlign w:val="bottom"/>
            <w:hideMark/>
          </w:tcPr>
          <w:p w14:paraId="69806376"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0.19</w:t>
            </w:r>
          </w:p>
        </w:tc>
        <w:tc>
          <w:tcPr>
            <w:tcW w:w="810" w:type="dxa"/>
            <w:tcBorders>
              <w:top w:val="nil"/>
              <w:left w:val="nil"/>
              <w:bottom w:val="single" w:sz="4" w:space="0" w:color="auto"/>
              <w:right w:val="single" w:sz="4" w:space="0" w:color="auto"/>
            </w:tcBorders>
            <w:shd w:val="clear" w:color="auto" w:fill="auto"/>
            <w:noWrap/>
            <w:vAlign w:val="bottom"/>
            <w:hideMark/>
          </w:tcPr>
          <w:p w14:paraId="7D749774"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0.19</w:t>
            </w:r>
          </w:p>
        </w:tc>
        <w:tc>
          <w:tcPr>
            <w:tcW w:w="720" w:type="dxa"/>
            <w:tcBorders>
              <w:top w:val="nil"/>
              <w:left w:val="nil"/>
              <w:bottom w:val="single" w:sz="4" w:space="0" w:color="auto"/>
              <w:right w:val="single" w:sz="4" w:space="0" w:color="auto"/>
            </w:tcBorders>
            <w:shd w:val="clear" w:color="auto" w:fill="auto"/>
            <w:noWrap/>
            <w:vAlign w:val="bottom"/>
            <w:hideMark/>
          </w:tcPr>
          <w:p w14:paraId="7CE34B6D"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0.19</w:t>
            </w:r>
          </w:p>
        </w:tc>
        <w:tc>
          <w:tcPr>
            <w:tcW w:w="720" w:type="dxa"/>
            <w:tcBorders>
              <w:top w:val="nil"/>
              <w:left w:val="nil"/>
              <w:bottom w:val="single" w:sz="4" w:space="0" w:color="auto"/>
              <w:right w:val="single" w:sz="4" w:space="0" w:color="auto"/>
            </w:tcBorders>
            <w:shd w:val="clear" w:color="auto" w:fill="auto"/>
            <w:noWrap/>
            <w:vAlign w:val="bottom"/>
            <w:hideMark/>
          </w:tcPr>
          <w:p w14:paraId="36D19267"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0.19</w:t>
            </w:r>
          </w:p>
        </w:tc>
        <w:tc>
          <w:tcPr>
            <w:tcW w:w="810" w:type="dxa"/>
            <w:tcBorders>
              <w:top w:val="nil"/>
              <w:left w:val="nil"/>
              <w:bottom w:val="single" w:sz="4" w:space="0" w:color="auto"/>
              <w:right w:val="single" w:sz="4" w:space="0" w:color="auto"/>
            </w:tcBorders>
            <w:shd w:val="clear" w:color="auto" w:fill="auto"/>
            <w:noWrap/>
            <w:vAlign w:val="bottom"/>
            <w:hideMark/>
          </w:tcPr>
          <w:p w14:paraId="20EA525C"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0.19</w:t>
            </w:r>
          </w:p>
        </w:tc>
        <w:tc>
          <w:tcPr>
            <w:tcW w:w="900" w:type="dxa"/>
            <w:tcBorders>
              <w:top w:val="nil"/>
              <w:left w:val="nil"/>
              <w:bottom w:val="single" w:sz="4" w:space="0" w:color="auto"/>
              <w:right w:val="single" w:sz="4" w:space="0" w:color="auto"/>
            </w:tcBorders>
            <w:shd w:val="clear" w:color="auto" w:fill="auto"/>
            <w:noWrap/>
            <w:vAlign w:val="bottom"/>
            <w:hideMark/>
          </w:tcPr>
          <w:p w14:paraId="58665E33"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8.98</w:t>
            </w:r>
          </w:p>
        </w:tc>
        <w:tc>
          <w:tcPr>
            <w:tcW w:w="990" w:type="dxa"/>
            <w:tcBorders>
              <w:top w:val="nil"/>
              <w:left w:val="nil"/>
              <w:bottom w:val="single" w:sz="4" w:space="0" w:color="auto"/>
              <w:right w:val="single" w:sz="4" w:space="0" w:color="auto"/>
            </w:tcBorders>
            <w:shd w:val="clear" w:color="auto" w:fill="auto"/>
            <w:noWrap/>
            <w:vAlign w:val="bottom"/>
            <w:hideMark/>
          </w:tcPr>
          <w:p w14:paraId="6A38AF01"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8.98</w:t>
            </w:r>
          </w:p>
        </w:tc>
        <w:tc>
          <w:tcPr>
            <w:tcW w:w="990" w:type="dxa"/>
            <w:tcBorders>
              <w:top w:val="nil"/>
              <w:left w:val="nil"/>
              <w:bottom w:val="single" w:sz="4" w:space="0" w:color="auto"/>
              <w:right w:val="single" w:sz="8" w:space="0" w:color="auto"/>
            </w:tcBorders>
            <w:shd w:val="clear" w:color="auto" w:fill="auto"/>
            <w:noWrap/>
            <w:vAlign w:val="bottom"/>
            <w:hideMark/>
          </w:tcPr>
          <w:p w14:paraId="1B9EA975"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r>
      <w:tr w:rsidR="00602AF9" w:rsidRPr="00602AF9" w14:paraId="3998382C"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5F805E3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Adjusted Coincident Factor</w:t>
            </w:r>
          </w:p>
        </w:tc>
        <w:tc>
          <w:tcPr>
            <w:tcW w:w="760" w:type="dxa"/>
            <w:tcBorders>
              <w:top w:val="nil"/>
              <w:left w:val="nil"/>
              <w:bottom w:val="single" w:sz="4" w:space="0" w:color="auto"/>
              <w:right w:val="single" w:sz="4" w:space="0" w:color="auto"/>
            </w:tcBorders>
            <w:shd w:val="clear" w:color="auto" w:fill="auto"/>
            <w:noWrap/>
            <w:vAlign w:val="bottom"/>
            <w:hideMark/>
          </w:tcPr>
          <w:p w14:paraId="5AABC7D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0B1E44BF"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0.685</w:t>
            </w:r>
          </w:p>
        </w:tc>
        <w:tc>
          <w:tcPr>
            <w:tcW w:w="900" w:type="dxa"/>
            <w:tcBorders>
              <w:top w:val="nil"/>
              <w:left w:val="nil"/>
              <w:bottom w:val="single" w:sz="4" w:space="0" w:color="auto"/>
              <w:right w:val="single" w:sz="4" w:space="0" w:color="auto"/>
            </w:tcBorders>
            <w:shd w:val="clear" w:color="auto" w:fill="auto"/>
            <w:noWrap/>
            <w:vAlign w:val="bottom"/>
            <w:hideMark/>
          </w:tcPr>
          <w:p w14:paraId="23400B5C"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0.705</w:t>
            </w:r>
          </w:p>
        </w:tc>
        <w:tc>
          <w:tcPr>
            <w:tcW w:w="900" w:type="dxa"/>
            <w:tcBorders>
              <w:top w:val="nil"/>
              <w:left w:val="nil"/>
              <w:bottom w:val="single" w:sz="4" w:space="0" w:color="auto"/>
              <w:right w:val="single" w:sz="4" w:space="0" w:color="auto"/>
            </w:tcBorders>
            <w:shd w:val="clear" w:color="auto" w:fill="auto"/>
            <w:noWrap/>
            <w:vAlign w:val="bottom"/>
            <w:hideMark/>
          </w:tcPr>
          <w:p w14:paraId="6B009632"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0.709</w:t>
            </w:r>
          </w:p>
        </w:tc>
        <w:tc>
          <w:tcPr>
            <w:tcW w:w="810" w:type="dxa"/>
            <w:tcBorders>
              <w:top w:val="nil"/>
              <w:left w:val="nil"/>
              <w:bottom w:val="single" w:sz="4" w:space="0" w:color="auto"/>
              <w:right w:val="single" w:sz="4" w:space="0" w:color="auto"/>
            </w:tcBorders>
            <w:shd w:val="clear" w:color="auto" w:fill="auto"/>
            <w:noWrap/>
            <w:vAlign w:val="bottom"/>
            <w:hideMark/>
          </w:tcPr>
          <w:p w14:paraId="108EEAD6"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0.767</w:t>
            </w:r>
          </w:p>
        </w:tc>
        <w:tc>
          <w:tcPr>
            <w:tcW w:w="810" w:type="dxa"/>
            <w:tcBorders>
              <w:top w:val="nil"/>
              <w:left w:val="nil"/>
              <w:bottom w:val="single" w:sz="4" w:space="0" w:color="auto"/>
              <w:right w:val="single" w:sz="4" w:space="0" w:color="auto"/>
            </w:tcBorders>
            <w:shd w:val="clear" w:color="auto" w:fill="auto"/>
            <w:noWrap/>
            <w:vAlign w:val="bottom"/>
            <w:hideMark/>
          </w:tcPr>
          <w:p w14:paraId="55D3D228"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0.688</w:t>
            </w:r>
          </w:p>
        </w:tc>
        <w:tc>
          <w:tcPr>
            <w:tcW w:w="810" w:type="dxa"/>
            <w:tcBorders>
              <w:top w:val="nil"/>
              <w:left w:val="nil"/>
              <w:bottom w:val="single" w:sz="4" w:space="0" w:color="auto"/>
              <w:right w:val="single" w:sz="4" w:space="0" w:color="auto"/>
            </w:tcBorders>
            <w:shd w:val="clear" w:color="auto" w:fill="auto"/>
            <w:noWrap/>
            <w:vAlign w:val="bottom"/>
            <w:hideMark/>
          </w:tcPr>
          <w:p w14:paraId="3A322E22"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0.744</w:t>
            </w:r>
          </w:p>
        </w:tc>
        <w:tc>
          <w:tcPr>
            <w:tcW w:w="810" w:type="dxa"/>
            <w:tcBorders>
              <w:top w:val="nil"/>
              <w:left w:val="nil"/>
              <w:bottom w:val="single" w:sz="4" w:space="0" w:color="auto"/>
              <w:right w:val="single" w:sz="4" w:space="0" w:color="auto"/>
            </w:tcBorders>
            <w:shd w:val="clear" w:color="auto" w:fill="auto"/>
            <w:noWrap/>
            <w:vAlign w:val="bottom"/>
            <w:hideMark/>
          </w:tcPr>
          <w:p w14:paraId="3220B3E1"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0.770</w:t>
            </w:r>
          </w:p>
        </w:tc>
        <w:tc>
          <w:tcPr>
            <w:tcW w:w="720" w:type="dxa"/>
            <w:tcBorders>
              <w:top w:val="nil"/>
              <w:left w:val="nil"/>
              <w:bottom w:val="single" w:sz="4" w:space="0" w:color="auto"/>
              <w:right w:val="single" w:sz="4" w:space="0" w:color="auto"/>
            </w:tcBorders>
            <w:shd w:val="clear" w:color="auto" w:fill="auto"/>
            <w:noWrap/>
            <w:vAlign w:val="bottom"/>
            <w:hideMark/>
          </w:tcPr>
          <w:p w14:paraId="2BA19D4D"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0.799</w:t>
            </w:r>
          </w:p>
        </w:tc>
        <w:tc>
          <w:tcPr>
            <w:tcW w:w="720" w:type="dxa"/>
            <w:tcBorders>
              <w:top w:val="nil"/>
              <w:left w:val="nil"/>
              <w:bottom w:val="single" w:sz="4" w:space="0" w:color="auto"/>
              <w:right w:val="single" w:sz="4" w:space="0" w:color="auto"/>
            </w:tcBorders>
            <w:shd w:val="clear" w:color="auto" w:fill="auto"/>
            <w:noWrap/>
            <w:vAlign w:val="bottom"/>
            <w:hideMark/>
          </w:tcPr>
          <w:p w14:paraId="721C4F4A"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0.706</w:t>
            </w:r>
          </w:p>
        </w:tc>
        <w:tc>
          <w:tcPr>
            <w:tcW w:w="810" w:type="dxa"/>
            <w:tcBorders>
              <w:top w:val="nil"/>
              <w:left w:val="nil"/>
              <w:bottom w:val="single" w:sz="4" w:space="0" w:color="auto"/>
              <w:right w:val="single" w:sz="4" w:space="0" w:color="auto"/>
            </w:tcBorders>
            <w:shd w:val="clear" w:color="auto" w:fill="auto"/>
            <w:noWrap/>
            <w:vAlign w:val="bottom"/>
            <w:hideMark/>
          </w:tcPr>
          <w:p w14:paraId="431AAC30"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0.786</w:t>
            </w:r>
          </w:p>
        </w:tc>
        <w:tc>
          <w:tcPr>
            <w:tcW w:w="900" w:type="dxa"/>
            <w:tcBorders>
              <w:top w:val="nil"/>
              <w:left w:val="nil"/>
              <w:bottom w:val="single" w:sz="4" w:space="0" w:color="auto"/>
              <w:right w:val="single" w:sz="4" w:space="0" w:color="auto"/>
            </w:tcBorders>
            <w:shd w:val="clear" w:color="auto" w:fill="auto"/>
            <w:noWrap/>
            <w:vAlign w:val="bottom"/>
            <w:hideMark/>
          </w:tcPr>
          <w:p w14:paraId="714C9343"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0.562</w:t>
            </w:r>
          </w:p>
        </w:tc>
        <w:tc>
          <w:tcPr>
            <w:tcW w:w="990" w:type="dxa"/>
            <w:tcBorders>
              <w:top w:val="nil"/>
              <w:left w:val="nil"/>
              <w:bottom w:val="single" w:sz="4" w:space="0" w:color="auto"/>
              <w:right w:val="single" w:sz="4" w:space="0" w:color="auto"/>
            </w:tcBorders>
            <w:shd w:val="clear" w:color="auto" w:fill="auto"/>
            <w:noWrap/>
            <w:vAlign w:val="bottom"/>
            <w:hideMark/>
          </w:tcPr>
          <w:p w14:paraId="21BA6BC6"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0.676</w:t>
            </w:r>
          </w:p>
        </w:tc>
        <w:tc>
          <w:tcPr>
            <w:tcW w:w="990" w:type="dxa"/>
            <w:tcBorders>
              <w:top w:val="nil"/>
              <w:left w:val="nil"/>
              <w:bottom w:val="single" w:sz="4" w:space="0" w:color="auto"/>
              <w:right w:val="single" w:sz="8" w:space="0" w:color="auto"/>
            </w:tcBorders>
            <w:shd w:val="clear" w:color="auto" w:fill="auto"/>
            <w:noWrap/>
            <w:vAlign w:val="bottom"/>
            <w:hideMark/>
          </w:tcPr>
          <w:p w14:paraId="07C55D48"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r>
      <w:tr w:rsidR="00602AF9" w:rsidRPr="00602AF9" w14:paraId="626834DD"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1FAFBF7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Net RA Capacity Position</w:t>
            </w:r>
          </w:p>
        </w:tc>
        <w:tc>
          <w:tcPr>
            <w:tcW w:w="760" w:type="dxa"/>
            <w:tcBorders>
              <w:top w:val="nil"/>
              <w:left w:val="nil"/>
              <w:bottom w:val="single" w:sz="4" w:space="0" w:color="auto"/>
              <w:right w:val="single" w:sz="4" w:space="0" w:color="auto"/>
            </w:tcBorders>
            <w:shd w:val="clear" w:color="auto" w:fill="auto"/>
            <w:noWrap/>
            <w:vAlign w:val="bottom"/>
            <w:hideMark/>
          </w:tcPr>
          <w:p w14:paraId="3451C72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4052B5A1"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6</w:t>
            </w:r>
          </w:p>
        </w:tc>
        <w:tc>
          <w:tcPr>
            <w:tcW w:w="900" w:type="dxa"/>
            <w:tcBorders>
              <w:top w:val="nil"/>
              <w:left w:val="nil"/>
              <w:bottom w:val="single" w:sz="4" w:space="0" w:color="auto"/>
              <w:right w:val="single" w:sz="4" w:space="0" w:color="auto"/>
            </w:tcBorders>
            <w:shd w:val="clear" w:color="auto" w:fill="auto"/>
            <w:noWrap/>
            <w:vAlign w:val="bottom"/>
            <w:hideMark/>
          </w:tcPr>
          <w:p w14:paraId="400EC8BD"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7</w:t>
            </w:r>
          </w:p>
        </w:tc>
        <w:tc>
          <w:tcPr>
            <w:tcW w:w="900" w:type="dxa"/>
            <w:tcBorders>
              <w:top w:val="nil"/>
              <w:left w:val="nil"/>
              <w:bottom w:val="single" w:sz="4" w:space="0" w:color="auto"/>
              <w:right w:val="single" w:sz="4" w:space="0" w:color="auto"/>
            </w:tcBorders>
            <w:shd w:val="clear" w:color="auto" w:fill="auto"/>
            <w:noWrap/>
            <w:vAlign w:val="bottom"/>
            <w:hideMark/>
          </w:tcPr>
          <w:p w14:paraId="1237E00B"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4</w:t>
            </w:r>
          </w:p>
        </w:tc>
        <w:tc>
          <w:tcPr>
            <w:tcW w:w="810" w:type="dxa"/>
            <w:tcBorders>
              <w:top w:val="nil"/>
              <w:left w:val="nil"/>
              <w:bottom w:val="single" w:sz="4" w:space="0" w:color="auto"/>
              <w:right w:val="single" w:sz="4" w:space="0" w:color="auto"/>
            </w:tcBorders>
            <w:shd w:val="clear" w:color="auto" w:fill="auto"/>
            <w:noWrap/>
            <w:vAlign w:val="bottom"/>
            <w:hideMark/>
          </w:tcPr>
          <w:p w14:paraId="049AB042"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1</w:t>
            </w:r>
          </w:p>
        </w:tc>
        <w:tc>
          <w:tcPr>
            <w:tcW w:w="810" w:type="dxa"/>
            <w:tcBorders>
              <w:top w:val="nil"/>
              <w:left w:val="nil"/>
              <w:bottom w:val="single" w:sz="4" w:space="0" w:color="auto"/>
              <w:right w:val="single" w:sz="4" w:space="0" w:color="auto"/>
            </w:tcBorders>
            <w:shd w:val="clear" w:color="auto" w:fill="auto"/>
            <w:noWrap/>
            <w:vAlign w:val="bottom"/>
            <w:hideMark/>
          </w:tcPr>
          <w:p w14:paraId="3D689889"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2</w:t>
            </w:r>
          </w:p>
        </w:tc>
        <w:tc>
          <w:tcPr>
            <w:tcW w:w="810" w:type="dxa"/>
            <w:tcBorders>
              <w:top w:val="nil"/>
              <w:left w:val="nil"/>
              <w:bottom w:val="single" w:sz="4" w:space="0" w:color="auto"/>
              <w:right w:val="single" w:sz="4" w:space="0" w:color="auto"/>
            </w:tcBorders>
            <w:shd w:val="clear" w:color="auto" w:fill="auto"/>
            <w:noWrap/>
            <w:vAlign w:val="bottom"/>
            <w:hideMark/>
          </w:tcPr>
          <w:p w14:paraId="70B0A153"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3</w:t>
            </w:r>
          </w:p>
        </w:tc>
        <w:tc>
          <w:tcPr>
            <w:tcW w:w="810" w:type="dxa"/>
            <w:tcBorders>
              <w:top w:val="nil"/>
              <w:left w:val="nil"/>
              <w:bottom w:val="single" w:sz="4" w:space="0" w:color="auto"/>
              <w:right w:val="single" w:sz="4" w:space="0" w:color="auto"/>
            </w:tcBorders>
            <w:shd w:val="clear" w:color="auto" w:fill="auto"/>
            <w:noWrap/>
            <w:vAlign w:val="bottom"/>
            <w:hideMark/>
          </w:tcPr>
          <w:p w14:paraId="4329DA06"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-1</w:t>
            </w:r>
          </w:p>
        </w:tc>
        <w:tc>
          <w:tcPr>
            <w:tcW w:w="720" w:type="dxa"/>
            <w:tcBorders>
              <w:top w:val="nil"/>
              <w:left w:val="nil"/>
              <w:bottom w:val="single" w:sz="4" w:space="0" w:color="auto"/>
              <w:right w:val="single" w:sz="4" w:space="0" w:color="auto"/>
            </w:tcBorders>
            <w:shd w:val="clear" w:color="auto" w:fill="auto"/>
            <w:noWrap/>
            <w:vAlign w:val="bottom"/>
            <w:hideMark/>
          </w:tcPr>
          <w:p w14:paraId="379DEF2C"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-1</w:t>
            </w:r>
          </w:p>
        </w:tc>
        <w:tc>
          <w:tcPr>
            <w:tcW w:w="720" w:type="dxa"/>
            <w:tcBorders>
              <w:top w:val="nil"/>
              <w:left w:val="nil"/>
              <w:bottom w:val="single" w:sz="4" w:space="0" w:color="auto"/>
              <w:right w:val="single" w:sz="4" w:space="0" w:color="auto"/>
            </w:tcBorders>
            <w:shd w:val="clear" w:color="auto" w:fill="auto"/>
            <w:noWrap/>
            <w:vAlign w:val="bottom"/>
            <w:hideMark/>
          </w:tcPr>
          <w:p w14:paraId="40ED4067"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68CC8BF4"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3</w:t>
            </w:r>
          </w:p>
        </w:tc>
        <w:tc>
          <w:tcPr>
            <w:tcW w:w="900" w:type="dxa"/>
            <w:tcBorders>
              <w:top w:val="nil"/>
              <w:left w:val="nil"/>
              <w:bottom w:val="single" w:sz="4" w:space="0" w:color="auto"/>
              <w:right w:val="single" w:sz="4" w:space="0" w:color="auto"/>
            </w:tcBorders>
            <w:shd w:val="clear" w:color="auto" w:fill="auto"/>
            <w:noWrap/>
            <w:vAlign w:val="bottom"/>
            <w:hideMark/>
          </w:tcPr>
          <w:p w14:paraId="0A21F5FF"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5</w:t>
            </w:r>
          </w:p>
        </w:tc>
        <w:tc>
          <w:tcPr>
            <w:tcW w:w="990" w:type="dxa"/>
            <w:tcBorders>
              <w:top w:val="nil"/>
              <w:left w:val="nil"/>
              <w:bottom w:val="single" w:sz="4" w:space="0" w:color="auto"/>
              <w:right w:val="single" w:sz="4" w:space="0" w:color="auto"/>
            </w:tcBorders>
            <w:shd w:val="clear" w:color="auto" w:fill="auto"/>
            <w:noWrap/>
            <w:vAlign w:val="bottom"/>
            <w:hideMark/>
          </w:tcPr>
          <w:p w14:paraId="53E6EFC2"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10</w:t>
            </w:r>
          </w:p>
        </w:tc>
        <w:tc>
          <w:tcPr>
            <w:tcW w:w="990" w:type="dxa"/>
            <w:tcBorders>
              <w:top w:val="nil"/>
              <w:left w:val="nil"/>
              <w:bottom w:val="single" w:sz="4" w:space="0" w:color="auto"/>
              <w:right w:val="single" w:sz="8" w:space="0" w:color="auto"/>
            </w:tcBorders>
            <w:shd w:val="clear" w:color="auto" w:fill="auto"/>
            <w:noWrap/>
            <w:vAlign w:val="bottom"/>
            <w:hideMark/>
          </w:tcPr>
          <w:p w14:paraId="5D88C130"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r>
      <w:tr w:rsidR="00602AF9" w:rsidRPr="00602AF9" w14:paraId="4AC973D0"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52C0E7B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RA Capacity Cost ($/kw-month)</w:t>
            </w:r>
          </w:p>
        </w:tc>
        <w:tc>
          <w:tcPr>
            <w:tcW w:w="760" w:type="dxa"/>
            <w:tcBorders>
              <w:top w:val="nil"/>
              <w:left w:val="nil"/>
              <w:bottom w:val="single" w:sz="4" w:space="0" w:color="auto"/>
              <w:right w:val="single" w:sz="4" w:space="0" w:color="auto"/>
            </w:tcBorders>
            <w:shd w:val="clear" w:color="auto" w:fill="auto"/>
            <w:noWrap/>
            <w:vAlign w:val="bottom"/>
            <w:hideMark/>
          </w:tcPr>
          <w:p w14:paraId="4D87154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52471F0D"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$3.85</w:t>
            </w:r>
          </w:p>
        </w:tc>
        <w:tc>
          <w:tcPr>
            <w:tcW w:w="900" w:type="dxa"/>
            <w:tcBorders>
              <w:top w:val="nil"/>
              <w:left w:val="nil"/>
              <w:bottom w:val="single" w:sz="4" w:space="0" w:color="auto"/>
              <w:right w:val="single" w:sz="4" w:space="0" w:color="auto"/>
            </w:tcBorders>
            <w:shd w:val="clear" w:color="auto" w:fill="auto"/>
            <w:noWrap/>
            <w:vAlign w:val="bottom"/>
            <w:hideMark/>
          </w:tcPr>
          <w:p w14:paraId="0D7F17A8"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$3.85</w:t>
            </w:r>
          </w:p>
        </w:tc>
        <w:tc>
          <w:tcPr>
            <w:tcW w:w="900" w:type="dxa"/>
            <w:tcBorders>
              <w:top w:val="nil"/>
              <w:left w:val="nil"/>
              <w:bottom w:val="single" w:sz="4" w:space="0" w:color="auto"/>
              <w:right w:val="single" w:sz="4" w:space="0" w:color="auto"/>
            </w:tcBorders>
            <w:shd w:val="clear" w:color="auto" w:fill="auto"/>
            <w:noWrap/>
            <w:vAlign w:val="bottom"/>
            <w:hideMark/>
          </w:tcPr>
          <w:p w14:paraId="5FBB4B04"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$3.85</w:t>
            </w:r>
          </w:p>
        </w:tc>
        <w:tc>
          <w:tcPr>
            <w:tcW w:w="810" w:type="dxa"/>
            <w:tcBorders>
              <w:top w:val="nil"/>
              <w:left w:val="nil"/>
              <w:bottom w:val="single" w:sz="4" w:space="0" w:color="auto"/>
              <w:right w:val="single" w:sz="4" w:space="0" w:color="auto"/>
            </w:tcBorders>
            <w:shd w:val="clear" w:color="auto" w:fill="auto"/>
            <w:noWrap/>
            <w:vAlign w:val="bottom"/>
            <w:hideMark/>
          </w:tcPr>
          <w:p w14:paraId="2F39C121"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$3.85</w:t>
            </w:r>
          </w:p>
        </w:tc>
        <w:tc>
          <w:tcPr>
            <w:tcW w:w="810" w:type="dxa"/>
            <w:tcBorders>
              <w:top w:val="nil"/>
              <w:left w:val="nil"/>
              <w:bottom w:val="single" w:sz="4" w:space="0" w:color="auto"/>
              <w:right w:val="single" w:sz="4" w:space="0" w:color="auto"/>
            </w:tcBorders>
            <w:shd w:val="clear" w:color="auto" w:fill="auto"/>
            <w:noWrap/>
            <w:vAlign w:val="bottom"/>
            <w:hideMark/>
          </w:tcPr>
          <w:p w14:paraId="55B2DF4F"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$3.85</w:t>
            </w:r>
          </w:p>
        </w:tc>
        <w:tc>
          <w:tcPr>
            <w:tcW w:w="810" w:type="dxa"/>
            <w:tcBorders>
              <w:top w:val="nil"/>
              <w:left w:val="nil"/>
              <w:bottom w:val="single" w:sz="4" w:space="0" w:color="auto"/>
              <w:right w:val="single" w:sz="4" w:space="0" w:color="auto"/>
            </w:tcBorders>
            <w:shd w:val="clear" w:color="auto" w:fill="auto"/>
            <w:noWrap/>
            <w:vAlign w:val="bottom"/>
            <w:hideMark/>
          </w:tcPr>
          <w:p w14:paraId="4A2DCF1D"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$3.85</w:t>
            </w:r>
          </w:p>
        </w:tc>
        <w:tc>
          <w:tcPr>
            <w:tcW w:w="810" w:type="dxa"/>
            <w:tcBorders>
              <w:top w:val="nil"/>
              <w:left w:val="nil"/>
              <w:bottom w:val="single" w:sz="4" w:space="0" w:color="auto"/>
              <w:right w:val="single" w:sz="4" w:space="0" w:color="auto"/>
            </w:tcBorders>
            <w:shd w:val="clear" w:color="auto" w:fill="auto"/>
            <w:noWrap/>
            <w:vAlign w:val="bottom"/>
            <w:hideMark/>
          </w:tcPr>
          <w:p w14:paraId="5A6F5736"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$3.85</w:t>
            </w:r>
          </w:p>
        </w:tc>
        <w:tc>
          <w:tcPr>
            <w:tcW w:w="720" w:type="dxa"/>
            <w:tcBorders>
              <w:top w:val="nil"/>
              <w:left w:val="nil"/>
              <w:bottom w:val="single" w:sz="4" w:space="0" w:color="auto"/>
              <w:right w:val="single" w:sz="4" w:space="0" w:color="auto"/>
            </w:tcBorders>
            <w:shd w:val="clear" w:color="auto" w:fill="auto"/>
            <w:noWrap/>
            <w:vAlign w:val="bottom"/>
            <w:hideMark/>
          </w:tcPr>
          <w:p w14:paraId="7C719DFC"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$3.85</w:t>
            </w:r>
          </w:p>
        </w:tc>
        <w:tc>
          <w:tcPr>
            <w:tcW w:w="720" w:type="dxa"/>
            <w:tcBorders>
              <w:top w:val="nil"/>
              <w:left w:val="nil"/>
              <w:bottom w:val="single" w:sz="4" w:space="0" w:color="auto"/>
              <w:right w:val="single" w:sz="4" w:space="0" w:color="auto"/>
            </w:tcBorders>
            <w:shd w:val="clear" w:color="auto" w:fill="auto"/>
            <w:noWrap/>
            <w:vAlign w:val="bottom"/>
            <w:hideMark/>
          </w:tcPr>
          <w:p w14:paraId="2DC6D7EA"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$3.85</w:t>
            </w:r>
          </w:p>
        </w:tc>
        <w:tc>
          <w:tcPr>
            <w:tcW w:w="810" w:type="dxa"/>
            <w:tcBorders>
              <w:top w:val="nil"/>
              <w:left w:val="nil"/>
              <w:bottom w:val="single" w:sz="4" w:space="0" w:color="auto"/>
              <w:right w:val="single" w:sz="4" w:space="0" w:color="auto"/>
            </w:tcBorders>
            <w:shd w:val="clear" w:color="auto" w:fill="auto"/>
            <w:noWrap/>
            <w:vAlign w:val="bottom"/>
            <w:hideMark/>
          </w:tcPr>
          <w:p w14:paraId="40560027"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$3.85</w:t>
            </w:r>
          </w:p>
        </w:tc>
        <w:tc>
          <w:tcPr>
            <w:tcW w:w="900" w:type="dxa"/>
            <w:tcBorders>
              <w:top w:val="nil"/>
              <w:left w:val="nil"/>
              <w:bottom w:val="single" w:sz="4" w:space="0" w:color="auto"/>
              <w:right w:val="single" w:sz="4" w:space="0" w:color="auto"/>
            </w:tcBorders>
            <w:shd w:val="clear" w:color="auto" w:fill="auto"/>
            <w:noWrap/>
            <w:vAlign w:val="bottom"/>
            <w:hideMark/>
          </w:tcPr>
          <w:p w14:paraId="3E50B155"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$3.85</w:t>
            </w:r>
          </w:p>
        </w:tc>
        <w:tc>
          <w:tcPr>
            <w:tcW w:w="990" w:type="dxa"/>
            <w:tcBorders>
              <w:top w:val="nil"/>
              <w:left w:val="nil"/>
              <w:bottom w:val="single" w:sz="4" w:space="0" w:color="auto"/>
              <w:right w:val="single" w:sz="4" w:space="0" w:color="auto"/>
            </w:tcBorders>
            <w:shd w:val="clear" w:color="auto" w:fill="auto"/>
            <w:noWrap/>
            <w:vAlign w:val="bottom"/>
            <w:hideMark/>
          </w:tcPr>
          <w:p w14:paraId="38AFE990"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$3.85</w:t>
            </w:r>
          </w:p>
        </w:tc>
        <w:tc>
          <w:tcPr>
            <w:tcW w:w="990" w:type="dxa"/>
            <w:tcBorders>
              <w:top w:val="nil"/>
              <w:left w:val="nil"/>
              <w:bottom w:val="single" w:sz="4" w:space="0" w:color="auto"/>
              <w:right w:val="single" w:sz="8" w:space="0" w:color="auto"/>
            </w:tcBorders>
            <w:shd w:val="clear" w:color="auto" w:fill="auto"/>
            <w:noWrap/>
            <w:vAlign w:val="bottom"/>
            <w:hideMark/>
          </w:tcPr>
          <w:p w14:paraId="4FA0116D"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r>
      <w:tr w:rsidR="00602AF9" w:rsidRPr="00602AF9" w14:paraId="18787E50"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2D6CDE03"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Total Capacity Cost</w:t>
            </w:r>
          </w:p>
        </w:tc>
        <w:tc>
          <w:tcPr>
            <w:tcW w:w="760" w:type="dxa"/>
            <w:tcBorders>
              <w:top w:val="nil"/>
              <w:left w:val="nil"/>
              <w:bottom w:val="single" w:sz="4" w:space="0" w:color="auto"/>
              <w:right w:val="single" w:sz="4" w:space="0" w:color="auto"/>
            </w:tcBorders>
            <w:shd w:val="clear" w:color="auto" w:fill="auto"/>
            <w:noWrap/>
            <w:vAlign w:val="bottom"/>
            <w:hideMark/>
          </w:tcPr>
          <w:p w14:paraId="448DDEB3"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11A5490E"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$92,400</w:t>
            </w:r>
          </w:p>
        </w:tc>
        <w:tc>
          <w:tcPr>
            <w:tcW w:w="900" w:type="dxa"/>
            <w:tcBorders>
              <w:top w:val="nil"/>
              <w:left w:val="nil"/>
              <w:bottom w:val="single" w:sz="4" w:space="0" w:color="auto"/>
              <w:right w:val="single" w:sz="4" w:space="0" w:color="auto"/>
            </w:tcBorders>
            <w:shd w:val="clear" w:color="auto" w:fill="auto"/>
            <w:noWrap/>
            <w:vAlign w:val="bottom"/>
            <w:hideMark/>
          </w:tcPr>
          <w:p w14:paraId="0CF05144"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$77,000</w:t>
            </w:r>
          </w:p>
        </w:tc>
        <w:tc>
          <w:tcPr>
            <w:tcW w:w="900" w:type="dxa"/>
            <w:tcBorders>
              <w:top w:val="nil"/>
              <w:left w:val="nil"/>
              <w:bottom w:val="single" w:sz="4" w:space="0" w:color="auto"/>
              <w:right w:val="single" w:sz="4" w:space="0" w:color="auto"/>
            </w:tcBorders>
            <w:shd w:val="clear" w:color="auto" w:fill="auto"/>
            <w:noWrap/>
            <w:vAlign w:val="bottom"/>
            <w:hideMark/>
          </w:tcPr>
          <w:p w14:paraId="7A6A5380"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$61,600</w:t>
            </w:r>
          </w:p>
        </w:tc>
        <w:tc>
          <w:tcPr>
            <w:tcW w:w="810" w:type="dxa"/>
            <w:tcBorders>
              <w:top w:val="nil"/>
              <w:left w:val="nil"/>
              <w:bottom w:val="single" w:sz="4" w:space="0" w:color="auto"/>
              <w:right w:val="single" w:sz="4" w:space="0" w:color="auto"/>
            </w:tcBorders>
            <w:shd w:val="clear" w:color="auto" w:fill="auto"/>
            <w:noWrap/>
            <w:vAlign w:val="bottom"/>
            <w:hideMark/>
          </w:tcPr>
          <w:p w14:paraId="5C123F5F"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$30,800</w:t>
            </w:r>
          </w:p>
        </w:tc>
        <w:tc>
          <w:tcPr>
            <w:tcW w:w="810" w:type="dxa"/>
            <w:tcBorders>
              <w:top w:val="nil"/>
              <w:left w:val="nil"/>
              <w:bottom w:val="single" w:sz="4" w:space="0" w:color="auto"/>
              <w:right w:val="single" w:sz="4" w:space="0" w:color="auto"/>
            </w:tcBorders>
            <w:shd w:val="clear" w:color="auto" w:fill="auto"/>
            <w:noWrap/>
            <w:vAlign w:val="bottom"/>
            <w:hideMark/>
          </w:tcPr>
          <w:p w14:paraId="431612AD"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$69,300</w:t>
            </w:r>
          </w:p>
        </w:tc>
        <w:tc>
          <w:tcPr>
            <w:tcW w:w="810" w:type="dxa"/>
            <w:tcBorders>
              <w:top w:val="nil"/>
              <w:left w:val="nil"/>
              <w:bottom w:val="single" w:sz="4" w:space="0" w:color="auto"/>
              <w:right w:val="single" w:sz="4" w:space="0" w:color="auto"/>
            </w:tcBorders>
            <w:shd w:val="clear" w:color="auto" w:fill="auto"/>
            <w:noWrap/>
            <w:vAlign w:val="bottom"/>
            <w:hideMark/>
          </w:tcPr>
          <w:p w14:paraId="40D757A8"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$73,150</w:t>
            </w:r>
          </w:p>
        </w:tc>
        <w:tc>
          <w:tcPr>
            <w:tcW w:w="810" w:type="dxa"/>
            <w:tcBorders>
              <w:top w:val="nil"/>
              <w:left w:val="nil"/>
              <w:bottom w:val="single" w:sz="4" w:space="0" w:color="auto"/>
              <w:right w:val="single" w:sz="4" w:space="0" w:color="auto"/>
            </w:tcBorders>
            <w:shd w:val="clear" w:color="auto" w:fill="auto"/>
            <w:noWrap/>
            <w:vAlign w:val="bottom"/>
            <w:hideMark/>
          </w:tcPr>
          <w:p w14:paraId="204A9596"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$69,300</w:t>
            </w:r>
          </w:p>
        </w:tc>
        <w:tc>
          <w:tcPr>
            <w:tcW w:w="720" w:type="dxa"/>
            <w:tcBorders>
              <w:top w:val="nil"/>
              <w:left w:val="nil"/>
              <w:bottom w:val="single" w:sz="4" w:space="0" w:color="auto"/>
              <w:right w:val="single" w:sz="4" w:space="0" w:color="auto"/>
            </w:tcBorders>
            <w:shd w:val="clear" w:color="auto" w:fill="auto"/>
            <w:noWrap/>
            <w:vAlign w:val="bottom"/>
            <w:hideMark/>
          </w:tcPr>
          <w:p w14:paraId="68594EE4"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$65,450</w:t>
            </w:r>
          </w:p>
        </w:tc>
        <w:tc>
          <w:tcPr>
            <w:tcW w:w="720" w:type="dxa"/>
            <w:tcBorders>
              <w:top w:val="nil"/>
              <w:left w:val="nil"/>
              <w:bottom w:val="single" w:sz="4" w:space="0" w:color="auto"/>
              <w:right w:val="single" w:sz="4" w:space="0" w:color="auto"/>
            </w:tcBorders>
            <w:shd w:val="clear" w:color="auto" w:fill="auto"/>
            <w:noWrap/>
            <w:vAlign w:val="bottom"/>
            <w:hideMark/>
          </w:tcPr>
          <w:p w14:paraId="453471E5"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$65,450</w:t>
            </w:r>
          </w:p>
        </w:tc>
        <w:tc>
          <w:tcPr>
            <w:tcW w:w="810" w:type="dxa"/>
            <w:tcBorders>
              <w:top w:val="nil"/>
              <w:left w:val="nil"/>
              <w:bottom w:val="single" w:sz="4" w:space="0" w:color="auto"/>
              <w:right w:val="single" w:sz="4" w:space="0" w:color="auto"/>
            </w:tcBorders>
            <w:shd w:val="clear" w:color="auto" w:fill="auto"/>
            <w:noWrap/>
            <w:vAlign w:val="bottom"/>
            <w:hideMark/>
          </w:tcPr>
          <w:p w14:paraId="08023BB5"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$73,150</w:t>
            </w:r>
          </w:p>
        </w:tc>
        <w:tc>
          <w:tcPr>
            <w:tcW w:w="900" w:type="dxa"/>
            <w:tcBorders>
              <w:top w:val="nil"/>
              <w:left w:val="nil"/>
              <w:bottom w:val="single" w:sz="4" w:space="0" w:color="auto"/>
              <w:right w:val="single" w:sz="4" w:space="0" w:color="auto"/>
            </w:tcBorders>
            <w:shd w:val="clear" w:color="auto" w:fill="auto"/>
            <w:noWrap/>
            <w:vAlign w:val="bottom"/>
            <w:hideMark/>
          </w:tcPr>
          <w:p w14:paraId="58B9363D"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$57,750</w:t>
            </w:r>
          </w:p>
        </w:tc>
        <w:tc>
          <w:tcPr>
            <w:tcW w:w="990" w:type="dxa"/>
            <w:tcBorders>
              <w:top w:val="nil"/>
              <w:left w:val="nil"/>
              <w:bottom w:val="single" w:sz="4" w:space="0" w:color="auto"/>
              <w:right w:val="single" w:sz="4" w:space="0" w:color="auto"/>
            </w:tcBorders>
            <w:shd w:val="clear" w:color="auto" w:fill="auto"/>
            <w:noWrap/>
            <w:vAlign w:val="bottom"/>
            <w:hideMark/>
          </w:tcPr>
          <w:p w14:paraId="5462B7CC"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$119,350</w:t>
            </w:r>
          </w:p>
        </w:tc>
        <w:tc>
          <w:tcPr>
            <w:tcW w:w="990" w:type="dxa"/>
            <w:tcBorders>
              <w:top w:val="nil"/>
              <w:left w:val="nil"/>
              <w:bottom w:val="single" w:sz="4" w:space="0" w:color="auto"/>
              <w:right w:val="single" w:sz="8" w:space="0" w:color="auto"/>
            </w:tcBorders>
            <w:shd w:val="clear" w:color="auto" w:fill="auto"/>
            <w:noWrap/>
            <w:vAlign w:val="bottom"/>
            <w:hideMark/>
          </w:tcPr>
          <w:p w14:paraId="6A31EDB1" w14:textId="77777777" w:rsidR="00602AF9" w:rsidRPr="00602AF9" w:rsidRDefault="00602AF9" w:rsidP="00E053F4">
            <w:pPr>
              <w:spacing w:line="240" w:lineRule="auto"/>
              <w:jc w:val="right"/>
              <w:rPr>
                <w:rFonts w:eastAsia="Times New Roman"/>
                <w:b/>
                <w:bCs/>
                <w:sz w:val="13"/>
                <w:szCs w:val="13"/>
              </w:rPr>
            </w:pPr>
            <w:r w:rsidRPr="00602AF9">
              <w:rPr>
                <w:rFonts w:eastAsia="Times New Roman"/>
                <w:b/>
                <w:bCs/>
                <w:sz w:val="13"/>
                <w:szCs w:val="13"/>
              </w:rPr>
              <w:t xml:space="preserve">$854,700 </w:t>
            </w:r>
          </w:p>
        </w:tc>
      </w:tr>
      <w:tr w:rsidR="00602AF9" w:rsidRPr="00602AF9" w14:paraId="6D7A02C4"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619282D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60" w:type="dxa"/>
            <w:tcBorders>
              <w:top w:val="nil"/>
              <w:left w:val="nil"/>
              <w:bottom w:val="single" w:sz="4" w:space="0" w:color="auto"/>
              <w:right w:val="single" w:sz="4" w:space="0" w:color="auto"/>
            </w:tcBorders>
            <w:shd w:val="clear" w:color="auto" w:fill="auto"/>
            <w:noWrap/>
            <w:vAlign w:val="bottom"/>
            <w:hideMark/>
          </w:tcPr>
          <w:p w14:paraId="4CB1C89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5B69574B"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7346BD8C"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7BE293E0"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E4FE77E"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1A70B500"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0DC8DE0"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583BB226"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052E4BAD"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5C19E697"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68B01847"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46A04B70"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0E7AD3E5"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191FA141"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r>
      <w:tr w:rsidR="00602AF9" w:rsidRPr="00602AF9" w14:paraId="6F51876D"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7CC91654"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Energy Purchases</w:t>
            </w:r>
            <w:r w:rsidRPr="00602AF9">
              <w:rPr>
                <w:rFonts w:eastAsia="Times New Roman"/>
                <w:sz w:val="13"/>
                <w:szCs w:val="13"/>
              </w:rPr>
              <w:t xml:space="preserve"> (MWh)</w:t>
            </w:r>
          </w:p>
        </w:tc>
        <w:tc>
          <w:tcPr>
            <w:tcW w:w="760" w:type="dxa"/>
            <w:tcBorders>
              <w:top w:val="nil"/>
              <w:left w:val="nil"/>
              <w:bottom w:val="single" w:sz="4" w:space="0" w:color="auto"/>
              <w:right w:val="single" w:sz="4" w:space="0" w:color="auto"/>
            </w:tcBorders>
            <w:shd w:val="clear" w:color="auto" w:fill="auto"/>
            <w:noWrap/>
            <w:vAlign w:val="bottom"/>
            <w:hideMark/>
          </w:tcPr>
          <w:p w14:paraId="496AA1E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1AD211D5"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0802D5F9"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6FD770C5"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70E2210"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43D9A41"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A536C4E"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2D6ECB1F"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0E73357D"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74D7ABFD"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10EDEFDD"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1317BAF1"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106B783C"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05F0509F"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r>
      <w:tr w:rsidR="00602AF9" w:rsidRPr="00602AF9" w14:paraId="4C98314A"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25C54C1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Annual Baseload Energy</w:t>
            </w:r>
          </w:p>
        </w:tc>
        <w:tc>
          <w:tcPr>
            <w:tcW w:w="760" w:type="dxa"/>
            <w:tcBorders>
              <w:top w:val="nil"/>
              <w:left w:val="nil"/>
              <w:bottom w:val="single" w:sz="4" w:space="0" w:color="auto"/>
              <w:right w:val="single" w:sz="4" w:space="0" w:color="auto"/>
            </w:tcBorders>
            <w:shd w:val="clear" w:color="auto" w:fill="auto"/>
            <w:noWrap/>
            <w:vAlign w:val="bottom"/>
            <w:hideMark/>
          </w:tcPr>
          <w:p w14:paraId="1D060DE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0C509CE2"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8,928</w:t>
            </w:r>
          </w:p>
        </w:tc>
        <w:tc>
          <w:tcPr>
            <w:tcW w:w="900" w:type="dxa"/>
            <w:tcBorders>
              <w:top w:val="nil"/>
              <w:left w:val="nil"/>
              <w:bottom w:val="single" w:sz="4" w:space="0" w:color="auto"/>
              <w:right w:val="single" w:sz="4" w:space="0" w:color="auto"/>
            </w:tcBorders>
            <w:shd w:val="clear" w:color="auto" w:fill="auto"/>
            <w:noWrap/>
            <w:vAlign w:val="bottom"/>
            <w:hideMark/>
          </w:tcPr>
          <w:p w14:paraId="0B9F3989"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8,064</w:t>
            </w:r>
          </w:p>
        </w:tc>
        <w:tc>
          <w:tcPr>
            <w:tcW w:w="900" w:type="dxa"/>
            <w:tcBorders>
              <w:top w:val="nil"/>
              <w:left w:val="nil"/>
              <w:bottom w:val="single" w:sz="4" w:space="0" w:color="auto"/>
              <w:right w:val="single" w:sz="4" w:space="0" w:color="auto"/>
            </w:tcBorders>
            <w:shd w:val="clear" w:color="auto" w:fill="auto"/>
            <w:noWrap/>
            <w:vAlign w:val="bottom"/>
            <w:hideMark/>
          </w:tcPr>
          <w:p w14:paraId="766EEF6B"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8,916</w:t>
            </w:r>
          </w:p>
        </w:tc>
        <w:tc>
          <w:tcPr>
            <w:tcW w:w="810" w:type="dxa"/>
            <w:tcBorders>
              <w:top w:val="nil"/>
              <w:left w:val="nil"/>
              <w:bottom w:val="single" w:sz="4" w:space="0" w:color="auto"/>
              <w:right w:val="single" w:sz="4" w:space="0" w:color="auto"/>
            </w:tcBorders>
            <w:shd w:val="clear" w:color="auto" w:fill="auto"/>
            <w:noWrap/>
            <w:vAlign w:val="bottom"/>
            <w:hideMark/>
          </w:tcPr>
          <w:p w14:paraId="18E3D3FC"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8,640</w:t>
            </w:r>
          </w:p>
        </w:tc>
        <w:tc>
          <w:tcPr>
            <w:tcW w:w="810" w:type="dxa"/>
            <w:tcBorders>
              <w:top w:val="nil"/>
              <w:left w:val="nil"/>
              <w:bottom w:val="single" w:sz="4" w:space="0" w:color="auto"/>
              <w:right w:val="single" w:sz="4" w:space="0" w:color="auto"/>
            </w:tcBorders>
            <w:shd w:val="clear" w:color="auto" w:fill="auto"/>
            <w:noWrap/>
            <w:vAlign w:val="bottom"/>
            <w:hideMark/>
          </w:tcPr>
          <w:p w14:paraId="7748249D"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8,928</w:t>
            </w:r>
          </w:p>
        </w:tc>
        <w:tc>
          <w:tcPr>
            <w:tcW w:w="810" w:type="dxa"/>
            <w:tcBorders>
              <w:top w:val="nil"/>
              <w:left w:val="nil"/>
              <w:bottom w:val="single" w:sz="4" w:space="0" w:color="auto"/>
              <w:right w:val="single" w:sz="4" w:space="0" w:color="auto"/>
            </w:tcBorders>
            <w:shd w:val="clear" w:color="auto" w:fill="auto"/>
            <w:noWrap/>
            <w:vAlign w:val="bottom"/>
            <w:hideMark/>
          </w:tcPr>
          <w:p w14:paraId="25B19279"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8,640</w:t>
            </w:r>
          </w:p>
        </w:tc>
        <w:tc>
          <w:tcPr>
            <w:tcW w:w="810" w:type="dxa"/>
            <w:tcBorders>
              <w:top w:val="nil"/>
              <w:left w:val="nil"/>
              <w:bottom w:val="single" w:sz="4" w:space="0" w:color="auto"/>
              <w:right w:val="single" w:sz="4" w:space="0" w:color="auto"/>
            </w:tcBorders>
            <w:shd w:val="clear" w:color="auto" w:fill="auto"/>
            <w:noWrap/>
            <w:vAlign w:val="bottom"/>
            <w:hideMark/>
          </w:tcPr>
          <w:p w14:paraId="284CF41D"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8,928</w:t>
            </w:r>
          </w:p>
        </w:tc>
        <w:tc>
          <w:tcPr>
            <w:tcW w:w="720" w:type="dxa"/>
            <w:tcBorders>
              <w:top w:val="nil"/>
              <w:left w:val="nil"/>
              <w:bottom w:val="single" w:sz="4" w:space="0" w:color="auto"/>
              <w:right w:val="single" w:sz="4" w:space="0" w:color="auto"/>
            </w:tcBorders>
            <w:shd w:val="clear" w:color="auto" w:fill="auto"/>
            <w:noWrap/>
            <w:vAlign w:val="bottom"/>
            <w:hideMark/>
          </w:tcPr>
          <w:p w14:paraId="2B3DD34E"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8,928</w:t>
            </w:r>
          </w:p>
        </w:tc>
        <w:tc>
          <w:tcPr>
            <w:tcW w:w="720" w:type="dxa"/>
            <w:tcBorders>
              <w:top w:val="nil"/>
              <w:left w:val="nil"/>
              <w:bottom w:val="single" w:sz="4" w:space="0" w:color="auto"/>
              <w:right w:val="single" w:sz="4" w:space="0" w:color="auto"/>
            </w:tcBorders>
            <w:shd w:val="clear" w:color="auto" w:fill="auto"/>
            <w:noWrap/>
            <w:vAlign w:val="bottom"/>
            <w:hideMark/>
          </w:tcPr>
          <w:p w14:paraId="7DE017D9"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8,640</w:t>
            </w:r>
          </w:p>
        </w:tc>
        <w:tc>
          <w:tcPr>
            <w:tcW w:w="810" w:type="dxa"/>
            <w:tcBorders>
              <w:top w:val="nil"/>
              <w:left w:val="nil"/>
              <w:bottom w:val="single" w:sz="4" w:space="0" w:color="auto"/>
              <w:right w:val="single" w:sz="4" w:space="0" w:color="auto"/>
            </w:tcBorders>
            <w:shd w:val="clear" w:color="auto" w:fill="auto"/>
            <w:noWrap/>
            <w:vAlign w:val="bottom"/>
            <w:hideMark/>
          </w:tcPr>
          <w:p w14:paraId="18FFC8BC"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8,928</w:t>
            </w:r>
          </w:p>
        </w:tc>
        <w:tc>
          <w:tcPr>
            <w:tcW w:w="900" w:type="dxa"/>
            <w:tcBorders>
              <w:top w:val="nil"/>
              <w:left w:val="nil"/>
              <w:bottom w:val="single" w:sz="4" w:space="0" w:color="auto"/>
              <w:right w:val="single" w:sz="4" w:space="0" w:color="auto"/>
            </w:tcBorders>
            <w:shd w:val="clear" w:color="auto" w:fill="auto"/>
            <w:noWrap/>
            <w:vAlign w:val="bottom"/>
            <w:hideMark/>
          </w:tcPr>
          <w:p w14:paraId="27C4932A"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8,652</w:t>
            </w:r>
          </w:p>
        </w:tc>
        <w:tc>
          <w:tcPr>
            <w:tcW w:w="990" w:type="dxa"/>
            <w:tcBorders>
              <w:top w:val="nil"/>
              <w:left w:val="nil"/>
              <w:bottom w:val="single" w:sz="4" w:space="0" w:color="auto"/>
              <w:right w:val="single" w:sz="4" w:space="0" w:color="auto"/>
            </w:tcBorders>
            <w:shd w:val="clear" w:color="auto" w:fill="auto"/>
            <w:noWrap/>
            <w:vAlign w:val="bottom"/>
            <w:hideMark/>
          </w:tcPr>
          <w:p w14:paraId="3B4E74F2"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8,928</w:t>
            </w:r>
          </w:p>
        </w:tc>
        <w:tc>
          <w:tcPr>
            <w:tcW w:w="990" w:type="dxa"/>
            <w:tcBorders>
              <w:top w:val="nil"/>
              <w:left w:val="nil"/>
              <w:bottom w:val="single" w:sz="4" w:space="0" w:color="auto"/>
              <w:right w:val="single" w:sz="8" w:space="0" w:color="auto"/>
            </w:tcBorders>
            <w:shd w:val="clear" w:color="auto" w:fill="auto"/>
            <w:noWrap/>
            <w:vAlign w:val="bottom"/>
            <w:hideMark/>
          </w:tcPr>
          <w:p w14:paraId="4BE934B7" w14:textId="77777777" w:rsidR="00602AF9" w:rsidRPr="00602AF9" w:rsidRDefault="00602AF9" w:rsidP="00E053F4">
            <w:pPr>
              <w:spacing w:line="240" w:lineRule="auto"/>
              <w:jc w:val="right"/>
              <w:rPr>
                <w:rFonts w:eastAsia="Times New Roman"/>
                <w:b/>
                <w:bCs/>
                <w:sz w:val="13"/>
                <w:szCs w:val="13"/>
              </w:rPr>
            </w:pPr>
            <w:r w:rsidRPr="00602AF9">
              <w:rPr>
                <w:rFonts w:eastAsia="Times New Roman"/>
                <w:b/>
                <w:bCs/>
                <w:sz w:val="13"/>
                <w:szCs w:val="13"/>
              </w:rPr>
              <w:t>105,120</w:t>
            </w:r>
          </w:p>
        </w:tc>
      </w:tr>
      <w:tr w:rsidR="00602AF9" w:rsidRPr="00602AF9" w14:paraId="60A87975"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05A7B17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Seasonal Baseload Energy On-peak</w:t>
            </w:r>
          </w:p>
        </w:tc>
        <w:tc>
          <w:tcPr>
            <w:tcW w:w="760" w:type="dxa"/>
            <w:tcBorders>
              <w:top w:val="nil"/>
              <w:left w:val="nil"/>
              <w:bottom w:val="single" w:sz="4" w:space="0" w:color="auto"/>
              <w:right w:val="single" w:sz="4" w:space="0" w:color="auto"/>
            </w:tcBorders>
            <w:shd w:val="clear" w:color="auto" w:fill="auto"/>
            <w:noWrap/>
            <w:vAlign w:val="bottom"/>
            <w:hideMark/>
          </w:tcPr>
          <w:p w14:paraId="0D4EC91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2285421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3,968</w:t>
            </w:r>
          </w:p>
        </w:tc>
        <w:tc>
          <w:tcPr>
            <w:tcW w:w="900" w:type="dxa"/>
            <w:tcBorders>
              <w:top w:val="nil"/>
              <w:left w:val="nil"/>
              <w:bottom w:val="single" w:sz="4" w:space="0" w:color="auto"/>
              <w:right w:val="single" w:sz="4" w:space="0" w:color="auto"/>
            </w:tcBorders>
            <w:shd w:val="clear" w:color="auto" w:fill="auto"/>
            <w:noWrap/>
            <w:vAlign w:val="bottom"/>
            <w:hideMark/>
          </w:tcPr>
          <w:p w14:paraId="6D4416F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3,584</w:t>
            </w:r>
          </w:p>
        </w:tc>
        <w:tc>
          <w:tcPr>
            <w:tcW w:w="900" w:type="dxa"/>
            <w:tcBorders>
              <w:top w:val="nil"/>
              <w:left w:val="nil"/>
              <w:bottom w:val="single" w:sz="4" w:space="0" w:color="auto"/>
              <w:right w:val="single" w:sz="4" w:space="0" w:color="auto"/>
            </w:tcBorders>
            <w:shd w:val="clear" w:color="auto" w:fill="auto"/>
            <w:noWrap/>
            <w:vAlign w:val="bottom"/>
            <w:hideMark/>
          </w:tcPr>
          <w:p w14:paraId="6831A93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543598B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272FA5D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69FA771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48B7472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3A30A96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77DFF49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65B8123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619F801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1,924</w:t>
            </w:r>
          </w:p>
        </w:tc>
        <w:tc>
          <w:tcPr>
            <w:tcW w:w="990" w:type="dxa"/>
            <w:tcBorders>
              <w:top w:val="nil"/>
              <w:left w:val="nil"/>
              <w:bottom w:val="single" w:sz="4" w:space="0" w:color="auto"/>
              <w:right w:val="single" w:sz="4" w:space="0" w:color="auto"/>
            </w:tcBorders>
            <w:shd w:val="clear" w:color="auto" w:fill="auto"/>
            <w:noWrap/>
            <w:vAlign w:val="bottom"/>
            <w:hideMark/>
          </w:tcPr>
          <w:p w14:paraId="3F02412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3,968</w:t>
            </w:r>
          </w:p>
        </w:tc>
        <w:tc>
          <w:tcPr>
            <w:tcW w:w="990" w:type="dxa"/>
            <w:tcBorders>
              <w:top w:val="nil"/>
              <w:left w:val="nil"/>
              <w:bottom w:val="single" w:sz="4" w:space="0" w:color="auto"/>
              <w:right w:val="single" w:sz="8" w:space="0" w:color="auto"/>
            </w:tcBorders>
            <w:shd w:val="clear" w:color="auto" w:fill="auto"/>
            <w:noWrap/>
            <w:vAlign w:val="bottom"/>
            <w:hideMark/>
          </w:tcPr>
          <w:p w14:paraId="548A81F5"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13,444</w:t>
            </w:r>
          </w:p>
        </w:tc>
      </w:tr>
      <w:tr w:rsidR="00602AF9" w:rsidRPr="00602AF9" w14:paraId="126FB864"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3A48551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Seasonal Baseload Energy Off-peak</w:t>
            </w:r>
          </w:p>
        </w:tc>
        <w:tc>
          <w:tcPr>
            <w:tcW w:w="760" w:type="dxa"/>
            <w:tcBorders>
              <w:top w:val="nil"/>
              <w:left w:val="nil"/>
              <w:bottom w:val="single" w:sz="4" w:space="0" w:color="auto"/>
              <w:right w:val="single" w:sz="4" w:space="0" w:color="auto"/>
            </w:tcBorders>
            <w:shd w:val="clear" w:color="auto" w:fill="auto"/>
            <w:noWrap/>
            <w:vAlign w:val="bottom"/>
            <w:hideMark/>
          </w:tcPr>
          <w:p w14:paraId="03F5608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7784B03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2,976</w:t>
            </w:r>
          </w:p>
        </w:tc>
        <w:tc>
          <w:tcPr>
            <w:tcW w:w="900" w:type="dxa"/>
            <w:tcBorders>
              <w:top w:val="nil"/>
              <w:left w:val="nil"/>
              <w:bottom w:val="single" w:sz="4" w:space="0" w:color="auto"/>
              <w:right w:val="single" w:sz="4" w:space="0" w:color="auto"/>
            </w:tcBorders>
            <w:shd w:val="clear" w:color="auto" w:fill="auto"/>
            <w:noWrap/>
            <w:vAlign w:val="bottom"/>
            <w:hideMark/>
          </w:tcPr>
          <w:p w14:paraId="386A4A3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2,688</w:t>
            </w:r>
          </w:p>
        </w:tc>
        <w:tc>
          <w:tcPr>
            <w:tcW w:w="900" w:type="dxa"/>
            <w:tcBorders>
              <w:top w:val="nil"/>
              <w:left w:val="nil"/>
              <w:bottom w:val="single" w:sz="4" w:space="0" w:color="auto"/>
              <w:right w:val="single" w:sz="4" w:space="0" w:color="auto"/>
            </w:tcBorders>
            <w:shd w:val="clear" w:color="auto" w:fill="auto"/>
            <w:noWrap/>
            <w:vAlign w:val="bottom"/>
            <w:hideMark/>
          </w:tcPr>
          <w:p w14:paraId="60AEC89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2C535A0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14B15EF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7395DC5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5732B39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4F1FCA4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119F97E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3294374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7B19E3B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1,687</w:t>
            </w:r>
          </w:p>
        </w:tc>
        <w:tc>
          <w:tcPr>
            <w:tcW w:w="990" w:type="dxa"/>
            <w:tcBorders>
              <w:top w:val="nil"/>
              <w:left w:val="nil"/>
              <w:bottom w:val="single" w:sz="4" w:space="0" w:color="auto"/>
              <w:right w:val="single" w:sz="4" w:space="0" w:color="auto"/>
            </w:tcBorders>
            <w:shd w:val="clear" w:color="auto" w:fill="auto"/>
            <w:noWrap/>
            <w:vAlign w:val="bottom"/>
            <w:hideMark/>
          </w:tcPr>
          <w:p w14:paraId="2B4157B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2,976</w:t>
            </w:r>
          </w:p>
        </w:tc>
        <w:tc>
          <w:tcPr>
            <w:tcW w:w="990" w:type="dxa"/>
            <w:tcBorders>
              <w:top w:val="nil"/>
              <w:left w:val="nil"/>
              <w:bottom w:val="single" w:sz="4" w:space="0" w:color="auto"/>
              <w:right w:val="single" w:sz="8" w:space="0" w:color="auto"/>
            </w:tcBorders>
            <w:shd w:val="clear" w:color="auto" w:fill="auto"/>
            <w:noWrap/>
            <w:vAlign w:val="bottom"/>
            <w:hideMark/>
          </w:tcPr>
          <w:p w14:paraId="04CEF3E8"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10,327</w:t>
            </w:r>
          </w:p>
        </w:tc>
      </w:tr>
      <w:tr w:rsidR="00602AF9" w:rsidRPr="00602AF9" w14:paraId="39FD262A"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6301952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xml:space="preserve">Energy Option On-peak </w:t>
            </w:r>
          </w:p>
        </w:tc>
        <w:tc>
          <w:tcPr>
            <w:tcW w:w="760" w:type="dxa"/>
            <w:tcBorders>
              <w:top w:val="nil"/>
              <w:left w:val="nil"/>
              <w:bottom w:val="single" w:sz="4" w:space="0" w:color="auto"/>
              <w:right w:val="single" w:sz="4" w:space="0" w:color="auto"/>
            </w:tcBorders>
            <w:shd w:val="clear" w:color="auto" w:fill="auto"/>
            <w:noWrap/>
            <w:vAlign w:val="bottom"/>
            <w:hideMark/>
          </w:tcPr>
          <w:p w14:paraId="4EC3647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38F2E42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56</w:t>
            </w:r>
          </w:p>
        </w:tc>
        <w:tc>
          <w:tcPr>
            <w:tcW w:w="900" w:type="dxa"/>
            <w:tcBorders>
              <w:top w:val="nil"/>
              <w:left w:val="nil"/>
              <w:bottom w:val="single" w:sz="4" w:space="0" w:color="auto"/>
              <w:right w:val="single" w:sz="4" w:space="0" w:color="auto"/>
            </w:tcBorders>
            <w:shd w:val="clear" w:color="auto" w:fill="auto"/>
            <w:noWrap/>
            <w:vAlign w:val="bottom"/>
            <w:hideMark/>
          </w:tcPr>
          <w:p w14:paraId="592796B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5ECDCF8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18A07C1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5FC446D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07DF1F9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15CCC4F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6BAE20E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12306B6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6695E8A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200BF18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334</w:t>
            </w:r>
          </w:p>
        </w:tc>
        <w:tc>
          <w:tcPr>
            <w:tcW w:w="990" w:type="dxa"/>
            <w:tcBorders>
              <w:top w:val="nil"/>
              <w:left w:val="nil"/>
              <w:bottom w:val="single" w:sz="4" w:space="0" w:color="auto"/>
              <w:right w:val="single" w:sz="4" w:space="0" w:color="auto"/>
            </w:tcBorders>
            <w:shd w:val="clear" w:color="auto" w:fill="auto"/>
            <w:noWrap/>
            <w:vAlign w:val="bottom"/>
            <w:hideMark/>
          </w:tcPr>
          <w:p w14:paraId="053E19E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372</w:t>
            </w:r>
          </w:p>
        </w:tc>
        <w:tc>
          <w:tcPr>
            <w:tcW w:w="990" w:type="dxa"/>
            <w:tcBorders>
              <w:top w:val="nil"/>
              <w:left w:val="nil"/>
              <w:bottom w:val="single" w:sz="4" w:space="0" w:color="auto"/>
              <w:right w:val="single" w:sz="8" w:space="0" w:color="auto"/>
            </w:tcBorders>
            <w:shd w:val="clear" w:color="auto" w:fill="auto"/>
            <w:noWrap/>
            <w:vAlign w:val="bottom"/>
            <w:hideMark/>
          </w:tcPr>
          <w:p w14:paraId="3A751D98"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762</w:t>
            </w:r>
          </w:p>
        </w:tc>
      </w:tr>
      <w:tr w:rsidR="00602AF9" w:rsidRPr="00602AF9" w14:paraId="11D2568A"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3FADD9D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xml:space="preserve">Energy Option Off-peak </w:t>
            </w:r>
          </w:p>
        </w:tc>
        <w:tc>
          <w:tcPr>
            <w:tcW w:w="760" w:type="dxa"/>
            <w:tcBorders>
              <w:top w:val="nil"/>
              <w:left w:val="nil"/>
              <w:bottom w:val="single" w:sz="4" w:space="0" w:color="auto"/>
              <w:right w:val="single" w:sz="4" w:space="0" w:color="auto"/>
            </w:tcBorders>
            <w:shd w:val="clear" w:color="auto" w:fill="auto"/>
            <w:noWrap/>
            <w:vAlign w:val="bottom"/>
            <w:hideMark/>
          </w:tcPr>
          <w:p w14:paraId="0B8B235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73D77B5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56</w:t>
            </w:r>
          </w:p>
        </w:tc>
        <w:tc>
          <w:tcPr>
            <w:tcW w:w="900" w:type="dxa"/>
            <w:tcBorders>
              <w:top w:val="nil"/>
              <w:left w:val="nil"/>
              <w:bottom w:val="single" w:sz="4" w:space="0" w:color="auto"/>
              <w:right w:val="single" w:sz="4" w:space="0" w:color="auto"/>
            </w:tcBorders>
            <w:shd w:val="clear" w:color="auto" w:fill="auto"/>
            <w:noWrap/>
            <w:vAlign w:val="bottom"/>
            <w:hideMark/>
          </w:tcPr>
          <w:p w14:paraId="2CA3EEC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280B51D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554F2B8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59468B8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0263829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3E9514A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7845F69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2F11672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49B01A4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03EC724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334</w:t>
            </w:r>
          </w:p>
        </w:tc>
        <w:tc>
          <w:tcPr>
            <w:tcW w:w="990" w:type="dxa"/>
            <w:tcBorders>
              <w:top w:val="nil"/>
              <w:left w:val="nil"/>
              <w:bottom w:val="single" w:sz="4" w:space="0" w:color="auto"/>
              <w:right w:val="single" w:sz="4" w:space="0" w:color="auto"/>
            </w:tcBorders>
            <w:shd w:val="clear" w:color="auto" w:fill="auto"/>
            <w:noWrap/>
            <w:vAlign w:val="bottom"/>
            <w:hideMark/>
          </w:tcPr>
          <w:p w14:paraId="20E8E3E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372</w:t>
            </w:r>
          </w:p>
        </w:tc>
        <w:tc>
          <w:tcPr>
            <w:tcW w:w="990" w:type="dxa"/>
            <w:tcBorders>
              <w:top w:val="nil"/>
              <w:left w:val="nil"/>
              <w:bottom w:val="single" w:sz="4" w:space="0" w:color="auto"/>
              <w:right w:val="single" w:sz="8" w:space="0" w:color="auto"/>
            </w:tcBorders>
            <w:shd w:val="clear" w:color="auto" w:fill="auto"/>
            <w:noWrap/>
            <w:vAlign w:val="bottom"/>
            <w:hideMark/>
          </w:tcPr>
          <w:p w14:paraId="217B49FE"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762</w:t>
            </w:r>
          </w:p>
        </w:tc>
      </w:tr>
      <w:tr w:rsidR="00602AF9" w:rsidRPr="00602AF9" w14:paraId="0C3F4468"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4D4EA7A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Bear Valley Power Plant</w:t>
            </w:r>
          </w:p>
        </w:tc>
        <w:tc>
          <w:tcPr>
            <w:tcW w:w="760" w:type="dxa"/>
            <w:tcBorders>
              <w:top w:val="nil"/>
              <w:left w:val="nil"/>
              <w:bottom w:val="single" w:sz="4" w:space="0" w:color="auto"/>
              <w:right w:val="single" w:sz="4" w:space="0" w:color="auto"/>
            </w:tcBorders>
            <w:shd w:val="clear" w:color="auto" w:fill="auto"/>
            <w:noWrap/>
            <w:vAlign w:val="bottom"/>
            <w:hideMark/>
          </w:tcPr>
          <w:p w14:paraId="5D81878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4D384CA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54</w:t>
            </w:r>
          </w:p>
        </w:tc>
        <w:tc>
          <w:tcPr>
            <w:tcW w:w="900" w:type="dxa"/>
            <w:tcBorders>
              <w:top w:val="nil"/>
              <w:left w:val="nil"/>
              <w:bottom w:val="single" w:sz="4" w:space="0" w:color="auto"/>
              <w:right w:val="single" w:sz="4" w:space="0" w:color="auto"/>
            </w:tcBorders>
            <w:shd w:val="clear" w:color="auto" w:fill="auto"/>
            <w:noWrap/>
            <w:vAlign w:val="bottom"/>
            <w:hideMark/>
          </w:tcPr>
          <w:p w14:paraId="03E1BF5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w:t>
            </w:r>
          </w:p>
        </w:tc>
        <w:tc>
          <w:tcPr>
            <w:tcW w:w="900" w:type="dxa"/>
            <w:tcBorders>
              <w:top w:val="nil"/>
              <w:left w:val="nil"/>
              <w:bottom w:val="single" w:sz="4" w:space="0" w:color="auto"/>
              <w:right w:val="single" w:sz="4" w:space="0" w:color="auto"/>
            </w:tcBorders>
            <w:shd w:val="clear" w:color="auto" w:fill="auto"/>
            <w:noWrap/>
            <w:vAlign w:val="bottom"/>
            <w:hideMark/>
          </w:tcPr>
          <w:p w14:paraId="0676658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48</w:t>
            </w:r>
          </w:p>
        </w:tc>
        <w:tc>
          <w:tcPr>
            <w:tcW w:w="810" w:type="dxa"/>
            <w:tcBorders>
              <w:top w:val="nil"/>
              <w:left w:val="nil"/>
              <w:bottom w:val="single" w:sz="4" w:space="0" w:color="auto"/>
              <w:right w:val="single" w:sz="4" w:space="0" w:color="auto"/>
            </w:tcBorders>
            <w:shd w:val="clear" w:color="auto" w:fill="auto"/>
            <w:noWrap/>
            <w:vAlign w:val="bottom"/>
            <w:hideMark/>
          </w:tcPr>
          <w:p w14:paraId="07223F6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27</w:t>
            </w:r>
          </w:p>
        </w:tc>
        <w:tc>
          <w:tcPr>
            <w:tcW w:w="810" w:type="dxa"/>
            <w:tcBorders>
              <w:top w:val="nil"/>
              <w:left w:val="nil"/>
              <w:bottom w:val="single" w:sz="4" w:space="0" w:color="auto"/>
              <w:right w:val="single" w:sz="4" w:space="0" w:color="auto"/>
            </w:tcBorders>
            <w:shd w:val="clear" w:color="auto" w:fill="auto"/>
            <w:noWrap/>
            <w:vAlign w:val="bottom"/>
            <w:hideMark/>
          </w:tcPr>
          <w:p w14:paraId="47E7AF0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20</w:t>
            </w:r>
          </w:p>
        </w:tc>
        <w:tc>
          <w:tcPr>
            <w:tcW w:w="810" w:type="dxa"/>
            <w:tcBorders>
              <w:top w:val="nil"/>
              <w:left w:val="nil"/>
              <w:bottom w:val="single" w:sz="4" w:space="0" w:color="auto"/>
              <w:right w:val="single" w:sz="4" w:space="0" w:color="auto"/>
            </w:tcBorders>
            <w:shd w:val="clear" w:color="auto" w:fill="auto"/>
            <w:noWrap/>
            <w:vAlign w:val="bottom"/>
            <w:hideMark/>
          </w:tcPr>
          <w:p w14:paraId="1E31AFF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24</w:t>
            </w:r>
          </w:p>
        </w:tc>
        <w:tc>
          <w:tcPr>
            <w:tcW w:w="810" w:type="dxa"/>
            <w:tcBorders>
              <w:top w:val="nil"/>
              <w:left w:val="nil"/>
              <w:bottom w:val="single" w:sz="4" w:space="0" w:color="auto"/>
              <w:right w:val="single" w:sz="4" w:space="0" w:color="auto"/>
            </w:tcBorders>
            <w:shd w:val="clear" w:color="auto" w:fill="auto"/>
            <w:noWrap/>
            <w:vAlign w:val="bottom"/>
            <w:hideMark/>
          </w:tcPr>
          <w:p w14:paraId="7338D1E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43</w:t>
            </w:r>
          </w:p>
        </w:tc>
        <w:tc>
          <w:tcPr>
            <w:tcW w:w="720" w:type="dxa"/>
            <w:tcBorders>
              <w:top w:val="nil"/>
              <w:left w:val="nil"/>
              <w:bottom w:val="single" w:sz="4" w:space="0" w:color="auto"/>
              <w:right w:val="single" w:sz="4" w:space="0" w:color="auto"/>
            </w:tcBorders>
            <w:shd w:val="clear" w:color="auto" w:fill="auto"/>
            <w:noWrap/>
            <w:vAlign w:val="bottom"/>
            <w:hideMark/>
          </w:tcPr>
          <w:p w14:paraId="65D95AB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21</w:t>
            </w:r>
          </w:p>
        </w:tc>
        <w:tc>
          <w:tcPr>
            <w:tcW w:w="720" w:type="dxa"/>
            <w:tcBorders>
              <w:top w:val="nil"/>
              <w:left w:val="nil"/>
              <w:bottom w:val="single" w:sz="4" w:space="0" w:color="auto"/>
              <w:right w:val="single" w:sz="4" w:space="0" w:color="auto"/>
            </w:tcBorders>
            <w:shd w:val="clear" w:color="auto" w:fill="auto"/>
            <w:noWrap/>
            <w:vAlign w:val="bottom"/>
            <w:hideMark/>
          </w:tcPr>
          <w:p w14:paraId="5E7A098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50</w:t>
            </w:r>
          </w:p>
        </w:tc>
        <w:tc>
          <w:tcPr>
            <w:tcW w:w="810" w:type="dxa"/>
            <w:tcBorders>
              <w:top w:val="nil"/>
              <w:left w:val="nil"/>
              <w:bottom w:val="single" w:sz="4" w:space="0" w:color="auto"/>
              <w:right w:val="single" w:sz="4" w:space="0" w:color="auto"/>
            </w:tcBorders>
            <w:shd w:val="clear" w:color="auto" w:fill="auto"/>
            <w:noWrap/>
            <w:vAlign w:val="bottom"/>
            <w:hideMark/>
          </w:tcPr>
          <w:p w14:paraId="0ACD55B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38</w:t>
            </w:r>
          </w:p>
        </w:tc>
        <w:tc>
          <w:tcPr>
            <w:tcW w:w="900" w:type="dxa"/>
            <w:tcBorders>
              <w:top w:val="nil"/>
              <w:left w:val="nil"/>
              <w:bottom w:val="single" w:sz="4" w:space="0" w:color="auto"/>
              <w:right w:val="single" w:sz="4" w:space="0" w:color="auto"/>
            </w:tcBorders>
            <w:shd w:val="clear" w:color="auto" w:fill="auto"/>
            <w:noWrap/>
            <w:vAlign w:val="bottom"/>
            <w:hideMark/>
          </w:tcPr>
          <w:p w14:paraId="025E321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36</w:t>
            </w:r>
          </w:p>
        </w:tc>
        <w:tc>
          <w:tcPr>
            <w:tcW w:w="990" w:type="dxa"/>
            <w:tcBorders>
              <w:top w:val="nil"/>
              <w:left w:val="nil"/>
              <w:bottom w:val="single" w:sz="4" w:space="0" w:color="auto"/>
              <w:right w:val="single" w:sz="4" w:space="0" w:color="auto"/>
            </w:tcBorders>
            <w:shd w:val="clear" w:color="auto" w:fill="auto"/>
            <w:noWrap/>
            <w:vAlign w:val="bottom"/>
            <w:hideMark/>
          </w:tcPr>
          <w:p w14:paraId="72B533D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148</w:t>
            </w:r>
          </w:p>
        </w:tc>
        <w:tc>
          <w:tcPr>
            <w:tcW w:w="990" w:type="dxa"/>
            <w:tcBorders>
              <w:top w:val="nil"/>
              <w:left w:val="nil"/>
              <w:bottom w:val="single" w:sz="4" w:space="0" w:color="auto"/>
              <w:right w:val="single" w:sz="8" w:space="0" w:color="auto"/>
            </w:tcBorders>
            <w:shd w:val="clear" w:color="auto" w:fill="auto"/>
            <w:noWrap/>
            <w:vAlign w:val="bottom"/>
            <w:hideMark/>
          </w:tcPr>
          <w:p w14:paraId="2C928684"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537</w:t>
            </w:r>
          </w:p>
        </w:tc>
      </w:tr>
      <w:tr w:rsidR="00602AF9" w:rsidRPr="00602AF9" w14:paraId="579EAAEE"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7230041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Day-Ahead Purchases</w:t>
            </w:r>
          </w:p>
        </w:tc>
        <w:tc>
          <w:tcPr>
            <w:tcW w:w="760" w:type="dxa"/>
            <w:tcBorders>
              <w:top w:val="nil"/>
              <w:left w:val="nil"/>
              <w:bottom w:val="single" w:sz="4" w:space="0" w:color="auto"/>
              <w:right w:val="single" w:sz="4" w:space="0" w:color="auto"/>
            </w:tcBorders>
            <w:shd w:val="clear" w:color="auto" w:fill="auto"/>
            <w:noWrap/>
            <w:vAlign w:val="bottom"/>
            <w:hideMark/>
          </w:tcPr>
          <w:p w14:paraId="371932E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5CC1C3D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1,529</w:t>
            </w:r>
          </w:p>
        </w:tc>
        <w:tc>
          <w:tcPr>
            <w:tcW w:w="900" w:type="dxa"/>
            <w:tcBorders>
              <w:top w:val="nil"/>
              <w:left w:val="nil"/>
              <w:bottom w:val="single" w:sz="4" w:space="0" w:color="auto"/>
              <w:right w:val="single" w:sz="4" w:space="0" w:color="auto"/>
            </w:tcBorders>
            <w:shd w:val="clear" w:color="auto" w:fill="auto"/>
            <w:noWrap/>
            <w:vAlign w:val="bottom"/>
            <w:hideMark/>
          </w:tcPr>
          <w:p w14:paraId="1082203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664</w:t>
            </w:r>
          </w:p>
        </w:tc>
        <w:tc>
          <w:tcPr>
            <w:tcW w:w="900" w:type="dxa"/>
            <w:tcBorders>
              <w:top w:val="nil"/>
              <w:left w:val="nil"/>
              <w:bottom w:val="single" w:sz="4" w:space="0" w:color="auto"/>
              <w:right w:val="single" w:sz="4" w:space="0" w:color="auto"/>
            </w:tcBorders>
            <w:shd w:val="clear" w:color="auto" w:fill="auto"/>
            <w:noWrap/>
            <w:vAlign w:val="bottom"/>
            <w:hideMark/>
          </w:tcPr>
          <w:p w14:paraId="6B1A980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5,001</w:t>
            </w:r>
          </w:p>
        </w:tc>
        <w:tc>
          <w:tcPr>
            <w:tcW w:w="810" w:type="dxa"/>
            <w:tcBorders>
              <w:top w:val="nil"/>
              <w:left w:val="nil"/>
              <w:bottom w:val="single" w:sz="4" w:space="0" w:color="auto"/>
              <w:right w:val="single" w:sz="4" w:space="0" w:color="auto"/>
            </w:tcBorders>
            <w:shd w:val="clear" w:color="auto" w:fill="auto"/>
            <w:noWrap/>
            <w:vAlign w:val="bottom"/>
            <w:hideMark/>
          </w:tcPr>
          <w:p w14:paraId="7647FBC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3,008</w:t>
            </w:r>
          </w:p>
        </w:tc>
        <w:tc>
          <w:tcPr>
            <w:tcW w:w="810" w:type="dxa"/>
            <w:tcBorders>
              <w:top w:val="nil"/>
              <w:left w:val="nil"/>
              <w:bottom w:val="single" w:sz="4" w:space="0" w:color="auto"/>
              <w:right w:val="single" w:sz="4" w:space="0" w:color="auto"/>
            </w:tcBorders>
            <w:shd w:val="clear" w:color="auto" w:fill="auto"/>
            <w:noWrap/>
            <w:vAlign w:val="bottom"/>
            <w:hideMark/>
          </w:tcPr>
          <w:p w14:paraId="4293894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2,403</w:t>
            </w:r>
          </w:p>
        </w:tc>
        <w:tc>
          <w:tcPr>
            <w:tcW w:w="810" w:type="dxa"/>
            <w:tcBorders>
              <w:top w:val="nil"/>
              <w:left w:val="nil"/>
              <w:bottom w:val="single" w:sz="4" w:space="0" w:color="auto"/>
              <w:right w:val="single" w:sz="4" w:space="0" w:color="auto"/>
            </w:tcBorders>
            <w:shd w:val="clear" w:color="auto" w:fill="auto"/>
            <w:noWrap/>
            <w:vAlign w:val="bottom"/>
            <w:hideMark/>
          </w:tcPr>
          <w:p w14:paraId="3105CC8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2,507</w:t>
            </w:r>
          </w:p>
        </w:tc>
        <w:tc>
          <w:tcPr>
            <w:tcW w:w="810" w:type="dxa"/>
            <w:tcBorders>
              <w:top w:val="nil"/>
              <w:left w:val="nil"/>
              <w:bottom w:val="single" w:sz="4" w:space="0" w:color="auto"/>
              <w:right w:val="single" w:sz="4" w:space="0" w:color="auto"/>
            </w:tcBorders>
            <w:shd w:val="clear" w:color="auto" w:fill="auto"/>
            <w:noWrap/>
            <w:vAlign w:val="bottom"/>
            <w:hideMark/>
          </w:tcPr>
          <w:p w14:paraId="4684DE5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3,072</w:t>
            </w:r>
          </w:p>
        </w:tc>
        <w:tc>
          <w:tcPr>
            <w:tcW w:w="720" w:type="dxa"/>
            <w:tcBorders>
              <w:top w:val="nil"/>
              <w:left w:val="nil"/>
              <w:bottom w:val="single" w:sz="4" w:space="0" w:color="auto"/>
              <w:right w:val="single" w:sz="4" w:space="0" w:color="auto"/>
            </w:tcBorders>
            <w:shd w:val="clear" w:color="auto" w:fill="auto"/>
            <w:noWrap/>
            <w:vAlign w:val="bottom"/>
            <w:hideMark/>
          </w:tcPr>
          <w:p w14:paraId="7252946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3,391</w:t>
            </w:r>
          </w:p>
        </w:tc>
        <w:tc>
          <w:tcPr>
            <w:tcW w:w="720" w:type="dxa"/>
            <w:tcBorders>
              <w:top w:val="nil"/>
              <w:left w:val="nil"/>
              <w:bottom w:val="single" w:sz="4" w:space="0" w:color="auto"/>
              <w:right w:val="single" w:sz="4" w:space="0" w:color="auto"/>
            </w:tcBorders>
            <w:shd w:val="clear" w:color="auto" w:fill="auto"/>
            <w:noWrap/>
            <w:vAlign w:val="bottom"/>
            <w:hideMark/>
          </w:tcPr>
          <w:p w14:paraId="6513593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2,148</w:t>
            </w:r>
          </w:p>
        </w:tc>
        <w:tc>
          <w:tcPr>
            <w:tcW w:w="810" w:type="dxa"/>
            <w:tcBorders>
              <w:top w:val="nil"/>
              <w:left w:val="nil"/>
              <w:bottom w:val="single" w:sz="4" w:space="0" w:color="auto"/>
              <w:right w:val="single" w:sz="4" w:space="0" w:color="auto"/>
            </w:tcBorders>
            <w:shd w:val="clear" w:color="auto" w:fill="auto"/>
            <w:noWrap/>
            <w:vAlign w:val="bottom"/>
            <w:hideMark/>
          </w:tcPr>
          <w:p w14:paraId="3252056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2,490</w:t>
            </w:r>
          </w:p>
        </w:tc>
        <w:tc>
          <w:tcPr>
            <w:tcW w:w="900" w:type="dxa"/>
            <w:tcBorders>
              <w:top w:val="nil"/>
              <w:left w:val="nil"/>
              <w:bottom w:val="single" w:sz="4" w:space="0" w:color="auto"/>
              <w:right w:val="single" w:sz="4" w:space="0" w:color="auto"/>
            </w:tcBorders>
            <w:shd w:val="clear" w:color="auto" w:fill="auto"/>
            <w:noWrap/>
            <w:vAlign w:val="bottom"/>
            <w:hideMark/>
          </w:tcPr>
          <w:p w14:paraId="0FA6B86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1,480</w:t>
            </w:r>
          </w:p>
        </w:tc>
        <w:tc>
          <w:tcPr>
            <w:tcW w:w="990" w:type="dxa"/>
            <w:tcBorders>
              <w:top w:val="nil"/>
              <w:left w:val="nil"/>
              <w:bottom w:val="single" w:sz="4" w:space="0" w:color="auto"/>
              <w:right w:val="single" w:sz="4" w:space="0" w:color="auto"/>
            </w:tcBorders>
            <w:shd w:val="clear" w:color="auto" w:fill="auto"/>
            <w:noWrap/>
            <w:vAlign w:val="bottom"/>
            <w:hideMark/>
          </w:tcPr>
          <w:p w14:paraId="09FE36A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1,725</w:t>
            </w:r>
          </w:p>
        </w:tc>
        <w:tc>
          <w:tcPr>
            <w:tcW w:w="990" w:type="dxa"/>
            <w:tcBorders>
              <w:top w:val="nil"/>
              <w:left w:val="nil"/>
              <w:bottom w:val="single" w:sz="4" w:space="0" w:color="auto"/>
              <w:right w:val="single" w:sz="8" w:space="0" w:color="auto"/>
            </w:tcBorders>
            <w:shd w:val="clear" w:color="auto" w:fill="auto"/>
            <w:noWrap/>
            <w:vAlign w:val="bottom"/>
            <w:hideMark/>
          </w:tcPr>
          <w:p w14:paraId="788313E2"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29,419</w:t>
            </w:r>
          </w:p>
        </w:tc>
      </w:tr>
      <w:tr w:rsidR="00602AF9" w:rsidRPr="00602AF9" w14:paraId="63D849B5"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7D10409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Imbalance Real-Time Energy</w:t>
            </w:r>
          </w:p>
        </w:tc>
        <w:tc>
          <w:tcPr>
            <w:tcW w:w="760" w:type="dxa"/>
            <w:tcBorders>
              <w:top w:val="nil"/>
              <w:left w:val="nil"/>
              <w:bottom w:val="single" w:sz="4" w:space="0" w:color="auto"/>
              <w:right w:val="single" w:sz="4" w:space="0" w:color="auto"/>
            </w:tcBorders>
            <w:shd w:val="clear" w:color="auto" w:fill="auto"/>
            <w:noWrap/>
            <w:vAlign w:val="bottom"/>
            <w:hideMark/>
          </w:tcPr>
          <w:p w14:paraId="738B537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430E28C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900</w:t>
            </w:r>
          </w:p>
        </w:tc>
        <w:tc>
          <w:tcPr>
            <w:tcW w:w="900" w:type="dxa"/>
            <w:tcBorders>
              <w:top w:val="nil"/>
              <w:left w:val="nil"/>
              <w:bottom w:val="single" w:sz="4" w:space="0" w:color="auto"/>
              <w:right w:val="single" w:sz="4" w:space="0" w:color="auto"/>
            </w:tcBorders>
            <w:shd w:val="clear" w:color="auto" w:fill="auto"/>
            <w:noWrap/>
            <w:vAlign w:val="bottom"/>
            <w:hideMark/>
          </w:tcPr>
          <w:p w14:paraId="113FB38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497</w:t>
            </w:r>
          </w:p>
        </w:tc>
        <w:tc>
          <w:tcPr>
            <w:tcW w:w="900" w:type="dxa"/>
            <w:tcBorders>
              <w:top w:val="nil"/>
              <w:left w:val="nil"/>
              <w:bottom w:val="single" w:sz="4" w:space="0" w:color="auto"/>
              <w:right w:val="single" w:sz="4" w:space="0" w:color="auto"/>
            </w:tcBorders>
            <w:shd w:val="clear" w:color="auto" w:fill="auto"/>
            <w:noWrap/>
            <w:vAlign w:val="bottom"/>
            <w:hideMark/>
          </w:tcPr>
          <w:p w14:paraId="53D6722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466</w:t>
            </w:r>
          </w:p>
        </w:tc>
        <w:tc>
          <w:tcPr>
            <w:tcW w:w="810" w:type="dxa"/>
            <w:tcBorders>
              <w:top w:val="nil"/>
              <w:left w:val="nil"/>
              <w:bottom w:val="single" w:sz="4" w:space="0" w:color="auto"/>
              <w:right w:val="single" w:sz="4" w:space="0" w:color="auto"/>
            </w:tcBorders>
            <w:shd w:val="clear" w:color="auto" w:fill="auto"/>
            <w:noWrap/>
            <w:vAlign w:val="bottom"/>
            <w:hideMark/>
          </w:tcPr>
          <w:p w14:paraId="64E6C3B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244</w:t>
            </w:r>
          </w:p>
        </w:tc>
        <w:tc>
          <w:tcPr>
            <w:tcW w:w="810" w:type="dxa"/>
            <w:tcBorders>
              <w:top w:val="nil"/>
              <w:left w:val="nil"/>
              <w:bottom w:val="single" w:sz="4" w:space="0" w:color="auto"/>
              <w:right w:val="single" w:sz="4" w:space="0" w:color="auto"/>
            </w:tcBorders>
            <w:shd w:val="clear" w:color="auto" w:fill="auto"/>
            <w:noWrap/>
            <w:vAlign w:val="bottom"/>
            <w:hideMark/>
          </w:tcPr>
          <w:p w14:paraId="03EE68F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321</w:t>
            </w:r>
          </w:p>
        </w:tc>
        <w:tc>
          <w:tcPr>
            <w:tcW w:w="810" w:type="dxa"/>
            <w:tcBorders>
              <w:top w:val="nil"/>
              <w:left w:val="nil"/>
              <w:bottom w:val="single" w:sz="4" w:space="0" w:color="auto"/>
              <w:right w:val="single" w:sz="4" w:space="0" w:color="auto"/>
            </w:tcBorders>
            <w:shd w:val="clear" w:color="auto" w:fill="auto"/>
            <w:noWrap/>
            <w:vAlign w:val="bottom"/>
            <w:hideMark/>
          </w:tcPr>
          <w:p w14:paraId="6C3DBBB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540</w:t>
            </w:r>
          </w:p>
        </w:tc>
        <w:tc>
          <w:tcPr>
            <w:tcW w:w="810" w:type="dxa"/>
            <w:tcBorders>
              <w:top w:val="nil"/>
              <w:left w:val="nil"/>
              <w:bottom w:val="single" w:sz="4" w:space="0" w:color="auto"/>
              <w:right w:val="single" w:sz="4" w:space="0" w:color="auto"/>
            </w:tcBorders>
            <w:shd w:val="clear" w:color="auto" w:fill="auto"/>
            <w:noWrap/>
            <w:vAlign w:val="bottom"/>
            <w:hideMark/>
          </w:tcPr>
          <w:p w14:paraId="17587D6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633</w:t>
            </w:r>
          </w:p>
        </w:tc>
        <w:tc>
          <w:tcPr>
            <w:tcW w:w="720" w:type="dxa"/>
            <w:tcBorders>
              <w:top w:val="nil"/>
              <w:left w:val="nil"/>
              <w:bottom w:val="single" w:sz="4" w:space="0" w:color="auto"/>
              <w:right w:val="single" w:sz="4" w:space="0" w:color="auto"/>
            </w:tcBorders>
            <w:shd w:val="clear" w:color="auto" w:fill="auto"/>
            <w:noWrap/>
            <w:vAlign w:val="bottom"/>
            <w:hideMark/>
          </w:tcPr>
          <w:p w14:paraId="38D0C64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435</w:t>
            </w:r>
          </w:p>
        </w:tc>
        <w:tc>
          <w:tcPr>
            <w:tcW w:w="720" w:type="dxa"/>
            <w:tcBorders>
              <w:top w:val="nil"/>
              <w:left w:val="nil"/>
              <w:bottom w:val="single" w:sz="4" w:space="0" w:color="auto"/>
              <w:right w:val="single" w:sz="4" w:space="0" w:color="auto"/>
            </w:tcBorders>
            <w:shd w:val="clear" w:color="auto" w:fill="auto"/>
            <w:noWrap/>
            <w:vAlign w:val="bottom"/>
            <w:hideMark/>
          </w:tcPr>
          <w:p w14:paraId="3C54033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789</w:t>
            </w:r>
          </w:p>
        </w:tc>
        <w:tc>
          <w:tcPr>
            <w:tcW w:w="810" w:type="dxa"/>
            <w:tcBorders>
              <w:top w:val="nil"/>
              <w:left w:val="nil"/>
              <w:bottom w:val="single" w:sz="4" w:space="0" w:color="auto"/>
              <w:right w:val="single" w:sz="4" w:space="0" w:color="auto"/>
            </w:tcBorders>
            <w:shd w:val="clear" w:color="auto" w:fill="auto"/>
            <w:noWrap/>
            <w:vAlign w:val="bottom"/>
            <w:hideMark/>
          </w:tcPr>
          <w:p w14:paraId="7E0C11E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305</w:t>
            </w:r>
          </w:p>
        </w:tc>
        <w:tc>
          <w:tcPr>
            <w:tcW w:w="900" w:type="dxa"/>
            <w:tcBorders>
              <w:top w:val="nil"/>
              <w:left w:val="nil"/>
              <w:bottom w:val="single" w:sz="4" w:space="0" w:color="auto"/>
              <w:right w:val="single" w:sz="4" w:space="0" w:color="auto"/>
            </w:tcBorders>
            <w:shd w:val="clear" w:color="auto" w:fill="auto"/>
            <w:noWrap/>
            <w:vAlign w:val="bottom"/>
            <w:hideMark/>
          </w:tcPr>
          <w:p w14:paraId="301771E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886</w:t>
            </w:r>
          </w:p>
        </w:tc>
        <w:tc>
          <w:tcPr>
            <w:tcW w:w="990" w:type="dxa"/>
            <w:tcBorders>
              <w:top w:val="nil"/>
              <w:left w:val="nil"/>
              <w:bottom w:val="single" w:sz="4" w:space="0" w:color="auto"/>
              <w:right w:val="single" w:sz="4" w:space="0" w:color="auto"/>
            </w:tcBorders>
            <w:shd w:val="clear" w:color="auto" w:fill="auto"/>
            <w:noWrap/>
            <w:vAlign w:val="bottom"/>
            <w:hideMark/>
          </w:tcPr>
          <w:p w14:paraId="0E78AFF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1,538</w:t>
            </w:r>
          </w:p>
        </w:tc>
        <w:tc>
          <w:tcPr>
            <w:tcW w:w="990" w:type="dxa"/>
            <w:tcBorders>
              <w:top w:val="nil"/>
              <w:left w:val="nil"/>
              <w:bottom w:val="single" w:sz="4" w:space="0" w:color="auto"/>
              <w:right w:val="single" w:sz="8" w:space="0" w:color="auto"/>
            </w:tcBorders>
            <w:shd w:val="clear" w:color="auto" w:fill="auto"/>
            <w:noWrap/>
            <w:vAlign w:val="bottom"/>
            <w:hideMark/>
          </w:tcPr>
          <w:p w14:paraId="4703476F"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7,553</w:t>
            </w:r>
          </w:p>
        </w:tc>
      </w:tr>
      <w:tr w:rsidR="00602AF9" w:rsidRPr="00602AF9" w14:paraId="0BE55786"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7B90A387"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Total Energy Purchases</w:t>
            </w:r>
          </w:p>
        </w:tc>
        <w:tc>
          <w:tcPr>
            <w:tcW w:w="760" w:type="dxa"/>
            <w:tcBorders>
              <w:top w:val="nil"/>
              <w:left w:val="nil"/>
              <w:bottom w:val="single" w:sz="4" w:space="0" w:color="auto"/>
              <w:right w:val="single" w:sz="4" w:space="0" w:color="auto"/>
            </w:tcBorders>
            <w:shd w:val="clear" w:color="auto" w:fill="auto"/>
            <w:noWrap/>
            <w:vAlign w:val="bottom"/>
            <w:hideMark/>
          </w:tcPr>
          <w:p w14:paraId="76DE7F2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50C0166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17,557</w:t>
            </w:r>
          </w:p>
        </w:tc>
        <w:tc>
          <w:tcPr>
            <w:tcW w:w="900" w:type="dxa"/>
            <w:tcBorders>
              <w:top w:val="nil"/>
              <w:left w:val="nil"/>
              <w:bottom w:val="single" w:sz="4" w:space="0" w:color="auto"/>
              <w:right w:val="single" w:sz="4" w:space="0" w:color="auto"/>
            </w:tcBorders>
            <w:shd w:val="clear" w:color="auto" w:fill="auto"/>
            <w:noWrap/>
            <w:vAlign w:val="bottom"/>
            <w:hideMark/>
          </w:tcPr>
          <w:p w14:paraId="7427C87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14,239</w:t>
            </w:r>
          </w:p>
        </w:tc>
        <w:tc>
          <w:tcPr>
            <w:tcW w:w="900" w:type="dxa"/>
            <w:tcBorders>
              <w:top w:val="nil"/>
              <w:left w:val="nil"/>
              <w:bottom w:val="single" w:sz="4" w:space="0" w:color="auto"/>
              <w:right w:val="single" w:sz="4" w:space="0" w:color="auto"/>
            </w:tcBorders>
            <w:shd w:val="clear" w:color="auto" w:fill="auto"/>
            <w:noWrap/>
            <w:vAlign w:val="bottom"/>
            <w:hideMark/>
          </w:tcPr>
          <w:p w14:paraId="3542DB7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14,430</w:t>
            </w:r>
          </w:p>
        </w:tc>
        <w:tc>
          <w:tcPr>
            <w:tcW w:w="810" w:type="dxa"/>
            <w:tcBorders>
              <w:top w:val="nil"/>
              <w:left w:val="nil"/>
              <w:bottom w:val="single" w:sz="4" w:space="0" w:color="auto"/>
              <w:right w:val="single" w:sz="4" w:space="0" w:color="auto"/>
            </w:tcBorders>
            <w:shd w:val="clear" w:color="auto" w:fill="auto"/>
            <w:noWrap/>
            <w:vAlign w:val="bottom"/>
            <w:hideMark/>
          </w:tcPr>
          <w:p w14:paraId="60EA5AD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11,919</w:t>
            </w:r>
          </w:p>
        </w:tc>
        <w:tc>
          <w:tcPr>
            <w:tcW w:w="810" w:type="dxa"/>
            <w:tcBorders>
              <w:top w:val="nil"/>
              <w:left w:val="nil"/>
              <w:bottom w:val="single" w:sz="4" w:space="0" w:color="auto"/>
              <w:right w:val="single" w:sz="4" w:space="0" w:color="auto"/>
            </w:tcBorders>
            <w:shd w:val="clear" w:color="auto" w:fill="auto"/>
            <w:noWrap/>
            <w:vAlign w:val="bottom"/>
            <w:hideMark/>
          </w:tcPr>
          <w:p w14:paraId="19ABD88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11,672</w:t>
            </w:r>
          </w:p>
        </w:tc>
        <w:tc>
          <w:tcPr>
            <w:tcW w:w="810" w:type="dxa"/>
            <w:tcBorders>
              <w:top w:val="nil"/>
              <w:left w:val="nil"/>
              <w:bottom w:val="single" w:sz="4" w:space="0" w:color="auto"/>
              <w:right w:val="single" w:sz="4" w:space="0" w:color="auto"/>
            </w:tcBorders>
            <w:shd w:val="clear" w:color="auto" w:fill="auto"/>
            <w:noWrap/>
            <w:vAlign w:val="bottom"/>
            <w:hideMark/>
          </w:tcPr>
          <w:p w14:paraId="709F690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11,710</w:t>
            </w:r>
          </w:p>
        </w:tc>
        <w:tc>
          <w:tcPr>
            <w:tcW w:w="810" w:type="dxa"/>
            <w:tcBorders>
              <w:top w:val="nil"/>
              <w:left w:val="nil"/>
              <w:bottom w:val="single" w:sz="4" w:space="0" w:color="auto"/>
              <w:right w:val="single" w:sz="4" w:space="0" w:color="auto"/>
            </w:tcBorders>
            <w:shd w:val="clear" w:color="auto" w:fill="auto"/>
            <w:noWrap/>
            <w:vAlign w:val="bottom"/>
            <w:hideMark/>
          </w:tcPr>
          <w:p w14:paraId="2E8CCFD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12,677</w:t>
            </w:r>
          </w:p>
        </w:tc>
        <w:tc>
          <w:tcPr>
            <w:tcW w:w="720" w:type="dxa"/>
            <w:tcBorders>
              <w:top w:val="nil"/>
              <w:left w:val="nil"/>
              <w:bottom w:val="single" w:sz="4" w:space="0" w:color="auto"/>
              <w:right w:val="single" w:sz="4" w:space="0" w:color="auto"/>
            </w:tcBorders>
            <w:shd w:val="clear" w:color="auto" w:fill="auto"/>
            <w:noWrap/>
            <w:vAlign w:val="bottom"/>
            <w:hideMark/>
          </w:tcPr>
          <w:p w14:paraId="6B0D471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12,775</w:t>
            </w:r>
          </w:p>
        </w:tc>
        <w:tc>
          <w:tcPr>
            <w:tcW w:w="720" w:type="dxa"/>
            <w:tcBorders>
              <w:top w:val="nil"/>
              <w:left w:val="nil"/>
              <w:bottom w:val="single" w:sz="4" w:space="0" w:color="auto"/>
              <w:right w:val="single" w:sz="4" w:space="0" w:color="auto"/>
            </w:tcBorders>
            <w:shd w:val="clear" w:color="auto" w:fill="auto"/>
            <w:noWrap/>
            <w:vAlign w:val="bottom"/>
            <w:hideMark/>
          </w:tcPr>
          <w:p w14:paraId="776CFFB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11,626</w:t>
            </w:r>
          </w:p>
        </w:tc>
        <w:tc>
          <w:tcPr>
            <w:tcW w:w="810" w:type="dxa"/>
            <w:tcBorders>
              <w:top w:val="nil"/>
              <w:left w:val="nil"/>
              <w:bottom w:val="single" w:sz="4" w:space="0" w:color="auto"/>
              <w:right w:val="single" w:sz="4" w:space="0" w:color="auto"/>
            </w:tcBorders>
            <w:shd w:val="clear" w:color="auto" w:fill="auto"/>
            <w:noWrap/>
            <w:vAlign w:val="bottom"/>
            <w:hideMark/>
          </w:tcPr>
          <w:p w14:paraId="2B9BF37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11,761</w:t>
            </w:r>
          </w:p>
        </w:tc>
        <w:tc>
          <w:tcPr>
            <w:tcW w:w="900" w:type="dxa"/>
            <w:tcBorders>
              <w:top w:val="nil"/>
              <w:left w:val="nil"/>
              <w:bottom w:val="single" w:sz="4" w:space="0" w:color="auto"/>
              <w:right w:val="single" w:sz="4" w:space="0" w:color="auto"/>
            </w:tcBorders>
            <w:shd w:val="clear" w:color="auto" w:fill="auto"/>
            <w:noWrap/>
            <w:vAlign w:val="bottom"/>
            <w:hideMark/>
          </w:tcPr>
          <w:p w14:paraId="18D7F52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14,875</w:t>
            </w:r>
          </w:p>
        </w:tc>
        <w:tc>
          <w:tcPr>
            <w:tcW w:w="990" w:type="dxa"/>
            <w:tcBorders>
              <w:top w:val="nil"/>
              <w:left w:val="nil"/>
              <w:bottom w:val="single" w:sz="4" w:space="0" w:color="auto"/>
              <w:right w:val="single" w:sz="4" w:space="0" w:color="auto"/>
            </w:tcBorders>
            <w:shd w:val="clear" w:color="auto" w:fill="auto"/>
            <w:noWrap/>
            <w:vAlign w:val="bottom"/>
            <w:hideMark/>
          </w:tcPr>
          <w:p w14:paraId="2FE563C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19,247</w:t>
            </w:r>
          </w:p>
        </w:tc>
        <w:tc>
          <w:tcPr>
            <w:tcW w:w="990" w:type="dxa"/>
            <w:tcBorders>
              <w:top w:val="nil"/>
              <w:left w:val="nil"/>
              <w:bottom w:val="single" w:sz="4" w:space="0" w:color="auto"/>
              <w:right w:val="single" w:sz="8" w:space="0" w:color="auto"/>
            </w:tcBorders>
            <w:shd w:val="clear" w:color="auto" w:fill="auto"/>
            <w:noWrap/>
            <w:vAlign w:val="bottom"/>
            <w:hideMark/>
          </w:tcPr>
          <w:p w14:paraId="0E311452"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164,489</w:t>
            </w:r>
          </w:p>
        </w:tc>
      </w:tr>
      <w:tr w:rsidR="00602AF9" w:rsidRPr="00602AF9" w14:paraId="4E97E326"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785B58F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60" w:type="dxa"/>
            <w:tcBorders>
              <w:top w:val="nil"/>
              <w:left w:val="nil"/>
              <w:bottom w:val="single" w:sz="4" w:space="0" w:color="auto"/>
              <w:right w:val="single" w:sz="4" w:space="0" w:color="auto"/>
            </w:tcBorders>
            <w:shd w:val="clear" w:color="auto" w:fill="auto"/>
            <w:noWrap/>
            <w:vAlign w:val="bottom"/>
            <w:hideMark/>
          </w:tcPr>
          <w:p w14:paraId="6370D8C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7B39AE4C" w14:textId="77777777" w:rsidR="00602AF9" w:rsidRPr="00602AF9" w:rsidRDefault="00602AF9" w:rsidP="00602AF9">
            <w:pPr>
              <w:spacing w:line="240" w:lineRule="auto"/>
              <w:jc w:val="right"/>
              <w:rPr>
                <w:rFonts w:eastAsia="Times New Roman"/>
                <w:color w:val="FFFFFF"/>
                <w:sz w:val="13"/>
                <w:szCs w:val="13"/>
              </w:rPr>
            </w:pPr>
            <w:r w:rsidRPr="00602AF9">
              <w:rPr>
                <w:rFonts w:eastAsia="Times New Roman"/>
                <w:color w:val="FFFFFF"/>
                <w:sz w:val="13"/>
                <w:szCs w:val="13"/>
              </w:rPr>
              <w:t>230</w:t>
            </w:r>
          </w:p>
        </w:tc>
        <w:tc>
          <w:tcPr>
            <w:tcW w:w="900" w:type="dxa"/>
            <w:tcBorders>
              <w:top w:val="nil"/>
              <w:left w:val="nil"/>
              <w:bottom w:val="single" w:sz="4" w:space="0" w:color="auto"/>
              <w:right w:val="single" w:sz="4" w:space="0" w:color="auto"/>
            </w:tcBorders>
            <w:shd w:val="clear" w:color="auto" w:fill="auto"/>
            <w:noWrap/>
            <w:vAlign w:val="bottom"/>
            <w:hideMark/>
          </w:tcPr>
          <w:p w14:paraId="6EE08F8B" w14:textId="77777777" w:rsidR="00602AF9" w:rsidRPr="00602AF9" w:rsidRDefault="00602AF9" w:rsidP="00602AF9">
            <w:pPr>
              <w:spacing w:line="240" w:lineRule="auto"/>
              <w:jc w:val="right"/>
              <w:rPr>
                <w:rFonts w:eastAsia="Times New Roman"/>
                <w:color w:val="FFFFFF"/>
                <w:sz w:val="13"/>
                <w:szCs w:val="13"/>
              </w:rPr>
            </w:pPr>
            <w:r w:rsidRPr="00602AF9">
              <w:rPr>
                <w:rFonts w:eastAsia="Times New Roman"/>
                <w:color w:val="FFFFFF"/>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37EFC41A" w14:textId="77777777" w:rsidR="00602AF9" w:rsidRPr="00602AF9" w:rsidRDefault="00602AF9" w:rsidP="00602AF9">
            <w:pPr>
              <w:spacing w:line="240" w:lineRule="auto"/>
              <w:jc w:val="right"/>
              <w:rPr>
                <w:rFonts w:eastAsia="Times New Roman"/>
                <w:color w:val="FFFFFF"/>
                <w:sz w:val="13"/>
                <w:szCs w:val="13"/>
              </w:rPr>
            </w:pPr>
            <w:r w:rsidRPr="00602AF9">
              <w:rPr>
                <w:rFonts w:eastAsia="Times New Roman"/>
                <w:color w:val="FFFFFF"/>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0442F5FC" w14:textId="77777777" w:rsidR="00602AF9" w:rsidRPr="00602AF9" w:rsidRDefault="00602AF9" w:rsidP="00602AF9">
            <w:pPr>
              <w:spacing w:line="240" w:lineRule="auto"/>
              <w:jc w:val="right"/>
              <w:rPr>
                <w:rFonts w:eastAsia="Times New Roman"/>
                <w:color w:val="FFFFFF"/>
                <w:sz w:val="13"/>
                <w:szCs w:val="13"/>
              </w:rPr>
            </w:pPr>
            <w:r w:rsidRPr="00602AF9">
              <w:rPr>
                <w:rFonts w:eastAsia="Times New Roman"/>
                <w:color w:val="FFFFFF"/>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17E3848A" w14:textId="77777777" w:rsidR="00602AF9" w:rsidRPr="00602AF9" w:rsidRDefault="00602AF9" w:rsidP="00602AF9">
            <w:pPr>
              <w:spacing w:line="240" w:lineRule="auto"/>
              <w:jc w:val="right"/>
              <w:rPr>
                <w:rFonts w:eastAsia="Times New Roman"/>
                <w:color w:val="FFFFFF"/>
                <w:sz w:val="13"/>
                <w:szCs w:val="13"/>
              </w:rPr>
            </w:pPr>
            <w:r w:rsidRPr="00602AF9">
              <w:rPr>
                <w:rFonts w:eastAsia="Times New Roman"/>
                <w:color w:val="FFFFFF"/>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0E605A42" w14:textId="77777777" w:rsidR="00602AF9" w:rsidRPr="00602AF9" w:rsidRDefault="00602AF9" w:rsidP="00602AF9">
            <w:pPr>
              <w:spacing w:line="240" w:lineRule="auto"/>
              <w:jc w:val="right"/>
              <w:rPr>
                <w:rFonts w:eastAsia="Times New Roman"/>
                <w:color w:val="FFFFFF"/>
                <w:sz w:val="13"/>
                <w:szCs w:val="13"/>
              </w:rPr>
            </w:pPr>
            <w:r w:rsidRPr="00602AF9">
              <w:rPr>
                <w:rFonts w:eastAsia="Times New Roman"/>
                <w:color w:val="FFFFFF"/>
                <w:sz w:val="13"/>
                <w:szCs w:val="13"/>
              </w:rPr>
              <w:t>4</w:t>
            </w:r>
          </w:p>
        </w:tc>
        <w:tc>
          <w:tcPr>
            <w:tcW w:w="810" w:type="dxa"/>
            <w:tcBorders>
              <w:top w:val="nil"/>
              <w:left w:val="nil"/>
              <w:bottom w:val="single" w:sz="4" w:space="0" w:color="auto"/>
              <w:right w:val="single" w:sz="4" w:space="0" w:color="auto"/>
            </w:tcBorders>
            <w:shd w:val="clear" w:color="auto" w:fill="auto"/>
            <w:noWrap/>
            <w:vAlign w:val="bottom"/>
            <w:hideMark/>
          </w:tcPr>
          <w:p w14:paraId="21734B54" w14:textId="77777777" w:rsidR="00602AF9" w:rsidRPr="00602AF9" w:rsidRDefault="00602AF9" w:rsidP="00602AF9">
            <w:pPr>
              <w:spacing w:line="240" w:lineRule="auto"/>
              <w:jc w:val="right"/>
              <w:rPr>
                <w:rFonts w:eastAsia="Times New Roman"/>
                <w:color w:val="FFFFFF"/>
                <w:sz w:val="13"/>
                <w:szCs w:val="13"/>
              </w:rPr>
            </w:pPr>
            <w:r w:rsidRPr="00602AF9">
              <w:rPr>
                <w:rFonts w:eastAsia="Times New Roman"/>
                <w:color w:val="FFFFFF"/>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5F1D9594" w14:textId="77777777" w:rsidR="00602AF9" w:rsidRPr="00602AF9" w:rsidRDefault="00602AF9" w:rsidP="00602AF9">
            <w:pPr>
              <w:spacing w:line="240" w:lineRule="auto"/>
              <w:jc w:val="right"/>
              <w:rPr>
                <w:rFonts w:eastAsia="Times New Roman"/>
                <w:color w:val="FFFFFF"/>
                <w:sz w:val="13"/>
                <w:szCs w:val="13"/>
              </w:rPr>
            </w:pPr>
            <w:r w:rsidRPr="00602AF9">
              <w:rPr>
                <w:rFonts w:eastAsia="Times New Roman"/>
                <w:color w:val="FFFFFF"/>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0D003439" w14:textId="77777777" w:rsidR="00602AF9" w:rsidRPr="00602AF9" w:rsidRDefault="00602AF9" w:rsidP="00602AF9">
            <w:pPr>
              <w:spacing w:line="240" w:lineRule="auto"/>
              <w:jc w:val="right"/>
              <w:rPr>
                <w:rFonts w:eastAsia="Times New Roman"/>
                <w:color w:val="FFFFFF"/>
                <w:sz w:val="13"/>
                <w:szCs w:val="13"/>
              </w:rPr>
            </w:pPr>
            <w:r w:rsidRPr="00602AF9">
              <w:rPr>
                <w:rFonts w:eastAsia="Times New Roman"/>
                <w:color w:val="FFFFFF"/>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5BE01FEF" w14:textId="77777777" w:rsidR="00602AF9" w:rsidRPr="00602AF9" w:rsidRDefault="00602AF9" w:rsidP="00602AF9">
            <w:pPr>
              <w:spacing w:line="240" w:lineRule="auto"/>
              <w:jc w:val="right"/>
              <w:rPr>
                <w:rFonts w:eastAsia="Times New Roman"/>
                <w:color w:val="FFFFFF"/>
                <w:sz w:val="13"/>
                <w:szCs w:val="13"/>
              </w:rPr>
            </w:pPr>
            <w:r w:rsidRPr="00602AF9">
              <w:rPr>
                <w:rFonts w:eastAsia="Times New Roman"/>
                <w:color w:val="FFFFFF"/>
                <w:sz w:val="13"/>
                <w:szCs w:val="13"/>
              </w:rPr>
              <w:t>-300</w:t>
            </w:r>
          </w:p>
        </w:tc>
        <w:tc>
          <w:tcPr>
            <w:tcW w:w="900" w:type="dxa"/>
            <w:tcBorders>
              <w:top w:val="nil"/>
              <w:left w:val="nil"/>
              <w:bottom w:val="single" w:sz="4" w:space="0" w:color="auto"/>
              <w:right w:val="single" w:sz="4" w:space="0" w:color="auto"/>
            </w:tcBorders>
            <w:shd w:val="clear" w:color="auto" w:fill="auto"/>
            <w:noWrap/>
            <w:vAlign w:val="bottom"/>
            <w:hideMark/>
          </w:tcPr>
          <w:p w14:paraId="4035FAA0" w14:textId="77777777" w:rsidR="00602AF9" w:rsidRPr="00602AF9" w:rsidRDefault="00602AF9" w:rsidP="00602AF9">
            <w:pPr>
              <w:spacing w:line="240" w:lineRule="auto"/>
              <w:jc w:val="right"/>
              <w:rPr>
                <w:rFonts w:eastAsia="Times New Roman"/>
                <w:color w:val="FFFFFF"/>
                <w:sz w:val="13"/>
                <w:szCs w:val="13"/>
              </w:rPr>
            </w:pPr>
            <w:r w:rsidRPr="00602AF9">
              <w:rPr>
                <w:rFonts w:eastAsia="Times New Roman"/>
                <w:color w:val="FFFFFF"/>
                <w:sz w:val="13"/>
                <w:szCs w:val="13"/>
              </w:rPr>
              <w:t>6</w:t>
            </w:r>
          </w:p>
        </w:tc>
        <w:tc>
          <w:tcPr>
            <w:tcW w:w="990" w:type="dxa"/>
            <w:tcBorders>
              <w:top w:val="nil"/>
              <w:left w:val="nil"/>
              <w:bottom w:val="single" w:sz="4" w:space="0" w:color="auto"/>
              <w:right w:val="single" w:sz="4" w:space="0" w:color="auto"/>
            </w:tcBorders>
            <w:shd w:val="clear" w:color="auto" w:fill="auto"/>
            <w:noWrap/>
            <w:vAlign w:val="bottom"/>
            <w:hideMark/>
          </w:tcPr>
          <w:p w14:paraId="71DCAE0E" w14:textId="77777777" w:rsidR="00602AF9" w:rsidRPr="00602AF9" w:rsidRDefault="00602AF9" w:rsidP="00602AF9">
            <w:pPr>
              <w:spacing w:line="240" w:lineRule="auto"/>
              <w:jc w:val="right"/>
              <w:rPr>
                <w:rFonts w:eastAsia="Times New Roman"/>
                <w:color w:val="FFFFFF"/>
                <w:sz w:val="13"/>
                <w:szCs w:val="13"/>
              </w:rPr>
            </w:pPr>
            <w:r w:rsidRPr="00602AF9">
              <w:rPr>
                <w:rFonts w:eastAsia="Times New Roman"/>
                <w:color w:val="FFFFFF"/>
                <w:sz w:val="13"/>
                <w:szCs w:val="13"/>
              </w:rPr>
              <w:t>56</w:t>
            </w:r>
          </w:p>
        </w:tc>
        <w:tc>
          <w:tcPr>
            <w:tcW w:w="990" w:type="dxa"/>
            <w:tcBorders>
              <w:top w:val="nil"/>
              <w:left w:val="nil"/>
              <w:bottom w:val="single" w:sz="4" w:space="0" w:color="auto"/>
              <w:right w:val="single" w:sz="8" w:space="0" w:color="auto"/>
            </w:tcBorders>
            <w:shd w:val="clear" w:color="auto" w:fill="auto"/>
            <w:noWrap/>
            <w:vAlign w:val="bottom"/>
            <w:hideMark/>
          </w:tcPr>
          <w:p w14:paraId="3A0E387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3B585D4F"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33F2071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xml:space="preserve">Renewable Energy Credits </w:t>
            </w:r>
          </w:p>
        </w:tc>
        <w:tc>
          <w:tcPr>
            <w:tcW w:w="760" w:type="dxa"/>
            <w:tcBorders>
              <w:top w:val="nil"/>
              <w:left w:val="nil"/>
              <w:bottom w:val="single" w:sz="4" w:space="0" w:color="auto"/>
              <w:right w:val="single" w:sz="4" w:space="0" w:color="auto"/>
            </w:tcBorders>
            <w:shd w:val="clear" w:color="auto" w:fill="auto"/>
            <w:noWrap/>
            <w:vAlign w:val="bottom"/>
            <w:hideMark/>
          </w:tcPr>
          <w:p w14:paraId="6705DDF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6721D8F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4,038</w:t>
            </w:r>
          </w:p>
        </w:tc>
        <w:tc>
          <w:tcPr>
            <w:tcW w:w="900" w:type="dxa"/>
            <w:tcBorders>
              <w:top w:val="nil"/>
              <w:left w:val="nil"/>
              <w:bottom w:val="single" w:sz="4" w:space="0" w:color="auto"/>
              <w:right w:val="single" w:sz="4" w:space="0" w:color="auto"/>
            </w:tcBorders>
            <w:shd w:val="clear" w:color="auto" w:fill="auto"/>
            <w:noWrap/>
            <w:vAlign w:val="bottom"/>
            <w:hideMark/>
          </w:tcPr>
          <w:p w14:paraId="188DACC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4,038</w:t>
            </w:r>
          </w:p>
        </w:tc>
        <w:tc>
          <w:tcPr>
            <w:tcW w:w="900" w:type="dxa"/>
            <w:tcBorders>
              <w:top w:val="nil"/>
              <w:left w:val="nil"/>
              <w:bottom w:val="single" w:sz="4" w:space="0" w:color="auto"/>
              <w:right w:val="single" w:sz="4" w:space="0" w:color="auto"/>
            </w:tcBorders>
            <w:shd w:val="clear" w:color="auto" w:fill="auto"/>
            <w:noWrap/>
            <w:vAlign w:val="bottom"/>
            <w:hideMark/>
          </w:tcPr>
          <w:p w14:paraId="0E2A7D2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4,038</w:t>
            </w:r>
          </w:p>
        </w:tc>
        <w:tc>
          <w:tcPr>
            <w:tcW w:w="810" w:type="dxa"/>
            <w:tcBorders>
              <w:top w:val="nil"/>
              <w:left w:val="nil"/>
              <w:bottom w:val="single" w:sz="4" w:space="0" w:color="auto"/>
              <w:right w:val="single" w:sz="4" w:space="0" w:color="auto"/>
            </w:tcBorders>
            <w:shd w:val="clear" w:color="auto" w:fill="auto"/>
            <w:noWrap/>
            <w:vAlign w:val="bottom"/>
            <w:hideMark/>
          </w:tcPr>
          <w:p w14:paraId="0F10FF3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4,038</w:t>
            </w:r>
          </w:p>
        </w:tc>
        <w:tc>
          <w:tcPr>
            <w:tcW w:w="810" w:type="dxa"/>
            <w:tcBorders>
              <w:top w:val="nil"/>
              <w:left w:val="nil"/>
              <w:bottom w:val="single" w:sz="4" w:space="0" w:color="auto"/>
              <w:right w:val="single" w:sz="4" w:space="0" w:color="auto"/>
            </w:tcBorders>
            <w:shd w:val="clear" w:color="auto" w:fill="auto"/>
            <w:noWrap/>
            <w:vAlign w:val="bottom"/>
            <w:hideMark/>
          </w:tcPr>
          <w:p w14:paraId="1A1CA37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4,038</w:t>
            </w:r>
          </w:p>
        </w:tc>
        <w:tc>
          <w:tcPr>
            <w:tcW w:w="810" w:type="dxa"/>
            <w:tcBorders>
              <w:top w:val="nil"/>
              <w:left w:val="nil"/>
              <w:bottom w:val="single" w:sz="4" w:space="0" w:color="auto"/>
              <w:right w:val="single" w:sz="4" w:space="0" w:color="auto"/>
            </w:tcBorders>
            <w:shd w:val="clear" w:color="auto" w:fill="auto"/>
            <w:noWrap/>
            <w:vAlign w:val="bottom"/>
            <w:hideMark/>
          </w:tcPr>
          <w:p w14:paraId="57B82A6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4,038</w:t>
            </w:r>
          </w:p>
        </w:tc>
        <w:tc>
          <w:tcPr>
            <w:tcW w:w="810" w:type="dxa"/>
            <w:tcBorders>
              <w:top w:val="nil"/>
              <w:left w:val="nil"/>
              <w:bottom w:val="single" w:sz="4" w:space="0" w:color="auto"/>
              <w:right w:val="single" w:sz="4" w:space="0" w:color="auto"/>
            </w:tcBorders>
            <w:shd w:val="clear" w:color="auto" w:fill="auto"/>
            <w:noWrap/>
            <w:vAlign w:val="bottom"/>
            <w:hideMark/>
          </w:tcPr>
          <w:p w14:paraId="4F3F9C4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4,038</w:t>
            </w:r>
          </w:p>
        </w:tc>
        <w:tc>
          <w:tcPr>
            <w:tcW w:w="720" w:type="dxa"/>
            <w:tcBorders>
              <w:top w:val="nil"/>
              <w:left w:val="nil"/>
              <w:bottom w:val="single" w:sz="4" w:space="0" w:color="auto"/>
              <w:right w:val="single" w:sz="4" w:space="0" w:color="auto"/>
            </w:tcBorders>
            <w:shd w:val="clear" w:color="auto" w:fill="auto"/>
            <w:noWrap/>
            <w:vAlign w:val="bottom"/>
            <w:hideMark/>
          </w:tcPr>
          <w:p w14:paraId="565AB74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4,038</w:t>
            </w:r>
          </w:p>
        </w:tc>
        <w:tc>
          <w:tcPr>
            <w:tcW w:w="720" w:type="dxa"/>
            <w:tcBorders>
              <w:top w:val="nil"/>
              <w:left w:val="nil"/>
              <w:bottom w:val="single" w:sz="4" w:space="0" w:color="auto"/>
              <w:right w:val="single" w:sz="4" w:space="0" w:color="auto"/>
            </w:tcBorders>
            <w:shd w:val="clear" w:color="auto" w:fill="auto"/>
            <w:noWrap/>
            <w:vAlign w:val="bottom"/>
            <w:hideMark/>
          </w:tcPr>
          <w:p w14:paraId="713682D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4,038</w:t>
            </w:r>
          </w:p>
        </w:tc>
        <w:tc>
          <w:tcPr>
            <w:tcW w:w="810" w:type="dxa"/>
            <w:tcBorders>
              <w:top w:val="nil"/>
              <w:left w:val="nil"/>
              <w:bottom w:val="single" w:sz="4" w:space="0" w:color="auto"/>
              <w:right w:val="single" w:sz="4" w:space="0" w:color="auto"/>
            </w:tcBorders>
            <w:shd w:val="clear" w:color="auto" w:fill="auto"/>
            <w:noWrap/>
            <w:vAlign w:val="bottom"/>
            <w:hideMark/>
          </w:tcPr>
          <w:p w14:paraId="5347A1E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4,038</w:t>
            </w:r>
          </w:p>
        </w:tc>
        <w:tc>
          <w:tcPr>
            <w:tcW w:w="900" w:type="dxa"/>
            <w:tcBorders>
              <w:top w:val="nil"/>
              <w:left w:val="nil"/>
              <w:bottom w:val="single" w:sz="4" w:space="0" w:color="auto"/>
              <w:right w:val="single" w:sz="4" w:space="0" w:color="auto"/>
            </w:tcBorders>
            <w:shd w:val="clear" w:color="auto" w:fill="auto"/>
            <w:noWrap/>
            <w:vAlign w:val="bottom"/>
            <w:hideMark/>
          </w:tcPr>
          <w:p w14:paraId="7E1B866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4,038</w:t>
            </w:r>
          </w:p>
        </w:tc>
        <w:tc>
          <w:tcPr>
            <w:tcW w:w="990" w:type="dxa"/>
            <w:tcBorders>
              <w:top w:val="nil"/>
              <w:left w:val="nil"/>
              <w:bottom w:val="single" w:sz="4" w:space="0" w:color="auto"/>
              <w:right w:val="single" w:sz="4" w:space="0" w:color="auto"/>
            </w:tcBorders>
            <w:shd w:val="clear" w:color="auto" w:fill="auto"/>
            <w:noWrap/>
            <w:vAlign w:val="bottom"/>
            <w:hideMark/>
          </w:tcPr>
          <w:p w14:paraId="01008CB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4,038</w:t>
            </w:r>
          </w:p>
        </w:tc>
        <w:tc>
          <w:tcPr>
            <w:tcW w:w="990" w:type="dxa"/>
            <w:tcBorders>
              <w:top w:val="nil"/>
              <w:left w:val="nil"/>
              <w:bottom w:val="single" w:sz="4" w:space="0" w:color="auto"/>
              <w:right w:val="single" w:sz="8" w:space="0" w:color="auto"/>
            </w:tcBorders>
            <w:shd w:val="clear" w:color="auto" w:fill="auto"/>
            <w:noWrap/>
            <w:vAlign w:val="bottom"/>
            <w:hideMark/>
          </w:tcPr>
          <w:p w14:paraId="0D240ECC"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48,455</w:t>
            </w:r>
          </w:p>
        </w:tc>
      </w:tr>
      <w:tr w:rsidR="00602AF9" w:rsidRPr="00602AF9" w14:paraId="0689E548"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480083B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60" w:type="dxa"/>
            <w:tcBorders>
              <w:top w:val="nil"/>
              <w:left w:val="nil"/>
              <w:bottom w:val="single" w:sz="4" w:space="0" w:color="auto"/>
              <w:right w:val="single" w:sz="4" w:space="0" w:color="auto"/>
            </w:tcBorders>
            <w:shd w:val="clear" w:color="auto" w:fill="auto"/>
            <w:noWrap/>
            <w:vAlign w:val="bottom"/>
            <w:hideMark/>
          </w:tcPr>
          <w:p w14:paraId="56C8F35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762B585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77E913B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43A6351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5A50671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598F90C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3B12D2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6F1F1B3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1764278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784E684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304132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7E5FE6E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402B2CF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536937A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4EB373B5"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732DB12D"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Real-Time Imbalance Energy Sales (MWh)</w:t>
            </w:r>
          </w:p>
        </w:tc>
        <w:tc>
          <w:tcPr>
            <w:tcW w:w="760" w:type="dxa"/>
            <w:tcBorders>
              <w:top w:val="nil"/>
              <w:left w:val="nil"/>
              <w:bottom w:val="single" w:sz="4" w:space="0" w:color="auto"/>
              <w:right w:val="single" w:sz="4" w:space="0" w:color="auto"/>
            </w:tcBorders>
            <w:shd w:val="clear" w:color="auto" w:fill="auto"/>
            <w:noWrap/>
            <w:vAlign w:val="bottom"/>
            <w:hideMark/>
          </w:tcPr>
          <w:p w14:paraId="3AF30A2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18D8545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3E28DBA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407FA98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C967BC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4183B5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20A8762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9C9AD4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490A5BD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2D71D3C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02D5FAC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6603097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1D903F7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41E0233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5151A17D"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556ABD3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xml:space="preserve">Real-Time Imbalance Energy </w:t>
            </w:r>
          </w:p>
        </w:tc>
        <w:tc>
          <w:tcPr>
            <w:tcW w:w="760" w:type="dxa"/>
            <w:tcBorders>
              <w:top w:val="nil"/>
              <w:left w:val="nil"/>
              <w:bottom w:val="single" w:sz="4" w:space="0" w:color="auto"/>
              <w:right w:val="single" w:sz="4" w:space="0" w:color="auto"/>
            </w:tcBorders>
            <w:shd w:val="clear" w:color="auto" w:fill="auto"/>
            <w:noWrap/>
            <w:vAlign w:val="bottom"/>
            <w:hideMark/>
          </w:tcPr>
          <w:p w14:paraId="7AE9FEB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7DDD5F2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910</w:t>
            </w:r>
          </w:p>
        </w:tc>
        <w:tc>
          <w:tcPr>
            <w:tcW w:w="900" w:type="dxa"/>
            <w:tcBorders>
              <w:top w:val="nil"/>
              <w:left w:val="nil"/>
              <w:bottom w:val="single" w:sz="4" w:space="0" w:color="auto"/>
              <w:right w:val="single" w:sz="4" w:space="0" w:color="auto"/>
            </w:tcBorders>
            <w:shd w:val="clear" w:color="auto" w:fill="auto"/>
            <w:noWrap/>
            <w:vAlign w:val="bottom"/>
            <w:hideMark/>
          </w:tcPr>
          <w:p w14:paraId="3097A57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1,290</w:t>
            </w:r>
          </w:p>
        </w:tc>
        <w:tc>
          <w:tcPr>
            <w:tcW w:w="900" w:type="dxa"/>
            <w:tcBorders>
              <w:top w:val="nil"/>
              <w:left w:val="nil"/>
              <w:bottom w:val="single" w:sz="4" w:space="0" w:color="auto"/>
              <w:right w:val="single" w:sz="4" w:space="0" w:color="auto"/>
            </w:tcBorders>
            <w:shd w:val="clear" w:color="auto" w:fill="auto"/>
            <w:noWrap/>
            <w:vAlign w:val="bottom"/>
            <w:hideMark/>
          </w:tcPr>
          <w:p w14:paraId="44B2D74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1BF8FEC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3A53FA0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42ABCC8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53D2967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50E3F06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538AAC0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09F792F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79CDED9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456</w:t>
            </w:r>
          </w:p>
        </w:tc>
        <w:tc>
          <w:tcPr>
            <w:tcW w:w="990" w:type="dxa"/>
            <w:tcBorders>
              <w:top w:val="nil"/>
              <w:left w:val="nil"/>
              <w:bottom w:val="single" w:sz="4" w:space="0" w:color="auto"/>
              <w:right w:val="single" w:sz="4" w:space="0" w:color="auto"/>
            </w:tcBorders>
            <w:shd w:val="clear" w:color="auto" w:fill="auto"/>
            <w:noWrap/>
            <w:vAlign w:val="bottom"/>
            <w:hideMark/>
          </w:tcPr>
          <w:p w14:paraId="6C1F935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779</w:t>
            </w:r>
          </w:p>
        </w:tc>
        <w:tc>
          <w:tcPr>
            <w:tcW w:w="990" w:type="dxa"/>
            <w:tcBorders>
              <w:top w:val="nil"/>
              <w:left w:val="nil"/>
              <w:bottom w:val="single" w:sz="4" w:space="0" w:color="auto"/>
              <w:right w:val="single" w:sz="8" w:space="0" w:color="auto"/>
            </w:tcBorders>
            <w:shd w:val="clear" w:color="auto" w:fill="auto"/>
            <w:noWrap/>
            <w:vAlign w:val="bottom"/>
            <w:hideMark/>
          </w:tcPr>
          <w:p w14:paraId="12653FEA"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3,434</w:t>
            </w:r>
          </w:p>
        </w:tc>
      </w:tr>
      <w:tr w:rsidR="00602AF9" w:rsidRPr="00602AF9" w14:paraId="33380F72"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43AD1C1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lastRenderedPageBreak/>
              <w:t>Real-Time Imbalance Energy ($MWh)</w:t>
            </w:r>
          </w:p>
        </w:tc>
        <w:tc>
          <w:tcPr>
            <w:tcW w:w="760" w:type="dxa"/>
            <w:tcBorders>
              <w:top w:val="nil"/>
              <w:left w:val="nil"/>
              <w:bottom w:val="single" w:sz="4" w:space="0" w:color="auto"/>
              <w:right w:val="single" w:sz="4" w:space="0" w:color="auto"/>
            </w:tcBorders>
            <w:shd w:val="clear" w:color="auto" w:fill="auto"/>
            <w:noWrap/>
            <w:vAlign w:val="bottom"/>
            <w:hideMark/>
          </w:tcPr>
          <w:p w14:paraId="631A81F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0AF950C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$32.78</w:t>
            </w:r>
          </w:p>
        </w:tc>
        <w:tc>
          <w:tcPr>
            <w:tcW w:w="900" w:type="dxa"/>
            <w:tcBorders>
              <w:top w:val="nil"/>
              <w:left w:val="nil"/>
              <w:bottom w:val="single" w:sz="4" w:space="0" w:color="auto"/>
              <w:right w:val="single" w:sz="4" w:space="0" w:color="auto"/>
            </w:tcBorders>
            <w:shd w:val="clear" w:color="auto" w:fill="auto"/>
            <w:noWrap/>
            <w:vAlign w:val="bottom"/>
            <w:hideMark/>
          </w:tcPr>
          <w:p w14:paraId="199DA16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$32.46</w:t>
            </w:r>
          </w:p>
        </w:tc>
        <w:tc>
          <w:tcPr>
            <w:tcW w:w="900" w:type="dxa"/>
            <w:tcBorders>
              <w:top w:val="nil"/>
              <w:left w:val="nil"/>
              <w:bottom w:val="single" w:sz="4" w:space="0" w:color="auto"/>
              <w:right w:val="single" w:sz="4" w:space="0" w:color="auto"/>
            </w:tcBorders>
            <w:shd w:val="clear" w:color="auto" w:fill="auto"/>
            <w:noWrap/>
            <w:vAlign w:val="bottom"/>
            <w:hideMark/>
          </w:tcPr>
          <w:p w14:paraId="4F462A4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$28.86</w:t>
            </w:r>
          </w:p>
        </w:tc>
        <w:tc>
          <w:tcPr>
            <w:tcW w:w="810" w:type="dxa"/>
            <w:tcBorders>
              <w:top w:val="nil"/>
              <w:left w:val="nil"/>
              <w:bottom w:val="single" w:sz="4" w:space="0" w:color="auto"/>
              <w:right w:val="single" w:sz="4" w:space="0" w:color="auto"/>
            </w:tcBorders>
            <w:shd w:val="clear" w:color="auto" w:fill="auto"/>
            <w:noWrap/>
            <w:vAlign w:val="bottom"/>
            <w:hideMark/>
          </w:tcPr>
          <w:p w14:paraId="51D116F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$24.84</w:t>
            </w:r>
          </w:p>
        </w:tc>
        <w:tc>
          <w:tcPr>
            <w:tcW w:w="810" w:type="dxa"/>
            <w:tcBorders>
              <w:top w:val="nil"/>
              <w:left w:val="nil"/>
              <w:bottom w:val="single" w:sz="4" w:space="0" w:color="auto"/>
              <w:right w:val="single" w:sz="4" w:space="0" w:color="auto"/>
            </w:tcBorders>
            <w:shd w:val="clear" w:color="auto" w:fill="auto"/>
            <w:noWrap/>
            <w:vAlign w:val="bottom"/>
            <w:hideMark/>
          </w:tcPr>
          <w:p w14:paraId="5D6C24B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$23.98</w:t>
            </w:r>
          </w:p>
        </w:tc>
        <w:tc>
          <w:tcPr>
            <w:tcW w:w="810" w:type="dxa"/>
            <w:tcBorders>
              <w:top w:val="nil"/>
              <w:left w:val="nil"/>
              <w:bottom w:val="single" w:sz="4" w:space="0" w:color="auto"/>
              <w:right w:val="single" w:sz="4" w:space="0" w:color="auto"/>
            </w:tcBorders>
            <w:shd w:val="clear" w:color="auto" w:fill="auto"/>
            <w:noWrap/>
            <w:vAlign w:val="bottom"/>
            <w:hideMark/>
          </w:tcPr>
          <w:p w14:paraId="18C9E99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$23.67</w:t>
            </w:r>
          </w:p>
        </w:tc>
        <w:tc>
          <w:tcPr>
            <w:tcW w:w="810" w:type="dxa"/>
            <w:tcBorders>
              <w:top w:val="nil"/>
              <w:left w:val="nil"/>
              <w:bottom w:val="single" w:sz="4" w:space="0" w:color="auto"/>
              <w:right w:val="single" w:sz="4" w:space="0" w:color="auto"/>
            </w:tcBorders>
            <w:shd w:val="clear" w:color="auto" w:fill="auto"/>
            <w:noWrap/>
            <w:vAlign w:val="bottom"/>
            <w:hideMark/>
          </w:tcPr>
          <w:p w14:paraId="1512D63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$30.19</w:t>
            </w:r>
          </w:p>
        </w:tc>
        <w:tc>
          <w:tcPr>
            <w:tcW w:w="720" w:type="dxa"/>
            <w:tcBorders>
              <w:top w:val="nil"/>
              <w:left w:val="nil"/>
              <w:bottom w:val="single" w:sz="4" w:space="0" w:color="auto"/>
              <w:right w:val="single" w:sz="4" w:space="0" w:color="auto"/>
            </w:tcBorders>
            <w:shd w:val="clear" w:color="auto" w:fill="auto"/>
            <w:noWrap/>
            <w:vAlign w:val="bottom"/>
            <w:hideMark/>
          </w:tcPr>
          <w:p w14:paraId="0EAFE03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$33.68</w:t>
            </w:r>
          </w:p>
        </w:tc>
        <w:tc>
          <w:tcPr>
            <w:tcW w:w="720" w:type="dxa"/>
            <w:tcBorders>
              <w:top w:val="nil"/>
              <w:left w:val="nil"/>
              <w:bottom w:val="single" w:sz="4" w:space="0" w:color="auto"/>
              <w:right w:val="single" w:sz="4" w:space="0" w:color="auto"/>
            </w:tcBorders>
            <w:shd w:val="clear" w:color="auto" w:fill="auto"/>
            <w:noWrap/>
            <w:vAlign w:val="bottom"/>
            <w:hideMark/>
          </w:tcPr>
          <w:p w14:paraId="0C3912E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$29.68</w:t>
            </w:r>
          </w:p>
        </w:tc>
        <w:tc>
          <w:tcPr>
            <w:tcW w:w="810" w:type="dxa"/>
            <w:tcBorders>
              <w:top w:val="nil"/>
              <w:left w:val="nil"/>
              <w:bottom w:val="single" w:sz="4" w:space="0" w:color="auto"/>
              <w:right w:val="single" w:sz="4" w:space="0" w:color="auto"/>
            </w:tcBorders>
            <w:shd w:val="clear" w:color="auto" w:fill="auto"/>
            <w:noWrap/>
            <w:vAlign w:val="bottom"/>
            <w:hideMark/>
          </w:tcPr>
          <w:p w14:paraId="0496932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$29.73</w:t>
            </w:r>
          </w:p>
        </w:tc>
        <w:tc>
          <w:tcPr>
            <w:tcW w:w="900" w:type="dxa"/>
            <w:tcBorders>
              <w:top w:val="nil"/>
              <w:left w:val="nil"/>
              <w:bottom w:val="single" w:sz="4" w:space="0" w:color="auto"/>
              <w:right w:val="single" w:sz="4" w:space="0" w:color="auto"/>
            </w:tcBorders>
            <w:shd w:val="clear" w:color="auto" w:fill="auto"/>
            <w:noWrap/>
            <w:vAlign w:val="bottom"/>
            <w:hideMark/>
          </w:tcPr>
          <w:p w14:paraId="1F98800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$31.81</w:t>
            </w:r>
          </w:p>
        </w:tc>
        <w:tc>
          <w:tcPr>
            <w:tcW w:w="990" w:type="dxa"/>
            <w:tcBorders>
              <w:top w:val="nil"/>
              <w:left w:val="nil"/>
              <w:bottom w:val="single" w:sz="4" w:space="0" w:color="auto"/>
              <w:right w:val="single" w:sz="4" w:space="0" w:color="auto"/>
            </w:tcBorders>
            <w:shd w:val="clear" w:color="auto" w:fill="auto"/>
            <w:noWrap/>
            <w:vAlign w:val="bottom"/>
            <w:hideMark/>
          </w:tcPr>
          <w:p w14:paraId="3874A19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$33.86</w:t>
            </w:r>
          </w:p>
        </w:tc>
        <w:tc>
          <w:tcPr>
            <w:tcW w:w="990" w:type="dxa"/>
            <w:tcBorders>
              <w:top w:val="nil"/>
              <w:left w:val="nil"/>
              <w:bottom w:val="single" w:sz="4" w:space="0" w:color="auto"/>
              <w:right w:val="single" w:sz="8" w:space="0" w:color="auto"/>
            </w:tcBorders>
            <w:shd w:val="clear" w:color="auto" w:fill="auto"/>
            <w:noWrap/>
            <w:vAlign w:val="bottom"/>
            <w:hideMark/>
          </w:tcPr>
          <w:p w14:paraId="6D67691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5E19A1F7"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08B54BC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Real-Time Imbalance Energy Sales Total</w:t>
            </w:r>
          </w:p>
        </w:tc>
        <w:tc>
          <w:tcPr>
            <w:tcW w:w="760" w:type="dxa"/>
            <w:tcBorders>
              <w:top w:val="nil"/>
              <w:left w:val="nil"/>
              <w:bottom w:val="single" w:sz="4" w:space="0" w:color="auto"/>
              <w:right w:val="single" w:sz="4" w:space="0" w:color="auto"/>
            </w:tcBorders>
            <w:shd w:val="clear" w:color="auto" w:fill="auto"/>
            <w:noWrap/>
            <w:vAlign w:val="bottom"/>
            <w:hideMark/>
          </w:tcPr>
          <w:p w14:paraId="2E28D01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6EC397B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$29,826</w:t>
            </w:r>
          </w:p>
        </w:tc>
        <w:tc>
          <w:tcPr>
            <w:tcW w:w="900" w:type="dxa"/>
            <w:tcBorders>
              <w:top w:val="nil"/>
              <w:left w:val="nil"/>
              <w:bottom w:val="single" w:sz="4" w:space="0" w:color="auto"/>
              <w:right w:val="single" w:sz="4" w:space="0" w:color="auto"/>
            </w:tcBorders>
            <w:shd w:val="clear" w:color="auto" w:fill="auto"/>
            <w:noWrap/>
            <w:vAlign w:val="bottom"/>
            <w:hideMark/>
          </w:tcPr>
          <w:p w14:paraId="609FF20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$41,862</w:t>
            </w:r>
          </w:p>
        </w:tc>
        <w:tc>
          <w:tcPr>
            <w:tcW w:w="900" w:type="dxa"/>
            <w:tcBorders>
              <w:top w:val="nil"/>
              <w:left w:val="nil"/>
              <w:bottom w:val="single" w:sz="4" w:space="0" w:color="auto"/>
              <w:right w:val="single" w:sz="4" w:space="0" w:color="auto"/>
            </w:tcBorders>
            <w:shd w:val="clear" w:color="auto" w:fill="auto"/>
            <w:noWrap/>
            <w:vAlign w:val="bottom"/>
            <w:hideMark/>
          </w:tcPr>
          <w:p w14:paraId="73154A1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12C73F4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00D2426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1D4A668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4A4CEFB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0495F3B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07B2E78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756812A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34A0AC3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$14,500</w:t>
            </w:r>
          </w:p>
        </w:tc>
        <w:tc>
          <w:tcPr>
            <w:tcW w:w="990" w:type="dxa"/>
            <w:tcBorders>
              <w:top w:val="nil"/>
              <w:left w:val="nil"/>
              <w:bottom w:val="single" w:sz="4" w:space="0" w:color="auto"/>
              <w:right w:val="single" w:sz="4" w:space="0" w:color="auto"/>
            </w:tcBorders>
            <w:shd w:val="clear" w:color="auto" w:fill="auto"/>
            <w:noWrap/>
            <w:vAlign w:val="bottom"/>
            <w:hideMark/>
          </w:tcPr>
          <w:p w14:paraId="12FBBD7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$26,363</w:t>
            </w:r>
          </w:p>
        </w:tc>
        <w:tc>
          <w:tcPr>
            <w:tcW w:w="990" w:type="dxa"/>
            <w:tcBorders>
              <w:top w:val="nil"/>
              <w:left w:val="nil"/>
              <w:bottom w:val="single" w:sz="4" w:space="0" w:color="auto"/>
              <w:right w:val="single" w:sz="8" w:space="0" w:color="auto"/>
            </w:tcBorders>
            <w:shd w:val="clear" w:color="auto" w:fill="auto"/>
            <w:noWrap/>
            <w:vAlign w:val="bottom"/>
            <w:hideMark/>
          </w:tcPr>
          <w:p w14:paraId="5EA0E90E"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$112,551</w:t>
            </w:r>
          </w:p>
        </w:tc>
      </w:tr>
      <w:tr w:rsidR="00602AF9" w:rsidRPr="00602AF9" w14:paraId="6580ABAE"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18675F7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60" w:type="dxa"/>
            <w:tcBorders>
              <w:top w:val="nil"/>
              <w:left w:val="nil"/>
              <w:bottom w:val="single" w:sz="4" w:space="0" w:color="auto"/>
              <w:right w:val="single" w:sz="4" w:space="0" w:color="auto"/>
            </w:tcBorders>
            <w:shd w:val="clear" w:color="auto" w:fill="auto"/>
            <w:noWrap/>
            <w:vAlign w:val="bottom"/>
            <w:hideMark/>
          </w:tcPr>
          <w:p w14:paraId="50C53C4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39A7566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63AA6DA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1C3CACE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5EC1031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2DA04A8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958916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55CE431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64F128D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12B9A01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640861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2464655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3A8F82C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2E9A036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1281C0A1"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14470D54"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 xml:space="preserve">Cost/MWh </w:t>
            </w:r>
            <w:r w:rsidRPr="00602AF9">
              <w:rPr>
                <w:rFonts w:eastAsia="Times New Roman"/>
                <w:sz w:val="13"/>
                <w:szCs w:val="13"/>
              </w:rPr>
              <w:t>(no transportation added)</w:t>
            </w:r>
          </w:p>
        </w:tc>
        <w:tc>
          <w:tcPr>
            <w:tcW w:w="760" w:type="dxa"/>
            <w:tcBorders>
              <w:top w:val="nil"/>
              <w:left w:val="nil"/>
              <w:bottom w:val="single" w:sz="4" w:space="0" w:color="auto"/>
              <w:right w:val="single" w:sz="4" w:space="0" w:color="auto"/>
            </w:tcBorders>
            <w:shd w:val="clear" w:color="auto" w:fill="auto"/>
            <w:noWrap/>
            <w:vAlign w:val="bottom"/>
            <w:hideMark/>
          </w:tcPr>
          <w:p w14:paraId="04D6FE3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46E2A43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7FC2F34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74FCAD9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1C9C1A7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2BAF883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0809890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0DAFD0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1C2AD35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31F953A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450AA18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43E3A7E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0FAD76C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0CB18D2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209C9B82"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16C7ACB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Annual Baseload Energy On-Peak ($MWh)</w:t>
            </w:r>
          </w:p>
        </w:tc>
        <w:tc>
          <w:tcPr>
            <w:tcW w:w="760" w:type="dxa"/>
            <w:tcBorders>
              <w:top w:val="nil"/>
              <w:left w:val="nil"/>
              <w:bottom w:val="single" w:sz="4" w:space="0" w:color="auto"/>
              <w:right w:val="single" w:sz="4" w:space="0" w:color="auto"/>
            </w:tcBorders>
            <w:shd w:val="clear" w:color="auto" w:fill="auto"/>
            <w:noWrap/>
            <w:vAlign w:val="bottom"/>
            <w:hideMark/>
          </w:tcPr>
          <w:p w14:paraId="0538D1B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6FD294B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$47.50 </w:t>
            </w:r>
          </w:p>
        </w:tc>
        <w:tc>
          <w:tcPr>
            <w:tcW w:w="900" w:type="dxa"/>
            <w:tcBorders>
              <w:top w:val="nil"/>
              <w:left w:val="nil"/>
              <w:bottom w:val="single" w:sz="4" w:space="0" w:color="auto"/>
              <w:right w:val="single" w:sz="4" w:space="0" w:color="auto"/>
            </w:tcBorders>
            <w:shd w:val="clear" w:color="auto" w:fill="auto"/>
            <w:noWrap/>
            <w:vAlign w:val="bottom"/>
            <w:hideMark/>
          </w:tcPr>
          <w:p w14:paraId="7CA07A5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$47.50 </w:t>
            </w:r>
          </w:p>
        </w:tc>
        <w:tc>
          <w:tcPr>
            <w:tcW w:w="900" w:type="dxa"/>
            <w:tcBorders>
              <w:top w:val="nil"/>
              <w:left w:val="nil"/>
              <w:bottom w:val="single" w:sz="4" w:space="0" w:color="auto"/>
              <w:right w:val="single" w:sz="4" w:space="0" w:color="auto"/>
            </w:tcBorders>
            <w:shd w:val="clear" w:color="auto" w:fill="auto"/>
            <w:noWrap/>
            <w:vAlign w:val="bottom"/>
            <w:hideMark/>
          </w:tcPr>
          <w:p w14:paraId="33821C4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$47.50 </w:t>
            </w:r>
          </w:p>
        </w:tc>
        <w:tc>
          <w:tcPr>
            <w:tcW w:w="810" w:type="dxa"/>
            <w:tcBorders>
              <w:top w:val="nil"/>
              <w:left w:val="nil"/>
              <w:bottom w:val="single" w:sz="4" w:space="0" w:color="auto"/>
              <w:right w:val="single" w:sz="4" w:space="0" w:color="auto"/>
            </w:tcBorders>
            <w:shd w:val="clear" w:color="auto" w:fill="auto"/>
            <w:noWrap/>
            <w:vAlign w:val="bottom"/>
            <w:hideMark/>
          </w:tcPr>
          <w:p w14:paraId="2183539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$47.50 </w:t>
            </w:r>
          </w:p>
        </w:tc>
        <w:tc>
          <w:tcPr>
            <w:tcW w:w="810" w:type="dxa"/>
            <w:tcBorders>
              <w:top w:val="nil"/>
              <w:left w:val="nil"/>
              <w:bottom w:val="single" w:sz="4" w:space="0" w:color="auto"/>
              <w:right w:val="single" w:sz="4" w:space="0" w:color="auto"/>
            </w:tcBorders>
            <w:shd w:val="clear" w:color="auto" w:fill="auto"/>
            <w:noWrap/>
            <w:vAlign w:val="bottom"/>
            <w:hideMark/>
          </w:tcPr>
          <w:p w14:paraId="462B91F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$47.50 </w:t>
            </w:r>
          </w:p>
        </w:tc>
        <w:tc>
          <w:tcPr>
            <w:tcW w:w="810" w:type="dxa"/>
            <w:tcBorders>
              <w:top w:val="nil"/>
              <w:left w:val="nil"/>
              <w:bottom w:val="single" w:sz="4" w:space="0" w:color="auto"/>
              <w:right w:val="single" w:sz="4" w:space="0" w:color="auto"/>
            </w:tcBorders>
            <w:shd w:val="clear" w:color="auto" w:fill="auto"/>
            <w:noWrap/>
            <w:vAlign w:val="bottom"/>
            <w:hideMark/>
          </w:tcPr>
          <w:p w14:paraId="108C7C9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$47.50 </w:t>
            </w:r>
          </w:p>
        </w:tc>
        <w:tc>
          <w:tcPr>
            <w:tcW w:w="810" w:type="dxa"/>
            <w:tcBorders>
              <w:top w:val="nil"/>
              <w:left w:val="nil"/>
              <w:bottom w:val="single" w:sz="4" w:space="0" w:color="auto"/>
              <w:right w:val="single" w:sz="4" w:space="0" w:color="auto"/>
            </w:tcBorders>
            <w:shd w:val="clear" w:color="auto" w:fill="auto"/>
            <w:noWrap/>
            <w:vAlign w:val="bottom"/>
            <w:hideMark/>
          </w:tcPr>
          <w:p w14:paraId="789472F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$47.50 </w:t>
            </w:r>
          </w:p>
        </w:tc>
        <w:tc>
          <w:tcPr>
            <w:tcW w:w="720" w:type="dxa"/>
            <w:tcBorders>
              <w:top w:val="nil"/>
              <w:left w:val="nil"/>
              <w:bottom w:val="single" w:sz="4" w:space="0" w:color="auto"/>
              <w:right w:val="single" w:sz="4" w:space="0" w:color="auto"/>
            </w:tcBorders>
            <w:shd w:val="clear" w:color="auto" w:fill="auto"/>
            <w:noWrap/>
            <w:vAlign w:val="bottom"/>
            <w:hideMark/>
          </w:tcPr>
          <w:p w14:paraId="720C2E5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$47.50 </w:t>
            </w:r>
          </w:p>
        </w:tc>
        <w:tc>
          <w:tcPr>
            <w:tcW w:w="720" w:type="dxa"/>
            <w:tcBorders>
              <w:top w:val="nil"/>
              <w:left w:val="nil"/>
              <w:bottom w:val="single" w:sz="4" w:space="0" w:color="auto"/>
              <w:right w:val="single" w:sz="4" w:space="0" w:color="auto"/>
            </w:tcBorders>
            <w:shd w:val="clear" w:color="auto" w:fill="auto"/>
            <w:noWrap/>
            <w:vAlign w:val="bottom"/>
            <w:hideMark/>
          </w:tcPr>
          <w:p w14:paraId="585AEF7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$47.50 </w:t>
            </w:r>
          </w:p>
        </w:tc>
        <w:tc>
          <w:tcPr>
            <w:tcW w:w="810" w:type="dxa"/>
            <w:tcBorders>
              <w:top w:val="nil"/>
              <w:left w:val="nil"/>
              <w:bottom w:val="single" w:sz="4" w:space="0" w:color="auto"/>
              <w:right w:val="single" w:sz="4" w:space="0" w:color="auto"/>
            </w:tcBorders>
            <w:shd w:val="clear" w:color="auto" w:fill="auto"/>
            <w:noWrap/>
            <w:vAlign w:val="bottom"/>
            <w:hideMark/>
          </w:tcPr>
          <w:p w14:paraId="33A167B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$47.50 </w:t>
            </w:r>
          </w:p>
        </w:tc>
        <w:tc>
          <w:tcPr>
            <w:tcW w:w="900" w:type="dxa"/>
            <w:tcBorders>
              <w:top w:val="nil"/>
              <w:left w:val="nil"/>
              <w:bottom w:val="single" w:sz="4" w:space="0" w:color="auto"/>
              <w:right w:val="single" w:sz="4" w:space="0" w:color="auto"/>
            </w:tcBorders>
            <w:shd w:val="clear" w:color="auto" w:fill="auto"/>
            <w:noWrap/>
            <w:vAlign w:val="bottom"/>
            <w:hideMark/>
          </w:tcPr>
          <w:p w14:paraId="5213EBB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$47.50 </w:t>
            </w:r>
          </w:p>
        </w:tc>
        <w:tc>
          <w:tcPr>
            <w:tcW w:w="990" w:type="dxa"/>
            <w:tcBorders>
              <w:top w:val="nil"/>
              <w:left w:val="nil"/>
              <w:bottom w:val="single" w:sz="4" w:space="0" w:color="auto"/>
              <w:right w:val="single" w:sz="4" w:space="0" w:color="auto"/>
            </w:tcBorders>
            <w:shd w:val="clear" w:color="auto" w:fill="auto"/>
            <w:noWrap/>
            <w:vAlign w:val="bottom"/>
            <w:hideMark/>
          </w:tcPr>
          <w:p w14:paraId="61475D7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$47.50 </w:t>
            </w:r>
          </w:p>
        </w:tc>
        <w:tc>
          <w:tcPr>
            <w:tcW w:w="990" w:type="dxa"/>
            <w:tcBorders>
              <w:top w:val="nil"/>
              <w:left w:val="nil"/>
              <w:bottom w:val="single" w:sz="4" w:space="0" w:color="auto"/>
              <w:right w:val="single" w:sz="8" w:space="0" w:color="auto"/>
            </w:tcBorders>
            <w:shd w:val="clear" w:color="auto" w:fill="auto"/>
            <w:noWrap/>
            <w:vAlign w:val="bottom"/>
            <w:hideMark/>
          </w:tcPr>
          <w:p w14:paraId="09DA8E9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14315AD8"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3306989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Seasonal Baseload Energy On-peak ($MWh)</w:t>
            </w:r>
          </w:p>
        </w:tc>
        <w:tc>
          <w:tcPr>
            <w:tcW w:w="760" w:type="dxa"/>
            <w:tcBorders>
              <w:top w:val="nil"/>
              <w:left w:val="nil"/>
              <w:bottom w:val="single" w:sz="4" w:space="0" w:color="auto"/>
              <w:right w:val="single" w:sz="4" w:space="0" w:color="auto"/>
            </w:tcBorders>
            <w:shd w:val="clear" w:color="auto" w:fill="auto"/>
            <w:noWrap/>
            <w:vAlign w:val="bottom"/>
            <w:hideMark/>
          </w:tcPr>
          <w:p w14:paraId="1F1925A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22C5A1F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$38.85 </w:t>
            </w:r>
          </w:p>
        </w:tc>
        <w:tc>
          <w:tcPr>
            <w:tcW w:w="900" w:type="dxa"/>
            <w:tcBorders>
              <w:top w:val="nil"/>
              <w:left w:val="nil"/>
              <w:bottom w:val="single" w:sz="4" w:space="0" w:color="auto"/>
              <w:right w:val="single" w:sz="4" w:space="0" w:color="auto"/>
            </w:tcBorders>
            <w:shd w:val="clear" w:color="auto" w:fill="auto"/>
            <w:noWrap/>
            <w:vAlign w:val="bottom"/>
            <w:hideMark/>
          </w:tcPr>
          <w:p w14:paraId="12E2C8E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$38.85 </w:t>
            </w:r>
          </w:p>
        </w:tc>
        <w:tc>
          <w:tcPr>
            <w:tcW w:w="900" w:type="dxa"/>
            <w:tcBorders>
              <w:top w:val="nil"/>
              <w:left w:val="nil"/>
              <w:bottom w:val="single" w:sz="4" w:space="0" w:color="auto"/>
              <w:right w:val="single" w:sz="4" w:space="0" w:color="auto"/>
            </w:tcBorders>
            <w:shd w:val="clear" w:color="auto" w:fill="auto"/>
            <w:noWrap/>
            <w:vAlign w:val="bottom"/>
            <w:hideMark/>
          </w:tcPr>
          <w:p w14:paraId="2142601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$38.85 </w:t>
            </w:r>
          </w:p>
        </w:tc>
        <w:tc>
          <w:tcPr>
            <w:tcW w:w="810" w:type="dxa"/>
            <w:tcBorders>
              <w:top w:val="nil"/>
              <w:left w:val="nil"/>
              <w:bottom w:val="single" w:sz="4" w:space="0" w:color="auto"/>
              <w:right w:val="single" w:sz="4" w:space="0" w:color="auto"/>
            </w:tcBorders>
            <w:shd w:val="clear" w:color="auto" w:fill="auto"/>
            <w:noWrap/>
            <w:vAlign w:val="bottom"/>
            <w:hideMark/>
          </w:tcPr>
          <w:p w14:paraId="0A6E581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$38.85 </w:t>
            </w:r>
          </w:p>
        </w:tc>
        <w:tc>
          <w:tcPr>
            <w:tcW w:w="810" w:type="dxa"/>
            <w:tcBorders>
              <w:top w:val="nil"/>
              <w:left w:val="nil"/>
              <w:bottom w:val="single" w:sz="4" w:space="0" w:color="auto"/>
              <w:right w:val="single" w:sz="4" w:space="0" w:color="auto"/>
            </w:tcBorders>
            <w:shd w:val="clear" w:color="auto" w:fill="auto"/>
            <w:noWrap/>
            <w:vAlign w:val="bottom"/>
            <w:hideMark/>
          </w:tcPr>
          <w:p w14:paraId="4635064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$38.85 </w:t>
            </w:r>
          </w:p>
        </w:tc>
        <w:tc>
          <w:tcPr>
            <w:tcW w:w="810" w:type="dxa"/>
            <w:tcBorders>
              <w:top w:val="nil"/>
              <w:left w:val="nil"/>
              <w:bottom w:val="single" w:sz="4" w:space="0" w:color="auto"/>
              <w:right w:val="single" w:sz="4" w:space="0" w:color="auto"/>
            </w:tcBorders>
            <w:shd w:val="clear" w:color="auto" w:fill="auto"/>
            <w:noWrap/>
            <w:vAlign w:val="bottom"/>
            <w:hideMark/>
          </w:tcPr>
          <w:p w14:paraId="7B3E889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$38.85 </w:t>
            </w:r>
          </w:p>
        </w:tc>
        <w:tc>
          <w:tcPr>
            <w:tcW w:w="810" w:type="dxa"/>
            <w:tcBorders>
              <w:top w:val="nil"/>
              <w:left w:val="nil"/>
              <w:bottom w:val="single" w:sz="4" w:space="0" w:color="auto"/>
              <w:right w:val="single" w:sz="4" w:space="0" w:color="auto"/>
            </w:tcBorders>
            <w:shd w:val="clear" w:color="auto" w:fill="auto"/>
            <w:noWrap/>
            <w:vAlign w:val="bottom"/>
            <w:hideMark/>
          </w:tcPr>
          <w:p w14:paraId="2909F40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$38.85 </w:t>
            </w:r>
          </w:p>
        </w:tc>
        <w:tc>
          <w:tcPr>
            <w:tcW w:w="720" w:type="dxa"/>
            <w:tcBorders>
              <w:top w:val="nil"/>
              <w:left w:val="nil"/>
              <w:bottom w:val="single" w:sz="4" w:space="0" w:color="auto"/>
              <w:right w:val="single" w:sz="4" w:space="0" w:color="auto"/>
            </w:tcBorders>
            <w:shd w:val="clear" w:color="auto" w:fill="auto"/>
            <w:noWrap/>
            <w:vAlign w:val="bottom"/>
            <w:hideMark/>
          </w:tcPr>
          <w:p w14:paraId="7DE4546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$38.85 </w:t>
            </w:r>
          </w:p>
        </w:tc>
        <w:tc>
          <w:tcPr>
            <w:tcW w:w="720" w:type="dxa"/>
            <w:tcBorders>
              <w:top w:val="nil"/>
              <w:left w:val="nil"/>
              <w:bottom w:val="single" w:sz="4" w:space="0" w:color="auto"/>
              <w:right w:val="single" w:sz="4" w:space="0" w:color="auto"/>
            </w:tcBorders>
            <w:shd w:val="clear" w:color="auto" w:fill="auto"/>
            <w:noWrap/>
            <w:vAlign w:val="bottom"/>
            <w:hideMark/>
          </w:tcPr>
          <w:p w14:paraId="3B86469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$38.85 </w:t>
            </w:r>
          </w:p>
        </w:tc>
        <w:tc>
          <w:tcPr>
            <w:tcW w:w="810" w:type="dxa"/>
            <w:tcBorders>
              <w:top w:val="nil"/>
              <w:left w:val="nil"/>
              <w:bottom w:val="single" w:sz="4" w:space="0" w:color="auto"/>
              <w:right w:val="single" w:sz="4" w:space="0" w:color="auto"/>
            </w:tcBorders>
            <w:shd w:val="clear" w:color="auto" w:fill="auto"/>
            <w:noWrap/>
            <w:vAlign w:val="bottom"/>
            <w:hideMark/>
          </w:tcPr>
          <w:p w14:paraId="294FB73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$38.85 </w:t>
            </w:r>
          </w:p>
        </w:tc>
        <w:tc>
          <w:tcPr>
            <w:tcW w:w="900" w:type="dxa"/>
            <w:tcBorders>
              <w:top w:val="nil"/>
              <w:left w:val="nil"/>
              <w:bottom w:val="single" w:sz="4" w:space="0" w:color="auto"/>
              <w:right w:val="single" w:sz="4" w:space="0" w:color="auto"/>
            </w:tcBorders>
            <w:shd w:val="clear" w:color="auto" w:fill="auto"/>
            <w:noWrap/>
            <w:vAlign w:val="bottom"/>
            <w:hideMark/>
          </w:tcPr>
          <w:p w14:paraId="7233E1E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$38.85 </w:t>
            </w:r>
          </w:p>
        </w:tc>
        <w:tc>
          <w:tcPr>
            <w:tcW w:w="990" w:type="dxa"/>
            <w:tcBorders>
              <w:top w:val="nil"/>
              <w:left w:val="nil"/>
              <w:bottom w:val="single" w:sz="4" w:space="0" w:color="auto"/>
              <w:right w:val="single" w:sz="4" w:space="0" w:color="auto"/>
            </w:tcBorders>
            <w:shd w:val="clear" w:color="auto" w:fill="auto"/>
            <w:noWrap/>
            <w:vAlign w:val="bottom"/>
            <w:hideMark/>
          </w:tcPr>
          <w:p w14:paraId="4B6EA54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$38.85 </w:t>
            </w:r>
          </w:p>
        </w:tc>
        <w:tc>
          <w:tcPr>
            <w:tcW w:w="990" w:type="dxa"/>
            <w:tcBorders>
              <w:top w:val="nil"/>
              <w:left w:val="nil"/>
              <w:bottom w:val="single" w:sz="4" w:space="0" w:color="auto"/>
              <w:right w:val="single" w:sz="8" w:space="0" w:color="auto"/>
            </w:tcBorders>
            <w:shd w:val="clear" w:color="auto" w:fill="auto"/>
            <w:noWrap/>
            <w:vAlign w:val="bottom"/>
            <w:hideMark/>
          </w:tcPr>
          <w:p w14:paraId="6EC845F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733FDB17"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4476CDD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Seasonal Baseload Energy Off-peak ($MWh)</w:t>
            </w:r>
          </w:p>
        </w:tc>
        <w:tc>
          <w:tcPr>
            <w:tcW w:w="760" w:type="dxa"/>
            <w:tcBorders>
              <w:top w:val="nil"/>
              <w:left w:val="nil"/>
              <w:bottom w:val="single" w:sz="4" w:space="0" w:color="auto"/>
              <w:right w:val="single" w:sz="4" w:space="0" w:color="auto"/>
            </w:tcBorders>
            <w:shd w:val="clear" w:color="auto" w:fill="auto"/>
            <w:noWrap/>
            <w:vAlign w:val="bottom"/>
            <w:hideMark/>
          </w:tcPr>
          <w:p w14:paraId="1CC35B8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0D9AA97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$35.00 </w:t>
            </w:r>
          </w:p>
        </w:tc>
        <w:tc>
          <w:tcPr>
            <w:tcW w:w="900" w:type="dxa"/>
            <w:tcBorders>
              <w:top w:val="nil"/>
              <w:left w:val="nil"/>
              <w:bottom w:val="single" w:sz="4" w:space="0" w:color="auto"/>
              <w:right w:val="single" w:sz="4" w:space="0" w:color="auto"/>
            </w:tcBorders>
            <w:shd w:val="clear" w:color="auto" w:fill="auto"/>
            <w:noWrap/>
            <w:vAlign w:val="bottom"/>
            <w:hideMark/>
          </w:tcPr>
          <w:p w14:paraId="01637A1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$35.00 </w:t>
            </w:r>
          </w:p>
        </w:tc>
        <w:tc>
          <w:tcPr>
            <w:tcW w:w="900" w:type="dxa"/>
            <w:tcBorders>
              <w:top w:val="nil"/>
              <w:left w:val="nil"/>
              <w:bottom w:val="single" w:sz="4" w:space="0" w:color="auto"/>
              <w:right w:val="single" w:sz="4" w:space="0" w:color="auto"/>
            </w:tcBorders>
            <w:shd w:val="clear" w:color="auto" w:fill="auto"/>
            <w:noWrap/>
            <w:vAlign w:val="bottom"/>
            <w:hideMark/>
          </w:tcPr>
          <w:p w14:paraId="604FB1F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$35.00 </w:t>
            </w:r>
          </w:p>
        </w:tc>
        <w:tc>
          <w:tcPr>
            <w:tcW w:w="810" w:type="dxa"/>
            <w:tcBorders>
              <w:top w:val="nil"/>
              <w:left w:val="nil"/>
              <w:bottom w:val="single" w:sz="4" w:space="0" w:color="auto"/>
              <w:right w:val="single" w:sz="4" w:space="0" w:color="auto"/>
            </w:tcBorders>
            <w:shd w:val="clear" w:color="auto" w:fill="auto"/>
            <w:noWrap/>
            <w:vAlign w:val="bottom"/>
            <w:hideMark/>
          </w:tcPr>
          <w:p w14:paraId="6C6B93B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$35.00 </w:t>
            </w:r>
          </w:p>
        </w:tc>
        <w:tc>
          <w:tcPr>
            <w:tcW w:w="810" w:type="dxa"/>
            <w:tcBorders>
              <w:top w:val="nil"/>
              <w:left w:val="nil"/>
              <w:bottom w:val="single" w:sz="4" w:space="0" w:color="auto"/>
              <w:right w:val="single" w:sz="4" w:space="0" w:color="auto"/>
            </w:tcBorders>
            <w:shd w:val="clear" w:color="auto" w:fill="auto"/>
            <w:noWrap/>
            <w:vAlign w:val="bottom"/>
            <w:hideMark/>
          </w:tcPr>
          <w:p w14:paraId="760DEAB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$35.00 </w:t>
            </w:r>
          </w:p>
        </w:tc>
        <w:tc>
          <w:tcPr>
            <w:tcW w:w="810" w:type="dxa"/>
            <w:tcBorders>
              <w:top w:val="nil"/>
              <w:left w:val="nil"/>
              <w:bottom w:val="single" w:sz="4" w:space="0" w:color="auto"/>
              <w:right w:val="single" w:sz="4" w:space="0" w:color="auto"/>
            </w:tcBorders>
            <w:shd w:val="clear" w:color="auto" w:fill="auto"/>
            <w:noWrap/>
            <w:vAlign w:val="bottom"/>
            <w:hideMark/>
          </w:tcPr>
          <w:p w14:paraId="0EF2E47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$35.00 </w:t>
            </w:r>
          </w:p>
        </w:tc>
        <w:tc>
          <w:tcPr>
            <w:tcW w:w="810" w:type="dxa"/>
            <w:tcBorders>
              <w:top w:val="nil"/>
              <w:left w:val="nil"/>
              <w:bottom w:val="single" w:sz="4" w:space="0" w:color="auto"/>
              <w:right w:val="single" w:sz="4" w:space="0" w:color="auto"/>
            </w:tcBorders>
            <w:shd w:val="clear" w:color="auto" w:fill="auto"/>
            <w:noWrap/>
            <w:vAlign w:val="bottom"/>
            <w:hideMark/>
          </w:tcPr>
          <w:p w14:paraId="1733B60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$35.00 </w:t>
            </w:r>
          </w:p>
        </w:tc>
        <w:tc>
          <w:tcPr>
            <w:tcW w:w="720" w:type="dxa"/>
            <w:tcBorders>
              <w:top w:val="nil"/>
              <w:left w:val="nil"/>
              <w:bottom w:val="single" w:sz="4" w:space="0" w:color="auto"/>
              <w:right w:val="single" w:sz="4" w:space="0" w:color="auto"/>
            </w:tcBorders>
            <w:shd w:val="clear" w:color="auto" w:fill="auto"/>
            <w:noWrap/>
            <w:vAlign w:val="bottom"/>
            <w:hideMark/>
          </w:tcPr>
          <w:p w14:paraId="35DAC34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$35.00 </w:t>
            </w:r>
          </w:p>
        </w:tc>
        <w:tc>
          <w:tcPr>
            <w:tcW w:w="720" w:type="dxa"/>
            <w:tcBorders>
              <w:top w:val="nil"/>
              <w:left w:val="nil"/>
              <w:bottom w:val="single" w:sz="4" w:space="0" w:color="auto"/>
              <w:right w:val="single" w:sz="4" w:space="0" w:color="auto"/>
            </w:tcBorders>
            <w:shd w:val="clear" w:color="auto" w:fill="auto"/>
            <w:noWrap/>
            <w:vAlign w:val="bottom"/>
            <w:hideMark/>
          </w:tcPr>
          <w:p w14:paraId="248205A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$35.00 </w:t>
            </w:r>
          </w:p>
        </w:tc>
        <w:tc>
          <w:tcPr>
            <w:tcW w:w="810" w:type="dxa"/>
            <w:tcBorders>
              <w:top w:val="nil"/>
              <w:left w:val="nil"/>
              <w:bottom w:val="single" w:sz="4" w:space="0" w:color="auto"/>
              <w:right w:val="single" w:sz="4" w:space="0" w:color="auto"/>
            </w:tcBorders>
            <w:shd w:val="clear" w:color="auto" w:fill="auto"/>
            <w:noWrap/>
            <w:vAlign w:val="bottom"/>
            <w:hideMark/>
          </w:tcPr>
          <w:p w14:paraId="2B1FE4D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$35.00 </w:t>
            </w:r>
          </w:p>
        </w:tc>
        <w:tc>
          <w:tcPr>
            <w:tcW w:w="900" w:type="dxa"/>
            <w:tcBorders>
              <w:top w:val="nil"/>
              <w:left w:val="nil"/>
              <w:bottom w:val="single" w:sz="4" w:space="0" w:color="auto"/>
              <w:right w:val="single" w:sz="4" w:space="0" w:color="auto"/>
            </w:tcBorders>
            <w:shd w:val="clear" w:color="auto" w:fill="auto"/>
            <w:noWrap/>
            <w:vAlign w:val="bottom"/>
            <w:hideMark/>
          </w:tcPr>
          <w:p w14:paraId="019AA15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$35.00 </w:t>
            </w:r>
          </w:p>
        </w:tc>
        <w:tc>
          <w:tcPr>
            <w:tcW w:w="990" w:type="dxa"/>
            <w:tcBorders>
              <w:top w:val="nil"/>
              <w:left w:val="nil"/>
              <w:bottom w:val="single" w:sz="4" w:space="0" w:color="auto"/>
              <w:right w:val="single" w:sz="4" w:space="0" w:color="auto"/>
            </w:tcBorders>
            <w:shd w:val="clear" w:color="auto" w:fill="auto"/>
            <w:noWrap/>
            <w:vAlign w:val="bottom"/>
            <w:hideMark/>
          </w:tcPr>
          <w:p w14:paraId="242B3D0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$35.00 </w:t>
            </w:r>
          </w:p>
        </w:tc>
        <w:tc>
          <w:tcPr>
            <w:tcW w:w="990" w:type="dxa"/>
            <w:tcBorders>
              <w:top w:val="nil"/>
              <w:left w:val="nil"/>
              <w:bottom w:val="single" w:sz="4" w:space="0" w:color="auto"/>
              <w:right w:val="single" w:sz="8" w:space="0" w:color="auto"/>
            </w:tcBorders>
            <w:shd w:val="clear" w:color="auto" w:fill="auto"/>
            <w:noWrap/>
            <w:vAlign w:val="bottom"/>
            <w:hideMark/>
          </w:tcPr>
          <w:p w14:paraId="29D1DE0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4EED2510"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73C5056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On-peak Energy Option ($MWh)</w:t>
            </w:r>
          </w:p>
        </w:tc>
        <w:tc>
          <w:tcPr>
            <w:tcW w:w="760" w:type="dxa"/>
            <w:tcBorders>
              <w:top w:val="nil"/>
              <w:left w:val="nil"/>
              <w:bottom w:val="single" w:sz="4" w:space="0" w:color="auto"/>
              <w:right w:val="single" w:sz="4" w:space="0" w:color="auto"/>
            </w:tcBorders>
            <w:shd w:val="clear" w:color="auto" w:fill="auto"/>
            <w:noWrap/>
            <w:vAlign w:val="bottom"/>
            <w:hideMark/>
          </w:tcPr>
          <w:p w14:paraId="686DA61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5188F66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900" w:type="dxa"/>
            <w:tcBorders>
              <w:top w:val="nil"/>
              <w:left w:val="nil"/>
              <w:bottom w:val="single" w:sz="4" w:space="0" w:color="auto"/>
              <w:right w:val="single" w:sz="4" w:space="0" w:color="auto"/>
            </w:tcBorders>
            <w:shd w:val="clear" w:color="auto" w:fill="auto"/>
            <w:noWrap/>
            <w:vAlign w:val="bottom"/>
            <w:hideMark/>
          </w:tcPr>
          <w:p w14:paraId="0E619C8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900" w:type="dxa"/>
            <w:tcBorders>
              <w:top w:val="nil"/>
              <w:left w:val="nil"/>
              <w:bottom w:val="single" w:sz="4" w:space="0" w:color="auto"/>
              <w:right w:val="single" w:sz="4" w:space="0" w:color="auto"/>
            </w:tcBorders>
            <w:shd w:val="clear" w:color="auto" w:fill="auto"/>
            <w:noWrap/>
            <w:vAlign w:val="bottom"/>
            <w:hideMark/>
          </w:tcPr>
          <w:p w14:paraId="51BF532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810" w:type="dxa"/>
            <w:tcBorders>
              <w:top w:val="nil"/>
              <w:left w:val="nil"/>
              <w:bottom w:val="single" w:sz="4" w:space="0" w:color="auto"/>
              <w:right w:val="single" w:sz="4" w:space="0" w:color="auto"/>
            </w:tcBorders>
            <w:shd w:val="clear" w:color="auto" w:fill="auto"/>
            <w:noWrap/>
            <w:vAlign w:val="bottom"/>
            <w:hideMark/>
          </w:tcPr>
          <w:p w14:paraId="33E5735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810" w:type="dxa"/>
            <w:tcBorders>
              <w:top w:val="nil"/>
              <w:left w:val="nil"/>
              <w:bottom w:val="single" w:sz="4" w:space="0" w:color="auto"/>
              <w:right w:val="single" w:sz="4" w:space="0" w:color="auto"/>
            </w:tcBorders>
            <w:shd w:val="clear" w:color="auto" w:fill="auto"/>
            <w:noWrap/>
            <w:vAlign w:val="bottom"/>
            <w:hideMark/>
          </w:tcPr>
          <w:p w14:paraId="048642E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810" w:type="dxa"/>
            <w:tcBorders>
              <w:top w:val="nil"/>
              <w:left w:val="nil"/>
              <w:bottom w:val="single" w:sz="4" w:space="0" w:color="auto"/>
              <w:right w:val="single" w:sz="4" w:space="0" w:color="auto"/>
            </w:tcBorders>
            <w:shd w:val="clear" w:color="auto" w:fill="auto"/>
            <w:noWrap/>
            <w:vAlign w:val="bottom"/>
            <w:hideMark/>
          </w:tcPr>
          <w:p w14:paraId="2DC11BD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810" w:type="dxa"/>
            <w:tcBorders>
              <w:top w:val="nil"/>
              <w:left w:val="nil"/>
              <w:bottom w:val="single" w:sz="4" w:space="0" w:color="auto"/>
              <w:right w:val="single" w:sz="4" w:space="0" w:color="auto"/>
            </w:tcBorders>
            <w:shd w:val="clear" w:color="auto" w:fill="auto"/>
            <w:noWrap/>
            <w:vAlign w:val="bottom"/>
            <w:hideMark/>
          </w:tcPr>
          <w:p w14:paraId="6454E57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720" w:type="dxa"/>
            <w:tcBorders>
              <w:top w:val="nil"/>
              <w:left w:val="nil"/>
              <w:bottom w:val="single" w:sz="4" w:space="0" w:color="auto"/>
              <w:right w:val="single" w:sz="4" w:space="0" w:color="auto"/>
            </w:tcBorders>
            <w:shd w:val="clear" w:color="auto" w:fill="auto"/>
            <w:noWrap/>
            <w:vAlign w:val="bottom"/>
            <w:hideMark/>
          </w:tcPr>
          <w:p w14:paraId="27F4A79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720" w:type="dxa"/>
            <w:tcBorders>
              <w:top w:val="nil"/>
              <w:left w:val="nil"/>
              <w:bottom w:val="single" w:sz="4" w:space="0" w:color="auto"/>
              <w:right w:val="single" w:sz="4" w:space="0" w:color="auto"/>
            </w:tcBorders>
            <w:shd w:val="clear" w:color="auto" w:fill="auto"/>
            <w:noWrap/>
            <w:vAlign w:val="bottom"/>
            <w:hideMark/>
          </w:tcPr>
          <w:p w14:paraId="6FCEABD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810" w:type="dxa"/>
            <w:tcBorders>
              <w:top w:val="nil"/>
              <w:left w:val="nil"/>
              <w:bottom w:val="single" w:sz="4" w:space="0" w:color="auto"/>
              <w:right w:val="single" w:sz="4" w:space="0" w:color="auto"/>
            </w:tcBorders>
            <w:shd w:val="clear" w:color="auto" w:fill="auto"/>
            <w:noWrap/>
            <w:vAlign w:val="bottom"/>
            <w:hideMark/>
          </w:tcPr>
          <w:p w14:paraId="66A247D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900" w:type="dxa"/>
            <w:tcBorders>
              <w:top w:val="nil"/>
              <w:left w:val="nil"/>
              <w:bottom w:val="single" w:sz="4" w:space="0" w:color="auto"/>
              <w:right w:val="single" w:sz="4" w:space="0" w:color="auto"/>
            </w:tcBorders>
            <w:shd w:val="clear" w:color="auto" w:fill="auto"/>
            <w:noWrap/>
            <w:vAlign w:val="bottom"/>
            <w:hideMark/>
          </w:tcPr>
          <w:p w14:paraId="7AAAF7E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990" w:type="dxa"/>
            <w:tcBorders>
              <w:top w:val="nil"/>
              <w:left w:val="nil"/>
              <w:bottom w:val="single" w:sz="4" w:space="0" w:color="auto"/>
              <w:right w:val="single" w:sz="4" w:space="0" w:color="auto"/>
            </w:tcBorders>
            <w:shd w:val="clear" w:color="auto" w:fill="auto"/>
            <w:noWrap/>
            <w:vAlign w:val="bottom"/>
            <w:hideMark/>
          </w:tcPr>
          <w:p w14:paraId="0BF5D30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990" w:type="dxa"/>
            <w:tcBorders>
              <w:top w:val="nil"/>
              <w:left w:val="nil"/>
              <w:bottom w:val="single" w:sz="4" w:space="0" w:color="auto"/>
              <w:right w:val="single" w:sz="8" w:space="0" w:color="auto"/>
            </w:tcBorders>
            <w:shd w:val="clear" w:color="auto" w:fill="auto"/>
            <w:noWrap/>
            <w:vAlign w:val="bottom"/>
            <w:hideMark/>
          </w:tcPr>
          <w:p w14:paraId="70AD99A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7DF55457"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7AB3BF0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Off-Peak Energy Option ($MWh)</w:t>
            </w:r>
          </w:p>
        </w:tc>
        <w:tc>
          <w:tcPr>
            <w:tcW w:w="760" w:type="dxa"/>
            <w:tcBorders>
              <w:top w:val="nil"/>
              <w:left w:val="nil"/>
              <w:bottom w:val="single" w:sz="4" w:space="0" w:color="auto"/>
              <w:right w:val="single" w:sz="4" w:space="0" w:color="auto"/>
            </w:tcBorders>
            <w:shd w:val="clear" w:color="auto" w:fill="auto"/>
            <w:noWrap/>
            <w:vAlign w:val="bottom"/>
            <w:hideMark/>
          </w:tcPr>
          <w:p w14:paraId="5CB4AF8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1ABDF62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900" w:type="dxa"/>
            <w:tcBorders>
              <w:top w:val="nil"/>
              <w:left w:val="nil"/>
              <w:bottom w:val="single" w:sz="4" w:space="0" w:color="auto"/>
              <w:right w:val="single" w:sz="4" w:space="0" w:color="auto"/>
            </w:tcBorders>
            <w:shd w:val="clear" w:color="auto" w:fill="auto"/>
            <w:noWrap/>
            <w:vAlign w:val="bottom"/>
            <w:hideMark/>
          </w:tcPr>
          <w:p w14:paraId="04990D8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900" w:type="dxa"/>
            <w:tcBorders>
              <w:top w:val="nil"/>
              <w:left w:val="nil"/>
              <w:bottom w:val="single" w:sz="4" w:space="0" w:color="auto"/>
              <w:right w:val="single" w:sz="4" w:space="0" w:color="auto"/>
            </w:tcBorders>
            <w:shd w:val="clear" w:color="auto" w:fill="auto"/>
            <w:noWrap/>
            <w:vAlign w:val="bottom"/>
            <w:hideMark/>
          </w:tcPr>
          <w:p w14:paraId="7EA912A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810" w:type="dxa"/>
            <w:tcBorders>
              <w:top w:val="nil"/>
              <w:left w:val="nil"/>
              <w:bottom w:val="single" w:sz="4" w:space="0" w:color="auto"/>
              <w:right w:val="single" w:sz="4" w:space="0" w:color="auto"/>
            </w:tcBorders>
            <w:shd w:val="clear" w:color="auto" w:fill="auto"/>
            <w:noWrap/>
            <w:vAlign w:val="bottom"/>
            <w:hideMark/>
          </w:tcPr>
          <w:p w14:paraId="373DF20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810" w:type="dxa"/>
            <w:tcBorders>
              <w:top w:val="nil"/>
              <w:left w:val="nil"/>
              <w:bottom w:val="single" w:sz="4" w:space="0" w:color="auto"/>
              <w:right w:val="single" w:sz="4" w:space="0" w:color="auto"/>
            </w:tcBorders>
            <w:shd w:val="clear" w:color="auto" w:fill="auto"/>
            <w:noWrap/>
            <w:vAlign w:val="bottom"/>
            <w:hideMark/>
          </w:tcPr>
          <w:p w14:paraId="5E7BC4F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810" w:type="dxa"/>
            <w:tcBorders>
              <w:top w:val="nil"/>
              <w:left w:val="nil"/>
              <w:bottom w:val="single" w:sz="4" w:space="0" w:color="auto"/>
              <w:right w:val="single" w:sz="4" w:space="0" w:color="auto"/>
            </w:tcBorders>
            <w:shd w:val="clear" w:color="auto" w:fill="auto"/>
            <w:noWrap/>
            <w:vAlign w:val="bottom"/>
            <w:hideMark/>
          </w:tcPr>
          <w:p w14:paraId="4D3F6B2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810" w:type="dxa"/>
            <w:tcBorders>
              <w:top w:val="nil"/>
              <w:left w:val="nil"/>
              <w:bottom w:val="single" w:sz="4" w:space="0" w:color="auto"/>
              <w:right w:val="single" w:sz="4" w:space="0" w:color="auto"/>
            </w:tcBorders>
            <w:shd w:val="clear" w:color="auto" w:fill="auto"/>
            <w:noWrap/>
            <w:vAlign w:val="bottom"/>
            <w:hideMark/>
          </w:tcPr>
          <w:p w14:paraId="14FE9EF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720" w:type="dxa"/>
            <w:tcBorders>
              <w:top w:val="nil"/>
              <w:left w:val="nil"/>
              <w:bottom w:val="single" w:sz="4" w:space="0" w:color="auto"/>
              <w:right w:val="single" w:sz="4" w:space="0" w:color="auto"/>
            </w:tcBorders>
            <w:shd w:val="clear" w:color="auto" w:fill="auto"/>
            <w:noWrap/>
            <w:vAlign w:val="bottom"/>
            <w:hideMark/>
          </w:tcPr>
          <w:p w14:paraId="0724735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720" w:type="dxa"/>
            <w:tcBorders>
              <w:top w:val="nil"/>
              <w:left w:val="nil"/>
              <w:bottom w:val="single" w:sz="4" w:space="0" w:color="auto"/>
              <w:right w:val="single" w:sz="4" w:space="0" w:color="auto"/>
            </w:tcBorders>
            <w:shd w:val="clear" w:color="auto" w:fill="auto"/>
            <w:noWrap/>
            <w:vAlign w:val="bottom"/>
            <w:hideMark/>
          </w:tcPr>
          <w:p w14:paraId="1C69D11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810" w:type="dxa"/>
            <w:tcBorders>
              <w:top w:val="nil"/>
              <w:left w:val="nil"/>
              <w:bottom w:val="single" w:sz="4" w:space="0" w:color="auto"/>
              <w:right w:val="single" w:sz="4" w:space="0" w:color="auto"/>
            </w:tcBorders>
            <w:shd w:val="clear" w:color="auto" w:fill="auto"/>
            <w:noWrap/>
            <w:vAlign w:val="bottom"/>
            <w:hideMark/>
          </w:tcPr>
          <w:p w14:paraId="2287E65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900" w:type="dxa"/>
            <w:tcBorders>
              <w:top w:val="nil"/>
              <w:left w:val="nil"/>
              <w:bottom w:val="single" w:sz="4" w:space="0" w:color="auto"/>
              <w:right w:val="single" w:sz="4" w:space="0" w:color="auto"/>
            </w:tcBorders>
            <w:shd w:val="clear" w:color="auto" w:fill="auto"/>
            <w:noWrap/>
            <w:vAlign w:val="bottom"/>
            <w:hideMark/>
          </w:tcPr>
          <w:p w14:paraId="529CF9F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990" w:type="dxa"/>
            <w:tcBorders>
              <w:top w:val="nil"/>
              <w:left w:val="nil"/>
              <w:bottom w:val="single" w:sz="4" w:space="0" w:color="auto"/>
              <w:right w:val="single" w:sz="4" w:space="0" w:color="auto"/>
            </w:tcBorders>
            <w:shd w:val="clear" w:color="auto" w:fill="auto"/>
            <w:noWrap/>
            <w:vAlign w:val="bottom"/>
            <w:hideMark/>
          </w:tcPr>
          <w:p w14:paraId="6B2E487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990" w:type="dxa"/>
            <w:tcBorders>
              <w:top w:val="nil"/>
              <w:left w:val="nil"/>
              <w:bottom w:val="single" w:sz="4" w:space="0" w:color="auto"/>
              <w:right w:val="single" w:sz="8" w:space="0" w:color="auto"/>
            </w:tcBorders>
            <w:shd w:val="clear" w:color="auto" w:fill="auto"/>
            <w:noWrap/>
            <w:vAlign w:val="bottom"/>
            <w:hideMark/>
          </w:tcPr>
          <w:p w14:paraId="699E6E2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17194982"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47B17CF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xml:space="preserve">Bear Valley Power Plant ($/MWh) </w:t>
            </w:r>
          </w:p>
        </w:tc>
        <w:tc>
          <w:tcPr>
            <w:tcW w:w="760" w:type="dxa"/>
            <w:tcBorders>
              <w:top w:val="nil"/>
              <w:left w:val="nil"/>
              <w:bottom w:val="single" w:sz="4" w:space="0" w:color="auto"/>
              <w:right w:val="single" w:sz="4" w:space="0" w:color="auto"/>
            </w:tcBorders>
            <w:shd w:val="clear" w:color="auto" w:fill="auto"/>
            <w:noWrap/>
            <w:vAlign w:val="bottom"/>
            <w:hideMark/>
          </w:tcPr>
          <w:p w14:paraId="7F134D1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228265B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$43.97 </w:t>
            </w:r>
          </w:p>
        </w:tc>
        <w:tc>
          <w:tcPr>
            <w:tcW w:w="900" w:type="dxa"/>
            <w:tcBorders>
              <w:top w:val="nil"/>
              <w:left w:val="nil"/>
              <w:bottom w:val="single" w:sz="4" w:space="0" w:color="auto"/>
              <w:right w:val="single" w:sz="4" w:space="0" w:color="auto"/>
            </w:tcBorders>
            <w:shd w:val="clear" w:color="auto" w:fill="auto"/>
            <w:noWrap/>
            <w:vAlign w:val="bottom"/>
            <w:hideMark/>
          </w:tcPr>
          <w:p w14:paraId="7F860EF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$43.81 </w:t>
            </w:r>
          </w:p>
        </w:tc>
        <w:tc>
          <w:tcPr>
            <w:tcW w:w="900" w:type="dxa"/>
            <w:tcBorders>
              <w:top w:val="nil"/>
              <w:left w:val="nil"/>
              <w:bottom w:val="single" w:sz="4" w:space="0" w:color="auto"/>
              <w:right w:val="single" w:sz="4" w:space="0" w:color="auto"/>
            </w:tcBorders>
            <w:shd w:val="clear" w:color="auto" w:fill="auto"/>
            <w:noWrap/>
            <w:vAlign w:val="bottom"/>
            <w:hideMark/>
          </w:tcPr>
          <w:p w14:paraId="54F873D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$40.52 </w:t>
            </w:r>
          </w:p>
        </w:tc>
        <w:tc>
          <w:tcPr>
            <w:tcW w:w="810" w:type="dxa"/>
            <w:tcBorders>
              <w:top w:val="nil"/>
              <w:left w:val="nil"/>
              <w:bottom w:val="single" w:sz="4" w:space="0" w:color="auto"/>
              <w:right w:val="single" w:sz="4" w:space="0" w:color="auto"/>
            </w:tcBorders>
            <w:shd w:val="clear" w:color="auto" w:fill="auto"/>
            <w:noWrap/>
            <w:vAlign w:val="bottom"/>
            <w:hideMark/>
          </w:tcPr>
          <w:p w14:paraId="5A7FF65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$35.96 </w:t>
            </w:r>
          </w:p>
        </w:tc>
        <w:tc>
          <w:tcPr>
            <w:tcW w:w="810" w:type="dxa"/>
            <w:tcBorders>
              <w:top w:val="nil"/>
              <w:left w:val="nil"/>
              <w:bottom w:val="single" w:sz="4" w:space="0" w:color="auto"/>
              <w:right w:val="single" w:sz="4" w:space="0" w:color="auto"/>
            </w:tcBorders>
            <w:shd w:val="clear" w:color="auto" w:fill="auto"/>
            <w:noWrap/>
            <w:vAlign w:val="bottom"/>
            <w:hideMark/>
          </w:tcPr>
          <w:p w14:paraId="7A1B14A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$33.64 </w:t>
            </w:r>
          </w:p>
        </w:tc>
        <w:tc>
          <w:tcPr>
            <w:tcW w:w="810" w:type="dxa"/>
            <w:tcBorders>
              <w:top w:val="nil"/>
              <w:left w:val="nil"/>
              <w:bottom w:val="single" w:sz="4" w:space="0" w:color="auto"/>
              <w:right w:val="single" w:sz="4" w:space="0" w:color="auto"/>
            </w:tcBorders>
            <w:shd w:val="clear" w:color="auto" w:fill="auto"/>
            <w:noWrap/>
            <w:vAlign w:val="bottom"/>
            <w:hideMark/>
          </w:tcPr>
          <w:p w14:paraId="7BF4B78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$34.21 </w:t>
            </w:r>
          </w:p>
        </w:tc>
        <w:tc>
          <w:tcPr>
            <w:tcW w:w="810" w:type="dxa"/>
            <w:tcBorders>
              <w:top w:val="nil"/>
              <w:left w:val="nil"/>
              <w:bottom w:val="single" w:sz="4" w:space="0" w:color="auto"/>
              <w:right w:val="single" w:sz="4" w:space="0" w:color="auto"/>
            </w:tcBorders>
            <w:shd w:val="clear" w:color="auto" w:fill="auto"/>
            <w:noWrap/>
            <w:vAlign w:val="bottom"/>
            <w:hideMark/>
          </w:tcPr>
          <w:p w14:paraId="7631233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$38.00 </w:t>
            </w:r>
          </w:p>
        </w:tc>
        <w:tc>
          <w:tcPr>
            <w:tcW w:w="720" w:type="dxa"/>
            <w:tcBorders>
              <w:top w:val="nil"/>
              <w:left w:val="nil"/>
              <w:bottom w:val="single" w:sz="4" w:space="0" w:color="auto"/>
              <w:right w:val="single" w:sz="4" w:space="0" w:color="auto"/>
            </w:tcBorders>
            <w:shd w:val="clear" w:color="auto" w:fill="auto"/>
            <w:noWrap/>
            <w:vAlign w:val="bottom"/>
            <w:hideMark/>
          </w:tcPr>
          <w:p w14:paraId="56219E5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$38.05 </w:t>
            </w:r>
          </w:p>
        </w:tc>
        <w:tc>
          <w:tcPr>
            <w:tcW w:w="720" w:type="dxa"/>
            <w:tcBorders>
              <w:top w:val="nil"/>
              <w:left w:val="nil"/>
              <w:bottom w:val="single" w:sz="4" w:space="0" w:color="auto"/>
              <w:right w:val="single" w:sz="4" w:space="0" w:color="auto"/>
            </w:tcBorders>
            <w:shd w:val="clear" w:color="auto" w:fill="auto"/>
            <w:noWrap/>
            <w:vAlign w:val="bottom"/>
            <w:hideMark/>
          </w:tcPr>
          <w:p w14:paraId="62C579C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$35.79 </w:t>
            </w:r>
          </w:p>
        </w:tc>
        <w:tc>
          <w:tcPr>
            <w:tcW w:w="810" w:type="dxa"/>
            <w:tcBorders>
              <w:top w:val="nil"/>
              <w:left w:val="nil"/>
              <w:bottom w:val="single" w:sz="4" w:space="0" w:color="auto"/>
              <w:right w:val="single" w:sz="4" w:space="0" w:color="auto"/>
            </w:tcBorders>
            <w:shd w:val="clear" w:color="auto" w:fill="auto"/>
            <w:noWrap/>
            <w:vAlign w:val="bottom"/>
            <w:hideMark/>
          </w:tcPr>
          <w:p w14:paraId="4CDE9EC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$35.72 </w:t>
            </w:r>
          </w:p>
        </w:tc>
        <w:tc>
          <w:tcPr>
            <w:tcW w:w="900" w:type="dxa"/>
            <w:tcBorders>
              <w:top w:val="nil"/>
              <w:left w:val="nil"/>
              <w:bottom w:val="single" w:sz="4" w:space="0" w:color="auto"/>
              <w:right w:val="single" w:sz="4" w:space="0" w:color="auto"/>
            </w:tcBorders>
            <w:shd w:val="clear" w:color="auto" w:fill="auto"/>
            <w:noWrap/>
            <w:vAlign w:val="bottom"/>
            <w:hideMark/>
          </w:tcPr>
          <w:p w14:paraId="137D914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$38.34 </w:t>
            </w:r>
          </w:p>
        </w:tc>
        <w:tc>
          <w:tcPr>
            <w:tcW w:w="990" w:type="dxa"/>
            <w:tcBorders>
              <w:top w:val="nil"/>
              <w:left w:val="nil"/>
              <w:bottom w:val="single" w:sz="4" w:space="0" w:color="auto"/>
              <w:right w:val="single" w:sz="4" w:space="0" w:color="auto"/>
            </w:tcBorders>
            <w:shd w:val="clear" w:color="auto" w:fill="auto"/>
            <w:noWrap/>
            <w:vAlign w:val="bottom"/>
            <w:hideMark/>
          </w:tcPr>
          <w:p w14:paraId="533A527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$43.37 </w:t>
            </w:r>
          </w:p>
        </w:tc>
        <w:tc>
          <w:tcPr>
            <w:tcW w:w="990" w:type="dxa"/>
            <w:tcBorders>
              <w:top w:val="nil"/>
              <w:left w:val="nil"/>
              <w:bottom w:val="single" w:sz="4" w:space="0" w:color="auto"/>
              <w:right w:val="single" w:sz="8" w:space="0" w:color="auto"/>
            </w:tcBorders>
            <w:shd w:val="clear" w:color="auto" w:fill="auto"/>
            <w:noWrap/>
            <w:vAlign w:val="bottom"/>
            <w:hideMark/>
          </w:tcPr>
          <w:p w14:paraId="7F7A6FA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144E2631"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4025C7C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Day-Ahead Purchases ($/MWh)</w:t>
            </w:r>
          </w:p>
        </w:tc>
        <w:tc>
          <w:tcPr>
            <w:tcW w:w="760" w:type="dxa"/>
            <w:tcBorders>
              <w:top w:val="nil"/>
              <w:left w:val="nil"/>
              <w:bottom w:val="single" w:sz="4" w:space="0" w:color="auto"/>
              <w:right w:val="single" w:sz="4" w:space="0" w:color="auto"/>
            </w:tcBorders>
            <w:shd w:val="clear" w:color="auto" w:fill="auto"/>
            <w:noWrap/>
            <w:vAlign w:val="bottom"/>
            <w:hideMark/>
          </w:tcPr>
          <w:p w14:paraId="046E2F6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121D63E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$38.01 </w:t>
            </w:r>
          </w:p>
        </w:tc>
        <w:tc>
          <w:tcPr>
            <w:tcW w:w="900" w:type="dxa"/>
            <w:tcBorders>
              <w:top w:val="nil"/>
              <w:left w:val="nil"/>
              <w:bottom w:val="single" w:sz="4" w:space="0" w:color="auto"/>
              <w:right w:val="single" w:sz="4" w:space="0" w:color="auto"/>
            </w:tcBorders>
            <w:shd w:val="clear" w:color="auto" w:fill="auto"/>
            <w:noWrap/>
            <w:vAlign w:val="bottom"/>
            <w:hideMark/>
          </w:tcPr>
          <w:p w14:paraId="0C8E547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$37.57 </w:t>
            </w:r>
          </w:p>
        </w:tc>
        <w:tc>
          <w:tcPr>
            <w:tcW w:w="900" w:type="dxa"/>
            <w:tcBorders>
              <w:top w:val="nil"/>
              <w:left w:val="nil"/>
              <w:bottom w:val="single" w:sz="4" w:space="0" w:color="auto"/>
              <w:right w:val="single" w:sz="4" w:space="0" w:color="auto"/>
            </w:tcBorders>
            <w:shd w:val="clear" w:color="auto" w:fill="auto"/>
            <w:noWrap/>
            <w:vAlign w:val="bottom"/>
            <w:hideMark/>
          </w:tcPr>
          <w:p w14:paraId="4B4AE78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$33.50 </w:t>
            </w:r>
          </w:p>
        </w:tc>
        <w:tc>
          <w:tcPr>
            <w:tcW w:w="810" w:type="dxa"/>
            <w:tcBorders>
              <w:top w:val="nil"/>
              <w:left w:val="nil"/>
              <w:bottom w:val="single" w:sz="4" w:space="0" w:color="auto"/>
              <w:right w:val="single" w:sz="4" w:space="0" w:color="auto"/>
            </w:tcBorders>
            <w:shd w:val="clear" w:color="auto" w:fill="auto"/>
            <w:noWrap/>
            <w:vAlign w:val="bottom"/>
            <w:hideMark/>
          </w:tcPr>
          <w:p w14:paraId="13A18D9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$30.84 </w:t>
            </w:r>
          </w:p>
        </w:tc>
        <w:tc>
          <w:tcPr>
            <w:tcW w:w="810" w:type="dxa"/>
            <w:tcBorders>
              <w:top w:val="nil"/>
              <w:left w:val="nil"/>
              <w:bottom w:val="single" w:sz="4" w:space="0" w:color="auto"/>
              <w:right w:val="single" w:sz="4" w:space="0" w:color="auto"/>
            </w:tcBorders>
            <w:shd w:val="clear" w:color="auto" w:fill="auto"/>
            <w:noWrap/>
            <w:vAlign w:val="bottom"/>
            <w:hideMark/>
          </w:tcPr>
          <w:p w14:paraId="37C0FE3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$29.99 </w:t>
            </w:r>
          </w:p>
        </w:tc>
        <w:tc>
          <w:tcPr>
            <w:tcW w:w="810" w:type="dxa"/>
            <w:tcBorders>
              <w:top w:val="nil"/>
              <w:left w:val="nil"/>
              <w:bottom w:val="single" w:sz="4" w:space="0" w:color="auto"/>
              <w:right w:val="single" w:sz="4" w:space="0" w:color="auto"/>
            </w:tcBorders>
            <w:shd w:val="clear" w:color="auto" w:fill="auto"/>
            <w:noWrap/>
            <w:vAlign w:val="bottom"/>
            <w:hideMark/>
          </w:tcPr>
          <w:p w14:paraId="01E57E9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$29.87 </w:t>
            </w:r>
          </w:p>
        </w:tc>
        <w:tc>
          <w:tcPr>
            <w:tcW w:w="810" w:type="dxa"/>
            <w:tcBorders>
              <w:top w:val="nil"/>
              <w:left w:val="nil"/>
              <w:bottom w:val="single" w:sz="4" w:space="0" w:color="auto"/>
              <w:right w:val="single" w:sz="4" w:space="0" w:color="auto"/>
            </w:tcBorders>
            <w:shd w:val="clear" w:color="auto" w:fill="auto"/>
            <w:noWrap/>
            <w:vAlign w:val="bottom"/>
            <w:hideMark/>
          </w:tcPr>
          <w:p w14:paraId="5C353A7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$37.99 </w:t>
            </w:r>
          </w:p>
        </w:tc>
        <w:tc>
          <w:tcPr>
            <w:tcW w:w="720" w:type="dxa"/>
            <w:tcBorders>
              <w:top w:val="nil"/>
              <w:left w:val="nil"/>
              <w:bottom w:val="single" w:sz="4" w:space="0" w:color="auto"/>
              <w:right w:val="single" w:sz="4" w:space="0" w:color="auto"/>
            </w:tcBorders>
            <w:shd w:val="clear" w:color="auto" w:fill="auto"/>
            <w:noWrap/>
            <w:vAlign w:val="bottom"/>
            <w:hideMark/>
          </w:tcPr>
          <w:p w14:paraId="011002F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$42.90 </w:t>
            </w:r>
          </w:p>
        </w:tc>
        <w:tc>
          <w:tcPr>
            <w:tcW w:w="720" w:type="dxa"/>
            <w:tcBorders>
              <w:top w:val="nil"/>
              <w:left w:val="nil"/>
              <w:bottom w:val="single" w:sz="4" w:space="0" w:color="auto"/>
              <w:right w:val="single" w:sz="4" w:space="0" w:color="auto"/>
            </w:tcBorders>
            <w:shd w:val="clear" w:color="auto" w:fill="auto"/>
            <w:noWrap/>
            <w:vAlign w:val="bottom"/>
            <w:hideMark/>
          </w:tcPr>
          <w:p w14:paraId="5E4F205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$37.84 </w:t>
            </w:r>
          </w:p>
        </w:tc>
        <w:tc>
          <w:tcPr>
            <w:tcW w:w="810" w:type="dxa"/>
            <w:tcBorders>
              <w:top w:val="nil"/>
              <w:left w:val="nil"/>
              <w:bottom w:val="single" w:sz="4" w:space="0" w:color="auto"/>
              <w:right w:val="single" w:sz="4" w:space="0" w:color="auto"/>
            </w:tcBorders>
            <w:shd w:val="clear" w:color="auto" w:fill="auto"/>
            <w:noWrap/>
            <w:vAlign w:val="bottom"/>
            <w:hideMark/>
          </w:tcPr>
          <w:p w14:paraId="1C9781B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$37.57 </w:t>
            </w:r>
          </w:p>
        </w:tc>
        <w:tc>
          <w:tcPr>
            <w:tcW w:w="900" w:type="dxa"/>
            <w:tcBorders>
              <w:top w:val="nil"/>
              <w:left w:val="nil"/>
              <w:bottom w:val="single" w:sz="4" w:space="0" w:color="auto"/>
              <w:right w:val="single" w:sz="4" w:space="0" w:color="auto"/>
            </w:tcBorders>
            <w:shd w:val="clear" w:color="auto" w:fill="auto"/>
            <w:noWrap/>
            <w:vAlign w:val="bottom"/>
            <w:hideMark/>
          </w:tcPr>
          <w:p w14:paraId="7B57466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$36.90 </w:t>
            </w:r>
          </w:p>
        </w:tc>
        <w:tc>
          <w:tcPr>
            <w:tcW w:w="990" w:type="dxa"/>
            <w:tcBorders>
              <w:top w:val="nil"/>
              <w:left w:val="nil"/>
              <w:bottom w:val="single" w:sz="4" w:space="0" w:color="auto"/>
              <w:right w:val="single" w:sz="4" w:space="0" w:color="auto"/>
            </w:tcBorders>
            <w:shd w:val="clear" w:color="auto" w:fill="auto"/>
            <w:noWrap/>
            <w:vAlign w:val="bottom"/>
            <w:hideMark/>
          </w:tcPr>
          <w:p w14:paraId="5E35CFB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$38.81 </w:t>
            </w:r>
          </w:p>
        </w:tc>
        <w:tc>
          <w:tcPr>
            <w:tcW w:w="990" w:type="dxa"/>
            <w:tcBorders>
              <w:top w:val="nil"/>
              <w:left w:val="nil"/>
              <w:bottom w:val="single" w:sz="4" w:space="0" w:color="auto"/>
              <w:right w:val="single" w:sz="8" w:space="0" w:color="auto"/>
            </w:tcBorders>
            <w:shd w:val="clear" w:color="auto" w:fill="auto"/>
            <w:noWrap/>
            <w:vAlign w:val="bottom"/>
            <w:hideMark/>
          </w:tcPr>
          <w:p w14:paraId="516E6CB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52417434"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151BDAA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Imbalance Energy ($/MWh)</w:t>
            </w:r>
          </w:p>
        </w:tc>
        <w:tc>
          <w:tcPr>
            <w:tcW w:w="760" w:type="dxa"/>
            <w:tcBorders>
              <w:top w:val="nil"/>
              <w:left w:val="nil"/>
              <w:bottom w:val="single" w:sz="4" w:space="0" w:color="auto"/>
              <w:right w:val="single" w:sz="4" w:space="0" w:color="auto"/>
            </w:tcBorders>
            <w:shd w:val="clear" w:color="auto" w:fill="auto"/>
            <w:noWrap/>
            <w:vAlign w:val="bottom"/>
            <w:hideMark/>
          </w:tcPr>
          <w:p w14:paraId="689F082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380802A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$38.01</w:t>
            </w:r>
          </w:p>
        </w:tc>
        <w:tc>
          <w:tcPr>
            <w:tcW w:w="900" w:type="dxa"/>
            <w:tcBorders>
              <w:top w:val="nil"/>
              <w:left w:val="nil"/>
              <w:bottom w:val="single" w:sz="4" w:space="0" w:color="auto"/>
              <w:right w:val="single" w:sz="4" w:space="0" w:color="auto"/>
            </w:tcBorders>
            <w:shd w:val="clear" w:color="auto" w:fill="auto"/>
            <w:noWrap/>
            <w:vAlign w:val="bottom"/>
            <w:hideMark/>
          </w:tcPr>
          <w:p w14:paraId="265A95A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$37.57</w:t>
            </w:r>
          </w:p>
        </w:tc>
        <w:tc>
          <w:tcPr>
            <w:tcW w:w="900" w:type="dxa"/>
            <w:tcBorders>
              <w:top w:val="nil"/>
              <w:left w:val="nil"/>
              <w:bottom w:val="single" w:sz="4" w:space="0" w:color="auto"/>
              <w:right w:val="single" w:sz="4" w:space="0" w:color="auto"/>
            </w:tcBorders>
            <w:shd w:val="clear" w:color="auto" w:fill="auto"/>
            <w:noWrap/>
            <w:vAlign w:val="bottom"/>
            <w:hideMark/>
          </w:tcPr>
          <w:p w14:paraId="7C2B674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$33.50</w:t>
            </w:r>
          </w:p>
        </w:tc>
        <w:tc>
          <w:tcPr>
            <w:tcW w:w="810" w:type="dxa"/>
            <w:tcBorders>
              <w:top w:val="nil"/>
              <w:left w:val="nil"/>
              <w:bottom w:val="single" w:sz="4" w:space="0" w:color="auto"/>
              <w:right w:val="single" w:sz="4" w:space="0" w:color="auto"/>
            </w:tcBorders>
            <w:shd w:val="clear" w:color="auto" w:fill="auto"/>
            <w:noWrap/>
            <w:vAlign w:val="bottom"/>
            <w:hideMark/>
          </w:tcPr>
          <w:p w14:paraId="2826F40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$30.84</w:t>
            </w:r>
          </w:p>
        </w:tc>
        <w:tc>
          <w:tcPr>
            <w:tcW w:w="810" w:type="dxa"/>
            <w:tcBorders>
              <w:top w:val="nil"/>
              <w:left w:val="nil"/>
              <w:bottom w:val="single" w:sz="4" w:space="0" w:color="auto"/>
              <w:right w:val="single" w:sz="4" w:space="0" w:color="auto"/>
            </w:tcBorders>
            <w:shd w:val="clear" w:color="auto" w:fill="auto"/>
            <w:noWrap/>
            <w:vAlign w:val="bottom"/>
            <w:hideMark/>
          </w:tcPr>
          <w:p w14:paraId="796D72F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$29.99</w:t>
            </w:r>
          </w:p>
        </w:tc>
        <w:tc>
          <w:tcPr>
            <w:tcW w:w="810" w:type="dxa"/>
            <w:tcBorders>
              <w:top w:val="nil"/>
              <w:left w:val="nil"/>
              <w:bottom w:val="single" w:sz="4" w:space="0" w:color="auto"/>
              <w:right w:val="single" w:sz="4" w:space="0" w:color="auto"/>
            </w:tcBorders>
            <w:shd w:val="clear" w:color="auto" w:fill="auto"/>
            <w:noWrap/>
            <w:vAlign w:val="bottom"/>
            <w:hideMark/>
          </w:tcPr>
          <w:p w14:paraId="76E011D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$29.87</w:t>
            </w:r>
          </w:p>
        </w:tc>
        <w:tc>
          <w:tcPr>
            <w:tcW w:w="810" w:type="dxa"/>
            <w:tcBorders>
              <w:top w:val="nil"/>
              <w:left w:val="nil"/>
              <w:bottom w:val="single" w:sz="4" w:space="0" w:color="auto"/>
              <w:right w:val="single" w:sz="4" w:space="0" w:color="auto"/>
            </w:tcBorders>
            <w:shd w:val="clear" w:color="auto" w:fill="auto"/>
            <w:noWrap/>
            <w:vAlign w:val="bottom"/>
            <w:hideMark/>
          </w:tcPr>
          <w:p w14:paraId="0D197A9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$37.99</w:t>
            </w:r>
          </w:p>
        </w:tc>
        <w:tc>
          <w:tcPr>
            <w:tcW w:w="720" w:type="dxa"/>
            <w:tcBorders>
              <w:top w:val="nil"/>
              <w:left w:val="nil"/>
              <w:bottom w:val="single" w:sz="4" w:space="0" w:color="auto"/>
              <w:right w:val="single" w:sz="4" w:space="0" w:color="auto"/>
            </w:tcBorders>
            <w:shd w:val="clear" w:color="auto" w:fill="auto"/>
            <w:noWrap/>
            <w:vAlign w:val="bottom"/>
            <w:hideMark/>
          </w:tcPr>
          <w:p w14:paraId="2580B4B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$42.90</w:t>
            </w:r>
          </w:p>
        </w:tc>
        <w:tc>
          <w:tcPr>
            <w:tcW w:w="720" w:type="dxa"/>
            <w:tcBorders>
              <w:top w:val="nil"/>
              <w:left w:val="nil"/>
              <w:bottom w:val="single" w:sz="4" w:space="0" w:color="auto"/>
              <w:right w:val="single" w:sz="4" w:space="0" w:color="auto"/>
            </w:tcBorders>
            <w:shd w:val="clear" w:color="auto" w:fill="auto"/>
            <w:noWrap/>
            <w:vAlign w:val="bottom"/>
            <w:hideMark/>
          </w:tcPr>
          <w:p w14:paraId="55A1C3B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$37.84</w:t>
            </w:r>
          </w:p>
        </w:tc>
        <w:tc>
          <w:tcPr>
            <w:tcW w:w="810" w:type="dxa"/>
            <w:tcBorders>
              <w:top w:val="nil"/>
              <w:left w:val="nil"/>
              <w:bottom w:val="single" w:sz="4" w:space="0" w:color="auto"/>
              <w:right w:val="single" w:sz="4" w:space="0" w:color="auto"/>
            </w:tcBorders>
            <w:shd w:val="clear" w:color="auto" w:fill="auto"/>
            <w:noWrap/>
            <w:vAlign w:val="bottom"/>
            <w:hideMark/>
          </w:tcPr>
          <w:p w14:paraId="39DE519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$37.57</w:t>
            </w:r>
          </w:p>
        </w:tc>
        <w:tc>
          <w:tcPr>
            <w:tcW w:w="900" w:type="dxa"/>
            <w:tcBorders>
              <w:top w:val="nil"/>
              <w:left w:val="nil"/>
              <w:bottom w:val="single" w:sz="4" w:space="0" w:color="auto"/>
              <w:right w:val="single" w:sz="4" w:space="0" w:color="auto"/>
            </w:tcBorders>
            <w:shd w:val="clear" w:color="auto" w:fill="auto"/>
            <w:noWrap/>
            <w:vAlign w:val="bottom"/>
            <w:hideMark/>
          </w:tcPr>
          <w:p w14:paraId="20EE0A3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$36.90</w:t>
            </w:r>
          </w:p>
        </w:tc>
        <w:tc>
          <w:tcPr>
            <w:tcW w:w="990" w:type="dxa"/>
            <w:tcBorders>
              <w:top w:val="nil"/>
              <w:left w:val="nil"/>
              <w:bottom w:val="single" w:sz="4" w:space="0" w:color="auto"/>
              <w:right w:val="single" w:sz="4" w:space="0" w:color="auto"/>
            </w:tcBorders>
            <w:shd w:val="clear" w:color="auto" w:fill="auto"/>
            <w:noWrap/>
            <w:vAlign w:val="bottom"/>
            <w:hideMark/>
          </w:tcPr>
          <w:p w14:paraId="6709D3F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$38.81</w:t>
            </w:r>
          </w:p>
        </w:tc>
        <w:tc>
          <w:tcPr>
            <w:tcW w:w="990" w:type="dxa"/>
            <w:tcBorders>
              <w:top w:val="nil"/>
              <w:left w:val="nil"/>
              <w:bottom w:val="single" w:sz="4" w:space="0" w:color="auto"/>
              <w:right w:val="single" w:sz="8" w:space="0" w:color="auto"/>
            </w:tcBorders>
            <w:shd w:val="clear" w:color="auto" w:fill="auto"/>
            <w:noWrap/>
            <w:vAlign w:val="bottom"/>
            <w:hideMark/>
          </w:tcPr>
          <w:p w14:paraId="7F148BB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2502B7CD"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3413BEB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Renewable Energy Credits ($/MWh)</w:t>
            </w:r>
          </w:p>
        </w:tc>
        <w:tc>
          <w:tcPr>
            <w:tcW w:w="760" w:type="dxa"/>
            <w:tcBorders>
              <w:top w:val="nil"/>
              <w:left w:val="nil"/>
              <w:bottom w:val="single" w:sz="4" w:space="0" w:color="auto"/>
              <w:right w:val="single" w:sz="4" w:space="0" w:color="auto"/>
            </w:tcBorders>
            <w:shd w:val="clear" w:color="auto" w:fill="auto"/>
            <w:noWrap/>
            <w:vAlign w:val="bottom"/>
            <w:hideMark/>
          </w:tcPr>
          <w:p w14:paraId="748750E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0638C95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$9.00</w:t>
            </w:r>
          </w:p>
        </w:tc>
        <w:tc>
          <w:tcPr>
            <w:tcW w:w="900" w:type="dxa"/>
            <w:tcBorders>
              <w:top w:val="nil"/>
              <w:left w:val="nil"/>
              <w:bottom w:val="single" w:sz="4" w:space="0" w:color="auto"/>
              <w:right w:val="single" w:sz="4" w:space="0" w:color="auto"/>
            </w:tcBorders>
            <w:shd w:val="clear" w:color="auto" w:fill="auto"/>
            <w:noWrap/>
            <w:vAlign w:val="bottom"/>
            <w:hideMark/>
          </w:tcPr>
          <w:p w14:paraId="4B91442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$9.00</w:t>
            </w:r>
          </w:p>
        </w:tc>
        <w:tc>
          <w:tcPr>
            <w:tcW w:w="900" w:type="dxa"/>
            <w:tcBorders>
              <w:top w:val="nil"/>
              <w:left w:val="nil"/>
              <w:bottom w:val="single" w:sz="4" w:space="0" w:color="auto"/>
              <w:right w:val="single" w:sz="4" w:space="0" w:color="auto"/>
            </w:tcBorders>
            <w:shd w:val="clear" w:color="auto" w:fill="auto"/>
            <w:noWrap/>
            <w:vAlign w:val="bottom"/>
            <w:hideMark/>
          </w:tcPr>
          <w:p w14:paraId="1EF090C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$9.00</w:t>
            </w:r>
          </w:p>
        </w:tc>
        <w:tc>
          <w:tcPr>
            <w:tcW w:w="810" w:type="dxa"/>
            <w:tcBorders>
              <w:top w:val="nil"/>
              <w:left w:val="nil"/>
              <w:bottom w:val="single" w:sz="4" w:space="0" w:color="auto"/>
              <w:right w:val="single" w:sz="4" w:space="0" w:color="auto"/>
            </w:tcBorders>
            <w:shd w:val="clear" w:color="auto" w:fill="auto"/>
            <w:noWrap/>
            <w:vAlign w:val="bottom"/>
            <w:hideMark/>
          </w:tcPr>
          <w:p w14:paraId="0DEF828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$9.00</w:t>
            </w:r>
          </w:p>
        </w:tc>
        <w:tc>
          <w:tcPr>
            <w:tcW w:w="810" w:type="dxa"/>
            <w:tcBorders>
              <w:top w:val="nil"/>
              <w:left w:val="nil"/>
              <w:bottom w:val="single" w:sz="4" w:space="0" w:color="auto"/>
              <w:right w:val="single" w:sz="4" w:space="0" w:color="auto"/>
            </w:tcBorders>
            <w:shd w:val="clear" w:color="auto" w:fill="auto"/>
            <w:noWrap/>
            <w:vAlign w:val="bottom"/>
            <w:hideMark/>
          </w:tcPr>
          <w:p w14:paraId="38704E0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$9.00</w:t>
            </w:r>
          </w:p>
        </w:tc>
        <w:tc>
          <w:tcPr>
            <w:tcW w:w="810" w:type="dxa"/>
            <w:tcBorders>
              <w:top w:val="nil"/>
              <w:left w:val="nil"/>
              <w:bottom w:val="single" w:sz="4" w:space="0" w:color="auto"/>
              <w:right w:val="single" w:sz="4" w:space="0" w:color="auto"/>
            </w:tcBorders>
            <w:shd w:val="clear" w:color="auto" w:fill="auto"/>
            <w:noWrap/>
            <w:vAlign w:val="bottom"/>
            <w:hideMark/>
          </w:tcPr>
          <w:p w14:paraId="476DAD6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$9.00</w:t>
            </w:r>
          </w:p>
        </w:tc>
        <w:tc>
          <w:tcPr>
            <w:tcW w:w="810" w:type="dxa"/>
            <w:tcBorders>
              <w:top w:val="nil"/>
              <w:left w:val="nil"/>
              <w:bottom w:val="single" w:sz="4" w:space="0" w:color="auto"/>
              <w:right w:val="single" w:sz="4" w:space="0" w:color="auto"/>
            </w:tcBorders>
            <w:shd w:val="clear" w:color="auto" w:fill="auto"/>
            <w:noWrap/>
            <w:vAlign w:val="bottom"/>
            <w:hideMark/>
          </w:tcPr>
          <w:p w14:paraId="55A2C40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$9.00</w:t>
            </w:r>
          </w:p>
        </w:tc>
        <w:tc>
          <w:tcPr>
            <w:tcW w:w="720" w:type="dxa"/>
            <w:tcBorders>
              <w:top w:val="nil"/>
              <w:left w:val="nil"/>
              <w:bottom w:val="single" w:sz="4" w:space="0" w:color="auto"/>
              <w:right w:val="single" w:sz="4" w:space="0" w:color="auto"/>
            </w:tcBorders>
            <w:shd w:val="clear" w:color="auto" w:fill="auto"/>
            <w:noWrap/>
            <w:vAlign w:val="bottom"/>
            <w:hideMark/>
          </w:tcPr>
          <w:p w14:paraId="6047186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$9.00</w:t>
            </w:r>
          </w:p>
        </w:tc>
        <w:tc>
          <w:tcPr>
            <w:tcW w:w="720" w:type="dxa"/>
            <w:tcBorders>
              <w:top w:val="nil"/>
              <w:left w:val="nil"/>
              <w:bottom w:val="single" w:sz="4" w:space="0" w:color="auto"/>
              <w:right w:val="single" w:sz="4" w:space="0" w:color="auto"/>
            </w:tcBorders>
            <w:shd w:val="clear" w:color="auto" w:fill="auto"/>
            <w:noWrap/>
            <w:vAlign w:val="bottom"/>
            <w:hideMark/>
          </w:tcPr>
          <w:p w14:paraId="228136A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$9.00</w:t>
            </w:r>
          </w:p>
        </w:tc>
        <w:tc>
          <w:tcPr>
            <w:tcW w:w="810" w:type="dxa"/>
            <w:tcBorders>
              <w:top w:val="nil"/>
              <w:left w:val="nil"/>
              <w:bottom w:val="single" w:sz="4" w:space="0" w:color="auto"/>
              <w:right w:val="single" w:sz="4" w:space="0" w:color="auto"/>
            </w:tcBorders>
            <w:shd w:val="clear" w:color="auto" w:fill="auto"/>
            <w:noWrap/>
            <w:vAlign w:val="bottom"/>
            <w:hideMark/>
          </w:tcPr>
          <w:p w14:paraId="5219DCA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$9.00</w:t>
            </w:r>
          </w:p>
        </w:tc>
        <w:tc>
          <w:tcPr>
            <w:tcW w:w="900" w:type="dxa"/>
            <w:tcBorders>
              <w:top w:val="nil"/>
              <w:left w:val="nil"/>
              <w:bottom w:val="single" w:sz="4" w:space="0" w:color="auto"/>
              <w:right w:val="single" w:sz="4" w:space="0" w:color="auto"/>
            </w:tcBorders>
            <w:shd w:val="clear" w:color="auto" w:fill="auto"/>
            <w:noWrap/>
            <w:vAlign w:val="bottom"/>
            <w:hideMark/>
          </w:tcPr>
          <w:p w14:paraId="45332A3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$9.00</w:t>
            </w:r>
          </w:p>
        </w:tc>
        <w:tc>
          <w:tcPr>
            <w:tcW w:w="990" w:type="dxa"/>
            <w:tcBorders>
              <w:top w:val="nil"/>
              <w:left w:val="nil"/>
              <w:bottom w:val="single" w:sz="4" w:space="0" w:color="auto"/>
              <w:right w:val="single" w:sz="4" w:space="0" w:color="auto"/>
            </w:tcBorders>
            <w:shd w:val="clear" w:color="auto" w:fill="auto"/>
            <w:noWrap/>
            <w:vAlign w:val="bottom"/>
            <w:hideMark/>
          </w:tcPr>
          <w:p w14:paraId="56E8671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$9.00</w:t>
            </w:r>
          </w:p>
        </w:tc>
        <w:tc>
          <w:tcPr>
            <w:tcW w:w="990" w:type="dxa"/>
            <w:tcBorders>
              <w:top w:val="nil"/>
              <w:left w:val="nil"/>
              <w:bottom w:val="single" w:sz="4" w:space="0" w:color="auto"/>
              <w:right w:val="single" w:sz="8" w:space="0" w:color="auto"/>
            </w:tcBorders>
            <w:shd w:val="clear" w:color="auto" w:fill="auto"/>
            <w:noWrap/>
            <w:vAlign w:val="bottom"/>
            <w:hideMark/>
          </w:tcPr>
          <w:p w14:paraId="2CC88E2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1A02B4E9"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7452057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60" w:type="dxa"/>
            <w:tcBorders>
              <w:top w:val="nil"/>
              <w:left w:val="nil"/>
              <w:bottom w:val="single" w:sz="4" w:space="0" w:color="auto"/>
              <w:right w:val="single" w:sz="4" w:space="0" w:color="auto"/>
            </w:tcBorders>
            <w:shd w:val="clear" w:color="auto" w:fill="auto"/>
            <w:noWrap/>
            <w:vAlign w:val="bottom"/>
            <w:hideMark/>
          </w:tcPr>
          <w:p w14:paraId="09A7B55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01E3A23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14D3F8B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22FA712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CD3FE1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6BC7D48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6C30476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132F517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195449F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51A69AD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F8F0B9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2DBC5F6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2EA480B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77EB540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1DB8CF2E"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74E2FC93"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Total Cost of Purchased Power/Generation</w:t>
            </w:r>
          </w:p>
        </w:tc>
        <w:tc>
          <w:tcPr>
            <w:tcW w:w="760" w:type="dxa"/>
            <w:tcBorders>
              <w:top w:val="nil"/>
              <w:left w:val="nil"/>
              <w:bottom w:val="single" w:sz="4" w:space="0" w:color="auto"/>
              <w:right w:val="single" w:sz="4" w:space="0" w:color="auto"/>
            </w:tcBorders>
            <w:shd w:val="clear" w:color="auto" w:fill="auto"/>
            <w:noWrap/>
            <w:vAlign w:val="bottom"/>
            <w:hideMark/>
          </w:tcPr>
          <w:p w14:paraId="43007A8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04687E4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37C24F3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346541B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2B9658A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41D2E1D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522EEEA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6D85D4E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4244AAA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5F52DC1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08D27D5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0E1FD07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758D5F3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4B8A8FB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6FF3F80D"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55F0CDC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xml:space="preserve">Annual Baseload Energy </w:t>
            </w:r>
          </w:p>
        </w:tc>
        <w:tc>
          <w:tcPr>
            <w:tcW w:w="760" w:type="dxa"/>
            <w:tcBorders>
              <w:top w:val="nil"/>
              <w:left w:val="nil"/>
              <w:bottom w:val="single" w:sz="4" w:space="0" w:color="auto"/>
              <w:right w:val="single" w:sz="4" w:space="0" w:color="auto"/>
            </w:tcBorders>
            <w:shd w:val="clear" w:color="auto" w:fill="auto"/>
            <w:noWrap/>
            <w:vAlign w:val="bottom"/>
            <w:hideMark/>
          </w:tcPr>
          <w:p w14:paraId="12145D9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3256FFB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$424,080</w:t>
            </w:r>
          </w:p>
        </w:tc>
        <w:tc>
          <w:tcPr>
            <w:tcW w:w="900" w:type="dxa"/>
            <w:tcBorders>
              <w:top w:val="nil"/>
              <w:left w:val="nil"/>
              <w:bottom w:val="single" w:sz="4" w:space="0" w:color="auto"/>
              <w:right w:val="single" w:sz="4" w:space="0" w:color="auto"/>
            </w:tcBorders>
            <w:shd w:val="clear" w:color="auto" w:fill="auto"/>
            <w:noWrap/>
            <w:vAlign w:val="bottom"/>
            <w:hideMark/>
          </w:tcPr>
          <w:p w14:paraId="4E9DAAA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$383,040</w:t>
            </w:r>
          </w:p>
        </w:tc>
        <w:tc>
          <w:tcPr>
            <w:tcW w:w="900" w:type="dxa"/>
            <w:tcBorders>
              <w:top w:val="nil"/>
              <w:left w:val="nil"/>
              <w:bottom w:val="single" w:sz="4" w:space="0" w:color="auto"/>
              <w:right w:val="single" w:sz="4" w:space="0" w:color="auto"/>
            </w:tcBorders>
            <w:shd w:val="clear" w:color="auto" w:fill="auto"/>
            <w:noWrap/>
            <w:vAlign w:val="bottom"/>
            <w:hideMark/>
          </w:tcPr>
          <w:p w14:paraId="11A7F2C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$423,510</w:t>
            </w:r>
          </w:p>
        </w:tc>
        <w:tc>
          <w:tcPr>
            <w:tcW w:w="810" w:type="dxa"/>
            <w:tcBorders>
              <w:top w:val="nil"/>
              <w:left w:val="nil"/>
              <w:bottom w:val="single" w:sz="4" w:space="0" w:color="auto"/>
              <w:right w:val="single" w:sz="4" w:space="0" w:color="auto"/>
            </w:tcBorders>
            <w:shd w:val="clear" w:color="auto" w:fill="auto"/>
            <w:noWrap/>
            <w:vAlign w:val="bottom"/>
            <w:hideMark/>
          </w:tcPr>
          <w:p w14:paraId="731A762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$410,400</w:t>
            </w:r>
          </w:p>
        </w:tc>
        <w:tc>
          <w:tcPr>
            <w:tcW w:w="810" w:type="dxa"/>
            <w:tcBorders>
              <w:top w:val="nil"/>
              <w:left w:val="nil"/>
              <w:bottom w:val="single" w:sz="4" w:space="0" w:color="auto"/>
              <w:right w:val="single" w:sz="4" w:space="0" w:color="auto"/>
            </w:tcBorders>
            <w:shd w:val="clear" w:color="auto" w:fill="auto"/>
            <w:noWrap/>
            <w:vAlign w:val="bottom"/>
            <w:hideMark/>
          </w:tcPr>
          <w:p w14:paraId="5934255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$424,080</w:t>
            </w:r>
          </w:p>
        </w:tc>
        <w:tc>
          <w:tcPr>
            <w:tcW w:w="810" w:type="dxa"/>
            <w:tcBorders>
              <w:top w:val="nil"/>
              <w:left w:val="nil"/>
              <w:bottom w:val="single" w:sz="4" w:space="0" w:color="auto"/>
              <w:right w:val="single" w:sz="4" w:space="0" w:color="auto"/>
            </w:tcBorders>
            <w:shd w:val="clear" w:color="auto" w:fill="auto"/>
            <w:noWrap/>
            <w:vAlign w:val="bottom"/>
            <w:hideMark/>
          </w:tcPr>
          <w:p w14:paraId="40894CA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$410,400</w:t>
            </w:r>
          </w:p>
        </w:tc>
        <w:tc>
          <w:tcPr>
            <w:tcW w:w="810" w:type="dxa"/>
            <w:tcBorders>
              <w:top w:val="nil"/>
              <w:left w:val="nil"/>
              <w:bottom w:val="single" w:sz="4" w:space="0" w:color="auto"/>
              <w:right w:val="single" w:sz="4" w:space="0" w:color="auto"/>
            </w:tcBorders>
            <w:shd w:val="clear" w:color="auto" w:fill="auto"/>
            <w:noWrap/>
            <w:vAlign w:val="bottom"/>
            <w:hideMark/>
          </w:tcPr>
          <w:p w14:paraId="6E4E788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$424,080</w:t>
            </w:r>
          </w:p>
        </w:tc>
        <w:tc>
          <w:tcPr>
            <w:tcW w:w="720" w:type="dxa"/>
            <w:tcBorders>
              <w:top w:val="nil"/>
              <w:left w:val="nil"/>
              <w:bottom w:val="single" w:sz="4" w:space="0" w:color="auto"/>
              <w:right w:val="single" w:sz="4" w:space="0" w:color="auto"/>
            </w:tcBorders>
            <w:shd w:val="clear" w:color="auto" w:fill="auto"/>
            <w:noWrap/>
            <w:vAlign w:val="bottom"/>
            <w:hideMark/>
          </w:tcPr>
          <w:p w14:paraId="5372FFC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$424,080</w:t>
            </w:r>
          </w:p>
        </w:tc>
        <w:tc>
          <w:tcPr>
            <w:tcW w:w="720" w:type="dxa"/>
            <w:tcBorders>
              <w:top w:val="nil"/>
              <w:left w:val="nil"/>
              <w:bottom w:val="single" w:sz="4" w:space="0" w:color="auto"/>
              <w:right w:val="single" w:sz="4" w:space="0" w:color="auto"/>
            </w:tcBorders>
            <w:shd w:val="clear" w:color="auto" w:fill="auto"/>
            <w:noWrap/>
            <w:vAlign w:val="bottom"/>
            <w:hideMark/>
          </w:tcPr>
          <w:p w14:paraId="7DCA5CC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$410,400</w:t>
            </w:r>
          </w:p>
        </w:tc>
        <w:tc>
          <w:tcPr>
            <w:tcW w:w="810" w:type="dxa"/>
            <w:tcBorders>
              <w:top w:val="nil"/>
              <w:left w:val="nil"/>
              <w:bottom w:val="single" w:sz="4" w:space="0" w:color="auto"/>
              <w:right w:val="single" w:sz="4" w:space="0" w:color="auto"/>
            </w:tcBorders>
            <w:shd w:val="clear" w:color="auto" w:fill="auto"/>
            <w:noWrap/>
            <w:vAlign w:val="bottom"/>
            <w:hideMark/>
          </w:tcPr>
          <w:p w14:paraId="57577F4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$424,080</w:t>
            </w:r>
          </w:p>
        </w:tc>
        <w:tc>
          <w:tcPr>
            <w:tcW w:w="900" w:type="dxa"/>
            <w:tcBorders>
              <w:top w:val="nil"/>
              <w:left w:val="nil"/>
              <w:bottom w:val="single" w:sz="4" w:space="0" w:color="auto"/>
              <w:right w:val="single" w:sz="4" w:space="0" w:color="auto"/>
            </w:tcBorders>
            <w:shd w:val="clear" w:color="auto" w:fill="auto"/>
            <w:noWrap/>
            <w:vAlign w:val="bottom"/>
            <w:hideMark/>
          </w:tcPr>
          <w:p w14:paraId="52BA162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$410,970</w:t>
            </w:r>
          </w:p>
        </w:tc>
        <w:tc>
          <w:tcPr>
            <w:tcW w:w="990" w:type="dxa"/>
            <w:tcBorders>
              <w:top w:val="nil"/>
              <w:left w:val="nil"/>
              <w:bottom w:val="single" w:sz="4" w:space="0" w:color="auto"/>
              <w:right w:val="single" w:sz="4" w:space="0" w:color="auto"/>
            </w:tcBorders>
            <w:shd w:val="clear" w:color="auto" w:fill="auto"/>
            <w:noWrap/>
            <w:vAlign w:val="bottom"/>
            <w:hideMark/>
          </w:tcPr>
          <w:p w14:paraId="47F1278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$424,080</w:t>
            </w:r>
          </w:p>
        </w:tc>
        <w:tc>
          <w:tcPr>
            <w:tcW w:w="990" w:type="dxa"/>
            <w:tcBorders>
              <w:top w:val="nil"/>
              <w:left w:val="nil"/>
              <w:bottom w:val="single" w:sz="4" w:space="0" w:color="auto"/>
              <w:right w:val="single" w:sz="8" w:space="0" w:color="auto"/>
            </w:tcBorders>
            <w:shd w:val="clear" w:color="auto" w:fill="auto"/>
            <w:noWrap/>
            <w:vAlign w:val="bottom"/>
            <w:hideMark/>
          </w:tcPr>
          <w:p w14:paraId="0985E021"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 xml:space="preserve">$4,993,200 </w:t>
            </w:r>
          </w:p>
        </w:tc>
      </w:tr>
      <w:tr w:rsidR="00602AF9" w:rsidRPr="00602AF9" w14:paraId="19C2D22E"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7D7FEF0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Seasonal Baseload Energy On-peak</w:t>
            </w:r>
          </w:p>
        </w:tc>
        <w:tc>
          <w:tcPr>
            <w:tcW w:w="760" w:type="dxa"/>
            <w:tcBorders>
              <w:top w:val="nil"/>
              <w:left w:val="nil"/>
              <w:bottom w:val="single" w:sz="4" w:space="0" w:color="auto"/>
              <w:right w:val="single" w:sz="4" w:space="0" w:color="auto"/>
            </w:tcBorders>
            <w:shd w:val="clear" w:color="auto" w:fill="auto"/>
            <w:noWrap/>
            <w:vAlign w:val="bottom"/>
            <w:hideMark/>
          </w:tcPr>
          <w:p w14:paraId="3002A7F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70F21A9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$154,157</w:t>
            </w:r>
          </w:p>
        </w:tc>
        <w:tc>
          <w:tcPr>
            <w:tcW w:w="900" w:type="dxa"/>
            <w:tcBorders>
              <w:top w:val="nil"/>
              <w:left w:val="nil"/>
              <w:bottom w:val="single" w:sz="4" w:space="0" w:color="auto"/>
              <w:right w:val="single" w:sz="4" w:space="0" w:color="auto"/>
            </w:tcBorders>
            <w:shd w:val="clear" w:color="auto" w:fill="auto"/>
            <w:noWrap/>
            <w:vAlign w:val="bottom"/>
            <w:hideMark/>
          </w:tcPr>
          <w:p w14:paraId="12F2589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$139,238</w:t>
            </w:r>
          </w:p>
        </w:tc>
        <w:tc>
          <w:tcPr>
            <w:tcW w:w="900" w:type="dxa"/>
            <w:tcBorders>
              <w:top w:val="nil"/>
              <w:left w:val="nil"/>
              <w:bottom w:val="single" w:sz="4" w:space="0" w:color="auto"/>
              <w:right w:val="single" w:sz="4" w:space="0" w:color="auto"/>
            </w:tcBorders>
            <w:shd w:val="clear" w:color="auto" w:fill="auto"/>
            <w:noWrap/>
            <w:vAlign w:val="bottom"/>
            <w:hideMark/>
          </w:tcPr>
          <w:p w14:paraId="763C5A2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045BCC8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50C25E2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4BA251A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2D239E4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4A7BFA7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1145481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29EB09B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38E0CB9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$74,747</w:t>
            </w:r>
          </w:p>
        </w:tc>
        <w:tc>
          <w:tcPr>
            <w:tcW w:w="990" w:type="dxa"/>
            <w:tcBorders>
              <w:top w:val="nil"/>
              <w:left w:val="nil"/>
              <w:bottom w:val="single" w:sz="4" w:space="0" w:color="auto"/>
              <w:right w:val="single" w:sz="4" w:space="0" w:color="auto"/>
            </w:tcBorders>
            <w:shd w:val="clear" w:color="auto" w:fill="auto"/>
            <w:noWrap/>
            <w:vAlign w:val="bottom"/>
            <w:hideMark/>
          </w:tcPr>
          <w:p w14:paraId="22EFEB8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$154,157</w:t>
            </w:r>
          </w:p>
        </w:tc>
        <w:tc>
          <w:tcPr>
            <w:tcW w:w="990" w:type="dxa"/>
            <w:tcBorders>
              <w:top w:val="nil"/>
              <w:left w:val="nil"/>
              <w:bottom w:val="single" w:sz="4" w:space="0" w:color="auto"/>
              <w:right w:val="single" w:sz="8" w:space="0" w:color="auto"/>
            </w:tcBorders>
            <w:shd w:val="clear" w:color="auto" w:fill="auto"/>
            <w:noWrap/>
            <w:vAlign w:val="bottom"/>
            <w:hideMark/>
          </w:tcPr>
          <w:p w14:paraId="692A6072"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 xml:space="preserve">$522,299 </w:t>
            </w:r>
          </w:p>
        </w:tc>
      </w:tr>
      <w:tr w:rsidR="00602AF9" w:rsidRPr="00602AF9" w14:paraId="7205EEF3"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6205DD3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xml:space="preserve">Seasonal Baseload Energy Off-peak </w:t>
            </w:r>
          </w:p>
        </w:tc>
        <w:tc>
          <w:tcPr>
            <w:tcW w:w="760" w:type="dxa"/>
            <w:tcBorders>
              <w:top w:val="nil"/>
              <w:left w:val="nil"/>
              <w:bottom w:val="single" w:sz="4" w:space="0" w:color="auto"/>
              <w:right w:val="single" w:sz="4" w:space="0" w:color="auto"/>
            </w:tcBorders>
            <w:shd w:val="clear" w:color="auto" w:fill="auto"/>
            <w:noWrap/>
            <w:vAlign w:val="bottom"/>
            <w:hideMark/>
          </w:tcPr>
          <w:p w14:paraId="160565A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681947C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$104,160</w:t>
            </w:r>
          </w:p>
        </w:tc>
        <w:tc>
          <w:tcPr>
            <w:tcW w:w="900" w:type="dxa"/>
            <w:tcBorders>
              <w:top w:val="nil"/>
              <w:left w:val="nil"/>
              <w:bottom w:val="single" w:sz="4" w:space="0" w:color="auto"/>
              <w:right w:val="single" w:sz="4" w:space="0" w:color="auto"/>
            </w:tcBorders>
            <w:shd w:val="clear" w:color="auto" w:fill="auto"/>
            <w:noWrap/>
            <w:vAlign w:val="bottom"/>
            <w:hideMark/>
          </w:tcPr>
          <w:p w14:paraId="2CE3792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$94,080</w:t>
            </w:r>
          </w:p>
        </w:tc>
        <w:tc>
          <w:tcPr>
            <w:tcW w:w="900" w:type="dxa"/>
            <w:tcBorders>
              <w:top w:val="nil"/>
              <w:left w:val="nil"/>
              <w:bottom w:val="single" w:sz="4" w:space="0" w:color="auto"/>
              <w:right w:val="single" w:sz="4" w:space="0" w:color="auto"/>
            </w:tcBorders>
            <w:shd w:val="clear" w:color="auto" w:fill="auto"/>
            <w:noWrap/>
            <w:vAlign w:val="bottom"/>
            <w:hideMark/>
          </w:tcPr>
          <w:p w14:paraId="2DABC18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312C5B9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0DC394B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232DF66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355345F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56AF8EB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2803AE1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303B9D5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7A10411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$59,045</w:t>
            </w:r>
          </w:p>
        </w:tc>
        <w:tc>
          <w:tcPr>
            <w:tcW w:w="990" w:type="dxa"/>
            <w:tcBorders>
              <w:top w:val="nil"/>
              <w:left w:val="nil"/>
              <w:bottom w:val="single" w:sz="4" w:space="0" w:color="auto"/>
              <w:right w:val="single" w:sz="4" w:space="0" w:color="auto"/>
            </w:tcBorders>
            <w:shd w:val="clear" w:color="auto" w:fill="auto"/>
            <w:noWrap/>
            <w:vAlign w:val="bottom"/>
            <w:hideMark/>
          </w:tcPr>
          <w:p w14:paraId="5C9ED0F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$104,160</w:t>
            </w:r>
          </w:p>
        </w:tc>
        <w:tc>
          <w:tcPr>
            <w:tcW w:w="990" w:type="dxa"/>
            <w:tcBorders>
              <w:top w:val="nil"/>
              <w:left w:val="nil"/>
              <w:bottom w:val="single" w:sz="4" w:space="0" w:color="auto"/>
              <w:right w:val="single" w:sz="8" w:space="0" w:color="auto"/>
            </w:tcBorders>
            <w:shd w:val="clear" w:color="auto" w:fill="auto"/>
            <w:noWrap/>
            <w:vAlign w:val="bottom"/>
            <w:hideMark/>
          </w:tcPr>
          <w:p w14:paraId="53C2C4D5"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 xml:space="preserve">$361,445 </w:t>
            </w:r>
          </w:p>
        </w:tc>
      </w:tr>
      <w:tr w:rsidR="00602AF9" w:rsidRPr="00602AF9" w14:paraId="3ADA89FB"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68ACDCB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xml:space="preserve">Energy Option On-peak </w:t>
            </w:r>
          </w:p>
        </w:tc>
        <w:tc>
          <w:tcPr>
            <w:tcW w:w="760" w:type="dxa"/>
            <w:tcBorders>
              <w:top w:val="nil"/>
              <w:left w:val="nil"/>
              <w:bottom w:val="single" w:sz="4" w:space="0" w:color="auto"/>
              <w:right w:val="single" w:sz="4" w:space="0" w:color="auto"/>
            </w:tcBorders>
            <w:shd w:val="clear" w:color="auto" w:fill="auto"/>
            <w:noWrap/>
            <w:vAlign w:val="bottom"/>
            <w:hideMark/>
          </w:tcPr>
          <w:p w14:paraId="4A9CE6E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0052CDC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$2,688</w:t>
            </w:r>
          </w:p>
        </w:tc>
        <w:tc>
          <w:tcPr>
            <w:tcW w:w="900" w:type="dxa"/>
            <w:tcBorders>
              <w:top w:val="nil"/>
              <w:left w:val="nil"/>
              <w:bottom w:val="single" w:sz="4" w:space="0" w:color="auto"/>
              <w:right w:val="single" w:sz="4" w:space="0" w:color="auto"/>
            </w:tcBorders>
            <w:shd w:val="clear" w:color="auto" w:fill="auto"/>
            <w:noWrap/>
            <w:vAlign w:val="bottom"/>
            <w:hideMark/>
          </w:tcPr>
          <w:p w14:paraId="03AD75C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308B4FD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6B83EF4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3F7FFCA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2C0B8FC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529745E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1061270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7A23F4C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5072C5C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5E19EF0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$16,008</w:t>
            </w:r>
          </w:p>
        </w:tc>
        <w:tc>
          <w:tcPr>
            <w:tcW w:w="990" w:type="dxa"/>
            <w:tcBorders>
              <w:top w:val="nil"/>
              <w:left w:val="nil"/>
              <w:bottom w:val="single" w:sz="4" w:space="0" w:color="auto"/>
              <w:right w:val="single" w:sz="4" w:space="0" w:color="auto"/>
            </w:tcBorders>
            <w:shd w:val="clear" w:color="auto" w:fill="auto"/>
            <w:noWrap/>
            <w:vAlign w:val="bottom"/>
            <w:hideMark/>
          </w:tcPr>
          <w:p w14:paraId="23F4D9C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$17,856</w:t>
            </w:r>
          </w:p>
        </w:tc>
        <w:tc>
          <w:tcPr>
            <w:tcW w:w="990" w:type="dxa"/>
            <w:tcBorders>
              <w:top w:val="nil"/>
              <w:left w:val="nil"/>
              <w:bottom w:val="single" w:sz="4" w:space="0" w:color="auto"/>
              <w:right w:val="single" w:sz="8" w:space="0" w:color="auto"/>
            </w:tcBorders>
            <w:shd w:val="clear" w:color="auto" w:fill="auto"/>
            <w:noWrap/>
            <w:vAlign w:val="bottom"/>
            <w:hideMark/>
          </w:tcPr>
          <w:p w14:paraId="0353A481"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 xml:space="preserve">$36,552 </w:t>
            </w:r>
          </w:p>
        </w:tc>
      </w:tr>
      <w:tr w:rsidR="00602AF9" w:rsidRPr="00602AF9" w14:paraId="53FAADB8"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6CEC46F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xml:space="preserve">Energy Option Off-peak </w:t>
            </w:r>
          </w:p>
        </w:tc>
        <w:tc>
          <w:tcPr>
            <w:tcW w:w="760" w:type="dxa"/>
            <w:tcBorders>
              <w:top w:val="nil"/>
              <w:left w:val="nil"/>
              <w:bottom w:val="single" w:sz="4" w:space="0" w:color="auto"/>
              <w:right w:val="single" w:sz="4" w:space="0" w:color="auto"/>
            </w:tcBorders>
            <w:shd w:val="clear" w:color="auto" w:fill="auto"/>
            <w:noWrap/>
            <w:vAlign w:val="bottom"/>
            <w:hideMark/>
          </w:tcPr>
          <w:p w14:paraId="3F6B47F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11B4F7F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$2,688</w:t>
            </w:r>
          </w:p>
        </w:tc>
        <w:tc>
          <w:tcPr>
            <w:tcW w:w="900" w:type="dxa"/>
            <w:tcBorders>
              <w:top w:val="nil"/>
              <w:left w:val="nil"/>
              <w:bottom w:val="single" w:sz="4" w:space="0" w:color="auto"/>
              <w:right w:val="single" w:sz="4" w:space="0" w:color="auto"/>
            </w:tcBorders>
            <w:shd w:val="clear" w:color="auto" w:fill="auto"/>
            <w:noWrap/>
            <w:vAlign w:val="bottom"/>
            <w:hideMark/>
          </w:tcPr>
          <w:p w14:paraId="669AB1A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579D259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42B8AD6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41E06F0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5A1044F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3D33C23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05AF11E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284D79F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3F4BFBE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610B8F3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$16,008</w:t>
            </w:r>
          </w:p>
        </w:tc>
        <w:tc>
          <w:tcPr>
            <w:tcW w:w="990" w:type="dxa"/>
            <w:tcBorders>
              <w:top w:val="nil"/>
              <w:left w:val="nil"/>
              <w:bottom w:val="single" w:sz="4" w:space="0" w:color="auto"/>
              <w:right w:val="single" w:sz="4" w:space="0" w:color="auto"/>
            </w:tcBorders>
            <w:shd w:val="clear" w:color="auto" w:fill="auto"/>
            <w:noWrap/>
            <w:vAlign w:val="bottom"/>
            <w:hideMark/>
          </w:tcPr>
          <w:p w14:paraId="13829AC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$17,856</w:t>
            </w:r>
          </w:p>
        </w:tc>
        <w:tc>
          <w:tcPr>
            <w:tcW w:w="990" w:type="dxa"/>
            <w:tcBorders>
              <w:top w:val="nil"/>
              <w:left w:val="nil"/>
              <w:bottom w:val="single" w:sz="4" w:space="0" w:color="auto"/>
              <w:right w:val="single" w:sz="8" w:space="0" w:color="auto"/>
            </w:tcBorders>
            <w:shd w:val="clear" w:color="auto" w:fill="auto"/>
            <w:noWrap/>
            <w:vAlign w:val="bottom"/>
            <w:hideMark/>
          </w:tcPr>
          <w:p w14:paraId="1477D387"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 xml:space="preserve">$36,552 </w:t>
            </w:r>
          </w:p>
        </w:tc>
      </w:tr>
      <w:tr w:rsidR="00602AF9" w:rsidRPr="00602AF9" w14:paraId="5913C067"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52E7573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Bear Valley Power Plant</w:t>
            </w:r>
          </w:p>
        </w:tc>
        <w:tc>
          <w:tcPr>
            <w:tcW w:w="760" w:type="dxa"/>
            <w:tcBorders>
              <w:top w:val="nil"/>
              <w:left w:val="nil"/>
              <w:bottom w:val="single" w:sz="4" w:space="0" w:color="auto"/>
              <w:right w:val="single" w:sz="4" w:space="0" w:color="auto"/>
            </w:tcBorders>
            <w:shd w:val="clear" w:color="auto" w:fill="auto"/>
            <w:noWrap/>
            <w:vAlign w:val="bottom"/>
            <w:hideMark/>
          </w:tcPr>
          <w:p w14:paraId="1009BDF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60CA40B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$2,356</w:t>
            </w:r>
          </w:p>
        </w:tc>
        <w:tc>
          <w:tcPr>
            <w:tcW w:w="900" w:type="dxa"/>
            <w:tcBorders>
              <w:top w:val="nil"/>
              <w:left w:val="nil"/>
              <w:bottom w:val="single" w:sz="4" w:space="0" w:color="auto"/>
              <w:right w:val="single" w:sz="4" w:space="0" w:color="auto"/>
            </w:tcBorders>
            <w:shd w:val="clear" w:color="auto" w:fill="auto"/>
            <w:noWrap/>
            <w:vAlign w:val="bottom"/>
            <w:hideMark/>
          </w:tcPr>
          <w:p w14:paraId="4A209F7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$1,354</w:t>
            </w:r>
          </w:p>
        </w:tc>
        <w:tc>
          <w:tcPr>
            <w:tcW w:w="900" w:type="dxa"/>
            <w:tcBorders>
              <w:top w:val="nil"/>
              <w:left w:val="nil"/>
              <w:bottom w:val="single" w:sz="4" w:space="0" w:color="auto"/>
              <w:right w:val="single" w:sz="4" w:space="0" w:color="auto"/>
            </w:tcBorders>
            <w:shd w:val="clear" w:color="auto" w:fill="auto"/>
            <w:noWrap/>
            <w:vAlign w:val="bottom"/>
            <w:hideMark/>
          </w:tcPr>
          <w:p w14:paraId="609277E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$1,933</w:t>
            </w:r>
          </w:p>
        </w:tc>
        <w:tc>
          <w:tcPr>
            <w:tcW w:w="810" w:type="dxa"/>
            <w:tcBorders>
              <w:top w:val="nil"/>
              <w:left w:val="nil"/>
              <w:bottom w:val="single" w:sz="4" w:space="0" w:color="auto"/>
              <w:right w:val="single" w:sz="4" w:space="0" w:color="auto"/>
            </w:tcBorders>
            <w:shd w:val="clear" w:color="auto" w:fill="auto"/>
            <w:noWrap/>
            <w:vAlign w:val="bottom"/>
            <w:hideMark/>
          </w:tcPr>
          <w:p w14:paraId="6E0F241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$963</w:t>
            </w:r>
          </w:p>
        </w:tc>
        <w:tc>
          <w:tcPr>
            <w:tcW w:w="810" w:type="dxa"/>
            <w:tcBorders>
              <w:top w:val="nil"/>
              <w:left w:val="nil"/>
              <w:bottom w:val="single" w:sz="4" w:space="0" w:color="auto"/>
              <w:right w:val="single" w:sz="4" w:space="0" w:color="auto"/>
            </w:tcBorders>
            <w:shd w:val="clear" w:color="auto" w:fill="auto"/>
            <w:noWrap/>
            <w:vAlign w:val="bottom"/>
            <w:hideMark/>
          </w:tcPr>
          <w:p w14:paraId="55E9AA7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$657</w:t>
            </w:r>
          </w:p>
        </w:tc>
        <w:tc>
          <w:tcPr>
            <w:tcW w:w="810" w:type="dxa"/>
            <w:tcBorders>
              <w:top w:val="nil"/>
              <w:left w:val="nil"/>
              <w:bottom w:val="single" w:sz="4" w:space="0" w:color="auto"/>
              <w:right w:val="single" w:sz="4" w:space="0" w:color="auto"/>
            </w:tcBorders>
            <w:shd w:val="clear" w:color="auto" w:fill="auto"/>
            <w:noWrap/>
            <w:vAlign w:val="bottom"/>
            <w:hideMark/>
          </w:tcPr>
          <w:p w14:paraId="003DF5D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$805</w:t>
            </w:r>
          </w:p>
        </w:tc>
        <w:tc>
          <w:tcPr>
            <w:tcW w:w="810" w:type="dxa"/>
            <w:tcBorders>
              <w:top w:val="nil"/>
              <w:left w:val="nil"/>
              <w:bottom w:val="single" w:sz="4" w:space="0" w:color="auto"/>
              <w:right w:val="single" w:sz="4" w:space="0" w:color="auto"/>
            </w:tcBorders>
            <w:shd w:val="clear" w:color="auto" w:fill="auto"/>
            <w:noWrap/>
            <w:vAlign w:val="bottom"/>
            <w:hideMark/>
          </w:tcPr>
          <w:p w14:paraId="640D2C0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$1,639</w:t>
            </w:r>
          </w:p>
        </w:tc>
        <w:tc>
          <w:tcPr>
            <w:tcW w:w="720" w:type="dxa"/>
            <w:tcBorders>
              <w:top w:val="nil"/>
              <w:left w:val="nil"/>
              <w:bottom w:val="single" w:sz="4" w:space="0" w:color="auto"/>
              <w:right w:val="single" w:sz="4" w:space="0" w:color="auto"/>
            </w:tcBorders>
            <w:shd w:val="clear" w:color="auto" w:fill="auto"/>
            <w:noWrap/>
            <w:vAlign w:val="bottom"/>
            <w:hideMark/>
          </w:tcPr>
          <w:p w14:paraId="685F944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$785</w:t>
            </w:r>
          </w:p>
        </w:tc>
        <w:tc>
          <w:tcPr>
            <w:tcW w:w="720" w:type="dxa"/>
            <w:tcBorders>
              <w:top w:val="nil"/>
              <w:left w:val="nil"/>
              <w:bottom w:val="single" w:sz="4" w:space="0" w:color="auto"/>
              <w:right w:val="single" w:sz="4" w:space="0" w:color="auto"/>
            </w:tcBorders>
            <w:shd w:val="clear" w:color="auto" w:fill="auto"/>
            <w:noWrap/>
            <w:vAlign w:val="bottom"/>
            <w:hideMark/>
          </w:tcPr>
          <w:p w14:paraId="35C7B6A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$1,794</w:t>
            </w:r>
          </w:p>
        </w:tc>
        <w:tc>
          <w:tcPr>
            <w:tcW w:w="810" w:type="dxa"/>
            <w:tcBorders>
              <w:top w:val="nil"/>
              <w:left w:val="nil"/>
              <w:bottom w:val="single" w:sz="4" w:space="0" w:color="auto"/>
              <w:right w:val="single" w:sz="4" w:space="0" w:color="auto"/>
            </w:tcBorders>
            <w:shd w:val="clear" w:color="auto" w:fill="auto"/>
            <w:noWrap/>
            <w:vAlign w:val="bottom"/>
            <w:hideMark/>
          </w:tcPr>
          <w:p w14:paraId="49B6856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$1,344</w:t>
            </w:r>
          </w:p>
        </w:tc>
        <w:tc>
          <w:tcPr>
            <w:tcW w:w="900" w:type="dxa"/>
            <w:tcBorders>
              <w:top w:val="nil"/>
              <w:left w:val="nil"/>
              <w:bottom w:val="single" w:sz="4" w:space="0" w:color="auto"/>
              <w:right w:val="single" w:sz="4" w:space="0" w:color="auto"/>
            </w:tcBorders>
            <w:shd w:val="clear" w:color="auto" w:fill="auto"/>
            <w:noWrap/>
            <w:vAlign w:val="bottom"/>
            <w:hideMark/>
          </w:tcPr>
          <w:p w14:paraId="7A2963E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$1,369</w:t>
            </w:r>
          </w:p>
        </w:tc>
        <w:tc>
          <w:tcPr>
            <w:tcW w:w="990" w:type="dxa"/>
            <w:tcBorders>
              <w:top w:val="nil"/>
              <w:left w:val="nil"/>
              <w:bottom w:val="single" w:sz="4" w:space="0" w:color="auto"/>
              <w:right w:val="single" w:sz="4" w:space="0" w:color="auto"/>
            </w:tcBorders>
            <w:shd w:val="clear" w:color="auto" w:fill="auto"/>
            <w:noWrap/>
            <w:vAlign w:val="bottom"/>
            <w:hideMark/>
          </w:tcPr>
          <w:p w14:paraId="20E9EBA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$6,401</w:t>
            </w:r>
          </w:p>
        </w:tc>
        <w:tc>
          <w:tcPr>
            <w:tcW w:w="990" w:type="dxa"/>
            <w:tcBorders>
              <w:top w:val="nil"/>
              <w:left w:val="nil"/>
              <w:bottom w:val="single" w:sz="4" w:space="0" w:color="auto"/>
              <w:right w:val="single" w:sz="8" w:space="0" w:color="auto"/>
            </w:tcBorders>
            <w:shd w:val="clear" w:color="auto" w:fill="auto"/>
            <w:noWrap/>
            <w:vAlign w:val="bottom"/>
            <w:hideMark/>
          </w:tcPr>
          <w:p w14:paraId="49017C8B"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 xml:space="preserve">$21,402 </w:t>
            </w:r>
          </w:p>
        </w:tc>
      </w:tr>
      <w:tr w:rsidR="00602AF9" w:rsidRPr="00602AF9" w14:paraId="01CF42DE"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65C91C7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Day-Ahead Purchases</w:t>
            </w:r>
          </w:p>
        </w:tc>
        <w:tc>
          <w:tcPr>
            <w:tcW w:w="760" w:type="dxa"/>
            <w:tcBorders>
              <w:top w:val="nil"/>
              <w:left w:val="nil"/>
              <w:bottom w:val="single" w:sz="4" w:space="0" w:color="auto"/>
              <w:right w:val="single" w:sz="4" w:space="0" w:color="auto"/>
            </w:tcBorders>
            <w:shd w:val="clear" w:color="auto" w:fill="auto"/>
            <w:noWrap/>
            <w:vAlign w:val="bottom"/>
            <w:hideMark/>
          </w:tcPr>
          <w:p w14:paraId="6F54D98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252A6FB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$58,127</w:t>
            </w:r>
          </w:p>
        </w:tc>
        <w:tc>
          <w:tcPr>
            <w:tcW w:w="900" w:type="dxa"/>
            <w:tcBorders>
              <w:top w:val="nil"/>
              <w:left w:val="nil"/>
              <w:bottom w:val="single" w:sz="4" w:space="0" w:color="auto"/>
              <w:right w:val="single" w:sz="4" w:space="0" w:color="auto"/>
            </w:tcBorders>
            <w:shd w:val="clear" w:color="auto" w:fill="auto"/>
            <w:noWrap/>
            <w:vAlign w:val="bottom"/>
            <w:hideMark/>
          </w:tcPr>
          <w:p w14:paraId="680C2DD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$24,962</w:t>
            </w:r>
          </w:p>
        </w:tc>
        <w:tc>
          <w:tcPr>
            <w:tcW w:w="900" w:type="dxa"/>
            <w:tcBorders>
              <w:top w:val="nil"/>
              <w:left w:val="nil"/>
              <w:bottom w:val="single" w:sz="4" w:space="0" w:color="auto"/>
              <w:right w:val="single" w:sz="4" w:space="0" w:color="auto"/>
            </w:tcBorders>
            <w:shd w:val="clear" w:color="auto" w:fill="auto"/>
            <w:noWrap/>
            <w:vAlign w:val="bottom"/>
            <w:hideMark/>
          </w:tcPr>
          <w:p w14:paraId="3648A9E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$167,498</w:t>
            </w:r>
          </w:p>
        </w:tc>
        <w:tc>
          <w:tcPr>
            <w:tcW w:w="810" w:type="dxa"/>
            <w:tcBorders>
              <w:top w:val="nil"/>
              <w:left w:val="nil"/>
              <w:bottom w:val="single" w:sz="4" w:space="0" w:color="auto"/>
              <w:right w:val="single" w:sz="4" w:space="0" w:color="auto"/>
            </w:tcBorders>
            <w:shd w:val="clear" w:color="auto" w:fill="auto"/>
            <w:noWrap/>
            <w:vAlign w:val="bottom"/>
            <w:hideMark/>
          </w:tcPr>
          <w:p w14:paraId="1CAB510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$92,783</w:t>
            </w:r>
          </w:p>
        </w:tc>
        <w:tc>
          <w:tcPr>
            <w:tcW w:w="810" w:type="dxa"/>
            <w:tcBorders>
              <w:top w:val="nil"/>
              <w:left w:val="nil"/>
              <w:bottom w:val="single" w:sz="4" w:space="0" w:color="auto"/>
              <w:right w:val="single" w:sz="4" w:space="0" w:color="auto"/>
            </w:tcBorders>
            <w:shd w:val="clear" w:color="auto" w:fill="auto"/>
            <w:noWrap/>
            <w:vAlign w:val="bottom"/>
            <w:hideMark/>
          </w:tcPr>
          <w:p w14:paraId="7351076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$72,072</w:t>
            </w:r>
          </w:p>
        </w:tc>
        <w:tc>
          <w:tcPr>
            <w:tcW w:w="810" w:type="dxa"/>
            <w:tcBorders>
              <w:top w:val="nil"/>
              <w:left w:val="nil"/>
              <w:bottom w:val="single" w:sz="4" w:space="0" w:color="auto"/>
              <w:right w:val="single" w:sz="4" w:space="0" w:color="auto"/>
            </w:tcBorders>
            <w:shd w:val="clear" w:color="auto" w:fill="auto"/>
            <w:noWrap/>
            <w:vAlign w:val="bottom"/>
            <w:hideMark/>
          </w:tcPr>
          <w:p w14:paraId="0697118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$74,892</w:t>
            </w:r>
          </w:p>
        </w:tc>
        <w:tc>
          <w:tcPr>
            <w:tcW w:w="810" w:type="dxa"/>
            <w:tcBorders>
              <w:top w:val="nil"/>
              <w:left w:val="nil"/>
              <w:bottom w:val="single" w:sz="4" w:space="0" w:color="auto"/>
              <w:right w:val="single" w:sz="4" w:space="0" w:color="auto"/>
            </w:tcBorders>
            <w:shd w:val="clear" w:color="auto" w:fill="auto"/>
            <w:noWrap/>
            <w:vAlign w:val="bottom"/>
            <w:hideMark/>
          </w:tcPr>
          <w:p w14:paraId="6C87562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$116,732</w:t>
            </w:r>
          </w:p>
        </w:tc>
        <w:tc>
          <w:tcPr>
            <w:tcW w:w="720" w:type="dxa"/>
            <w:tcBorders>
              <w:top w:val="nil"/>
              <w:left w:val="nil"/>
              <w:bottom w:val="single" w:sz="4" w:space="0" w:color="auto"/>
              <w:right w:val="single" w:sz="4" w:space="0" w:color="auto"/>
            </w:tcBorders>
            <w:shd w:val="clear" w:color="auto" w:fill="auto"/>
            <w:noWrap/>
            <w:vAlign w:val="bottom"/>
            <w:hideMark/>
          </w:tcPr>
          <w:p w14:paraId="1F0123A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$145,481</w:t>
            </w:r>
          </w:p>
        </w:tc>
        <w:tc>
          <w:tcPr>
            <w:tcW w:w="720" w:type="dxa"/>
            <w:tcBorders>
              <w:top w:val="nil"/>
              <w:left w:val="nil"/>
              <w:bottom w:val="single" w:sz="4" w:space="0" w:color="auto"/>
              <w:right w:val="single" w:sz="4" w:space="0" w:color="auto"/>
            </w:tcBorders>
            <w:shd w:val="clear" w:color="auto" w:fill="auto"/>
            <w:noWrap/>
            <w:vAlign w:val="bottom"/>
            <w:hideMark/>
          </w:tcPr>
          <w:p w14:paraId="09C0D54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$81,261</w:t>
            </w:r>
          </w:p>
        </w:tc>
        <w:tc>
          <w:tcPr>
            <w:tcW w:w="810" w:type="dxa"/>
            <w:tcBorders>
              <w:top w:val="nil"/>
              <w:left w:val="nil"/>
              <w:bottom w:val="single" w:sz="4" w:space="0" w:color="auto"/>
              <w:right w:val="single" w:sz="4" w:space="0" w:color="auto"/>
            </w:tcBorders>
            <w:shd w:val="clear" w:color="auto" w:fill="auto"/>
            <w:noWrap/>
            <w:vAlign w:val="bottom"/>
            <w:hideMark/>
          </w:tcPr>
          <w:p w14:paraId="45C3771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$93,573</w:t>
            </w:r>
          </w:p>
        </w:tc>
        <w:tc>
          <w:tcPr>
            <w:tcW w:w="900" w:type="dxa"/>
            <w:tcBorders>
              <w:top w:val="nil"/>
              <w:left w:val="nil"/>
              <w:bottom w:val="single" w:sz="4" w:space="0" w:color="auto"/>
              <w:right w:val="single" w:sz="4" w:space="0" w:color="auto"/>
            </w:tcBorders>
            <w:shd w:val="clear" w:color="auto" w:fill="auto"/>
            <w:noWrap/>
            <w:vAlign w:val="bottom"/>
            <w:hideMark/>
          </w:tcPr>
          <w:p w14:paraId="76BD575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$54,598</w:t>
            </w:r>
          </w:p>
        </w:tc>
        <w:tc>
          <w:tcPr>
            <w:tcW w:w="990" w:type="dxa"/>
            <w:tcBorders>
              <w:top w:val="nil"/>
              <w:left w:val="nil"/>
              <w:bottom w:val="single" w:sz="4" w:space="0" w:color="auto"/>
              <w:right w:val="single" w:sz="4" w:space="0" w:color="auto"/>
            </w:tcBorders>
            <w:shd w:val="clear" w:color="auto" w:fill="auto"/>
            <w:noWrap/>
            <w:vAlign w:val="bottom"/>
            <w:hideMark/>
          </w:tcPr>
          <w:p w14:paraId="58CCB39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$66,935</w:t>
            </w:r>
          </w:p>
        </w:tc>
        <w:tc>
          <w:tcPr>
            <w:tcW w:w="990" w:type="dxa"/>
            <w:tcBorders>
              <w:top w:val="nil"/>
              <w:left w:val="nil"/>
              <w:bottom w:val="single" w:sz="4" w:space="0" w:color="auto"/>
              <w:right w:val="single" w:sz="8" w:space="0" w:color="auto"/>
            </w:tcBorders>
            <w:shd w:val="clear" w:color="auto" w:fill="auto"/>
            <w:noWrap/>
            <w:vAlign w:val="bottom"/>
            <w:hideMark/>
          </w:tcPr>
          <w:p w14:paraId="4011B165"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 xml:space="preserve">$1,048,913 </w:t>
            </w:r>
          </w:p>
        </w:tc>
      </w:tr>
      <w:tr w:rsidR="00602AF9" w:rsidRPr="00602AF9" w14:paraId="3E42E1F4"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0744E39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Imbalance Energy</w:t>
            </w:r>
          </w:p>
        </w:tc>
        <w:tc>
          <w:tcPr>
            <w:tcW w:w="760" w:type="dxa"/>
            <w:tcBorders>
              <w:top w:val="nil"/>
              <w:left w:val="nil"/>
              <w:bottom w:val="single" w:sz="4" w:space="0" w:color="auto"/>
              <w:right w:val="single" w:sz="4" w:space="0" w:color="auto"/>
            </w:tcBorders>
            <w:shd w:val="clear" w:color="auto" w:fill="auto"/>
            <w:noWrap/>
            <w:vAlign w:val="bottom"/>
            <w:hideMark/>
          </w:tcPr>
          <w:p w14:paraId="78DBE06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263C203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$34,221</w:t>
            </w:r>
          </w:p>
        </w:tc>
        <w:tc>
          <w:tcPr>
            <w:tcW w:w="900" w:type="dxa"/>
            <w:tcBorders>
              <w:top w:val="nil"/>
              <w:left w:val="nil"/>
              <w:bottom w:val="single" w:sz="4" w:space="0" w:color="auto"/>
              <w:right w:val="single" w:sz="4" w:space="0" w:color="auto"/>
            </w:tcBorders>
            <w:shd w:val="clear" w:color="auto" w:fill="auto"/>
            <w:noWrap/>
            <w:vAlign w:val="bottom"/>
            <w:hideMark/>
          </w:tcPr>
          <w:p w14:paraId="6BAC4B5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$18,658</w:t>
            </w:r>
          </w:p>
        </w:tc>
        <w:tc>
          <w:tcPr>
            <w:tcW w:w="900" w:type="dxa"/>
            <w:tcBorders>
              <w:top w:val="nil"/>
              <w:left w:val="nil"/>
              <w:bottom w:val="single" w:sz="4" w:space="0" w:color="auto"/>
              <w:right w:val="single" w:sz="4" w:space="0" w:color="auto"/>
            </w:tcBorders>
            <w:shd w:val="clear" w:color="auto" w:fill="auto"/>
            <w:noWrap/>
            <w:vAlign w:val="bottom"/>
            <w:hideMark/>
          </w:tcPr>
          <w:p w14:paraId="4BD2803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$15,595</w:t>
            </w:r>
          </w:p>
        </w:tc>
        <w:tc>
          <w:tcPr>
            <w:tcW w:w="810" w:type="dxa"/>
            <w:tcBorders>
              <w:top w:val="nil"/>
              <w:left w:val="nil"/>
              <w:bottom w:val="single" w:sz="4" w:space="0" w:color="auto"/>
              <w:right w:val="single" w:sz="4" w:space="0" w:color="auto"/>
            </w:tcBorders>
            <w:shd w:val="clear" w:color="auto" w:fill="auto"/>
            <w:noWrap/>
            <w:vAlign w:val="bottom"/>
            <w:hideMark/>
          </w:tcPr>
          <w:p w14:paraId="658DF93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$7,516</w:t>
            </w:r>
          </w:p>
        </w:tc>
        <w:tc>
          <w:tcPr>
            <w:tcW w:w="810" w:type="dxa"/>
            <w:tcBorders>
              <w:top w:val="nil"/>
              <w:left w:val="nil"/>
              <w:bottom w:val="single" w:sz="4" w:space="0" w:color="auto"/>
              <w:right w:val="single" w:sz="4" w:space="0" w:color="auto"/>
            </w:tcBorders>
            <w:shd w:val="clear" w:color="auto" w:fill="auto"/>
            <w:noWrap/>
            <w:vAlign w:val="bottom"/>
            <w:hideMark/>
          </w:tcPr>
          <w:p w14:paraId="129EFCD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$9,635</w:t>
            </w:r>
          </w:p>
        </w:tc>
        <w:tc>
          <w:tcPr>
            <w:tcW w:w="810" w:type="dxa"/>
            <w:tcBorders>
              <w:top w:val="nil"/>
              <w:left w:val="nil"/>
              <w:bottom w:val="single" w:sz="4" w:space="0" w:color="auto"/>
              <w:right w:val="single" w:sz="4" w:space="0" w:color="auto"/>
            </w:tcBorders>
            <w:shd w:val="clear" w:color="auto" w:fill="auto"/>
            <w:noWrap/>
            <w:vAlign w:val="bottom"/>
            <w:hideMark/>
          </w:tcPr>
          <w:p w14:paraId="7856849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$16,116</w:t>
            </w:r>
          </w:p>
        </w:tc>
        <w:tc>
          <w:tcPr>
            <w:tcW w:w="810" w:type="dxa"/>
            <w:tcBorders>
              <w:top w:val="nil"/>
              <w:left w:val="nil"/>
              <w:bottom w:val="single" w:sz="4" w:space="0" w:color="auto"/>
              <w:right w:val="single" w:sz="4" w:space="0" w:color="auto"/>
            </w:tcBorders>
            <w:shd w:val="clear" w:color="auto" w:fill="auto"/>
            <w:noWrap/>
            <w:vAlign w:val="bottom"/>
            <w:hideMark/>
          </w:tcPr>
          <w:p w14:paraId="2A2A8A4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$24,061</w:t>
            </w:r>
          </w:p>
        </w:tc>
        <w:tc>
          <w:tcPr>
            <w:tcW w:w="720" w:type="dxa"/>
            <w:tcBorders>
              <w:top w:val="nil"/>
              <w:left w:val="nil"/>
              <w:bottom w:val="single" w:sz="4" w:space="0" w:color="auto"/>
              <w:right w:val="single" w:sz="4" w:space="0" w:color="auto"/>
            </w:tcBorders>
            <w:shd w:val="clear" w:color="auto" w:fill="auto"/>
            <w:noWrap/>
            <w:vAlign w:val="bottom"/>
            <w:hideMark/>
          </w:tcPr>
          <w:p w14:paraId="3D086AD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$18,681</w:t>
            </w:r>
          </w:p>
        </w:tc>
        <w:tc>
          <w:tcPr>
            <w:tcW w:w="720" w:type="dxa"/>
            <w:tcBorders>
              <w:top w:val="nil"/>
              <w:left w:val="nil"/>
              <w:bottom w:val="single" w:sz="4" w:space="0" w:color="auto"/>
              <w:right w:val="single" w:sz="4" w:space="0" w:color="auto"/>
            </w:tcBorders>
            <w:shd w:val="clear" w:color="auto" w:fill="auto"/>
            <w:noWrap/>
            <w:vAlign w:val="bottom"/>
            <w:hideMark/>
          </w:tcPr>
          <w:p w14:paraId="06F77CC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$29,839</w:t>
            </w:r>
          </w:p>
        </w:tc>
        <w:tc>
          <w:tcPr>
            <w:tcW w:w="810" w:type="dxa"/>
            <w:tcBorders>
              <w:top w:val="nil"/>
              <w:left w:val="nil"/>
              <w:bottom w:val="single" w:sz="4" w:space="0" w:color="auto"/>
              <w:right w:val="single" w:sz="4" w:space="0" w:color="auto"/>
            </w:tcBorders>
            <w:shd w:val="clear" w:color="auto" w:fill="auto"/>
            <w:noWrap/>
            <w:vAlign w:val="bottom"/>
            <w:hideMark/>
          </w:tcPr>
          <w:p w14:paraId="5F7B448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$11,459</w:t>
            </w:r>
          </w:p>
        </w:tc>
        <w:tc>
          <w:tcPr>
            <w:tcW w:w="900" w:type="dxa"/>
            <w:tcBorders>
              <w:top w:val="nil"/>
              <w:left w:val="nil"/>
              <w:bottom w:val="single" w:sz="4" w:space="0" w:color="auto"/>
              <w:right w:val="single" w:sz="4" w:space="0" w:color="auto"/>
            </w:tcBorders>
            <w:shd w:val="clear" w:color="auto" w:fill="auto"/>
            <w:noWrap/>
            <w:vAlign w:val="bottom"/>
            <w:hideMark/>
          </w:tcPr>
          <w:p w14:paraId="17018FA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$32,687</w:t>
            </w:r>
          </w:p>
        </w:tc>
        <w:tc>
          <w:tcPr>
            <w:tcW w:w="990" w:type="dxa"/>
            <w:tcBorders>
              <w:top w:val="nil"/>
              <w:left w:val="nil"/>
              <w:bottom w:val="single" w:sz="4" w:space="0" w:color="auto"/>
              <w:right w:val="single" w:sz="4" w:space="0" w:color="auto"/>
            </w:tcBorders>
            <w:shd w:val="clear" w:color="auto" w:fill="auto"/>
            <w:noWrap/>
            <w:vAlign w:val="bottom"/>
            <w:hideMark/>
          </w:tcPr>
          <w:p w14:paraId="31F160A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$59,680</w:t>
            </w:r>
          </w:p>
        </w:tc>
        <w:tc>
          <w:tcPr>
            <w:tcW w:w="990" w:type="dxa"/>
            <w:tcBorders>
              <w:top w:val="nil"/>
              <w:left w:val="nil"/>
              <w:bottom w:val="single" w:sz="4" w:space="0" w:color="auto"/>
              <w:right w:val="single" w:sz="8" w:space="0" w:color="auto"/>
            </w:tcBorders>
            <w:shd w:val="clear" w:color="auto" w:fill="auto"/>
            <w:noWrap/>
            <w:vAlign w:val="bottom"/>
            <w:hideMark/>
          </w:tcPr>
          <w:p w14:paraId="14168040"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 xml:space="preserve">$278,148 </w:t>
            </w:r>
          </w:p>
        </w:tc>
      </w:tr>
      <w:tr w:rsidR="00602AF9" w:rsidRPr="00602AF9" w14:paraId="695D3533"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26E32B2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Renewable Energy Credits</w:t>
            </w:r>
          </w:p>
        </w:tc>
        <w:tc>
          <w:tcPr>
            <w:tcW w:w="760" w:type="dxa"/>
            <w:tcBorders>
              <w:top w:val="nil"/>
              <w:left w:val="nil"/>
              <w:bottom w:val="single" w:sz="4" w:space="0" w:color="auto"/>
              <w:right w:val="single" w:sz="4" w:space="0" w:color="auto"/>
            </w:tcBorders>
            <w:shd w:val="clear" w:color="auto" w:fill="auto"/>
            <w:noWrap/>
            <w:vAlign w:val="bottom"/>
            <w:hideMark/>
          </w:tcPr>
          <w:p w14:paraId="73FB450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0993A01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$36,341</w:t>
            </w:r>
          </w:p>
        </w:tc>
        <w:tc>
          <w:tcPr>
            <w:tcW w:w="900" w:type="dxa"/>
            <w:tcBorders>
              <w:top w:val="nil"/>
              <w:left w:val="nil"/>
              <w:bottom w:val="single" w:sz="4" w:space="0" w:color="auto"/>
              <w:right w:val="single" w:sz="4" w:space="0" w:color="auto"/>
            </w:tcBorders>
            <w:shd w:val="clear" w:color="auto" w:fill="auto"/>
            <w:noWrap/>
            <w:vAlign w:val="bottom"/>
            <w:hideMark/>
          </w:tcPr>
          <w:p w14:paraId="7F71731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$36,341</w:t>
            </w:r>
          </w:p>
        </w:tc>
        <w:tc>
          <w:tcPr>
            <w:tcW w:w="900" w:type="dxa"/>
            <w:tcBorders>
              <w:top w:val="nil"/>
              <w:left w:val="nil"/>
              <w:bottom w:val="single" w:sz="4" w:space="0" w:color="auto"/>
              <w:right w:val="single" w:sz="4" w:space="0" w:color="auto"/>
            </w:tcBorders>
            <w:shd w:val="clear" w:color="auto" w:fill="auto"/>
            <w:noWrap/>
            <w:vAlign w:val="bottom"/>
            <w:hideMark/>
          </w:tcPr>
          <w:p w14:paraId="3E58FFF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$36,341</w:t>
            </w:r>
          </w:p>
        </w:tc>
        <w:tc>
          <w:tcPr>
            <w:tcW w:w="810" w:type="dxa"/>
            <w:tcBorders>
              <w:top w:val="nil"/>
              <w:left w:val="nil"/>
              <w:bottom w:val="single" w:sz="4" w:space="0" w:color="auto"/>
              <w:right w:val="single" w:sz="4" w:space="0" w:color="auto"/>
            </w:tcBorders>
            <w:shd w:val="clear" w:color="auto" w:fill="auto"/>
            <w:noWrap/>
            <w:vAlign w:val="bottom"/>
            <w:hideMark/>
          </w:tcPr>
          <w:p w14:paraId="775F783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$36,341</w:t>
            </w:r>
          </w:p>
        </w:tc>
        <w:tc>
          <w:tcPr>
            <w:tcW w:w="810" w:type="dxa"/>
            <w:tcBorders>
              <w:top w:val="nil"/>
              <w:left w:val="nil"/>
              <w:bottom w:val="single" w:sz="4" w:space="0" w:color="auto"/>
              <w:right w:val="single" w:sz="4" w:space="0" w:color="auto"/>
            </w:tcBorders>
            <w:shd w:val="clear" w:color="auto" w:fill="auto"/>
            <w:noWrap/>
            <w:vAlign w:val="bottom"/>
            <w:hideMark/>
          </w:tcPr>
          <w:p w14:paraId="2493FAF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$36,341</w:t>
            </w:r>
          </w:p>
        </w:tc>
        <w:tc>
          <w:tcPr>
            <w:tcW w:w="810" w:type="dxa"/>
            <w:tcBorders>
              <w:top w:val="nil"/>
              <w:left w:val="nil"/>
              <w:bottom w:val="single" w:sz="4" w:space="0" w:color="auto"/>
              <w:right w:val="single" w:sz="4" w:space="0" w:color="auto"/>
            </w:tcBorders>
            <w:shd w:val="clear" w:color="auto" w:fill="auto"/>
            <w:noWrap/>
            <w:vAlign w:val="bottom"/>
            <w:hideMark/>
          </w:tcPr>
          <w:p w14:paraId="5C0FFB6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$36,341</w:t>
            </w:r>
          </w:p>
        </w:tc>
        <w:tc>
          <w:tcPr>
            <w:tcW w:w="810" w:type="dxa"/>
            <w:tcBorders>
              <w:top w:val="nil"/>
              <w:left w:val="nil"/>
              <w:bottom w:val="single" w:sz="4" w:space="0" w:color="auto"/>
              <w:right w:val="single" w:sz="4" w:space="0" w:color="auto"/>
            </w:tcBorders>
            <w:shd w:val="clear" w:color="auto" w:fill="auto"/>
            <w:noWrap/>
            <w:vAlign w:val="bottom"/>
            <w:hideMark/>
          </w:tcPr>
          <w:p w14:paraId="6C2C42D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$36,341</w:t>
            </w:r>
          </w:p>
        </w:tc>
        <w:tc>
          <w:tcPr>
            <w:tcW w:w="720" w:type="dxa"/>
            <w:tcBorders>
              <w:top w:val="nil"/>
              <w:left w:val="nil"/>
              <w:bottom w:val="single" w:sz="4" w:space="0" w:color="auto"/>
              <w:right w:val="single" w:sz="4" w:space="0" w:color="auto"/>
            </w:tcBorders>
            <w:shd w:val="clear" w:color="auto" w:fill="auto"/>
            <w:noWrap/>
            <w:vAlign w:val="bottom"/>
            <w:hideMark/>
          </w:tcPr>
          <w:p w14:paraId="790CC9D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$36,341</w:t>
            </w:r>
          </w:p>
        </w:tc>
        <w:tc>
          <w:tcPr>
            <w:tcW w:w="720" w:type="dxa"/>
            <w:tcBorders>
              <w:top w:val="nil"/>
              <w:left w:val="nil"/>
              <w:bottom w:val="single" w:sz="4" w:space="0" w:color="auto"/>
              <w:right w:val="single" w:sz="4" w:space="0" w:color="auto"/>
            </w:tcBorders>
            <w:shd w:val="clear" w:color="auto" w:fill="auto"/>
            <w:noWrap/>
            <w:vAlign w:val="bottom"/>
            <w:hideMark/>
          </w:tcPr>
          <w:p w14:paraId="7AA8C6B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$36,341</w:t>
            </w:r>
          </w:p>
        </w:tc>
        <w:tc>
          <w:tcPr>
            <w:tcW w:w="810" w:type="dxa"/>
            <w:tcBorders>
              <w:top w:val="nil"/>
              <w:left w:val="nil"/>
              <w:bottom w:val="single" w:sz="4" w:space="0" w:color="auto"/>
              <w:right w:val="single" w:sz="4" w:space="0" w:color="auto"/>
            </w:tcBorders>
            <w:shd w:val="clear" w:color="auto" w:fill="auto"/>
            <w:noWrap/>
            <w:vAlign w:val="bottom"/>
            <w:hideMark/>
          </w:tcPr>
          <w:p w14:paraId="37DCA44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$36,341</w:t>
            </w:r>
          </w:p>
        </w:tc>
        <w:tc>
          <w:tcPr>
            <w:tcW w:w="900" w:type="dxa"/>
            <w:tcBorders>
              <w:top w:val="nil"/>
              <w:left w:val="nil"/>
              <w:bottom w:val="single" w:sz="4" w:space="0" w:color="auto"/>
              <w:right w:val="single" w:sz="4" w:space="0" w:color="auto"/>
            </w:tcBorders>
            <w:shd w:val="clear" w:color="auto" w:fill="auto"/>
            <w:noWrap/>
            <w:vAlign w:val="bottom"/>
            <w:hideMark/>
          </w:tcPr>
          <w:p w14:paraId="26967E5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$36,341</w:t>
            </w:r>
          </w:p>
        </w:tc>
        <w:tc>
          <w:tcPr>
            <w:tcW w:w="990" w:type="dxa"/>
            <w:tcBorders>
              <w:top w:val="nil"/>
              <w:left w:val="nil"/>
              <w:bottom w:val="single" w:sz="4" w:space="0" w:color="auto"/>
              <w:right w:val="single" w:sz="4" w:space="0" w:color="auto"/>
            </w:tcBorders>
            <w:shd w:val="clear" w:color="auto" w:fill="auto"/>
            <w:noWrap/>
            <w:vAlign w:val="bottom"/>
            <w:hideMark/>
          </w:tcPr>
          <w:p w14:paraId="767903C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$36,341</w:t>
            </w:r>
          </w:p>
        </w:tc>
        <w:tc>
          <w:tcPr>
            <w:tcW w:w="990" w:type="dxa"/>
            <w:tcBorders>
              <w:top w:val="nil"/>
              <w:left w:val="nil"/>
              <w:bottom w:val="single" w:sz="4" w:space="0" w:color="auto"/>
              <w:right w:val="single" w:sz="8" w:space="0" w:color="auto"/>
            </w:tcBorders>
            <w:shd w:val="clear" w:color="auto" w:fill="auto"/>
            <w:noWrap/>
            <w:vAlign w:val="bottom"/>
            <w:hideMark/>
          </w:tcPr>
          <w:p w14:paraId="1B92CA07"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 xml:space="preserve">$436,095 </w:t>
            </w:r>
          </w:p>
        </w:tc>
      </w:tr>
      <w:tr w:rsidR="00602AF9" w:rsidRPr="00602AF9" w14:paraId="61C76F94"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37CECA62"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Total Purchased Power/Generation Cost</w:t>
            </w:r>
          </w:p>
        </w:tc>
        <w:tc>
          <w:tcPr>
            <w:tcW w:w="760" w:type="dxa"/>
            <w:tcBorders>
              <w:top w:val="nil"/>
              <w:left w:val="nil"/>
              <w:bottom w:val="single" w:sz="4" w:space="0" w:color="auto"/>
              <w:right w:val="single" w:sz="4" w:space="0" w:color="auto"/>
            </w:tcBorders>
            <w:shd w:val="clear" w:color="auto" w:fill="auto"/>
            <w:noWrap/>
            <w:vAlign w:val="bottom"/>
            <w:hideMark/>
          </w:tcPr>
          <w:p w14:paraId="1336D7D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3A02019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$818,818</w:t>
            </w:r>
          </w:p>
        </w:tc>
        <w:tc>
          <w:tcPr>
            <w:tcW w:w="900" w:type="dxa"/>
            <w:tcBorders>
              <w:top w:val="nil"/>
              <w:left w:val="nil"/>
              <w:bottom w:val="single" w:sz="4" w:space="0" w:color="auto"/>
              <w:right w:val="single" w:sz="4" w:space="0" w:color="auto"/>
            </w:tcBorders>
            <w:shd w:val="clear" w:color="auto" w:fill="auto"/>
            <w:noWrap/>
            <w:vAlign w:val="bottom"/>
            <w:hideMark/>
          </w:tcPr>
          <w:p w14:paraId="7A04763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$697,674</w:t>
            </w:r>
          </w:p>
        </w:tc>
        <w:tc>
          <w:tcPr>
            <w:tcW w:w="900" w:type="dxa"/>
            <w:tcBorders>
              <w:top w:val="nil"/>
              <w:left w:val="nil"/>
              <w:bottom w:val="single" w:sz="4" w:space="0" w:color="auto"/>
              <w:right w:val="single" w:sz="4" w:space="0" w:color="auto"/>
            </w:tcBorders>
            <w:shd w:val="clear" w:color="auto" w:fill="auto"/>
            <w:noWrap/>
            <w:vAlign w:val="bottom"/>
            <w:hideMark/>
          </w:tcPr>
          <w:p w14:paraId="183907A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$644,877</w:t>
            </w:r>
          </w:p>
        </w:tc>
        <w:tc>
          <w:tcPr>
            <w:tcW w:w="810" w:type="dxa"/>
            <w:tcBorders>
              <w:top w:val="nil"/>
              <w:left w:val="nil"/>
              <w:bottom w:val="single" w:sz="4" w:space="0" w:color="auto"/>
              <w:right w:val="single" w:sz="4" w:space="0" w:color="auto"/>
            </w:tcBorders>
            <w:shd w:val="clear" w:color="auto" w:fill="auto"/>
            <w:noWrap/>
            <w:vAlign w:val="bottom"/>
            <w:hideMark/>
          </w:tcPr>
          <w:p w14:paraId="5EE8926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$548,003</w:t>
            </w:r>
          </w:p>
        </w:tc>
        <w:tc>
          <w:tcPr>
            <w:tcW w:w="810" w:type="dxa"/>
            <w:tcBorders>
              <w:top w:val="nil"/>
              <w:left w:val="nil"/>
              <w:bottom w:val="single" w:sz="4" w:space="0" w:color="auto"/>
              <w:right w:val="single" w:sz="4" w:space="0" w:color="auto"/>
            </w:tcBorders>
            <w:shd w:val="clear" w:color="auto" w:fill="auto"/>
            <w:noWrap/>
            <w:vAlign w:val="bottom"/>
            <w:hideMark/>
          </w:tcPr>
          <w:p w14:paraId="1B462EE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$542,785</w:t>
            </w:r>
          </w:p>
        </w:tc>
        <w:tc>
          <w:tcPr>
            <w:tcW w:w="810" w:type="dxa"/>
            <w:tcBorders>
              <w:top w:val="nil"/>
              <w:left w:val="nil"/>
              <w:bottom w:val="single" w:sz="4" w:space="0" w:color="auto"/>
              <w:right w:val="single" w:sz="4" w:space="0" w:color="auto"/>
            </w:tcBorders>
            <w:shd w:val="clear" w:color="auto" w:fill="auto"/>
            <w:noWrap/>
            <w:vAlign w:val="bottom"/>
            <w:hideMark/>
          </w:tcPr>
          <w:p w14:paraId="6E81019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$538,554</w:t>
            </w:r>
          </w:p>
        </w:tc>
        <w:tc>
          <w:tcPr>
            <w:tcW w:w="810" w:type="dxa"/>
            <w:tcBorders>
              <w:top w:val="nil"/>
              <w:left w:val="nil"/>
              <w:bottom w:val="single" w:sz="4" w:space="0" w:color="auto"/>
              <w:right w:val="single" w:sz="4" w:space="0" w:color="auto"/>
            </w:tcBorders>
            <w:shd w:val="clear" w:color="auto" w:fill="auto"/>
            <w:noWrap/>
            <w:vAlign w:val="bottom"/>
            <w:hideMark/>
          </w:tcPr>
          <w:p w14:paraId="6627033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$602,853</w:t>
            </w:r>
          </w:p>
        </w:tc>
        <w:tc>
          <w:tcPr>
            <w:tcW w:w="720" w:type="dxa"/>
            <w:tcBorders>
              <w:top w:val="nil"/>
              <w:left w:val="nil"/>
              <w:bottom w:val="single" w:sz="4" w:space="0" w:color="auto"/>
              <w:right w:val="single" w:sz="4" w:space="0" w:color="auto"/>
            </w:tcBorders>
            <w:shd w:val="clear" w:color="auto" w:fill="auto"/>
            <w:noWrap/>
            <w:vAlign w:val="bottom"/>
            <w:hideMark/>
          </w:tcPr>
          <w:p w14:paraId="01B3AE3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$625,368</w:t>
            </w:r>
          </w:p>
        </w:tc>
        <w:tc>
          <w:tcPr>
            <w:tcW w:w="720" w:type="dxa"/>
            <w:tcBorders>
              <w:top w:val="nil"/>
              <w:left w:val="nil"/>
              <w:bottom w:val="single" w:sz="4" w:space="0" w:color="auto"/>
              <w:right w:val="single" w:sz="4" w:space="0" w:color="auto"/>
            </w:tcBorders>
            <w:shd w:val="clear" w:color="auto" w:fill="auto"/>
            <w:noWrap/>
            <w:vAlign w:val="bottom"/>
            <w:hideMark/>
          </w:tcPr>
          <w:p w14:paraId="652EA41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$559,635</w:t>
            </w:r>
          </w:p>
        </w:tc>
        <w:tc>
          <w:tcPr>
            <w:tcW w:w="810" w:type="dxa"/>
            <w:tcBorders>
              <w:top w:val="nil"/>
              <w:left w:val="nil"/>
              <w:bottom w:val="single" w:sz="4" w:space="0" w:color="auto"/>
              <w:right w:val="single" w:sz="4" w:space="0" w:color="auto"/>
            </w:tcBorders>
            <w:shd w:val="clear" w:color="auto" w:fill="auto"/>
            <w:noWrap/>
            <w:vAlign w:val="bottom"/>
            <w:hideMark/>
          </w:tcPr>
          <w:p w14:paraId="495A87E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$566,798</w:t>
            </w:r>
          </w:p>
        </w:tc>
        <w:tc>
          <w:tcPr>
            <w:tcW w:w="900" w:type="dxa"/>
            <w:tcBorders>
              <w:top w:val="nil"/>
              <w:left w:val="nil"/>
              <w:bottom w:val="single" w:sz="4" w:space="0" w:color="auto"/>
              <w:right w:val="single" w:sz="4" w:space="0" w:color="auto"/>
            </w:tcBorders>
            <w:shd w:val="clear" w:color="auto" w:fill="auto"/>
            <w:noWrap/>
            <w:vAlign w:val="bottom"/>
            <w:hideMark/>
          </w:tcPr>
          <w:p w14:paraId="311BE56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$701,774</w:t>
            </w:r>
          </w:p>
        </w:tc>
        <w:tc>
          <w:tcPr>
            <w:tcW w:w="990" w:type="dxa"/>
            <w:tcBorders>
              <w:top w:val="nil"/>
              <w:left w:val="nil"/>
              <w:bottom w:val="single" w:sz="4" w:space="0" w:color="auto"/>
              <w:right w:val="single" w:sz="4" w:space="0" w:color="auto"/>
            </w:tcBorders>
            <w:shd w:val="clear" w:color="auto" w:fill="auto"/>
            <w:noWrap/>
            <w:vAlign w:val="bottom"/>
            <w:hideMark/>
          </w:tcPr>
          <w:p w14:paraId="163CADB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$887,466</w:t>
            </w:r>
          </w:p>
        </w:tc>
        <w:tc>
          <w:tcPr>
            <w:tcW w:w="990" w:type="dxa"/>
            <w:tcBorders>
              <w:top w:val="nil"/>
              <w:left w:val="nil"/>
              <w:bottom w:val="single" w:sz="4" w:space="0" w:color="auto"/>
              <w:right w:val="single" w:sz="8" w:space="0" w:color="auto"/>
            </w:tcBorders>
            <w:shd w:val="clear" w:color="auto" w:fill="auto"/>
            <w:noWrap/>
            <w:vAlign w:val="bottom"/>
            <w:hideMark/>
          </w:tcPr>
          <w:p w14:paraId="30E1CECE"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 xml:space="preserve">$7,734,606 </w:t>
            </w:r>
          </w:p>
        </w:tc>
      </w:tr>
      <w:tr w:rsidR="00602AF9" w:rsidRPr="00602AF9" w14:paraId="7EA4E534"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3B106A3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60" w:type="dxa"/>
            <w:tcBorders>
              <w:top w:val="nil"/>
              <w:left w:val="nil"/>
              <w:bottom w:val="single" w:sz="4" w:space="0" w:color="auto"/>
              <w:right w:val="single" w:sz="4" w:space="0" w:color="auto"/>
            </w:tcBorders>
            <w:shd w:val="clear" w:color="auto" w:fill="auto"/>
            <w:noWrap/>
            <w:vAlign w:val="bottom"/>
            <w:hideMark/>
          </w:tcPr>
          <w:p w14:paraId="7FC6A31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026B28D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640A42E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78B480D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FC087E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582BBA2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209184A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099B82C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2DF5641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3A0D7EA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2BFA9C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7DE0EF1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394211B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36AF503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1772E3AD"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16FA07EF"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Transmission/Option Premium</w:t>
            </w:r>
          </w:p>
        </w:tc>
        <w:tc>
          <w:tcPr>
            <w:tcW w:w="760" w:type="dxa"/>
            <w:tcBorders>
              <w:top w:val="nil"/>
              <w:left w:val="nil"/>
              <w:bottom w:val="single" w:sz="4" w:space="0" w:color="auto"/>
              <w:right w:val="single" w:sz="4" w:space="0" w:color="auto"/>
            </w:tcBorders>
            <w:shd w:val="clear" w:color="auto" w:fill="auto"/>
            <w:noWrap/>
            <w:vAlign w:val="bottom"/>
            <w:hideMark/>
          </w:tcPr>
          <w:p w14:paraId="110F220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0C996E5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7529D1F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606A02C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5DFA19F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5EC2C1A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08B912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54CB0E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5A2B740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500FB9F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065D144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3BDF33A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7CCD0A9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611C584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025C2D27"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2D95157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W-DAT</w:t>
            </w:r>
          </w:p>
        </w:tc>
        <w:tc>
          <w:tcPr>
            <w:tcW w:w="760" w:type="dxa"/>
            <w:tcBorders>
              <w:top w:val="nil"/>
              <w:left w:val="nil"/>
              <w:bottom w:val="single" w:sz="4" w:space="0" w:color="auto"/>
              <w:right w:val="single" w:sz="4" w:space="0" w:color="auto"/>
            </w:tcBorders>
            <w:shd w:val="clear" w:color="auto" w:fill="auto"/>
            <w:noWrap/>
            <w:vAlign w:val="bottom"/>
            <w:hideMark/>
          </w:tcPr>
          <w:p w14:paraId="4B64C00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7328CCC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$55,014</w:t>
            </w:r>
          </w:p>
        </w:tc>
        <w:tc>
          <w:tcPr>
            <w:tcW w:w="900" w:type="dxa"/>
            <w:tcBorders>
              <w:top w:val="nil"/>
              <w:left w:val="nil"/>
              <w:bottom w:val="single" w:sz="4" w:space="0" w:color="auto"/>
              <w:right w:val="single" w:sz="4" w:space="0" w:color="auto"/>
            </w:tcBorders>
            <w:shd w:val="clear" w:color="auto" w:fill="auto"/>
            <w:noWrap/>
            <w:vAlign w:val="bottom"/>
            <w:hideMark/>
          </w:tcPr>
          <w:p w14:paraId="7F44B32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$55,014</w:t>
            </w:r>
          </w:p>
        </w:tc>
        <w:tc>
          <w:tcPr>
            <w:tcW w:w="900" w:type="dxa"/>
            <w:tcBorders>
              <w:top w:val="nil"/>
              <w:left w:val="nil"/>
              <w:bottom w:val="single" w:sz="4" w:space="0" w:color="auto"/>
              <w:right w:val="single" w:sz="4" w:space="0" w:color="auto"/>
            </w:tcBorders>
            <w:shd w:val="clear" w:color="auto" w:fill="auto"/>
            <w:noWrap/>
            <w:vAlign w:val="bottom"/>
            <w:hideMark/>
          </w:tcPr>
          <w:p w14:paraId="0999B65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$55,014</w:t>
            </w:r>
          </w:p>
        </w:tc>
        <w:tc>
          <w:tcPr>
            <w:tcW w:w="810" w:type="dxa"/>
            <w:tcBorders>
              <w:top w:val="nil"/>
              <w:left w:val="nil"/>
              <w:bottom w:val="single" w:sz="4" w:space="0" w:color="auto"/>
              <w:right w:val="single" w:sz="4" w:space="0" w:color="auto"/>
            </w:tcBorders>
            <w:shd w:val="clear" w:color="auto" w:fill="auto"/>
            <w:noWrap/>
            <w:vAlign w:val="bottom"/>
            <w:hideMark/>
          </w:tcPr>
          <w:p w14:paraId="68F3D82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$55,014</w:t>
            </w:r>
          </w:p>
        </w:tc>
        <w:tc>
          <w:tcPr>
            <w:tcW w:w="810" w:type="dxa"/>
            <w:tcBorders>
              <w:top w:val="nil"/>
              <w:left w:val="nil"/>
              <w:bottom w:val="single" w:sz="4" w:space="0" w:color="auto"/>
              <w:right w:val="single" w:sz="4" w:space="0" w:color="auto"/>
            </w:tcBorders>
            <w:shd w:val="clear" w:color="auto" w:fill="auto"/>
            <w:noWrap/>
            <w:vAlign w:val="bottom"/>
            <w:hideMark/>
          </w:tcPr>
          <w:p w14:paraId="6DB7454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$55,014</w:t>
            </w:r>
          </w:p>
        </w:tc>
        <w:tc>
          <w:tcPr>
            <w:tcW w:w="810" w:type="dxa"/>
            <w:tcBorders>
              <w:top w:val="nil"/>
              <w:left w:val="nil"/>
              <w:bottom w:val="single" w:sz="4" w:space="0" w:color="auto"/>
              <w:right w:val="single" w:sz="4" w:space="0" w:color="auto"/>
            </w:tcBorders>
            <w:shd w:val="clear" w:color="auto" w:fill="auto"/>
            <w:noWrap/>
            <w:vAlign w:val="bottom"/>
            <w:hideMark/>
          </w:tcPr>
          <w:p w14:paraId="2AE88B3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$55,014</w:t>
            </w:r>
          </w:p>
        </w:tc>
        <w:tc>
          <w:tcPr>
            <w:tcW w:w="810" w:type="dxa"/>
            <w:tcBorders>
              <w:top w:val="nil"/>
              <w:left w:val="nil"/>
              <w:bottom w:val="single" w:sz="4" w:space="0" w:color="auto"/>
              <w:right w:val="single" w:sz="4" w:space="0" w:color="auto"/>
            </w:tcBorders>
            <w:shd w:val="clear" w:color="auto" w:fill="auto"/>
            <w:noWrap/>
            <w:vAlign w:val="bottom"/>
            <w:hideMark/>
          </w:tcPr>
          <w:p w14:paraId="36322E5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$55,014</w:t>
            </w:r>
          </w:p>
        </w:tc>
        <w:tc>
          <w:tcPr>
            <w:tcW w:w="720" w:type="dxa"/>
            <w:tcBorders>
              <w:top w:val="nil"/>
              <w:left w:val="nil"/>
              <w:bottom w:val="single" w:sz="4" w:space="0" w:color="auto"/>
              <w:right w:val="single" w:sz="4" w:space="0" w:color="auto"/>
            </w:tcBorders>
            <w:shd w:val="clear" w:color="auto" w:fill="auto"/>
            <w:noWrap/>
            <w:vAlign w:val="bottom"/>
            <w:hideMark/>
          </w:tcPr>
          <w:p w14:paraId="3E28027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$55,014</w:t>
            </w:r>
          </w:p>
        </w:tc>
        <w:tc>
          <w:tcPr>
            <w:tcW w:w="720" w:type="dxa"/>
            <w:tcBorders>
              <w:top w:val="nil"/>
              <w:left w:val="nil"/>
              <w:bottom w:val="single" w:sz="4" w:space="0" w:color="auto"/>
              <w:right w:val="single" w:sz="4" w:space="0" w:color="auto"/>
            </w:tcBorders>
            <w:shd w:val="clear" w:color="auto" w:fill="auto"/>
            <w:noWrap/>
            <w:vAlign w:val="bottom"/>
            <w:hideMark/>
          </w:tcPr>
          <w:p w14:paraId="1FF360A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$55,014</w:t>
            </w:r>
          </w:p>
        </w:tc>
        <w:tc>
          <w:tcPr>
            <w:tcW w:w="810" w:type="dxa"/>
            <w:tcBorders>
              <w:top w:val="nil"/>
              <w:left w:val="nil"/>
              <w:bottom w:val="single" w:sz="4" w:space="0" w:color="auto"/>
              <w:right w:val="single" w:sz="4" w:space="0" w:color="auto"/>
            </w:tcBorders>
            <w:shd w:val="clear" w:color="auto" w:fill="auto"/>
            <w:noWrap/>
            <w:vAlign w:val="bottom"/>
            <w:hideMark/>
          </w:tcPr>
          <w:p w14:paraId="56D0B7B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$55,014</w:t>
            </w:r>
          </w:p>
        </w:tc>
        <w:tc>
          <w:tcPr>
            <w:tcW w:w="900" w:type="dxa"/>
            <w:tcBorders>
              <w:top w:val="nil"/>
              <w:left w:val="nil"/>
              <w:bottom w:val="single" w:sz="4" w:space="0" w:color="auto"/>
              <w:right w:val="single" w:sz="4" w:space="0" w:color="auto"/>
            </w:tcBorders>
            <w:shd w:val="clear" w:color="auto" w:fill="auto"/>
            <w:noWrap/>
            <w:vAlign w:val="bottom"/>
            <w:hideMark/>
          </w:tcPr>
          <w:p w14:paraId="2024024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$55,014</w:t>
            </w:r>
          </w:p>
        </w:tc>
        <w:tc>
          <w:tcPr>
            <w:tcW w:w="990" w:type="dxa"/>
            <w:tcBorders>
              <w:top w:val="nil"/>
              <w:left w:val="nil"/>
              <w:bottom w:val="single" w:sz="4" w:space="0" w:color="auto"/>
              <w:right w:val="single" w:sz="4" w:space="0" w:color="auto"/>
            </w:tcBorders>
            <w:shd w:val="clear" w:color="auto" w:fill="auto"/>
            <w:noWrap/>
            <w:vAlign w:val="bottom"/>
            <w:hideMark/>
          </w:tcPr>
          <w:p w14:paraId="2077423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$55,014</w:t>
            </w:r>
          </w:p>
        </w:tc>
        <w:tc>
          <w:tcPr>
            <w:tcW w:w="990" w:type="dxa"/>
            <w:tcBorders>
              <w:top w:val="nil"/>
              <w:left w:val="nil"/>
              <w:bottom w:val="single" w:sz="4" w:space="0" w:color="auto"/>
              <w:right w:val="single" w:sz="8" w:space="0" w:color="auto"/>
            </w:tcBorders>
            <w:shd w:val="clear" w:color="auto" w:fill="auto"/>
            <w:noWrap/>
            <w:vAlign w:val="bottom"/>
            <w:hideMark/>
          </w:tcPr>
          <w:p w14:paraId="1A351B11"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$660,168</w:t>
            </w:r>
          </w:p>
        </w:tc>
      </w:tr>
      <w:tr w:rsidR="00602AF9" w:rsidRPr="00602AF9" w14:paraId="35A8967E"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253CD9B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33 kV Transmission Charges</w:t>
            </w:r>
          </w:p>
        </w:tc>
        <w:tc>
          <w:tcPr>
            <w:tcW w:w="760" w:type="dxa"/>
            <w:tcBorders>
              <w:top w:val="nil"/>
              <w:left w:val="nil"/>
              <w:bottom w:val="single" w:sz="4" w:space="0" w:color="auto"/>
              <w:right w:val="single" w:sz="4" w:space="0" w:color="auto"/>
            </w:tcBorders>
            <w:shd w:val="clear" w:color="auto" w:fill="auto"/>
            <w:noWrap/>
            <w:vAlign w:val="bottom"/>
            <w:hideMark/>
          </w:tcPr>
          <w:p w14:paraId="2A78B28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7364966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$16,246</w:t>
            </w:r>
          </w:p>
        </w:tc>
        <w:tc>
          <w:tcPr>
            <w:tcW w:w="900" w:type="dxa"/>
            <w:tcBorders>
              <w:top w:val="nil"/>
              <w:left w:val="nil"/>
              <w:bottom w:val="single" w:sz="4" w:space="0" w:color="auto"/>
              <w:right w:val="single" w:sz="4" w:space="0" w:color="auto"/>
            </w:tcBorders>
            <w:shd w:val="clear" w:color="auto" w:fill="auto"/>
            <w:noWrap/>
            <w:vAlign w:val="bottom"/>
            <w:hideMark/>
          </w:tcPr>
          <w:p w14:paraId="74EA558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$16,246</w:t>
            </w:r>
          </w:p>
        </w:tc>
        <w:tc>
          <w:tcPr>
            <w:tcW w:w="900" w:type="dxa"/>
            <w:tcBorders>
              <w:top w:val="nil"/>
              <w:left w:val="nil"/>
              <w:bottom w:val="single" w:sz="4" w:space="0" w:color="auto"/>
              <w:right w:val="single" w:sz="4" w:space="0" w:color="auto"/>
            </w:tcBorders>
            <w:shd w:val="clear" w:color="auto" w:fill="auto"/>
            <w:noWrap/>
            <w:vAlign w:val="bottom"/>
            <w:hideMark/>
          </w:tcPr>
          <w:p w14:paraId="5CDF850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$16,246</w:t>
            </w:r>
          </w:p>
        </w:tc>
        <w:tc>
          <w:tcPr>
            <w:tcW w:w="810" w:type="dxa"/>
            <w:tcBorders>
              <w:top w:val="nil"/>
              <w:left w:val="nil"/>
              <w:bottom w:val="single" w:sz="4" w:space="0" w:color="auto"/>
              <w:right w:val="single" w:sz="4" w:space="0" w:color="auto"/>
            </w:tcBorders>
            <w:shd w:val="clear" w:color="auto" w:fill="auto"/>
            <w:noWrap/>
            <w:vAlign w:val="bottom"/>
            <w:hideMark/>
          </w:tcPr>
          <w:p w14:paraId="05FFB39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$16,246</w:t>
            </w:r>
          </w:p>
        </w:tc>
        <w:tc>
          <w:tcPr>
            <w:tcW w:w="810" w:type="dxa"/>
            <w:tcBorders>
              <w:top w:val="nil"/>
              <w:left w:val="nil"/>
              <w:bottom w:val="single" w:sz="4" w:space="0" w:color="auto"/>
              <w:right w:val="single" w:sz="4" w:space="0" w:color="auto"/>
            </w:tcBorders>
            <w:shd w:val="clear" w:color="auto" w:fill="auto"/>
            <w:noWrap/>
            <w:vAlign w:val="bottom"/>
            <w:hideMark/>
          </w:tcPr>
          <w:p w14:paraId="3D9A65D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$16,246</w:t>
            </w:r>
          </w:p>
        </w:tc>
        <w:tc>
          <w:tcPr>
            <w:tcW w:w="810" w:type="dxa"/>
            <w:tcBorders>
              <w:top w:val="nil"/>
              <w:left w:val="nil"/>
              <w:bottom w:val="single" w:sz="4" w:space="0" w:color="auto"/>
              <w:right w:val="single" w:sz="4" w:space="0" w:color="auto"/>
            </w:tcBorders>
            <w:shd w:val="clear" w:color="auto" w:fill="auto"/>
            <w:noWrap/>
            <w:vAlign w:val="bottom"/>
            <w:hideMark/>
          </w:tcPr>
          <w:p w14:paraId="6742318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$16,246</w:t>
            </w:r>
          </w:p>
        </w:tc>
        <w:tc>
          <w:tcPr>
            <w:tcW w:w="810" w:type="dxa"/>
            <w:tcBorders>
              <w:top w:val="nil"/>
              <w:left w:val="nil"/>
              <w:bottom w:val="single" w:sz="4" w:space="0" w:color="auto"/>
              <w:right w:val="single" w:sz="4" w:space="0" w:color="auto"/>
            </w:tcBorders>
            <w:shd w:val="clear" w:color="auto" w:fill="auto"/>
            <w:noWrap/>
            <w:vAlign w:val="bottom"/>
            <w:hideMark/>
          </w:tcPr>
          <w:p w14:paraId="717350B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$16,246</w:t>
            </w:r>
          </w:p>
        </w:tc>
        <w:tc>
          <w:tcPr>
            <w:tcW w:w="720" w:type="dxa"/>
            <w:tcBorders>
              <w:top w:val="nil"/>
              <w:left w:val="nil"/>
              <w:bottom w:val="single" w:sz="4" w:space="0" w:color="auto"/>
              <w:right w:val="single" w:sz="4" w:space="0" w:color="auto"/>
            </w:tcBorders>
            <w:shd w:val="clear" w:color="auto" w:fill="auto"/>
            <w:noWrap/>
            <w:vAlign w:val="bottom"/>
            <w:hideMark/>
          </w:tcPr>
          <w:p w14:paraId="6FEBCD7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$16,246</w:t>
            </w:r>
          </w:p>
        </w:tc>
        <w:tc>
          <w:tcPr>
            <w:tcW w:w="720" w:type="dxa"/>
            <w:tcBorders>
              <w:top w:val="nil"/>
              <w:left w:val="nil"/>
              <w:bottom w:val="single" w:sz="4" w:space="0" w:color="auto"/>
              <w:right w:val="single" w:sz="4" w:space="0" w:color="auto"/>
            </w:tcBorders>
            <w:shd w:val="clear" w:color="auto" w:fill="auto"/>
            <w:noWrap/>
            <w:vAlign w:val="bottom"/>
            <w:hideMark/>
          </w:tcPr>
          <w:p w14:paraId="443785A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$16,246</w:t>
            </w:r>
          </w:p>
        </w:tc>
        <w:tc>
          <w:tcPr>
            <w:tcW w:w="810" w:type="dxa"/>
            <w:tcBorders>
              <w:top w:val="nil"/>
              <w:left w:val="nil"/>
              <w:bottom w:val="single" w:sz="4" w:space="0" w:color="auto"/>
              <w:right w:val="single" w:sz="4" w:space="0" w:color="auto"/>
            </w:tcBorders>
            <w:shd w:val="clear" w:color="auto" w:fill="auto"/>
            <w:noWrap/>
            <w:vAlign w:val="bottom"/>
            <w:hideMark/>
          </w:tcPr>
          <w:p w14:paraId="211070D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$16,246</w:t>
            </w:r>
          </w:p>
        </w:tc>
        <w:tc>
          <w:tcPr>
            <w:tcW w:w="900" w:type="dxa"/>
            <w:tcBorders>
              <w:top w:val="nil"/>
              <w:left w:val="nil"/>
              <w:bottom w:val="single" w:sz="4" w:space="0" w:color="auto"/>
              <w:right w:val="single" w:sz="4" w:space="0" w:color="auto"/>
            </w:tcBorders>
            <w:shd w:val="clear" w:color="auto" w:fill="auto"/>
            <w:noWrap/>
            <w:vAlign w:val="bottom"/>
            <w:hideMark/>
          </w:tcPr>
          <w:p w14:paraId="0EC632B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$16,246</w:t>
            </w:r>
          </w:p>
        </w:tc>
        <w:tc>
          <w:tcPr>
            <w:tcW w:w="990" w:type="dxa"/>
            <w:tcBorders>
              <w:top w:val="nil"/>
              <w:left w:val="nil"/>
              <w:bottom w:val="single" w:sz="4" w:space="0" w:color="auto"/>
              <w:right w:val="single" w:sz="4" w:space="0" w:color="auto"/>
            </w:tcBorders>
            <w:shd w:val="clear" w:color="auto" w:fill="auto"/>
            <w:noWrap/>
            <w:vAlign w:val="bottom"/>
            <w:hideMark/>
          </w:tcPr>
          <w:p w14:paraId="64944FF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$16,246</w:t>
            </w:r>
          </w:p>
        </w:tc>
        <w:tc>
          <w:tcPr>
            <w:tcW w:w="990" w:type="dxa"/>
            <w:tcBorders>
              <w:top w:val="nil"/>
              <w:left w:val="nil"/>
              <w:bottom w:val="single" w:sz="4" w:space="0" w:color="auto"/>
              <w:right w:val="single" w:sz="8" w:space="0" w:color="auto"/>
            </w:tcBorders>
            <w:shd w:val="clear" w:color="auto" w:fill="auto"/>
            <w:noWrap/>
            <w:vAlign w:val="bottom"/>
            <w:hideMark/>
          </w:tcPr>
          <w:p w14:paraId="28CC0355"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$194,952</w:t>
            </w:r>
          </w:p>
        </w:tc>
      </w:tr>
      <w:tr w:rsidR="00602AF9" w:rsidRPr="00602AF9" w14:paraId="02DF63DE"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1FA2259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Amended Restated Transmission Agreement</w:t>
            </w:r>
          </w:p>
        </w:tc>
        <w:tc>
          <w:tcPr>
            <w:tcW w:w="760" w:type="dxa"/>
            <w:tcBorders>
              <w:top w:val="nil"/>
              <w:left w:val="nil"/>
              <w:bottom w:val="single" w:sz="4" w:space="0" w:color="auto"/>
              <w:right w:val="single" w:sz="4" w:space="0" w:color="auto"/>
            </w:tcBorders>
            <w:shd w:val="clear" w:color="auto" w:fill="auto"/>
            <w:noWrap/>
            <w:vAlign w:val="bottom"/>
            <w:hideMark/>
          </w:tcPr>
          <w:p w14:paraId="2A89903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7A6F415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192A5D8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0952E36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4BEBAF3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2BAD393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2F79500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5BFFA38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7930AE4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5B9BDEB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05BD1B5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42CE4C7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90" w:type="dxa"/>
            <w:tcBorders>
              <w:top w:val="nil"/>
              <w:left w:val="nil"/>
              <w:bottom w:val="single" w:sz="4" w:space="0" w:color="auto"/>
              <w:right w:val="single" w:sz="4" w:space="0" w:color="auto"/>
            </w:tcBorders>
            <w:shd w:val="clear" w:color="auto" w:fill="auto"/>
            <w:noWrap/>
            <w:vAlign w:val="bottom"/>
            <w:hideMark/>
          </w:tcPr>
          <w:p w14:paraId="7F58611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90" w:type="dxa"/>
            <w:tcBorders>
              <w:top w:val="nil"/>
              <w:left w:val="nil"/>
              <w:bottom w:val="single" w:sz="4" w:space="0" w:color="auto"/>
              <w:right w:val="single" w:sz="8" w:space="0" w:color="auto"/>
            </w:tcBorders>
            <w:shd w:val="clear" w:color="auto" w:fill="auto"/>
            <w:noWrap/>
            <w:vAlign w:val="bottom"/>
            <w:hideMark/>
          </w:tcPr>
          <w:p w14:paraId="7C91DD30"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$0</w:t>
            </w:r>
          </w:p>
        </w:tc>
      </w:tr>
      <w:tr w:rsidR="00602AF9" w:rsidRPr="00602AF9" w14:paraId="5352D56F"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4F06DEA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xml:space="preserve">Reliability </w:t>
            </w:r>
          </w:p>
        </w:tc>
        <w:tc>
          <w:tcPr>
            <w:tcW w:w="760" w:type="dxa"/>
            <w:tcBorders>
              <w:top w:val="nil"/>
              <w:left w:val="nil"/>
              <w:bottom w:val="single" w:sz="4" w:space="0" w:color="auto"/>
              <w:right w:val="single" w:sz="4" w:space="0" w:color="auto"/>
            </w:tcBorders>
            <w:shd w:val="clear" w:color="auto" w:fill="auto"/>
            <w:noWrap/>
            <w:vAlign w:val="bottom"/>
            <w:hideMark/>
          </w:tcPr>
          <w:p w14:paraId="55980CC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452E040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$2,924</w:t>
            </w:r>
          </w:p>
        </w:tc>
        <w:tc>
          <w:tcPr>
            <w:tcW w:w="900" w:type="dxa"/>
            <w:tcBorders>
              <w:top w:val="nil"/>
              <w:left w:val="nil"/>
              <w:bottom w:val="single" w:sz="4" w:space="0" w:color="auto"/>
              <w:right w:val="single" w:sz="4" w:space="0" w:color="auto"/>
            </w:tcBorders>
            <w:shd w:val="clear" w:color="auto" w:fill="auto"/>
            <w:noWrap/>
            <w:vAlign w:val="bottom"/>
            <w:hideMark/>
          </w:tcPr>
          <w:p w14:paraId="115E72E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$2,188</w:t>
            </w:r>
          </w:p>
        </w:tc>
        <w:tc>
          <w:tcPr>
            <w:tcW w:w="900" w:type="dxa"/>
            <w:tcBorders>
              <w:top w:val="nil"/>
              <w:left w:val="nil"/>
              <w:bottom w:val="single" w:sz="4" w:space="0" w:color="auto"/>
              <w:right w:val="single" w:sz="4" w:space="0" w:color="auto"/>
            </w:tcBorders>
            <w:shd w:val="clear" w:color="auto" w:fill="auto"/>
            <w:noWrap/>
            <w:vAlign w:val="bottom"/>
            <w:hideMark/>
          </w:tcPr>
          <w:p w14:paraId="6F6B4F1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$2,121</w:t>
            </w:r>
          </w:p>
        </w:tc>
        <w:tc>
          <w:tcPr>
            <w:tcW w:w="810" w:type="dxa"/>
            <w:tcBorders>
              <w:top w:val="nil"/>
              <w:left w:val="nil"/>
              <w:bottom w:val="single" w:sz="4" w:space="0" w:color="auto"/>
              <w:right w:val="single" w:sz="4" w:space="0" w:color="auto"/>
            </w:tcBorders>
            <w:shd w:val="clear" w:color="auto" w:fill="auto"/>
            <w:noWrap/>
            <w:vAlign w:val="bottom"/>
            <w:hideMark/>
          </w:tcPr>
          <w:p w14:paraId="02C5847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$1,722</w:t>
            </w:r>
          </w:p>
        </w:tc>
        <w:tc>
          <w:tcPr>
            <w:tcW w:w="810" w:type="dxa"/>
            <w:tcBorders>
              <w:top w:val="nil"/>
              <w:left w:val="nil"/>
              <w:bottom w:val="single" w:sz="4" w:space="0" w:color="auto"/>
              <w:right w:val="single" w:sz="4" w:space="0" w:color="auto"/>
            </w:tcBorders>
            <w:shd w:val="clear" w:color="auto" w:fill="auto"/>
            <w:noWrap/>
            <w:vAlign w:val="bottom"/>
            <w:hideMark/>
          </w:tcPr>
          <w:p w14:paraId="6E7786B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$1,689</w:t>
            </w:r>
          </w:p>
        </w:tc>
        <w:tc>
          <w:tcPr>
            <w:tcW w:w="810" w:type="dxa"/>
            <w:tcBorders>
              <w:top w:val="nil"/>
              <w:left w:val="nil"/>
              <w:bottom w:val="single" w:sz="4" w:space="0" w:color="auto"/>
              <w:right w:val="single" w:sz="4" w:space="0" w:color="auto"/>
            </w:tcBorders>
            <w:shd w:val="clear" w:color="auto" w:fill="auto"/>
            <w:noWrap/>
            <w:vAlign w:val="bottom"/>
            <w:hideMark/>
          </w:tcPr>
          <w:p w14:paraId="7A792C1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$1,664</w:t>
            </w:r>
          </w:p>
        </w:tc>
        <w:tc>
          <w:tcPr>
            <w:tcW w:w="810" w:type="dxa"/>
            <w:tcBorders>
              <w:top w:val="nil"/>
              <w:left w:val="nil"/>
              <w:bottom w:val="single" w:sz="4" w:space="0" w:color="auto"/>
              <w:right w:val="single" w:sz="4" w:space="0" w:color="auto"/>
            </w:tcBorders>
            <w:shd w:val="clear" w:color="auto" w:fill="auto"/>
            <w:noWrap/>
            <w:vAlign w:val="bottom"/>
            <w:hideMark/>
          </w:tcPr>
          <w:p w14:paraId="159D9C6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$1,819</w:t>
            </w:r>
          </w:p>
        </w:tc>
        <w:tc>
          <w:tcPr>
            <w:tcW w:w="720" w:type="dxa"/>
            <w:tcBorders>
              <w:top w:val="nil"/>
              <w:left w:val="nil"/>
              <w:bottom w:val="single" w:sz="4" w:space="0" w:color="auto"/>
              <w:right w:val="single" w:sz="4" w:space="0" w:color="auto"/>
            </w:tcBorders>
            <w:shd w:val="clear" w:color="auto" w:fill="auto"/>
            <w:noWrap/>
            <w:vAlign w:val="bottom"/>
            <w:hideMark/>
          </w:tcPr>
          <w:p w14:paraId="5A86668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$1,817</w:t>
            </w:r>
          </w:p>
        </w:tc>
        <w:tc>
          <w:tcPr>
            <w:tcW w:w="720" w:type="dxa"/>
            <w:tcBorders>
              <w:top w:val="nil"/>
              <w:left w:val="nil"/>
              <w:bottom w:val="single" w:sz="4" w:space="0" w:color="auto"/>
              <w:right w:val="single" w:sz="4" w:space="0" w:color="auto"/>
            </w:tcBorders>
            <w:shd w:val="clear" w:color="auto" w:fill="auto"/>
            <w:noWrap/>
            <w:vAlign w:val="bottom"/>
            <w:hideMark/>
          </w:tcPr>
          <w:p w14:paraId="7118F31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$1,658</w:t>
            </w:r>
          </w:p>
        </w:tc>
        <w:tc>
          <w:tcPr>
            <w:tcW w:w="810" w:type="dxa"/>
            <w:tcBorders>
              <w:top w:val="nil"/>
              <w:left w:val="nil"/>
              <w:bottom w:val="single" w:sz="4" w:space="0" w:color="auto"/>
              <w:right w:val="single" w:sz="4" w:space="0" w:color="auto"/>
            </w:tcBorders>
            <w:shd w:val="clear" w:color="auto" w:fill="auto"/>
            <w:noWrap/>
            <w:vAlign w:val="bottom"/>
            <w:hideMark/>
          </w:tcPr>
          <w:p w14:paraId="6533426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$1,759</w:t>
            </w:r>
          </w:p>
        </w:tc>
        <w:tc>
          <w:tcPr>
            <w:tcW w:w="900" w:type="dxa"/>
            <w:tcBorders>
              <w:top w:val="nil"/>
              <w:left w:val="nil"/>
              <w:bottom w:val="single" w:sz="4" w:space="0" w:color="auto"/>
              <w:right w:val="single" w:sz="4" w:space="0" w:color="auto"/>
            </w:tcBorders>
            <w:shd w:val="clear" w:color="auto" w:fill="auto"/>
            <w:noWrap/>
            <w:vAlign w:val="bottom"/>
            <w:hideMark/>
          </w:tcPr>
          <w:p w14:paraId="7A86488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$2,290</w:t>
            </w:r>
          </w:p>
        </w:tc>
        <w:tc>
          <w:tcPr>
            <w:tcW w:w="990" w:type="dxa"/>
            <w:tcBorders>
              <w:top w:val="nil"/>
              <w:left w:val="nil"/>
              <w:bottom w:val="single" w:sz="4" w:space="0" w:color="auto"/>
              <w:right w:val="single" w:sz="4" w:space="0" w:color="auto"/>
            </w:tcBorders>
            <w:shd w:val="clear" w:color="auto" w:fill="auto"/>
            <w:noWrap/>
            <w:vAlign w:val="bottom"/>
            <w:hideMark/>
          </w:tcPr>
          <w:p w14:paraId="0C99FD6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$3,313</w:t>
            </w:r>
          </w:p>
        </w:tc>
        <w:tc>
          <w:tcPr>
            <w:tcW w:w="990" w:type="dxa"/>
            <w:tcBorders>
              <w:top w:val="nil"/>
              <w:left w:val="nil"/>
              <w:bottom w:val="single" w:sz="4" w:space="0" w:color="auto"/>
              <w:right w:val="single" w:sz="8" w:space="0" w:color="auto"/>
            </w:tcBorders>
            <w:shd w:val="clear" w:color="auto" w:fill="auto"/>
            <w:noWrap/>
            <w:vAlign w:val="bottom"/>
            <w:hideMark/>
          </w:tcPr>
          <w:p w14:paraId="0A9A0F8A"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$24,964</w:t>
            </w:r>
          </w:p>
        </w:tc>
      </w:tr>
      <w:tr w:rsidR="00602AF9" w:rsidRPr="00602AF9" w14:paraId="6E241F49"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2BD2D4E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Added Facilities</w:t>
            </w:r>
          </w:p>
        </w:tc>
        <w:tc>
          <w:tcPr>
            <w:tcW w:w="760" w:type="dxa"/>
            <w:tcBorders>
              <w:top w:val="nil"/>
              <w:left w:val="nil"/>
              <w:bottom w:val="single" w:sz="4" w:space="0" w:color="auto"/>
              <w:right w:val="single" w:sz="4" w:space="0" w:color="auto"/>
            </w:tcBorders>
            <w:shd w:val="clear" w:color="auto" w:fill="auto"/>
            <w:noWrap/>
            <w:vAlign w:val="bottom"/>
            <w:hideMark/>
          </w:tcPr>
          <w:p w14:paraId="523F342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5DC0B4E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$3,150</w:t>
            </w:r>
          </w:p>
        </w:tc>
        <w:tc>
          <w:tcPr>
            <w:tcW w:w="900" w:type="dxa"/>
            <w:tcBorders>
              <w:top w:val="nil"/>
              <w:left w:val="nil"/>
              <w:bottom w:val="single" w:sz="4" w:space="0" w:color="auto"/>
              <w:right w:val="single" w:sz="4" w:space="0" w:color="auto"/>
            </w:tcBorders>
            <w:shd w:val="clear" w:color="auto" w:fill="auto"/>
            <w:noWrap/>
            <w:vAlign w:val="bottom"/>
            <w:hideMark/>
          </w:tcPr>
          <w:p w14:paraId="44E7E71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$3,150</w:t>
            </w:r>
          </w:p>
        </w:tc>
        <w:tc>
          <w:tcPr>
            <w:tcW w:w="900" w:type="dxa"/>
            <w:tcBorders>
              <w:top w:val="nil"/>
              <w:left w:val="nil"/>
              <w:bottom w:val="single" w:sz="4" w:space="0" w:color="auto"/>
              <w:right w:val="single" w:sz="4" w:space="0" w:color="auto"/>
            </w:tcBorders>
            <w:shd w:val="clear" w:color="auto" w:fill="auto"/>
            <w:noWrap/>
            <w:vAlign w:val="bottom"/>
            <w:hideMark/>
          </w:tcPr>
          <w:p w14:paraId="0F9A396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$3,150</w:t>
            </w:r>
          </w:p>
        </w:tc>
        <w:tc>
          <w:tcPr>
            <w:tcW w:w="810" w:type="dxa"/>
            <w:tcBorders>
              <w:top w:val="nil"/>
              <w:left w:val="nil"/>
              <w:bottom w:val="single" w:sz="4" w:space="0" w:color="auto"/>
              <w:right w:val="single" w:sz="4" w:space="0" w:color="auto"/>
            </w:tcBorders>
            <w:shd w:val="clear" w:color="auto" w:fill="auto"/>
            <w:noWrap/>
            <w:vAlign w:val="bottom"/>
            <w:hideMark/>
          </w:tcPr>
          <w:p w14:paraId="2A98CD2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$3,150</w:t>
            </w:r>
          </w:p>
        </w:tc>
        <w:tc>
          <w:tcPr>
            <w:tcW w:w="810" w:type="dxa"/>
            <w:tcBorders>
              <w:top w:val="nil"/>
              <w:left w:val="nil"/>
              <w:bottom w:val="single" w:sz="4" w:space="0" w:color="auto"/>
              <w:right w:val="single" w:sz="4" w:space="0" w:color="auto"/>
            </w:tcBorders>
            <w:shd w:val="clear" w:color="auto" w:fill="auto"/>
            <w:noWrap/>
            <w:vAlign w:val="bottom"/>
            <w:hideMark/>
          </w:tcPr>
          <w:p w14:paraId="4304305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$3,150</w:t>
            </w:r>
          </w:p>
        </w:tc>
        <w:tc>
          <w:tcPr>
            <w:tcW w:w="810" w:type="dxa"/>
            <w:tcBorders>
              <w:top w:val="nil"/>
              <w:left w:val="nil"/>
              <w:bottom w:val="single" w:sz="4" w:space="0" w:color="auto"/>
              <w:right w:val="single" w:sz="4" w:space="0" w:color="auto"/>
            </w:tcBorders>
            <w:shd w:val="clear" w:color="auto" w:fill="auto"/>
            <w:noWrap/>
            <w:vAlign w:val="bottom"/>
            <w:hideMark/>
          </w:tcPr>
          <w:p w14:paraId="12BFFA5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$3,150</w:t>
            </w:r>
          </w:p>
        </w:tc>
        <w:tc>
          <w:tcPr>
            <w:tcW w:w="810" w:type="dxa"/>
            <w:tcBorders>
              <w:top w:val="nil"/>
              <w:left w:val="nil"/>
              <w:bottom w:val="single" w:sz="4" w:space="0" w:color="auto"/>
              <w:right w:val="single" w:sz="4" w:space="0" w:color="auto"/>
            </w:tcBorders>
            <w:shd w:val="clear" w:color="auto" w:fill="auto"/>
            <w:noWrap/>
            <w:vAlign w:val="bottom"/>
            <w:hideMark/>
          </w:tcPr>
          <w:p w14:paraId="69F28E1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$3,150</w:t>
            </w:r>
          </w:p>
        </w:tc>
        <w:tc>
          <w:tcPr>
            <w:tcW w:w="720" w:type="dxa"/>
            <w:tcBorders>
              <w:top w:val="nil"/>
              <w:left w:val="nil"/>
              <w:bottom w:val="single" w:sz="4" w:space="0" w:color="auto"/>
              <w:right w:val="single" w:sz="4" w:space="0" w:color="auto"/>
            </w:tcBorders>
            <w:shd w:val="clear" w:color="auto" w:fill="auto"/>
            <w:noWrap/>
            <w:vAlign w:val="bottom"/>
            <w:hideMark/>
          </w:tcPr>
          <w:p w14:paraId="194165E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$3,150</w:t>
            </w:r>
          </w:p>
        </w:tc>
        <w:tc>
          <w:tcPr>
            <w:tcW w:w="720" w:type="dxa"/>
            <w:tcBorders>
              <w:top w:val="nil"/>
              <w:left w:val="nil"/>
              <w:bottom w:val="single" w:sz="4" w:space="0" w:color="auto"/>
              <w:right w:val="single" w:sz="4" w:space="0" w:color="auto"/>
            </w:tcBorders>
            <w:shd w:val="clear" w:color="auto" w:fill="auto"/>
            <w:noWrap/>
            <w:vAlign w:val="bottom"/>
            <w:hideMark/>
          </w:tcPr>
          <w:p w14:paraId="7CEEA06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$3,150</w:t>
            </w:r>
          </w:p>
        </w:tc>
        <w:tc>
          <w:tcPr>
            <w:tcW w:w="810" w:type="dxa"/>
            <w:tcBorders>
              <w:top w:val="nil"/>
              <w:left w:val="nil"/>
              <w:bottom w:val="single" w:sz="4" w:space="0" w:color="auto"/>
              <w:right w:val="single" w:sz="4" w:space="0" w:color="auto"/>
            </w:tcBorders>
            <w:shd w:val="clear" w:color="auto" w:fill="auto"/>
            <w:noWrap/>
            <w:vAlign w:val="bottom"/>
            <w:hideMark/>
          </w:tcPr>
          <w:p w14:paraId="698BD78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$3,150</w:t>
            </w:r>
          </w:p>
        </w:tc>
        <w:tc>
          <w:tcPr>
            <w:tcW w:w="900" w:type="dxa"/>
            <w:tcBorders>
              <w:top w:val="nil"/>
              <w:left w:val="nil"/>
              <w:bottom w:val="single" w:sz="4" w:space="0" w:color="auto"/>
              <w:right w:val="single" w:sz="4" w:space="0" w:color="auto"/>
            </w:tcBorders>
            <w:shd w:val="clear" w:color="auto" w:fill="auto"/>
            <w:noWrap/>
            <w:vAlign w:val="bottom"/>
            <w:hideMark/>
          </w:tcPr>
          <w:p w14:paraId="34D7F65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$3,150</w:t>
            </w:r>
          </w:p>
        </w:tc>
        <w:tc>
          <w:tcPr>
            <w:tcW w:w="990" w:type="dxa"/>
            <w:tcBorders>
              <w:top w:val="nil"/>
              <w:left w:val="nil"/>
              <w:bottom w:val="single" w:sz="4" w:space="0" w:color="auto"/>
              <w:right w:val="single" w:sz="4" w:space="0" w:color="auto"/>
            </w:tcBorders>
            <w:shd w:val="clear" w:color="auto" w:fill="auto"/>
            <w:noWrap/>
            <w:vAlign w:val="bottom"/>
            <w:hideMark/>
          </w:tcPr>
          <w:p w14:paraId="5C12261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$3,150</w:t>
            </w:r>
          </w:p>
        </w:tc>
        <w:tc>
          <w:tcPr>
            <w:tcW w:w="990" w:type="dxa"/>
            <w:tcBorders>
              <w:top w:val="nil"/>
              <w:left w:val="nil"/>
              <w:bottom w:val="single" w:sz="4" w:space="0" w:color="auto"/>
              <w:right w:val="single" w:sz="8" w:space="0" w:color="auto"/>
            </w:tcBorders>
            <w:shd w:val="clear" w:color="auto" w:fill="auto"/>
            <w:noWrap/>
            <w:vAlign w:val="bottom"/>
            <w:hideMark/>
          </w:tcPr>
          <w:p w14:paraId="3F4C534A"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$37,800</w:t>
            </w:r>
          </w:p>
        </w:tc>
      </w:tr>
      <w:tr w:rsidR="00602AF9" w:rsidRPr="00602AF9" w14:paraId="793EF44D"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7AD138D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Call Option Premium On-peak</w:t>
            </w:r>
          </w:p>
        </w:tc>
        <w:tc>
          <w:tcPr>
            <w:tcW w:w="760" w:type="dxa"/>
            <w:tcBorders>
              <w:top w:val="nil"/>
              <w:left w:val="nil"/>
              <w:bottom w:val="single" w:sz="4" w:space="0" w:color="auto"/>
              <w:right w:val="single" w:sz="4" w:space="0" w:color="auto"/>
            </w:tcBorders>
            <w:shd w:val="clear" w:color="auto" w:fill="auto"/>
            <w:noWrap/>
            <w:vAlign w:val="bottom"/>
            <w:hideMark/>
          </w:tcPr>
          <w:p w14:paraId="477D892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3603BEA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$24,636</w:t>
            </w:r>
          </w:p>
        </w:tc>
        <w:tc>
          <w:tcPr>
            <w:tcW w:w="900" w:type="dxa"/>
            <w:tcBorders>
              <w:top w:val="nil"/>
              <w:left w:val="nil"/>
              <w:bottom w:val="single" w:sz="4" w:space="0" w:color="auto"/>
              <w:right w:val="single" w:sz="4" w:space="0" w:color="auto"/>
            </w:tcBorders>
            <w:shd w:val="clear" w:color="auto" w:fill="auto"/>
            <w:noWrap/>
            <w:vAlign w:val="bottom"/>
            <w:hideMark/>
          </w:tcPr>
          <w:p w14:paraId="48B55DC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$22,252</w:t>
            </w:r>
          </w:p>
        </w:tc>
        <w:tc>
          <w:tcPr>
            <w:tcW w:w="900" w:type="dxa"/>
            <w:tcBorders>
              <w:top w:val="nil"/>
              <w:left w:val="nil"/>
              <w:bottom w:val="single" w:sz="4" w:space="0" w:color="auto"/>
              <w:right w:val="single" w:sz="4" w:space="0" w:color="auto"/>
            </w:tcBorders>
            <w:shd w:val="clear" w:color="auto" w:fill="auto"/>
            <w:noWrap/>
            <w:vAlign w:val="bottom"/>
            <w:hideMark/>
          </w:tcPr>
          <w:p w14:paraId="70DAE6E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$24,636</w:t>
            </w:r>
          </w:p>
        </w:tc>
        <w:tc>
          <w:tcPr>
            <w:tcW w:w="810" w:type="dxa"/>
            <w:tcBorders>
              <w:top w:val="nil"/>
              <w:left w:val="nil"/>
              <w:bottom w:val="single" w:sz="4" w:space="0" w:color="auto"/>
              <w:right w:val="single" w:sz="4" w:space="0" w:color="auto"/>
            </w:tcBorders>
            <w:shd w:val="clear" w:color="auto" w:fill="auto"/>
            <w:noWrap/>
            <w:vAlign w:val="bottom"/>
            <w:hideMark/>
          </w:tcPr>
          <w:p w14:paraId="18D9A07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$7,065</w:t>
            </w:r>
          </w:p>
        </w:tc>
        <w:tc>
          <w:tcPr>
            <w:tcW w:w="810" w:type="dxa"/>
            <w:tcBorders>
              <w:top w:val="nil"/>
              <w:left w:val="nil"/>
              <w:bottom w:val="single" w:sz="4" w:space="0" w:color="auto"/>
              <w:right w:val="single" w:sz="4" w:space="0" w:color="auto"/>
            </w:tcBorders>
            <w:shd w:val="clear" w:color="auto" w:fill="auto"/>
            <w:noWrap/>
            <w:vAlign w:val="bottom"/>
            <w:hideMark/>
          </w:tcPr>
          <w:p w14:paraId="6FEE8A1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$7,301</w:t>
            </w:r>
          </w:p>
        </w:tc>
        <w:tc>
          <w:tcPr>
            <w:tcW w:w="810" w:type="dxa"/>
            <w:tcBorders>
              <w:top w:val="nil"/>
              <w:left w:val="nil"/>
              <w:bottom w:val="single" w:sz="4" w:space="0" w:color="auto"/>
              <w:right w:val="single" w:sz="4" w:space="0" w:color="auto"/>
            </w:tcBorders>
            <w:shd w:val="clear" w:color="auto" w:fill="auto"/>
            <w:noWrap/>
            <w:vAlign w:val="bottom"/>
            <w:hideMark/>
          </w:tcPr>
          <w:p w14:paraId="2D34746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$7,065</w:t>
            </w:r>
          </w:p>
        </w:tc>
        <w:tc>
          <w:tcPr>
            <w:tcW w:w="810" w:type="dxa"/>
            <w:tcBorders>
              <w:top w:val="nil"/>
              <w:left w:val="nil"/>
              <w:bottom w:val="single" w:sz="4" w:space="0" w:color="auto"/>
              <w:right w:val="single" w:sz="4" w:space="0" w:color="auto"/>
            </w:tcBorders>
            <w:shd w:val="clear" w:color="auto" w:fill="auto"/>
            <w:noWrap/>
            <w:vAlign w:val="bottom"/>
            <w:hideMark/>
          </w:tcPr>
          <w:p w14:paraId="5062DB4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$7,301</w:t>
            </w:r>
          </w:p>
        </w:tc>
        <w:tc>
          <w:tcPr>
            <w:tcW w:w="720" w:type="dxa"/>
            <w:tcBorders>
              <w:top w:val="nil"/>
              <w:left w:val="nil"/>
              <w:bottom w:val="single" w:sz="4" w:space="0" w:color="auto"/>
              <w:right w:val="single" w:sz="4" w:space="0" w:color="auto"/>
            </w:tcBorders>
            <w:shd w:val="clear" w:color="auto" w:fill="auto"/>
            <w:noWrap/>
            <w:vAlign w:val="bottom"/>
            <w:hideMark/>
          </w:tcPr>
          <w:p w14:paraId="7B8210C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$7,301</w:t>
            </w:r>
          </w:p>
        </w:tc>
        <w:tc>
          <w:tcPr>
            <w:tcW w:w="720" w:type="dxa"/>
            <w:tcBorders>
              <w:top w:val="nil"/>
              <w:left w:val="nil"/>
              <w:bottom w:val="single" w:sz="4" w:space="0" w:color="auto"/>
              <w:right w:val="single" w:sz="4" w:space="0" w:color="auto"/>
            </w:tcBorders>
            <w:shd w:val="clear" w:color="auto" w:fill="auto"/>
            <w:noWrap/>
            <w:vAlign w:val="bottom"/>
            <w:hideMark/>
          </w:tcPr>
          <w:p w14:paraId="47CB473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$7,065</w:t>
            </w:r>
          </w:p>
        </w:tc>
        <w:tc>
          <w:tcPr>
            <w:tcW w:w="810" w:type="dxa"/>
            <w:tcBorders>
              <w:top w:val="nil"/>
              <w:left w:val="nil"/>
              <w:bottom w:val="single" w:sz="4" w:space="0" w:color="auto"/>
              <w:right w:val="single" w:sz="4" w:space="0" w:color="auto"/>
            </w:tcBorders>
            <w:shd w:val="clear" w:color="auto" w:fill="auto"/>
            <w:noWrap/>
            <w:vAlign w:val="bottom"/>
            <w:hideMark/>
          </w:tcPr>
          <w:p w14:paraId="5C76D7A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$7,301</w:t>
            </w:r>
          </w:p>
        </w:tc>
        <w:tc>
          <w:tcPr>
            <w:tcW w:w="900" w:type="dxa"/>
            <w:tcBorders>
              <w:top w:val="nil"/>
              <w:left w:val="nil"/>
              <w:bottom w:val="single" w:sz="4" w:space="0" w:color="auto"/>
              <w:right w:val="single" w:sz="4" w:space="0" w:color="auto"/>
            </w:tcBorders>
            <w:shd w:val="clear" w:color="auto" w:fill="auto"/>
            <w:noWrap/>
            <w:vAlign w:val="bottom"/>
            <w:hideMark/>
          </w:tcPr>
          <w:p w14:paraId="563AF12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$23,841</w:t>
            </w:r>
          </w:p>
        </w:tc>
        <w:tc>
          <w:tcPr>
            <w:tcW w:w="990" w:type="dxa"/>
            <w:tcBorders>
              <w:top w:val="nil"/>
              <w:left w:val="nil"/>
              <w:bottom w:val="single" w:sz="4" w:space="0" w:color="auto"/>
              <w:right w:val="single" w:sz="4" w:space="0" w:color="auto"/>
            </w:tcBorders>
            <w:shd w:val="clear" w:color="auto" w:fill="auto"/>
            <w:noWrap/>
            <w:vAlign w:val="bottom"/>
            <w:hideMark/>
          </w:tcPr>
          <w:p w14:paraId="2E41A7A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$24,636</w:t>
            </w:r>
          </w:p>
        </w:tc>
        <w:tc>
          <w:tcPr>
            <w:tcW w:w="990" w:type="dxa"/>
            <w:tcBorders>
              <w:top w:val="nil"/>
              <w:left w:val="nil"/>
              <w:bottom w:val="single" w:sz="4" w:space="0" w:color="auto"/>
              <w:right w:val="single" w:sz="8" w:space="0" w:color="auto"/>
            </w:tcBorders>
            <w:shd w:val="clear" w:color="auto" w:fill="auto"/>
            <w:noWrap/>
            <w:vAlign w:val="bottom"/>
            <w:hideMark/>
          </w:tcPr>
          <w:p w14:paraId="27C986A3"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$170,400</w:t>
            </w:r>
          </w:p>
        </w:tc>
      </w:tr>
      <w:tr w:rsidR="00602AF9" w:rsidRPr="00602AF9" w14:paraId="31CB1A6F"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7F2F2D0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Call Option Premium Off-peak</w:t>
            </w:r>
          </w:p>
        </w:tc>
        <w:tc>
          <w:tcPr>
            <w:tcW w:w="760" w:type="dxa"/>
            <w:tcBorders>
              <w:top w:val="nil"/>
              <w:left w:val="nil"/>
              <w:bottom w:val="single" w:sz="4" w:space="0" w:color="auto"/>
              <w:right w:val="single" w:sz="4" w:space="0" w:color="auto"/>
            </w:tcBorders>
            <w:shd w:val="clear" w:color="auto" w:fill="auto"/>
            <w:noWrap/>
            <w:vAlign w:val="bottom"/>
            <w:hideMark/>
          </w:tcPr>
          <w:p w14:paraId="4FE027F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6569D2E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$11,780</w:t>
            </w:r>
          </w:p>
        </w:tc>
        <w:tc>
          <w:tcPr>
            <w:tcW w:w="900" w:type="dxa"/>
            <w:tcBorders>
              <w:top w:val="nil"/>
              <w:left w:val="nil"/>
              <w:bottom w:val="single" w:sz="4" w:space="0" w:color="auto"/>
              <w:right w:val="single" w:sz="4" w:space="0" w:color="auto"/>
            </w:tcBorders>
            <w:shd w:val="clear" w:color="auto" w:fill="auto"/>
            <w:noWrap/>
            <w:vAlign w:val="bottom"/>
            <w:hideMark/>
          </w:tcPr>
          <w:p w14:paraId="27CD774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$10,640</w:t>
            </w:r>
          </w:p>
        </w:tc>
        <w:tc>
          <w:tcPr>
            <w:tcW w:w="900" w:type="dxa"/>
            <w:tcBorders>
              <w:top w:val="nil"/>
              <w:left w:val="nil"/>
              <w:bottom w:val="single" w:sz="4" w:space="0" w:color="auto"/>
              <w:right w:val="single" w:sz="4" w:space="0" w:color="auto"/>
            </w:tcBorders>
            <w:shd w:val="clear" w:color="auto" w:fill="auto"/>
            <w:noWrap/>
            <w:vAlign w:val="bottom"/>
            <w:hideMark/>
          </w:tcPr>
          <w:p w14:paraId="1066E7C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$11,780</w:t>
            </w:r>
          </w:p>
        </w:tc>
        <w:tc>
          <w:tcPr>
            <w:tcW w:w="810" w:type="dxa"/>
            <w:tcBorders>
              <w:top w:val="nil"/>
              <w:left w:val="nil"/>
              <w:bottom w:val="single" w:sz="4" w:space="0" w:color="auto"/>
              <w:right w:val="single" w:sz="4" w:space="0" w:color="auto"/>
            </w:tcBorders>
            <w:shd w:val="clear" w:color="auto" w:fill="auto"/>
            <w:noWrap/>
            <w:vAlign w:val="bottom"/>
            <w:hideMark/>
          </w:tcPr>
          <w:p w14:paraId="56D7254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16BDAFB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0609FB2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47F50FE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1F704A7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31E4A10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2B014F9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6C56745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$11,400</w:t>
            </w:r>
          </w:p>
        </w:tc>
        <w:tc>
          <w:tcPr>
            <w:tcW w:w="990" w:type="dxa"/>
            <w:tcBorders>
              <w:top w:val="nil"/>
              <w:left w:val="nil"/>
              <w:bottom w:val="single" w:sz="4" w:space="0" w:color="auto"/>
              <w:right w:val="single" w:sz="4" w:space="0" w:color="auto"/>
            </w:tcBorders>
            <w:shd w:val="clear" w:color="auto" w:fill="auto"/>
            <w:noWrap/>
            <w:vAlign w:val="bottom"/>
            <w:hideMark/>
          </w:tcPr>
          <w:p w14:paraId="4BB9574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$11,780</w:t>
            </w:r>
          </w:p>
        </w:tc>
        <w:tc>
          <w:tcPr>
            <w:tcW w:w="990" w:type="dxa"/>
            <w:tcBorders>
              <w:top w:val="nil"/>
              <w:left w:val="nil"/>
              <w:bottom w:val="single" w:sz="4" w:space="0" w:color="auto"/>
              <w:right w:val="single" w:sz="8" w:space="0" w:color="auto"/>
            </w:tcBorders>
            <w:shd w:val="clear" w:color="auto" w:fill="auto"/>
            <w:noWrap/>
            <w:vAlign w:val="bottom"/>
            <w:hideMark/>
          </w:tcPr>
          <w:p w14:paraId="20568222"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$57,380</w:t>
            </w:r>
          </w:p>
        </w:tc>
      </w:tr>
      <w:tr w:rsidR="00602AF9" w:rsidRPr="00602AF9" w14:paraId="03BEEAE4"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57C1E41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Total Cost</w:t>
            </w:r>
          </w:p>
        </w:tc>
        <w:tc>
          <w:tcPr>
            <w:tcW w:w="760" w:type="dxa"/>
            <w:tcBorders>
              <w:top w:val="nil"/>
              <w:left w:val="nil"/>
              <w:bottom w:val="single" w:sz="4" w:space="0" w:color="auto"/>
              <w:right w:val="single" w:sz="4" w:space="0" w:color="auto"/>
            </w:tcBorders>
            <w:shd w:val="clear" w:color="auto" w:fill="auto"/>
            <w:noWrap/>
            <w:vAlign w:val="bottom"/>
            <w:hideMark/>
          </w:tcPr>
          <w:p w14:paraId="4459644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3468208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$113,749</w:t>
            </w:r>
          </w:p>
        </w:tc>
        <w:tc>
          <w:tcPr>
            <w:tcW w:w="900" w:type="dxa"/>
            <w:tcBorders>
              <w:top w:val="nil"/>
              <w:left w:val="nil"/>
              <w:bottom w:val="single" w:sz="4" w:space="0" w:color="auto"/>
              <w:right w:val="single" w:sz="4" w:space="0" w:color="auto"/>
            </w:tcBorders>
            <w:shd w:val="clear" w:color="auto" w:fill="auto"/>
            <w:noWrap/>
            <w:vAlign w:val="bottom"/>
            <w:hideMark/>
          </w:tcPr>
          <w:p w14:paraId="19B3B74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$109,490</w:t>
            </w:r>
          </w:p>
        </w:tc>
        <w:tc>
          <w:tcPr>
            <w:tcW w:w="900" w:type="dxa"/>
            <w:tcBorders>
              <w:top w:val="nil"/>
              <w:left w:val="nil"/>
              <w:bottom w:val="single" w:sz="4" w:space="0" w:color="auto"/>
              <w:right w:val="single" w:sz="4" w:space="0" w:color="auto"/>
            </w:tcBorders>
            <w:shd w:val="clear" w:color="auto" w:fill="auto"/>
            <w:noWrap/>
            <w:vAlign w:val="bottom"/>
            <w:hideMark/>
          </w:tcPr>
          <w:p w14:paraId="1E89E98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$112,947</w:t>
            </w:r>
          </w:p>
        </w:tc>
        <w:tc>
          <w:tcPr>
            <w:tcW w:w="810" w:type="dxa"/>
            <w:tcBorders>
              <w:top w:val="nil"/>
              <w:left w:val="nil"/>
              <w:bottom w:val="single" w:sz="4" w:space="0" w:color="auto"/>
              <w:right w:val="single" w:sz="4" w:space="0" w:color="auto"/>
            </w:tcBorders>
            <w:shd w:val="clear" w:color="auto" w:fill="auto"/>
            <w:noWrap/>
            <w:vAlign w:val="bottom"/>
            <w:hideMark/>
          </w:tcPr>
          <w:p w14:paraId="2BD1446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$83,197</w:t>
            </w:r>
          </w:p>
        </w:tc>
        <w:tc>
          <w:tcPr>
            <w:tcW w:w="810" w:type="dxa"/>
            <w:tcBorders>
              <w:top w:val="nil"/>
              <w:left w:val="nil"/>
              <w:bottom w:val="single" w:sz="4" w:space="0" w:color="auto"/>
              <w:right w:val="single" w:sz="4" w:space="0" w:color="auto"/>
            </w:tcBorders>
            <w:shd w:val="clear" w:color="auto" w:fill="auto"/>
            <w:noWrap/>
            <w:vAlign w:val="bottom"/>
            <w:hideMark/>
          </w:tcPr>
          <w:p w14:paraId="163AD5A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$83,400</w:t>
            </w:r>
          </w:p>
        </w:tc>
        <w:tc>
          <w:tcPr>
            <w:tcW w:w="810" w:type="dxa"/>
            <w:tcBorders>
              <w:top w:val="nil"/>
              <w:left w:val="nil"/>
              <w:bottom w:val="single" w:sz="4" w:space="0" w:color="auto"/>
              <w:right w:val="single" w:sz="4" w:space="0" w:color="auto"/>
            </w:tcBorders>
            <w:shd w:val="clear" w:color="auto" w:fill="auto"/>
            <w:noWrap/>
            <w:vAlign w:val="bottom"/>
            <w:hideMark/>
          </w:tcPr>
          <w:p w14:paraId="6A23292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$83,139</w:t>
            </w:r>
          </w:p>
        </w:tc>
        <w:tc>
          <w:tcPr>
            <w:tcW w:w="810" w:type="dxa"/>
            <w:tcBorders>
              <w:top w:val="nil"/>
              <w:left w:val="nil"/>
              <w:bottom w:val="single" w:sz="4" w:space="0" w:color="auto"/>
              <w:right w:val="single" w:sz="4" w:space="0" w:color="auto"/>
            </w:tcBorders>
            <w:shd w:val="clear" w:color="auto" w:fill="auto"/>
            <w:noWrap/>
            <w:vAlign w:val="bottom"/>
            <w:hideMark/>
          </w:tcPr>
          <w:p w14:paraId="61EEB3E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$83,530</w:t>
            </w:r>
          </w:p>
        </w:tc>
        <w:tc>
          <w:tcPr>
            <w:tcW w:w="720" w:type="dxa"/>
            <w:tcBorders>
              <w:top w:val="nil"/>
              <w:left w:val="nil"/>
              <w:bottom w:val="single" w:sz="4" w:space="0" w:color="auto"/>
              <w:right w:val="single" w:sz="4" w:space="0" w:color="auto"/>
            </w:tcBorders>
            <w:shd w:val="clear" w:color="auto" w:fill="auto"/>
            <w:noWrap/>
            <w:vAlign w:val="bottom"/>
            <w:hideMark/>
          </w:tcPr>
          <w:p w14:paraId="1D79877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$83,527</w:t>
            </w:r>
          </w:p>
        </w:tc>
        <w:tc>
          <w:tcPr>
            <w:tcW w:w="720" w:type="dxa"/>
            <w:tcBorders>
              <w:top w:val="nil"/>
              <w:left w:val="nil"/>
              <w:bottom w:val="single" w:sz="4" w:space="0" w:color="auto"/>
              <w:right w:val="single" w:sz="4" w:space="0" w:color="auto"/>
            </w:tcBorders>
            <w:shd w:val="clear" w:color="auto" w:fill="auto"/>
            <w:noWrap/>
            <w:vAlign w:val="bottom"/>
            <w:hideMark/>
          </w:tcPr>
          <w:p w14:paraId="5A4F413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$83,134</w:t>
            </w:r>
          </w:p>
        </w:tc>
        <w:tc>
          <w:tcPr>
            <w:tcW w:w="810" w:type="dxa"/>
            <w:tcBorders>
              <w:top w:val="nil"/>
              <w:left w:val="nil"/>
              <w:bottom w:val="single" w:sz="4" w:space="0" w:color="auto"/>
              <w:right w:val="single" w:sz="4" w:space="0" w:color="auto"/>
            </w:tcBorders>
            <w:shd w:val="clear" w:color="auto" w:fill="auto"/>
            <w:noWrap/>
            <w:vAlign w:val="bottom"/>
            <w:hideMark/>
          </w:tcPr>
          <w:p w14:paraId="2D86ACE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$83,470</w:t>
            </w:r>
          </w:p>
        </w:tc>
        <w:tc>
          <w:tcPr>
            <w:tcW w:w="900" w:type="dxa"/>
            <w:tcBorders>
              <w:top w:val="nil"/>
              <w:left w:val="nil"/>
              <w:bottom w:val="single" w:sz="4" w:space="0" w:color="auto"/>
              <w:right w:val="single" w:sz="4" w:space="0" w:color="auto"/>
            </w:tcBorders>
            <w:shd w:val="clear" w:color="auto" w:fill="auto"/>
            <w:noWrap/>
            <w:vAlign w:val="bottom"/>
            <w:hideMark/>
          </w:tcPr>
          <w:p w14:paraId="22A421C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$111,941</w:t>
            </w:r>
          </w:p>
        </w:tc>
        <w:tc>
          <w:tcPr>
            <w:tcW w:w="990" w:type="dxa"/>
            <w:tcBorders>
              <w:top w:val="nil"/>
              <w:left w:val="nil"/>
              <w:bottom w:val="single" w:sz="4" w:space="0" w:color="auto"/>
              <w:right w:val="single" w:sz="4" w:space="0" w:color="auto"/>
            </w:tcBorders>
            <w:shd w:val="clear" w:color="auto" w:fill="auto"/>
            <w:noWrap/>
            <w:vAlign w:val="bottom"/>
            <w:hideMark/>
          </w:tcPr>
          <w:p w14:paraId="0DB01BB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$114,139</w:t>
            </w:r>
          </w:p>
        </w:tc>
        <w:tc>
          <w:tcPr>
            <w:tcW w:w="990" w:type="dxa"/>
            <w:tcBorders>
              <w:top w:val="nil"/>
              <w:left w:val="nil"/>
              <w:bottom w:val="single" w:sz="4" w:space="0" w:color="auto"/>
              <w:right w:val="single" w:sz="8" w:space="0" w:color="auto"/>
            </w:tcBorders>
            <w:shd w:val="clear" w:color="auto" w:fill="auto"/>
            <w:noWrap/>
            <w:vAlign w:val="bottom"/>
            <w:hideMark/>
          </w:tcPr>
          <w:p w14:paraId="38252310"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$1,145,664</w:t>
            </w:r>
          </w:p>
        </w:tc>
      </w:tr>
      <w:tr w:rsidR="00602AF9" w:rsidRPr="00602AF9" w14:paraId="7F33EB1B"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4E45EAA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60" w:type="dxa"/>
            <w:tcBorders>
              <w:top w:val="nil"/>
              <w:left w:val="nil"/>
              <w:bottom w:val="single" w:sz="4" w:space="0" w:color="auto"/>
              <w:right w:val="single" w:sz="4" w:space="0" w:color="auto"/>
            </w:tcBorders>
            <w:shd w:val="clear" w:color="auto" w:fill="auto"/>
            <w:noWrap/>
            <w:vAlign w:val="bottom"/>
            <w:hideMark/>
          </w:tcPr>
          <w:p w14:paraId="6B47902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3372550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4434C92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3816C92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5D30603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23E7356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7F7B48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4D6C87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6ED624A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2849BC6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2FCE17E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1078F51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0B5FD90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77151783"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 </w:t>
            </w:r>
          </w:p>
        </w:tc>
      </w:tr>
      <w:tr w:rsidR="00602AF9" w:rsidRPr="00602AF9" w14:paraId="588BBE2D"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05CF680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Total Cost of Transmission and Energy</w:t>
            </w:r>
          </w:p>
        </w:tc>
        <w:tc>
          <w:tcPr>
            <w:tcW w:w="760" w:type="dxa"/>
            <w:tcBorders>
              <w:top w:val="nil"/>
              <w:left w:val="nil"/>
              <w:bottom w:val="single" w:sz="4" w:space="0" w:color="auto"/>
              <w:right w:val="single" w:sz="4" w:space="0" w:color="auto"/>
            </w:tcBorders>
            <w:shd w:val="clear" w:color="auto" w:fill="auto"/>
            <w:noWrap/>
            <w:vAlign w:val="bottom"/>
            <w:hideMark/>
          </w:tcPr>
          <w:p w14:paraId="00D6290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32F01D7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$932,567</w:t>
            </w:r>
          </w:p>
        </w:tc>
        <w:tc>
          <w:tcPr>
            <w:tcW w:w="900" w:type="dxa"/>
            <w:tcBorders>
              <w:top w:val="nil"/>
              <w:left w:val="nil"/>
              <w:bottom w:val="single" w:sz="4" w:space="0" w:color="auto"/>
              <w:right w:val="single" w:sz="4" w:space="0" w:color="auto"/>
            </w:tcBorders>
            <w:shd w:val="clear" w:color="auto" w:fill="auto"/>
            <w:noWrap/>
            <w:vAlign w:val="bottom"/>
            <w:hideMark/>
          </w:tcPr>
          <w:p w14:paraId="40A78C7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$807,163</w:t>
            </w:r>
          </w:p>
        </w:tc>
        <w:tc>
          <w:tcPr>
            <w:tcW w:w="900" w:type="dxa"/>
            <w:tcBorders>
              <w:top w:val="nil"/>
              <w:left w:val="nil"/>
              <w:bottom w:val="single" w:sz="4" w:space="0" w:color="auto"/>
              <w:right w:val="single" w:sz="4" w:space="0" w:color="auto"/>
            </w:tcBorders>
            <w:shd w:val="clear" w:color="auto" w:fill="auto"/>
            <w:noWrap/>
            <w:vAlign w:val="bottom"/>
            <w:hideMark/>
          </w:tcPr>
          <w:p w14:paraId="76C3961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$757,824</w:t>
            </w:r>
          </w:p>
        </w:tc>
        <w:tc>
          <w:tcPr>
            <w:tcW w:w="810" w:type="dxa"/>
            <w:tcBorders>
              <w:top w:val="nil"/>
              <w:left w:val="nil"/>
              <w:bottom w:val="single" w:sz="4" w:space="0" w:color="auto"/>
              <w:right w:val="single" w:sz="4" w:space="0" w:color="auto"/>
            </w:tcBorders>
            <w:shd w:val="clear" w:color="auto" w:fill="auto"/>
            <w:noWrap/>
            <w:vAlign w:val="bottom"/>
            <w:hideMark/>
          </w:tcPr>
          <w:p w14:paraId="4861DA0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$631,200</w:t>
            </w:r>
          </w:p>
        </w:tc>
        <w:tc>
          <w:tcPr>
            <w:tcW w:w="810" w:type="dxa"/>
            <w:tcBorders>
              <w:top w:val="nil"/>
              <w:left w:val="nil"/>
              <w:bottom w:val="single" w:sz="4" w:space="0" w:color="auto"/>
              <w:right w:val="single" w:sz="4" w:space="0" w:color="auto"/>
            </w:tcBorders>
            <w:shd w:val="clear" w:color="auto" w:fill="auto"/>
            <w:noWrap/>
            <w:vAlign w:val="bottom"/>
            <w:hideMark/>
          </w:tcPr>
          <w:p w14:paraId="6CF536B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$626,185</w:t>
            </w:r>
          </w:p>
        </w:tc>
        <w:tc>
          <w:tcPr>
            <w:tcW w:w="810" w:type="dxa"/>
            <w:tcBorders>
              <w:top w:val="nil"/>
              <w:left w:val="nil"/>
              <w:bottom w:val="single" w:sz="4" w:space="0" w:color="auto"/>
              <w:right w:val="single" w:sz="4" w:space="0" w:color="auto"/>
            </w:tcBorders>
            <w:shd w:val="clear" w:color="auto" w:fill="auto"/>
            <w:noWrap/>
            <w:vAlign w:val="bottom"/>
            <w:hideMark/>
          </w:tcPr>
          <w:p w14:paraId="16403EC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$621,694</w:t>
            </w:r>
          </w:p>
        </w:tc>
        <w:tc>
          <w:tcPr>
            <w:tcW w:w="810" w:type="dxa"/>
            <w:tcBorders>
              <w:top w:val="nil"/>
              <w:left w:val="nil"/>
              <w:bottom w:val="single" w:sz="4" w:space="0" w:color="auto"/>
              <w:right w:val="single" w:sz="4" w:space="0" w:color="auto"/>
            </w:tcBorders>
            <w:shd w:val="clear" w:color="auto" w:fill="auto"/>
            <w:noWrap/>
            <w:vAlign w:val="bottom"/>
            <w:hideMark/>
          </w:tcPr>
          <w:p w14:paraId="39B62D4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$686,383</w:t>
            </w:r>
          </w:p>
        </w:tc>
        <w:tc>
          <w:tcPr>
            <w:tcW w:w="720" w:type="dxa"/>
            <w:tcBorders>
              <w:top w:val="nil"/>
              <w:left w:val="nil"/>
              <w:bottom w:val="single" w:sz="4" w:space="0" w:color="auto"/>
              <w:right w:val="single" w:sz="4" w:space="0" w:color="auto"/>
            </w:tcBorders>
            <w:shd w:val="clear" w:color="auto" w:fill="auto"/>
            <w:noWrap/>
            <w:vAlign w:val="bottom"/>
            <w:hideMark/>
          </w:tcPr>
          <w:p w14:paraId="1CF4628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$708,896</w:t>
            </w:r>
          </w:p>
        </w:tc>
        <w:tc>
          <w:tcPr>
            <w:tcW w:w="720" w:type="dxa"/>
            <w:tcBorders>
              <w:top w:val="nil"/>
              <w:left w:val="nil"/>
              <w:bottom w:val="single" w:sz="4" w:space="0" w:color="auto"/>
              <w:right w:val="single" w:sz="4" w:space="0" w:color="auto"/>
            </w:tcBorders>
            <w:shd w:val="clear" w:color="auto" w:fill="auto"/>
            <w:noWrap/>
            <w:vAlign w:val="bottom"/>
            <w:hideMark/>
          </w:tcPr>
          <w:p w14:paraId="6674851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$642,769</w:t>
            </w:r>
          </w:p>
        </w:tc>
        <w:tc>
          <w:tcPr>
            <w:tcW w:w="810" w:type="dxa"/>
            <w:tcBorders>
              <w:top w:val="nil"/>
              <w:left w:val="nil"/>
              <w:bottom w:val="single" w:sz="4" w:space="0" w:color="auto"/>
              <w:right w:val="single" w:sz="4" w:space="0" w:color="auto"/>
            </w:tcBorders>
            <w:shd w:val="clear" w:color="auto" w:fill="auto"/>
            <w:noWrap/>
            <w:vAlign w:val="bottom"/>
            <w:hideMark/>
          </w:tcPr>
          <w:p w14:paraId="1F21EDF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$650,268</w:t>
            </w:r>
          </w:p>
        </w:tc>
        <w:tc>
          <w:tcPr>
            <w:tcW w:w="900" w:type="dxa"/>
            <w:tcBorders>
              <w:top w:val="nil"/>
              <w:left w:val="nil"/>
              <w:bottom w:val="single" w:sz="4" w:space="0" w:color="auto"/>
              <w:right w:val="single" w:sz="4" w:space="0" w:color="auto"/>
            </w:tcBorders>
            <w:shd w:val="clear" w:color="auto" w:fill="auto"/>
            <w:noWrap/>
            <w:vAlign w:val="bottom"/>
            <w:hideMark/>
          </w:tcPr>
          <w:p w14:paraId="73B1E75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$813,715</w:t>
            </w:r>
          </w:p>
        </w:tc>
        <w:tc>
          <w:tcPr>
            <w:tcW w:w="990" w:type="dxa"/>
            <w:tcBorders>
              <w:top w:val="nil"/>
              <w:left w:val="nil"/>
              <w:bottom w:val="single" w:sz="4" w:space="0" w:color="auto"/>
              <w:right w:val="single" w:sz="4" w:space="0" w:color="auto"/>
            </w:tcBorders>
            <w:shd w:val="clear" w:color="auto" w:fill="auto"/>
            <w:noWrap/>
            <w:vAlign w:val="bottom"/>
            <w:hideMark/>
          </w:tcPr>
          <w:p w14:paraId="0B0464E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$1,001,605</w:t>
            </w:r>
          </w:p>
        </w:tc>
        <w:tc>
          <w:tcPr>
            <w:tcW w:w="990" w:type="dxa"/>
            <w:tcBorders>
              <w:top w:val="nil"/>
              <w:left w:val="nil"/>
              <w:bottom w:val="single" w:sz="4" w:space="0" w:color="auto"/>
              <w:right w:val="single" w:sz="8" w:space="0" w:color="auto"/>
            </w:tcBorders>
            <w:shd w:val="clear" w:color="auto" w:fill="auto"/>
            <w:noWrap/>
            <w:vAlign w:val="bottom"/>
            <w:hideMark/>
          </w:tcPr>
          <w:p w14:paraId="429E9375"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$8,880,270</w:t>
            </w:r>
          </w:p>
        </w:tc>
      </w:tr>
      <w:tr w:rsidR="00602AF9" w:rsidRPr="00602AF9" w14:paraId="67B41881"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040BB9E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60" w:type="dxa"/>
            <w:tcBorders>
              <w:top w:val="nil"/>
              <w:left w:val="nil"/>
              <w:bottom w:val="single" w:sz="4" w:space="0" w:color="auto"/>
              <w:right w:val="single" w:sz="4" w:space="0" w:color="auto"/>
            </w:tcBorders>
            <w:shd w:val="clear" w:color="auto" w:fill="auto"/>
            <w:noWrap/>
            <w:vAlign w:val="bottom"/>
            <w:hideMark/>
          </w:tcPr>
          <w:p w14:paraId="50E7F94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6E523C1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63D8BD8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0CED0A9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CBB1A9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0F707D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0FF5856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590A706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008789B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6ABB314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2A5F78E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2BADBC4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431D273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50765BFF"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 </w:t>
            </w:r>
          </w:p>
        </w:tc>
      </w:tr>
      <w:tr w:rsidR="00602AF9" w:rsidRPr="00602AF9" w14:paraId="0110331C"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031D0906"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OTHER COSTS</w:t>
            </w:r>
          </w:p>
        </w:tc>
        <w:tc>
          <w:tcPr>
            <w:tcW w:w="760" w:type="dxa"/>
            <w:tcBorders>
              <w:top w:val="nil"/>
              <w:left w:val="nil"/>
              <w:bottom w:val="single" w:sz="4" w:space="0" w:color="auto"/>
              <w:right w:val="single" w:sz="4" w:space="0" w:color="auto"/>
            </w:tcBorders>
            <w:shd w:val="clear" w:color="auto" w:fill="auto"/>
            <w:noWrap/>
            <w:vAlign w:val="bottom"/>
            <w:hideMark/>
          </w:tcPr>
          <w:p w14:paraId="0BEFDDD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0C1E062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76DDF0F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3B727EF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27D9C1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17D976A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0CA9677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59F2292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3A2275F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5715788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6DBD920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1C991A1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388A0F7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2380036D"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 </w:t>
            </w:r>
          </w:p>
        </w:tc>
      </w:tr>
      <w:tr w:rsidR="00602AF9" w:rsidRPr="00602AF9" w14:paraId="27629B3F"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658569B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CAISO Charges</w:t>
            </w:r>
          </w:p>
        </w:tc>
        <w:tc>
          <w:tcPr>
            <w:tcW w:w="760" w:type="dxa"/>
            <w:tcBorders>
              <w:top w:val="nil"/>
              <w:left w:val="nil"/>
              <w:bottom w:val="single" w:sz="4" w:space="0" w:color="auto"/>
              <w:right w:val="single" w:sz="4" w:space="0" w:color="auto"/>
            </w:tcBorders>
            <w:shd w:val="clear" w:color="auto" w:fill="auto"/>
            <w:noWrap/>
            <w:vAlign w:val="bottom"/>
            <w:hideMark/>
          </w:tcPr>
          <w:p w14:paraId="4A35D30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0DED52F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$149,458</w:t>
            </w:r>
          </w:p>
        </w:tc>
        <w:tc>
          <w:tcPr>
            <w:tcW w:w="900" w:type="dxa"/>
            <w:tcBorders>
              <w:top w:val="nil"/>
              <w:left w:val="nil"/>
              <w:bottom w:val="single" w:sz="4" w:space="0" w:color="auto"/>
              <w:right w:val="single" w:sz="4" w:space="0" w:color="auto"/>
            </w:tcBorders>
            <w:shd w:val="clear" w:color="auto" w:fill="auto"/>
            <w:noWrap/>
            <w:vAlign w:val="bottom"/>
            <w:hideMark/>
          </w:tcPr>
          <w:p w14:paraId="64939F2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$149,458</w:t>
            </w:r>
          </w:p>
        </w:tc>
        <w:tc>
          <w:tcPr>
            <w:tcW w:w="900" w:type="dxa"/>
            <w:tcBorders>
              <w:top w:val="nil"/>
              <w:left w:val="nil"/>
              <w:bottom w:val="single" w:sz="4" w:space="0" w:color="auto"/>
              <w:right w:val="single" w:sz="4" w:space="0" w:color="auto"/>
            </w:tcBorders>
            <w:shd w:val="clear" w:color="auto" w:fill="auto"/>
            <w:noWrap/>
            <w:vAlign w:val="bottom"/>
            <w:hideMark/>
          </w:tcPr>
          <w:p w14:paraId="0E4D461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$149,458</w:t>
            </w:r>
          </w:p>
        </w:tc>
        <w:tc>
          <w:tcPr>
            <w:tcW w:w="810" w:type="dxa"/>
            <w:tcBorders>
              <w:top w:val="nil"/>
              <w:left w:val="nil"/>
              <w:bottom w:val="single" w:sz="4" w:space="0" w:color="auto"/>
              <w:right w:val="single" w:sz="4" w:space="0" w:color="auto"/>
            </w:tcBorders>
            <w:shd w:val="clear" w:color="auto" w:fill="auto"/>
            <w:noWrap/>
            <w:vAlign w:val="bottom"/>
            <w:hideMark/>
          </w:tcPr>
          <w:p w14:paraId="4587305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$149,458</w:t>
            </w:r>
          </w:p>
        </w:tc>
        <w:tc>
          <w:tcPr>
            <w:tcW w:w="810" w:type="dxa"/>
            <w:tcBorders>
              <w:top w:val="nil"/>
              <w:left w:val="nil"/>
              <w:bottom w:val="single" w:sz="4" w:space="0" w:color="auto"/>
              <w:right w:val="single" w:sz="4" w:space="0" w:color="auto"/>
            </w:tcBorders>
            <w:shd w:val="clear" w:color="auto" w:fill="auto"/>
            <w:noWrap/>
            <w:vAlign w:val="bottom"/>
            <w:hideMark/>
          </w:tcPr>
          <w:p w14:paraId="6E56F5E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$149,458</w:t>
            </w:r>
          </w:p>
        </w:tc>
        <w:tc>
          <w:tcPr>
            <w:tcW w:w="810" w:type="dxa"/>
            <w:tcBorders>
              <w:top w:val="nil"/>
              <w:left w:val="nil"/>
              <w:bottom w:val="single" w:sz="4" w:space="0" w:color="auto"/>
              <w:right w:val="single" w:sz="4" w:space="0" w:color="auto"/>
            </w:tcBorders>
            <w:shd w:val="clear" w:color="auto" w:fill="auto"/>
            <w:noWrap/>
            <w:vAlign w:val="bottom"/>
            <w:hideMark/>
          </w:tcPr>
          <w:p w14:paraId="1923F5B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$149,458</w:t>
            </w:r>
          </w:p>
        </w:tc>
        <w:tc>
          <w:tcPr>
            <w:tcW w:w="810" w:type="dxa"/>
            <w:tcBorders>
              <w:top w:val="nil"/>
              <w:left w:val="nil"/>
              <w:bottom w:val="single" w:sz="4" w:space="0" w:color="auto"/>
              <w:right w:val="single" w:sz="4" w:space="0" w:color="auto"/>
            </w:tcBorders>
            <w:shd w:val="clear" w:color="auto" w:fill="auto"/>
            <w:noWrap/>
            <w:vAlign w:val="bottom"/>
            <w:hideMark/>
          </w:tcPr>
          <w:p w14:paraId="1395FE7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$149,458</w:t>
            </w:r>
          </w:p>
        </w:tc>
        <w:tc>
          <w:tcPr>
            <w:tcW w:w="720" w:type="dxa"/>
            <w:tcBorders>
              <w:top w:val="nil"/>
              <w:left w:val="nil"/>
              <w:bottom w:val="single" w:sz="4" w:space="0" w:color="auto"/>
              <w:right w:val="single" w:sz="4" w:space="0" w:color="auto"/>
            </w:tcBorders>
            <w:shd w:val="clear" w:color="auto" w:fill="auto"/>
            <w:noWrap/>
            <w:vAlign w:val="bottom"/>
            <w:hideMark/>
          </w:tcPr>
          <w:p w14:paraId="7C50E42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$149,458</w:t>
            </w:r>
          </w:p>
        </w:tc>
        <w:tc>
          <w:tcPr>
            <w:tcW w:w="720" w:type="dxa"/>
            <w:tcBorders>
              <w:top w:val="nil"/>
              <w:left w:val="nil"/>
              <w:bottom w:val="single" w:sz="4" w:space="0" w:color="auto"/>
              <w:right w:val="single" w:sz="4" w:space="0" w:color="auto"/>
            </w:tcBorders>
            <w:shd w:val="clear" w:color="auto" w:fill="auto"/>
            <w:noWrap/>
            <w:vAlign w:val="bottom"/>
            <w:hideMark/>
          </w:tcPr>
          <w:p w14:paraId="464E088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$149,458</w:t>
            </w:r>
          </w:p>
        </w:tc>
        <w:tc>
          <w:tcPr>
            <w:tcW w:w="810" w:type="dxa"/>
            <w:tcBorders>
              <w:top w:val="nil"/>
              <w:left w:val="nil"/>
              <w:bottom w:val="single" w:sz="4" w:space="0" w:color="auto"/>
              <w:right w:val="single" w:sz="4" w:space="0" w:color="auto"/>
            </w:tcBorders>
            <w:shd w:val="clear" w:color="auto" w:fill="auto"/>
            <w:noWrap/>
            <w:vAlign w:val="bottom"/>
            <w:hideMark/>
          </w:tcPr>
          <w:p w14:paraId="3AAA2B3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$149,458</w:t>
            </w:r>
          </w:p>
        </w:tc>
        <w:tc>
          <w:tcPr>
            <w:tcW w:w="900" w:type="dxa"/>
            <w:tcBorders>
              <w:top w:val="nil"/>
              <w:left w:val="nil"/>
              <w:bottom w:val="single" w:sz="4" w:space="0" w:color="auto"/>
              <w:right w:val="single" w:sz="4" w:space="0" w:color="auto"/>
            </w:tcBorders>
            <w:shd w:val="clear" w:color="auto" w:fill="auto"/>
            <w:noWrap/>
            <w:vAlign w:val="bottom"/>
            <w:hideMark/>
          </w:tcPr>
          <w:p w14:paraId="2D47ABD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$149,458</w:t>
            </w:r>
          </w:p>
        </w:tc>
        <w:tc>
          <w:tcPr>
            <w:tcW w:w="990" w:type="dxa"/>
            <w:tcBorders>
              <w:top w:val="nil"/>
              <w:left w:val="nil"/>
              <w:bottom w:val="single" w:sz="4" w:space="0" w:color="auto"/>
              <w:right w:val="single" w:sz="4" w:space="0" w:color="auto"/>
            </w:tcBorders>
            <w:shd w:val="clear" w:color="auto" w:fill="auto"/>
            <w:noWrap/>
            <w:vAlign w:val="bottom"/>
            <w:hideMark/>
          </w:tcPr>
          <w:p w14:paraId="319894C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$149,458</w:t>
            </w:r>
          </w:p>
        </w:tc>
        <w:tc>
          <w:tcPr>
            <w:tcW w:w="990" w:type="dxa"/>
            <w:tcBorders>
              <w:top w:val="nil"/>
              <w:left w:val="nil"/>
              <w:bottom w:val="single" w:sz="4" w:space="0" w:color="auto"/>
              <w:right w:val="single" w:sz="8" w:space="0" w:color="auto"/>
            </w:tcBorders>
            <w:shd w:val="clear" w:color="auto" w:fill="auto"/>
            <w:noWrap/>
            <w:vAlign w:val="bottom"/>
            <w:hideMark/>
          </w:tcPr>
          <w:p w14:paraId="458F5953"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$1,793,501</w:t>
            </w:r>
          </w:p>
        </w:tc>
      </w:tr>
      <w:tr w:rsidR="00602AF9" w:rsidRPr="00602AF9" w14:paraId="550FE93B"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0CEA8E6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Schedule Coordinator Fee/Dispatch</w:t>
            </w:r>
          </w:p>
        </w:tc>
        <w:tc>
          <w:tcPr>
            <w:tcW w:w="760" w:type="dxa"/>
            <w:tcBorders>
              <w:top w:val="nil"/>
              <w:left w:val="nil"/>
              <w:bottom w:val="single" w:sz="4" w:space="0" w:color="auto"/>
              <w:right w:val="single" w:sz="4" w:space="0" w:color="auto"/>
            </w:tcBorders>
            <w:shd w:val="clear" w:color="auto" w:fill="auto"/>
            <w:noWrap/>
            <w:vAlign w:val="bottom"/>
            <w:hideMark/>
          </w:tcPr>
          <w:p w14:paraId="1D6639C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75C31C6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$7,620</w:t>
            </w:r>
          </w:p>
        </w:tc>
        <w:tc>
          <w:tcPr>
            <w:tcW w:w="900" w:type="dxa"/>
            <w:tcBorders>
              <w:top w:val="nil"/>
              <w:left w:val="nil"/>
              <w:bottom w:val="single" w:sz="4" w:space="0" w:color="auto"/>
              <w:right w:val="single" w:sz="4" w:space="0" w:color="auto"/>
            </w:tcBorders>
            <w:shd w:val="clear" w:color="auto" w:fill="auto"/>
            <w:noWrap/>
            <w:vAlign w:val="bottom"/>
            <w:hideMark/>
          </w:tcPr>
          <w:p w14:paraId="59263D9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$7,620</w:t>
            </w:r>
          </w:p>
        </w:tc>
        <w:tc>
          <w:tcPr>
            <w:tcW w:w="900" w:type="dxa"/>
            <w:tcBorders>
              <w:top w:val="nil"/>
              <w:left w:val="nil"/>
              <w:bottom w:val="single" w:sz="4" w:space="0" w:color="auto"/>
              <w:right w:val="single" w:sz="4" w:space="0" w:color="auto"/>
            </w:tcBorders>
            <w:shd w:val="clear" w:color="auto" w:fill="auto"/>
            <w:noWrap/>
            <w:vAlign w:val="bottom"/>
            <w:hideMark/>
          </w:tcPr>
          <w:p w14:paraId="2B169CE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$7,620</w:t>
            </w:r>
          </w:p>
        </w:tc>
        <w:tc>
          <w:tcPr>
            <w:tcW w:w="810" w:type="dxa"/>
            <w:tcBorders>
              <w:top w:val="nil"/>
              <w:left w:val="nil"/>
              <w:bottom w:val="single" w:sz="4" w:space="0" w:color="auto"/>
              <w:right w:val="single" w:sz="4" w:space="0" w:color="auto"/>
            </w:tcBorders>
            <w:shd w:val="clear" w:color="auto" w:fill="auto"/>
            <w:noWrap/>
            <w:vAlign w:val="bottom"/>
            <w:hideMark/>
          </w:tcPr>
          <w:p w14:paraId="1D8E473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$7,620</w:t>
            </w:r>
          </w:p>
        </w:tc>
        <w:tc>
          <w:tcPr>
            <w:tcW w:w="810" w:type="dxa"/>
            <w:tcBorders>
              <w:top w:val="nil"/>
              <w:left w:val="nil"/>
              <w:bottom w:val="single" w:sz="4" w:space="0" w:color="auto"/>
              <w:right w:val="single" w:sz="4" w:space="0" w:color="auto"/>
            </w:tcBorders>
            <w:shd w:val="clear" w:color="auto" w:fill="auto"/>
            <w:noWrap/>
            <w:vAlign w:val="bottom"/>
            <w:hideMark/>
          </w:tcPr>
          <w:p w14:paraId="764E3DF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$7,620</w:t>
            </w:r>
          </w:p>
        </w:tc>
        <w:tc>
          <w:tcPr>
            <w:tcW w:w="810" w:type="dxa"/>
            <w:tcBorders>
              <w:top w:val="nil"/>
              <w:left w:val="nil"/>
              <w:bottom w:val="single" w:sz="4" w:space="0" w:color="auto"/>
              <w:right w:val="single" w:sz="4" w:space="0" w:color="auto"/>
            </w:tcBorders>
            <w:shd w:val="clear" w:color="auto" w:fill="auto"/>
            <w:noWrap/>
            <w:vAlign w:val="bottom"/>
            <w:hideMark/>
          </w:tcPr>
          <w:p w14:paraId="32AC807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$7,620</w:t>
            </w:r>
          </w:p>
        </w:tc>
        <w:tc>
          <w:tcPr>
            <w:tcW w:w="810" w:type="dxa"/>
            <w:tcBorders>
              <w:top w:val="nil"/>
              <w:left w:val="nil"/>
              <w:bottom w:val="single" w:sz="4" w:space="0" w:color="auto"/>
              <w:right w:val="single" w:sz="4" w:space="0" w:color="auto"/>
            </w:tcBorders>
            <w:shd w:val="clear" w:color="auto" w:fill="auto"/>
            <w:noWrap/>
            <w:vAlign w:val="bottom"/>
            <w:hideMark/>
          </w:tcPr>
          <w:p w14:paraId="1EC9AE7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$7,620</w:t>
            </w:r>
          </w:p>
        </w:tc>
        <w:tc>
          <w:tcPr>
            <w:tcW w:w="720" w:type="dxa"/>
            <w:tcBorders>
              <w:top w:val="nil"/>
              <w:left w:val="nil"/>
              <w:bottom w:val="single" w:sz="4" w:space="0" w:color="auto"/>
              <w:right w:val="single" w:sz="4" w:space="0" w:color="auto"/>
            </w:tcBorders>
            <w:shd w:val="clear" w:color="auto" w:fill="auto"/>
            <w:noWrap/>
            <w:vAlign w:val="bottom"/>
            <w:hideMark/>
          </w:tcPr>
          <w:p w14:paraId="3A363B5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$7,620</w:t>
            </w:r>
          </w:p>
        </w:tc>
        <w:tc>
          <w:tcPr>
            <w:tcW w:w="720" w:type="dxa"/>
            <w:tcBorders>
              <w:top w:val="nil"/>
              <w:left w:val="nil"/>
              <w:bottom w:val="single" w:sz="4" w:space="0" w:color="auto"/>
              <w:right w:val="single" w:sz="4" w:space="0" w:color="auto"/>
            </w:tcBorders>
            <w:shd w:val="clear" w:color="auto" w:fill="auto"/>
            <w:noWrap/>
            <w:vAlign w:val="bottom"/>
            <w:hideMark/>
          </w:tcPr>
          <w:p w14:paraId="4D8FFA2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$7,620</w:t>
            </w:r>
          </w:p>
        </w:tc>
        <w:tc>
          <w:tcPr>
            <w:tcW w:w="810" w:type="dxa"/>
            <w:tcBorders>
              <w:top w:val="nil"/>
              <w:left w:val="nil"/>
              <w:bottom w:val="single" w:sz="4" w:space="0" w:color="auto"/>
              <w:right w:val="single" w:sz="4" w:space="0" w:color="auto"/>
            </w:tcBorders>
            <w:shd w:val="clear" w:color="auto" w:fill="auto"/>
            <w:noWrap/>
            <w:vAlign w:val="bottom"/>
            <w:hideMark/>
          </w:tcPr>
          <w:p w14:paraId="277BCFA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$7,620</w:t>
            </w:r>
          </w:p>
        </w:tc>
        <w:tc>
          <w:tcPr>
            <w:tcW w:w="900" w:type="dxa"/>
            <w:tcBorders>
              <w:top w:val="nil"/>
              <w:left w:val="nil"/>
              <w:bottom w:val="single" w:sz="4" w:space="0" w:color="auto"/>
              <w:right w:val="single" w:sz="4" w:space="0" w:color="auto"/>
            </w:tcBorders>
            <w:shd w:val="clear" w:color="auto" w:fill="auto"/>
            <w:noWrap/>
            <w:vAlign w:val="bottom"/>
            <w:hideMark/>
          </w:tcPr>
          <w:p w14:paraId="53DA29A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$7,620</w:t>
            </w:r>
          </w:p>
        </w:tc>
        <w:tc>
          <w:tcPr>
            <w:tcW w:w="990" w:type="dxa"/>
            <w:tcBorders>
              <w:top w:val="nil"/>
              <w:left w:val="nil"/>
              <w:bottom w:val="single" w:sz="4" w:space="0" w:color="auto"/>
              <w:right w:val="single" w:sz="4" w:space="0" w:color="auto"/>
            </w:tcBorders>
            <w:shd w:val="clear" w:color="auto" w:fill="auto"/>
            <w:noWrap/>
            <w:vAlign w:val="bottom"/>
            <w:hideMark/>
          </w:tcPr>
          <w:p w14:paraId="737E0D9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$7,620</w:t>
            </w:r>
          </w:p>
        </w:tc>
        <w:tc>
          <w:tcPr>
            <w:tcW w:w="990" w:type="dxa"/>
            <w:tcBorders>
              <w:top w:val="nil"/>
              <w:left w:val="nil"/>
              <w:bottom w:val="single" w:sz="4" w:space="0" w:color="auto"/>
              <w:right w:val="single" w:sz="8" w:space="0" w:color="auto"/>
            </w:tcBorders>
            <w:shd w:val="clear" w:color="auto" w:fill="auto"/>
            <w:noWrap/>
            <w:vAlign w:val="bottom"/>
            <w:hideMark/>
          </w:tcPr>
          <w:p w14:paraId="45DD4795"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$91,441</w:t>
            </w:r>
          </w:p>
        </w:tc>
      </w:tr>
      <w:tr w:rsidR="00602AF9" w:rsidRPr="00602AF9" w14:paraId="2003B913"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5E736EE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Minimum Nat Gas &amp; Gas Transportation</w:t>
            </w:r>
          </w:p>
        </w:tc>
        <w:tc>
          <w:tcPr>
            <w:tcW w:w="760" w:type="dxa"/>
            <w:tcBorders>
              <w:top w:val="nil"/>
              <w:left w:val="nil"/>
              <w:bottom w:val="single" w:sz="4" w:space="0" w:color="auto"/>
              <w:right w:val="single" w:sz="4" w:space="0" w:color="auto"/>
            </w:tcBorders>
            <w:shd w:val="clear" w:color="auto" w:fill="auto"/>
            <w:noWrap/>
            <w:vAlign w:val="bottom"/>
            <w:hideMark/>
          </w:tcPr>
          <w:p w14:paraId="0D73428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19CD0DD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$4,151</w:t>
            </w:r>
          </w:p>
        </w:tc>
        <w:tc>
          <w:tcPr>
            <w:tcW w:w="900" w:type="dxa"/>
            <w:tcBorders>
              <w:top w:val="nil"/>
              <w:left w:val="nil"/>
              <w:bottom w:val="single" w:sz="4" w:space="0" w:color="auto"/>
              <w:right w:val="single" w:sz="4" w:space="0" w:color="auto"/>
            </w:tcBorders>
            <w:shd w:val="clear" w:color="auto" w:fill="auto"/>
            <w:noWrap/>
            <w:vAlign w:val="bottom"/>
            <w:hideMark/>
          </w:tcPr>
          <w:p w14:paraId="6A99ADA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$5,152</w:t>
            </w:r>
          </w:p>
        </w:tc>
        <w:tc>
          <w:tcPr>
            <w:tcW w:w="900" w:type="dxa"/>
            <w:tcBorders>
              <w:top w:val="nil"/>
              <w:left w:val="nil"/>
              <w:bottom w:val="single" w:sz="4" w:space="0" w:color="auto"/>
              <w:right w:val="single" w:sz="4" w:space="0" w:color="auto"/>
            </w:tcBorders>
            <w:shd w:val="clear" w:color="auto" w:fill="auto"/>
            <w:noWrap/>
            <w:vAlign w:val="bottom"/>
            <w:hideMark/>
          </w:tcPr>
          <w:p w14:paraId="24A8B03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$4,574</w:t>
            </w:r>
          </w:p>
        </w:tc>
        <w:tc>
          <w:tcPr>
            <w:tcW w:w="810" w:type="dxa"/>
            <w:tcBorders>
              <w:top w:val="nil"/>
              <w:left w:val="nil"/>
              <w:bottom w:val="single" w:sz="4" w:space="0" w:color="auto"/>
              <w:right w:val="single" w:sz="4" w:space="0" w:color="auto"/>
            </w:tcBorders>
            <w:shd w:val="clear" w:color="auto" w:fill="auto"/>
            <w:noWrap/>
            <w:vAlign w:val="bottom"/>
            <w:hideMark/>
          </w:tcPr>
          <w:p w14:paraId="767E380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$5,544</w:t>
            </w:r>
          </w:p>
        </w:tc>
        <w:tc>
          <w:tcPr>
            <w:tcW w:w="810" w:type="dxa"/>
            <w:tcBorders>
              <w:top w:val="nil"/>
              <w:left w:val="nil"/>
              <w:bottom w:val="single" w:sz="4" w:space="0" w:color="auto"/>
              <w:right w:val="single" w:sz="4" w:space="0" w:color="auto"/>
            </w:tcBorders>
            <w:shd w:val="clear" w:color="auto" w:fill="auto"/>
            <w:noWrap/>
            <w:vAlign w:val="bottom"/>
            <w:hideMark/>
          </w:tcPr>
          <w:p w14:paraId="633847E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$5,849</w:t>
            </w:r>
          </w:p>
        </w:tc>
        <w:tc>
          <w:tcPr>
            <w:tcW w:w="810" w:type="dxa"/>
            <w:tcBorders>
              <w:top w:val="nil"/>
              <w:left w:val="nil"/>
              <w:bottom w:val="single" w:sz="4" w:space="0" w:color="auto"/>
              <w:right w:val="single" w:sz="4" w:space="0" w:color="auto"/>
            </w:tcBorders>
            <w:shd w:val="clear" w:color="auto" w:fill="auto"/>
            <w:noWrap/>
            <w:vAlign w:val="bottom"/>
            <w:hideMark/>
          </w:tcPr>
          <w:p w14:paraId="012B170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$5,702</w:t>
            </w:r>
          </w:p>
        </w:tc>
        <w:tc>
          <w:tcPr>
            <w:tcW w:w="810" w:type="dxa"/>
            <w:tcBorders>
              <w:top w:val="nil"/>
              <w:left w:val="nil"/>
              <w:bottom w:val="single" w:sz="4" w:space="0" w:color="auto"/>
              <w:right w:val="single" w:sz="4" w:space="0" w:color="auto"/>
            </w:tcBorders>
            <w:shd w:val="clear" w:color="auto" w:fill="auto"/>
            <w:noWrap/>
            <w:vAlign w:val="bottom"/>
            <w:hideMark/>
          </w:tcPr>
          <w:p w14:paraId="6D1E29A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$4,868</w:t>
            </w:r>
          </w:p>
        </w:tc>
        <w:tc>
          <w:tcPr>
            <w:tcW w:w="720" w:type="dxa"/>
            <w:tcBorders>
              <w:top w:val="nil"/>
              <w:left w:val="nil"/>
              <w:bottom w:val="single" w:sz="4" w:space="0" w:color="auto"/>
              <w:right w:val="single" w:sz="4" w:space="0" w:color="auto"/>
            </w:tcBorders>
            <w:shd w:val="clear" w:color="auto" w:fill="auto"/>
            <w:noWrap/>
            <w:vAlign w:val="bottom"/>
            <w:hideMark/>
          </w:tcPr>
          <w:p w14:paraId="3931A10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$5,722</w:t>
            </w:r>
          </w:p>
        </w:tc>
        <w:tc>
          <w:tcPr>
            <w:tcW w:w="720" w:type="dxa"/>
            <w:tcBorders>
              <w:top w:val="nil"/>
              <w:left w:val="nil"/>
              <w:bottom w:val="single" w:sz="4" w:space="0" w:color="auto"/>
              <w:right w:val="single" w:sz="4" w:space="0" w:color="auto"/>
            </w:tcBorders>
            <w:shd w:val="clear" w:color="auto" w:fill="auto"/>
            <w:noWrap/>
            <w:vAlign w:val="bottom"/>
            <w:hideMark/>
          </w:tcPr>
          <w:p w14:paraId="3FFC2E9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$4,713</w:t>
            </w:r>
          </w:p>
        </w:tc>
        <w:tc>
          <w:tcPr>
            <w:tcW w:w="810" w:type="dxa"/>
            <w:tcBorders>
              <w:top w:val="nil"/>
              <w:left w:val="nil"/>
              <w:bottom w:val="single" w:sz="4" w:space="0" w:color="auto"/>
              <w:right w:val="single" w:sz="4" w:space="0" w:color="auto"/>
            </w:tcBorders>
            <w:shd w:val="clear" w:color="auto" w:fill="auto"/>
            <w:noWrap/>
            <w:vAlign w:val="bottom"/>
            <w:hideMark/>
          </w:tcPr>
          <w:p w14:paraId="4894198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$5,162</w:t>
            </w:r>
          </w:p>
        </w:tc>
        <w:tc>
          <w:tcPr>
            <w:tcW w:w="900" w:type="dxa"/>
            <w:tcBorders>
              <w:top w:val="nil"/>
              <w:left w:val="nil"/>
              <w:bottom w:val="single" w:sz="4" w:space="0" w:color="auto"/>
              <w:right w:val="single" w:sz="4" w:space="0" w:color="auto"/>
            </w:tcBorders>
            <w:shd w:val="clear" w:color="auto" w:fill="auto"/>
            <w:noWrap/>
            <w:vAlign w:val="bottom"/>
            <w:hideMark/>
          </w:tcPr>
          <w:p w14:paraId="74A4B64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$5,137</w:t>
            </w:r>
          </w:p>
        </w:tc>
        <w:tc>
          <w:tcPr>
            <w:tcW w:w="990" w:type="dxa"/>
            <w:tcBorders>
              <w:top w:val="nil"/>
              <w:left w:val="nil"/>
              <w:bottom w:val="single" w:sz="4" w:space="0" w:color="auto"/>
              <w:right w:val="single" w:sz="4" w:space="0" w:color="auto"/>
            </w:tcBorders>
            <w:shd w:val="clear" w:color="auto" w:fill="auto"/>
            <w:noWrap/>
            <w:vAlign w:val="bottom"/>
            <w:hideMark/>
          </w:tcPr>
          <w:p w14:paraId="6DF2626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$105</w:t>
            </w:r>
          </w:p>
        </w:tc>
        <w:tc>
          <w:tcPr>
            <w:tcW w:w="990" w:type="dxa"/>
            <w:tcBorders>
              <w:top w:val="nil"/>
              <w:left w:val="nil"/>
              <w:bottom w:val="single" w:sz="4" w:space="0" w:color="auto"/>
              <w:right w:val="single" w:sz="8" w:space="0" w:color="auto"/>
            </w:tcBorders>
            <w:shd w:val="clear" w:color="auto" w:fill="auto"/>
            <w:noWrap/>
            <w:vAlign w:val="bottom"/>
            <w:hideMark/>
          </w:tcPr>
          <w:p w14:paraId="06B6706D"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$56,678</w:t>
            </w:r>
          </w:p>
        </w:tc>
      </w:tr>
      <w:tr w:rsidR="00602AF9" w:rsidRPr="00602AF9" w14:paraId="59E3CE6B"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49DFDF9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Total</w:t>
            </w:r>
          </w:p>
        </w:tc>
        <w:tc>
          <w:tcPr>
            <w:tcW w:w="760" w:type="dxa"/>
            <w:tcBorders>
              <w:top w:val="nil"/>
              <w:left w:val="nil"/>
              <w:bottom w:val="single" w:sz="4" w:space="0" w:color="auto"/>
              <w:right w:val="single" w:sz="4" w:space="0" w:color="auto"/>
            </w:tcBorders>
            <w:shd w:val="clear" w:color="auto" w:fill="auto"/>
            <w:noWrap/>
            <w:vAlign w:val="bottom"/>
            <w:hideMark/>
          </w:tcPr>
          <w:p w14:paraId="2C90E3C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4D7FB0F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$161,229</w:t>
            </w:r>
          </w:p>
        </w:tc>
        <w:tc>
          <w:tcPr>
            <w:tcW w:w="900" w:type="dxa"/>
            <w:tcBorders>
              <w:top w:val="nil"/>
              <w:left w:val="nil"/>
              <w:bottom w:val="single" w:sz="4" w:space="0" w:color="auto"/>
              <w:right w:val="single" w:sz="4" w:space="0" w:color="auto"/>
            </w:tcBorders>
            <w:shd w:val="clear" w:color="auto" w:fill="auto"/>
            <w:noWrap/>
            <w:vAlign w:val="bottom"/>
            <w:hideMark/>
          </w:tcPr>
          <w:p w14:paraId="36B50C3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$162,231</w:t>
            </w:r>
          </w:p>
        </w:tc>
        <w:tc>
          <w:tcPr>
            <w:tcW w:w="900" w:type="dxa"/>
            <w:tcBorders>
              <w:top w:val="nil"/>
              <w:left w:val="nil"/>
              <w:bottom w:val="single" w:sz="4" w:space="0" w:color="auto"/>
              <w:right w:val="single" w:sz="4" w:space="0" w:color="auto"/>
            </w:tcBorders>
            <w:shd w:val="clear" w:color="auto" w:fill="auto"/>
            <w:noWrap/>
            <w:vAlign w:val="bottom"/>
            <w:hideMark/>
          </w:tcPr>
          <w:p w14:paraId="5AA23F9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$161,652</w:t>
            </w:r>
          </w:p>
        </w:tc>
        <w:tc>
          <w:tcPr>
            <w:tcW w:w="810" w:type="dxa"/>
            <w:tcBorders>
              <w:top w:val="nil"/>
              <w:left w:val="nil"/>
              <w:bottom w:val="single" w:sz="4" w:space="0" w:color="auto"/>
              <w:right w:val="single" w:sz="4" w:space="0" w:color="auto"/>
            </w:tcBorders>
            <w:shd w:val="clear" w:color="auto" w:fill="auto"/>
            <w:noWrap/>
            <w:vAlign w:val="bottom"/>
            <w:hideMark/>
          </w:tcPr>
          <w:p w14:paraId="1D6E8B1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$162,622</w:t>
            </w:r>
          </w:p>
        </w:tc>
        <w:tc>
          <w:tcPr>
            <w:tcW w:w="810" w:type="dxa"/>
            <w:tcBorders>
              <w:top w:val="nil"/>
              <w:left w:val="nil"/>
              <w:bottom w:val="single" w:sz="4" w:space="0" w:color="auto"/>
              <w:right w:val="single" w:sz="4" w:space="0" w:color="auto"/>
            </w:tcBorders>
            <w:shd w:val="clear" w:color="auto" w:fill="auto"/>
            <w:noWrap/>
            <w:vAlign w:val="bottom"/>
            <w:hideMark/>
          </w:tcPr>
          <w:p w14:paraId="34DB38F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$162,928</w:t>
            </w:r>
          </w:p>
        </w:tc>
        <w:tc>
          <w:tcPr>
            <w:tcW w:w="810" w:type="dxa"/>
            <w:tcBorders>
              <w:top w:val="nil"/>
              <w:left w:val="nil"/>
              <w:bottom w:val="single" w:sz="4" w:space="0" w:color="auto"/>
              <w:right w:val="single" w:sz="4" w:space="0" w:color="auto"/>
            </w:tcBorders>
            <w:shd w:val="clear" w:color="auto" w:fill="auto"/>
            <w:noWrap/>
            <w:vAlign w:val="bottom"/>
            <w:hideMark/>
          </w:tcPr>
          <w:p w14:paraId="5925315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$162,780</w:t>
            </w:r>
          </w:p>
        </w:tc>
        <w:tc>
          <w:tcPr>
            <w:tcW w:w="810" w:type="dxa"/>
            <w:tcBorders>
              <w:top w:val="nil"/>
              <w:left w:val="nil"/>
              <w:bottom w:val="single" w:sz="4" w:space="0" w:color="auto"/>
              <w:right w:val="single" w:sz="4" w:space="0" w:color="auto"/>
            </w:tcBorders>
            <w:shd w:val="clear" w:color="auto" w:fill="auto"/>
            <w:noWrap/>
            <w:vAlign w:val="bottom"/>
            <w:hideMark/>
          </w:tcPr>
          <w:p w14:paraId="02E3FAF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$161,946</w:t>
            </w:r>
          </w:p>
        </w:tc>
        <w:tc>
          <w:tcPr>
            <w:tcW w:w="720" w:type="dxa"/>
            <w:tcBorders>
              <w:top w:val="nil"/>
              <w:left w:val="nil"/>
              <w:bottom w:val="single" w:sz="4" w:space="0" w:color="auto"/>
              <w:right w:val="single" w:sz="4" w:space="0" w:color="auto"/>
            </w:tcBorders>
            <w:shd w:val="clear" w:color="auto" w:fill="auto"/>
            <w:noWrap/>
            <w:vAlign w:val="bottom"/>
            <w:hideMark/>
          </w:tcPr>
          <w:p w14:paraId="7F1F3CA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$162,800</w:t>
            </w:r>
          </w:p>
        </w:tc>
        <w:tc>
          <w:tcPr>
            <w:tcW w:w="720" w:type="dxa"/>
            <w:tcBorders>
              <w:top w:val="nil"/>
              <w:left w:val="nil"/>
              <w:bottom w:val="single" w:sz="4" w:space="0" w:color="auto"/>
              <w:right w:val="single" w:sz="4" w:space="0" w:color="auto"/>
            </w:tcBorders>
            <w:shd w:val="clear" w:color="auto" w:fill="auto"/>
            <w:noWrap/>
            <w:vAlign w:val="bottom"/>
            <w:hideMark/>
          </w:tcPr>
          <w:p w14:paraId="6C65CC1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$161,791</w:t>
            </w:r>
          </w:p>
        </w:tc>
        <w:tc>
          <w:tcPr>
            <w:tcW w:w="810" w:type="dxa"/>
            <w:tcBorders>
              <w:top w:val="nil"/>
              <w:left w:val="nil"/>
              <w:bottom w:val="single" w:sz="4" w:space="0" w:color="auto"/>
              <w:right w:val="single" w:sz="4" w:space="0" w:color="auto"/>
            </w:tcBorders>
            <w:shd w:val="clear" w:color="auto" w:fill="auto"/>
            <w:noWrap/>
            <w:vAlign w:val="bottom"/>
            <w:hideMark/>
          </w:tcPr>
          <w:p w14:paraId="1853C34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$162,241</w:t>
            </w:r>
          </w:p>
        </w:tc>
        <w:tc>
          <w:tcPr>
            <w:tcW w:w="900" w:type="dxa"/>
            <w:tcBorders>
              <w:top w:val="nil"/>
              <w:left w:val="nil"/>
              <w:bottom w:val="single" w:sz="4" w:space="0" w:color="auto"/>
              <w:right w:val="single" w:sz="4" w:space="0" w:color="auto"/>
            </w:tcBorders>
            <w:shd w:val="clear" w:color="auto" w:fill="auto"/>
            <w:noWrap/>
            <w:vAlign w:val="bottom"/>
            <w:hideMark/>
          </w:tcPr>
          <w:p w14:paraId="60787AA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$162,216</w:t>
            </w:r>
          </w:p>
        </w:tc>
        <w:tc>
          <w:tcPr>
            <w:tcW w:w="990" w:type="dxa"/>
            <w:tcBorders>
              <w:top w:val="nil"/>
              <w:left w:val="nil"/>
              <w:bottom w:val="single" w:sz="4" w:space="0" w:color="auto"/>
              <w:right w:val="single" w:sz="4" w:space="0" w:color="auto"/>
            </w:tcBorders>
            <w:shd w:val="clear" w:color="auto" w:fill="auto"/>
            <w:noWrap/>
            <w:vAlign w:val="bottom"/>
            <w:hideMark/>
          </w:tcPr>
          <w:p w14:paraId="0906210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$157,184</w:t>
            </w:r>
          </w:p>
        </w:tc>
        <w:tc>
          <w:tcPr>
            <w:tcW w:w="990" w:type="dxa"/>
            <w:tcBorders>
              <w:top w:val="nil"/>
              <w:left w:val="nil"/>
              <w:bottom w:val="single" w:sz="4" w:space="0" w:color="auto"/>
              <w:right w:val="single" w:sz="8" w:space="0" w:color="auto"/>
            </w:tcBorders>
            <w:shd w:val="clear" w:color="auto" w:fill="auto"/>
            <w:noWrap/>
            <w:vAlign w:val="bottom"/>
            <w:hideMark/>
          </w:tcPr>
          <w:p w14:paraId="4B2EB508"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$1,941,620</w:t>
            </w:r>
          </w:p>
        </w:tc>
      </w:tr>
      <w:tr w:rsidR="00602AF9" w:rsidRPr="00602AF9" w14:paraId="6D33DEB7"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1372C8E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60" w:type="dxa"/>
            <w:tcBorders>
              <w:top w:val="nil"/>
              <w:left w:val="nil"/>
              <w:bottom w:val="single" w:sz="4" w:space="0" w:color="auto"/>
              <w:right w:val="single" w:sz="4" w:space="0" w:color="auto"/>
            </w:tcBorders>
            <w:shd w:val="clear" w:color="auto" w:fill="auto"/>
            <w:noWrap/>
            <w:vAlign w:val="bottom"/>
            <w:hideMark/>
          </w:tcPr>
          <w:p w14:paraId="3591D3D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36794A2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661EB2F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42C40CF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633114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202B136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2F9365C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44B5431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78DB861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18B5390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B591BB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2488ACA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2A54114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7627BABD"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 </w:t>
            </w:r>
          </w:p>
        </w:tc>
      </w:tr>
      <w:tr w:rsidR="00602AF9" w:rsidRPr="00602AF9" w14:paraId="72527C1A"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79F40EA2"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 xml:space="preserve">TOTAL POWER SUPPLY COSTS </w:t>
            </w:r>
          </w:p>
        </w:tc>
        <w:tc>
          <w:tcPr>
            <w:tcW w:w="760" w:type="dxa"/>
            <w:tcBorders>
              <w:top w:val="nil"/>
              <w:left w:val="nil"/>
              <w:bottom w:val="single" w:sz="4" w:space="0" w:color="auto"/>
              <w:right w:val="single" w:sz="4" w:space="0" w:color="auto"/>
            </w:tcBorders>
            <w:shd w:val="clear" w:color="auto" w:fill="auto"/>
            <w:noWrap/>
            <w:vAlign w:val="bottom"/>
            <w:hideMark/>
          </w:tcPr>
          <w:p w14:paraId="22E25C4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60FBF520"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$1,156,370</w:t>
            </w:r>
          </w:p>
        </w:tc>
        <w:tc>
          <w:tcPr>
            <w:tcW w:w="900" w:type="dxa"/>
            <w:tcBorders>
              <w:top w:val="nil"/>
              <w:left w:val="nil"/>
              <w:bottom w:val="single" w:sz="4" w:space="0" w:color="auto"/>
              <w:right w:val="single" w:sz="4" w:space="0" w:color="auto"/>
            </w:tcBorders>
            <w:shd w:val="clear" w:color="auto" w:fill="auto"/>
            <w:noWrap/>
            <w:vAlign w:val="bottom"/>
            <w:hideMark/>
          </w:tcPr>
          <w:p w14:paraId="3CF7AFD5"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$1,004,532</w:t>
            </w:r>
          </w:p>
        </w:tc>
        <w:tc>
          <w:tcPr>
            <w:tcW w:w="900" w:type="dxa"/>
            <w:tcBorders>
              <w:top w:val="nil"/>
              <w:left w:val="nil"/>
              <w:bottom w:val="single" w:sz="4" w:space="0" w:color="auto"/>
              <w:right w:val="single" w:sz="4" w:space="0" w:color="auto"/>
            </w:tcBorders>
            <w:shd w:val="clear" w:color="auto" w:fill="auto"/>
            <w:noWrap/>
            <w:vAlign w:val="bottom"/>
            <w:hideMark/>
          </w:tcPr>
          <w:p w14:paraId="052144BE"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$981,076</w:t>
            </w:r>
          </w:p>
        </w:tc>
        <w:tc>
          <w:tcPr>
            <w:tcW w:w="810" w:type="dxa"/>
            <w:tcBorders>
              <w:top w:val="nil"/>
              <w:left w:val="nil"/>
              <w:bottom w:val="single" w:sz="4" w:space="0" w:color="auto"/>
              <w:right w:val="single" w:sz="4" w:space="0" w:color="auto"/>
            </w:tcBorders>
            <w:shd w:val="clear" w:color="auto" w:fill="auto"/>
            <w:noWrap/>
            <w:vAlign w:val="bottom"/>
            <w:hideMark/>
          </w:tcPr>
          <w:p w14:paraId="6856CFA3"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$824,622</w:t>
            </w:r>
          </w:p>
        </w:tc>
        <w:tc>
          <w:tcPr>
            <w:tcW w:w="810" w:type="dxa"/>
            <w:tcBorders>
              <w:top w:val="nil"/>
              <w:left w:val="nil"/>
              <w:bottom w:val="single" w:sz="4" w:space="0" w:color="auto"/>
              <w:right w:val="single" w:sz="4" w:space="0" w:color="auto"/>
            </w:tcBorders>
            <w:shd w:val="clear" w:color="auto" w:fill="auto"/>
            <w:noWrap/>
            <w:vAlign w:val="bottom"/>
            <w:hideMark/>
          </w:tcPr>
          <w:p w14:paraId="65689D45"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$858,413</w:t>
            </w:r>
          </w:p>
        </w:tc>
        <w:tc>
          <w:tcPr>
            <w:tcW w:w="810" w:type="dxa"/>
            <w:tcBorders>
              <w:top w:val="nil"/>
              <w:left w:val="nil"/>
              <w:bottom w:val="single" w:sz="4" w:space="0" w:color="auto"/>
              <w:right w:val="single" w:sz="4" w:space="0" w:color="auto"/>
            </w:tcBorders>
            <w:shd w:val="clear" w:color="auto" w:fill="auto"/>
            <w:noWrap/>
            <w:vAlign w:val="bottom"/>
            <w:hideMark/>
          </w:tcPr>
          <w:p w14:paraId="79663FF9"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$857,624</w:t>
            </w:r>
          </w:p>
        </w:tc>
        <w:tc>
          <w:tcPr>
            <w:tcW w:w="810" w:type="dxa"/>
            <w:tcBorders>
              <w:top w:val="nil"/>
              <w:left w:val="nil"/>
              <w:bottom w:val="single" w:sz="4" w:space="0" w:color="auto"/>
              <w:right w:val="single" w:sz="4" w:space="0" w:color="auto"/>
            </w:tcBorders>
            <w:shd w:val="clear" w:color="auto" w:fill="auto"/>
            <w:noWrap/>
            <w:vAlign w:val="bottom"/>
            <w:hideMark/>
          </w:tcPr>
          <w:p w14:paraId="62B1207A"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$917,629</w:t>
            </w:r>
          </w:p>
        </w:tc>
        <w:tc>
          <w:tcPr>
            <w:tcW w:w="720" w:type="dxa"/>
            <w:tcBorders>
              <w:top w:val="nil"/>
              <w:left w:val="nil"/>
              <w:bottom w:val="single" w:sz="4" w:space="0" w:color="auto"/>
              <w:right w:val="single" w:sz="4" w:space="0" w:color="auto"/>
            </w:tcBorders>
            <w:shd w:val="clear" w:color="auto" w:fill="auto"/>
            <w:noWrap/>
            <w:vAlign w:val="bottom"/>
            <w:hideMark/>
          </w:tcPr>
          <w:p w14:paraId="4037CD40"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$937,146</w:t>
            </w:r>
          </w:p>
        </w:tc>
        <w:tc>
          <w:tcPr>
            <w:tcW w:w="720" w:type="dxa"/>
            <w:tcBorders>
              <w:top w:val="nil"/>
              <w:left w:val="nil"/>
              <w:bottom w:val="single" w:sz="4" w:space="0" w:color="auto"/>
              <w:right w:val="single" w:sz="4" w:space="0" w:color="auto"/>
            </w:tcBorders>
            <w:shd w:val="clear" w:color="auto" w:fill="auto"/>
            <w:noWrap/>
            <w:vAlign w:val="bottom"/>
            <w:hideMark/>
          </w:tcPr>
          <w:p w14:paraId="37C9DD6D"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$870,010</w:t>
            </w:r>
          </w:p>
        </w:tc>
        <w:tc>
          <w:tcPr>
            <w:tcW w:w="810" w:type="dxa"/>
            <w:tcBorders>
              <w:top w:val="nil"/>
              <w:left w:val="nil"/>
              <w:bottom w:val="single" w:sz="4" w:space="0" w:color="auto"/>
              <w:right w:val="single" w:sz="4" w:space="0" w:color="auto"/>
            </w:tcBorders>
            <w:shd w:val="clear" w:color="auto" w:fill="auto"/>
            <w:noWrap/>
            <w:vAlign w:val="bottom"/>
            <w:hideMark/>
          </w:tcPr>
          <w:p w14:paraId="56407BE2"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$885,659</w:t>
            </w:r>
          </w:p>
        </w:tc>
        <w:tc>
          <w:tcPr>
            <w:tcW w:w="900" w:type="dxa"/>
            <w:tcBorders>
              <w:top w:val="nil"/>
              <w:left w:val="nil"/>
              <w:bottom w:val="single" w:sz="4" w:space="0" w:color="auto"/>
              <w:right w:val="single" w:sz="4" w:space="0" w:color="auto"/>
            </w:tcBorders>
            <w:shd w:val="clear" w:color="auto" w:fill="auto"/>
            <w:noWrap/>
            <w:vAlign w:val="bottom"/>
            <w:hideMark/>
          </w:tcPr>
          <w:p w14:paraId="02DD6C6A"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$1,019,181</w:t>
            </w:r>
          </w:p>
        </w:tc>
        <w:tc>
          <w:tcPr>
            <w:tcW w:w="990" w:type="dxa"/>
            <w:tcBorders>
              <w:top w:val="nil"/>
              <w:left w:val="nil"/>
              <w:bottom w:val="single" w:sz="4" w:space="0" w:color="auto"/>
              <w:right w:val="single" w:sz="4" w:space="0" w:color="auto"/>
            </w:tcBorders>
            <w:shd w:val="clear" w:color="auto" w:fill="auto"/>
            <w:noWrap/>
            <w:vAlign w:val="bottom"/>
            <w:hideMark/>
          </w:tcPr>
          <w:p w14:paraId="0394D3C9"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$1,251,775</w:t>
            </w:r>
          </w:p>
        </w:tc>
        <w:tc>
          <w:tcPr>
            <w:tcW w:w="990" w:type="dxa"/>
            <w:tcBorders>
              <w:top w:val="nil"/>
              <w:left w:val="nil"/>
              <w:bottom w:val="single" w:sz="4" w:space="0" w:color="auto"/>
              <w:right w:val="single" w:sz="8" w:space="0" w:color="auto"/>
            </w:tcBorders>
            <w:shd w:val="clear" w:color="auto" w:fill="auto"/>
            <w:noWrap/>
            <w:vAlign w:val="bottom"/>
            <w:hideMark/>
          </w:tcPr>
          <w:p w14:paraId="7F8D7F1D"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$11,564,039</w:t>
            </w:r>
          </w:p>
        </w:tc>
      </w:tr>
      <w:tr w:rsidR="00602AF9" w:rsidRPr="00602AF9" w14:paraId="7E004418"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616FD6D2"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Total Cost/MWh</w:t>
            </w:r>
          </w:p>
        </w:tc>
        <w:tc>
          <w:tcPr>
            <w:tcW w:w="760" w:type="dxa"/>
            <w:tcBorders>
              <w:top w:val="nil"/>
              <w:left w:val="nil"/>
              <w:bottom w:val="single" w:sz="4" w:space="0" w:color="auto"/>
              <w:right w:val="single" w:sz="4" w:space="0" w:color="auto"/>
            </w:tcBorders>
            <w:shd w:val="clear" w:color="auto" w:fill="auto"/>
            <w:noWrap/>
            <w:vAlign w:val="bottom"/>
            <w:hideMark/>
          </w:tcPr>
          <w:p w14:paraId="1A912D5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4E85A139"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$66.74</w:t>
            </w:r>
          </w:p>
        </w:tc>
        <w:tc>
          <w:tcPr>
            <w:tcW w:w="900" w:type="dxa"/>
            <w:tcBorders>
              <w:top w:val="nil"/>
              <w:left w:val="nil"/>
              <w:bottom w:val="single" w:sz="4" w:space="0" w:color="auto"/>
              <w:right w:val="single" w:sz="4" w:space="0" w:color="auto"/>
            </w:tcBorders>
            <w:shd w:val="clear" w:color="auto" w:fill="auto"/>
            <w:noWrap/>
            <w:vAlign w:val="bottom"/>
            <w:hideMark/>
          </w:tcPr>
          <w:p w14:paraId="7786E524"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$70.55</w:t>
            </w:r>
          </w:p>
        </w:tc>
        <w:tc>
          <w:tcPr>
            <w:tcW w:w="900" w:type="dxa"/>
            <w:tcBorders>
              <w:top w:val="nil"/>
              <w:left w:val="nil"/>
              <w:bottom w:val="single" w:sz="4" w:space="0" w:color="auto"/>
              <w:right w:val="single" w:sz="4" w:space="0" w:color="auto"/>
            </w:tcBorders>
            <w:shd w:val="clear" w:color="auto" w:fill="auto"/>
            <w:noWrap/>
            <w:vAlign w:val="bottom"/>
            <w:hideMark/>
          </w:tcPr>
          <w:p w14:paraId="0D118354"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$67.99</w:t>
            </w:r>
          </w:p>
        </w:tc>
        <w:tc>
          <w:tcPr>
            <w:tcW w:w="810" w:type="dxa"/>
            <w:tcBorders>
              <w:top w:val="nil"/>
              <w:left w:val="nil"/>
              <w:bottom w:val="single" w:sz="4" w:space="0" w:color="auto"/>
              <w:right w:val="single" w:sz="4" w:space="0" w:color="auto"/>
            </w:tcBorders>
            <w:shd w:val="clear" w:color="auto" w:fill="auto"/>
            <w:noWrap/>
            <w:vAlign w:val="bottom"/>
            <w:hideMark/>
          </w:tcPr>
          <w:p w14:paraId="73E7DAB2"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$69.19</w:t>
            </w:r>
          </w:p>
        </w:tc>
        <w:tc>
          <w:tcPr>
            <w:tcW w:w="810" w:type="dxa"/>
            <w:tcBorders>
              <w:top w:val="nil"/>
              <w:left w:val="nil"/>
              <w:bottom w:val="single" w:sz="4" w:space="0" w:color="auto"/>
              <w:right w:val="single" w:sz="4" w:space="0" w:color="auto"/>
            </w:tcBorders>
            <w:shd w:val="clear" w:color="auto" w:fill="auto"/>
            <w:noWrap/>
            <w:vAlign w:val="bottom"/>
            <w:hideMark/>
          </w:tcPr>
          <w:p w14:paraId="20BDCCD0"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$73.54</w:t>
            </w:r>
          </w:p>
        </w:tc>
        <w:tc>
          <w:tcPr>
            <w:tcW w:w="810" w:type="dxa"/>
            <w:tcBorders>
              <w:top w:val="nil"/>
              <w:left w:val="nil"/>
              <w:bottom w:val="single" w:sz="4" w:space="0" w:color="auto"/>
              <w:right w:val="single" w:sz="4" w:space="0" w:color="auto"/>
            </w:tcBorders>
            <w:shd w:val="clear" w:color="auto" w:fill="auto"/>
            <w:noWrap/>
            <w:vAlign w:val="bottom"/>
            <w:hideMark/>
          </w:tcPr>
          <w:p w14:paraId="2C66FBA4"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$73.26</w:t>
            </w:r>
          </w:p>
        </w:tc>
        <w:tc>
          <w:tcPr>
            <w:tcW w:w="810" w:type="dxa"/>
            <w:tcBorders>
              <w:top w:val="nil"/>
              <w:left w:val="nil"/>
              <w:bottom w:val="single" w:sz="4" w:space="0" w:color="auto"/>
              <w:right w:val="single" w:sz="4" w:space="0" w:color="auto"/>
            </w:tcBorders>
            <w:shd w:val="clear" w:color="auto" w:fill="auto"/>
            <w:noWrap/>
            <w:vAlign w:val="bottom"/>
            <w:hideMark/>
          </w:tcPr>
          <w:p w14:paraId="05D07F46"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$72.39</w:t>
            </w:r>
          </w:p>
        </w:tc>
        <w:tc>
          <w:tcPr>
            <w:tcW w:w="720" w:type="dxa"/>
            <w:tcBorders>
              <w:top w:val="nil"/>
              <w:left w:val="nil"/>
              <w:bottom w:val="single" w:sz="4" w:space="0" w:color="auto"/>
              <w:right w:val="single" w:sz="4" w:space="0" w:color="auto"/>
            </w:tcBorders>
            <w:shd w:val="clear" w:color="auto" w:fill="auto"/>
            <w:noWrap/>
            <w:vAlign w:val="bottom"/>
            <w:hideMark/>
          </w:tcPr>
          <w:p w14:paraId="2AAF58DA"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$73.35</w:t>
            </w:r>
          </w:p>
        </w:tc>
        <w:tc>
          <w:tcPr>
            <w:tcW w:w="720" w:type="dxa"/>
            <w:tcBorders>
              <w:top w:val="nil"/>
              <w:left w:val="nil"/>
              <w:bottom w:val="single" w:sz="4" w:space="0" w:color="auto"/>
              <w:right w:val="single" w:sz="4" w:space="0" w:color="auto"/>
            </w:tcBorders>
            <w:shd w:val="clear" w:color="auto" w:fill="auto"/>
            <w:noWrap/>
            <w:vAlign w:val="bottom"/>
            <w:hideMark/>
          </w:tcPr>
          <w:p w14:paraId="23F0746B"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$74.83</w:t>
            </w:r>
          </w:p>
        </w:tc>
        <w:tc>
          <w:tcPr>
            <w:tcW w:w="810" w:type="dxa"/>
            <w:tcBorders>
              <w:top w:val="nil"/>
              <w:left w:val="nil"/>
              <w:bottom w:val="single" w:sz="4" w:space="0" w:color="auto"/>
              <w:right w:val="single" w:sz="4" w:space="0" w:color="auto"/>
            </w:tcBorders>
            <w:shd w:val="clear" w:color="auto" w:fill="auto"/>
            <w:noWrap/>
            <w:vAlign w:val="bottom"/>
            <w:hideMark/>
          </w:tcPr>
          <w:p w14:paraId="5AAF02D0"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$73.43</w:t>
            </w:r>
          </w:p>
        </w:tc>
        <w:tc>
          <w:tcPr>
            <w:tcW w:w="900" w:type="dxa"/>
            <w:tcBorders>
              <w:top w:val="nil"/>
              <w:left w:val="nil"/>
              <w:bottom w:val="single" w:sz="4" w:space="0" w:color="auto"/>
              <w:right w:val="single" w:sz="4" w:space="0" w:color="auto"/>
            </w:tcBorders>
            <w:shd w:val="clear" w:color="auto" w:fill="auto"/>
            <w:noWrap/>
            <w:vAlign w:val="bottom"/>
            <w:hideMark/>
          </w:tcPr>
          <w:p w14:paraId="070BCC85"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$68.54</w:t>
            </w:r>
          </w:p>
        </w:tc>
        <w:tc>
          <w:tcPr>
            <w:tcW w:w="990" w:type="dxa"/>
            <w:tcBorders>
              <w:top w:val="nil"/>
              <w:left w:val="nil"/>
              <w:bottom w:val="single" w:sz="4" w:space="0" w:color="auto"/>
              <w:right w:val="single" w:sz="4" w:space="0" w:color="auto"/>
            </w:tcBorders>
            <w:shd w:val="clear" w:color="auto" w:fill="auto"/>
            <w:noWrap/>
            <w:vAlign w:val="bottom"/>
            <w:hideMark/>
          </w:tcPr>
          <w:p w14:paraId="6AB1AD75"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$65.23</w:t>
            </w:r>
          </w:p>
        </w:tc>
        <w:tc>
          <w:tcPr>
            <w:tcW w:w="990" w:type="dxa"/>
            <w:tcBorders>
              <w:top w:val="nil"/>
              <w:left w:val="nil"/>
              <w:bottom w:val="single" w:sz="4" w:space="0" w:color="auto"/>
              <w:right w:val="single" w:sz="8" w:space="0" w:color="auto"/>
            </w:tcBorders>
            <w:shd w:val="clear" w:color="auto" w:fill="auto"/>
            <w:noWrap/>
            <w:vAlign w:val="bottom"/>
            <w:hideMark/>
          </w:tcPr>
          <w:p w14:paraId="3D58429D"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$70.30</w:t>
            </w:r>
          </w:p>
        </w:tc>
      </w:tr>
      <w:tr w:rsidR="00602AF9" w:rsidRPr="00602AF9" w14:paraId="487B8DCD"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6B413C5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Energy Cost</w:t>
            </w:r>
          </w:p>
        </w:tc>
        <w:tc>
          <w:tcPr>
            <w:tcW w:w="760" w:type="dxa"/>
            <w:tcBorders>
              <w:top w:val="nil"/>
              <w:left w:val="nil"/>
              <w:bottom w:val="single" w:sz="4" w:space="0" w:color="auto"/>
              <w:right w:val="single" w:sz="4" w:space="0" w:color="auto"/>
            </w:tcBorders>
            <w:shd w:val="clear" w:color="auto" w:fill="auto"/>
            <w:noWrap/>
            <w:vAlign w:val="bottom"/>
            <w:hideMark/>
          </w:tcPr>
          <w:p w14:paraId="40B5882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0F34842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$818,818</w:t>
            </w:r>
          </w:p>
        </w:tc>
        <w:tc>
          <w:tcPr>
            <w:tcW w:w="900" w:type="dxa"/>
            <w:tcBorders>
              <w:top w:val="nil"/>
              <w:left w:val="nil"/>
              <w:bottom w:val="single" w:sz="4" w:space="0" w:color="auto"/>
              <w:right w:val="single" w:sz="4" w:space="0" w:color="auto"/>
            </w:tcBorders>
            <w:shd w:val="clear" w:color="auto" w:fill="auto"/>
            <w:noWrap/>
            <w:vAlign w:val="bottom"/>
            <w:hideMark/>
          </w:tcPr>
          <w:p w14:paraId="6CBE930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$697,674</w:t>
            </w:r>
          </w:p>
        </w:tc>
        <w:tc>
          <w:tcPr>
            <w:tcW w:w="900" w:type="dxa"/>
            <w:tcBorders>
              <w:top w:val="nil"/>
              <w:left w:val="nil"/>
              <w:bottom w:val="single" w:sz="4" w:space="0" w:color="auto"/>
              <w:right w:val="single" w:sz="4" w:space="0" w:color="auto"/>
            </w:tcBorders>
            <w:shd w:val="clear" w:color="auto" w:fill="auto"/>
            <w:noWrap/>
            <w:vAlign w:val="bottom"/>
            <w:hideMark/>
          </w:tcPr>
          <w:p w14:paraId="661C2D1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$644,877</w:t>
            </w:r>
          </w:p>
        </w:tc>
        <w:tc>
          <w:tcPr>
            <w:tcW w:w="810" w:type="dxa"/>
            <w:tcBorders>
              <w:top w:val="nil"/>
              <w:left w:val="nil"/>
              <w:bottom w:val="single" w:sz="4" w:space="0" w:color="auto"/>
              <w:right w:val="single" w:sz="4" w:space="0" w:color="auto"/>
            </w:tcBorders>
            <w:shd w:val="clear" w:color="auto" w:fill="auto"/>
            <w:noWrap/>
            <w:vAlign w:val="bottom"/>
            <w:hideMark/>
          </w:tcPr>
          <w:p w14:paraId="61FBB82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$548,003</w:t>
            </w:r>
          </w:p>
        </w:tc>
        <w:tc>
          <w:tcPr>
            <w:tcW w:w="810" w:type="dxa"/>
            <w:tcBorders>
              <w:top w:val="nil"/>
              <w:left w:val="nil"/>
              <w:bottom w:val="single" w:sz="4" w:space="0" w:color="auto"/>
              <w:right w:val="single" w:sz="4" w:space="0" w:color="auto"/>
            </w:tcBorders>
            <w:shd w:val="clear" w:color="auto" w:fill="auto"/>
            <w:noWrap/>
            <w:vAlign w:val="bottom"/>
            <w:hideMark/>
          </w:tcPr>
          <w:p w14:paraId="10D5A63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$542,785</w:t>
            </w:r>
          </w:p>
        </w:tc>
        <w:tc>
          <w:tcPr>
            <w:tcW w:w="810" w:type="dxa"/>
            <w:tcBorders>
              <w:top w:val="nil"/>
              <w:left w:val="nil"/>
              <w:bottom w:val="single" w:sz="4" w:space="0" w:color="auto"/>
              <w:right w:val="single" w:sz="4" w:space="0" w:color="auto"/>
            </w:tcBorders>
            <w:shd w:val="clear" w:color="auto" w:fill="auto"/>
            <w:noWrap/>
            <w:vAlign w:val="bottom"/>
            <w:hideMark/>
          </w:tcPr>
          <w:p w14:paraId="6F5635D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$538,554</w:t>
            </w:r>
          </w:p>
        </w:tc>
        <w:tc>
          <w:tcPr>
            <w:tcW w:w="810" w:type="dxa"/>
            <w:tcBorders>
              <w:top w:val="nil"/>
              <w:left w:val="nil"/>
              <w:bottom w:val="single" w:sz="4" w:space="0" w:color="auto"/>
              <w:right w:val="single" w:sz="4" w:space="0" w:color="auto"/>
            </w:tcBorders>
            <w:shd w:val="clear" w:color="auto" w:fill="auto"/>
            <w:noWrap/>
            <w:vAlign w:val="bottom"/>
            <w:hideMark/>
          </w:tcPr>
          <w:p w14:paraId="595D4DB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$602,853</w:t>
            </w:r>
          </w:p>
        </w:tc>
        <w:tc>
          <w:tcPr>
            <w:tcW w:w="720" w:type="dxa"/>
            <w:tcBorders>
              <w:top w:val="nil"/>
              <w:left w:val="nil"/>
              <w:bottom w:val="single" w:sz="4" w:space="0" w:color="auto"/>
              <w:right w:val="single" w:sz="4" w:space="0" w:color="auto"/>
            </w:tcBorders>
            <w:shd w:val="clear" w:color="auto" w:fill="auto"/>
            <w:noWrap/>
            <w:vAlign w:val="bottom"/>
            <w:hideMark/>
          </w:tcPr>
          <w:p w14:paraId="6B7BCEE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$625,368</w:t>
            </w:r>
          </w:p>
        </w:tc>
        <w:tc>
          <w:tcPr>
            <w:tcW w:w="720" w:type="dxa"/>
            <w:tcBorders>
              <w:top w:val="nil"/>
              <w:left w:val="nil"/>
              <w:bottom w:val="single" w:sz="4" w:space="0" w:color="auto"/>
              <w:right w:val="single" w:sz="4" w:space="0" w:color="auto"/>
            </w:tcBorders>
            <w:shd w:val="clear" w:color="auto" w:fill="auto"/>
            <w:noWrap/>
            <w:vAlign w:val="bottom"/>
            <w:hideMark/>
          </w:tcPr>
          <w:p w14:paraId="07BC86A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$559,635</w:t>
            </w:r>
          </w:p>
        </w:tc>
        <w:tc>
          <w:tcPr>
            <w:tcW w:w="810" w:type="dxa"/>
            <w:tcBorders>
              <w:top w:val="nil"/>
              <w:left w:val="nil"/>
              <w:bottom w:val="single" w:sz="4" w:space="0" w:color="auto"/>
              <w:right w:val="single" w:sz="4" w:space="0" w:color="auto"/>
            </w:tcBorders>
            <w:shd w:val="clear" w:color="auto" w:fill="auto"/>
            <w:noWrap/>
            <w:vAlign w:val="bottom"/>
            <w:hideMark/>
          </w:tcPr>
          <w:p w14:paraId="668754E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$566,798</w:t>
            </w:r>
          </w:p>
        </w:tc>
        <w:tc>
          <w:tcPr>
            <w:tcW w:w="900" w:type="dxa"/>
            <w:tcBorders>
              <w:top w:val="nil"/>
              <w:left w:val="nil"/>
              <w:bottom w:val="single" w:sz="4" w:space="0" w:color="auto"/>
              <w:right w:val="single" w:sz="4" w:space="0" w:color="auto"/>
            </w:tcBorders>
            <w:shd w:val="clear" w:color="auto" w:fill="auto"/>
            <w:noWrap/>
            <w:vAlign w:val="bottom"/>
            <w:hideMark/>
          </w:tcPr>
          <w:p w14:paraId="70D18C7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$701,774</w:t>
            </w:r>
          </w:p>
        </w:tc>
        <w:tc>
          <w:tcPr>
            <w:tcW w:w="990" w:type="dxa"/>
            <w:tcBorders>
              <w:top w:val="nil"/>
              <w:left w:val="nil"/>
              <w:bottom w:val="single" w:sz="4" w:space="0" w:color="auto"/>
              <w:right w:val="single" w:sz="4" w:space="0" w:color="auto"/>
            </w:tcBorders>
            <w:shd w:val="clear" w:color="auto" w:fill="auto"/>
            <w:noWrap/>
            <w:vAlign w:val="bottom"/>
            <w:hideMark/>
          </w:tcPr>
          <w:p w14:paraId="3205B96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$887,466</w:t>
            </w:r>
          </w:p>
        </w:tc>
        <w:tc>
          <w:tcPr>
            <w:tcW w:w="990" w:type="dxa"/>
            <w:tcBorders>
              <w:top w:val="nil"/>
              <w:left w:val="nil"/>
              <w:bottom w:val="single" w:sz="4" w:space="0" w:color="auto"/>
              <w:right w:val="single" w:sz="8" w:space="0" w:color="auto"/>
            </w:tcBorders>
            <w:shd w:val="clear" w:color="auto" w:fill="auto"/>
            <w:noWrap/>
            <w:vAlign w:val="bottom"/>
            <w:hideMark/>
          </w:tcPr>
          <w:p w14:paraId="20A72D2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$7,734,606</w:t>
            </w:r>
          </w:p>
        </w:tc>
      </w:tr>
      <w:tr w:rsidR="00602AF9" w:rsidRPr="00602AF9" w14:paraId="3958F0B6"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46FBD58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Energy Cost/MWh</w:t>
            </w:r>
          </w:p>
        </w:tc>
        <w:tc>
          <w:tcPr>
            <w:tcW w:w="760" w:type="dxa"/>
            <w:tcBorders>
              <w:top w:val="nil"/>
              <w:left w:val="nil"/>
              <w:bottom w:val="single" w:sz="4" w:space="0" w:color="auto"/>
              <w:right w:val="single" w:sz="4" w:space="0" w:color="auto"/>
            </w:tcBorders>
            <w:shd w:val="clear" w:color="auto" w:fill="auto"/>
            <w:noWrap/>
            <w:vAlign w:val="bottom"/>
            <w:hideMark/>
          </w:tcPr>
          <w:p w14:paraId="463A7C2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4CB97FD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$47.26</w:t>
            </w:r>
          </w:p>
        </w:tc>
        <w:tc>
          <w:tcPr>
            <w:tcW w:w="900" w:type="dxa"/>
            <w:tcBorders>
              <w:top w:val="nil"/>
              <w:left w:val="nil"/>
              <w:bottom w:val="single" w:sz="4" w:space="0" w:color="auto"/>
              <w:right w:val="single" w:sz="4" w:space="0" w:color="auto"/>
            </w:tcBorders>
            <w:shd w:val="clear" w:color="auto" w:fill="auto"/>
            <w:noWrap/>
            <w:vAlign w:val="bottom"/>
            <w:hideMark/>
          </w:tcPr>
          <w:p w14:paraId="03694FB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$49.00</w:t>
            </w:r>
          </w:p>
        </w:tc>
        <w:tc>
          <w:tcPr>
            <w:tcW w:w="900" w:type="dxa"/>
            <w:tcBorders>
              <w:top w:val="nil"/>
              <w:left w:val="nil"/>
              <w:bottom w:val="single" w:sz="4" w:space="0" w:color="auto"/>
              <w:right w:val="single" w:sz="4" w:space="0" w:color="auto"/>
            </w:tcBorders>
            <w:shd w:val="clear" w:color="auto" w:fill="auto"/>
            <w:noWrap/>
            <w:vAlign w:val="bottom"/>
            <w:hideMark/>
          </w:tcPr>
          <w:p w14:paraId="7A24E53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$44.69</w:t>
            </w:r>
          </w:p>
        </w:tc>
        <w:tc>
          <w:tcPr>
            <w:tcW w:w="810" w:type="dxa"/>
            <w:tcBorders>
              <w:top w:val="nil"/>
              <w:left w:val="nil"/>
              <w:bottom w:val="single" w:sz="4" w:space="0" w:color="auto"/>
              <w:right w:val="single" w:sz="4" w:space="0" w:color="auto"/>
            </w:tcBorders>
            <w:shd w:val="clear" w:color="auto" w:fill="auto"/>
            <w:noWrap/>
            <w:vAlign w:val="bottom"/>
            <w:hideMark/>
          </w:tcPr>
          <w:p w14:paraId="7479795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$45.98</w:t>
            </w:r>
          </w:p>
        </w:tc>
        <w:tc>
          <w:tcPr>
            <w:tcW w:w="810" w:type="dxa"/>
            <w:tcBorders>
              <w:top w:val="nil"/>
              <w:left w:val="nil"/>
              <w:bottom w:val="single" w:sz="4" w:space="0" w:color="auto"/>
              <w:right w:val="single" w:sz="4" w:space="0" w:color="auto"/>
            </w:tcBorders>
            <w:shd w:val="clear" w:color="auto" w:fill="auto"/>
            <w:noWrap/>
            <w:vAlign w:val="bottom"/>
            <w:hideMark/>
          </w:tcPr>
          <w:p w14:paraId="7330F83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$46.50</w:t>
            </w:r>
          </w:p>
        </w:tc>
        <w:tc>
          <w:tcPr>
            <w:tcW w:w="810" w:type="dxa"/>
            <w:tcBorders>
              <w:top w:val="nil"/>
              <w:left w:val="nil"/>
              <w:bottom w:val="single" w:sz="4" w:space="0" w:color="auto"/>
              <w:right w:val="single" w:sz="4" w:space="0" w:color="auto"/>
            </w:tcBorders>
            <w:shd w:val="clear" w:color="auto" w:fill="auto"/>
            <w:noWrap/>
            <w:vAlign w:val="bottom"/>
            <w:hideMark/>
          </w:tcPr>
          <w:p w14:paraId="38AF285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$46.00</w:t>
            </w:r>
          </w:p>
        </w:tc>
        <w:tc>
          <w:tcPr>
            <w:tcW w:w="810" w:type="dxa"/>
            <w:tcBorders>
              <w:top w:val="nil"/>
              <w:left w:val="nil"/>
              <w:bottom w:val="single" w:sz="4" w:space="0" w:color="auto"/>
              <w:right w:val="single" w:sz="4" w:space="0" w:color="auto"/>
            </w:tcBorders>
            <w:shd w:val="clear" w:color="auto" w:fill="auto"/>
            <w:noWrap/>
            <w:vAlign w:val="bottom"/>
            <w:hideMark/>
          </w:tcPr>
          <w:p w14:paraId="32AAE9F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$47.56</w:t>
            </w:r>
          </w:p>
        </w:tc>
        <w:tc>
          <w:tcPr>
            <w:tcW w:w="720" w:type="dxa"/>
            <w:tcBorders>
              <w:top w:val="nil"/>
              <w:left w:val="nil"/>
              <w:bottom w:val="single" w:sz="4" w:space="0" w:color="auto"/>
              <w:right w:val="single" w:sz="4" w:space="0" w:color="auto"/>
            </w:tcBorders>
            <w:shd w:val="clear" w:color="auto" w:fill="auto"/>
            <w:noWrap/>
            <w:vAlign w:val="bottom"/>
            <w:hideMark/>
          </w:tcPr>
          <w:p w14:paraId="61DEA58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$48.95</w:t>
            </w:r>
          </w:p>
        </w:tc>
        <w:tc>
          <w:tcPr>
            <w:tcW w:w="720" w:type="dxa"/>
            <w:tcBorders>
              <w:top w:val="nil"/>
              <w:left w:val="nil"/>
              <w:bottom w:val="single" w:sz="4" w:space="0" w:color="auto"/>
              <w:right w:val="single" w:sz="4" w:space="0" w:color="auto"/>
            </w:tcBorders>
            <w:shd w:val="clear" w:color="auto" w:fill="auto"/>
            <w:noWrap/>
            <w:vAlign w:val="bottom"/>
            <w:hideMark/>
          </w:tcPr>
          <w:p w14:paraId="3582505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$48.14</w:t>
            </w:r>
          </w:p>
        </w:tc>
        <w:tc>
          <w:tcPr>
            <w:tcW w:w="810" w:type="dxa"/>
            <w:tcBorders>
              <w:top w:val="nil"/>
              <w:left w:val="nil"/>
              <w:bottom w:val="single" w:sz="4" w:space="0" w:color="auto"/>
              <w:right w:val="single" w:sz="4" w:space="0" w:color="auto"/>
            </w:tcBorders>
            <w:shd w:val="clear" w:color="auto" w:fill="auto"/>
            <w:noWrap/>
            <w:vAlign w:val="bottom"/>
            <w:hideMark/>
          </w:tcPr>
          <w:p w14:paraId="6350067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$46.99</w:t>
            </w:r>
          </w:p>
        </w:tc>
        <w:tc>
          <w:tcPr>
            <w:tcW w:w="900" w:type="dxa"/>
            <w:tcBorders>
              <w:top w:val="nil"/>
              <w:left w:val="nil"/>
              <w:bottom w:val="single" w:sz="4" w:space="0" w:color="auto"/>
              <w:right w:val="single" w:sz="4" w:space="0" w:color="auto"/>
            </w:tcBorders>
            <w:shd w:val="clear" w:color="auto" w:fill="auto"/>
            <w:noWrap/>
            <w:vAlign w:val="bottom"/>
            <w:hideMark/>
          </w:tcPr>
          <w:p w14:paraId="1014272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$47.20</w:t>
            </w:r>
          </w:p>
        </w:tc>
        <w:tc>
          <w:tcPr>
            <w:tcW w:w="990" w:type="dxa"/>
            <w:tcBorders>
              <w:top w:val="nil"/>
              <w:left w:val="nil"/>
              <w:bottom w:val="single" w:sz="4" w:space="0" w:color="auto"/>
              <w:right w:val="single" w:sz="4" w:space="0" w:color="auto"/>
            </w:tcBorders>
            <w:shd w:val="clear" w:color="auto" w:fill="auto"/>
            <w:noWrap/>
            <w:vAlign w:val="bottom"/>
            <w:hideMark/>
          </w:tcPr>
          <w:p w14:paraId="702E873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$46.24</w:t>
            </w:r>
          </w:p>
        </w:tc>
        <w:tc>
          <w:tcPr>
            <w:tcW w:w="990" w:type="dxa"/>
            <w:tcBorders>
              <w:top w:val="nil"/>
              <w:left w:val="nil"/>
              <w:bottom w:val="single" w:sz="4" w:space="0" w:color="auto"/>
              <w:right w:val="single" w:sz="8" w:space="0" w:color="auto"/>
            </w:tcBorders>
            <w:shd w:val="clear" w:color="auto" w:fill="auto"/>
            <w:noWrap/>
            <w:vAlign w:val="bottom"/>
            <w:hideMark/>
          </w:tcPr>
          <w:p w14:paraId="44061B7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$47.02</w:t>
            </w:r>
          </w:p>
        </w:tc>
      </w:tr>
      <w:tr w:rsidR="00602AF9" w:rsidRPr="00602AF9" w14:paraId="3CCDA037" w14:textId="77777777" w:rsidTr="00E053F4">
        <w:trPr>
          <w:trHeight w:val="20"/>
        </w:trPr>
        <w:tc>
          <w:tcPr>
            <w:tcW w:w="2790" w:type="dxa"/>
            <w:tcBorders>
              <w:top w:val="nil"/>
              <w:left w:val="single" w:sz="8" w:space="0" w:color="auto"/>
              <w:bottom w:val="single" w:sz="8" w:space="0" w:color="auto"/>
              <w:right w:val="nil"/>
            </w:tcBorders>
            <w:shd w:val="clear" w:color="auto" w:fill="auto"/>
            <w:noWrap/>
            <w:vAlign w:val="bottom"/>
            <w:hideMark/>
          </w:tcPr>
          <w:p w14:paraId="2417445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60" w:type="dxa"/>
            <w:tcBorders>
              <w:top w:val="nil"/>
              <w:left w:val="nil"/>
              <w:bottom w:val="single" w:sz="8" w:space="0" w:color="auto"/>
              <w:right w:val="nil"/>
            </w:tcBorders>
            <w:shd w:val="clear" w:color="auto" w:fill="auto"/>
            <w:noWrap/>
            <w:vAlign w:val="bottom"/>
            <w:hideMark/>
          </w:tcPr>
          <w:p w14:paraId="2BA5AFB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8" w:space="0" w:color="auto"/>
              <w:right w:val="nil"/>
            </w:tcBorders>
            <w:shd w:val="clear" w:color="auto" w:fill="auto"/>
            <w:noWrap/>
            <w:vAlign w:val="bottom"/>
            <w:hideMark/>
          </w:tcPr>
          <w:p w14:paraId="0E53183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8" w:space="0" w:color="auto"/>
              <w:right w:val="nil"/>
            </w:tcBorders>
            <w:shd w:val="clear" w:color="auto" w:fill="auto"/>
            <w:noWrap/>
            <w:vAlign w:val="bottom"/>
            <w:hideMark/>
          </w:tcPr>
          <w:p w14:paraId="24D3A3F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8" w:space="0" w:color="auto"/>
              <w:right w:val="nil"/>
            </w:tcBorders>
            <w:shd w:val="clear" w:color="auto" w:fill="auto"/>
            <w:noWrap/>
            <w:vAlign w:val="bottom"/>
            <w:hideMark/>
          </w:tcPr>
          <w:p w14:paraId="6645C28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8" w:space="0" w:color="auto"/>
              <w:right w:val="nil"/>
            </w:tcBorders>
            <w:shd w:val="clear" w:color="auto" w:fill="auto"/>
            <w:noWrap/>
            <w:vAlign w:val="bottom"/>
            <w:hideMark/>
          </w:tcPr>
          <w:p w14:paraId="1D44645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8" w:space="0" w:color="auto"/>
              <w:right w:val="nil"/>
            </w:tcBorders>
            <w:shd w:val="clear" w:color="auto" w:fill="auto"/>
            <w:noWrap/>
            <w:vAlign w:val="bottom"/>
            <w:hideMark/>
          </w:tcPr>
          <w:p w14:paraId="63C98F3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8" w:space="0" w:color="auto"/>
              <w:right w:val="nil"/>
            </w:tcBorders>
            <w:shd w:val="clear" w:color="auto" w:fill="auto"/>
            <w:noWrap/>
            <w:vAlign w:val="bottom"/>
            <w:hideMark/>
          </w:tcPr>
          <w:p w14:paraId="4688A46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8" w:space="0" w:color="auto"/>
              <w:right w:val="nil"/>
            </w:tcBorders>
            <w:shd w:val="clear" w:color="auto" w:fill="auto"/>
            <w:noWrap/>
            <w:vAlign w:val="bottom"/>
            <w:hideMark/>
          </w:tcPr>
          <w:p w14:paraId="0318A2D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8" w:space="0" w:color="auto"/>
              <w:right w:val="nil"/>
            </w:tcBorders>
            <w:shd w:val="clear" w:color="auto" w:fill="auto"/>
            <w:noWrap/>
            <w:vAlign w:val="bottom"/>
            <w:hideMark/>
          </w:tcPr>
          <w:p w14:paraId="632C099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8" w:space="0" w:color="auto"/>
              <w:right w:val="nil"/>
            </w:tcBorders>
            <w:shd w:val="clear" w:color="auto" w:fill="auto"/>
            <w:noWrap/>
            <w:vAlign w:val="bottom"/>
            <w:hideMark/>
          </w:tcPr>
          <w:p w14:paraId="2B79C16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8" w:space="0" w:color="auto"/>
              <w:right w:val="nil"/>
            </w:tcBorders>
            <w:shd w:val="clear" w:color="auto" w:fill="auto"/>
            <w:noWrap/>
            <w:vAlign w:val="bottom"/>
            <w:hideMark/>
          </w:tcPr>
          <w:p w14:paraId="78FC5B9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8" w:space="0" w:color="auto"/>
              <w:right w:val="nil"/>
            </w:tcBorders>
            <w:shd w:val="clear" w:color="auto" w:fill="auto"/>
            <w:noWrap/>
            <w:vAlign w:val="bottom"/>
            <w:hideMark/>
          </w:tcPr>
          <w:p w14:paraId="04526FE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8" w:space="0" w:color="auto"/>
              <w:right w:val="nil"/>
            </w:tcBorders>
            <w:shd w:val="clear" w:color="auto" w:fill="auto"/>
            <w:noWrap/>
            <w:vAlign w:val="bottom"/>
            <w:hideMark/>
          </w:tcPr>
          <w:p w14:paraId="699C6FE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8" w:space="0" w:color="auto"/>
              <w:right w:val="single" w:sz="8" w:space="0" w:color="auto"/>
            </w:tcBorders>
            <w:shd w:val="clear" w:color="auto" w:fill="auto"/>
            <w:noWrap/>
            <w:vAlign w:val="bottom"/>
            <w:hideMark/>
          </w:tcPr>
          <w:p w14:paraId="317DA91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0117165A" w14:textId="77777777" w:rsidTr="00E053F4">
        <w:trPr>
          <w:trHeight w:val="20"/>
        </w:trPr>
        <w:tc>
          <w:tcPr>
            <w:tcW w:w="14580" w:type="dxa"/>
            <w:gridSpan w:val="15"/>
            <w:tcBorders>
              <w:top w:val="single" w:sz="8" w:space="0" w:color="auto"/>
              <w:left w:val="single" w:sz="8" w:space="0" w:color="auto"/>
              <w:bottom w:val="nil"/>
              <w:right w:val="single" w:sz="8" w:space="0" w:color="000000"/>
            </w:tcBorders>
            <w:shd w:val="clear" w:color="auto" w:fill="auto"/>
            <w:noWrap/>
            <w:vAlign w:val="bottom"/>
            <w:hideMark/>
          </w:tcPr>
          <w:p w14:paraId="3788404A"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2020</w:t>
            </w:r>
          </w:p>
        </w:tc>
      </w:tr>
      <w:tr w:rsidR="00602AF9" w:rsidRPr="00602AF9" w14:paraId="1195B92A" w14:textId="77777777" w:rsidTr="00E053F4">
        <w:trPr>
          <w:trHeight w:val="20"/>
        </w:trPr>
        <w:tc>
          <w:tcPr>
            <w:tcW w:w="279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6DC1286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HV Transmission Charges $/MWh</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2637C99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$11.13</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453E7B7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0912EEC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36600A4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1D76736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434E4D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5C3C0A6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0669279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0B2132A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13A05C1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09F91BF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34B2D57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4BB4A81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single" w:sz="4" w:space="0" w:color="auto"/>
              <w:left w:val="nil"/>
              <w:bottom w:val="single" w:sz="4" w:space="0" w:color="auto"/>
              <w:right w:val="single" w:sz="8" w:space="0" w:color="auto"/>
            </w:tcBorders>
            <w:shd w:val="clear" w:color="auto" w:fill="auto"/>
            <w:noWrap/>
            <w:vAlign w:val="bottom"/>
            <w:hideMark/>
          </w:tcPr>
          <w:p w14:paraId="6CA1ADC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542A14C9"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37ED478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LV Transmission Charges $/MWh</w:t>
            </w:r>
          </w:p>
        </w:tc>
        <w:tc>
          <w:tcPr>
            <w:tcW w:w="760" w:type="dxa"/>
            <w:tcBorders>
              <w:top w:val="nil"/>
              <w:left w:val="nil"/>
              <w:bottom w:val="single" w:sz="4" w:space="0" w:color="auto"/>
              <w:right w:val="single" w:sz="4" w:space="0" w:color="auto"/>
            </w:tcBorders>
            <w:shd w:val="clear" w:color="auto" w:fill="auto"/>
            <w:noWrap/>
            <w:vAlign w:val="bottom"/>
            <w:hideMark/>
          </w:tcPr>
          <w:p w14:paraId="24DD62D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$0.44</w:t>
            </w:r>
          </w:p>
        </w:tc>
        <w:tc>
          <w:tcPr>
            <w:tcW w:w="860" w:type="dxa"/>
            <w:tcBorders>
              <w:top w:val="nil"/>
              <w:left w:val="nil"/>
              <w:bottom w:val="single" w:sz="4" w:space="0" w:color="auto"/>
              <w:right w:val="single" w:sz="4" w:space="0" w:color="auto"/>
            </w:tcBorders>
            <w:shd w:val="clear" w:color="auto" w:fill="auto"/>
            <w:noWrap/>
            <w:vAlign w:val="bottom"/>
            <w:hideMark/>
          </w:tcPr>
          <w:p w14:paraId="5C252A9E"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18E0D3CE"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042A489A"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652FE95A"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A17FE61"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0586C388"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1E07E84A"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306714FB"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7D9CC090"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01945D49"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33CB6E7F"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1E5AC1BA"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1AC6B568"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r>
      <w:tr w:rsidR="00602AF9" w:rsidRPr="00602AF9" w14:paraId="1A30CE39"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6D6C357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60" w:type="dxa"/>
            <w:tcBorders>
              <w:top w:val="nil"/>
              <w:left w:val="nil"/>
              <w:bottom w:val="single" w:sz="4" w:space="0" w:color="auto"/>
              <w:right w:val="single" w:sz="4" w:space="0" w:color="auto"/>
            </w:tcBorders>
            <w:shd w:val="clear" w:color="auto" w:fill="auto"/>
            <w:noWrap/>
            <w:vAlign w:val="bottom"/>
            <w:hideMark/>
          </w:tcPr>
          <w:p w14:paraId="6B4C725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6ECC7376"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Jan</w:t>
            </w:r>
          </w:p>
        </w:tc>
        <w:tc>
          <w:tcPr>
            <w:tcW w:w="900" w:type="dxa"/>
            <w:tcBorders>
              <w:top w:val="nil"/>
              <w:left w:val="nil"/>
              <w:bottom w:val="single" w:sz="4" w:space="0" w:color="auto"/>
              <w:right w:val="single" w:sz="4" w:space="0" w:color="auto"/>
            </w:tcBorders>
            <w:shd w:val="clear" w:color="auto" w:fill="auto"/>
            <w:noWrap/>
            <w:vAlign w:val="bottom"/>
            <w:hideMark/>
          </w:tcPr>
          <w:p w14:paraId="347664B0"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Feb</w:t>
            </w:r>
          </w:p>
        </w:tc>
        <w:tc>
          <w:tcPr>
            <w:tcW w:w="900" w:type="dxa"/>
            <w:tcBorders>
              <w:top w:val="nil"/>
              <w:left w:val="nil"/>
              <w:bottom w:val="single" w:sz="4" w:space="0" w:color="auto"/>
              <w:right w:val="single" w:sz="4" w:space="0" w:color="auto"/>
            </w:tcBorders>
            <w:shd w:val="clear" w:color="auto" w:fill="auto"/>
            <w:noWrap/>
            <w:vAlign w:val="bottom"/>
            <w:hideMark/>
          </w:tcPr>
          <w:p w14:paraId="3D01804A"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Mar</w:t>
            </w:r>
          </w:p>
        </w:tc>
        <w:tc>
          <w:tcPr>
            <w:tcW w:w="810" w:type="dxa"/>
            <w:tcBorders>
              <w:top w:val="nil"/>
              <w:left w:val="nil"/>
              <w:bottom w:val="single" w:sz="4" w:space="0" w:color="auto"/>
              <w:right w:val="single" w:sz="4" w:space="0" w:color="auto"/>
            </w:tcBorders>
            <w:shd w:val="clear" w:color="auto" w:fill="auto"/>
            <w:noWrap/>
            <w:vAlign w:val="bottom"/>
            <w:hideMark/>
          </w:tcPr>
          <w:p w14:paraId="7DA3743D"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Apr</w:t>
            </w:r>
          </w:p>
        </w:tc>
        <w:tc>
          <w:tcPr>
            <w:tcW w:w="810" w:type="dxa"/>
            <w:tcBorders>
              <w:top w:val="nil"/>
              <w:left w:val="nil"/>
              <w:bottom w:val="single" w:sz="4" w:space="0" w:color="auto"/>
              <w:right w:val="single" w:sz="4" w:space="0" w:color="auto"/>
            </w:tcBorders>
            <w:shd w:val="clear" w:color="auto" w:fill="auto"/>
            <w:noWrap/>
            <w:vAlign w:val="bottom"/>
            <w:hideMark/>
          </w:tcPr>
          <w:p w14:paraId="02AF54CE"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May</w:t>
            </w:r>
          </w:p>
        </w:tc>
        <w:tc>
          <w:tcPr>
            <w:tcW w:w="810" w:type="dxa"/>
            <w:tcBorders>
              <w:top w:val="nil"/>
              <w:left w:val="nil"/>
              <w:bottom w:val="single" w:sz="4" w:space="0" w:color="auto"/>
              <w:right w:val="single" w:sz="4" w:space="0" w:color="auto"/>
            </w:tcBorders>
            <w:shd w:val="clear" w:color="auto" w:fill="auto"/>
            <w:noWrap/>
            <w:vAlign w:val="bottom"/>
            <w:hideMark/>
          </w:tcPr>
          <w:p w14:paraId="1B551411"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Jun</w:t>
            </w:r>
          </w:p>
        </w:tc>
        <w:tc>
          <w:tcPr>
            <w:tcW w:w="810" w:type="dxa"/>
            <w:tcBorders>
              <w:top w:val="nil"/>
              <w:left w:val="nil"/>
              <w:bottom w:val="single" w:sz="4" w:space="0" w:color="auto"/>
              <w:right w:val="single" w:sz="4" w:space="0" w:color="auto"/>
            </w:tcBorders>
            <w:shd w:val="clear" w:color="auto" w:fill="auto"/>
            <w:noWrap/>
            <w:vAlign w:val="bottom"/>
            <w:hideMark/>
          </w:tcPr>
          <w:p w14:paraId="29EF909E"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Jul</w:t>
            </w:r>
          </w:p>
        </w:tc>
        <w:tc>
          <w:tcPr>
            <w:tcW w:w="720" w:type="dxa"/>
            <w:tcBorders>
              <w:top w:val="nil"/>
              <w:left w:val="nil"/>
              <w:bottom w:val="single" w:sz="4" w:space="0" w:color="auto"/>
              <w:right w:val="single" w:sz="4" w:space="0" w:color="auto"/>
            </w:tcBorders>
            <w:shd w:val="clear" w:color="auto" w:fill="auto"/>
            <w:noWrap/>
            <w:vAlign w:val="bottom"/>
            <w:hideMark/>
          </w:tcPr>
          <w:p w14:paraId="668BCFF8"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Aug</w:t>
            </w:r>
          </w:p>
        </w:tc>
        <w:tc>
          <w:tcPr>
            <w:tcW w:w="720" w:type="dxa"/>
            <w:tcBorders>
              <w:top w:val="nil"/>
              <w:left w:val="nil"/>
              <w:bottom w:val="single" w:sz="4" w:space="0" w:color="auto"/>
              <w:right w:val="single" w:sz="4" w:space="0" w:color="auto"/>
            </w:tcBorders>
            <w:shd w:val="clear" w:color="auto" w:fill="auto"/>
            <w:noWrap/>
            <w:vAlign w:val="bottom"/>
            <w:hideMark/>
          </w:tcPr>
          <w:p w14:paraId="1CB63D61"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Sep</w:t>
            </w:r>
          </w:p>
        </w:tc>
        <w:tc>
          <w:tcPr>
            <w:tcW w:w="810" w:type="dxa"/>
            <w:tcBorders>
              <w:top w:val="nil"/>
              <w:left w:val="nil"/>
              <w:bottom w:val="single" w:sz="4" w:space="0" w:color="auto"/>
              <w:right w:val="single" w:sz="4" w:space="0" w:color="auto"/>
            </w:tcBorders>
            <w:shd w:val="clear" w:color="auto" w:fill="auto"/>
            <w:noWrap/>
            <w:vAlign w:val="bottom"/>
            <w:hideMark/>
          </w:tcPr>
          <w:p w14:paraId="165D7560"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Oct</w:t>
            </w:r>
          </w:p>
        </w:tc>
        <w:tc>
          <w:tcPr>
            <w:tcW w:w="900" w:type="dxa"/>
            <w:tcBorders>
              <w:top w:val="nil"/>
              <w:left w:val="nil"/>
              <w:bottom w:val="single" w:sz="4" w:space="0" w:color="auto"/>
              <w:right w:val="single" w:sz="4" w:space="0" w:color="auto"/>
            </w:tcBorders>
            <w:shd w:val="clear" w:color="auto" w:fill="auto"/>
            <w:noWrap/>
            <w:vAlign w:val="bottom"/>
            <w:hideMark/>
          </w:tcPr>
          <w:p w14:paraId="1A6CB420"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Nov</w:t>
            </w:r>
          </w:p>
        </w:tc>
        <w:tc>
          <w:tcPr>
            <w:tcW w:w="990" w:type="dxa"/>
            <w:tcBorders>
              <w:top w:val="nil"/>
              <w:left w:val="nil"/>
              <w:bottom w:val="single" w:sz="4" w:space="0" w:color="auto"/>
              <w:right w:val="single" w:sz="4" w:space="0" w:color="auto"/>
            </w:tcBorders>
            <w:shd w:val="clear" w:color="auto" w:fill="auto"/>
            <w:noWrap/>
            <w:vAlign w:val="bottom"/>
            <w:hideMark/>
          </w:tcPr>
          <w:p w14:paraId="5746F7B4"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Dec</w:t>
            </w:r>
          </w:p>
        </w:tc>
        <w:tc>
          <w:tcPr>
            <w:tcW w:w="990" w:type="dxa"/>
            <w:tcBorders>
              <w:top w:val="nil"/>
              <w:left w:val="nil"/>
              <w:bottom w:val="single" w:sz="4" w:space="0" w:color="auto"/>
              <w:right w:val="single" w:sz="8" w:space="0" w:color="auto"/>
            </w:tcBorders>
            <w:shd w:val="clear" w:color="auto" w:fill="auto"/>
            <w:noWrap/>
            <w:vAlign w:val="bottom"/>
            <w:hideMark/>
          </w:tcPr>
          <w:p w14:paraId="5899AA8D"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TOTAL</w:t>
            </w:r>
          </w:p>
        </w:tc>
      </w:tr>
      <w:tr w:rsidR="00602AF9" w:rsidRPr="00602AF9" w14:paraId="13D81294"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5D6422D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Monthly Peak (MW)</w:t>
            </w:r>
          </w:p>
        </w:tc>
        <w:tc>
          <w:tcPr>
            <w:tcW w:w="760" w:type="dxa"/>
            <w:tcBorders>
              <w:top w:val="nil"/>
              <w:left w:val="nil"/>
              <w:bottom w:val="single" w:sz="4" w:space="0" w:color="auto"/>
              <w:right w:val="single" w:sz="4" w:space="0" w:color="auto"/>
            </w:tcBorders>
            <w:shd w:val="clear" w:color="auto" w:fill="auto"/>
            <w:noWrap/>
            <w:vAlign w:val="bottom"/>
            <w:hideMark/>
          </w:tcPr>
          <w:p w14:paraId="659A876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74492B58"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39 </w:t>
            </w:r>
          </w:p>
        </w:tc>
        <w:tc>
          <w:tcPr>
            <w:tcW w:w="900" w:type="dxa"/>
            <w:tcBorders>
              <w:top w:val="nil"/>
              <w:left w:val="nil"/>
              <w:bottom w:val="single" w:sz="4" w:space="0" w:color="auto"/>
              <w:right w:val="single" w:sz="4" w:space="0" w:color="auto"/>
            </w:tcBorders>
            <w:shd w:val="clear" w:color="auto" w:fill="auto"/>
            <w:noWrap/>
            <w:vAlign w:val="bottom"/>
            <w:hideMark/>
          </w:tcPr>
          <w:p w14:paraId="3610C043"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32 </w:t>
            </w:r>
          </w:p>
        </w:tc>
        <w:tc>
          <w:tcPr>
            <w:tcW w:w="900" w:type="dxa"/>
            <w:tcBorders>
              <w:top w:val="nil"/>
              <w:left w:val="nil"/>
              <w:bottom w:val="single" w:sz="4" w:space="0" w:color="auto"/>
              <w:right w:val="single" w:sz="4" w:space="0" w:color="auto"/>
            </w:tcBorders>
            <w:shd w:val="clear" w:color="auto" w:fill="auto"/>
            <w:noWrap/>
            <w:vAlign w:val="bottom"/>
            <w:hideMark/>
          </w:tcPr>
          <w:p w14:paraId="3BAC9665"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30 </w:t>
            </w:r>
          </w:p>
        </w:tc>
        <w:tc>
          <w:tcPr>
            <w:tcW w:w="810" w:type="dxa"/>
            <w:tcBorders>
              <w:top w:val="nil"/>
              <w:left w:val="nil"/>
              <w:bottom w:val="single" w:sz="4" w:space="0" w:color="auto"/>
              <w:right w:val="single" w:sz="4" w:space="0" w:color="auto"/>
            </w:tcBorders>
            <w:shd w:val="clear" w:color="auto" w:fill="auto"/>
            <w:noWrap/>
            <w:vAlign w:val="bottom"/>
            <w:hideMark/>
          </w:tcPr>
          <w:p w14:paraId="6712622D"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23 </w:t>
            </w:r>
          </w:p>
        </w:tc>
        <w:tc>
          <w:tcPr>
            <w:tcW w:w="810" w:type="dxa"/>
            <w:tcBorders>
              <w:top w:val="nil"/>
              <w:left w:val="nil"/>
              <w:bottom w:val="single" w:sz="4" w:space="0" w:color="auto"/>
              <w:right w:val="single" w:sz="4" w:space="0" w:color="auto"/>
            </w:tcBorders>
            <w:shd w:val="clear" w:color="auto" w:fill="auto"/>
            <w:noWrap/>
            <w:vAlign w:val="bottom"/>
            <w:hideMark/>
          </w:tcPr>
          <w:p w14:paraId="474D4F1C"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25 </w:t>
            </w:r>
          </w:p>
        </w:tc>
        <w:tc>
          <w:tcPr>
            <w:tcW w:w="810" w:type="dxa"/>
            <w:tcBorders>
              <w:top w:val="nil"/>
              <w:left w:val="nil"/>
              <w:bottom w:val="single" w:sz="4" w:space="0" w:color="auto"/>
              <w:right w:val="single" w:sz="4" w:space="0" w:color="auto"/>
            </w:tcBorders>
            <w:shd w:val="clear" w:color="auto" w:fill="auto"/>
            <w:noWrap/>
            <w:vAlign w:val="bottom"/>
            <w:hideMark/>
          </w:tcPr>
          <w:p w14:paraId="7BE0BB30"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24 </w:t>
            </w:r>
          </w:p>
        </w:tc>
        <w:tc>
          <w:tcPr>
            <w:tcW w:w="810" w:type="dxa"/>
            <w:tcBorders>
              <w:top w:val="nil"/>
              <w:left w:val="nil"/>
              <w:bottom w:val="single" w:sz="4" w:space="0" w:color="auto"/>
              <w:right w:val="single" w:sz="4" w:space="0" w:color="auto"/>
            </w:tcBorders>
            <w:shd w:val="clear" w:color="auto" w:fill="auto"/>
            <w:noWrap/>
            <w:vAlign w:val="bottom"/>
            <w:hideMark/>
          </w:tcPr>
          <w:p w14:paraId="777A0E5B"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27 </w:t>
            </w:r>
          </w:p>
        </w:tc>
        <w:tc>
          <w:tcPr>
            <w:tcW w:w="720" w:type="dxa"/>
            <w:tcBorders>
              <w:top w:val="nil"/>
              <w:left w:val="nil"/>
              <w:bottom w:val="single" w:sz="4" w:space="0" w:color="auto"/>
              <w:right w:val="single" w:sz="4" w:space="0" w:color="auto"/>
            </w:tcBorders>
            <w:shd w:val="clear" w:color="auto" w:fill="auto"/>
            <w:noWrap/>
            <w:vAlign w:val="bottom"/>
            <w:hideMark/>
          </w:tcPr>
          <w:p w14:paraId="2085A4E2"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25 </w:t>
            </w:r>
          </w:p>
        </w:tc>
        <w:tc>
          <w:tcPr>
            <w:tcW w:w="720" w:type="dxa"/>
            <w:tcBorders>
              <w:top w:val="nil"/>
              <w:left w:val="nil"/>
              <w:bottom w:val="single" w:sz="4" w:space="0" w:color="auto"/>
              <w:right w:val="single" w:sz="4" w:space="0" w:color="auto"/>
            </w:tcBorders>
            <w:shd w:val="clear" w:color="auto" w:fill="auto"/>
            <w:noWrap/>
            <w:vAlign w:val="bottom"/>
            <w:hideMark/>
          </w:tcPr>
          <w:p w14:paraId="42133443"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26 </w:t>
            </w:r>
          </w:p>
        </w:tc>
        <w:tc>
          <w:tcPr>
            <w:tcW w:w="810" w:type="dxa"/>
            <w:tcBorders>
              <w:top w:val="nil"/>
              <w:left w:val="nil"/>
              <w:bottom w:val="single" w:sz="4" w:space="0" w:color="auto"/>
              <w:right w:val="single" w:sz="4" w:space="0" w:color="auto"/>
            </w:tcBorders>
            <w:shd w:val="clear" w:color="auto" w:fill="auto"/>
            <w:noWrap/>
            <w:vAlign w:val="bottom"/>
            <w:hideMark/>
          </w:tcPr>
          <w:p w14:paraId="75C8D716"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23 </w:t>
            </w:r>
          </w:p>
        </w:tc>
        <w:tc>
          <w:tcPr>
            <w:tcW w:w="900" w:type="dxa"/>
            <w:tcBorders>
              <w:top w:val="nil"/>
              <w:left w:val="nil"/>
              <w:bottom w:val="single" w:sz="4" w:space="0" w:color="auto"/>
              <w:right w:val="single" w:sz="4" w:space="0" w:color="auto"/>
            </w:tcBorders>
            <w:shd w:val="clear" w:color="auto" w:fill="auto"/>
            <w:noWrap/>
            <w:vAlign w:val="bottom"/>
            <w:hideMark/>
          </w:tcPr>
          <w:p w14:paraId="34F064A6"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34 </w:t>
            </w:r>
          </w:p>
        </w:tc>
        <w:tc>
          <w:tcPr>
            <w:tcW w:w="990" w:type="dxa"/>
            <w:tcBorders>
              <w:top w:val="nil"/>
              <w:left w:val="nil"/>
              <w:bottom w:val="single" w:sz="4" w:space="0" w:color="auto"/>
              <w:right w:val="single" w:sz="4" w:space="0" w:color="auto"/>
            </w:tcBorders>
            <w:shd w:val="clear" w:color="auto" w:fill="auto"/>
            <w:noWrap/>
            <w:vAlign w:val="bottom"/>
            <w:hideMark/>
          </w:tcPr>
          <w:p w14:paraId="0551FF50"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44 </w:t>
            </w:r>
          </w:p>
        </w:tc>
        <w:tc>
          <w:tcPr>
            <w:tcW w:w="990" w:type="dxa"/>
            <w:tcBorders>
              <w:top w:val="nil"/>
              <w:left w:val="nil"/>
              <w:bottom w:val="single" w:sz="4" w:space="0" w:color="auto"/>
              <w:right w:val="single" w:sz="8" w:space="0" w:color="auto"/>
            </w:tcBorders>
            <w:shd w:val="clear" w:color="auto" w:fill="auto"/>
            <w:noWrap/>
            <w:vAlign w:val="bottom"/>
            <w:hideMark/>
          </w:tcPr>
          <w:p w14:paraId="35BC4CB9"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r>
      <w:tr w:rsidR="00602AF9" w:rsidRPr="00602AF9" w14:paraId="08333288"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634D622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Monthly Energy (MWh)</w:t>
            </w:r>
          </w:p>
        </w:tc>
        <w:tc>
          <w:tcPr>
            <w:tcW w:w="760" w:type="dxa"/>
            <w:tcBorders>
              <w:top w:val="nil"/>
              <w:left w:val="nil"/>
              <w:bottom w:val="single" w:sz="4" w:space="0" w:color="auto"/>
              <w:right w:val="single" w:sz="4" w:space="0" w:color="auto"/>
            </w:tcBorders>
            <w:shd w:val="clear" w:color="auto" w:fill="auto"/>
            <w:noWrap/>
            <w:vAlign w:val="bottom"/>
            <w:hideMark/>
          </w:tcPr>
          <w:p w14:paraId="2ABC2AD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0FC479C9"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17,557 </w:t>
            </w:r>
          </w:p>
        </w:tc>
        <w:tc>
          <w:tcPr>
            <w:tcW w:w="900" w:type="dxa"/>
            <w:tcBorders>
              <w:top w:val="nil"/>
              <w:left w:val="nil"/>
              <w:bottom w:val="single" w:sz="4" w:space="0" w:color="auto"/>
              <w:right w:val="single" w:sz="4" w:space="0" w:color="auto"/>
            </w:tcBorders>
            <w:shd w:val="clear" w:color="auto" w:fill="auto"/>
            <w:noWrap/>
            <w:vAlign w:val="bottom"/>
            <w:hideMark/>
          </w:tcPr>
          <w:p w14:paraId="7F80DB46"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14,344 </w:t>
            </w:r>
          </w:p>
        </w:tc>
        <w:tc>
          <w:tcPr>
            <w:tcW w:w="900" w:type="dxa"/>
            <w:tcBorders>
              <w:top w:val="nil"/>
              <w:left w:val="nil"/>
              <w:bottom w:val="single" w:sz="4" w:space="0" w:color="auto"/>
              <w:right w:val="single" w:sz="4" w:space="0" w:color="auto"/>
            </w:tcBorders>
            <w:shd w:val="clear" w:color="auto" w:fill="auto"/>
            <w:noWrap/>
            <w:vAlign w:val="bottom"/>
            <w:hideMark/>
          </w:tcPr>
          <w:p w14:paraId="0D6902AC"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14,453 </w:t>
            </w:r>
          </w:p>
        </w:tc>
        <w:tc>
          <w:tcPr>
            <w:tcW w:w="810" w:type="dxa"/>
            <w:tcBorders>
              <w:top w:val="nil"/>
              <w:left w:val="nil"/>
              <w:bottom w:val="single" w:sz="4" w:space="0" w:color="auto"/>
              <w:right w:val="single" w:sz="4" w:space="0" w:color="auto"/>
            </w:tcBorders>
            <w:shd w:val="clear" w:color="auto" w:fill="auto"/>
            <w:noWrap/>
            <w:vAlign w:val="bottom"/>
            <w:hideMark/>
          </w:tcPr>
          <w:p w14:paraId="109825E0"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11,968 </w:t>
            </w:r>
          </w:p>
        </w:tc>
        <w:tc>
          <w:tcPr>
            <w:tcW w:w="810" w:type="dxa"/>
            <w:tcBorders>
              <w:top w:val="nil"/>
              <w:left w:val="nil"/>
              <w:bottom w:val="single" w:sz="4" w:space="0" w:color="auto"/>
              <w:right w:val="single" w:sz="4" w:space="0" w:color="auto"/>
            </w:tcBorders>
            <w:shd w:val="clear" w:color="auto" w:fill="auto"/>
            <w:noWrap/>
            <w:vAlign w:val="bottom"/>
            <w:hideMark/>
          </w:tcPr>
          <w:p w14:paraId="37F1CE5A"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11,772 </w:t>
            </w:r>
          </w:p>
        </w:tc>
        <w:tc>
          <w:tcPr>
            <w:tcW w:w="810" w:type="dxa"/>
            <w:tcBorders>
              <w:top w:val="nil"/>
              <w:left w:val="nil"/>
              <w:bottom w:val="single" w:sz="4" w:space="0" w:color="auto"/>
              <w:right w:val="single" w:sz="4" w:space="0" w:color="auto"/>
            </w:tcBorders>
            <w:shd w:val="clear" w:color="auto" w:fill="auto"/>
            <w:noWrap/>
            <w:vAlign w:val="bottom"/>
            <w:hideMark/>
          </w:tcPr>
          <w:p w14:paraId="52863394"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11,660 </w:t>
            </w:r>
          </w:p>
        </w:tc>
        <w:tc>
          <w:tcPr>
            <w:tcW w:w="810" w:type="dxa"/>
            <w:tcBorders>
              <w:top w:val="nil"/>
              <w:left w:val="nil"/>
              <w:bottom w:val="single" w:sz="4" w:space="0" w:color="auto"/>
              <w:right w:val="single" w:sz="4" w:space="0" w:color="auto"/>
            </w:tcBorders>
            <w:shd w:val="clear" w:color="auto" w:fill="auto"/>
            <w:noWrap/>
            <w:vAlign w:val="bottom"/>
            <w:hideMark/>
          </w:tcPr>
          <w:p w14:paraId="0175894A"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12,784 </w:t>
            </w:r>
          </w:p>
        </w:tc>
        <w:tc>
          <w:tcPr>
            <w:tcW w:w="720" w:type="dxa"/>
            <w:tcBorders>
              <w:top w:val="nil"/>
              <w:left w:val="nil"/>
              <w:bottom w:val="single" w:sz="4" w:space="0" w:color="auto"/>
              <w:right w:val="single" w:sz="4" w:space="0" w:color="auto"/>
            </w:tcBorders>
            <w:shd w:val="clear" w:color="auto" w:fill="auto"/>
            <w:noWrap/>
            <w:vAlign w:val="bottom"/>
            <w:hideMark/>
          </w:tcPr>
          <w:p w14:paraId="15208B2A"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12,850 </w:t>
            </w:r>
          </w:p>
        </w:tc>
        <w:tc>
          <w:tcPr>
            <w:tcW w:w="720" w:type="dxa"/>
            <w:tcBorders>
              <w:top w:val="nil"/>
              <w:left w:val="nil"/>
              <w:bottom w:val="single" w:sz="4" w:space="0" w:color="auto"/>
              <w:right w:val="single" w:sz="4" w:space="0" w:color="auto"/>
            </w:tcBorders>
            <w:shd w:val="clear" w:color="auto" w:fill="auto"/>
            <w:noWrap/>
            <w:vAlign w:val="bottom"/>
            <w:hideMark/>
          </w:tcPr>
          <w:p w14:paraId="1C879557"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11,670 </w:t>
            </w:r>
          </w:p>
        </w:tc>
        <w:tc>
          <w:tcPr>
            <w:tcW w:w="810" w:type="dxa"/>
            <w:tcBorders>
              <w:top w:val="nil"/>
              <w:left w:val="nil"/>
              <w:bottom w:val="single" w:sz="4" w:space="0" w:color="auto"/>
              <w:right w:val="single" w:sz="4" w:space="0" w:color="auto"/>
            </w:tcBorders>
            <w:shd w:val="clear" w:color="auto" w:fill="auto"/>
            <w:noWrap/>
            <w:vAlign w:val="bottom"/>
            <w:hideMark/>
          </w:tcPr>
          <w:p w14:paraId="1878E9BC"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12,228 </w:t>
            </w:r>
          </w:p>
        </w:tc>
        <w:tc>
          <w:tcPr>
            <w:tcW w:w="900" w:type="dxa"/>
            <w:tcBorders>
              <w:top w:val="nil"/>
              <w:left w:val="nil"/>
              <w:bottom w:val="single" w:sz="4" w:space="0" w:color="auto"/>
              <w:right w:val="single" w:sz="4" w:space="0" w:color="auto"/>
            </w:tcBorders>
            <w:shd w:val="clear" w:color="auto" w:fill="auto"/>
            <w:noWrap/>
            <w:vAlign w:val="bottom"/>
            <w:hideMark/>
          </w:tcPr>
          <w:p w14:paraId="71AB9930"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14,849 </w:t>
            </w:r>
          </w:p>
        </w:tc>
        <w:tc>
          <w:tcPr>
            <w:tcW w:w="990" w:type="dxa"/>
            <w:tcBorders>
              <w:top w:val="nil"/>
              <w:left w:val="nil"/>
              <w:bottom w:val="single" w:sz="4" w:space="0" w:color="auto"/>
              <w:right w:val="single" w:sz="4" w:space="0" w:color="auto"/>
            </w:tcBorders>
            <w:shd w:val="clear" w:color="auto" w:fill="auto"/>
            <w:noWrap/>
            <w:vAlign w:val="bottom"/>
            <w:hideMark/>
          </w:tcPr>
          <w:p w14:paraId="5F20BE5C"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19,160 </w:t>
            </w:r>
          </w:p>
        </w:tc>
        <w:tc>
          <w:tcPr>
            <w:tcW w:w="990" w:type="dxa"/>
            <w:tcBorders>
              <w:top w:val="nil"/>
              <w:left w:val="nil"/>
              <w:bottom w:val="single" w:sz="4" w:space="0" w:color="auto"/>
              <w:right w:val="single" w:sz="8" w:space="0" w:color="auto"/>
            </w:tcBorders>
            <w:shd w:val="clear" w:color="auto" w:fill="auto"/>
            <w:noWrap/>
            <w:vAlign w:val="bottom"/>
            <w:hideMark/>
          </w:tcPr>
          <w:p w14:paraId="0633B1A8" w14:textId="77777777" w:rsidR="00602AF9" w:rsidRPr="00602AF9" w:rsidRDefault="00602AF9" w:rsidP="00E053F4">
            <w:pPr>
              <w:spacing w:line="240" w:lineRule="auto"/>
              <w:jc w:val="right"/>
              <w:rPr>
                <w:rFonts w:eastAsia="Times New Roman"/>
                <w:b/>
                <w:bCs/>
                <w:sz w:val="13"/>
                <w:szCs w:val="13"/>
              </w:rPr>
            </w:pPr>
            <w:r w:rsidRPr="00602AF9">
              <w:rPr>
                <w:rFonts w:eastAsia="Times New Roman"/>
                <w:b/>
                <w:bCs/>
                <w:sz w:val="13"/>
                <w:szCs w:val="13"/>
              </w:rPr>
              <w:t>165,294</w:t>
            </w:r>
          </w:p>
        </w:tc>
      </w:tr>
      <w:tr w:rsidR="00602AF9" w:rsidRPr="00602AF9" w14:paraId="08209A79"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2F263D3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60" w:type="dxa"/>
            <w:tcBorders>
              <w:top w:val="nil"/>
              <w:left w:val="nil"/>
              <w:bottom w:val="single" w:sz="4" w:space="0" w:color="auto"/>
              <w:right w:val="single" w:sz="4" w:space="0" w:color="auto"/>
            </w:tcBorders>
            <w:shd w:val="clear" w:color="auto" w:fill="auto"/>
            <w:noWrap/>
            <w:vAlign w:val="bottom"/>
            <w:hideMark/>
          </w:tcPr>
          <w:p w14:paraId="6907F89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71D9ACB9"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46C4218E"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6D48113C"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00CA2409"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65D51CD9"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BC097C9"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668BCEFC"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1C909901"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724A6DB6"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2C5FE1B8"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75631A65"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75F88AA0"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5AEB18BB"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r>
      <w:tr w:rsidR="00602AF9" w:rsidRPr="00602AF9" w14:paraId="3E0B99E8"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65D2D3F2"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Capacity Requirements</w:t>
            </w:r>
            <w:r w:rsidRPr="00602AF9">
              <w:rPr>
                <w:rFonts w:eastAsia="Times New Roman"/>
                <w:sz w:val="13"/>
                <w:szCs w:val="13"/>
              </w:rPr>
              <w:t xml:space="preserve"> (MWh)</w:t>
            </w:r>
          </w:p>
        </w:tc>
        <w:tc>
          <w:tcPr>
            <w:tcW w:w="760" w:type="dxa"/>
            <w:tcBorders>
              <w:top w:val="nil"/>
              <w:left w:val="nil"/>
              <w:bottom w:val="single" w:sz="4" w:space="0" w:color="auto"/>
              <w:right w:val="single" w:sz="4" w:space="0" w:color="auto"/>
            </w:tcBorders>
            <w:shd w:val="clear" w:color="auto" w:fill="auto"/>
            <w:noWrap/>
            <w:vAlign w:val="bottom"/>
            <w:hideMark/>
          </w:tcPr>
          <w:p w14:paraId="6419C96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4C5029C4"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3A5F2AA1"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6FF347F0"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631BC024"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AA70BF5"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582788B"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69572B5C"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50275178"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0F6D5BC3"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1660248"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71727811"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4F752461"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5C016EFC"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r>
      <w:tr w:rsidR="00602AF9" w:rsidRPr="00602AF9" w14:paraId="262E3F5A"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5E1C236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Monthly Peak Less Partial BVPP Capacity</w:t>
            </w:r>
          </w:p>
        </w:tc>
        <w:tc>
          <w:tcPr>
            <w:tcW w:w="760" w:type="dxa"/>
            <w:tcBorders>
              <w:top w:val="nil"/>
              <w:left w:val="nil"/>
              <w:bottom w:val="single" w:sz="4" w:space="0" w:color="auto"/>
              <w:right w:val="single" w:sz="4" w:space="0" w:color="auto"/>
            </w:tcBorders>
            <w:shd w:val="clear" w:color="auto" w:fill="auto"/>
            <w:noWrap/>
            <w:vAlign w:val="bottom"/>
            <w:hideMark/>
          </w:tcPr>
          <w:p w14:paraId="7886591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5514B62C"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23.63 </w:t>
            </w:r>
          </w:p>
        </w:tc>
        <w:tc>
          <w:tcPr>
            <w:tcW w:w="900" w:type="dxa"/>
            <w:tcBorders>
              <w:top w:val="nil"/>
              <w:left w:val="nil"/>
              <w:bottom w:val="single" w:sz="4" w:space="0" w:color="auto"/>
              <w:right w:val="single" w:sz="4" w:space="0" w:color="auto"/>
            </w:tcBorders>
            <w:shd w:val="clear" w:color="auto" w:fill="auto"/>
            <w:noWrap/>
            <w:vAlign w:val="bottom"/>
            <w:hideMark/>
          </w:tcPr>
          <w:p w14:paraId="169DA8B4"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19.33 </w:t>
            </w:r>
          </w:p>
        </w:tc>
        <w:tc>
          <w:tcPr>
            <w:tcW w:w="900" w:type="dxa"/>
            <w:tcBorders>
              <w:top w:val="nil"/>
              <w:left w:val="nil"/>
              <w:bottom w:val="single" w:sz="4" w:space="0" w:color="auto"/>
              <w:right w:val="single" w:sz="4" w:space="0" w:color="auto"/>
            </w:tcBorders>
            <w:shd w:val="clear" w:color="auto" w:fill="auto"/>
            <w:noWrap/>
            <w:vAlign w:val="bottom"/>
            <w:hideMark/>
          </w:tcPr>
          <w:p w14:paraId="395DB864"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18.13 </w:t>
            </w:r>
          </w:p>
        </w:tc>
        <w:tc>
          <w:tcPr>
            <w:tcW w:w="810" w:type="dxa"/>
            <w:tcBorders>
              <w:top w:val="nil"/>
              <w:left w:val="nil"/>
              <w:bottom w:val="single" w:sz="4" w:space="0" w:color="auto"/>
              <w:right w:val="single" w:sz="4" w:space="0" w:color="auto"/>
            </w:tcBorders>
            <w:shd w:val="clear" w:color="auto" w:fill="auto"/>
            <w:noWrap/>
            <w:vAlign w:val="bottom"/>
            <w:hideMark/>
          </w:tcPr>
          <w:p w14:paraId="5B77943E"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14.22 </w:t>
            </w:r>
          </w:p>
        </w:tc>
        <w:tc>
          <w:tcPr>
            <w:tcW w:w="810" w:type="dxa"/>
            <w:tcBorders>
              <w:top w:val="nil"/>
              <w:left w:val="nil"/>
              <w:bottom w:val="single" w:sz="4" w:space="0" w:color="auto"/>
              <w:right w:val="single" w:sz="4" w:space="0" w:color="auto"/>
            </w:tcBorders>
            <w:shd w:val="clear" w:color="auto" w:fill="auto"/>
            <w:noWrap/>
            <w:vAlign w:val="bottom"/>
            <w:hideMark/>
          </w:tcPr>
          <w:p w14:paraId="157EE60B"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13.98 </w:t>
            </w:r>
          </w:p>
        </w:tc>
        <w:tc>
          <w:tcPr>
            <w:tcW w:w="810" w:type="dxa"/>
            <w:tcBorders>
              <w:top w:val="nil"/>
              <w:left w:val="nil"/>
              <w:bottom w:val="single" w:sz="4" w:space="0" w:color="auto"/>
              <w:right w:val="single" w:sz="4" w:space="0" w:color="auto"/>
            </w:tcBorders>
            <w:shd w:val="clear" w:color="auto" w:fill="auto"/>
            <w:noWrap/>
            <w:vAlign w:val="bottom"/>
            <w:hideMark/>
          </w:tcPr>
          <w:p w14:paraId="404BED77"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13.94 </w:t>
            </w:r>
          </w:p>
        </w:tc>
        <w:tc>
          <w:tcPr>
            <w:tcW w:w="810" w:type="dxa"/>
            <w:tcBorders>
              <w:top w:val="nil"/>
              <w:left w:val="nil"/>
              <w:bottom w:val="single" w:sz="4" w:space="0" w:color="auto"/>
              <w:right w:val="single" w:sz="4" w:space="0" w:color="auto"/>
            </w:tcBorders>
            <w:shd w:val="clear" w:color="auto" w:fill="auto"/>
            <w:noWrap/>
            <w:vAlign w:val="bottom"/>
            <w:hideMark/>
          </w:tcPr>
          <w:p w14:paraId="3BE1D449"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17.09 </w:t>
            </w:r>
          </w:p>
        </w:tc>
        <w:tc>
          <w:tcPr>
            <w:tcW w:w="720" w:type="dxa"/>
            <w:tcBorders>
              <w:top w:val="nil"/>
              <w:left w:val="nil"/>
              <w:bottom w:val="single" w:sz="4" w:space="0" w:color="auto"/>
              <w:right w:val="single" w:sz="4" w:space="0" w:color="auto"/>
            </w:tcBorders>
            <w:shd w:val="clear" w:color="auto" w:fill="auto"/>
            <w:noWrap/>
            <w:vAlign w:val="bottom"/>
            <w:hideMark/>
          </w:tcPr>
          <w:p w14:paraId="6199B721"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16.08 </w:t>
            </w:r>
          </w:p>
        </w:tc>
        <w:tc>
          <w:tcPr>
            <w:tcW w:w="720" w:type="dxa"/>
            <w:tcBorders>
              <w:top w:val="nil"/>
              <w:left w:val="nil"/>
              <w:bottom w:val="single" w:sz="4" w:space="0" w:color="auto"/>
              <w:right w:val="single" w:sz="4" w:space="0" w:color="auto"/>
            </w:tcBorders>
            <w:shd w:val="clear" w:color="auto" w:fill="auto"/>
            <w:noWrap/>
            <w:vAlign w:val="bottom"/>
            <w:hideMark/>
          </w:tcPr>
          <w:p w14:paraId="6113592F"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14.85 </w:t>
            </w:r>
          </w:p>
        </w:tc>
        <w:tc>
          <w:tcPr>
            <w:tcW w:w="810" w:type="dxa"/>
            <w:tcBorders>
              <w:top w:val="nil"/>
              <w:left w:val="nil"/>
              <w:bottom w:val="single" w:sz="4" w:space="0" w:color="auto"/>
              <w:right w:val="single" w:sz="4" w:space="0" w:color="auto"/>
            </w:tcBorders>
            <w:shd w:val="clear" w:color="auto" w:fill="auto"/>
            <w:noWrap/>
            <w:vAlign w:val="bottom"/>
            <w:hideMark/>
          </w:tcPr>
          <w:p w14:paraId="3E514501"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14.29 </w:t>
            </w:r>
          </w:p>
        </w:tc>
        <w:tc>
          <w:tcPr>
            <w:tcW w:w="900" w:type="dxa"/>
            <w:tcBorders>
              <w:top w:val="nil"/>
              <w:left w:val="nil"/>
              <w:bottom w:val="single" w:sz="4" w:space="0" w:color="auto"/>
              <w:right w:val="single" w:sz="4" w:space="0" w:color="auto"/>
            </w:tcBorders>
            <w:shd w:val="clear" w:color="auto" w:fill="auto"/>
            <w:noWrap/>
            <w:vAlign w:val="bottom"/>
            <w:hideMark/>
          </w:tcPr>
          <w:p w14:paraId="4ED1048A"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16.34 </w:t>
            </w:r>
          </w:p>
        </w:tc>
        <w:tc>
          <w:tcPr>
            <w:tcW w:w="990" w:type="dxa"/>
            <w:tcBorders>
              <w:top w:val="nil"/>
              <w:left w:val="nil"/>
              <w:bottom w:val="single" w:sz="4" w:space="0" w:color="auto"/>
              <w:right w:val="single" w:sz="4" w:space="0" w:color="auto"/>
            </w:tcBorders>
            <w:shd w:val="clear" w:color="auto" w:fill="auto"/>
            <w:noWrap/>
            <w:vAlign w:val="bottom"/>
            <w:hideMark/>
          </w:tcPr>
          <w:p w14:paraId="43A7FF6B"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26.29 </w:t>
            </w:r>
          </w:p>
        </w:tc>
        <w:tc>
          <w:tcPr>
            <w:tcW w:w="990" w:type="dxa"/>
            <w:tcBorders>
              <w:top w:val="nil"/>
              <w:left w:val="nil"/>
              <w:bottom w:val="single" w:sz="4" w:space="0" w:color="auto"/>
              <w:right w:val="single" w:sz="8" w:space="0" w:color="auto"/>
            </w:tcBorders>
            <w:shd w:val="clear" w:color="auto" w:fill="auto"/>
            <w:noWrap/>
            <w:vAlign w:val="bottom"/>
            <w:hideMark/>
          </w:tcPr>
          <w:p w14:paraId="1EFE8B2F"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r>
      <w:tr w:rsidR="00602AF9" w:rsidRPr="00602AF9" w14:paraId="3623A9A1"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574118C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Reserve Requirements</w:t>
            </w:r>
          </w:p>
        </w:tc>
        <w:tc>
          <w:tcPr>
            <w:tcW w:w="760" w:type="dxa"/>
            <w:tcBorders>
              <w:top w:val="nil"/>
              <w:left w:val="nil"/>
              <w:bottom w:val="single" w:sz="4" w:space="0" w:color="auto"/>
              <w:right w:val="single" w:sz="4" w:space="0" w:color="auto"/>
            </w:tcBorders>
            <w:shd w:val="clear" w:color="auto" w:fill="auto"/>
            <w:noWrap/>
            <w:vAlign w:val="bottom"/>
            <w:hideMark/>
          </w:tcPr>
          <w:p w14:paraId="7760E6F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5B891C38"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3.54 </w:t>
            </w:r>
          </w:p>
        </w:tc>
        <w:tc>
          <w:tcPr>
            <w:tcW w:w="900" w:type="dxa"/>
            <w:tcBorders>
              <w:top w:val="nil"/>
              <w:left w:val="nil"/>
              <w:bottom w:val="single" w:sz="4" w:space="0" w:color="auto"/>
              <w:right w:val="single" w:sz="4" w:space="0" w:color="auto"/>
            </w:tcBorders>
            <w:shd w:val="clear" w:color="auto" w:fill="auto"/>
            <w:noWrap/>
            <w:vAlign w:val="bottom"/>
            <w:hideMark/>
          </w:tcPr>
          <w:p w14:paraId="360C7AAB"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2.90 </w:t>
            </w:r>
          </w:p>
        </w:tc>
        <w:tc>
          <w:tcPr>
            <w:tcW w:w="900" w:type="dxa"/>
            <w:tcBorders>
              <w:top w:val="nil"/>
              <w:left w:val="nil"/>
              <w:bottom w:val="single" w:sz="4" w:space="0" w:color="auto"/>
              <w:right w:val="single" w:sz="4" w:space="0" w:color="auto"/>
            </w:tcBorders>
            <w:shd w:val="clear" w:color="auto" w:fill="auto"/>
            <w:noWrap/>
            <w:vAlign w:val="bottom"/>
            <w:hideMark/>
          </w:tcPr>
          <w:p w14:paraId="17CAC24C"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2.72 </w:t>
            </w:r>
          </w:p>
        </w:tc>
        <w:tc>
          <w:tcPr>
            <w:tcW w:w="810" w:type="dxa"/>
            <w:tcBorders>
              <w:top w:val="nil"/>
              <w:left w:val="nil"/>
              <w:bottom w:val="single" w:sz="4" w:space="0" w:color="auto"/>
              <w:right w:val="single" w:sz="4" w:space="0" w:color="auto"/>
            </w:tcBorders>
            <w:shd w:val="clear" w:color="auto" w:fill="auto"/>
            <w:noWrap/>
            <w:vAlign w:val="bottom"/>
            <w:hideMark/>
          </w:tcPr>
          <w:p w14:paraId="588C9EB9"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2.13 </w:t>
            </w:r>
          </w:p>
        </w:tc>
        <w:tc>
          <w:tcPr>
            <w:tcW w:w="810" w:type="dxa"/>
            <w:tcBorders>
              <w:top w:val="nil"/>
              <w:left w:val="nil"/>
              <w:bottom w:val="single" w:sz="4" w:space="0" w:color="auto"/>
              <w:right w:val="single" w:sz="4" w:space="0" w:color="auto"/>
            </w:tcBorders>
            <w:shd w:val="clear" w:color="auto" w:fill="auto"/>
            <w:noWrap/>
            <w:vAlign w:val="bottom"/>
            <w:hideMark/>
          </w:tcPr>
          <w:p w14:paraId="25B1F321"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2.10 </w:t>
            </w:r>
          </w:p>
        </w:tc>
        <w:tc>
          <w:tcPr>
            <w:tcW w:w="810" w:type="dxa"/>
            <w:tcBorders>
              <w:top w:val="nil"/>
              <w:left w:val="nil"/>
              <w:bottom w:val="single" w:sz="4" w:space="0" w:color="auto"/>
              <w:right w:val="single" w:sz="4" w:space="0" w:color="auto"/>
            </w:tcBorders>
            <w:shd w:val="clear" w:color="auto" w:fill="auto"/>
            <w:noWrap/>
            <w:vAlign w:val="bottom"/>
            <w:hideMark/>
          </w:tcPr>
          <w:p w14:paraId="36C8FD40"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2.09 </w:t>
            </w:r>
          </w:p>
        </w:tc>
        <w:tc>
          <w:tcPr>
            <w:tcW w:w="810" w:type="dxa"/>
            <w:tcBorders>
              <w:top w:val="nil"/>
              <w:left w:val="nil"/>
              <w:bottom w:val="single" w:sz="4" w:space="0" w:color="auto"/>
              <w:right w:val="single" w:sz="4" w:space="0" w:color="auto"/>
            </w:tcBorders>
            <w:shd w:val="clear" w:color="auto" w:fill="auto"/>
            <w:noWrap/>
            <w:vAlign w:val="bottom"/>
            <w:hideMark/>
          </w:tcPr>
          <w:p w14:paraId="57A845EF"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2.56 </w:t>
            </w:r>
          </w:p>
        </w:tc>
        <w:tc>
          <w:tcPr>
            <w:tcW w:w="720" w:type="dxa"/>
            <w:tcBorders>
              <w:top w:val="nil"/>
              <w:left w:val="nil"/>
              <w:bottom w:val="single" w:sz="4" w:space="0" w:color="auto"/>
              <w:right w:val="single" w:sz="4" w:space="0" w:color="auto"/>
            </w:tcBorders>
            <w:shd w:val="clear" w:color="auto" w:fill="auto"/>
            <w:noWrap/>
            <w:vAlign w:val="bottom"/>
            <w:hideMark/>
          </w:tcPr>
          <w:p w14:paraId="6D8FB8D0"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2.41 </w:t>
            </w:r>
          </w:p>
        </w:tc>
        <w:tc>
          <w:tcPr>
            <w:tcW w:w="720" w:type="dxa"/>
            <w:tcBorders>
              <w:top w:val="nil"/>
              <w:left w:val="nil"/>
              <w:bottom w:val="single" w:sz="4" w:space="0" w:color="auto"/>
              <w:right w:val="single" w:sz="4" w:space="0" w:color="auto"/>
            </w:tcBorders>
            <w:shd w:val="clear" w:color="auto" w:fill="auto"/>
            <w:noWrap/>
            <w:vAlign w:val="bottom"/>
            <w:hideMark/>
          </w:tcPr>
          <w:p w14:paraId="3DB1FF58"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2.23 </w:t>
            </w:r>
          </w:p>
        </w:tc>
        <w:tc>
          <w:tcPr>
            <w:tcW w:w="810" w:type="dxa"/>
            <w:tcBorders>
              <w:top w:val="nil"/>
              <w:left w:val="nil"/>
              <w:bottom w:val="single" w:sz="4" w:space="0" w:color="auto"/>
              <w:right w:val="single" w:sz="4" w:space="0" w:color="auto"/>
            </w:tcBorders>
            <w:shd w:val="clear" w:color="auto" w:fill="auto"/>
            <w:noWrap/>
            <w:vAlign w:val="bottom"/>
            <w:hideMark/>
          </w:tcPr>
          <w:p w14:paraId="709DAF81"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2.14 </w:t>
            </w:r>
          </w:p>
        </w:tc>
        <w:tc>
          <w:tcPr>
            <w:tcW w:w="900" w:type="dxa"/>
            <w:tcBorders>
              <w:top w:val="nil"/>
              <w:left w:val="nil"/>
              <w:bottom w:val="single" w:sz="4" w:space="0" w:color="auto"/>
              <w:right w:val="single" w:sz="4" w:space="0" w:color="auto"/>
            </w:tcBorders>
            <w:shd w:val="clear" w:color="auto" w:fill="auto"/>
            <w:noWrap/>
            <w:vAlign w:val="bottom"/>
            <w:hideMark/>
          </w:tcPr>
          <w:p w14:paraId="6C62CE37"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2.45 </w:t>
            </w:r>
          </w:p>
        </w:tc>
        <w:tc>
          <w:tcPr>
            <w:tcW w:w="990" w:type="dxa"/>
            <w:tcBorders>
              <w:top w:val="nil"/>
              <w:left w:val="nil"/>
              <w:bottom w:val="single" w:sz="4" w:space="0" w:color="auto"/>
              <w:right w:val="single" w:sz="4" w:space="0" w:color="auto"/>
            </w:tcBorders>
            <w:shd w:val="clear" w:color="auto" w:fill="auto"/>
            <w:noWrap/>
            <w:vAlign w:val="bottom"/>
            <w:hideMark/>
          </w:tcPr>
          <w:p w14:paraId="258DF29E"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3.94 </w:t>
            </w:r>
          </w:p>
        </w:tc>
        <w:tc>
          <w:tcPr>
            <w:tcW w:w="990" w:type="dxa"/>
            <w:tcBorders>
              <w:top w:val="nil"/>
              <w:left w:val="nil"/>
              <w:bottom w:val="single" w:sz="4" w:space="0" w:color="auto"/>
              <w:right w:val="single" w:sz="8" w:space="0" w:color="auto"/>
            </w:tcBorders>
            <w:shd w:val="clear" w:color="auto" w:fill="auto"/>
            <w:noWrap/>
            <w:vAlign w:val="bottom"/>
            <w:hideMark/>
          </w:tcPr>
          <w:p w14:paraId="51A15AC2"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r>
      <w:tr w:rsidR="00602AF9" w:rsidRPr="00602AF9" w14:paraId="4DDBD8B7"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112F679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lastRenderedPageBreak/>
              <w:t>Total Capacity Requirements</w:t>
            </w:r>
          </w:p>
        </w:tc>
        <w:tc>
          <w:tcPr>
            <w:tcW w:w="760" w:type="dxa"/>
            <w:tcBorders>
              <w:top w:val="nil"/>
              <w:left w:val="nil"/>
              <w:bottom w:val="single" w:sz="4" w:space="0" w:color="auto"/>
              <w:right w:val="single" w:sz="4" w:space="0" w:color="auto"/>
            </w:tcBorders>
            <w:shd w:val="clear" w:color="auto" w:fill="auto"/>
            <w:noWrap/>
            <w:vAlign w:val="bottom"/>
            <w:hideMark/>
          </w:tcPr>
          <w:p w14:paraId="62A51CF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7354E9CC"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27.17 </w:t>
            </w:r>
          </w:p>
        </w:tc>
        <w:tc>
          <w:tcPr>
            <w:tcW w:w="900" w:type="dxa"/>
            <w:tcBorders>
              <w:top w:val="nil"/>
              <w:left w:val="nil"/>
              <w:bottom w:val="single" w:sz="4" w:space="0" w:color="auto"/>
              <w:right w:val="single" w:sz="4" w:space="0" w:color="auto"/>
            </w:tcBorders>
            <w:shd w:val="clear" w:color="auto" w:fill="auto"/>
            <w:noWrap/>
            <w:vAlign w:val="bottom"/>
            <w:hideMark/>
          </w:tcPr>
          <w:p w14:paraId="1B9A2E8C"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22.23 </w:t>
            </w:r>
          </w:p>
        </w:tc>
        <w:tc>
          <w:tcPr>
            <w:tcW w:w="900" w:type="dxa"/>
            <w:tcBorders>
              <w:top w:val="nil"/>
              <w:left w:val="nil"/>
              <w:bottom w:val="single" w:sz="4" w:space="0" w:color="auto"/>
              <w:right w:val="single" w:sz="4" w:space="0" w:color="auto"/>
            </w:tcBorders>
            <w:shd w:val="clear" w:color="auto" w:fill="auto"/>
            <w:noWrap/>
            <w:vAlign w:val="bottom"/>
            <w:hideMark/>
          </w:tcPr>
          <w:p w14:paraId="04F87905"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20.85 </w:t>
            </w:r>
          </w:p>
        </w:tc>
        <w:tc>
          <w:tcPr>
            <w:tcW w:w="810" w:type="dxa"/>
            <w:tcBorders>
              <w:top w:val="nil"/>
              <w:left w:val="nil"/>
              <w:bottom w:val="single" w:sz="4" w:space="0" w:color="auto"/>
              <w:right w:val="single" w:sz="4" w:space="0" w:color="auto"/>
            </w:tcBorders>
            <w:shd w:val="clear" w:color="auto" w:fill="auto"/>
            <w:noWrap/>
            <w:vAlign w:val="bottom"/>
            <w:hideMark/>
          </w:tcPr>
          <w:p w14:paraId="4B476538"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16.36 </w:t>
            </w:r>
          </w:p>
        </w:tc>
        <w:tc>
          <w:tcPr>
            <w:tcW w:w="810" w:type="dxa"/>
            <w:tcBorders>
              <w:top w:val="nil"/>
              <w:left w:val="nil"/>
              <w:bottom w:val="single" w:sz="4" w:space="0" w:color="auto"/>
              <w:right w:val="single" w:sz="4" w:space="0" w:color="auto"/>
            </w:tcBorders>
            <w:shd w:val="clear" w:color="auto" w:fill="auto"/>
            <w:noWrap/>
            <w:vAlign w:val="bottom"/>
            <w:hideMark/>
          </w:tcPr>
          <w:p w14:paraId="0D02FC39"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16.08 </w:t>
            </w:r>
          </w:p>
        </w:tc>
        <w:tc>
          <w:tcPr>
            <w:tcW w:w="810" w:type="dxa"/>
            <w:tcBorders>
              <w:top w:val="nil"/>
              <w:left w:val="nil"/>
              <w:bottom w:val="single" w:sz="4" w:space="0" w:color="auto"/>
              <w:right w:val="single" w:sz="4" w:space="0" w:color="auto"/>
            </w:tcBorders>
            <w:shd w:val="clear" w:color="auto" w:fill="auto"/>
            <w:noWrap/>
            <w:vAlign w:val="bottom"/>
            <w:hideMark/>
          </w:tcPr>
          <w:p w14:paraId="4692D93E"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16.03 </w:t>
            </w:r>
          </w:p>
        </w:tc>
        <w:tc>
          <w:tcPr>
            <w:tcW w:w="810" w:type="dxa"/>
            <w:tcBorders>
              <w:top w:val="nil"/>
              <w:left w:val="nil"/>
              <w:bottom w:val="single" w:sz="4" w:space="0" w:color="auto"/>
              <w:right w:val="single" w:sz="4" w:space="0" w:color="auto"/>
            </w:tcBorders>
            <w:shd w:val="clear" w:color="auto" w:fill="auto"/>
            <w:noWrap/>
            <w:vAlign w:val="bottom"/>
            <w:hideMark/>
          </w:tcPr>
          <w:p w14:paraId="0AA504C1"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19.66 </w:t>
            </w:r>
          </w:p>
        </w:tc>
        <w:tc>
          <w:tcPr>
            <w:tcW w:w="720" w:type="dxa"/>
            <w:tcBorders>
              <w:top w:val="nil"/>
              <w:left w:val="nil"/>
              <w:bottom w:val="single" w:sz="4" w:space="0" w:color="auto"/>
              <w:right w:val="single" w:sz="4" w:space="0" w:color="auto"/>
            </w:tcBorders>
            <w:shd w:val="clear" w:color="auto" w:fill="auto"/>
            <w:noWrap/>
            <w:vAlign w:val="bottom"/>
            <w:hideMark/>
          </w:tcPr>
          <w:p w14:paraId="77B422CC"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18.49 </w:t>
            </w:r>
          </w:p>
        </w:tc>
        <w:tc>
          <w:tcPr>
            <w:tcW w:w="720" w:type="dxa"/>
            <w:tcBorders>
              <w:top w:val="nil"/>
              <w:left w:val="nil"/>
              <w:bottom w:val="single" w:sz="4" w:space="0" w:color="auto"/>
              <w:right w:val="single" w:sz="4" w:space="0" w:color="auto"/>
            </w:tcBorders>
            <w:shd w:val="clear" w:color="auto" w:fill="auto"/>
            <w:noWrap/>
            <w:vAlign w:val="bottom"/>
            <w:hideMark/>
          </w:tcPr>
          <w:p w14:paraId="54A7DF46"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17.08 </w:t>
            </w:r>
          </w:p>
        </w:tc>
        <w:tc>
          <w:tcPr>
            <w:tcW w:w="810" w:type="dxa"/>
            <w:tcBorders>
              <w:top w:val="nil"/>
              <w:left w:val="nil"/>
              <w:bottom w:val="single" w:sz="4" w:space="0" w:color="auto"/>
              <w:right w:val="single" w:sz="4" w:space="0" w:color="auto"/>
            </w:tcBorders>
            <w:shd w:val="clear" w:color="auto" w:fill="auto"/>
            <w:noWrap/>
            <w:vAlign w:val="bottom"/>
            <w:hideMark/>
          </w:tcPr>
          <w:p w14:paraId="472D6150"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16.44 </w:t>
            </w:r>
          </w:p>
        </w:tc>
        <w:tc>
          <w:tcPr>
            <w:tcW w:w="900" w:type="dxa"/>
            <w:tcBorders>
              <w:top w:val="nil"/>
              <w:left w:val="nil"/>
              <w:bottom w:val="single" w:sz="4" w:space="0" w:color="auto"/>
              <w:right w:val="single" w:sz="4" w:space="0" w:color="auto"/>
            </w:tcBorders>
            <w:shd w:val="clear" w:color="auto" w:fill="auto"/>
            <w:noWrap/>
            <w:vAlign w:val="bottom"/>
            <w:hideMark/>
          </w:tcPr>
          <w:p w14:paraId="32FB0E95"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18.79 </w:t>
            </w:r>
          </w:p>
        </w:tc>
        <w:tc>
          <w:tcPr>
            <w:tcW w:w="990" w:type="dxa"/>
            <w:tcBorders>
              <w:top w:val="nil"/>
              <w:left w:val="nil"/>
              <w:bottom w:val="single" w:sz="4" w:space="0" w:color="auto"/>
              <w:right w:val="single" w:sz="4" w:space="0" w:color="auto"/>
            </w:tcBorders>
            <w:shd w:val="clear" w:color="auto" w:fill="auto"/>
            <w:noWrap/>
            <w:vAlign w:val="bottom"/>
            <w:hideMark/>
          </w:tcPr>
          <w:p w14:paraId="646B3FC5"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30.23 </w:t>
            </w:r>
          </w:p>
        </w:tc>
        <w:tc>
          <w:tcPr>
            <w:tcW w:w="990" w:type="dxa"/>
            <w:tcBorders>
              <w:top w:val="nil"/>
              <w:left w:val="nil"/>
              <w:bottom w:val="single" w:sz="4" w:space="0" w:color="auto"/>
              <w:right w:val="single" w:sz="8" w:space="0" w:color="auto"/>
            </w:tcBorders>
            <w:shd w:val="clear" w:color="auto" w:fill="auto"/>
            <w:noWrap/>
            <w:vAlign w:val="bottom"/>
            <w:hideMark/>
          </w:tcPr>
          <w:p w14:paraId="017A5A03"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r>
      <w:tr w:rsidR="00602AF9" w:rsidRPr="00602AF9" w14:paraId="6A263950"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0615C41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Resource Adequacy Capacity</w:t>
            </w:r>
          </w:p>
        </w:tc>
        <w:tc>
          <w:tcPr>
            <w:tcW w:w="760" w:type="dxa"/>
            <w:tcBorders>
              <w:top w:val="nil"/>
              <w:left w:val="nil"/>
              <w:bottom w:val="single" w:sz="4" w:space="0" w:color="auto"/>
              <w:right w:val="single" w:sz="4" w:space="0" w:color="auto"/>
            </w:tcBorders>
            <w:shd w:val="clear" w:color="auto" w:fill="auto"/>
            <w:noWrap/>
            <w:vAlign w:val="bottom"/>
            <w:hideMark/>
          </w:tcPr>
          <w:p w14:paraId="0C1082F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707D2B0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24</w:t>
            </w:r>
          </w:p>
        </w:tc>
        <w:tc>
          <w:tcPr>
            <w:tcW w:w="900" w:type="dxa"/>
            <w:tcBorders>
              <w:top w:val="nil"/>
              <w:left w:val="nil"/>
              <w:bottom w:val="single" w:sz="4" w:space="0" w:color="auto"/>
              <w:right w:val="single" w:sz="4" w:space="0" w:color="auto"/>
            </w:tcBorders>
            <w:shd w:val="clear" w:color="auto" w:fill="auto"/>
            <w:noWrap/>
            <w:vAlign w:val="bottom"/>
            <w:hideMark/>
          </w:tcPr>
          <w:p w14:paraId="0CE96C1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20</w:t>
            </w:r>
          </w:p>
        </w:tc>
        <w:tc>
          <w:tcPr>
            <w:tcW w:w="900" w:type="dxa"/>
            <w:tcBorders>
              <w:top w:val="nil"/>
              <w:left w:val="nil"/>
              <w:bottom w:val="single" w:sz="4" w:space="0" w:color="auto"/>
              <w:right w:val="single" w:sz="4" w:space="0" w:color="auto"/>
            </w:tcBorders>
            <w:shd w:val="clear" w:color="auto" w:fill="auto"/>
            <w:noWrap/>
            <w:vAlign w:val="bottom"/>
            <w:hideMark/>
          </w:tcPr>
          <w:p w14:paraId="71E4643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w:t>
            </w:r>
          </w:p>
        </w:tc>
        <w:tc>
          <w:tcPr>
            <w:tcW w:w="810" w:type="dxa"/>
            <w:tcBorders>
              <w:top w:val="nil"/>
              <w:left w:val="nil"/>
              <w:bottom w:val="single" w:sz="4" w:space="0" w:color="auto"/>
              <w:right w:val="single" w:sz="4" w:space="0" w:color="auto"/>
            </w:tcBorders>
            <w:shd w:val="clear" w:color="auto" w:fill="auto"/>
            <w:noWrap/>
            <w:vAlign w:val="bottom"/>
            <w:hideMark/>
          </w:tcPr>
          <w:p w14:paraId="61E5F5E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w:t>
            </w:r>
          </w:p>
        </w:tc>
        <w:tc>
          <w:tcPr>
            <w:tcW w:w="810" w:type="dxa"/>
            <w:tcBorders>
              <w:top w:val="nil"/>
              <w:left w:val="nil"/>
              <w:bottom w:val="single" w:sz="4" w:space="0" w:color="auto"/>
              <w:right w:val="single" w:sz="4" w:space="0" w:color="auto"/>
            </w:tcBorders>
            <w:shd w:val="clear" w:color="auto" w:fill="auto"/>
            <w:noWrap/>
            <w:vAlign w:val="bottom"/>
            <w:hideMark/>
          </w:tcPr>
          <w:p w14:paraId="4E17DAC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18</w:t>
            </w:r>
          </w:p>
        </w:tc>
        <w:tc>
          <w:tcPr>
            <w:tcW w:w="810" w:type="dxa"/>
            <w:tcBorders>
              <w:top w:val="nil"/>
              <w:left w:val="nil"/>
              <w:bottom w:val="single" w:sz="4" w:space="0" w:color="auto"/>
              <w:right w:val="single" w:sz="4" w:space="0" w:color="auto"/>
            </w:tcBorders>
            <w:shd w:val="clear" w:color="auto" w:fill="auto"/>
            <w:noWrap/>
            <w:vAlign w:val="bottom"/>
            <w:hideMark/>
          </w:tcPr>
          <w:p w14:paraId="043052F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19</w:t>
            </w:r>
          </w:p>
        </w:tc>
        <w:tc>
          <w:tcPr>
            <w:tcW w:w="810" w:type="dxa"/>
            <w:tcBorders>
              <w:top w:val="nil"/>
              <w:left w:val="nil"/>
              <w:bottom w:val="single" w:sz="4" w:space="0" w:color="auto"/>
              <w:right w:val="single" w:sz="4" w:space="0" w:color="auto"/>
            </w:tcBorders>
            <w:shd w:val="clear" w:color="auto" w:fill="auto"/>
            <w:noWrap/>
            <w:vAlign w:val="bottom"/>
            <w:hideMark/>
          </w:tcPr>
          <w:p w14:paraId="4CECA02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18</w:t>
            </w:r>
          </w:p>
        </w:tc>
        <w:tc>
          <w:tcPr>
            <w:tcW w:w="720" w:type="dxa"/>
            <w:tcBorders>
              <w:top w:val="nil"/>
              <w:left w:val="nil"/>
              <w:bottom w:val="single" w:sz="4" w:space="0" w:color="auto"/>
              <w:right w:val="single" w:sz="4" w:space="0" w:color="auto"/>
            </w:tcBorders>
            <w:shd w:val="clear" w:color="auto" w:fill="auto"/>
            <w:noWrap/>
            <w:vAlign w:val="bottom"/>
            <w:hideMark/>
          </w:tcPr>
          <w:p w14:paraId="2CC9F09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17</w:t>
            </w:r>
          </w:p>
        </w:tc>
        <w:tc>
          <w:tcPr>
            <w:tcW w:w="720" w:type="dxa"/>
            <w:tcBorders>
              <w:top w:val="nil"/>
              <w:left w:val="nil"/>
              <w:bottom w:val="single" w:sz="4" w:space="0" w:color="auto"/>
              <w:right w:val="single" w:sz="4" w:space="0" w:color="auto"/>
            </w:tcBorders>
            <w:shd w:val="clear" w:color="auto" w:fill="auto"/>
            <w:noWrap/>
            <w:vAlign w:val="bottom"/>
            <w:hideMark/>
          </w:tcPr>
          <w:p w14:paraId="5A2059B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17</w:t>
            </w:r>
          </w:p>
        </w:tc>
        <w:tc>
          <w:tcPr>
            <w:tcW w:w="810" w:type="dxa"/>
            <w:tcBorders>
              <w:top w:val="nil"/>
              <w:left w:val="nil"/>
              <w:bottom w:val="single" w:sz="4" w:space="0" w:color="auto"/>
              <w:right w:val="single" w:sz="4" w:space="0" w:color="auto"/>
            </w:tcBorders>
            <w:shd w:val="clear" w:color="auto" w:fill="auto"/>
            <w:noWrap/>
            <w:vAlign w:val="bottom"/>
            <w:hideMark/>
          </w:tcPr>
          <w:p w14:paraId="261F123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19</w:t>
            </w:r>
          </w:p>
        </w:tc>
        <w:tc>
          <w:tcPr>
            <w:tcW w:w="900" w:type="dxa"/>
            <w:tcBorders>
              <w:top w:val="nil"/>
              <w:left w:val="nil"/>
              <w:bottom w:val="single" w:sz="4" w:space="0" w:color="auto"/>
              <w:right w:val="single" w:sz="4" w:space="0" w:color="auto"/>
            </w:tcBorders>
            <w:shd w:val="clear" w:color="auto" w:fill="auto"/>
            <w:noWrap/>
            <w:vAlign w:val="bottom"/>
            <w:hideMark/>
          </w:tcPr>
          <w:p w14:paraId="110B3D3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15</w:t>
            </w:r>
          </w:p>
        </w:tc>
        <w:tc>
          <w:tcPr>
            <w:tcW w:w="990" w:type="dxa"/>
            <w:tcBorders>
              <w:top w:val="nil"/>
              <w:left w:val="nil"/>
              <w:bottom w:val="single" w:sz="4" w:space="0" w:color="auto"/>
              <w:right w:val="single" w:sz="4" w:space="0" w:color="auto"/>
            </w:tcBorders>
            <w:shd w:val="clear" w:color="auto" w:fill="auto"/>
            <w:noWrap/>
            <w:vAlign w:val="bottom"/>
            <w:hideMark/>
          </w:tcPr>
          <w:p w14:paraId="77387AB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w:t>
            </w:r>
          </w:p>
        </w:tc>
        <w:tc>
          <w:tcPr>
            <w:tcW w:w="990" w:type="dxa"/>
            <w:tcBorders>
              <w:top w:val="nil"/>
              <w:left w:val="nil"/>
              <w:bottom w:val="single" w:sz="4" w:space="0" w:color="auto"/>
              <w:right w:val="single" w:sz="8" w:space="0" w:color="auto"/>
            </w:tcBorders>
            <w:shd w:val="clear" w:color="auto" w:fill="auto"/>
            <w:noWrap/>
            <w:vAlign w:val="bottom"/>
            <w:hideMark/>
          </w:tcPr>
          <w:p w14:paraId="4CC985F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3F028B71"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57719C4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Dispatchable DSM</w:t>
            </w:r>
          </w:p>
        </w:tc>
        <w:tc>
          <w:tcPr>
            <w:tcW w:w="760" w:type="dxa"/>
            <w:tcBorders>
              <w:top w:val="nil"/>
              <w:left w:val="nil"/>
              <w:bottom w:val="single" w:sz="4" w:space="0" w:color="auto"/>
              <w:right w:val="single" w:sz="4" w:space="0" w:color="auto"/>
            </w:tcBorders>
            <w:shd w:val="clear" w:color="auto" w:fill="auto"/>
            <w:noWrap/>
            <w:vAlign w:val="bottom"/>
            <w:hideMark/>
          </w:tcPr>
          <w:p w14:paraId="3C86724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0CDA864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8.98</w:t>
            </w:r>
          </w:p>
        </w:tc>
        <w:tc>
          <w:tcPr>
            <w:tcW w:w="900" w:type="dxa"/>
            <w:tcBorders>
              <w:top w:val="nil"/>
              <w:left w:val="nil"/>
              <w:bottom w:val="single" w:sz="4" w:space="0" w:color="auto"/>
              <w:right w:val="single" w:sz="4" w:space="0" w:color="auto"/>
            </w:tcBorders>
            <w:shd w:val="clear" w:color="auto" w:fill="auto"/>
            <w:noWrap/>
            <w:vAlign w:val="bottom"/>
            <w:hideMark/>
          </w:tcPr>
          <w:p w14:paraId="365F0B8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8.98</w:t>
            </w:r>
          </w:p>
        </w:tc>
        <w:tc>
          <w:tcPr>
            <w:tcW w:w="900" w:type="dxa"/>
            <w:tcBorders>
              <w:top w:val="nil"/>
              <w:left w:val="nil"/>
              <w:bottom w:val="single" w:sz="4" w:space="0" w:color="auto"/>
              <w:right w:val="single" w:sz="4" w:space="0" w:color="auto"/>
            </w:tcBorders>
            <w:shd w:val="clear" w:color="auto" w:fill="auto"/>
            <w:noWrap/>
            <w:vAlign w:val="bottom"/>
            <w:hideMark/>
          </w:tcPr>
          <w:p w14:paraId="7749B51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8.98</w:t>
            </w:r>
          </w:p>
        </w:tc>
        <w:tc>
          <w:tcPr>
            <w:tcW w:w="810" w:type="dxa"/>
            <w:tcBorders>
              <w:top w:val="nil"/>
              <w:left w:val="nil"/>
              <w:bottom w:val="single" w:sz="4" w:space="0" w:color="auto"/>
              <w:right w:val="single" w:sz="4" w:space="0" w:color="auto"/>
            </w:tcBorders>
            <w:shd w:val="clear" w:color="auto" w:fill="auto"/>
            <w:noWrap/>
            <w:vAlign w:val="bottom"/>
            <w:hideMark/>
          </w:tcPr>
          <w:p w14:paraId="61B55A5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8.98</w:t>
            </w:r>
          </w:p>
        </w:tc>
        <w:tc>
          <w:tcPr>
            <w:tcW w:w="810" w:type="dxa"/>
            <w:tcBorders>
              <w:top w:val="nil"/>
              <w:left w:val="nil"/>
              <w:bottom w:val="single" w:sz="4" w:space="0" w:color="auto"/>
              <w:right w:val="single" w:sz="4" w:space="0" w:color="auto"/>
            </w:tcBorders>
            <w:shd w:val="clear" w:color="auto" w:fill="auto"/>
            <w:noWrap/>
            <w:vAlign w:val="bottom"/>
            <w:hideMark/>
          </w:tcPr>
          <w:p w14:paraId="0558C3B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0.19</w:t>
            </w:r>
          </w:p>
        </w:tc>
        <w:tc>
          <w:tcPr>
            <w:tcW w:w="810" w:type="dxa"/>
            <w:tcBorders>
              <w:top w:val="nil"/>
              <w:left w:val="nil"/>
              <w:bottom w:val="single" w:sz="4" w:space="0" w:color="auto"/>
              <w:right w:val="single" w:sz="4" w:space="0" w:color="auto"/>
            </w:tcBorders>
            <w:shd w:val="clear" w:color="auto" w:fill="auto"/>
            <w:noWrap/>
            <w:vAlign w:val="bottom"/>
            <w:hideMark/>
          </w:tcPr>
          <w:p w14:paraId="3958BE6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0.19</w:t>
            </w:r>
          </w:p>
        </w:tc>
        <w:tc>
          <w:tcPr>
            <w:tcW w:w="810" w:type="dxa"/>
            <w:tcBorders>
              <w:top w:val="nil"/>
              <w:left w:val="nil"/>
              <w:bottom w:val="single" w:sz="4" w:space="0" w:color="auto"/>
              <w:right w:val="single" w:sz="4" w:space="0" w:color="auto"/>
            </w:tcBorders>
            <w:shd w:val="clear" w:color="auto" w:fill="auto"/>
            <w:noWrap/>
            <w:vAlign w:val="bottom"/>
            <w:hideMark/>
          </w:tcPr>
          <w:p w14:paraId="1C8CA85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0.19</w:t>
            </w:r>
          </w:p>
        </w:tc>
        <w:tc>
          <w:tcPr>
            <w:tcW w:w="720" w:type="dxa"/>
            <w:tcBorders>
              <w:top w:val="nil"/>
              <w:left w:val="nil"/>
              <w:bottom w:val="single" w:sz="4" w:space="0" w:color="auto"/>
              <w:right w:val="single" w:sz="4" w:space="0" w:color="auto"/>
            </w:tcBorders>
            <w:shd w:val="clear" w:color="auto" w:fill="auto"/>
            <w:noWrap/>
            <w:vAlign w:val="bottom"/>
            <w:hideMark/>
          </w:tcPr>
          <w:p w14:paraId="5B2208C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0.19</w:t>
            </w:r>
          </w:p>
        </w:tc>
        <w:tc>
          <w:tcPr>
            <w:tcW w:w="720" w:type="dxa"/>
            <w:tcBorders>
              <w:top w:val="nil"/>
              <w:left w:val="nil"/>
              <w:bottom w:val="single" w:sz="4" w:space="0" w:color="auto"/>
              <w:right w:val="single" w:sz="4" w:space="0" w:color="auto"/>
            </w:tcBorders>
            <w:shd w:val="clear" w:color="auto" w:fill="auto"/>
            <w:noWrap/>
            <w:vAlign w:val="bottom"/>
            <w:hideMark/>
          </w:tcPr>
          <w:p w14:paraId="43B7ED4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0.19</w:t>
            </w:r>
          </w:p>
        </w:tc>
        <w:tc>
          <w:tcPr>
            <w:tcW w:w="810" w:type="dxa"/>
            <w:tcBorders>
              <w:top w:val="nil"/>
              <w:left w:val="nil"/>
              <w:bottom w:val="single" w:sz="4" w:space="0" w:color="auto"/>
              <w:right w:val="single" w:sz="4" w:space="0" w:color="auto"/>
            </w:tcBorders>
            <w:shd w:val="clear" w:color="auto" w:fill="auto"/>
            <w:noWrap/>
            <w:vAlign w:val="bottom"/>
            <w:hideMark/>
          </w:tcPr>
          <w:p w14:paraId="0217542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0.19</w:t>
            </w:r>
          </w:p>
        </w:tc>
        <w:tc>
          <w:tcPr>
            <w:tcW w:w="900" w:type="dxa"/>
            <w:tcBorders>
              <w:top w:val="nil"/>
              <w:left w:val="nil"/>
              <w:bottom w:val="single" w:sz="4" w:space="0" w:color="auto"/>
              <w:right w:val="single" w:sz="4" w:space="0" w:color="auto"/>
            </w:tcBorders>
            <w:shd w:val="clear" w:color="auto" w:fill="auto"/>
            <w:noWrap/>
            <w:vAlign w:val="bottom"/>
            <w:hideMark/>
          </w:tcPr>
          <w:p w14:paraId="54032F7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8.98</w:t>
            </w:r>
          </w:p>
        </w:tc>
        <w:tc>
          <w:tcPr>
            <w:tcW w:w="990" w:type="dxa"/>
            <w:tcBorders>
              <w:top w:val="nil"/>
              <w:left w:val="nil"/>
              <w:bottom w:val="single" w:sz="4" w:space="0" w:color="auto"/>
              <w:right w:val="single" w:sz="4" w:space="0" w:color="auto"/>
            </w:tcBorders>
            <w:shd w:val="clear" w:color="auto" w:fill="auto"/>
            <w:noWrap/>
            <w:vAlign w:val="bottom"/>
            <w:hideMark/>
          </w:tcPr>
          <w:p w14:paraId="1940819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8.98</w:t>
            </w:r>
          </w:p>
        </w:tc>
        <w:tc>
          <w:tcPr>
            <w:tcW w:w="990" w:type="dxa"/>
            <w:tcBorders>
              <w:top w:val="nil"/>
              <w:left w:val="nil"/>
              <w:bottom w:val="single" w:sz="4" w:space="0" w:color="auto"/>
              <w:right w:val="single" w:sz="8" w:space="0" w:color="auto"/>
            </w:tcBorders>
            <w:shd w:val="clear" w:color="auto" w:fill="auto"/>
            <w:noWrap/>
            <w:vAlign w:val="bottom"/>
            <w:hideMark/>
          </w:tcPr>
          <w:p w14:paraId="5AB7249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62D6A430"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5FAC53C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Adjusted Coincident Factor</w:t>
            </w:r>
          </w:p>
        </w:tc>
        <w:tc>
          <w:tcPr>
            <w:tcW w:w="760" w:type="dxa"/>
            <w:tcBorders>
              <w:top w:val="nil"/>
              <w:left w:val="nil"/>
              <w:bottom w:val="single" w:sz="4" w:space="0" w:color="auto"/>
              <w:right w:val="single" w:sz="4" w:space="0" w:color="auto"/>
            </w:tcBorders>
            <w:shd w:val="clear" w:color="auto" w:fill="auto"/>
            <w:noWrap/>
            <w:vAlign w:val="bottom"/>
            <w:hideMark/>
          </w:tcPr>
          <w:p w14:paraId="7117D2E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3A04178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0.685</w:t>
            </w:r>
          </w:p>
        </w:tc>
        <w:tc>
          <w:tcPr>
            <w:tcW w:w="900" w:type="dxa"/>
            <w:tcBorders>
              <w:top w:val="nil"/>
              <w:left w:val="nil"/>
              <w:bottom w:val="single" w:sz="4" w:space="0" w:color="auto"/>
              <w:right w:val="single" w:sz="4" w:space="0" w:color="auto"/>
            </w:tcBorders>
            <w:shd w:val="clear" w:color="auto" w:fill="auto"/>
            <w:noWrap/>
            <w:vAlign w:val="bottom"/>
            <w:hideMark/>
          </w:tcPr>
          <w:p w14:paraId="4A06934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0.705</w:t>
            </w:r>
          </w:p>
        </w:tc>
        <w:tc>
          <w:tcPr>
            <w:tcW w:w="900" w:type="dxa"/>
            <w:tcBorders>
              <w:top w:val="nil"/>
              <w:left w:val="nil"/>
              <w:bottom w:val="single" w:sz="4" w:space="0" w:color="auto"/>
              <w:right w:val="single" w:sz="4" w:space="0" w:color="auto"/>
            </w:tcBorders>
            <w:shd w:val="clear" w:color="auto" w:fill="auto"/>
            <w:noWrap/>
            <w:vAlign w:val="bottom"/>
            <w:hideMark/>
          </w:tcPr>
          <w:p w14:paraId="794D7F8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0.709</w:t>
            </w:r>
          </w:p>
        </w:tc>
        <w:tc>
          <w:tcPr>
            <w:tcW w:w="810" w:type="dxa"/>
            <w:tcBorders>
              <w:top w:val="nil"/>
              <w:left w:val="nil"/>
              <w:bottom w:val="single" w:sz="4" w:space="0" w:color="auto"/>
              <w:right w:val="single" w:sz="4" w:space="0" w:color="auto"/>
            </w:tcBorders>
            <w:shd w:val="clear" w:color="auto" w:fill="auto"/>
            <w:noWrap/>
            <w:vAlign w:val="bottom"/>
            <w:hideMark/>
          </w:tcPr>
          <w:p w14:paraId="2D21813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0.767</w:t>
            </w:r>
          </w:p>
        </w:tc>
        <w:tc>
          <w:tcPr>
            <w:tcW w:w="810" w:type="dxa"/>
            <w:tcBorders>
              <w:top w:val="nil"/>
              <w:left w:val="nil"/>
              <w:bottom w:val="single" w:sz="4" w:space="0" w:color="auto"/>
              <w:right w:val="single" w:sz="4" w:space="0" w:color="auto"/>
            </w:tcBorders>
            <w:shd w:val="clear" w:color="auto" w:fill="auto"/>
            <w:noWrap/>
            <w:vAlign w:val="bottom"/>
            <w:hideMark/>
          </w:tcPr>
          <w:p w14:paraId="7966A62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0.688</w:t>
            </w:r>
          </w:p>
        </w:tc>
        <w:tc>
          <w:tcPr>
            <w:tcW w:w="810" w:type="dxa"/>
            <w:tcBorders>
              <w:top w:val="nil"/>
              <w:left w:val="nil"/>
              <w:bottom w:val="single" w:sz="4" w:space="0" w:color="auto"/>
              <w:right w:val="single" w:sz="4" w:space="0" w:color="auto"/>
            </w:tcBorders>
            <w:shd w:val="clear" w:color="auto" w:fill="auto"/>
            <w:noWrap/>
            <w:vAlign w:val="bottom"/>
            <w:hideMark/>
          </w:tcPr>
          <w:p w14:paraId="7200B5C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0.744</w:t>
            </w:r>
          </w:p>
        </w:tc>
        <w:tc>
          <w:tcPr>
            <w:tcW w:w="810" w:type="dxa"/>
            <w:tcBorders>
              <w:top w:val="nil"/>
              <w:left w:val="nil"/>
              <w:bottom w:val="single" w:sz="4" w:space="0" w:color="auto"/>
              <w:right w:val="single" w:sz="4" w:space="0" w:color="auto"/>
            </w:tcBorders>
            <w:shd w:val="clear" w:color="auto" w:fill="auto"/>
            <w:noWrap/>
            <w:vAlign w:val="bottom"/>
            <w:hideMark/>
          </w:tcPr>
          <w:p w14:paraId="20497E9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0.770</w:t>
            </w:r>
          </w:p>
        </w:tc>
        <w:tc>
          <w:tcPr>
            <w:tcW w:w="720" w:type="dxa"/>
            <w:tcBorders>
              <w:top w:val="nil"/>
              <w:left w:val="nil"/>
              <w:bottom w:val="single" w:sz="4" w:space="0" w:color="auto"/>
              <w:right w:val="single" w:sz="4" w:space="0" w:color="auto"/>
            </w:tcBorders>
            <w:shd w:val="clear" w:color="auto" w:fill="auto"/>
            <w:noWrap/>
            <w:vAlign w:val="bottom"/>
            <w:hideMark/>
          </w:tcPr>
          <w:p w14:paraId="3E891ED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0.799</w:t>
            </w:r>
          </w:p>
        </w:tc>
        <w:tc>
          <w:tcPr>
            <w:tcW w:w="720" w:type="dxa"/>
            <w:tcBorders>
              <w:top w:val="nil"/>
              <w:left w:val="nil"/>
              <w:bottom w:val="single" w:sz="4" w:space="0" w:color="auto"/>
              <w:right w:val="single" w:sz="4" w:space="0" w:color="auto"/>
            </w:tcBorders>
            <w:shd w:val="clear" w:color="auto" w:fill="auto"/>
            <w:noWrap/>
            <w:vAlign w:val="bottom"/>
            <w:hideMark/>
          </w:tcPr>
          <w:p w14:paraId="2D72329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0.706</w:t>
            </w:r>
          </w:p>
        </w:tc>
        <w:tc>
          <w:tcPr>
            <w:tcW w:w="810" w:type="dxa"/>
            <w:tcBorders>
              <w:top w:val="nil"/>
              <w:left w:val="nil"/>
              <w:bottom w:val="single" w:sz="4" w:space="0" w:color="auto"/>
              <w:right w:val="single" w:sz="4" w:space="0" w:color="auto"/>
            </w:tcBorders>
            <w:shd w:val="clear" w:color="auto" w:fill="auto"/>
            <w:noWrap/>
            <w:vAlign w:val="bottom"/>
            <w:hideMark/>
          </w:tcPr>
          <w:p w14:paraId="110AD18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0.786</w:t>
            </w:r>
          </w:p>
        </w:tc>
        <w:tc>
          <w:tcPr>
            <w:tcW w:w="900" w:type="dxa"/>
            <w:tcBorders>
              <w:top w:val="nil"/>
              <w:left w:val="nil"/>
              <w:bottom w:val="single" w:sz="4" w:space="0" w:color="auto"/>
              <w:right w:val="single" w:sz="4" w:space="0" w:color="auto"/>
            </w:tcBorders>
            <w:shd w:val="clear" w:color="auto" w:fill="auto"/>
            <w:noWrap/>
            <w:vAlign w:val="bottom"/>
            <w:hideMark/>
          </w:tcPr>
          <w:p w14:paraId="6715BEC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0.562</w:t>
            </w:r>
          </w:p>
        </w:tc>
        <w:tc>
          <w:tcPr>
            <w:tcW w:w="990" w:type="dxa"/>
            <w:tcBorders>
              <w:top w:val="nil"/>
              <w:left w:val="nil"/>
              <w:bottom w:val="single" w:sz="4" w:space="0" w:color="auto"/>
              <w:right w:val="single" w:sz="4" w:space="0" w:color="auto"/>
            </w:tcBorders>
            <w:shd w:val="clear" w:color="auto" w:fill="auto"/>
            <w:noWrap/>
            <w:vAlign w:val="bottom"/>
            <w:hideMark/>
          </w:tcPr>
          <w:p w14:paraId="4844A6B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0.676</w:t>
            </w:r>
          </w:p>
        </w:tc>
        <w:tc>
          <w:tcPr>
            <w:tcW w:w="990" w:type="dxa"/>
            <w:tcBorders>
              <w:top w:val="nil"/>
              <w:left w:val="nil"/>
              <w:bottom w:val="single" w:sz="4" w:space="0" w:color="auto"/>
              <w:right w:val="single" w:sz="8" w:space="0" w:color="auto"/>
            </w:tcBorders>
            <w:shd w:val="clear" w:color="auto" w:fill="auto"/>
            <w:noWrap/>
            <w:vAlign w:val="bottom"/>
            <w:hideMark/>
          </w:tcPr>
          <w:p w14:paraId="0CBDA7A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4C395E4C"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5F65A77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Net RA Capacity Position</w:t>
            </w:r>
          </w:p>
        </w:tc>
        <w:tc>
          <w:tcPr>
            <w:tcW w:w="760" w:type="dxa"/>
            <w:tcBorders>
              <w:top w:val="nil"/>
              <w:left w:val="nil"/>
              <w:bottom w:val="single" w:sz="4" w:space="0" w:color="auto"/>
              <w:right w:val="single" w:sz="4" w:space="0" w:color="auto"/>
            </w:tcBorders>
            <w:shd w:val="clear" w:color="auto" w:fill="auto"/>
            <w:noWrap/>
            <w:vAlign w:val="bottom"/>
            <w:hideMark/>
          </w:tcPr>
          <w:p w14:paraId="59D58A5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702A1CB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w:t>
            </w:r>
          </w:p>
        </w:tc>
        <w:tc>
          <w:tcPr>
            <w:tcW w:w="900" w:type="dxa"/>
            <w:tcBorders>
              <w:top w:val="nil"/>
              <w:left w:val="nil"/>
              <w:bottom w:val="single" w:sz="4" w:space="0" w:color="auto"/>
              <w:right w:val="single" w:sz="4" w:space="0" w:color="auto"/>
            </w:tcBorders>
            <w:shd w:val="clear" w:color="auto" w:fill="auto"/>
            <w:noWrap/>
            <w:vAlign w:val="bottom"/>
            <w:hideMark/>
          </w:tcPr>
          <w:p w14:paraId="1A9BF61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w:t>
            </w:r>
          </w:p>
        </w:tc>
        <w:tc>
          <w:tcPr>
            <w:tcW w:w="900" w:type="dxa"/>
            <w:tcBorders>
              <w:top w:val="nil"/>
              <w:left w:val="nil"/>
              <w:bottom w:val="single" w:sz="4" w:space="0" w:color="auto"/>
              <w:right w:val="single" w:sz="4" w:space="0" w:color="auto"/>
            </w:tcBorders>
            <w:shd w:val="clear" w:color="auto" w:fill="auto"/>
            <w:noWrap/>
            <w:vAlign w:val="bottom"/>
            <w:hideMark/>
          </w:tcPr>
          <w:p w14:paraId="6C3C9BF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w:t>
            </w:r>
          </w:p>
        </w:tc>
        <w:tc>
          <w:tcPr>
            <w:tcW w:w="810" w:type="dxa"/>
            <w:tcBorders>
              <w:top w:val="nil"/>
              <w:left w:val="nil"/>
              <w:bottom w:val="single" w:sz="4" w:space="0" w:color="auto"/>
              <w:right w:val="single" w:sz="4" w:space="0" w:color="auto"/>
            </w:tcBorders>
            <w:shd w:val="clear" w:color="auto" w:fill="auto"/>
            <w:noWrap/>
            <w:vAlign w:val="bottom"/>
            <w:hideMark/>
          </w:tcPr>
          <w:p w14:paraId="6C37EA6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w:t>
            </w:r>
          </w:p>
        </w:tc>
        <w:tc>
          <w:tcPr>
            <w:tcW w:w="810" w:type="dxa"/>
            <w:tcBorders>
              <w:top w:val="nil"/>
              <w:left w:val="nil"/>
              <w:bottom w:val="single" w:sz="4" w:space="0" w:color="auto"/>
              <w:right w:val="single" w:sz="4" w:space="0" w:color="auto"/>
            </w:tcBorders>
            <w:shd w:val="clear" w:color="auto" w:fill="auto"/>
            <w:noWrap/>
            <w:vAlign w:val="bottom"/>
            <w:hideMark/>
          </w:tcPr>
          <w:p w14:paraId="382880E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w:t>
            </w:r>
          </w:p>
        </w:tc>
        <w:tc>
          <w:tcPr>
            <w:tcW w:w="810" w:type="dxa"/>
            <w:tcBorders>
              <w:top w:val="nil"/>
              <w:left w:val="nil"/>
              <w:bottom w:val="single" w:sz="4" w:space="0" w:color="auto"/>
              <w:right w:val="single" w:sz="4" w:space="0" w:color="auto"/>
            </w:tcBorders>
            <w:shd w:val="clear" w:color="auto" w:fill="auto"/>
            <w:noWrap/>
            <w:vAlign w:val="bottom"/>
            <w:hideMark/>
          </w:tcPr>
          <w:p w14:paraId="04E6182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w:t>
            </w:r>
          </w:p>
        </w:tc>
        <w:tc>
          <w:tcPr>
            <w:tcW w:w="810" w:type="dxa"/>
            <w:tcBorders>
              <w:top w:val="nil"/>
              <w:left w:val="nil"/>
              <w:bottom w:val="single" w:sz="4" w:space="0" w:color="auto"/>
              <w:right w:val="single" w:sz="4" w:space="0" w:color="auto"/>
            </w:tcBorders>
            <w:shd w:val="clear" w:color="auto" w:fill="auto"/>
            <w:noWrap/>
            <w:vAlign w:val="bottom"/>
            <w:hideMark/>
          </w:tcPr>
          <w:p w14:paraId="0A38674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w:t>
            </w:r>
          </w:p>
        </w:tc>
        <w:tc>
          <w:tcPr>
            <w:tcW w:w="720" w:type="dxa"/>
            <w:tcBorders>
              <w:top w:val="nil"/>
              <w:left w:val="nil"/>
              <w:bottom w:val="single" w:sz="4" w:space="0" w:color="auto"/>
              <w:right w:val="single" w:sz="4" w:space="0" w:color="auto"/>
            </w:tcBorders>
            <w:shd w:val="clear" w:color="auto" w:fill="auto"/>
            <w:noWrap/>
            <w:vAlign w:val="bottom"/>
            <w:hideMark/>
          </w:tcPr>
          <w:p w14:paraId="30DEFEF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w:t>
            </w:r>
          </w:p>
        </w:tc>
        <w:tc>
          <w:tcPr>
            <w:tcW w:w="720" w:type="dxa"/>
            <w:tcBorders>
              <w:top w:val="nil"/>
              <w:left w:val="nil"/>
              <w:bottom w:val="single" w:sz="4" w:space="0" w:color="auto"/>
              <w:right w:val="single" w:sz="4" w:space="0" w:color="auto"/>
            </w:tcBorders>
            <w:shd w:val="clear" w:color="auto" w:fill="auto"/>
            <w:noWrap/>
            <w:vAlign w:val="bottom"/>
            <w:hideMark/>
          </w:tcPr>
          <w:p w14:paraId="75E7F9F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5F6E117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w:t>
            </w:r>
          </w:p>
        </w:tc>
        <w:tc>
          <w:tcPr>
            <w:tcW w:w="900" w:type="dxa"/>
            <w:tcBorders>
              <w:top w:val="nil"/>
              <w:left w:val="nil"/>
              <w:bottom w:val="single" w:sz="4" w:space="0" w:color="auto"/>
              <w:right w:val="single" w:sz="4" w:space="0" w:color="auto"/>
            </w:tcBorders>
            <w:shd w:val="clear" w:color="auto" w:fill="auto"/>
            <w:noWrap/>
            <w:vAlign w:val="bottom"/>
            <w:hideMark/>
          </w:tcPr>
          <w:p w14:paraId="1CA1B34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w:t>
            </w:r>
          </w:p>
        </w:tc>
        <w:tc>
          <w:tcPr>
            <w:tcW w:w="990" w:type="dxa"/>
            <w:tcBorders>
              <w:top w:val="nil"/>
              <w:left w:val="nil"/>
              <w:bottom w:val="single" w:sz="4" w:space="0" w:color="auto"/>
              <w:right w:val="single" w:sz="4" w:space="0" w:color="auto"/>
            </w:tcBorders>
            <w:shd w:val="clear" w:color="auto" w:fill="auto"/>
            <w:noWrap/>
            <w:vAlign w:val="bottom"/>
            <w:hideMark/>
          </w:tcPr>
          <w:p w14:paraId="0266FCC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10</w:t>
            </w:r>
          </w:p>
        </w:tc>
        <w:tc>
          <w:tcPr>
            <w:tcW w:w="990" w:type="dxa"/>
            <w:tcBorders>
              <w:top w:val="nil"/>
              <w:left w:val="nil"/>
              <w:bottom w:val="single" w:sz="4" w:space="0" w:color="auto"/>
              <w:right w:val="single" w:sz="8" w:space="0" w:color="auto"/>
            </w:tcBorders>
            <w:shd w:val="clear" w:color="auto" w:fill="auto"/>
            <w:noWrap/>
            <w:vAlign w:val="bottom"/>
            <w:hideMark/>
          </w:tcPr>
          <w:p w14:paraId="43FC96F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61910E03"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4FE37A2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RA Capacity Cost ($/kw-month)</w:t>
            </w:r>
          </w:p>
        </w:tc>
        <w:tc>
          <w:tcPr>
            <w:tcW w:w="760" w:type="dxa"/>
            <w:tcBorders>
              <w:top w:val="nil"/>
              <w:left w:val="nil"/>
              <w:bottom w:val="single" w:sz="4" w:space="0" w:color="auto"/>
              <w:right w:val="single" w:sz="4" w:space="0" w:color="auto"/>
            </w:tcBorders>
            <w:shd w:val="clear" w:color="auto" w:fill="auto"/>
            <w:noWrap/>
            <w:vAlign w:val="bottom"/>
            <w:hideMark/>
          </w:tcPr>
          <w:p w14:paraId="64D1FD4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66EDDE0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$3.95</w:t>
            </w:r>
          </w:p>
        </w:tc>
        <w:tc>
          <w:tcPr>
            <w:tcW w:w="900" w:type="dxa"/>
            <w:tcBorders>
              <w:top w:val="nil"/>
              <w:left w:val="nil"/>
              <w:bottom w:val="single" w:sz="4" w:space="0" w:color="auto"/>
              <w:right w:val="single" w:sz="4" w:space="0" w:color="auto"/>
            </w:tcBorders>
            <w:shd w:val="clear" w:color="auto" w:fill="auto"/>
            <w:noWrap/>
            <w:vAlign w:val="bottom"/>
            <w:hideMark/>
          </w:tcPr>
          <w:p w14:paraId="4E6BF24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$3.95</w:t>
            </w:r>
          </w:p>
        </w:tc>
        <w:tc>
          <w:tcPr>
            <w:tcW w:w="900" w:type="dxa"/>
            <w:tcBorders>
              <w:top w:val="nil"/>
              <w:left w:val="nil"/>
              <w:bottom w:val="single" w:sz="4" w:space="0" w:color="auto"/>
              <w:right w:val="single" w:sz="4" w:space="0" w:color="auto"/>
            </w:tcBorders>
            <w:shd w:val="clear" w:color="auto" w:fill="auto"/>
            <w:noWrap/>
            <w:vAlign w:val="bottom"/>
            <w:hideMark/>
          </w:tcPr>
          <w:p w14:paraId="1E3AAD6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$3.95</w:t>
            </w:r>
          </w:p>
        </w:tc>
        <w:tc>
          <w:tcPr>
            <w:tcW w:w="810" w:type="dxa"/>
            <w:tcBorders>
              <w:top w:val="nil"/>
              <w:left w:val="nil"/>
              <w:bottom w:val="single" w:sz="4" w:space="0" w:color="auto"/>
              <w:right w:val="single" w:sz="4" w:space="0" w:color="auto"/>
            </w:tcBorders>
            <w:shd w:val="clear" w:color="auto" w:fill="auto"/>
            <w:noWrap/>
            <w:vAlign w:val="bottom"/>
            <w:hideMark/>
          </w:tcPr>
          <w:p w14:paraId="4C1AAB1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$3.95</w:t>
            </w:r>
          </w:p>
        </w:tc>
        <w:tc>
          <w:tcPr>
            <w:tcW w:w="810" w:type="dxa"/>
            <w:tcBorders>
              <w:top w:val="nil"/>
              <w:left w:val="nil"/>
              <w:bottom w:val="single" w:sz="4" w:space="0" w:color="auto"/>
              <w:right w:val="single" w:sz="4" w:space="0" w:color="auto"/>
            </w:tcBorders>
            <w:shd w:val="clear" w:color="auto" w:fill="auto"/>
            <w:noWrap/>
            <w:vAlign w:val="bottom"/>
            <w:hideMark/>
          </w:tcPr>
          <w:p w14:paraId="36239D4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$3.95</w:t>
            </w:r>
          </w:p>
        </w:tc>
        <w:tc>
          <w:tcPr>
            <w:tcW w:w="810" w:type="dxa"/>
            <w:tcBorders>
              <w:top w:val="nil"/>
              <w:left w:val="nil"/>
              <w:bottom w:val="single" w:sz="4" w:space="0" w:color="auto"/>
              <w:right w:val="single" w:sz="4" w:space="0" w:color="auto"/>
            </w:tcBorders>
            <w:shd w:val="clear" w:color="auto" w:fill="auto"/>
            <w:noWrap/>
            <w:vAlign w:val="bottom"/>
            <w:hideMark/>
          </w:tcPr>
          <w:p w14:paraId="0F557E8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$3.95</w:t>
            </w:r>
          </w:p>
        </w:tc>
        <w:tc>
          <w:tcPr>
            <w:tcW w:w="810" w:type="dxa"/>
            <w:tcBorders>
              <w:top w:val="nil"/>
              <w:left w:val="nil"/>
              <w:bottom w:val="single" w:sz="4" w:space="0" w:color="auto"/>
              <w:right w:val="single" w:sz="4" w:space="0" w:color="auto"/>
            </w:tcBorders>
            <w:shd w:val="clear" w:color="auto" w:fill="auto"/>
            <w:noWrap/>
            <w:vAlign w:val="bottom"/>
            <w:hideMark/>
          </w:tcPr>
          <w:p w14:paraId="5DE4547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$3.95</w:t>
            </w:r>
          </w:p>
        </w:tc>
        <w:tc>
          <w:tcPr>
            <w:tcW w:w="720" w:type="dxa"/>
            <w:tcBorders>
              <w:top w:val="nil"/>
              <w:left w:val="nil"/>
              <w:bottom w:val="single" w:sz="4" w:space="0" w:color="auto"/>
              <w:right w:val="single" w:sz="4" w:space="0" w:color="auto"/>
            </w:tcBorders>
            <w:shd w:val="clear" w:color="auto" w:fill="auto"/>
            <w:noWrap/>
            <w:vAlign w:val="bottom"/>
            <w:hideMark/>
          </w:tcPr>
          <w:p w14:paraId="1B8A2FE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$3.95</w:t>
            </w:r>
          </w:p>
        </w:tc>
        <w:tc>
          <w:tcPr>
            <w:tcW w:w="720" w:type="dxa"/>
            <w:tcBorders>
              <w:top w:val="nil"/>
              <w:left w:val="nil"/>
              <w:bottom w:val="single" w:sz="4" w:space="0" w:color="auto"/>
              <w:right w:val="single" w:sz="4" w:space="0" w:color="auto"/>
            </w:tcBorders>
            <w:shd w:val="clear" w:color="auto" w:fill="auto"/>
            <w:noWrap/>
            <w:vAlign w:val="bottom"/>
            <w:hideMark/>
          </w:tcPr>
          <w:p w14:paraId="1F5B96D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$3.95</w:t>
            </w:r>
          </w:p>
        </w:tc>
        <w:tc>
          <w:tcPr>
            <w:tcW w:w="810" w:type="dxa"/>
            <w:tcBorders>
              <w:top w:val="nil"/>
              <w:left w:val="nil"/>
              <w:bottom w:val="single" w:sz="4" w:space="0" w:color="auto"/>
              <w:right w:val="single" w:sz="4" w:space="0" w:color="auto"/>
            </w:tcBorders>
            <w:shd w:val="clear" w:color="auto" w:fill="auto"/>
            <w:noWrap/>
            <w:vAlign w:val="bottom"/>
            <w:hideMark/>
          </w:tcPr>
          <w:p w14:paraId="17B78B1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$3.95</w:t>
            </w:r>
          </w:p>
        </w:tc>
        <w:tc>
          <w:tcPr>
            <w:tcW w:w="900" w:type="dxa"/>
            <w:tcBorders>
              <w:top w:val="nil"/>
              <w:left w:val="nil"/>
              <w:bottom w:val="single" w:sz="4" w:space="0" w:color="auto"/>
              <w:right w:val="single" w:sz="4" w:space="0" w:color="auto"/>
            </w:tcBorders>
            <w:shd w:val="clear" w:color="auto" w:fill="auto"/>
            <w:noWrap/>
            <w:vAlign w:val="bottom"/>
            <w:hideMark/>
          </w:tcPr>
          <w:p w14:paraId="7760571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$3.95</w:t>
            </w:r>
          </w:p>
        </w:tc>
        <w:tc>
          <w:tcPr>
            <w:tcW w:w="990" w:type="dxa"/>
            <w:tcBorders>
              <w:top w:val="nil"/>
              <w:left w:val="nil"/>
              <w:bottom w:val="single" w:sz="4" w:space="0" w:color="auto"/>
              <w:right w:val="single" w:sz="4" w:space="0" w:color="auto"/>
            </w:tcBorders>
            <w:shd w:val="clear" w:color="auto" w:fill="auto"/>
            <w:noWrap/>
            <w:vAlign w:val="bottom"/>
            <w:hideMark/>
          </w:tcPr>
          <w:p w14:paraId="45F9BD6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$3.95</w:t>
            </w:r>
          </w:p>
        </w:tc>
        <w:tc>
          <w:tcPr>
            <w:tcW w:w="990" w:type="dxa"/>
            <w:tcBorders>
              <w:top w:val="nil"/>
              <w:left w:val="nil"/>
              <w:bottom w:val="single" w:sz="4" w:space="0" w:color="auto"/>
              <w:right w:val="single" w:sz="8" w:space="0" w:color="auto"/>
            </w:tcBorders>
            <w:shd w:val="clear" w:color="auto" w:fill="auto"/>
            <w:noWrap/>
            <w:vAlign w:val="bottom"/>
            <w:hideMark/>
          </w:tcPr>
          <w:p w14:paraId="18E3431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38323447"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14D36854"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Total Capacity Cost</w:t>
            </w:r>
          </w:p>
        </w:tc>
        <w:tc>
          <w:tcPr>
            <w:tcW w:w="760" w:type="dxa"/>
            <w:tcBorders>
              <w:top w:val="nil"/>
              <w:left w:val="nil"/>
              <w:bottom w:val="single" w:sz="4" w:space="0" w:color="auto"/>
              <w:right w:val="single" w:sz="4" w:space="0" w:color="auto"/>
            </w:tcBorders>
            <w:shd w:val="clear" w:color="auto" w:fill="auto"/>
            <w:noWrap/>
            <w:vAlign w:val="bottom"/>
            <w:hideMark/>
          </w:tcPr>
          <w:p w14:paraId="0D560CD3"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3936B7D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$94,800</w:t>
            </w:r>
          </w:p>
        </w:tc>
        <w:tc>
          <w:tcPr>
            <w:tcW w:w="900" w:type="dxa"/>
            <w:tcBorders>
              <w:top w:val="nil"/>
              <w:left w:val="nil"/>
              <w:bottom w:val="single" w:sz="4" w:space="0" w:color="auto"/>
              <w:right w:val="single" w:sz="4" w:space="0" w:color="auto"/>
            </w:tcBorders>
            <w:shd w:val="clear" w:color="auto" w:fill="auto"/>
            <w:noWrap/>
            <w:vAlign w:val="bottom"/>
            <w:hideMark/>
          </w:tcPr>
          <w:p w14:paraId="0338A8D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$79,000</w:t>
            </w:r>
          </w:p>
        </w:tc>
        <w:tc>
          <w:tcPr>
            <w:tcW w:w="900" w:type="dxa"/>
            <w:tcBorders>
              <w:top w:val="nil"/>
              <w:left w:val="nil"/>
              <w:bottom w:val="single" w:sz="4" w:space="0" w:color="auto"/>
              <w:right w:val="single" w:sz="4" w:space="0" w:color="auto"/>
            </w:tcBorders>
            <w:shd w:val="clear" w:color="auto" w:fill="auto"/>
            <w:noWrap/>
            <w:vAlign w:val="bottom"/>
            <w:hideMark/>
          </w:tcPr>
          <w:p w14:paraId="2FB2679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$63,200</w:t>
            </w:r>
          </w:p>
        </w:tc>
        <w:tc>
          <w:tcPr>
            <w:tcW w:w="810" w:type="dxa"/>
            <w:tcBorders>
              <w:top w:val="nil"/>
              <w:left w:val="nil"/>
              <w:bottom w:val="single" w:sz="4" w:space="0" w:color="auto"/>
              <w:right w:val="single" w:sz="4" w:space="0" w:color="auto"/>
            </w:tcBorders>
            <w:shd w:val="clear" w:color="auto" w:fill="auto"/>
            <w:noWrap/>
            <w:vAlign w:val="bottom"/>
            <w:hideMark/>
          </w:tcPr>
          <w:p w14:paraId="6A3C249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$31,600</w:t>
            </w:r>
          </w:p>
        </w:tc>
        <w:tc>
          <w:tcPr>
            <w:tcW w:w="810" w:type="dxa"/>
            <w:tcBorders>
              <w:top w:val="nil"/>
              <w:left w:val="nil"/>
              <w:bottom w:val="single" w:sz="4" w:space="0" w:color="auto"/>
              <w:right w:val="single" w:sz="4" w:space="0" w:color="auto"/>
            </w:tcBorders>
            <w:shd w:val="clear" w:color="auto" w:fill="auto"/>
            <w:noWrap/>
            <w:vAlign w:val="bottom"/>
            <w:hideMark/>
          </w:tcPr>
          <w:p w14:paraId="2055339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$71,100</w:t>
            </w:r>
          </w:p>
        </w:tc>
        <w:tc>
          <w:tcPr>
            <w:tcW w:w="810" w:type="dxa"/>
            <w:tcBorders>
              <w:top w:val="nil"/>
              <w:left w:val="nil"/>
              <w:bottom w:val="single" w:sz="4" w:space="0" w:color="auto"/>
              <w:right w:val="single" w:sz="4" w:space="0" w:color="auto"/>
            </w:tcBorders>
            <w:shd w:val="clear" w:color="auto" w:fill="auto"/>
            <w:noWrap/>
            <w:vAlign w:val="bottom"/>
            <w:hideMark/>
          </w:tcPr>
          <w:p w14:paraId="7FA9D7B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$75,050</w:t>
            </w:r>
          </w:p>
        </w:tc>
        <w:tc>
          <w:tcPr>
            <w:tcW w:w="810" w:type="dxa"/>
            <w:tcBorders>
              <w:top w:val="nil"/>
              <w:left w:val="nil"/>
              <w:bottom w:val="single" w:sz="4" w:space="0" w:color="auto"/>
              <w:right w:val="single" w:sz="4" w:space="0" w:color="auto"/>
            </w:tcBorders>
            <w:shd w:val="clear" w:color="auto" w:fill="auto"/>
            <w:noWrap/>
            <w:vAlign w:val="bottom"/>
            <w:hideMark/>
          </w:tcPr>
          <w:p w14:paraId="31C469F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$71,100</w:t>
            </w:r>
          </w:p>
        </w:tc>
        <w:tc>
          <w:tcPr>
            <w:tcW w:w="720" w:type="dxa"/>
            <w:tcBorders>
              <w:top w:val="nil"/>
              <w:left w:val="nil"/>
              <w:bottom w:val="single" w:sz="4" w:space="0" w:color="auto"/>
              <w:right w:val="single" w:sz="4" w:space="0" w:color="auto"/>
            </w:tcBorders>
            <w:shd w:val="clear" w:color="auto" w:fill="auto"/>
            <w:noWrap/>
            <w:vAlign w:val="bottom"/>
            <w:hideMark/>
          </w:tcPr>
          <w:p w14:paraId="5722A38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$67,150</w:t>
            </w:r>
          </w:p>
        </w:tc>
        <w:tc>
          <w:tcPr>
            <w:tcW w:w="720" w:type="dxa"/>
            <w:tcBorders>
              <w:top w:val="nil"/>
              <w:left w:val="nil"/>
              <w:bottom w:val="single" w:sz="4" w:space="0" w:color="auto"/>
              <w:right w:val="single" w:sz="4" w:space="0" w:color="auto"/>
            </w:tcBorders>
            <w:shd w:val="clear" w:color="auto" w:fill="auto"/>
            <w:noWrap/>
            <w:vAlign w:val="bottom"/>
            <w:hideMark/>
          </w:tcPr>
          <w:p w14:paraId="66E7D6E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$67,150</w:t>
            </w:r>
          </w:p>
        </w:tc>
        <w:tc>
          <w:tcPr>
            <w:tcW w:w="810" w:type="dxa"/>
            <w:tcBorders>
              <w:top w:val="nil"/>
              <w:left w:val="nil"/>
              <w:bottom w:val="single" w:sz="4" w:space="0" w:color="auto"/>
              <w:right w:val="single" w:sz="4" w:space="0" w:color="auto"/>
            </w:tcBorders>
            <w:shd w:val="clear" w:color="auto" w:fill="auto"/>
            <w:noWrap/>
            <w:vAlign w:val="bottom"/>
            <w:hideMark/>
          </w:tcPr>
          <w:p w14:paraId="672CD8A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$75,050</w:t>
            </w:r>
          </w:p>
        </w:tc>
        <w:tc>
          <w:tcPr>
            <w:tcW w:w="900" w:type="dxa"/>
            <w:tcBorders>
              <w:top w:val="nil"/>
              <w:left w:val="nil"/>
              <w:bottom w:val="single" w:sz="4" w:space="0" w:color="auto"/>
              <w:right w:val="single" w:sz="4" w:space="0" w:color="auto"/>
            </w:tcBorders>
            <w:shd w:val="clear" w:color="auto" w:fill="auto"/>
            <w:noWrap/>
            <w:vAlign w:val="bottom"/>
            <w:hideMark/>
          </w:tcPr>
          <w:p w14:paraId="3E804BF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$59,250</w:t>
            </w:r>
          </w:p>
        </w:tc>
        <w:tc>
          <w:tcPr>
            <w:tcW w:w="990" w:type="dxa"/>
            <w:tcBorders>
              <w:top w:val="nil"/>
              <w:left w:val="nil"/>
              <w:bottom w:val="single" w:sz="4" w:space="0" w:color="auto"/>
              <w:right w:val="single" w:sz="4" w:space="0" w:color="auto"/>
            </w:tcBorders>
            <w:shd w:val="clear" w:color="auto" w:fill="auto"/>
            <w:noWrap/>
            <w:vAlign w:val="bottom"/>
            <w:hideMark/>
          </w:tcPr>
          <w:p w14:paraId="5AF03A7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$122,450</w:t>
            </w:r>
          </w:p>
        </w:tc>
        <w:tc>
          <w:tcPr>
            <w:tcW w:w="990" w:type="dxa"/>
            <w:tcBorders>
              <w:top w:val="nil"/>
              <w:left w:val="nil"/>
              <w:bottom w:val="single" w:sz="4" w:space="0" w:color="auto"/>
              <w:right w:val="single" w:sz="8" w:space="0" w:color="auto"/>
            </w:tcBorders>
            <w:shd w:val="clear" w:color="auto" w:fill="auto"/>
            <w:noWrap/>
            <w:vAlign w:val="bottom"/>
            <w:hideMark/>
          </w:tcPr>
          <w:p w14:paraId="4D00F134"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 xml:space="preserve">$876,900 </w:t>
            </w:r>
          </w:p>
        </w:tc>
      </w:tr>
      <w:tr w:rsidR="00602AF9" w:rsidRPr="00602AF9" w14:paraId="16651A62"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790C603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60" w:type="dxa"/>
            <w:tcBorders>
              <w:top w:val="nil"/>
              <w:left w:val="nil"/>
              <w:bottom w:val="single" w:sz="4" w:space="0" w:color="auto"/>
              <w:right w:val="single" w:sz="4" w:space="0" w:color="auto"/>
            </w:tcBorders>
            <w:shd w:val="clear" w:color="auto" w:fill="auto"/>
            <w:noWrap/>
            <w:vAlign w:val="bottom"/>
            <w:hideMark/>
          </w:tcPr>
          <w:p w14:paraId="6AD3B7F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5745F33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31909FD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14517FB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159D12D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45E915B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19F2726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051CD03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3D6C70D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043113E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69D4BF0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21B09DE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0FA54E4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53B9B51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5F7D7FF6"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3FB1F213"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Energy Purchases</w:t>
            </w:r>
            <w:r w:rsidRPr="00602AF9">
              <w:rPr>
                <w:rFonts w:eastAsia="Times New Roman"/>
                <w:sz w:val="13"/>
                <w:szCs w:val="13"/>
              </w:rPr>
              <w:t xml:space="preserve"> (MWh)</w:t>
            </w:r>
          </w:p>
        </w:tc>
        <w:tc>
          <w:tcPr>
            <w:tcW w:w="760" w:type="dxa"/>
            <w:tcBorders>
              <w:top w:val="nil"/>
              <w:left w:val="nil"/>
              <w:bottom w:val="single" w:sz="4" w:space="0" w:color="auto"/>
              <w:right w:val="single" w:sz="4" w:space="0" w:color="auto"/>
            </w:tcBorders>
            <w:shd w:val="clear" w:color="auto" w:fill="auto"/>
            <w:noWrap/>
            <w:vAlign w:val="bottom"/>
            <w:hideMark/>
          </w:tcPr>
          <w:p w14:paraId="28A09FE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3522B14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0EF7437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3EE3E3D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47A80D5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151392F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2AFA3D4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5D0E09C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7E995B6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5C55396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4C88890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2CFD8C2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15F5F63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17F2FA6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5A1A3ECE"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6CA2D6D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Annual Baseload Energy</w:t>
            </w:r>
          </w:p>
        </w:tc>
        <w:tc>
          <w:tcPr>
            <w:tcW w:w="760" w:type="dxa"/>
            <w:tcBorders>
              <w:top w:val="nil"/>
              <w:left w:val="nil"/>
              <w:bottom w:val="single" w:sz="4" w:space="0" w:color="auto"/>
              <w:right w:val="single" w:sz="4" w:space="0" w:color="auto"/>
            </w:tcBorders>
            <w:shd w:val="clear" w:color="auto" w:fill="auto"/>
            <w:noWrap/>
            <w:vAlign w:val="bottom"/>
            <w:hideMark/>
          </w:tcPr>
          <w:p w14:paraId="3E189AB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50F5647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8,928</w:t>
            </w:r>
          </w:p>
        </w:tc>
        <w:tc>
          <w:tcPr>
            <w:tcW w:w="900" w:type="dxa"/>
            <w:tcBorders>
              <w:top w:val="nil"/>
              <w:left w:val="nil"/>
              <w:bottom w:val="single" w:sz="4" w:space="0" w:color="auto"/>
              <w:right w:val="single" w:sz="4" w:space="0" w:color="auto"/>
            </w:tcBorders>
            <w:shd w:val="clear" w:color="auto" w:fill="auto"/>
            <w:noWrap/>
            <w:vAlign w:val="bottom"/>
            <w:hideMark/>
          </w:tcPr>
          <w:p w14:paraId="711CAD6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8,064</w:t>
            </w:r>
          </w:p>
        </w:tc>
        <w:tc>
          <w:tcPr>
            <w:tcW w:w="900" w:type="dxa"/>
            <w:tcBorders>
              <w:top w:val="nil"/>
              <w:left w:val="nil"/>
              <w:bottom w:val="single" w:sz="4" w:space="0" w:color="auto"/>
              <w:right w:val="single" w:sz="4" w:space="0" w:color="auto"/>
            </w:tcBorders>
            <w:shd w:val="clear" w:color="auto" w:fill="auto"/>
            <w:noWrap/>
            <w:vAlign w:val="bottom"/>
            <w:hideMark/>
          </w:tcPr>
          <w:p w14:paraId="7434554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8,916</w:t>
            </w:r>
          </w:p>
        </w:tc>
        <w:tc>
          <w:tcPr>
            <w:tcW w:w="810" w:type="dxa"/>
            <w:tcBorders>
              <w:top w:val="nil"/>
              <w:left w:val="nil"/>
              <w:bottom w:val="single" w:sz="4" w:space="0" w:color="auto"/>
              <w:right w:val="single" w:sz="4" w:space="0" w:color="auto"/>
            </w:tcBorders>
            <w:shd w:val="clear" w:color="auto" w:fill="auto"/>
            <w:noWrap/>
            <w:vAlign w:val="bottom"/>
            <w:hideMark/>
          </w:tcPr>
          <w:p w14:paraId="16B7719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8,640</w:t>
            </w:r>
          </w:p>
        </w:tc>
        <w:tc>
          <w:tcPr>
            <w:tcW w:w="810" w:type="dxa"/>
            <w:tcBorders>
              <w:top w:val="nil"/>
              <w:left w:val="nil"/>
              <w:bottom w:val="single" w:sz="4" w:space="0" w:color="auto"/>
              <w:right w:val="single" w:sz="4" w:space="0" w:color="auto"/>
            </w:tcBorders>
            <w:shd w:val="clear" w:color="auto" w:fill="auto"/>
            <w:noWrap/>
            <w:vAlign w:val="bottom"/>
            <w:hideMark/>
          </w:tcPr>
          <w:p w14:paraId="168C57C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8,928</w:t>
            </w:r>
          </w:p>
        </w:tc>
        <w:tc>
          <w:tcPr>
            <w:tcW w:w="810" w:type="dxa"/>
            <w:tcBorders>
              <w:top w:val="nil"/>
              <w:left w:val="nil"/>
              <w:bottom w:val="single" w:sz="4" w:space="0" w:color="auto"/>
              <w:right w:val="single" w:sz="4" w:space="0" w:color="auto"/>
            </w:tcBorders>
            <w:shd w:val="clear" w:color="auto" w:fill="auto"/>
            <w:noWrap/>
            <w:vAlign w:val="bottom"/>
            <w:hideMark/>
          </w:tcPr>
          <w:p w14:paraId="211095E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8,640</w:t>
            </w:r>
          </w:p>
        </w:tc>
        <w:tc>
          <w:tcPr>
            <w:tcW w:w="810" w:type="dxa"/>
            <w:tcBorders>
              <w:top w:val="nil"/>
              <w:left w:val="nil"/>
              <w:bottom w:val="single" w:sz="4" w:space="0" w:color="auto"/>
              <w:right w:val="single" w:sz="4" w:space="0" w:color="auto"/>
            </w:tcBorders>
            <w:shd w:val="clear" w:color="auto" w:fill="auto"/>
            <w:noWrap/>
            <w:vAlign w:val="bottom"/>
            <w:hideMark/>
          </w:tcPr>
          <w:p w14:paraId="1452CD1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8,928</w:t>
            </w:r>
          </w:p>
        </w:tc>
        <w:tc>
          <w:tcPr>
            <w:tcW w:w="720" w:type="dxa"/>
            <w:tcBorders>
              <w:top w:val="nil"/>
              <w:left w:val="nil"/>
              <w:bottom w:val="single" w:sz="4" w:space="0" w:color="auto"/>
              <w:right w:val="single" w:sz="4" w:space="0" w:color="auto"/>
            </w:tcBorders>
            <w:shd w:val="clear" w:color="auto" w:fill="auto"/>
            <w:noWrap/>
            <w:vAlign w:val="bottom"/>
            <w:hideMark/>
          </w:tcPr>
          <w:p w14:paraId="47933BA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8,928</w:t>
            </w:r>
          </w:p>
        </w:tc>
        <w:tc>
          <w:tcPr>
            <w:tcW w:w="720" w:type="dxa"/>
            <w:tcBorders>
              <w:top w:val="nil"/>
              <w:left w:val="nil"/>
              <w:bottom w:val="single" w:sz="4" w:space="0" w:color="auto"/>
              <w:right w:val="single" w:sz="4" w:space="0" w:color="auto"/>
            </w:tcBorders>
            <w:shd w:val="clear" w:color="auto" w:fill="auto"/>
            <w:noWrap/>
            <w:vAlign w:val="bottom"/>
            <w:hideMark/>
          </w:tcPr>
          <w:p w14:paraId="7664745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8,640</w:t>
            </w:r>
          </w:p>
        </w:tc>
        <w:tc>
          <w:tcPr>
            <w:tcW w:w="810" w:type="dxa"/>
            <w:tcBorders>
              <w:top w:val="nil"/>
              <w:left w:val="nil"/>
              <w:bottom w:val="single" w:sz="4" w:space="0" w:color="auto"/>
              <w:right w:val="single" w:sz="4" w:space="0" w:color="auto"/>
            </w:tcBorders>
            <w:shd w:val="clear" w:color="auto" w:fill="auto"/>
            <w:noWrap/>
            <w:vAlign w:val="bottom"/>
            <w:hideMark/>
          </w:tcPr>
          <w:p w14:paraId="06D1404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8,928</w:t>
            </w:r>
          </w:p>
        </w:tc>
        <w:tc>
          <w:tcPr>
            <w:tcW w:w="900" w:type="dxa"/>
            <w:tcBorders>
              <w:top w:val="nil"/>
              <w:left w:val="nil"/>
              <w:bottom w:val="single" w:sz="4" w:space="0" w:color="auto"/>
              <w:right w:val="single" w:sz="4" w:space="0" w:color="auto"/>
            </w:tcBorders>
            <w:shd w:val="clear" w:color="auto" w:fill="auto"/>
            <w:noWrap/>
            <w:vAlign w:val="bottom"/>
            <w:hideMark/>
          </w:tcPr>
          <w:p w14:paraId="249B764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8,652</w:t>
            </w:r>
          </w:p>
        </w:tc>
        <w:tc>
          <w:tcPr>
            <w:tcW w:w="990" w:type="dxa"/>
            <w:tcBorders>
              <w:top w:val="nil"/>
              <w:left w:val="nil"/>
              <w:bottom w:val="single" w:sz="4" w:space="0" w:color="auto"/>
              <w:right w:val="single" w:sz="4" w:space="0" w:color="auto"/>
            </w:tcBorders>
            <w:shd w:val="clear" w:color="auto" w:fill="auto"/>
            <w:noWrap/>
            <w:vAlign w:val="bottom"/>
            <w:hideMark/>
          </w:tcPr>
          <w:p w14:paraId="7B163CA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8,928</w:t>
            </w:r>
          </w:p>
        </w:tc>
        <w:tc>
          <w:tcPr>
            <w:tcW w:w="990" w:type="dxa"/>
            <w:tcBorders>
              <w:top w:val="nil"/>
              <w:left w:val="nil"/>
              <w:bottom w:val="single" w:sz="4" w:space="0" w:color="auto"/>
              <w:right w:val="single" w:sz="8" w:space="0" w:color="auto"/>
            </w:tcBorders>
            <w:shd w:val="clear" w:color="auto" w:fill="auto"/>
            <w:noWrap/>
            <w:vAlign w:val="bottom"/>
            <w:hideMark/>
          </w:tcPr>
          <w:p w14:paraId="1F214329"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105,120</w:t>
            </w:r>
          </w:p>
        </w:tc>
      </w:tr>
      <w:tr w:rsidR="00602AF9" w:rsidRPr="00602AF9" w14:paraId="239D4AEF"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3BE8468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Seasonal Baseload Energy On-peak</w:t>
            </w:r>
          </w:p>
        </w:tc>
        <w:tc>
          <w:tcPr>
            <w:tcW w:w="760" w:type="dxa"/>
            <w:tcBorders>
              <w:top w:val="nil"/>
              <w:left w:val="nil"/>
              <w:bottom w:val="single" w:sz="4" w:space="0" w:color="auto"/>
              <w:right w:val="single" w:sz="4" w:space="0" w:color="auto"/>
            </w:tcBorders>
            <w:shd w:val="clear" w:color="auto" w:fill="auto"/>
            <w:noWrap/>
            <w:vAlign w:val="bottom"/>
            <w:hideMark/>
          </w:tcPr>
          <w:p w14:paraId="58E716F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3467EA3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3,968</w:t>
            </w:r>
          </w:p>
        </w:tc>
        <w:tc>
          <w:tcPr>
            <w:tcW w:w="900" w:type="dxa"/>
            <w:tcBorders>
              <w:top w:val="nil"/>
              <w:left w:val="nil"/>
              <w:bottom w:val="single" w:sz="4" w:space="0" w:color="auto"/>
              <w:right w:val="single" w:sz="4" w:space="0" w:color="auto"/>
            </w:tcBorders>
            <w:shd w:val="clear" w:color="auto" w:fill="auto"/>
            <w:noWrap/>
            <w:vAlign w:val="bottom"/>
            <w:hideMark/>
          </w:tcPr>
          <w:p w14:paraId="1191824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3,584</w:t>
            </w:r>
          </w:p>
        </w:tc>
        <w:tc>
          <w:tcPr>
            <w:tcW w:w="900" w:type="dxa"/>
            <w:tcBorders>
              <w:top w:val="nil"/>
              <w:left w:val="nil"/>
              <w:bottom w:val="single" w:sz="4" w:space="0" w:color="auto"/>
              <w:right w:val="single" w:sz="4" w:space="0" w:color="auto"/>
            </w:tcBorders>
            <w:shd w:val="clear" w:color="auto" w:fill="auto"/>
            <w:noWrap/>
            <w:vAlign w:val="bottom"/>
            <w:hideMark/>
          </w:tcPr>
          <w:p w14:paraId="163F6AA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19EC785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1FD1875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4442A18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4B3B67F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4111851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582AB87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79F283A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67B20EE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1,924</w:t>
            </w:r>
          </w:p>
        </w:tc>
        <w:tc>
          <w:tcPr>
            <w:tcW w:w="990" w:type="dxa"/>
            <w:tcBorders>
              <w:top w:val="nil"/>
              <w:left w:val="nil"/>
              <w:bottom w:val="single" w:sz="4" w:space="0" w:color="auto"/>
              <w:right w:val="single" w:sz="4" w:space="0" w:color="auto"/>
            </w:tcBorders>
            <w:shd w:val="clear" w:color="auto" w:fill="auto"/>
            <w:noWrap/>
            <w:vAlign w:val="bottom"/>
            <w:hideMark/>
          </w:tcPr>
          <w:p w14:paraId="34F3E28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3,968</w:t>
            </w:r>
          </w:p>
        </w:tc>
        <w:tc>
          <w:tcPr>
            <w:tcW w:w="990" w:type="dxa"/>
            <w:tcBorders>
              <w:top w:val="nil"/>
              <w:left w:val="nil"/>
              <w:bottom w:val="single" w:sz="4" w:space="0" w:color="auto"/>
              <w:right w:val="single" w:sz="8" w:space="0" w:color="auto"/>
            </w:tcBorders>
            <w:shd w:val="clear" w:color="auto" w:fill="auto"/>
            <w:noWrap/>
            <w:vAlign w:val="bottom"/>
            <w:hideMark/>
          </w:tcPr>
          <w:p w14:paraId="0B4650FA"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13,444</w:t>
            </w:r>
          </w:p>
        </w:tc>
      </w:tr>
      <w:tr w:rsidR="00602AF9" w:rsidRPr="00602AF9" w14:paraId="0DC8D5EB"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64506A9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Seasonal Baseload Energy Off-peak</w:t>
            </w:r>
          </w:p>
        </w:tc>
        <w:tc>
          <w:tcPr>
            <w:tcW w:w="760" w:type="dxa"/>
            <w:tcBorders>
              <w:top w:val="nil"/>
              <w:left w:val="nil"/>
              <w:bottom w:val="single" w:sz="4" w:space="0" w:color="auto"/>
              <w:right w:val="single" w:sz="4" w:space="0" w:color="auto"/>
            </w:tcBorders>
            <w:shd w:val="clear" w:color="auto" w:fill="auto"/>
            <w:noWrap/>
            <w:vAlign w:val="bottom"/>
            <w:hideMark/>
          </w:tcPr>
          <w:p w14:paraId="7C15424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569C4C1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2,976</w:t>
            </w:r>
          </w:p>
        </w:tc>
        <w:tc>
          <w:tcPr>
            <w:tcW w:w="900" w:type="dxa"/>
            <w:tcBorders>
              <w:top w:val="nil"/>
              <w:left w:val="nil"/>
              <w:bottom w:val="single" w:sz="4" w:space="0" w:color="auto"/>
              <w:right w:val="single" w:sz="4" w:space="0" w:color="auto"/>
            </w:tcBorders>
            <w:shd w:val="clear" w:color="auto" w:fill="auto"/>
            <w:noWrap/>
            <w:vAlign w:val="bottom"/>
            <w:hideMark/>
          </w:tcPr>
          <w:p w14:paraId="45203ED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2,688</w:t>
            </w:r>
          </w:p>
        </w:tc>
        <w:tc>
          <w:tcPr>
            <w:tcW w:w="900" w:type="dxa"/>
            <w:tcBorders>
              <w:top w:val="nil"/>
              <w:left w:val="nil"/>
              <w:bottom w:val="single" w:sz="4" w:space="0" w:color="auto"/>
              <w:right w:val="single" w:sz="4" w:space="0" w:color="auto"/>
            </w:tcBorders>
            <w:shd w:val="clear" w:color="auto" w:fill="auto"/>
            <w:noWrap/>
            <w:vAlign w:val="bottom"/>
            <w:hideMark/>
          </w:tcPr>
          <w:p w14:paraId="0116825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5792EFB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3B03FEF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23598F8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3DE48F5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045C50F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649A71A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1406619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53DBB75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1,687</w:t>
            </w:r>
          </w:p>
        </w:tc>
        <w:tc>
          <w:tcPr>
            <w:tcW w:w="990" w:type="dxa"/>
            <w:tcBorders>
              <w:top w:val="nil"/>
              <w:left w:val="nil"/>
              <w:bottom w:val="single" w:sz="4" w:space="0" w:color="auto"/>
              <w:right w:val="single" w:sz="4" w:space="0" w:color="auto"/>
            </w:tcBorders>
            <w:shd w:val="clear" w:color="auto" w:fill="auto"/>
            <w:noWrap/>
            <w:vAlign w:val="bottom"/>
            <w:hideMark/>
          </w:tcPr>
          <w:p w14:paraId="2F15C01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2,976</w:t>
            </w:r>
          </w:p>
        </w:tc>
        <w:tc>
          <w:tcPr>
            <w:tcW w:w="990" w:type="dxa"/>
            <w:tcBorders>
              <w:top w:val="nil"/>
              <w:left w:val="nil"/>
              <w:bottom w:val="single" w:sz="4" w:space="0" w:color="auto"/>
              <w:right w:val="single" w:sz="8" w:space="0" w:color="auto"/>
            </w:tcBorders>
            <w:shd w:val="clear" w:color="auto" w:fill="auto"/>
            <w:noWrap/>
            <w:vAlign w:val="bottom"/>
            <w:hideMark/>
          </w:tcPr>
          <w:p w14:paraId="70768492"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10,327</w:t>
            </w:r>
          </w:p>
        </w:tc>
      </w:tr>
      <w:tr w:rsidR="00602AF9" w:rsidRPr="00602AF9" w14:paraId="36A1E521"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6CC35C0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xml:space="preserve">Energy Option On-peak </w:t>
            </w:r>
          </w:p>
        </w:tc>
        <w:tc>
          <w:tcPr>
            <w:tcW w:w="760" w:type="dxa"/>
            <w:tcBorders>
              <w:top w:val="nil"/>
              <w:left w:val="nil"/>
              <w:bottom w:val="single" w:sz="4" w:space="0" w:color="auto"/>
              <w:right w:val="single" w:sz="4" w:space="0" w:color="auto"/>
            </w:tcBorders>
            <w:shd w:val="clear" w:color="auto" w:fill="auto"/>
            <w:noWrap/>
            <w:vAlign w:val="bottom"/>
            <w:hideMark/>
          </w:tcPr>
          <w:p w14:paraId="1DAE799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497AA7C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1,053</w:t>
            </w:r>
          </w:p>
        </w:tc>
        <w:tc>
          <w:tcPr>
            <w:tcW w:w="900" w:type="dxa"/>
            <w:tcBorders>
              <w:top w:val="nil"/>
              <w:left w:val="nil"/>
              <w:bottom w:val="single" w:sz="4" w:space="0" w:color="auto"/>
              <w:right w:val="single" w:sz="4" w:space="0" w:color="auto"/>
            </w:tcBorders>
            <w:shd w:val="clear" w:color="auto" w:fill="auto"/>
            <w:noWrap/>
            <w:vAlign w:val="bottom"/>
            <w:hideMark/>
          </w:tcPr>
          <w:p w14:paraId="0183AA6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332C155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3D3B9D1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33069C0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1F9D069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6612E2B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7D8F623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00B8920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43C6141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20FDAD7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724</w:t>
            </w:r>
          </w:p>
        </w:tc>
        <w:tc>
          <w:tcPr>
            <w:tcW w:w="990" w:type="dxa"/>
            <w:tcBorders>
              <w:top w:val="nil"/>
              <w:left w:val="nil"/>
              <w:bottom w:val="single" w:sz="4" w:space="0" w:color="auto"/>
              <w:right w:val="single" w:sz="4" w:space="0" w:color="auto"/>
            </w:tcBorders>
            <w:shd w:val="clear" w:color="auto" w:fill="auto"/>
            <w:noWrap/>
            <w:vAlign w:val="bottom"/>
            <w:hideMark/>
          </w:tcPr>
          <w:p w14:paraId="3EF598B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1,186</w:t>
            </w:r>
          </w:p>
        </w:tc>
        <w:tc>
          <w:tcPr>
            <w:tcW w:w="990" w:type="dxa"/>
            <w:tcBorders>
              <w:top w:val="nil"/>
              <w:left w:val="nil"/>
              <w:bottom w:val="single" w:sz="4" w:space="0" w:color="auto"/>
              <w:right w:val="single" w:sz="8" w:space="0" w:color="auto"/>
            </w:tcBorders>
            <w:shd w:val="clear" w:color="auto" w:fill="auto"/>
            <w:noWrap/>
            <w:vAlign w:val="bottom"/>
            <w:hideMark/>
          </w:tcPr>
          <w:p w14:paraId="6EF13597"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2,962</w:t>
            </w:r>
          </w:p>
        </w:tc>
      </w:tr>
      <w:tr w:rsidR="00602AF9" w:rsidRPr="00602AF9" w14:paraId="71BB553A"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7BE005D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xml:space="preserve">Energy Option Off-peak </w:t>
            </w:r>
          </w:p>
        </w:tc>
        <w:tc>
          <w:tcPr>
            <w:tcW w:w="760" w:type="dxa"/>
            <w:tcBorders>
              <w:top w:val="nil"/>
              <w:left w:val="nil"/>
              <w:bottom w:val="single" w:sz="4" w:space="0" w:color="auto"/>
              <w:right w:val="single" w:sz="4" w:space="0" w:color="auto"/>
            </w:tcBorders>
            <w:shd w:val="clear" w:color="auto" w:fill="auto"/>
            <w:noWrap/>
            <w:vAlign w:val="bottom"/>
            <w:hideMark/>
          </w:tcPr>
          <w:p w14:paraId="5C4C132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6D88365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1,053</w:t>
            </w:r>
          </w:p>
        </w:tc>
        <w:tc>
          <w:tcPr>
            <w:tcW w:w="900" w:type="dxa"/>
            <w:tcBorders>
              <w:top w:val="nil"/>
              <w:left w:val="nil"/>
              <w:bottom w:val="single" w:sz="4" w:space="0" w:color="auto"/>
              <w:right w:val="single" w:sz="4" w:space="0" w:color="auto"/>
            </w:tcBorders>
            <w:shd w:val="clear" w:color="auto" w:fill="auto"/>
            <w:noWrap/>
            <w:vAlign w:val="bottom"/>
            <w:hideMark/>
          </w:tcPr>
          <w:p w14:paraId="1D9A23D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3D5CCBF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2C0A723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27CB8E0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47138BC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53E68C8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4EAA60E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79543E6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2FEBEAD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089DDF2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724</w:t>
            </w:r>
          </w:p>
        </w:tc>
        <w:tc>
          <w:tcPr>
            <w:tcW w:w="990" w:type="dxa"/>
            <w:tcBorders>
              <w:top w:val="nil"/>
              <w:left w:val="nil"/>
              <w:bottom w:val="single" w:sz="4" w:space="0" w:color="auto"/>
              <w:right w:val="single" w:sz="4" w:space="0" w:color="auto"/>
            </w:tcBorders>
            <w:shd w:val="clear" w:color="auto" w:fill="auto"/>
            <w:noWrap/>
            <w:vAlign w:val="bottom"/>
            <w:hideMark/>
          </w:tcPr>
          <w:p w14:paraId="2B869DD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1,186</w:t>
            </w:r>
          </w:p>
        </w:tc>
        <w:tc>
          <w:tcPr>
            <w:tcW w:w="990" w:type="dxa"/>
            <w:tcBorders>
              <w:top w:val="nil"/>
              <w:left w:val="nil"/>
              <w:bottom w:val="single" w:sz="4" w:space="0" w:color="auto"/>
              <w:right w:val="single" w:sz="8" w:space="0" w:color="auto"/>
            </w:tcBorders>
            <w:shd w:val="clear" w:color="auto" w:fill="auto"/>
            <w:noWrap/>
            <w:vAlign w:val="bottom"/>
            <w:hideMark/>
          </w:tcPr>
          <w:p w14:paraId="6662A75C"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2,962</w:t>
            </w:r>
          </w:p>
        </w:tc>
      </w:tr>
      <w:tr w:rsidR="00602AF9" w:rsidRPr="00602AF9" w14:paraId="3222F899"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3AC185F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Bear Valley Power Plant</w:t>
            </w:r>
          </w:p>
        </w:tc>
        <w:tc>
          <w:tcPr>
            <w:tcW w:w="760" w:type="dxa"/>
            <w:tcBorders>
              <w:top w:val="nil"/>
              <w:left w:val="nil"/>
              <w:bottom w:val="single" w:sz="4" w:space="0" w:color="auto"/>
              <w:right w:val="single" w:sz="4" w:space="0" w:color="auto"/>
            </w:tcBorders>
            <w:shd w:val="clear" w:color="auto" w:fill="auto"/>
            <w:noWrap/>
            <w:vAlign w:val="bottom"/>
            <w:hideMark/>
          </w:tcPr>
          <w:p w14:paraId="2D3DEE6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3BEF1DA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54</w:t>
            </w:r>
          </w:p>
        </w:tc>
        <w:tc>
          <w:tcPr>
            <w:tcW w:w="900" w:type="dxa"/>
            <w:tcBorders>
              <w:top w:val="nil"/>
              <w:left w:val="nil"/>
              <w:bottom w:val="single" w:sz="4" w:space="0" w:color="auto"/>
              <w:right w:val="single" w:sz="4" w:space="0" w:color="auto"/>
            </w:tcBorders>
            <w:shd w:val="clear" w:color="auto" w:fill="auto"/>
            <w:noWrap/>
            <w:vAlign w:val="bottom"/>
            <w:hideMark/>
          </w:tcPr>
          <w:p w14:paraId="5F50CF9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w:t>
            </w:r>
          </w:p>
        </w:tc>
        <w:tc>
          <w:tcPr>
            <w:tcW w:w="900" w:type="dxa"/>
            <w:tcBorders>
              <w:top w:val="nil"/>
              <w:left w:val="nil"/>
              <w:bottom w:val="single" w:sz="4" w:space="0" w:color="auto"/>
              <w:right w:val="single" w:sz="4" w:space="0" w:color="auto"/>
            </w:tcBorders>
            <w:shd w:val="clear" w:color="auto" w:fill="auto"/>
            <w:noWrap/>
            <w:vAlign w:val="bottom"/>
            <w:hideMark/>
          </w:tcPr>
          <w:p w14:paraId="3A393B8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48</w:t>
            </w:r>
          </w:p>
        </w:tc>
        <w:tc>
          <w:tcPr>
            <w:tcW w:w="810" w:type="dxa"/>
            <w:tcBorders>
              <w:top w:val="nil"/>
              <w:left w:val="nil"/>
              <w:bottom w:val="single" w:sz="4" w:space="0" w:color="auto"/>
              <w:right w:val="single" w:sz="4" w:space="0" w:color="auto"/>
            </w:tcBorders>
            <w:shd w:val="clear" w:color="auto" w:fill="auto"/>
            <w:noWrap/>
            <w:vAlign w:val="bottom"/>
            <w:hideMark/>
          </w:tcPr>
          <w:p w14:paraId="40ADC28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27</w:t>
            </w:r>
          </w:p>
        </w:tc>
        <w:tc>
          <w:tcPr>
            <w:tcW w:w="810" w:type="dxa"/>
            <w:tcBorders>
              <w:top w:val="nil"/>
              <w:left w:val="nil"/>
              <w:bottom w:val="single" w:sz="4" w:space="0" w:color="auto"/>
              <w:right w:val="single" w:sz="4" w:space="0" w:color="auto"/>
            </w:tcBorders>
            <w:shd w:val="clear" w:color="auto" w:fill="auto"/>
            <w:noWrap/>
            <w:vAlign w:val="bottom"/>
            <w:hideMark/>
          </w:tcPr>
          <w:p w14:paraId="650C5AA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20</w:t>
            </w:r>
          </w:p>
        </w:tc>
        <w:tc>
          <w:tcPr>
            <w:tcW w:w="810" w:type="dxa"/>
            <w:tcBorders>
              <w:top w:val="nil"/>
              <w:left w:val="nil"/>
              <w:bottom w:val="single" w:sz="4" w:space="0" w:color="auto"/>
              <w:right w:val="single" w:sz="4" w:space="0" w:color="auto"/>
            </w:tcBorders>
            <w:shd w:val="clear" w:color="auto" w:fill="auto"/>
            <w:noWrap/>
            <w:vAlign w:val="bottom"/>
            <w:hideMark/>
          </w:tcPr>
          <w:p w14:paraId="25FEBFE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24</w:t>
            </w:r>
          </w:p>
        </w:tc>
        <w:tc>
          <w:tcPr>
            <w:tcW w:w="810" w:type="dxa"/>
            <w:tcBorders>
              <w:top w:val="nil"/>
              <w:left w:val="nil"/>
              <w:bottom w:val="single" w:sz="4" w:space="0" w:color="auto"/>
              <w:right w:val="single" w:sz="4" w:space="0" w:color="auto"/>
            </w:tcBorders>
            <w:shd w:val="clear" w:color="auto" w:fill="auto"/>
            <w:noWrap/>
            <w:vAlign w:val="bottom"/>
            <w:hideMark/>
          </w:tcPr>
          <w:p w14:paraId="3915488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43</w:t>
            </w:r>
          </w:p>
        </w:tc>
        <w:tc>
          <w:tcPr>
            <w:tcW w:w="720" w:type="dxa"/>
            <w:tcBorders>
              <w:top w:val="nil"/>
              <w:left w:val="nil"/>
              <w:bottom w:val="single" w:sz="4" w:space="0" w:color="auto"/>
              <w:right w:val="single" w:sz="4" w:space="0" w:color="auto"/>
            </w:tcBorders>
            <w:shd w:val="clear" w:color="auto" w:fill="auto"/>
            <w:noWrap/>
            <w:vAlign w:val="bottom"/>
            <w:hideMark/>
          </w:tcPr>
          <w:p w14:paraId="008C38B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21</w:t>
            </w:r>
          </w:p>
        </w:tc>
        <w:tc>
          <w:tcPr>
            <w:tcW w:w="720" w:type="dxa"/>
            <w:tcBorders>
              <w:top w:val="nil"/>
              <w:left w:val="nil"/>
              <w:bottom w:val="single" w:sz="4" w:space="0" w:color="auto"/>
              <w:right w:val="single" w:sz="4" w:space="0" w:color="auto"/>
            </w:tcBorders>
            <w:shd w:val="clear" w:color="auto" w:fill="auto"/>
            <w:noWrap/>
            <w:vAlign w:val="bottom"/>
            <w:hideMark/>
          </w:tcPr>
          <w:p w14:paraId="1E67830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50</w:t>
            </w:r>
          </w:p>
        </w:tc>
        <w:tc>
          <w:tcPr>
            <w:tcW w:w="810" w:type="dxa"/>
            <w:tcBorders>
              <w:top w:val="nil"/>
              <w:left w:val="nil"/>
              <w:bottom w:val="single" w:sz="4" w:space="0" w:color="auto"/>
              <w:right w:val="single" w:sz="4" w:space="0" w:color="auto"/>
            </w:tcBorders>
            <w:shd w:val="clear" w:color="auto" w:fill="auto"/>
            <w:noWrap/>
            <w:vAlign w:val="bottom"/>
            <w:hideMark/>
          </w:tcPr>
          <w:p w14:paraId="041A0A7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38</w:t>
            </w:r>
          </w:p>
        </w:tc>
        <w:tc>
          <w:tcPr>
            <w:tcW w:w="900" w:type="dxa"/>
            <w:tcBorders>
              <w:top w:val="nil"/>
              <w:left w:val="nil"/>
              <w:bottom w:val="single" w:sz="4" w:space="0" w:color="auto"/>
              <w:right w:val="single" w:sz="4" w:space="0" w:color="auto"/>
            </w:tcBorders>
            <w:shd w:val="clear" w:color="auto" w:fill="auto"/>
            <w:noWrap/>
            <w:vAlign w:val="bottom"/>
            <w:hideMark/>
          </w:tcPr>
          <w:p w14:paraId="760F7C2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36</w:t>
            </w:r>
          </w:p>
        </w:tc>
        <w:tc>
          <w:tcPr>
            <w:tcW w:w="990" w:type="dxa"/>
            <w:tcBorders>
              <w:top w:val="nil"/>
              <w:left w:val="nil"/>
              <w:bottom w:val="single" w:sz="4" w:space="0" w:color="auto"/>
              <w:right w:val="single" w:sz="4" w:space="0" w:color="auto"/>
            </w:tcBorders>
            <w:shd w:val="clear" w:color="auto" w:fill="auto"/>
            <w:noWrap/>
            <w:vAlign w:val="bottom"/>
            <w:hideMark/>
          </w:tcPr>
          <w:p w14:paraId="4B1B10B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148</w:t>
            </w:r>
          </w:p>
        </w:tc>
        <w:tc>
          <w:tcPr>
            <w:tcW w:w="990" w:type="dxa"/>
            <w:tcBorders>
              <w:top w:val="nil"/>
              <w:left w:val="nil"/>
              <w:bottom w:val="single" w:sz="4" w:space="0" w:color="auto"/>
              <w:right w:val="single" w:sz="8" w:space="0" w:color="auto"/>
            </w:tcBorders>
            <w:shd w:val="clear" w:color="auto" w:fill="auto"/>
            <w:noWrap/>
            <w:vAlign w:val="bottom"/>
            <w:hideMark/>
          </w:tcPr>
          <w:p w14:paraId="685C25CC"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537</w:t>
            </w:r>
          </w:p>
        </w:tc>
      </w:tr>
      <w:tr w:rsidR="00602AF9" w:rsidRPr="00602AF9" w14:paraId="35BD1763"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02A7D83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Day-Ahead Purchases</w:t>
            </w:r>
          </w:p>
        </w:tc>
        <w:tc>
          <w:tcPr>
            <w:tcW w:w="760" w:type="dxa"/>
            <w:tcBorders>
              <w:top w:val="nil"/>
              <w:left w:val="nil"/>
              <w:bottom w:val="single" w:sz="4" w:space="0" w:color="auto"/>
              <w:right w:val="single" w:sz="4" w:space="0" w:color="auto"/>
            </w:tcBorders>
            <w:shd w:val="clear" w:color="auto" w:fill="auto"/>
            <w:noWrap/>
            <w:vAlign w:val="bottom"/>
            <w:hideMark/>
          </w:tcPr>
          <w:p w14:paraId="7C1F105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4EC1FF2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2,076</w:t>
            </w:r>
          </w:p>
        </w:tc>
        <w:tc>
          <w:tcPr>
            <w:tcW w:w="900" w:type="dxa"/>
            <w:tcBorders>
              <w:top w:val="nil"/>
              <w:left w:val="nil"/>
              <w:bottom w:val="single" w:sz="4" w:space="0" w:color="auto"/>
              <w:right w:val="single" w:sz="4" w:space="0" w:color="auto"/>
            </w:tcBorders>
            <w:shd w:val="clear" w:color="auto" w:fill="auto"/>
            <w:noWrap/>
            <w:vAlign w:val="bottom"/>
            <w:hideMark/>
          </w:tcPr>
          <w:p w14:paraId="0366FC4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1,252</w:t>
            </w:r>
          </w:p>
        </w:tc>
        <w:tc>
          <w:tcPr>
            <w:tcW w:w="900" w:type="dxa"/>
            <w:tcBorders>
              <w:top w:val="nil"/>
              <w:left w:val="nil"/>
              <w:bottom w:val="single" w:sz="4" w:space="0" w:color="auto"/>
              <w:right w:val="single" w:sz="4" w:space="0" w:color="auto"/>
            </w:tcBorders>
            <w:shd w:val="clear" w:color="auto" w:fill="auto"/>
            <w:noWrap/>
            <w:vAlign w:val="bottom"/>
            <w:hideMark/>
          </w:tcPr>
          <w:p w14:paraId="20E7DEB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2,525</w:t>
            </w:r>
          </w:p>
        </w:tc>
        <w:tc>
          <w:tcPr>
            <w:tcW w:w="810" w:type="dxa"/>
            <w:tcBorders>
              <w:top w:val="nil"/>
              <w:left w:val="nil"/>
              <w:bottom w:val="single" w:sz="4" w:space="0" w:color="auto"/>
              <w:right w:val="single" w:sz="4" w:space="0" w:color="auto"/>
            </w:tcBorders>
            <w:shd w:val="clear" w:color="auto" w:fill="auto"/>
            <w:noWrap/>
            <w:vAlign w:val="bottom"/>
            <w:hideMark/>
          </w:tcPr>
          <w:p w14:paraId="7A59016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2,328</w:t>
            </w:r>
          </w:p>
        </w:tc>
        <w:tc>
          <w:tcPr>
            <w:tcW w:w="810" w:type="dxa"/>
            <w:tcBorders>
              <w:top w:val="nil"/>
              <w:left w:val="nil"/>
              <w:bottom w:val="single" w:sz="4" w:space="0" w:color="auto"/>
              <w:right w:val="single" w:sz="4" w:space="0" w:color="auto"/>
            </w:tcBorders>
            <w:shd w:val="clear" w:color="auto" w:fill="auto"/>
            <w:noWrap/>
            <w:vAlign w:val="bottom"/>
            <w:hideMark/>
          </w:tcPr>
          <w:p w14:paraId="4397B93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1,844</w:t>
            </w:r>
          </w:p>
        </w:tc>
        <w:tc>
          <w:tcPr>
            <w:tcW w:w="810" w:type="dxa"/>
            <w:tcBorders>
              <w:top w:val="nil"/>
              <w:left w:val="nil"/>
              <w:bottom w:val="single" w:sz="4" w:space="0" w:color="auto"/>
              <w:right w:val="single" w:sz="4" w:space="0" w:color="auto"/>
            </w:tcBorders>
            <w:shd w:val="clear" w:color="auto" w:fill="auto"/>
            <w:noWrap/>
            <w:vAlign w:val="bottom"/>
            <w:hideMark/>
          </w:tcPr>
          <w:p w14:paraId="2EA942E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2,020</w:t>
            </w:r>
          </w:p>
        </w:tc>
        <w:tc>
          <w:tcPr>
            <w:tcW w:w="810" w:type="dxa"/>
            <w:tcBorders>
              <w:top w:val="nil"/>
              <w:left w:val="nil"/>
              <w:bottom w:val="single" w:sz="4" w:space="0" w:color="auto"/>
              <w:right w:val="single" w:sz="4" w:space="0" w:color="auto"/>
            </w:tcBorders>
            <w:shd w:val="clear" w:color="auto" w:fill="auto"/>
            <w:noWrap/>
            <w:vAlign w:val="bottom"/>
            <w:hideMark/>
          </w:tcPr>
          <w:p w14:paraId="2E79770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2,356</w:t>
            </w:r>
          </w:p>
        </w:tc>
        <w:tc>
          <w:tcPr>
            <w:tcW w:w="720" w:type="dxa"/>
            <w:tcBorders>
              <w:top w:val="nil"/>
              <w:left w:val="nil"/>
              <w:bottom w:val="single" w:sz="4" w:space="0" w:color="auto"/>
              <w:right w:val="single" w:sz="4" w:space="0" w:color="auto"/>
            </w:tcBorders>
            <w:shd w:val="clear" w:color="auto" w:fill="auto"/>
            <w:noWrap/>
            <w:vAlign w:val="bottom"/>
            <w:hideMark/>
          </w:tcPr>
          <w:p w14:paraId="04D84E3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2,622</w:t>
            </w:r>
          </w:p>
        </w:tc>
        <w:tc>
          <w:tcPr>
            <w:tcW w:w="720" w:type="dxa"/>
            <w:tcBorders>
              <w:top w:val="nil"/>
              <w:left w:val="nil"/>
              <w:bottom w:val="single" w:sz="4" w:space="0" w:color="auto"/>
              <w:right w:val="single" w:sz="4" w:space="0" w:color="auto"/>
            </w:tcBorders>
            <w:shd w:val="clear" w:color="auto" w:fill="auto"/>
            <w:noWrap/>
            <w:vAlign w:val="bottom"/>
            <w:hideMark/>
          </w:tcPr>
          <w:p w14:paraId="793C70E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2,030</w:t>
            </w:r>
          </w:p>
        </w:tc>
        <w:tc>
          <w:tcPr>
            <w:tcW w:w="810" w:type="dxa"/>
            <w:tcBorders>
              <w:top w:val="nil"/>
              <w:left w:val="nil"/>
              <w:bottom w:val="single" w:sz="4" w:space="0" w:color="auto"/>
              <w:right w:val="single" w:sz="4" w:space="0" w:color="auto"/>
            </w:tcBorders>
            <w:shd w:val="clear" w:color="auto" w:fill="auto"/>
            <w:noWrap/>
            <w:vAlign w:val="bottom"/>
            <w:hideMark/>
          </w:tcPr>
          <w:p w14:paraId="1EC5777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2,800</w:t>
            </w:r>
          </w:p>
        </w:tc>
        <w:tc>
          <w:tcPr>
            <w:tcW w:w="900" w:type="dxa"/>
            <w:tcBorders>
              <w:top w:val="nil"/>
              <w:left w:val="nil"/>
              <w:bottom w:val="single" w:sz="4" w:space="0" w:color="auto"/>
              <w:right w:val="single" w:sz="4" w:space="0" w:color="auto"/>
            </w:tcBorders>
            <w:shd w:val="clear" w:color="auto" w:fill="auto"/>
            <w:noWrap/>
            <w:vAlign w:val="bottom"/>
            <w:hideMark/>
          </w:tcPr>
          <w:p w14:paraId="1883CBD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1,805</w:t>
            </w:r>
          </w:p>
        </w:tc>
        <w:tc>
          <w:tcPr>
            <w:tcW w:w="990" w:type="dxa"/>
            <w:tcBorders>
              <w:top w:val="nil"/>
              <w:left w:val="nil"/>
              <w:bottom w:val="single" w:sz="4" w:space="0" w:color="auto"/>
              <w:right w:val="single" w:sz="4" w:space="0" w:color="auto"/>
            </w:tcBorders>
            <w:shd w:val="clear" w:color="auto" w:fill="auto"/>
            <w:noWrap/>
            <w:vAlign w:val="bottom"/>
            <w:hideMark/>
          </w:tcPr>
          <w:p w14:paraId="132FF43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2,000</w:t>
            </w:r>
          </w:p>
        </w:tc>
        <w:tc>
          <w:tcPr>
            <w:tcW w:w="990" w:type="dxa"/>
            <w:tcBorders>
              <w:top w:val="nil"/>
              <w:left w:val="nil"/>
              <w:bottom w:val="single" w:sz="4" w:space="0" w:color="auto"/>
              <w:right w:val="single" w:sz="8" w:space="0" w:color="auto"/>
            </w:tcBorders>
            <w:shd w:val="clear" w:color="auto" w:fill="auto"/>
            <w:noWrap/>
            <w:vAlign w:val="bottom"/>
            <w:hideMark/>
          </w:tcPr>
          <w:p w14:paraId="31B988AD"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25,658</w:t>
            </w:r>
          </w:p>
        </w:tc>
      </w:tr>
      <w:tr w:rsidR="00602AF9" w:rsidRPr="00602AF9" w14:paraId="30096AF0"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3236EFD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Imbalance Real-Time Energy</w:t>
            </w:r>
          </w:p>
        </w:tc>
        <w:tc>
          <w:tcPr>
            <w:tcW w:w="760" w:type="dxa"/>
            <w:tcBorders>
              <w:top w:val="nil"/>
              <w:left w:val="nil"/>
              <w:bottom w:val="single" w:sz="4" w:space="0" w:color="auto"/>
              <w:right w:val="single" w:sz="4" w:space="0" w:color="auto"/>
            </w:tcBorders>
            <w:shd w:val="clear" w:color="auto" w:fill="auto"/>
            <w:noWrap/>
            <w:vAlign w:val="bottom"/>
            <w:hideMark/>
          </w:tcPr>
          <w:p w14:paraId="009B811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68B335F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900</w:t>
            </w:r>
          </w:p>
        </w:tc>
        <w:tc>
          <w:tcPr>
            <w:tcW w:w="900" w:type="dxa"/>
            <w:tcBorders>
              <w:top w:val="nil"/>
              <w:left w:val="nil"/>
              <w:bottom w:val="single" w:sz="4" w:space="0" w:color="auto"/>
              <w:right w:val="single" w:sz="4" w:space="0" w:color="auto"/>
            </w:tcBorders>
            <w:shd w:val="clear" w:color="auto" w:fill="auto"/>
            <w:noWrap/>
            <w:vAlign w:val="bottom"/>
            <w:hideMark/>
          </w:tcPr>
          <w:p w14:paraId="3E2A98A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497</w:t>
            </w:r>
          </w:p>
        </w:tc>
        <w:tc>
          <w:tcPr>
            <w:tcW w:w="900" w:type="dxa"/>
            <w:tcBorders>
              <w:top w:val="nil"/>
              <w:left w:val="nil"/>
              <w:bottom w:val="single" w:sz="4" w:space="0" w:color="auto"/>
              <w:right w:val="single" w:sz="4" w:space="0" w:color="auto"/>
            </w:tcBorders>
            <w:shd w:val="clear" w:color="auto" w:fill="auto"/>
            <w:noWrap/>
            <w:vAlign w:val="bottom"/>
            <w:hideMark/>
          </w:tcPr>
          <w:p w14:paraId="032E318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466</w:t>
            </w:r>
          </w:p>
        </w:tc>
        <w:tc>
          <w:tcPr>
            <w:tcW w:w="810" w:type="dxa"/>
            <w:tcBorders>
              <w:top w:val="nil"/>
              <w:left w:val="nil"/>
              <w:bottom w:val="single" w:sz="4" w:space="0" w:color="auto"/>
              <w:right w:val="single" w:sz="4" w:space="0" w:color="auto"/>
            </w:tcBorders>
            <w:shd w:val="clear" w:color="auto" w:fill="auto"/>
            <w:noWrap/>
            <w:vAlign w:val="bottom"/>
            <w:hideMark/>
          </w:tcPr>
          <w:p w14:paraId="1E2DF39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244</w:t>
            </w:r>
          </w:p>
        </w:tc>
        <w:tc>
          <w:tcPr>
            <w:tcW w:w="810" w:type="dxa"/>
            <w:tcBorders>
              <w:top w:val="nil"/>
              <w:left w:val="nil"/>
              <w:bottom w:val="single" w:sz="4" w:space="0" w:color="auto"/>
              <w:right w:val="single" w:sz="4" w:space="0" w:color="auto"/>
            </w:tcBorders>
            <w:shd w:val="clear" w:color="auto" w:fill="auto"/>
            <w:noWrap/>
            <w:vAlign w:val="bottom"/>
            <w:hideMark/>
          </w:tcPr>
          <w:p w14:paraId="63E7880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321</w:t>
            </w:r>
          </w:p>
        </w:tc>
        <w:tc>
          <w:tcPr>
            <w:tcW w:w="810" w:type="dxa"/>
            <w:tcBorders>
              <w:top w:val="nil"/>
              <w:left w:val="nil"/>
              <w:bottom w:val="single" w:sz="4" w:space="0" w:color="auto"/>
              <w:right w:val="single" w:sz="4" w:space="0" w:color="auto"/>
            </w:tcBorders>
            <w:shd w:val="clear" w:color="auto" w:fill="auto"/>
            <w:noWrap/>
            <w:vAlign w:val="bottom"/>
            <w:hideMark/>
          </w:tcPr>
          <w:p w14:paraId="445A7C0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540</w:t>
            </w:r>
          </w:p>
        </w:tc>
        <w:tc>
          <w:tcPr>
            <w:tcW w:w="810" w:type="dxa"/>
            <w:tcBorders>
              <w:top w:val="nil"/>
              <w:left w:val="nil"/>
              <w:bottom w:val="single" w:sz="4" w:space="0" w:color="auto"/>
              <w:right w:val="single" w:sz="4" w:space="0" w:color="auto"/>
            </w:tcBorders>
            <w:shd w:val="clear" w:color="auto" w:fill="auto"/>
            <w:noWrap/>
            <w:vAlign w:val="bottom"/>
            <w:hideMark/>
          </w:tcPr>
          <w:p w14:paraId="5E54688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633</w:t>
            </w:r>
          </w:p>
        </w:tc>
        <w:tc>
          <w:tcPr>
            <w:tcW w:w="720" w:type="dxa"/>
            <w:tcBorders>
              <w:top w:val="nil"/>
              <w:left w:val="nil"/>
              <w:bottom w:val="single" w:sz="4" w:space="0" w:color="auto"/>
              <w:right w:val="single" w:sz="4" w:space="0" w:color="auto"/>
            </w:tcBorders>
            <w:shd w:val="clear" w:color="auto" w:fill="auto"/>
            <w:noWrap/>
            <w:vAlign w:val="bottom"/>
            <w:hideMark/>
          </w:tcPr>
          <w:p w14:paraId="673A593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435</w:t>
            </w:r>
          </w:p>
        </w:tc>
        <w:tc>
          <w:tcPr>
            <w:tcW w:w="720" w:type="dxa"/>
            <w:tcBorders>
              <w:top w:val="nil"/>
              <w:left w:val="nil"/>
              <w:bottom w:val="single" w:sz="4" w:space="0" w:color="auto"/>
              <w:right w:val="single" w:sz="4" w:space="0" w:color="auto"/>
            </w:tcBorders>
            <w:shd w:val="clear" w:color="auto" w:fill="auto"/>
            <w:noWrap/>
            <w:vAlign w:val="bottom"/>
            <w:hideMark/>
          </w:tcPr>
          <w:p w14:paraId="447E1F0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789</w:t>
            </w:r>
          </w:p>
        </w:tc>
        <w:tc>
          <w:tcPr>
            <w:tcW w:w="810" w:type="dxa"/>
            <w:tcBorders>
              <w:top w:val="nil"/>
              <w:left w:val="nil"/>
              <w:bottom w:val="single" w:sz="4" w:space="0" w:color="auto"/>
              <w:right w:val="single" w:sz="4" w:space="0" w:color="auto"/>
            </w:tcBorders>
            <w:shd w:val="clear" w:color="auto" w:fill="auto"/>
            <w:noWrap/>
            <w:vAlign w:val="bottom"/>
            <w:hideMark/>
          </w:tcPr>
          <w:p w14:paraId="3578126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305</w:t>
            </w:r>
          </w:p>
        </w:tc>
        <w:tc>
          <w:tcPr>
            <w:tcW w:w="900" w:type="dxa"/>
            <w:tcBorders>
              <w:top w:val="nil"/>
              <w:left w:val="nil"/>
              <w:bottom w:val="single" w:sz="4" w:space="0" w:color="auto"/>
              <w:right w:val="single" w:sz="4" w:space="0" w:color="auto"/>
            </w:tcBorders>
            <w:shd w:val="clear" w:color="auto" w:fill="auto"/>
            <w:noWrap/>
            <w:vAlign w:val="bottom"/>
            <w:hideMark/>
          </w:tcPr>
          <w:p w14:paraId="5A67A7C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886</w:t>
            </w:r>
          </w:p>
        </w:tc>
        <w:tc>
          <w:tcPr>
            <w:tcW w:w="990" w:type="dxa"/>
            <w:tcBorders>
              <w:top w:val="nil"/>
              <w:left w:val="nil"/>
              <w:bottom w:val="single" w:sz="4" w:space="0" w:color="auto"/>
              <w:right w:val="single" w:sz="4" w:space="0" w:color="auto"/>
            </w:tcBorders>
            <w:shd w:val="clear" w:color="auto" w:fill="auto"/>
            <w:noWrap/>
            <w:vAlign w:val="bottom"/>
            <w:hideMark/>
          </w:tcPr>
          <w:p w14:paraId="559B6DE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1,538</w:t>
            </w:r>
          </w:p>
        </w:tc>
        <w:tc>
          <w:tcPr>
            <w:tcW w:w="990" w:type="dxa"/>
            <w:tcBorders>
              <w:top w:val="nil"/>
              <w:left w:val="nil"/>
              <w:bottom w:val="single" w:sz="4" w:space="0" w:color="auto"/>
              <w:right w:val="single" w:sz="8" w:space="0" w:color="auto"/>
            </w:tcBorders>
            <w:shd w:val="clear" w:color="auto" w:fill="auto"/>
            <w:noWrap/>
            <w:vAlign w:val="bottom"/>
            <w:hideMark/>
          </w:tcPr>
          <w:p w14:paraId="46D3379D"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7,553</w:t>
            </w:r>
          </w:p>
        </w:tc>
      </w:tr>
      <w:tr w:rsidR="00602AF9" w:rsidRPr="00602AF9" w14:paraId="53EA4C96"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7458380D"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Total Energy Purchases</w:t>
            </w:r>
          </w:p>
        </w:tc>
        <w:tc>
          <w:tcPr>
            <w:tcW w:w="760" w:type="dxa"/>
            <w:tcBorders>
              <w:top w:val="nil"/>
              <w:left w:val="nil"/>
              <w:bottom w:val="single" w:sz="4" w:space="0" w:color="auto"/>
              <w:right w:val="single" w:sz="4" w:space="0" w:color="auto"/>
            </w:tcBorders>
            <w:shd w:val="clear" w:color="auto" w:fill="auto"/>
            <w:noWrap/>
            <w:vAlign w:val="bottom"/>
            <w:hideMark/>
          </w:tcPr>
          <w:p w14:paraId="776B33C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66ADFFE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20,115</w:t>
            </w:r>
          </w:p>
        </w:tc>
        <w:tc>
          <w:tcPr>
            <w:tcW w:w="900" w:type="dxa"/>
            <w:tcBorders>
              <w:top w:val="nil"/>
              <w:left w:val="nil"/>
              <w:bottom w:val="single" w:sz="4" w:space="0" w:color="auto"/>
              <w:right w:val="single" w:sz="4" w:space="0" w:color="auto"/>
            </w:tcBorders>
            <w:shd w:val="clear" w:color="auto" w:fill="auto"/>
            <w:noWrap/>
            <w:vAlign w:val="bottom"/>
            <w:hideMark/>
          </w:tcPr>
          <w:p w14:paraId="3C3E498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14,872</w:t>
            </w:r>
          </w:p>
        </w:tc>
        <w:tc>
          <w:tcPr>
            <w:tcW w:w="900" w:type="dxa"/>
            <w:tcBorders>
              <w:top w:val="nil"/>
              <w:left w:val="nil"/>
              <w:bottom w:val="single" w:sz="4" w:space="0" w:color="auto"/>
              <w:right w:val="single" w:sz="4" w:space="0" w:color="auto"/>
            </w:tcBorders>
            <w:shd w:val="clear" w:color="auto" w:fill="auto"/>
            <w:noWrap/>
            <w:vAlign w:val="bottom"/>
            <w:hideMark/>
          </w:tcPr>
          <w:p w14:paraId="3C98BF3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11,954</w:t>
            </w:r>
          </w:p>
        </w:tc>
        <w:tc>
          <w:tcPr>
            <w:tcW w:w="810" w:type="dxa"/>
            <w:tcBorders>
              <w:top w:val="nil"/>
              <w:left w:val="nil"/>
              <w:bottom w:val="single" w:sz="4" w:space="0" w:color="auto"/>
              <w:right w:val="single" w:sz="4" w:space="0" w:color="auto"/>
            </w:tcBorders>
            <w:shd w:val="clear" w:color="auto" w:fill="auto"/>
            <w:noWrap/>
            <w:vAlign w:val="bottom"/>
            <w:hideMark/>
          </w:tcPr>
          <w:p w14:paraId="4AECEA7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11,238</w:t>
            </w:r>
          </w:p>
        </w:tc>
        <w:tc>
          <w:tcPr>
            <w:tcW w:w="810" w:type="dxa"/>
            <w:tcBorders>
              <w:top w:val="nil"/>
              <w:left w:val="nil"/>
              <w:bottom w:val="single" w:sz="4" w:space="0" w:color="auto"/>
              <w:right w:val="single" w:sz="4" w:space="0" w:color="auto"/>
            </w:tcBorders>
            <w:shd w:val="clear" w:color="auto" w:fill="auto"/>
            <w:noWrap/>
            <w:vAlign w:val="bottom"/>
            <w:hideMark/>
          </w:tcPr>
          <w:p w14:paraId="7DEB9B4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11,113</w:t>
            </w:r>
          </w:p>
        </w:tc>
        <w:tc>
          <w:tcPr>
            <w:tcW w:w="810" w:type="dxa"/>
            <w:tcBorders>
              <w:top w:val="nil"/>
              <w:left w:val="nil"/>
              <w:bottom w:val="single" w:sz="4" w:space="0" w:color="auto"/>
              <w:right w:val="single" w:sz="4" w:space="0" w:color="auto"/>
            </w:tcBorders>
            <w:shd w:val="clear" w:color="auto" w:fill="auto"/>
            <w:noWrap/>
            <w:vAlign w:val="bottom"/>
            <w:hideMark/>
          </w:tcPr>
          <w:p w14:paraId="52B056D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11,223</w:t>
            </w:r>
          </w:p>
        </w:tc>
        <w:tc>
          <w:tcPr>
            <w:tcW w:w="810" w:type="dxa"/>
            <w:tcBorders>
              <w:top w:val="nil"/>
              <w:left w:val="nil"/>
              <w:bottom w:val="single" w:sz="4" w:space="0" w:color="auto"/>
              <w:right w:val="single" w:sz="4" w:space="0" w:color="auto"/>
            </w:tcBorders>
            <w:shd w:val="clear" w:color="auto" w:fill="auto"/>
            <w:noWrap/>
            <w:vAlign w:val="bottom"/>
            <w:hideMark/>
          </w:tcPr>
          <w:p w14:paraId="52007FE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11,960</w:t>
            </w:r>
          </w:p>
        </w:tc>
        <w:tc>
          <w:tcPr>
            <w:tcW w:w="720" w:type="dxa"/>
            <w:tcBorders>
              <w:top w:val="nil"/>
              <w:left w:val="nil"/>
              <w:bottom w:val="single" w:sz="4" w:space="0" w:color="auto"/>
              <w:right w:val="single" w:sz="4" w:space="0" w:color="auto"/>
            </w:tcBorders>
            <w:shd w:val="clear" w:color="auto" w:fill="auto"/>
            <w:noWrap/>
            <w:vAlign w:val="bottom"/>
            <w:hideMark/>
          </w:tcPr>
          <w:p w14:paraId="783775D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12,006</w:t>
            </w:r>
          </w:p>
        </w:tc>
        <w:tc>
          <w:tcPr>
            <w:tcW w:w="720" w:type="dxa"/>
            <w:tcBorders>
              <w:top w:val="nil"/>
              <w:left w:val="nil"/>
              <w:bottom w:val="single" w:sz="4" w:space="0" w:color="auto"/>
              <w:right w:val="single" w:sz="4" w:space="0" w:color="auto"/>
            </w:tcBorders>
            <w:shd w:val="clear" w:color="auto" w:fill="auto"/>
            <w:noWrap/>
            <w:vAlign w:val="bottom"/>
            <w:hideMark/>
          </w:tcPr>
          <w:p w14:paraId="02AFB5E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11,509</w:t>
            </w:r>
          </w:p>
        </w:tc>
        <w:tc>
          <w:tcPr>
            <w:tcW w:w="810" w:type="dxa"/>
            <w:tcBorders>
              <w:top w:val="nil"/>
              <w:left w:val="nil"/>
              <w:bottom w:val="single" w:sz="4" w:space="0" w:color="auto"/>
              <w:right w:val="single" w:sz="4" w:space="0" w:color="auto"/>
            </w:tcBorders>
            <w:shd w:val="clear" w:color="auto" w:fill="auto"/>
            <w:noWrap/>
            <w:vAlign w:val="bottom"/>
            <w:hideMark/>
          </w:tcPr>
          <w:p w14:paraId="29E25D2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12,071</w:t>
            </w:r>
          </w:p>
        </w:tc>
        <w:tc>
          <w:tcPr>
            <w:tcW w:w="900" w:type="dxa"/>
            <w:tcBorders>
              <w:top w:val="nil"/>
              <w:left w:val="nil"/>
              <w:bottom w:val="single" w:sz="4" w:space="0" w:color="auto"/>
              <w:right w:val="single" w:sz="4" w:space="0" w:color="auto"/>
            </w:tcBorders>
            <w:shd w:val="clear" w:color="auto" w:fill="auto"/>
            <w:noWrap/>
            <w:vAlign w:val="bottom"/>
            <w:hideMark/>
          </w:tcPr>
          <w:p w14:paraId="6C1D3D4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16,022</w:t>
            </w:r>
          </w:p>
        </w:tc>
        <w:tc>
          <w:tcPr>
            <w:tcW w:w="990" w:type="dxa"/>
            <w:tcBorders>
              <w:top w:val="nil"/>
              <w:left w:val="nil"/>
              <w:bottom w:val="single" w:sz="4" w:space="0" w:color="auto"/>
              <w:right w:val="single" w:sz="4" w:space="0" w:color="auto"/>
            </w:tcBorders>
            <w:shd w:val="clear" w:color="auto" w:fill="auto"/>
            <w:noWrap/>
            <w:vAlign w:val="bottom"/>
            <w:hideMark/>
          </w:tcPr>
          <w:p w14:paraId="38C5750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21,183</w:t>
            </w:r>
          </w:p>
        </w:tc>
        <w:tc>
          <w:tcPr>
            <w:tcW w:w="990" w:type="dxa"/>
            <w:tcBorders>
              <w:top w:val="nil"/>
              <w:left w:val="nil"/>
              <w:bottom w:val="single" w:sz="4" w:space="0" w:color="auto"/>
              <w:right w:val="single" w:sz="8" w:space="0" w:color="auto"/>
            </w:tcBorders>
            <w:shd w:val="clear" w:color="auto" w:fill="auto"/>
            <w:noWrap/>
            <w:vAlign w:val="bottom"/>
            <w:hideMark/>
          </w:tcPr>
          <w:p w14:paraId="0A28A262"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165,266</w:t>
            </w:r>
          </w:p>
        </w:tc>
      </w:tr>
      <w:tr w:rsidR="00602AF9" w:rsidRPr="00602AF9" w14:paraId="777AAD93"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5E88FF2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60" w:type="dxa"/>
            <w:tcBorders>
              <w:top w:val="nil"/>
              <w:left w:val="nil"/>
              <w:bottom w:val="single" w:sz="4" w:space="0" w:color="auto"/>
              <w:right w:val="single" w:sz="4" w:space="0" w:color="auto"/>
            </w:tcBorders>
            <w:shd w:val="clear" w:color="auto" w:fill="auto"/>
            <w:noWrap/>
            <w:vAlign w:val="bottom"/>
            <w:hideMark/>
          </w:tcPr>
          <w:p w14:paraId="48B1E4F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6BA8E6F6" w14:textId="77777777" w:rsidR="00602AF9" w:rsidRPr="00602AF9" w:rsidRDefault="00602AF9" w:rsidP="00602AF9">
            <w:pPr>
              <w:spacing w:line="240" w:lineRule="auto"/>
              <w:jc w:val="right"/>
              <w:rPr>
                <w:rFonts w:eastAsia="Times New Roman"/>
                <w:color w:val="FFFFFF"/>
                <w:sz w:val="13"/>
                <w:szCs w:val="13"/>
              </w:rPr>
            </w:pPr>
            <w:r w:rsidRPr="00602AF9">
              <w:rPr>
                <w:rFonts w:eastAsia="Times New Roman"/>
                <w:color w:val="FFFFFF"/>
                <w:sz w:val="13"/>
                <w:szCs w:val="13"/>
              </w:rPr>
              <w:t>2,559</w:t>
            </w:r>
          </w:p>
        </w:tc>
        <w:tc>
          <w:tcPr>
            <w:tcW w:w="900" w:type="dxa"/>
            <w:tcBorders>
              <w:top w:val="nil"/>
              <w:left w:val="nil"/>
              <w:bottom w:val="single" w:sz="4" w:space="0" w:color="auto"/>
              <w:right w:val="single" w:sz="4" w:space="0" w:color="auto"/>
            </w:tcBorders>
            <w:shd w:val="clear" w:color="auto" w:fill="auto"/>
            <w:noWrap/>
            <w:vAlign w:val="bottom"/>
            <w:hideMark/>
          </w:tcPr>
          <w:p w14:paraId="49B15D68" w14:textId="77777777" w:rsidR="00602AF9" w:rsidRPr="00602AF9" w:rsidRDefault="00602AF9" w:rsidP="00602AF9">
            <w:pPr>
              <w:spacing w:line="240" w:lineRule="auto"/>
              <w:jc w:val="right"/>
              <w:rPr>
                <w:rFonts w:eastAsia="Times New Roman"/>
                <w:color w:val="FFFFFF"/>
                <w:sz w:val="13"/>
                <w:szCs w:val="13"/>
              </w:rPr>
            </w:pPr>
            <w:r w:rsidRPr="00602AF9">
              <w:rPr>
                <w:rFonts w:eastAsia="Times New Roman"/>
                <w:color w:val="FFFFFF"/>
                <w:sz w:val="13"/>
                <w:szCs w:val="13"/>
              </w:rPr>
              <w:t>528</w:t>
            </w:r>
          </w:p>
        </w:tc>
        <w:tc>
          <w:tcPr>
            <w:tcW w:w="900" w:type="dxa"/>
            <w:tcBorders>
              <w:top w:val="nil"/>
              <w:left w:val="nil"/>
              <w:bottom w:val="single" w:sz="4" w:space="0" w:color="auto"/>
              <w:right w:val="single" w:sz="4" w:space="0" w:color="auto"/>
            </w:tcBorders>
            <w:shd w:val="clear" w:color="auto" w:fill="auto"/>
            <w:noWrap/>
            <w:vAlign w:val="bottom"/>
            <w:hideMark/>
          </w:tcPr>
          <w:p w14:paraId="34594A4E" w14:textId="77777777" w:rsidR="00602AF9" w:rsidRPr="00602AF9" w:rsidRDefault="00602AF9" w:rsidP="00602AF9">
            <w:pPr>
              <w:spacing w:line="240" w:lineRule="auto"/>
              <w:jc w:val="right"/>
              <w:rPr>
                <w:rFonts w:eastAsia="Times New Roman"/>
                <w:color w:val="FFFFFF"/>
                <w:sz w:val="13"/>
                <w:szCs w:val="13"/>
              </w:rPr>
            </w:pPr>
            <w:r w:rsidRPr="00602AF9">
              <w:rPr>
                <w:rFonts w:eastAsia="Times New Roman"/>
                <w:color w:val="FFFFFF"/>
                <w:sz w:val="13"/>
                <w:szCs w:val="13"/>
              </w:rPr>
              <w:t>-2,499</w:t>
            </w:r>
          </w:p>
        </w:tc>
        <w:tc>
          <w:tcPr>
            <w:tcW w:w="810" w:type="dxa"/>
            <w:tcBorders>
              <w:top w:val="nil"/>
              <w:left w:val="nil"/>
              <w:bottom w:val="single" w:sz="4" w:space="0" w:color="auto"/>
              <w:right w:val="single" w:sz="4" w:space="0" w:color="auto"/>
            </w:tcBorders>
            <w:shd w:val="clear" w:color="auto" w:fill="auto"/>
            <w:noWrap/>
            <w:vAlign w:val="bottom"/>
            <w:hideMark/>
          </w:tcPr>
          <w:p w14:paraId="60845EE9" w14:textId="77777777" w:rsidR="00602AF9" w:rsidRPr="00602AF9" w:rsidRDefault="00602AF9" w:rsidP="00602AF9">
            <w:pPr>
              <w:spacing w:line="240" w:lineRule="auto"/>
              <w:jc w:val="right"/>
              <w:rPr>
                <w:rFonts w:eastAsia="Times New Roman"/>
                <w:color w:val="FFFFFF"/>
                <w:sz w:val="13"/>
                <w:szCs w:val="13"/>
              </w:rPr>
            </w:pPr>
            <w:r w:rsidRPr="00602AF9">
              <w:rPr>
                <w:rFonts w:eastAsia="Times New Roman"/>
                <w:color w:val="FFFFFF"/>
                <w:sz w:val="13"/>
                <w:szCs w:val="13"/>
              </w:rPr>
              <w:t>-730</w:t>
            </w:r>
          </w:p>
        </w:tc>
        <w:tc>
          <w:tcPr>
            <w:tcW w:w="810" w:type="dxa"/>
            <w:tcBorders>
              <w:top w:val="nil"/>
              <w:left w:val="nil"/>
              <w:bottom w:val="single" w:sz="4" w:space="0" w:color="auto"/>
              <w:right w:val="single" w:sz="4" w:space="0" w:color="auto"/>
            </w:tcBorders>
            <w:shd w:val="clear" w:color="auto" w:fill="auto"/>
            <w:noWrap/>
            <w:vAlign w:val="bottom"/>
            <w:hideMark/>
          </w:tcPr>
          <w:p w14:paraId="513A02E9" w14:textId="77777777" w:rsidR="00602AF9" w:rsidRPr="00602AF9" w:rsidRDefault="00602AF9" w:rsidP="00602AF9">
            <w:pPr>
              <w:spacing w:line="240" w:lineRule="auto"/>
              <w:jc w:val="right"/>
              <w:rPr>
                <w:rFonts w:eastAsia="Times New Roman"/>
                <w:color w:val="FFFFFF"/>
                <w:sz w:val="13"/>
                <w:szCs w:val="13"/>
              </w:rPr>
            </w:pPr>
            <w:r w:rsidRPr="00602AF9">
              <w:rPr>
                <w:rFonts w:eastAsia="Times New Roman"/>
                <w:color w:val="FFFFFF"/>
                <w:sz w:val="13"/>
                <w:szCs w:val="13"/>
              </w:rPr>
              <w:t>-659</w:t>
            </w:r>
          </w:p>
        </w:tc>
        <w:tc>
          <w:tcPr>
            <w:tcW w:w="810" w:type="dxa"/>
            <w:tcBorders>
              <w:top w:val="nil"/>
              <w:left w:val="nil"/>
              <w:bottom w:val="single" w:sz="4" w:space="0" w:color="auto"/>
              <w:right w:val="single" w:sz="4" w:space="0" w:color="auto"/>
            </w:tcBorders>
            <w:shd w:val="clear" w:color="auto" w:fill="auto"/>
            <w:noWrap/>
            <w:vAlign w:val="bottom"/>
            <w:hideMark/>
          </w:tcPr>
          <w:p w14:paraId="398E7E8F" w14:textId="77777777" w:rsidR="00602AF9" w:rsidRPr="00602AF9" w:rsidRDefault="00602AF9" w:rsidP="00602AF9">
            <w:pPr>
              <w:spacing w:line="240" w:lineRule="auto"/>
              <w:jc w:val="right"/>
              <w:rPr>
                <w:rFonts w:eastAsia="Times New Roman"/>
                <w:color w:val="FFFFFF"/>
                <w:sz w:val="13"/>
                <w:szCs w:val="13"/>
              </w:rPr>
            </w:pPr>
            <w:r w:rsidRPr="00602AF9">
              <w:rPr>
                <w:rFonts w:eastAsia="Times New Roman"/>
                <w:color w:val="FFFFFF"/>
                <w:sz w:val="13"/>
                <w:szCs w:val="13"/>
              </w:rPr>
              <w:t>-437</w:t>
            </w:r>
          </w:p>
        </w:tc>
        <w:tc>
          <w:tcPr>
            <w:tcW w:w="810" w:type="dxa"/>
            <w:tcBorders>
              <w:top w:val="nil"/>
              <w:left w:val="nil"/>
              <w:bottom w:val="single" w:sz="4" w:space="0" w:color="auto"/>
              <w:right w:val="single" w:sz="4" w:space="0" w:color="auto"/>
            </w:tcBorders>
            <w:shd w:val="clear" w:color="auto" w:fill="auto"/>
            <w:noWrap/>
            <w:vAlign w:val="bottom"/>
            <w:hideMark/>
          </w:tcPr>
          <w:p w14:paraId="2A9A0C97" w14:textId="77777777" w:rsidR="00602AF9" w:rsidRPr="00602AF9" w:rsidRDefault="00602AF9" w:rsidP="00602AF9">
            <w:pPr>
              <w:spacing w:line="240" w:lineRule="auto"/>
              <w:jc w:val="right"/>
              <w:rPr>
                <w:rFonts w:eastAsia="Times New Roman"/>
                <w:color w:val="FFFFFF"/>
                <w:sz w:val="13"/>
                <w:szCs w:val="13"/>
              </w:rPr>
            </w:pPr>
            <w:r w:rsidRPr="00602AF9">
              <w:rPr>
                <w:rFonts w:eastAsia="Times New Roman"/>
                <w:color w:val="FFFFFF"/>
                <w:sz w:val="13"/>
                <w:szCs w:val="13"/>
              </w:rPr>
              <w:t>-824</w:t>
            </w:r>
          </w:p>
        </w:tc>
        <w:tc>
          <w:tcPr>
            <w:tcW w:w="720" w:type="dxa"/>
            <w:tcBorders>
              <w:top w:val="nil"/>
              <w:left w:val="nil"/>
              <w:bottom w:val="single" w:sz="4" w:space="0" w:color="auto"/>
              <w:right w:val="single" w:sz="4" w:space="0" w:color="auto"/>
            </w:tcBorders>
            <w:shd w:val="clear" w:color="auto" w:fill="auto"/>
            <w:noWrap/>
            <w:vAlign w:val="bottom"/>
            <w:hideMark/>
          </w:tcPr>
          <w:p w14:paraId="72E1D21F" w14:textId="77777777" w:rsidR="00602AF9" w:rsidRPr="00602AF9" w:rsidRDefault="00602AF9" w:rsidP="00602AF9">
            <w:pPr>
              <w:spacing w:line="240" w:lineRule="auto"/>
              <w:jc w:val="right"/>
              <w:rPr>
                <w:rFonts w:eastAsia="Times New Roman"/>
                <w:color w:val="FFFFFF"/>
                <w:sz w:val="13"/>
                <w:szCs w:val="13"/>
              </w:rPr>
            </w:pPr>
            <w:r w:rsidRPr="00602AF9">
              <w:rPr>
                <w:rFonts w:eastAsia="Times New Roman"/>
                <w:color w:val="FFFFFF"/>
                <w:sz w:val="13"/>
                <w:szCs w:val="13"/>
              </w:rPr>
              <w:t>-844</w:t>
            </w:r>
          </w:p>
        </w:tc>
        <w:tc>
          <w:tcPr>
            <w:tcW w:w="720" w:type="dxa"/>
            <w:tcBorders>
              <w:top w:val="nil"/>
              <w:left w:val="nil"/>
              <w:bottom w:val="single" w:sz="4" w:space="0" w:color="auto"/>
              <w:right w:val="single" w:sz="4" w:space="0" w:color="auto"/>
            </w:tcBorders>
            <w:shd w:val="clear" w:color="auto" w:fill="auto"/>
            <w:noWrap/>
            <w:vAlign w:val="bottom"/>
            <w:hideMark/>
          </w:tcPr>
          <w:p w14:paraId="5C46E439" w14:textId="77777777" w:rsidR="00602AF9" w:rsidRPr="00602AF9" w:rsidRDefault="00602AF9" w:rsidP="00602AF9">
            <w:pPr>
              <w:spacing w:line="240" w:lineRule="auto"/>
              <w:jc w:val="right"/>
              <w:rPr>
                <w:rFonts w:eastAsia="Times New Roman"/>
                <w:color w:val="FFFFFF"/>
                <w:sz w:val="13"/>
                <w:szCs w:val="13"/>
              </w:rPr>
            </w:pPr>
            <w:r w:rsidRPr="00602AF9">
              <w:rPr>
                <w:rFonts w:eastAsia="Times New Roman"/>
                <w:color w:val="FFFFFF"/>
                <w:sz w:val="13"/>
                <w:szCs w:val="13"/>
              </w:rPr>
              <w:t>-161</w:t>
            </w:r>
          </w:p>
        </w:tc>
        <w:tc>
          <w:tcPr>
            <w:tcW w:w="810" w:type="dxa"/>
            <w:tcBorders>
              <w:top w:val="nil"/>
              <w:left w:val="nil"/>
              <w:bottom w:val="single" w:sz="4" w:space="0" w:color="auto"/>
              <w:right w:val="single" w:sz="4" w:space="0" w:color="auto"/>
            </w:tcBorders>
            <w:shd w:val="clear" w:color="auto" w:fill="auto"/>
            <w:noWrap/>
            <w:vAlign w:val="bottom"/>
            <w:hideMark/>
          </w:tcPr>
          <w:p w14:paraId="26AE4D61" w14:textId="77777777" w:rsidR="00602AF9" w:rsidRPr="00602AF9" w:rsidRDefault="00602AF9" w:rsidP="00602AF9">
            <w:pPr>
              <w:spacing w:line="240" w:lineRule="auto"/>
              <w:jc w:val="right"/>
              <w:rPr>
                <w:rFonts w:eastAsia="Times New Roman"/>
                <w:color w:val="FFFFFF"/>
                <w:sz w:val="13"/>
                <w:szCs w:val="13"/>
              </w:rPr>
            </w:pPr>
            <w:r w:rsidRPr="00602AF9">
              <w:rPr>
                <w:rFonts w:eastAsia="Times New Roman"/>
                <w:color w:val="FFFFFF"/>
                <w:sz w:val="13"/>
                <w:szCs w:val="13"/>
              </w:rPr>
              <w:t>-157</w:t>
            </w:r>
          </w:p>
        </w:tc>
        <w:tc>
          <w:tcPr>
            <w:tcW w:w="900" w:type="dxa"/>
            <w:tcBorders>
              <w:top w:val="nil"/>
              <w:left w:val="nil"/>
              <w:bottom w:val="single" w:sz="4" w:space="0" w:color="auto"/>
              <w:right w:val="single" w:sz="4" w:space="0" w:color="auto"/>
            </w:tcBorders>
            <w:shd w:val="clear" w:color="auto" w:fill="auto"/>
            <w:noWrap/>
            <w:vAlign w:val="bottom"/>
            <w:hideMark/>
          </w:tcPr>
          <w:p w14:paraId="07DB4095" w14:textId="77777777" w:rsidR="00602AF9" w:rsidRPr="00602AF9" w:rsidRDefault="00602AF9" w:rsidP="00602AF9">
            <w:pPr>
              <w:spacing w:line="240" w:lineRule="auto"/>
              <w:jc w:val="right"/>
              <w:rPr>
                <w:rFonts w:eastAsia="Times New Roman"/>
                <w:color w:val="FFFFFF"/>
                <w:sz w:val="13"/>
                <w:szCs w:val="13"/>
              </w:rPr>
            </w:pPr>
            <w:r w:rsidRPr="00602AF9">
              <w:rPr>
                <w:rFonts w:eastAsia="Times New Roman"/>
                <w:color w:val="FFFFFF"/>
                <w:sz w:val="13"/>
                <w:szCs w:val="13"/>
              </w:rPr>
              <w:t>1,173</w:t>
            </w:r>
          </w:p>
        </w:tc>
        <w:tc>
          <w:tcPr>
            <w:tcW w:w="990" w:type="dxa"/>
            <w:tcBorders>
              <w:top w:val="nil"/>
              <w:left w:val="nil"/>
              <w:bottom w:val="single" w:sz="4" w:space="0" w:color="auto"/>
              <w:right w:val="single" w:sz="4" w:space="0" w:color="auto"/>
            </w:tcBorders>
            <w:shd w:val="clear" w:color="auto" w:fill="auto"/>
            <w:noWrap/>
            <w:vAlign w:val="bottom"/>
            <w:hideMark/>
          </w:tcPr>
          <w:p w14:paraId="01494C67" w14:textId="77777777" w:rsidR="00602AF9" w:rsidRPr="00602AF9" w:rsidRDefault="00602AF9" w:rsidP="00602AF9">
            <w:pPr>
              <w:spacing w:line="240" w:lineRule="auto"/>
              <w:jc w:val="right"/>
              <w:rPr>
                <w:rFonts w:eastAsia="Times New Roman"/>
                <w:color w:val="FFFFFF"/>
                <w:sz w:val="13"/>
                <w:szCs w:val="13"/>
              </w:rPr>
            </w:pPr>
            <w:r w:rsidRPr="00602AF9">
              <w:rPr>
                <w:rFonts w:eastAsia="Times New Roman"/>
                <w:color w:val="FFFFFF"/>
                <w:sz w:val="13"/>
                <w:szCs w:val="13"/>
              </w:rPr>
              <w:t>2,023</w:t>
            </w:r>
          </w:p>
        </w:tc>
        <w:tc>
          <w:tcPr>
            <w:tcW w:w="990" w:type="dxa"/>
            <w:tcBorders>
              <w:top w:val="nil"/>
              <w:left w:val="nil"/>
              <w:bottom w:val="single" w:sz="4" w:space="0" w:color="auto"/>
              <w:right w:val="single" w:sz="8" w:space="0" w:color="auto"/>
            </w:tcBorders>
            <w:shd w:val="clear" w:color="auto" w:fill="auto"/>
            <w:noWrap/>
            <w:vAlign w:val="bottom"/>
            <w:hideMark/>
          </w:tcPr>
          <w:p w14:paraId="7404CEB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10771084"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3861D23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xml:space="preserve">Renewable Energy Credits </w:t>
            </w:r>
          </w:p>
        </w:tc>
        <w:tc>
          <w:tcPr>
            <w:tcW w:w="760" w:type="dxa"/>
            <w:tcBorders>
              <w:top w:val="nil"/>
              <w:left w:val="nil"/>
              <w:bottom w:val="single" w:sz="4" w:space="0" w:color="auto"/>
              <w:right w:val="single" w:sz="4" w:space="0" w:color="auto"/>
            </w:tcBorders>
            <w:shd w:val="clear" w:color="auto" w:fill="auto"/>
            <w:noWrap/>
            <w:vAlign w:val="bottom"/>
            <w:hideMark/>
          </w:tcPr>
          <w:p w14:paraId="1BCA84E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4358CA7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4,305</w:t>
            </w:r>
          </w:p>
        </w:tc>
        <w:tc>
          <w:tcPr>
            <w:tcW w:w="900" w:type="dxa"/>
            <w:tcBorders>
              <w:top w:val="nil"/>
              <w:left w:val="nil"/>
              <w:bottom w:val="single" w:sz="4" w:space="0" w:color="auto"/>
              <w:right w:val="single" w:sz="4" w:space="0" w:color="auto"/>
            </w:tcBorders>
            <w:shd w:val="clear" w:color="auto" w:fill="auto"/>
            <w:noWrap/>
            <w:vAlign w:val="bottom"/>
            <w:hideMark/>
          </w:tcPr>
          <w:p w14:paraId="405AF99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4,305</w:t>
            </w:r>
          </w:p>
        </w:tc>
        <w:tc>
          <w:tcPr>
            <w:tcW w:w="900" w:type="dxa"/>
            <w:tcBorders>
              <w:top w:val="nil"/>
              <w:left w:val="nil"/>
              <w:bottom w:val="single" w:sz="4" w:space="0" w:color="auto"/>
              <w:right w:val="single" w:sz="4" w:space="0" w:color="auto"/>
            </w:tcBorders>
            <w:shd w:val="clear" w:color="auto" w:fill="auto"/>
            <w:noWrap/>
            <w:vAlign w:val="bottom"/>
            <w:hideMark/>
          </w:tcPr>
          <w:p w14:paraId="7D25D39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4,305</w:t>
            </w:r>
          </w:p>
        </w:tc>
        <w:tc>
          <w:tcPr>
            <w:tcW w:w="810" w:type="dxa"/>
            <w:tcBorders>
              <w:top w:val="nil"/>
              <w:left w:val="nil"/>
              <w:bottom w:val="single" w:sz="4" w:space="0" w:color="auto"/>
              <w:right w:val="single" w:sz="4" w:space="0" w:color="auto"/>
            </w:tcBorders>
            <w:shd w:val="clear" w:color="auto" w:fill="auto"/>
            <w:noWrap/>
            <w:vAlign w:val="bottom"/>
            <w:hideMark/>
          </w:tcPr>
          <w:p w14:paraId="2F3361D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4,305</w:t>
            </w:r>
          </w:p>
        </w:tc>
        <w:tc>
          <w:tcPr>
            <w:tcW w:w="810" w:type="dxa"/>
            <w:tcBorders>
              <w:top w:val="nil"/>
              <w:left w:val="nil"/>
              <w:bottom w:val="single" w:sz="4" w:space="0" w:color="auto"/>
              <w:right w:val="single" w:sz="4" w:space="0" w:color="auto"/>
            </w:tcBorders>
            <w:shd w:val="clear" w:color="auto" w:fill="auto"/>
            <w:noWrap/>
            <w:vAlign w:val="bottom"/>
            <w:hideMark/>
          </w:tcPr>
          <w:p w14:paraId="613D0CB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4,305</w:t>
            </w:r>
          </w:p>
        </w:tc>
        <w:tc>
          <w:tcPr>
            <w:tcW w:w="810" w:type="dxa"/>
            <w:tcBorders>
              <w:top w:val="nil"/>
              <w:left w:val="nil"/>
              <w:bottom w:val="single" w:sz="4" w:space="0" w:color="auto"/>
              <w:right w:val="single" w:sz="4" w:space="0" w:color="auto"/>
            </w:tcBorders>
            <w:shd w:val="clear" w:color="auto" w:fill="auto"/>
            <w:noWrap/>
            <w:vAlign w:val="bottom"/>
            <w:hideMark/>
          </w:tcPr>
          <w:p w14:paraId="7E1D5DE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4,305</w:t>
            </w:r>
          </w:p>
        </w:tc>
        <w:tc>
          <w:tcPr>
            <w:tcW w:w="810" w:type="dxa"/>
            <w:tcBorders>
              <w:top w:val="nil"/>
              <w:left w:val="nil"/>
              <w:bottom w:val="single" w:sz="4" w:space="0" w:color="auto"/>
              <w:right w:val="single" w:sz="4" w:space="0" w:color="auto"/>
            </w:tcBorders>
            <w:shd w:val="clear" w:color="auto" w:fill="auto"/>
            <w:noWrap/>
            <w:vAlign w:val="bottom"/>
            <w:hideMark/>
          </w:tcPr>
          <w:p w14:paraId="47A88B8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4,305</w:t>
            </w:r>
          </w:p>
        </w:tc>
        <w:tc>
          <w:tcPr>
            <w:tcW w:w="720" w:type="dxa"/>
            <w:tcBorders>
              <w:top w:val="nil"/>
              <w:left w:val="nil"/>
              <w:bottom w:val="single" w:sz="4" w:space="0" w:color="auto"/>
              <w:right w:val="single" w:sz="4" w:space="0" w:color="auto"/>
            </w:tcBorders>
            <w:shd w:val="clear" w:color="auto" w:fill="auto"/>
            <w:noWrap/>
            <w:vAlign w:val="bottom"/>
            <w:hideMark/>
          </w:tcPr>
          <w:p w14:paraId="27FDE32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4,305</w:t>
            </w:r>
          </w:p>
        </w:tc>
        <w:tc>
          <w:tcPr>
            <w:tcW w:w="720" w:type="dxa"/>
            <w:tcBorders>
              <w:top w:val="nil"/>
              <w:left w:val="nil"/>
              <w:bottom w:val="single" w:sz="4" w:space="0" w:color="auto"/>
              <w:right w:val="single" w:sz="4" w:space="0" w:color="auto"/>
            </w:tcBorders>
            <w:shd w:val="clear" w:color="auto" w:fill="auto"/>
            <w:noWrap/>
            <w:vAlign w:val="bottom"/>
            <w:hideMark/>
          </w:tcPr>
          <w:p w14:paraId="52004DF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4,305</w:t>
            </w:r>
          </w:p>
        </w:tc>
        <w:tc>
          <w:tcPr>
            <w:tcW w:w="810" w:type="dxa"/>
            <w:tcBorders>
              <w:top w:val="nil"/>
              <w:left w:val="nil"/>
              <w:bottom w:val="single" w:sz="4" w:space="0" w:color="auto"/>
              <w:right w:val="single" w:sz="4" w:space="0" w:color="auto"/>
            </w:tcBorders>
            <w:shd w:val="clear" w:color="auto" w:fill="auto"/>
            <w:noWrap/>
            <w:vAlign w:val="bottom"/>
            <w:hideMark/>
          </w:tcPr>
          <w:p w14:paraId="70BB23A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4,305</w:t>
            </w:r>
          </w:p>
        </w:tc>
        <w:tc>
          <w:tcPr>
            <w:tcW w:w="900" w:type="dxa"/>
            <w:tcBorders>
              <w:top w:val="nil"/>
              <w:left w:val="nil"/>
              <w:bottom w:val="single" w:sz="4" w:space="0" w:color="auto"/>
              <w:right w:val="single" w:sz="4" w:space="0" w:color="auto"/>
            </w:tcBorders>
            <w:shd w:val="clear" w:color="auto" w:fill="auto"/>
            <w:noWrap/>
            <w:vAlign w:val="bottom"/>
            <w:hideMark/>
          </w:tcPr>
          <w:p w14:paraId="5653258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4,305</w:t>
            </w:r>
          </w:p>
        </w:tc>
        <w:tc>
          <w:tcPr>
            <w:tcW w:w="990" w:type="dxa"/>
            <w:tcBorders>
              <w:top w:val="nil"/>
              <w:left w:val="nil"/>
              <w:bottom w:val="single" w:sz="4" w:space="0" w:color="auto"/>
              <w:right w:val="single" w:sz="4" w:space="0" w:color="auto"/>
            </w:tcBorders>
            <w:shd w:val="clear" w:color="auto" w:fill="auto"/>
            <w:noWrap/>
            <w:vAlign w:val="bottom"/>
            <w:hideMark/>
          </w:tcPr>
          <w:p w14:paraId="4ED40CC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4,305</w:t>
            </w:r>
          </w:p>
        </w:tc>
        <w:tc>
          <w:tcPr>
            <w:tcW w:w="990" w:type="dxa"/>
            <w:tcBorders>
              <w:top w:val="nil"/>
              <w:left w:val="nil"/>
              <w:bottom w:val="single" w:sz="4" w:space="0" w:color="auto"/>
              <w:right w:val="single" w:sz="8" w:space="0" w:color="auto"/>
            </w:tcBorders>
            <w:shd w:val="clear" w:color="auto" w:fill="auto"/>
            <w:noWrap/>
            <w:vAlign w:val="bottom"/>
            <w:hideMark/>
          </w:tcPr>
          <w:p w14:paraId="37FA17FD"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51,661</w:t>
            </w:r>
          </w:p>
        </w:tc>
      </w:tr>
      <w:tr w:rsidR="00602AF9" w:rsidRPr="00602AF9" w14:paraId="0DACEBB8"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42C155F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60" w:type="dxa"/>
            <w:tcBorders>
              <w:top w:val="nil"/>
              <w:left w:val="nil"/>
              <w:bottom w:val="single" w:sz="4" w:space="0" w:color="auto"/>
              <w:right w:val="single" w:sz="4" w:space="0" w:color="auto"/>
            </w:tcBorders>
            <w:shd w:val="clear" w:color="auto" w:fill="auto"/>
            <w:noWrap/>
            <w:vAlign w:val="bottom"/>
            <w:hideMark/>
          </w:tcPr>
          <w:p w14:paraId="0E0CDA6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1E234ED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4B93D15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00D2C48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0CA6BA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60909BC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26B4991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961D24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38CD069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2C81F6F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10EC391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515745F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1C24761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3DD41EC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56B1E3DB"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3DDBB342"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Real-Time Imbalance Energy Sales (MWh)</w:t>
            </w:r>
          </w:p>
        </w:tc>
        <w:tc>
          <w:tcPr>
            <w:tcW w:w="760" w:type="dxa"/>
            <w:tcBorders>
              <w:top w:val="nil"/>
              <w:left w:val="nil"/>
              <w:bottom w:val="single" w:sz="4" w:space="0" w:color="auto"/>
              <w:right w:val="single" w:sz="4" w:space="0" w:color="auto"/>
            </w:tcBorders>
            <w:shd w:val="clear" w:color="auto" w:fill="auto"/>
            <w:noWrap/>
            <w:vAlign w:val="bottom"/>
            <w:hideMark/>
          </w:tcPr>
          <w:p w14:paraId="3078B46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21ADD3E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24A7CBE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5446BF4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924D68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554669F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095CAED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43ABE36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343F4E2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7BA59A9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1B29433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1904683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591F4B5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209A336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24A8121A"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017F3DA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xml:space="preserve">Real-Time Imbalance Energy </w:t>
            </w:r>
          </w:p>
        </w:tc>
        <w:tc>
          <w:tcPr>
            <w:tcW w:w="760" w:type="dxa"/>
            <w:tcBorders>
              <w:top w:val="nil"/>
              <w:left w:val="nil"/>
              <w:bottom w:val="single" w:sz="4" w:space="0" w:color="auto"/>
              <w:right w:val="single" w:sz="4" w:space="0" w:color="auto"/>
            </w:tcBorders>
            <w:shd w:val="clear" w:color="auto" w:fill="auto"/>
            <w:noWrap/>
            <w:vAlign w:val="bottom"/>
            <w:hideMark/>
          </w:tcPr>
          <w:p w14:paraId="096DC5A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53446D2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892</w:t>
            </w:r>
          </w:p>
        </w:tc>
        <w:tc>
          <w:tcPr>
            <w:tcW w:w="900" w:type="dxa"/>
            <w:tcBorders>
              <w:top w:val="nil"/>
              <w:left w:val="nil"/>
              <w:bottom w:val="single" w:sz="4" w:space="0" w:color="auto"/>
              <w:right w:val="single" w:sz="4" w:space="0" w:color="auto"/>
            </w:tcBorders>
            <w:shd w:val="clear" w:color="auto" w:fill="auto"/>
            <w:noWrap/>
            <w:vAlign w:val="bottom"/>
            <w:hideMark/>
          </w:tcPr>
          <w:p w14:paraId="031CACE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1,243</w:t>
            </w:r>
          </w:p>
        </w:tc>
        <w:tc>
          <w:tcPr>
            <w:tcW w:w="900" w:type="dxa"/>
            <w:tcBorders>
              <w:top w:val="nil"/>
              <w:left w:val="nil"/>
              <w:bottom w:val="single" w:sz="4" w:space="0" w:color="auto"/>
              <w:right w:val="single" w:sz="4" w:space="0" w:color="auto"/>
            </w:tcBorders>
            <w:shd w:val="clear" w:color="auto" w:fill="auto"/>
            <w:noWrap/>
            <w:vAlign w:val="bottom"/>
            <w:hideMark/>
          </w:tcPr>
          <w:p w14:paraId="7E21E46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7543E5A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48CE759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3382CD3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3C06C3B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6A901BE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358C2D0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5DA7A4B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03676F3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416</w:t>
            </w:r>
          </w:p>
        </w:tc>
        <w:tc>
          <w:tcPr>
            <w:tcW w:w="990" w:type="dxa"/>
            <w:tcBorders>
              <w:top w:val="nil"/>
              <w:left w:val="nil"/>
              <w:bottom w:val="single" w:sz="4" w:space="0" w:color="auto"/>
              <w:right w:val="single" w:sz="4" w:space="0" w:color="auto"/>
            </w:tcBorders>
            <w:shd w:val="clear" w:color="auto" w:fill="auto"/>
            <w:noWrap/>
            <w:vAlign w:val="bottom"/>
            <w:hideMark/>
          </w:tcPr>
          <w:p w14:paraId="3221EC7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745</w:t>
            </w:r>
          </w:p>
        </w:tc>
        <w:tc>
          <w:tcPr>
            <w:tcW w:w="990" w:type="dxa"/>
            <w:tcBorders>
              <w:top w:val="nil"/>
              <w:left w:val="nil"/>
              <w:bottom w:val="single" w:sz="4" w:space="0" w:color="auto"/>
              <w:right w:val="single" w:sz="8" w:space="0" w:color="auto"/>
            </w:tcBorders>
            <w:shd w:val="clear" w:color="auto" w:fill="auto"/>
            <w:noWrap/>
            <w:vAlign w:val="bottom"/>
            <w:hideMark/>
          </w:tcPr>
          <w:p w14:paraId="5A7A6601"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3,297</w:t>
            </w:r>
          </w:p>
        </w:tc>
      </w:tr>
      <w:tr w:rsidR="00602AF9" w:rsidRPr="00602AF9" w14:paraId="656034CA"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5ECB2BD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Real-Time Imbalance Energy ($MWh)</w:t>
            </w:r>
          </w:p>
        </w:tc>
        <w:tc>
          <w:tcPr>
            <w:tcW w:w="760" w:type="dxa"/>
            <w:tcBorders>
              <w:top w:val="nil"/>
              <w:left w:val="nil"/>
              <w:bottom w:val="single" w:sz="4" w:space="0" w:color="auto"/>
              <w:right w:val="single" w:sz="4" w:space="0" w:color="auto"/>
            </w:tcBorders>
            <w:shd w:val="clear" w:color="auto" w:fill="auto"/>
            <w:noWrap/>
            <w:vAlign w:val="bottom"/>
            <w:hideMark/>
          </w:tcPr>
          <w:p w14:paraId="335D9A0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28EA6D2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$35.87</w:t>
            </w:r>
          </w:p>
        </w:tc>
        <w:tc>
          <w:tcPr>
            <w:tcW w:w="900" w:type="dxa"/>
            <w:tcBorders>
              <w:top w:val="nil"/>
              <w:left w:val="nil"/>
              <w:bottom w:val="single" w:sz="4" w:space="0" w:color="auto"/>
              <w:right w:val="single" w:sz="4" w:space="0" w:color="auto"/>
            </w:tcBorders>
            <w:shd w:val="clear" w:color="auto" w:fill="auto"/>
            <w:noWrap/>
            <w:vAlign w:val="bottom"/>
            <w:hideMark/>
          </w:tcPr>
          <w:p w14:paraId="446A925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$34.92</w:t>
            </w:r>
          </w:p>
        </w:tc>
        <w:tc>
          <w:tcPr>
            <w:tcW w:w="900" w:type="dxa"/>
            <w:tcBorders>
              <w:top w:val="nil"/>
              <w:left w:val="nil"/>
              <w:bottom w:val="single" w:sz="4" w:space="0" w:color="auto"/>
              <w:right w:val="single" w:sz="4" w:space="0" w:color="auto"/>
            </w:tcBorders>
            <w:shd w:val="clear" w:color="auto" w:fill="auto"/>
            <w:noWrap/>
            <w:vAlign w:val="bottom"/>
            <w:hideMark/>
          </w:tcPr>
          <w:p w14:paraId="477CE24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$32.13</w:t>
            </w:r>
          </w:p>
        </w:tc>
        <w:tc>
          <w:tcPr>
            <w:tcW w:w="810" w:type="dxa"/>
            <w:tcBorders>
              <w:top w:val="nil"/>
              <w:left w:val="nil"/>
              <w:bottom w:val="single" w:sz="4" w:space="0" w:color="auto"/>
              <w:right w:val="single" w:sz="4" w:space="0" w:color="auto"/>
            </w:tcBorders>
            <w:shd w:val="clear" w:color="auto" w:fill="auto"/>
            <w:noWrap/>
            <w:vAlign w:val="bottom"/>
            <w:hideMark/>
          </w:tcPr>
          <w:p w14:paraId="1D01B35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$28.22</w:t>
            </w:r>
          </w:p>
        </w:tc>
        <w:tc>
          <w:tcPr>
            <w:tcW w:w="810" w:type="dxa"/>
            <w:tcBorders>
              <w:top w:val="nil"/>
              <w:left w:val="nil"/>
              <w:bottom w:val="single" w:sz="4" w:space="0" w:color="auto"/>
              <w:right w:val="single" w:sz="4" w:space="0" w:color="auto"/>
            </w:tcBorders>
            <w:shd w:val="clear" w:color="auto" w:fill="auto"/>
            <w:noWrap/>
            <w:vAlign w:val="bottom"/>
            <w:hideMark/>
          </w:tcPr>
          <w:p w14:paraId="654A83A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$26.55</w:t>
            </w:r>
          </w:p>
        </w:tc>
        <w:tc>
          <w:tcPr>
            <w:tcW w:w="810" w:type="dxa"/>
            <w:tcBorders>
              <w:top w:val="nil"/>
              <w:left w:val="nil"/>
              <w:bottom w:val="single" w:sz="4" w:space="0" w:color="auto"/>
              <w:right w:val="single" w:sz="4" w:space="0" w:color="auto"/>
            </w:tcBorders>
            <w:shd w:val="clear" w:color="auto" w:fill="auto"/>
            <w:noWrap/>
            <w:vAlign w:val="bottom"/>
            <w:hideMark/>
          </w:tcPr>
          <w:p w14:paraId="76AA409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$26.01</w:t>
            </w:r>
          </w:p>
        </w:tc>
        <w:tc>
          <w:tcPr>
            <w:tcW w:w="810" w:type="dxa"/>
            <w:tcBorders>
              <w:top w:val="nil"/>
              <w:left w:val="nil"/>
              <w:bottom w:val="single" w:sz="4" w:space="0" w:color="auto"/>
              <w:right w:val="single" w:sz="4" w:space="0" w:color="auto"/>
            </w:tcBorders>
            <w:shd w:val="clear" w:color="auto" w:fill="auto"/>
            <w:noWrap/>
            <w:vAlign w:val="bottom"/>
            <w:hideMark/>
          </w:tcPr>
          <w:p w14:paraId="7C7DACC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$31.99</w:t>
            </w:r>
          </w:p>
        </w:tc>
        <w:tc>
          <w:tcPr>
            <w:tcW w:w="720" w:type="dxa"/>
            <w:tcBorders>
              <w:top w:val="nil"/>
              <w:left w:val="nil"/>
              <w:bottom w:val="single" w:sz="4" w:space="0" w:color="auto"/>
              <w:right w:val="single" w:sz="4" w:space="0" w:color="auto"/>
            </w:tcBorders>
            <w:shd w:val="clear" w:color="auto" w:fill="auto"/>
            <w:noWrap/>
            <w:vAlign w:val="bottom"/>
            <w:hideMark/>
          </w:tcPr>
          <w:p w14:paraId="7C5A8EA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$35.82</w:t>
            </w:r>
          </w:p>
        </w:tc>
        <w:tc>
          <w:tcPr>
            <w:tcW w:w="720" w:type="dxa"/>
            <w:tcBorders>
              <w:top w:val="nil"/>
              <w:left w:val="nil"/>
              <w:bottom w:val="single" w:sz="4" w:space="0" w:color="auto"/>
              <w:right w:val="single" w:sz="4" w:space="0" w:color="auto"/>
            </w:tcBorders>
            <w:shd w:val="clear" w:color="auto" w:fill="auto"/>
            <w:noWrap/>
            <w:vAlign w:val="bottom"/>
            <w:hideMark/>
          </w:tcPr>
          <w:p w14:paraId="391EC12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$32.50</w:t>
            </w:r>
          </w:p>
        </w:tc>
        <w:tc>
          <w:tcPr>
            <w:tcW w:w="810" w:type="dxa"/>
            <w:tcBorders>
              <w:top w:val="nil"/>
              <w:left w:val="nil"/>
              <w:bottom w:val="single" w:sz="4" w:space="0" w:color="auto"/>
              <w:right w:val="single" w:sz="4" w:space="0" w:color="auto"/>
            </w:tcBorders>
            <w:shd w:val="clear" w:color="auto" w:fill="auto"/>
            <w:noWrap/>
            <w:vAlign w:val="bottom"/>
            <w:hideMark/>
          </w:tcPr>
          <w:p w14:paraId="6BE5E3F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$32.91</w:t>
            </w:r>
          </w:p>
        </w:tc>
        <w:tc>
          <w:tcPr>
            <w:tcW w:w="900" w:type="dxa"/>
            <w:tcBorders>
              <w:top w:val="nil"/>
              <w:left w:val="nil"/>
              <w:bottom w:val="single" w:sz="4" w:space="0" w:color="auto"/>
              <w:right w:val="single" w:sz="4" w:space="0" w:color="auto"/>
            </w:tcBorders>
            <w:shd w:val="clear" w:color="auto" w:fill="auto"/>
            <w:noWrap/>
            <w:vAlign w:val="bottom"/>
            <w:hideMark/>
          </w:tcPr>
          <w:p w14:paraId="6D66736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$35.44</w:t>
            </w:r>
          </w:p>
        </w:tc>
        <w:tc>
          <w:tcPr>
            <w:tcW w:w="990" w:type="dxa"/>
            <w:tcBorders>
              <w:top w:val="nil"/>
              <w:left w:val="nil"/>
              <w:bottom w:val="single" w:sz="4" w:space="0" w:color="auto"/>
              <w:right w:val="single" w:sz="4" w:space="0" w:color="auto"/>
            </w:tcBorders>
            <w:shd w:val="clear" w:color="auto" w:fill="auto"/>
            <w:noWrap/>
            <w:vAlign w:val="bottom"/>
            <w:hideMark/>
          </w:tcPr>
          <w:p w14:paraId="0E665B7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$36.74</w:t>
            </w:r>
          </w:p>
        </w:tc>
        <w:tc>
          <w:tcPr>
            <w:tcW w:w="990" w:type="dxa"/>
            <w:tcBorders>
              <w:top w:val="nil"/>
              <w:left w:val="nil"/>
              <w:bottom w:val="single" w:sz="4" w:space="0" w:color="auto"/>
              <w:right w:val="single" w:sz="8" w:space="0" w:color="auto"/>
            </w:tcBorders>
            <w:shd w:val="clear" w:color="auto" w:fill="auto"/>
            <w:noWrap/>
            <w:vAlign w:val="bottom"/>
            <w:hideMark/>
          </w:tcPr>
          <w:p w14:paraId="07D083E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03E89394"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36D6125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Real-Time Imbalance Energy Sales Total</w:t>
            </w:r>
          </w:p>
        </w:tc>
        <w:tc>
          <w:tcPr>
            <w:tcW w:w="760" w:type="dxa"/>
            <w:tcBorders>
              <w:top w:val="nil"/>
              <w:left w:val="nil"/>
              <w:bottom w:val="single" w:sz="4" w:space="0" w:color="auto"/>
              <w:right w:val="single" w:sz="4" w:space="0" w:color="auto"/>
            </w:tcBorders>
            <w:shd w:val="clear" w:color="auto" w:fill="auto"/>
            <w:noWrap/>
            <w:vAlign w:val="bottom"/>
            <w:hideMark/>
          </w:tcPr>
          <w:p w14:paraId="4D8B194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6C54B78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$31,994</w:t>
            </w:r>
          </w:p>
        </w:tc>
        <w:tc>
          <w:tcPr>
            <w:tcW w:w="900" w:type="dxa"/>
            <w:tcBorders>
              <w:top w:val="nil"/>
              <w:left w:val="nil"/>
              <w:bottom w:val="single" w:sz="4" w:space="0" w:color="auto"/>
              <w:right w:val="single" w:sz="4" w:space="0" w:color="auto"/>
            </w:tcBorders>
            <w:shd w:val="clear" w:color="auto" w:fill="auto"/>
            <w:noWrap/>
            <w:vAlign w:val="bottom"/>
            <w:hideMark/>
          </w:tcPr>
          <w:p w14:paraId="09121CA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$43,415</w:t>
            </w:r>
          </w:p>
        </w:tc>
        <w:tc>
          <w:tcPr>
            <w:tcW w:w="900" w:type="dxa"/>
            <w:tcBorders>
              <w:top w:val="nil"/>
              <w:left w:val="nil"/>
              <w:bottom w:val="single" w:sz="4" w:space="0" w:color="auto"/>
              <w:right w:val="single" w:sz="4" w:space="0" w:color="auto"/>
            </w:tcBorders>
            <w:shd w:val="clear" w:color="auto" w:fill="auto"/>
            <w:noWrap/>
            <w:vAlign w:val="bottom"/>
            <w:hideMark/>
          </w:tcPr>
          <w:p w14:paraId="16E2CFE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164F579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7CE11BC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62F41AF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49BAE52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21F69D5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0CFF73C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3F08F98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565962E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$14,743</w:t>
            </w:r>
          </w:p>
        </w:tc>
        <w:tc>
          <w:tcPr>
            <w:tcW w:w="990" w:type="dxa"/>
            <w:tcBorders>
              <w:top w:val="nil"/>
              <w:left w:val="nil"/>
              <w:bottom w:val="single" w:sz="4" w:space="0" w:color="auto"/>
              <w:right w:val="single" w:sz="4" w:space="0" w:color="auto"/>
            </w:tcBorders>
            <w:shd w:val="clear" w:color="auto" w:fill="auto"/>
            <w:noWrap/>
            <w:vAlign w:val="bottom"/>
            <w:hideMark/>
          </w:tcPr>
          <w:p w14:paraId="3E34B80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$27,378</w:t>
            </w:r>
          </w:p>
        </w:tc>
        <w:tc>
          <w:tcPr>
            <w:tcW w:w="990" w:type="dxa"/>
            <w:tcBorders>
              <w:top w:val="nil"/>
              <w:left w:val="nil"/>
              <w:bottom w:val="single" w:sz="4" w:space="0" w:color="auto"/>
              <w:right w:val="single" w:sz="8" w:space="0" w:color="auto"/>
            </w:tcBorders>
            <w:shd w:val="clear" w:color="auto" w:fill="auto"/>
            <w:noWrap/>
            <w:vAlign w:val="bottom"/>
            <w:hideMark/>
          </w:tcPr>
          <w:p w14:paraId="0784922E"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$117,531</w:t>
            </w:r>
          </w:p>
        </w:tc>
      </w:tr>
      <w:tr w:rsidR="00602AF9" w:rsidRPr="00602AF9" w14:paraId="38113065"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0C72565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60" w:type="dxa"/>
            <w:tcBorders>
              <w:top w:val="nil"/>
              <w:left w:val="nil"/>
              <w:bottom w:val="single" w:sz="4" w:space="0" w:color="auto"/>
              <w:right w:val="single" w:sz="4" w:space="0" w:color="auto"/>
            </w:tcBorders>
            <w:shd w:val="clear" w:color="auto" w:fill="auto"/>
            <w:noWrap/>
            <w:vAlign w:val="bottom"/>
            <w:hideMark/>
          </w:tcPr>
          <w:p w14:paraId="1966ABE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12DCCF0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3BFDFAE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199064B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537380D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1121935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501E3A0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2A5456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0964945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729B236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44AAB5F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64135C0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55BE8B8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09FC889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73D08738"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067A723B"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 xml:space="preserve">Cost/MWh </w:t>
            </w:r>
            <w:r w:rsidRPr="00602AF9">
              <w:rPr>
                <w:rFonts w:eastAsia="Times New Roman"/>
                <w:sz w:val="13"/>
                <w:szCs w:val="13"/>
              </w:rPr>
              <w:t>(no transportation added)</w:t>
            </w:r>
          </w:p>
        </w:tc>
        <w:tc>
          <w:tcPr>
            <w:tcW w:w="760" w:type="dxa"/>
            <w:tcBorders>
              <w:top w:val="nil"/>
              <w:left w:val="nil"/>
              <w:bottom w:val="single" w:sz="4" w:space="0" w:color="auto"/>
              <w:right w:val="single" w:sz="4" w:space="0" w:color="auto"/>
            </w:tcBorders>
            <w:shd w:val="clear" w:color="auto" w:fill="auto"/>
            <w:noWrap/>
            <w:vAlign w:val="bottom"/>
            <w:hideMark/>
          </w:tcPr>
          <w:p w14:paraId="227CE54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2C739B5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6A1B69A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38B191C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0F322BC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12C72D4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E2062B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B77FE9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056EC74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05E032F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050FA90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44D3A0E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05D1467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488A118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7ECFED7C"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21E05B3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Annual Baseload Energy On-Peak ($MWh)</w:t>
            </w:r>
          </w:p>
        </w:tc>
        <w:tc>
          <w:tcPr>
            <w:tcW w:w="760" w:type="dxa"/>
            <w:tcBorders>
              <w:top w:val="nil"/>
              <w:left w:val="nil"/>
              <w:bottom w:val="single" w:sz="4" w:space="0" w:color="auto"/>
              <w:right w:val="single" w:sz="4" w:space="0" w:color="auto"/>
            </w:tcBorders>
            <w:shd w:val="clear" w:color="auto" w:fill="auto"/>
            <w:noWrap/>
            <w:vAlign w:val="bottom"/>
            <w:hideMark/>
          </w:tcPr>
          <w:p w14:paraId="3719229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5A50656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$47.50 </w:t>
            </w:r>
          </w:p>
        </w:tc>
        <w:tc>
          <w:tcPr>
            <w:tcW w:w="900" w:type="dxa"/>
            <w:tcBorders>
              <w:top w:val="nil"/>
              <w:left w:val="nil"/>
              <w:bottom w:val="single" w:sz="4" w:space="0" w:color="auto"/>
              <w:right w:val="single" w:sz="4" w:space="0" w:color="auto"/>
            </w:tcBorders>
            <w:shd w:val="clear" w:color="auto" w:fill="auto"/>
            <w:noWrap/>
            <w:vAlign w:val="bottom"/>
            <w:hideMark/>
          </w:tcPr>
          <w:p w14:paraId="594FE26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$47.50 </w:t>
            </w:r>
          </w:p>
        </w:tc>
        <w:tc>
          <w:tcPr>
            <w:tcW w:w="900" w:type="dxa"/>
            <w:tcBorders>
              <w:top w:val="nil"/>
              <w:left w:val="nil"/>
              <w:bottom w:val="single" w:sz="4" w:space="0" w:color="auto"/>
              <w:right w:val="single" w:sz="4" w:space="0" w:color="auto"/>
            </w:tcBorders>
            <w:shd w:val="clear" w:color="auto" w:fill="auto"/>
            <w:noWrap/>
            <w:vAlign w:val="bottom"/>
            <w:hideMark/>
          </w:tcPr>
          <w:p w14:paraId="68ACB6F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$47.50 </w:t>
            </w:r>
          </w:p>
        </w:tc>
        <w:tc>
          <w:tcPr>
            <w:tcW w:w="810" w:type="dxa"/>
            <w:tcBorders>
              <w:top w:val="nil"/>
              <w:left w:val="nil"/>
              <w:bottom w:val="single" w:sz="4" w:space="0" w:color="auto"/>
              <w:right w:val="single" w:sz="4" w:space="0" w:color="auto"/>
            </w:tcBorders>
            <w:shd w:val="clear" w:color="auto" w:fill="auto"/>
            <w:noWrap/>
            <w:vAlign w:val="bottom"/>
            <w:hideMark/>
          </w:tcPr>
          <w:p w14:paraId="44F535F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$47.50 </w:t>
            </w:r>
          </w:p>
        </w:tc>
        <w:tc>
          <w:tcPr>
            <w:tcW w:w="810" w:type="dxa"/>
            <w:tcBorders>
              <w:top w:val="nil"/>
              <w:left w:val="nil"/>
              <w:bottom w:val="single" w:sz="4" w:space="0" w:color="auto"/>
              <w:right w:val="single" w:sz="4" w:space="0" w:color="auto"/>
            </w:tcBorders>
            <w:shd w:val="clear" w:color="auto" w:fill="auto"/>
            <w:noWrap/>
            <w:vAlign w:val="bottom"/>
            <w:hideMark/>
          </w:tcPr>
          <w:p w14:paraId="0E24431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$47.50 </w:t>
            </w:r>
          </w:p>
        </w:tc>
        <w:tc>
          <w:tcPr>
            <w:tcW w:w="810" w:type="dxa"/>
            <w:tcBorders>
              <w:top w:val="nil"/>
              <w:left w:val="nil"/>
              <w:bottom w:val="single" w:sz="4" w:space="0" w:color="auto"/>
              <w:right w:val="single" w:sz="4" w:space="0" w:color="auto"/>
            </w:tcBorders>
            <w:shd w:val="clear" w:color="auto" w:fill="auto"/>
            <w:noWrap/>
            <w:vAlign w:val="bottom"/>
            <w:hideMark/>
          </w:tcPr>
          <w:p w14:paraId="202D79B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$47.50 </w:t>
            </w:r>
          </w:p>
        </w:tc>
        <w:tc>
          <w:tcPr>
            <w:tcW w:w="810" w:type="dxa"/>
            <w:tcBorders>
              <w:top w:val="nil"/>
              <w:left w:val="nil"/>
              <w:bottom w:val="single" w:sz="4" w:space="0" w:color="auto"/>
              <w:right w:val="single" w:sz="4" w:space="0" w:color="auto"/>
            </w:tcBorders>
            <w:shd w:val="clear" w:color="auto" w:fill="auto"/>
            <w:noWrap/>
            <w:vAlign w:val="bottom"/>
            <w:hideMark/>
          </w:tcPr>
          <w:p w14:paraId="0BA3C84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$47.50 </w:t>
            </w:r>
          </w:p>
        </w:tc>
        <w:tc>
          <w:tcPr>
            <w:tcW w:w="720" w:type="dxa"/>
            <w:tcBorders>
              <w:top w:val="nil"/>
              <w:left w:val="nil"/>
              <w:bottom w:val="single" w:sz="4" w:space="0" w:color="auto"/>
              <w:right w:val="single" w:sz="4" w:space="0" w:color="auto"/>
            </w:tcBorders>
            <w:shd w:val="clear" w:color="auto" w:fill="auto"/>
            <w:noWrap/>
            <w:vAlign w:val="bottom"/>
            <w:hideMark/>
          </w:tcPr>
          <w:p w14:paraId="2546773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$47.50 </w:t>
            </w:r>
          </w:p>
        </w:tc>
        <w:tc>
          <w:tcPr>
            <w:tcW w:w="720" w:type="dxa"/>
            <w:tcBorders>
              <w:top w:val="nil"/>
              <w:left w:val="nil"/>
              <w:bottom w:val="single" w:sz="4" w:space="0" w:color="auto"/>
              <w:right w:val="single" w:sz="4" w:space="0" w:color="auto"/>
            </w:tcBorders>
            <w:shd w:val="clear" w:color="auto" w:fill="auto"/>
            <w:noWrap/>
            <w:vAlign w:val="bottom"/>
            <w:hideMark/>
          </w:tcPr>
          <w:p w14:paraId="1B57B69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$47.50 </w:t>
            </w:r>
          </w:p>
        </w:tc>
        <w:tc>
          <w:tcPr>
            <w:tcW w:w="810" w:type="dxa"/>
            <w:tcBorders>
              <w:top w:val="nil"/>
              <w:left w:val="nil"/>
              <w:bottom w:val="single" w:sz="4" w:space="0" w:color="auto"/>
              <w:right w:val="single" w:sz="4" w:space="0" w:color="auto"/>
            </w:tcBorders>
            <w:shd w:val="clear" w:color="auto" w:fill="auto"/>
            <w:noWrap/>
            <w:vAlign w:val="bottom"/>
            <w:hideMark/>
          </w:tcPr>
          <w:p w14:paraId="0F04C19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$47.50 </w:t>
            </w:r>
          </w:p>
        </w:tc>
        <w:tc>
          <w:tcPr>
            <w:tcW w:w="900" w:type="dxa"/>
            <w:tcBorders>
              <w:top w:val="nil"/>
              <w:left w:val="nil"/>
              <w:bottom w:val="single" w:sz="4" w:space="0" w:color="auto"/>
              <w:right w:val="single" w:sz="4" w:space="0" w:color="auto"/>
            </w:tcBorders>
            <w:shd w:val="clear" w:color="auto" w:fill="auto"/>
            <w:noWrap/>
            <w:vAlign w:val="bottom"/>
            <w:hideMark/>
          </w:tcPr>
          <w:p w14:paraId="44842FB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$47.50 </w:t>
            </w:r>
          </w:p>
        </w:tc>
        <w:tc>
          <w:tcPr>
            <w:tcW w:w="990" w:type="dxa"/>
            <w:tcBorders>
              <w:top w:val="nil"/>
              <w:left w:val="nil"/>
              <w:bottom w:val="single" w:sz="4" w:space="0" w:color="auto"/>
              <w:right w:val="single" w:sz="4" w:space="0" w:color="auto"/>
            </w:tcBorders>
            <w:shd w:val="clear" w:color="auto" w:fill="auto"/>
            <w:noWrap/>
            <w:vAlign w:val="bottom"/>
            <w:hideMark/>
          </w:tcPr>
          <w:p w14:paraId="1E27B2F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$47.50 </w:t>
            </w:r>
          </w:p>
        </w:tc>
        <w:tc>
          <w:tcPr>
            <w:tcW w:w="990" w:type="dxa"/>
            <w:tcBorders>
              <w:top w:val="nil"/>
              <w:left w:val="nil"/>
              <w:bottom w:val="single" w:sz="4" w:space="0" w:color="auto"/>
              <w:right w:val="single" w:sz="8" w:space="0" w:color="auto"/>
            </w:tcBorders>
            <w:shd w:val="clear" w:color="auto" w:fill="auto"/>
            <w:noWrap/>
            <w:vAlign w:val="bottom"/>
            <w:hideMark/>
          </w:tcPr>
          <w:p w14:paraId="740855C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1611A5C3"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09D6BCC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Seasonal Baseload Energy On-peak ($MWh)</w:t>
            </w:r>
          </w:p>
        </w:tc>
        <w:tc>
          <w:tcPr>
            <w:tcW w:w="760" w:type="dxa"/>
            <w:tcBorders>
              <w:top w:val="nil"/>
              <w:left w:val="nil"/>
              <w:bottom w:val="single" w:sz="4" w:space="0" w:color="auto"/>
              <w:right w:val="single" w:sz="4" w:space="0" w:color="auto"/>
            </w:tcBorders>
            <w:shd w:val="clear" w:color="auto" w:fill="auto"/>
            <w:noWrap/>
            <w:vAlign w:val="bottom"/>
            <w:hideMark/>
          </w:tcPr>
          <w:p w14:paraId="0E1545E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6127BBC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$38.85 </w:t>
            </w:r>
          </w:p>
        </w:tc>
        <w:tc>
          <w:tcPr>
            <w:tcW w:w="900" w:type="dxa"/>
            <w:tcBorders>
              <w:top w:val="nil"/>
              <w:left w:val="nil"/>
              <w:bottom w:val="single" w:sz="4" w:space="0" w:color="auto"/>
              <w:right w:val="single" w:sz="4" w:space="0" w:color="auto"/>
            </w:tcBorders>
            <w:shd w:val="clear" w:color="auto" w:fill="auto"/>
            <w:noWrap/>
            <w:vAlign w:val="bottom"/>
            <w:hideMark/>
          </w:tcPr>
          <w:p w14:paraId="4C5BD41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$38.85 </w:t>
            </w:r>
          </w:p>
        </w:tc>
        <w:tc>
          <w:tcPr>
            <w:tcW w:w="900" w:type="dxa"/>
            <w:tcBorders>
              <w:top w:val="nil"/>
              <w:left w:val="nil"/>
              <w:bottom w:val="single" w:sz="4" w:space="0" w:color="auto"/>
              <w:right w:val="single" w:sz="4" w:space="0" w:color="auto"/>
            </w:tcBorders>
            <w:shd w:val="clear" w:color="auto" w:fill="auto"/>
            <w:noWrap/>
            <w:vAlign w:val="bottom"/>
            <w:hideMark/>
          </w:tcPr>
          <w:p w14:paraId="79E3D6B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$38.85 </w:t>
            </w:r>
          </w:p>
        </w:tc>
        <w:tc>
          <w:tcPr>
            <w:tcW w:w="810" w:type="dxa"/>
            <w:tcBorders>
              <w:top w:val="nil"/>
              <w:left w:val="nil"/>
              <w:bottom w:val="single" w:sz="4" w:space="0" w:color="auto"/>
              <w:right w:val="single" w:sz="4" w:space="0" w:color="auto"/>
            </w:tcBorders>
            <w:shd w:val="clear" w:color="auto" w:fill="auto"/>
            <w:noWrap/>
            <w:vAlign w:val="bottom"/>
            <w:hideMark/>
          </w:tcPr>
          <w:p w14:paraId="34B1D17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$38.85 </w:t>
            </w:r>
          </w:p>
        </w:tc>
        <w:tc>
          <w:tcPr>
            <w:tcW w:w="810" w:type="dxa"/>
            <w:tcBorders>
              <w:top w:val="nil"/>
              <w:left w:val="nil"/>
              <w:bottom w:val="single" w:sz="4" w:space="0" w:color="auto"/>
              <w:right w:val="single" w:sz="4" w:space="0" w:color="auto"/>
            </w:tcBorders>
            <w:shd w:val="clear" w:color="auto" w:fill="auto"/>
            <w:noWrap/>
            <w:vAlign w:val="bottom"/>
            <w:hideMark/>
          </w:tcPr>
          <w:p w14:paraId="24BDED7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$38.85 </w:t>
            </w:r>
          </w:p>
        </w:tc>
        <w:tc>
          <w:tcPr>
            <w:tcW w:w="810" w:type="dxa"/>
            <w:tcBorders>
              <w:top w:val="nil"/>
              <w:left w:val="nil"/>
              <w:bottom w:val="single" w:sz="4" w:space="0" w:color="auto"/>
              <w:right w:val="single" w:sz="4" w:space="0" w:color="auto"/>
            </w:tcBorders>
            <w:shd w:val="clear" w:color="auto" w:fill="auto"/>
            <w:noWrap/>
            <w:vAlign w:val="bottom"/>
            <w:hideMark/>
          </w:tcPr>
          <w:p w14:paraId="254AE3C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$38.85 </w:t>
            </w:r>
          </w:p>
        </w:tc>
        <w:tc>
          <w:tcPr>
            <w:tcW w:w="810" w:type="dxa"/>
            <w:tcBorders>
              <w:top w:val="nil"/>
              <w:left w:val="nil"/>
              <w:bottom w:val="single" w:sz="4" w:space="0" w:color="auto"/>
              <w:right w:val="single" w:sz="4" w:space="0" w:color="auto"/>
            </w:tcBorders>
            <w:shd w:val="clear" w:color="auto" w:fill="auto"/>
            <w:noWrap/>
            <w:vAlign w:val="bottom"/>
            <w:hideMark/>
          </w:tcPr>
          <w:p w14:paraId="4510964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$38.85 </w:t>
            </w:r>
          </w:p>
        </w:tc>
        <w:tc>
          <w:tcPr>
            <w:tcW w:w="720" w:type="dxa"/>
            <w:tcBorders>
              <w:top w:val="nil"/>
              <w:left w:val="nil"/>
              <w:bottom w:val="single" w:sz="4" w:space="0" w:color="auto"/>
              <w:right w:val="single" w:sz="4" w:space="0" w:color="auto"/>
            </w:tcBorders>
            <w:shd w:val="clear" w:color="auto" w:fill="auto"/>
            <w:noWrap/>
            <w:vAlign w:val="bottom"/>
            <w:hideMark/>
          </w:tcPr>
          <w:p w14:paraId="2861942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$38.85 </w:t>
            </w:r>
          </w:p>
        </w:tc>
        <w:tc>
          <w:tcPr>
            <w:tcW w:w="720" w:type="dxa"/>
            <w:tcBorders>
              <w:top w:val="nil"/>
              <w:left w:val="nil"/>
              <w:bottom w:val="single" w:sz="4" w:space="0" w:color="auto"/>
              <w:right w:val="single" w:sz="4" w:space="0" w:color="auto"/>
            </w:tcBorders>
            <w:shd w:val="clear" w:color="auto" w:fill="auto"/>
            <w:noWrap/>
            <w:vAlign w:val="bottom"/>
            <w:hideMark/>
          </w:tcPr>
          <w:p w14:paraId="427D9A1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$38.85 </w:t>
            </w:r>
          </w:p>
        </w:tc>
        <w:tc>
          <w:tcPr>
            <w:tcW w:w="810" w:type="dxa"/>
            <w:tcBorders>
              <w:top w:val="nil"/>
              <w:left w:val="nil"/>
              <w:bottom w:val="single" w:sz="4" w:space="0" w:color="auto"/>
              <w:right w:val="single" w:sz="4" w:space="0" w:color="auto"/>
            </w:tcBorders>
            <w:shd w:val="clear" w:color="auto" w:fill="auto"/>
            <w:noWrap/>
            <w:vAlign w:val="bottom"/>
            <w:hideMark/>
          </w:tcPr>
          <w:p w14:paraId="678E7E1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$38.85 </w:t>
            </w:r>
          </w:p>
        </w:tc>
        <w:tc>
          <w:tcPr>
            <w:tcW w:w="900" w:type="dxa"/>
            <w:tcBorders>
              <w:top w:val="nil"/>
              <w:left w:val="nil"/>
              <w:bottom w:val="single" w:sz="4" w:space="0" w:color="auto"/>
              <w:right w:val="single" w:sz="4" w:space="0" w:color="auto"/>
            </w:tcBorders>
            <w:shd w:val="clear" w:color="auto" w:fill="auto"/>
            <w:noWrap/>
            <w:vAlign w:val="bottom"/>
            <w:hideMark/>
          </w:tcPr>
          <w:p w14:paraId="60870DB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$38.85 </w:t>
            </w:r>
          </w:p>
        </w:tc>
        <w:tc>
          <w:tcPr>
            <w:tcW w:w="990" w:type="dxa"/>
            <w:tcBorders>
              <w:top w:val="nil"/>
              <w:left w:val="nil"/>
              <w:bottom w:val="single" w:sz="4" w:space="0" w:color="auto"/>
              <w:right w:val="single" w:sz="4" w:space="0" w:color="auto"/>
            </w:tcBorders>
            <w:shd w:val="clear" w:color="auto" w:fill="auto"/>
            <w:noWrap/>
            <w:vAlign w:val="bottom"/>
            <w:hideMark/>
          </w:tcPr>
          <w:p w14:paraId="38271B6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$38.85 </w:t>
            </w:r>
          </w:p>
        </w:tc>
        <w:tc>
          <w:tcPr>
            <w:tcW w:w="990" w:type="dxa"/>
            <w:tcBorders>
              <w:top w:val="nil"/>
              <w:left w:val="nil"/>
              <w:bottom w:val="single" w:sz="4" w:space="0" w:color="auto"/>
              <w:right w:val="single" w:sz="8" w:space="0" w:color="auto"/>
            </w:tcBorders>
            <w:shd w:val="clear" w:color="auto" w:fill="auto"/>
            <w:noWrap/>
            <w:vAlign w:val="bottom"/>
            <w:hideMark/>
          </w:tcPr>
          <w:p w14:paraId="4F51F43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51790B05"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3E10F8E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Seasonal Baseload Energy Off-peak ($MWh)</w:t>
            </w:r>
          </w:p>
        </w:tc>
        <w:tc>
          <w:tcPr>
            <w:tcW w:w="760" w:type="dxa"/>
            <w:tcBorders>
              <w:top w:val="nil"/>
              <w:left w:val="nil"/>
              <w:bottom w:val="single" w:sz="4" w:space="0" w:color="auto"/>
              <w:right w:val="single" w:sz="4" w:space="0" w:color="auto"/>
            </w:tcBorders>
            <w:shd w:val="clear" w:color="auto" w:fill="auto"/>
            <w:noWrap/>
            <w:vAlign w:val="bottom"/>
            <w:hideMark/>
          </w:tcPr>
          <w:p w14:paraId="2C290E8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3E1E563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$35.00 </w:t>
            </w:r>
          </w:p>
        </w:tc>
        <w:tc>
          <w:tcPr>
            <w:tcW w:w="900" w:type="dxa"/>
            <w:tcBorders>
              <w:top w:val="nil"/>
              <w:left w:val="nil"/>
              <w:bottom w:val="single" w:sz="4" w:space="0" w:color="auto"/>
              <w:right w:val="single" w:sz="4" w:space="0" w:color="auto"/>
            </w:tcBorders>
            <w:shd w:val="clear" w:color="auto" w:fill="auto"/>
            <w:noWrap/>
            <w:vAlign w:val="bottom"/>
            <w:hideMark/>
          </w:tcPr>
          <w:p w14:paraId="2CDF20C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$35.00 </w:t>
            </w:r>
          </w:p>
        </w:tc>
        <w:tc>
          <w:tcPr>
            <w:tcW w:w="900" w:type="dxa"/>
            <w:tcBorders>
              <w:top w:val="nil"/>
              <w:left w:val="nil"/>
              <w:bottom w:val="single" w:sz="4" w:space="0" w:color="auto"/>
              <w:right w:val="single" w:sz="4" w:space="0" w:color="auto"/>
            </w:tcBorders>
            <w:shd w:val="clear" w:color="auto" w:fill="auto"/>
            <w:noWrap/>
            <w:vAlign w:val="bottom"/>
            <w:hideMark/>
          </w:tcPr>
          <w:p w14:paraId="06FA2C9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$35.00 </w:t>
            </w:r>
          </w:p>
        </w:tc>
        <w:tc>
          <w:tcPr>
            <w:tcW w:w="810" w:type="dxa"/>
            <w:tcBorders>
              <w:top w:val="nil"/>
              <w:left w:val="nil"/>
              <w:bottom w:val="single" w:sz="4" w:space="0" w:color="auto"/>
              <w:right w:val="single" w:sz="4" w:space="0" w:color="auto"/>
            </w:tcBorders>
            <w:shd w:val="clear" w:color="auto" w:fill="auto"/>
            <w:noWrap/>
            <w:vAlign w:val="bottom"/>
            <w:hideMark/>
          </w:tcPr>
          <w:p w14:paraId="468E829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$35.00 </w:t>
            </w:r>
          </w:p>
        </w:tc>
        <w:tc>
          <w:tcPr>
            <w:tcW w:w="810" w:type="dxa"/>
            <w:tcBorders>
              <w:top w:val="nil"/>
              <w:left w:val="nil"/>
              <w:bottom w:val="single" w:sz="4" w:space="0" w:color="auto"/>
              <w:right w:val="single" w:sz="4" w:space="0" w:color="auto"/>
            </w:tcBorders>
            <w:shd w:val="clear" w:color="auto" w:fill="auto"/>
            <w:noWrap/>
            <w:vAlign w:val="bottom"/>
            <w:hideMark/>
          </w:tcPr>
          <w:p w14:paraId="6433ADF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$35.00 </w:t>
            </w:r>
          </w:p>
        </w:tc>
        <w:tc>
          <w:tcPr>
            <w:tcW w:w="810" w:type="dxa"/>
            <w:tcBorders>
              <w:top w:val="nil"/>
              <w:left w:val="nil"/>
              <w:bottom w:val="single" w:sz="4" w:space="0" w:color="auto"/>
              <w:right w:val="single" w:sz="4" w:space="0" w:color="auto"/>
            </w:tcBorders>
            <w:shd w:val="clear" w:color="auto" w:fill="auto"/>
            <w:noWrap/>
            <w:vAlign w:val="bottom"/>
            <w:hideMark/>
          </w:tcPr>
          <w:p w14:paraId="2DA6E7C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$35.00 </w:t>
            </w:r>
          </w:p>
        </w:tc>
        <w:tc>
          <w:tcPr>
            <w:tcW w:w="810" w:type="dxa"/>
            <w:tcBorders>
              <w:top w:val="nil"/>
              <w:left w:val="nil"/>
              <w:bottom w:val="single" w:sz="4" w:space="0" w:color="auto"/>
              <w:right w:val="single" w:sz="4" w:space="0" w:color="auto"/>
            </w:tcBorders>
            <w:shd w:val="clear" w:color="auto" w:fill="auto"/>
            <w:noWrap/>
            <w:vAlign w:val="bottom"/>
            <w:hideMark/>
          </w:tcPr>
          <w:p w14:paraId="7715A1F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$35.00 </w:t>
            </w:r>
          </w:p>
        </w:tc>
        <w:tc>
          <w:tcPr>
            <w:tcW w:w="720" w:type="dxa"/>
            <w:tcBorders>
              <w:top w:val="nil"/>
              <w:left w:val="nil"/>
              <w:bottom w:val="single" w:sz="4" w:space="0" w:color="auto"/>
              <w:right w:val="single" w:sz="4" w:space="0" w:color="auto"/>
            </w:tcBorders>
            <w:shd w:val="clear" w:color="auto" w:fill="auto"/>
            <w:noWrap/>
            <w:vAlign w:val="bottom"/>
            <w:hideMark/>
          </w:tcPr>
          <w:p w14:paraId="13F36C2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$35.00 </w:t>
            </w:r>
          </w:p>
        </w:tc>
        <w:tc>
          <w:tcPr>
            <w:tcW w:w="720" w:type="dxa"/>
            <w:tcBorders>
              <w:top w:val="nil"/>
              <w:left w:val="nil"/>
              <w:bottom w:val="single" w:sz="4" w:space="0" w:color="auto"/>
              <w:right w:val="single" w:sz="4" w:space="0" w:color="auto"/>
            </w:tcBorders>
            <w:shd w:val="clear" w:color="auto" w:fill="auto"/>
            <w:noWrap/>
            <w:vAlign w:val="bottom"/>
            <w:hideMark/>
          </w:tcPr>
          <w:p w14:paraId="7C89E67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$35.00 </w:t>
            </w:r>
          </w:p>
        </w:tc>
        <w:tc>
          <w:tcPr>
            <w:tcW w:w="810" w:type="dxa"/>
            <w:tcBorders>
              <w:top w:val="nil"/>
              <w:left w:val="nil"/>
              <w:bottom w:val="single" w:sz="4" w:space="0" w:color="auto"/>
              <w:right w:val="single" w:sz="4" w:space="0" w:color="auto"/>
            </w:tcBorders>
            <w:shd w:val="clear" w:color="auto" w:fill="auto"/>
            <w:noWrap/>
            <w:vAlign w:val="bottom"/>
            <w:hideMark/>
          </w:tcPr>
          <w:p w14:paraId="515B678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$35.00 </w:t>
            </w:r>
          </w:p>
        </w:tc>
        <w:tc>
          <w:tcPr>
            <w:tcW w:w="900" w:type="dxa"/>
            <w:tcBorders>
              <w:top w:val="nil"/>
              <w:left w:val="nil"/>
              <w:bottom w:val="single" w:sz="4" w:space="0" w:color="auto"/>
              <w:right w:val="single" w:sz="4" w:space="0" w:color="auto"/>
            </w:tcBorders>
            <w:shd w:val="clear" w:color="auto" w:fill="auto"/>
            <w:noWrap/>
            <w:vAlign w:val="bottom"/>
            <w:hideMark/>
          </w:tcPr>
          <w:p w14:paraId="3AA0840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$35.00 </w:t>
            </w:r>
          </w:p>
        </w:tc>
        <w:tc>
          <w:tcPr>
            <w:tcW w:w="990" w:type="dxa"/>
            <w:tcBorders>
              <w:top w:val="nil"/>
              <w:left w:val="nil"/>
              <w:bottom w:val="single" w:sz="4" w:space="0" w:color="auto"/>
              <w:right w:val="single" w:sz="4" w:space="0" w:color="auto"/>
            </w:tcBorders>
            <w:shd w:val="clear" w:color="auto" w:fill="auto"/>
            <w:noWrap/>
            <w:vAlign w:val="bottom"/>
            <w:hideMark/>
          </w:tcPr>
          <w:p w14:paraId="3AF611C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$35.00 </w:t>
            </w:r>
          </w:p>
        </w:tc>
        <w:tc>
          <w:tcPr>
            <w:tcW w:w="990" w:type="dxa"/>
            <w:tcBorders>
              <w:top w:val="nil"/>
              <w:left w:val="nil"/>
              <w:bottom w:val="single" w:sz="4" w:space="0" w:color="auto"/>
              <w:right w:val="single" w:sz="8" w:space="0" w:color="auto"/>
            </w:tcBorders>
            <w:shd w:val="clear" w:color="auto" w:fill="auto"/>
            <w:noWrap/>
            <w:vAlign w:val="bottom"/>
            <w:hideMark/>
          </w:tcPr>
          <w:p w14:paraId="0D13F3B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62273E32"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2BA8955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On-peak Energy Option ($MWh)</w:t>
            </w:r>
          </w:p>
        </w:tc>
        <w:tc>
          <w:tcPr>
            <w:tcW w:w="760" w:type="dxa"/>
            <w:tcBorders>
              <w:top w:val="nil"/>
              <w:left w:val="nil"/>
              <w:bottom w:val="single" w:sz="4" w:space="0" w:color="auto"/>
              <w:right w:val="single" w:sz="4" w:space="0" w:color="auto"/>
            </w:tcBorders>
            <w:shd w:val="clear" w:color="auto" w:fill="auto"/>
            <w:noWrap/>
            <w:vAlign w:val="bottom"/>
            <w:hideMark/>
          </w:tcPr>
          <w:p w14:paraId="7D76BC6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4F263D9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900" w:type="dxa"/>
            <w:tcBorders>
              <w:top w:val="nil"/>
              <w:left w:val="nil"/>
              <w:bottom w:val="single" w:sz="4" w:space="0" w:color="auto"/>
              <w:right w:val="single" w:sz="4" w:space="0" w:color="auto"/>
            </w:tcBorders>
            <w:shd w:val="clear" w:color="auto" w:fill="auto"/>
            <w:noWrap/>
            <w:vAlign w:val="bottom"/>
            <w:hideMark/>
          </w:tcPr>
          <w:p w14:paraId="0915AE0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900" w:type="dxa"/>
            <w:tcBorders>
              <w:top w:val="nil"/>
              <w:left w:val="nil"/>
              <w:bottom w:val="single" w:sz="4" w:space="0" w:color="auto"/>
              <w:right w:val="single" w:sz="4" w:space="0" w:color="auto"/>
            </w:tcBorders>
            <w:shd w:val="clear" w:color="auto" w:fill="auto"/>
            <w:noWrap/>
            <w:vAlign w:val="bottom"/>
            <w:hideMark/>
          </w:tcPr>
          <w:p w14:paraId="1FC2637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810" w:type="dxa"/>
            <w:tcBorders>
              <w:top w:val="nil"/>
              <w:left w:val="nil"/>
              <w:bottom w:val="single" w:sz="4" w:space="0" w:color="auto"/>
              <w:right w:val="single" w:sz="4" w:space="0" w:color="auto"/>
            </w:tcBorders>
            <w:shd w:val="clear" w:color="auto" w:fill="auto"/>
            <w:noWrap/>
            <w:vAlign w:val="bottom"/>
            <w:hideMark/>
          </w:tcPr>
          <w:p w14:paraId="7F6F928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810" w:type="dxa"/>
            <w:tcBorders>
              <w:top w:val="nil"/>
              <w:left w:val="nil"/>
              <w:bottom w:val="single" w:sz="4" w:space="0" w:color="auto"/>
              <w:right w:val="single" w:sz="4" w:space="0" w:color="auto"/>
            </w:tcBorders>
            <w:shd w:val="clear" w:color="auto" w:fill="auto"/>
            <w:noWrap/>
            <w:vAlign w:val="bottom"/>
            <w:hideMark/>
          </w:tcPr>
          <w:p w14:paraId="7655BA0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810" w:type="dxa"/>
            <w:tcBorders>
              <w:top w:val="nil"/>
              <w:left w:val="nil"/>
              <w:bottom w:val="single" w:sz="4" w:space="0" w:color="auto"/>
              <w:right w:val="single" w:sz="4" w:space="0" w:color="auto"/>
            </w:tcBorders>
            <w:shd w:val="clear" w:color="auto" w:fill="auto"/>
            <w:noWrap/>
            <w:vAlign w:val="bottom"/>
            <w:hideMark/>
          </w:tcPr>
          <w:p w14:paraId="51CFAA1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810" w:type="dxa"/>
            <w:tcBorders>
              <w:top w:val="nil"/>
              <w:left w:val="nil"/>
              <w:bottom w:val="single" w:sz="4" w:space="0" w:color="auto"/>
              <w:right w:val="single" w:sz="4" w:space="0" w:color="auto"/>
            </w:tcBorders>
            <w:shd w:val="clear" w:color="auto" w:fill="auto"/>
            <w:noWrap/>
            <w:vAlign w:val="bottom"/>
            <w:hideMark/>
          </w:tcPr>
          <w:p w14:paraId="26BD09B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720" w:type="dxa"/>
            <w:tcBorders>
              <w:top w:val="nil"/>
              <w:left w:val="nil"/>
              <w:bottom w:val="single" w:sz="4" w:space="0" w:color="auto"/>
              <w:right w:val="single" w:sz="4" w:space="0" w:color="auto"/>
            </w:tcBorders>
            <w:shd w:val="clear" w:color="auto" w:fill="auto"/>
            <w:noWrap/>
            <w:vAlign w:val="bottom"/>
            <w:hideMark/>
          </w:tcPr>
          <w:p w14:paraId="3D29ED9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720" w:type="dxa"/>
            <w:tcBorders>
              <w:top w:val="nil"/>
              <w:left w:val="nil"/>
              <w:bottom w:val="single" w:sz="4" w:space="0" w:color="auto"/>
              <w:right w:val="single" w:sz="4" w:space="0" w:color="auto"/>
            </w:tcBorders>
            <w:shd w:val="clear" w:color="auto" w:fill="auto"/>
            <w:noWrap/>
            <w:vAlign w:val="bottom"/>
            <w:hideMark/>
          </w:tcPr>
          <w:p w14:paraId="0C8CCAB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810" w:type="dxa"/>
            <w:tcBorders>
              <w:top w:val="nil"/>
              <w:left w:val="nil"/>
              <w:bottom w:val="single" w:sz="4" w:space="0" w:color="auto"/>
              <w:right w:val="single" w:sz="4" w:space="0" w:color="auto"/>
            </w:tcBorders>
            <w:shd w:val="clear" w:color="auto" w:fill="auto"/>
            <w:noWrap/>
            <w:vAlign w:val="bottom"/>
            <w:hideMark/>
          </w:tcPr>
          <w:p w14:paraId="1048C66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900" w:type="dxa"/>
            <w:tcBorders>
              <w:top w:val="nil"/>
              <w:left w:val="nil"/>
              <w:bottom w:val="single" w:sz="4" w:space="0" w:color="auto"/>
              <w:right w:val="single" w:sz="4" w:space="0" w:color="auto"/>
            </w:tcBorders>
            <w:shd w:val="clear" w:color="auto" w:fill="auto"/>
            <w:noWrap/>
            <w:vAlign w:val="bottom"/>
            <w:hideMark/>
          </w:tcPr>
          <w:p w14:paraId="52F0896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990" w:type="dxa"/>
            <w:tcBorders>
              <w:top w:val="nil"/>
              <w:left w:val="nil"/>
              <w:bottom w:val="single" w:sz="4" w:space="0" w:color="auto"/>
              <w:right w:val="single" w:sz="4" w:space="0" w:color="auto"/>
            </w:tcBorders>
            <w:shd w:val="clear" w:color="auto" w:fill="auto"/>
            <w:noWrap/>
            <w:vAlign w:val="bottom"/>
            <w:hideMark/>
          </w:tcPr>
          <w:p w14:paraId="70D322E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990" w:type="dxa"/>
            <w:tcBorders>
              <w:top w:val="nil"/>
              <w:left w:val="nil"/>
              <w:bottom w:val="single" w:sz="4" w:space="0" w:color="auto"/>
              <w:right w:val="single" w:sz="8" w:space="0" w:color="auto"/>
            </w:tcBorders>
            <w:shd w:val="clear" w:color="auto" w:fill="auto"/>
            <w:noWrap/>
            <w:vAlign w:val="bottom"/>
            <w:hideMark/>
          </w:tcPr>
          <w:p w14:paraId="6EEF01D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3284125D"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1689E5F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Off-Peak Energy Option ($MWh)</w:t>
            </w:r>
          </w:p>
        </w:tc>
        <w:tc>
          <w:tcPr>
            <w:tcW w:w="760" w:type="dxa"/>
            <w:tcBorders>
              <w:top w:val="nil"/>
              <w:left w:val="nil"/>
              <w:bottom w:val="single" w:sz="4" w:space="0" w:color="auto"/>
              <w:right w:val="single" w:sz="4" w:space="0" w:color="auto"/>
            </w:tcBorders>
            <w:shd w:val="clear" w:color="auto" w:fill="auto"/>
            <w:noWrap/>
            <w:vAlign w:val="bottom"/>
            <w:hideMark/>
          </w:tcPr>
          <w:p w14:paraId="4347505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21E1711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900" w:type="dxa"/>
            <w:tcBorders>
              <w:top w:val="nil"/>
              <w:left w:val="nil"/>
              <w:bottom w:val="single" w:sz="4" w:space="0" w:color="auto"/>
              <w:right w:val="single" w:sz="4" w:space="0" w:color="auto"/>
            </w:tcBorders>
            <w:shd w:val="clear" w:color="auto" w:fill="auto"/>
            <w:noWrap/>
            <w:vAlign w:val="bottom"/>
            <w:hideMark/>
          </w:tcPr>
          <w:p w14:paraId="60BB8F1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900" w:type="dxa"/>
            <w:tcBorders>
              <w:top w:val="nil"/>
              <w:left w:val="nil"/>
              <w:bottom w:val="single" w:sz="4" w:space="0" w:color="auto"/>
              <w:right w:val="single" w:sz="4" w:space="0" w:color="auto"/>
            </w:tcBorders>
            <w:shd w:val="clear" w:color="auto" w:fill="auto"/>
            <w:noWrap/>
            <w:vAlign w:val="bottom"/>
            <w:hideMark/>
          </w:tcPr>
          <w:p w14:paraId="166E21A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810" w:type="dxa"/>
            <w:tcBorders>
              <w:top w:val="nil"/>
              <w:left w:val="nil"/>
              <w:bottom w:val="single" w:sz="4" w:space="0" w:color="auto"/>
              <w:right w:val="single" w:sz="4" w:space="0" w:color="auto"/>
            </w:tcBorders>
            <w:shd w:val="clear" w:color="auto" w:fill="auto"/>
            <w:noWrap/>
            <w:vAlign w:val="bottom"/>
            <w:hideMark/>
          </w:tcPr>
          <w:p w14:paraId="1A0CEC0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810" w:type="dxa"/>
            <w:tcBorders>
              <w:top w:val="nil"/>
              <w:left w:val="nil"/>
              <w:bottom w:val="single" w:sz="4" w:space="0" w:color="auto"/>
              <w:right w:val="single" w:sz="4" w:space="0" w:color="auto"/>
            </w:tcBorders>
            <w:shd w:val="clear" w:color="auto" w:fill="auto"/>
            <w:noWrap/>
            <w:vAlign w:val="bottom"/>
            <w:hideMark/>
          </w:tcPr>
          <w:p w14:paraId="7CC716B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810" w:type="dxa"/>
            <w:tcBorders>
              <w:top w:val="nil"/>
              <w:left w:val="nil"/>
              <w:bottom w:val="single" w:sz="4" w:space="0" w:color="auto"/>
              <w:right w:val="single" w:sz="4" w:space="0" w:color="auto"/>
            </w:tcBorders>
            <w:shd w:val="clear" w:color="auto" w:fill="auto"/>
            <w:noWrap/>
            <w:vAlign w:val="bottom"/>
            <w:hideMark/>
          </w:tcPr>
          <w:p w14:paraId="7CBF4C5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810" w:type="dxa"/>
            <w:tcBorders>
              <w:top w:val="nil"/>
              <w:left w:val="nil"/>
              <w:bottom w:val="single" w:sz="4" w:space="0" w:color="auto"/>
              <w:right w:val="single" w:sz="4" w:space="0" w:color="auto"/>
            </w:tcBorders>
            <w:shd w:val="clear" w:color="auto" w:fill="auto"/>
            <w:noWrap/>
            <w:vAlign w:val="bottom"/>
            <w:hideMark/>
          </w:tcPr>
          <w:p w14:paraId="51E061C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720" w:type="dxa"/>
            <w:tcBorders>
              <w:top w:val="nil"/>
              <w:left w:val="nil"/>
              <w:bottom w:val="single" w:sz="4" w:space="0" w:color="auto"/>
              <w:right w:val="single" w:sz="4" w:space="0" w:color="auto"/>
            </w:tcBorders>
            <w:shd w:val="clear" w:color="auto" w:fill="auto"/>
            <w:noWrap/>
            <w:vAlign w:val="bottom"/>
            <w:hideMark/>
          </w:tcPr>
          <w:p w14:paraId="2813BD6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720" w:type="dxa"/>
            <w:tcBorders>
              <w:top w:val="nil"/>
              <w:left w:val="nil"/>
              <w:bottom w:val="single" w:sz="4" w:space="0" w:color="auto"/>
              <w:right w:val="single" w:sz="4" w:space="0" w:color="auto"/>
            </w:tcBorders>
            <w:shd w:val="clear" w:color="auto" w:fill="auto"/>
            <w:noWrap/>
            <w:vAlign w:val="bottom"/>
            <w:hideMark/>
          </w:tcPr>
          <w:p w14:paraId="1854DA8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810" w:type="dxa"/>
            <w:tcBorders>
              <w:top w:val="nil"/>
              <w:left w:val="nil"/>
              <w:bottom w:val="single" w:sz="4" w:space="0" w:color="auto"/>
              <w:right w:val="single" w:sz="4" w:space="0" w:color="auto"/>
            </w:tcBorders>
            <w:shd w:val="clear" w:color="auto" w:fill="auto"/>
            <w:noWrap/>
            <w:vAlign w:val="bottom"/>
            <w:hideMark/>
          </w:tcPr>
          <w:p w14:paraId="0A51226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900" w:type="dxa"/>
            <w:tcBorders>
              <w:top w:val="nil"/>
              <w:left w:val="nil"/>
              <w:bottom w:val="single" w:sz="4" w:space="0" w:color="auto"/>
              <w:right w:val="single" w:sz="4" w:space="0" w:color="auto"/>
            </w:tcBorders>
            <w:shd w:val="clear" w:color="auto" w:fill="auto"/>
            <w:noWrap/>
            <w:vAlign w:val="bottom"/>
            <w:hideMark/>
          </w:tcPr>
          <w:p w14:paraId="65A262D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990" w:type="dxa"/>
            <w:tcBorders>
              <w:top w:val="nil"/>
              <w:left w:val="nil"/>
              <w:bottom w:val="single" w:sz="4" w:space="0" w:color="auto"/>
              <w:right w:val="single" w:sz="4" w:space="0" w:color="auto"/>
            </w:tcBorders>
            <w:shd w:val="clear" w:color="auto" w:fill="auto"/>
            <w:noWrap/>
            <w:vAlign w:val="bottom"/>
            <w:hideMark/>
          </w:tcPr>
          <w:p w14:paraId="21B701F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990" w:type="dxa"/>
            <w:tcBorders>
              <w:top w:val="nil"/>
              <w:left w:val="nil"/>
              <w:bottom w:val="single" w:sz="4" w:space="0" w:color="auto"/>
              <w:right w:val="single" w:sz="8" w:space="0" w:color="auto"/>
            </w:tcBorders>
            <w:shd w:val="clear" w:color="auto" w:fill="auto"/>
            <w:noWrap/>
            <w:vAlign w:val="bottom"/>
            <w:hideMark/>
          </w:tcPr>
          <w:p w14:paraId="04D3202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5F8028F2"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0FC1501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xml:space="preserve">Bear Valley Power Plant ($/MWh) </w:t>
            </w:r>
          </w:p>
        </w:tc>
        <w:tc>
          <w:tcPr>
            <w:tcW w:w="760" w:type="dxa"/>
            <w:tcBorders>
              <w:top w:val="nil"/>
              <w:left w:val="nil"/>
              <w:bottom w:val="single" w:sz="4" w:space="0" w:color="auto"/>
              <w:right w:val="single" w:sz="4" w:space="0" w:color="auto"/>
            </w:tcBorders>
            <w:shd w:val="clear" w:color="auto" w:fill="auto"/>
            <w:noWrap/>
            <w:vAlign w:val="bottom"/>
            <w:hideMark/>
          </w:tcPr>
          <w:p w14:paraId="062AD8E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34CEE4A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$45.83 </w:t>
            </w:r>
          </w:p>
        </w:tc>
        <w:tc>
          <w:tcPr>
            <w:tcW w:w="900" w:type="dxa"/>
            <w:tcBorders>
              <w:top w:val="nil"/>
              <w:left w:val="nil"/>
              <w:bottom w:val="single" w:sz="4" w:space="0" w:color="auto"/>
              <w:right w:val="single" w:sz="4" w:space="0" w:color="auto"/>
            </w:tcBorders>
            <w:shd w:val="clear" w:color="auto" w:fill="auto"/>
            <w:noWrap/>
            <w:vAlign w:val="bottom"/>
            <w:hideMark/>
          </w:tcPr>
          <w:p w14:paraId="0026243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$46.73 </w:t>
            </w:r>
          </w:p>
        </w:tc>
        <w:tc>
          <w:tcPr>
            <w:tcW w:w="900" w:type="dxa"/>
            <w:tcBorders>
              <w:top w:val="nil"/>
              <w:left w:val="nil"/>
              <w:bottom w:val="single" w:sz="4" w:space="0" w:color="auto"/>
              <w:right w:val="single" w:sz="4" w:space="0" w:color="auto"/>
            </w:tcBorders>
            <w:shd w:val="clear" w:color="auto" w:fill="auto"/>
            <w:noWrap/>
            <w:vAlign w:val="bottom"/>
            <w:hideMark/>
          </w:tcPr>
          <w:p w14:paraId="524769F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$44.99 </w:t>
            </w:r>
          </w:p>
        </w:tc>
        <w:tc>
          <w:tcPr>
            <w:tcW w:w="810" w:type="dxa"/>
            <w:tcBorders>
              <w:top w:val="nil"/>
              <w:left w:val="nil"/>
              <w:bottom w:val="single" w:sz="4" w:space="0" w:color="auto"/>
              <w:right w:val="single" w:sz="4" w:space="0" w:color="auto"/>
            </w:tcBorders>
            <w:shd w:val="clear" w:color="auto" w:fill="auto"/>
            <w:noWrap/>
            <w:vAlign w:val="bottom"/>
            <w:hideMark/>
          </w:tcPr>
          <w:p w14:paraId="18B9978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$43.63 </w:t>
            </w:r>
          </w:p>
        </w:tc>
        <w:tc>
          <w:tcPr>
            <w:tcW w:w="810" w:type="dxa"/>
            <w:tcBorders>
              <w:top w:val="nil"/>
              <w:left w:val="nil"/>
              <w:bottom w:val="single" w:sz="4" w:space="0" w:color="auto"/>
              <w:right w:val="single" w:sz="4" w:space="0" w:color="auto"/>
            </w:tcBorders>
            <w:shd w:val="clear" w:color="auto" w:fill="auto"/>
            <w:noWrap/>
            <w:vAlign w:val="bottom"/>
            <w:hideMark/>
          </w:tcPr>
          <w:p w14:paraId="22F6FA0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$40.01 </w:t>
            </w:r>
          </w:p>
        </w:tc>
        <w:tc>
          <w:tcPr>
            <w:tcW w:w="810" w:type="dxa"/>
            <w:tcBorders>
              <w:top w:val="nil"/>
              <w:left w:val="nil"/>
              <w:bottom w:val="single" w:sz="4" w:space="0" w:color="auto"/>
              <w:right w:val="single" w:sz="4" w:space="0" w:color="auto"/>
            </w:tcBorders>
            <w:shd w:val="clear" w:color="auto" w:fill="auto"/>
            <w:noWrap/>
            <w:vAlign w:val="bottom"/>
            <w:hideMark/>
          </w:tcPr>
          <w:p w14:paraId="77E1915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$38.23 </w:t>
            </w:r>
          </w:p>
        </w:tc>
        <w:tc>
          <w:tcPr>
            <w:tcW w:w="810" w:type="dxa"/>
            <w:tcBorders>
              <w:top w:val="nil"/>
              <w:left w:val="nil"/>
              <w:bottom w:val="single" w:sz="4" w:space="0" w:color="auto"/>
              <w:right w:val="single" w:sz="4" w:space="0" w:color="auto"/>
            </w:tcBorders>
            <w:shd w:val="clear" w:color="auto" w:fill="auto"/>
            <w:noWrap/>
            <w:vAlign w:val="bottom"/>
            <w:hideMark/>
          </w:tcPr>
          <w:p w14:paraId="2390969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$38.66 </w:t>
            </w:r>
          </w:p>
        </w:tc>
        <w:tc>
          <w:tcPr>
            <w:tcW w:w="720" w:type="dxa"/>
            <w:tcBorders>
              <w:top w:val="nil"/>
              <w:left w:val="nil"/>
              <w:bottom w:val="single" w:sz="4" w:space="0" w:color="auto"/>
              <w:right w:val="single" w:sz="4" w:space="0" w:color="auto"/>
            </w:tcBorders>
            <w:shd w:val="clear" w:color="auto" w:fill="auto"/>
            <w:noWrap/>
            <w:vAlign w:val="bottom"/>
            <w:hideMark/>
          </w:tcPr>
          <w:p w14:paraId="7CECC66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$39.22 </w:t>
            </w:r>
          </w:p>
        </w:tc>
        <w:tc>
          <w:tcPr>
            <w:tcW w:w="720" w:type="dxa"/>
            <w:tcBorders>
              <w:top w:val="nil"/>
              <w:left w:val="nil"/>
              <w:bottom w:val="single" w:sz="4" w:space="0" w:color="auto"/>
              <w:right w:val="single" w:sz="4" w:space="0" w:color="auto"/>
            </w:tcBorders>
            <w:shd w:val="clear" w:color="auto" w:fill="auto"/>
            <w:noWrap/>
            <w:vAlign w:val="bottom"/>
            <w:hideMark/>
          </w:tcPr>
          <w:p w14:paraId="2283A70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$38.64 </w:t>
            </w:r>
          </w:p>
        </w:tc>
        <w:tc>
          <w:tcPr>
            <w:tcW w:w="810" w:type="dxa"/>
            <w:tcBorders>
              <w:top w:val="nil"/>
              <w:left w:val="nil"/>
              <w:bottom w:val="single" w:sz="4" w:space="0" w:color="auto"/>
              <w:right w:val="single" w:sz="4" w:space="0" w:color="auto"/>
            </w:tcBorders>
            <w:shd w:val="clear" w:color="auto" w:fill="auto"/>
            <w:noWrap/>
            <w:vAlign w:val="bottom"/>
            <w:hideMark/>
          </w:tcPr>
          <w:p w14:paraId="2FAB49C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$38.96 </w:t>
            </w:r>
          </w:p>
        </w:tc>
        <w:tc>
          <w:tcPr>
            <w:tcW w:w="900" w:type="dxa"/>
            <w:tcBorders>
              <w:top w:val="nil"/>
              <w:left w:val="nil"/>
              <w:bottom w:val="single" w:sz="4" w:space="0" w:color="auto"/>
              <w:right w:val="single" w:sz="4" w:space="0" w:color="auto"/>
            </w:tcBorders>
            <w:shd w:val="clear" w:color="auto" w:fill="auto"/>
            <w:noWrap/>
            <w:vAlign w:val="bottom"/>
            <w:hideMark/>
          </w:tcPr>
          <w:p w14:paraId="593929E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$40.65 </w:t>
            </w:r>
          </w:p>
        </w:tc>
        <w:tc>
          <w:tcPr>
            <w:tcW w:w="990" w:type="dxa"/>
            <w:tcBorders>
              <w:top w:val="nil"/>
              <w:left w:val="nil"/>
              <w:bottom w:val="single" w:sz="4" w:space="0" w:color="auto"/>
              <w:right w:val="single" w:sz="4" w:space="0" w:color="auto"/>
            </w:tcBorders>
            <w:shd w:val="clear" w:color="auto" w:fill="auto"/>
            <w:noWrap/>
            <w:vAlign w:val="bottom"/>
            <w:hideMark/>
          </w:tcPr>
          <w:p w14:paraId="01099D5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$45.00 </w:t>
            </w:r>
          </w:p>
        </w:tc>
        <w:tc>
          <w:tcPr>
            <w:tcW w:w="990" w:type="dxa"/>
            <w:tcBorders>
              <w:top w:val="nil"/>
              <w:left w:val="nil"/>
              <w:bottom w:val="single" w:sz="4" w:space="0" w:color="auto"/>
              <w:right w:val="single" w:sz="8" w:space="0" w:color="auto"/>
            </w:tcBorders>
            <w:shd w:val="clear" w:color="auto" w:fill="auto"/>
            <w:noWrap/>
            <w:vAlign w:val="bottom"/>
            <w:hideMark/>
          </w:tcPr>
          <w:p w14:paraId="68E620A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4CA471D5"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52AFB5A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Day-Ahead Purchases ($/MWh)</w:t>
            </w:r>
          </w:p>
        </w:tc>
        <w:tc>
          <w:tcPr>
            <w:tcW w:w="760" w:type="dxa"/>
            <w:tcBorders>
              <w:top w:val="nil"/>
              <w:left w:val="nil"/>
              <w:bottom w:val="single" w:sz="4" w:space="0" w:color="auto"/>
              <w:right w:val="single" w:sz="4" w:space="0" w:color="auto"/>
            </w:tcBorders>
            <w:shd w:val="clear" w:color="auto" w:fill="auto"/>
            <w:noWrap/>
            <w:vAlign w:val="bottom"/>
            <w:hideMark/>
          </w:tcPr>
          <w:p w14:paraId="39D8135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316BDF3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$41.23 </w:t>
            </w:r>
          </w:p>
        </w:tc>
        <w:tc>
          <w:tcPr>
            <w:tcW w:w="900" w:type="dxa"/>
            <w:tcBorders>
              <w:top w:val="nil"/>
              <w:left w:val="nil"/>
              <w:bottom w:val="single" w:sz="4" w:space="0" w:color="auto"/>
              <w:right w:val="single" w:sz="4" w:space="0" w:color="auto"/>
            </w:tcBorders>
            <w:shd w:val="clear" w:color="auto" w:fill="auto"/>
            <w:noWrap/>
            <w:vAlign w:val="bottom"/>
            <w:hideMark/>
          </w:tcPr>
          <w:p w14:paraId="125FAB5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$40.01 </w:t>
            </w:r>
          </w:p>
        </w:tc>
        <w:tc>
          <w:tcPr>
            <w:tcW w:w="900" w:type="dxa"/>
            <w:tcBorders>
              <w:top w:val="nil"/>
              <w:left w:val="nil"/>
              <w:bottom w:val="single" w:sz="4" w:space="0" w:color="auto"/>
              <w:right w:val="single" w:sz="4" w:space="0" w:color="auto"/>
            </w:tcBorders>
            <w:shd w:val="clear" w:color="auto" w:fill="auto"/>
            <w:noWrap/>
            <w:vAlign w:val="bottom"/>
            <w:hideMark/>
          </w:tcPr>
          <w:p w14:paraId="7B3DA27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$36.77 </w:t>
            </w:r>
          </w:p>
        </w:tc>
        <w:tc>
          <w:tcPr>
            <w:tcW w:w="810" w:type="dxa"/>
            <w:tcBorders>
              <w:top w:val="nil"/>
              <w:left w:val="nil"/>
              <w:bottom w:val="single" w:sz="4" w:space="0" w:color="auto"/>
              <w:right w:val="single" w:sz="4" w:space="0" w:color="auto"/>
            </w:tcBorders>
            <w:shd w:val="clear" w:color="auto" w:fill="auto"/>
            <w:noWrap/>
            <w:vAlign w:val="bottom"/>
            <w:hideMark/>
          </w:tcPr>
          <w:p w14:paraId="068F8CD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$34.38 </w:t>
            </w:r>
          </w:p>
        </w:tc>
        <w:tc>
          <w:tcPr>
            <w:tcW w:w="810" w:type="dxa"/>
            <w:tcBorders>
              <w:top w:val="nil"/>
              <w:left w:val="nil"/>
              <w:bottom w:val="single" w:sz="4" w:space="0" w:color="auto"/>
              <w:right w:val="single" w:sz="4" w:space="0" w:color="auto"/>
            </w:tcBorders>
            <w:shd w:val="clear" w:color="auto" w:fill="auto"/>
            <w:noWrap/>
            <w:vAlign w:val="bottom"/>
            <w:hideMark/>
          </w:tcPr>
          <w:p w14:paraId="4C1B28F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$32.81 </w:t>
            </w:r>
          </w:p>
        </w:tc>
        <w:tc>
          <w:tcPr>
            <w:tcW w:w="810" w:type="dxa"/>
            <w:tcBorders>
              <w:top w:val="nil"/>
              <w:left w:val="nil"/>
              <w:bottom w:val="single" w:sz="4" w:space="0" w:color="auto"/>
              <w:right w:val="single" w:sz="4" w:space="0" w:color="auto"/>
            </w:tcBorders>
            <w:shd w:val="clear" w:color="auto" w:fill="auto"/>
            <w:noWrap/>
            <w:vAlign w:val="bottom"/>
            <w:hideMark/>
          </w:tcPr>
          <w:p w14:paraId="490048A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$32.40 </w:t>
            </w:r>
          </w:p>
        </w:tc>
        <w:tc>
          <w:tcPr>
            <w:tcW w:w="810" w:type="dxa"/>
            <w:tcBorders>
              <w:top w:val="nil"/>
              <w:left w:val="nil"/>
              <w:bottom w:val="single" w:sz="4" w:space="0" w:color="auto"/>
              <w:right w:val="single" w:sz="4" w:space="0" w:color="auto"/>
            </w:tcBorders>
            <w:shd w:val="clear" w:color="auto" w:fill="auto"/>
            <w:noWrap/>
            <w:vAlign w:val="bottom"/>
            <w:hideMark/>
          </w:tcPr>
          <w:p w14:paraId="2AF0FBB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$39.82 </w:t>
            </w:r>
          </w:p>
        </w:tc>
        <w:tc>
          <w:tcPr>
            <w:tcW w:w="720" w:type="dxa"/>
            <w:tcBorders>
              <w:top w:val="nil"/>
              <w:left w:val="nil"/>
              <w:bottom w:val="single" w:sz="4" w:space="0" w:color="auto"/>
              <w:right w:val="single" w:sz="4" w:space="0" w:color="auto"/>
            </w:tcBorders>
            <w:shd w:val="clear" w:color="auto" w:fill="auto"/>
            <w:noWrap/>
            <w:vAlign w:val="bottom"/>
            <w:hideMark/>
          </w:tcPr>
          <w:p w14:paraId="79F5D11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$45.27 </w:t>
            </w:r>
          </w:p>
        </w:tc>
        <w:tc>
          <w:tcPr>
            <w:tcW w:w="720" w:type="dxa"/>
            <w:tcBorders>
              <w:top w:val="nil"/>
              <w:left w:val="nil"/>
              <w:bottom w:val="single" w:sz="4" w:space="0" w:color="auto"/>
              <w:right w:val="single" w:sz="4" w:space="0" w:color="auto"/>
            </w:tcBorders>
            <w:shd w:val="clear" w:color="auto" w:fill="auto"/>
            <w:noWrap/>
            <w:vAlign w:val="bottom"/>
            <w:hideMark/>
          </w:tcPr>
          <w:p w14:paraId="6663DE0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$41.04 </w:t>
            </w:r>
          </w:p>
        </w:tc>
        <w:tc>
          <w:tcPr>
            <w:tcW w:w="810" w:type="dxa"/>
            <w:tcBorders>
              <w:top w:val="nil"/>
              <w:left w:val="nil"/>
              <w:bottom w:val="single" w:sz="4" w:space="0" w:color="auto"/>
              <w:right w:val="single" w:sz="4" w:space="0" w:color="auto"/>
            </w:tcBorders>
            <w:shd w:val="clear" w:color="auto" w:fill="auto"/>
            <w:noWrap/>
            <w:vAlign w:val="bottom"/>
            <w:hideMark/>
          </w:tcPr>
          <w:p w14:paraId="2049E86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$41.34 </w:t>
            </w:r>
          </w:p>
        </w:tc>
        <w:tc>
          <w:tcPr>
            <w:tcW w:w="900" w:type="dxa"/>
            <w:tcBorders>
              <w:top w:val="nil"/>
              <w:left w:val="nil"/>
              <w:bottom w:val="single" w:sz="4" w:space="0" w:color="auto"/>
              <w:right w:val="single" w:sz="4" w:space="0" w:color="auto"/>
            </w:tcBorders>
            <w:shd w:val="clear" w:color="auto" w:fill="auto"/>
            <w:noWrap/>
            <w:vAlign w:val="bottom"/>
            <w:hideMark/>
          </w:tcPr>
          <w:p w14:paraId="4E653E7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$40.81 </w:t>
            </w:r>
          </w:p>
        </w:tc>
        <w:tc>
          <w:tcPr>
            <w:tcW w:w="990" w:type="dxa"/>
            <w:tcBorders>
              <w:top w:val="nil"/>
              <w:left w:val="nil"/>
              <w:bottom w:val="single" w:sz="4" w:space="0" w:color="auto"/>
              <w:right w:val="single" w:sz="4" w:space="0" w:color="auto"/>
            </w:tcBorders>
            <w:shd w:val="clear" w:color="auto" w:fill="auto"/>
            <w:noWrap/>
            <w:vAlign w:val="bottom"/>
            <w:hideMark/>
          </w:tcPr>
          <w:p w14:paraId="1D1A118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$41.82 </w:t>
            </w:r>
          </w:p>
        </w:tc>
        <w:tc>
          <w:tcPr>
            <w:tcW w:w="990" w:type="dxa"/>
            <w:tcBorders>
              <w:top w:val="nil"/>
              <w:left w:val="nil"/>
              <w:bottom w:val="single" w:sz="4" w:space="0" w:color="auto"/>
              <w:right w:val="single" w:sz="8" w:space="0" w:color="auto"/>
            </w:tcBorders>
            <w:shd w:val="clear" w:color="auto" w:fill="auto"/>
            <w:noWrap/>
            <w:vAlign w:val="bottom"/>
            <w:hideMark/>
          </w:tcPr>
          <w:p w14:paraId="0C20428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13334A43"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5BAFD4D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Imbalance Energy ($/MWh)</w:t>
            </w:r>
          </w:p>
        </w:tc>
        <w:tc>
          <w:tcPr>
            <w:tcW w:w="760" w:type="dxa"/>
            <w:tcBorders>
              <w:top w:val="nil"/>
              <w:left w:val="nil"/>
              <w:bottom w:val="single" w:sz="4" w:space="0" w:color="auto"/>
              <w:right w:val="single" w:sz="4" w:space="0" w:color="auto"/>
            </w:tcBorders>
            <w:shd w:val="clear" w:color="auto" w:fill="auto"/>
            <w:noWrap/>
            <w:vAlign w:val="bottom"/>
            <w:hideMark/>
          </w:tcPr>
          <w:p w14:paraId="03851B7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247C6D0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$41.23</w:t>
            </w:r>
          </w:p>
        </w:tc>
        <w:tc>
          <w:tcPr>
            <w:tcW w:w="900" w:type="dxa"/>
            <w:tcBorders>
              <w:top w:val="nil"/>
              <w:left w:val="nil"/>
              <w:bottom w:val="single" w:sz="4" w:space="0" w:color="auto"/>
              <w:right w:val="single" w:sz="4" w:space="0" w:color="auto"/>
            </w:tcBorders>
            <w:shd w:val="clear" w:color="auto" w:fill="auto"/>
            <w:noWrap/>
            <w:vAlign w:val="bottom"/>
            <w:hideMark/>
          </w:tcPr>
          <w:p w14:paraId="546F0DC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$40.01</w:t>
            </w:r>
          </w:p>
        </w:tc>
        <w:tc>
          <w:tcPr>
            <w:tcW w:w="900" w:type="dxa"/>
            <w:tcBorders>
              <w:top w:val="nil"/>
              <w:left w:val="nil"/>
              <w:bottom w:val="single" w:sz="4" w:space="0" w:color="auto"/>
              <w:right w:val="single" w:sz="4" w:space="0" w:color="auto"/>
            </w:tcBorders>
            <w:shd w:val="clear" w:color="auto" w:fill="auto"/>
            <w:noWrap/>
            <w:vAlign w:val="bottom"/>
            <w:hideMark/>
          </w:tcPr>
          <w:p w14:paraId="4370E85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$36.77</w:t>
            </w:r>
          </w:p>
        </w:tc>
        <w:tc>
          <w:tcPr>
            <w:tcW w:w="810" w:type="dxa"/>
            <w:tcBorders>
              <w:top w:val="nil"/>
              <w:left w:val="nil"/>
              <w:bottom w:val="single" w:sz="4" w:space="0" w:color="auto"/>
              <w:right w:val="single" w:sz="4" w:space="0" w:color="auto"/>
            </w:tcBorders>
            <w:shd w:val="clear" w:color="auto" w:fill="auto"/>
            <w:noWrap/>
            <w:vAlign w:val="bottom"/>
            <w:hideMark/>
          </w:tcPr>
          <w:p w14:paraId="5D8DD89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$34.38</w:t>
            </w:r>
          </w:p>
        </w:tc>
        <w:tc>
          <w:tcPr>
            <w:tcW w:w="810" w:type="dxa"/>
            <w:tcBorders>
              <w:top w:val="nil"/>
              <w:left w:val="nil"/>
              <w:bottom w:val="single" w:sz="4" w:space="0" w:color="auto"/>
              <w:right w:val="single" w:sz="4" w:space="0" w:color="auto"/>
            </w:tcBorders>
            <w:shd w:val="clear" w:color="auto" w:fill="auto"/>
            <w:noWrap/>
            <w:vAlign w:val="bottom"/>
            <w:hideMark/>
          </w:tcPr>
          <w:p w14:paraId="25BA551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$32.81</w:t>
            </w:r>
          </w:p>
        </w:tc>
        <w:tc>
          <w:tcPr>
            <w:tcW w:w="810" w:type="dxa"/>
            <w:tcBorders>
              <w:top w:val="nil"/>
              <w:left w:val="nil"/>
              <w:bottom w:val="single" w:sz="4" w:space="0" w:color="auto"/>
              <w:right w:val="single" w:sz="4" w:space="0" w:color="auto"/>
            </w:tcBorders>
            <w:shd w:val="clear" w:color="auto" w:fill="auto"/>
            <w:noWrap/>
            <w:vAlign w:val="bottom"/>
            <w:hideMark/>
          </w:tcPr>
          <w:p w14:paraId="7860584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$32.40</w:t>
            </w:r>
          </w:p>
        </w:tc>
        <w:tc>
          <w:tcPr>
            <w:tcW w:w="810" w:type="dxa"/>
            <w:tcBorders>
              <w:top w:val="nil"/>
              <w:left w:val="nil"/>
              <w:bottom w:val="single" w:sz="4" w:space="0" w:color="auto"/>
              <w:right w:val="single" w:sz="4" w:space="0" w:color="auto"/>
            </w:tcBorders>
            <w:shd w:val="clear" w:color="auto" w:fill="auto"/>
            <w:noWrap/>
            <w:vAlign w:val="bottom"/>
            <w:hideMark/>
          </w:tcPr>
          <w:p w14:paraId="2328A49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$39.82</w:t>
            </w:r>
          </w:p>
        </w:tc>
        <w:tc>
          <w:tcPr>
            <w:tcW w:w="720" w:type="dxa"/>
            <w:tcBorders>
              <w:top w:val="nil"/>
              <w:left w:val="nil"/>
              <w:bottom w:val="single" w:sz="4" w:space="0" w:color="auto"/>
              <w:right w:val="single" w:sz="4" w:space="0" w:color="auto"/>
            </w:tcBorders>
            <w:shd w:val="clear" w:color="auto" w:fill="auto"/>
            <w:noWrap/>
            <w:vAlign w:val="bottom"/>
            <w:hideMark/>
          </w:tcPr>
          <w:p w14:paraId="693E2EC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$45.27</w:t>
            </w:r>
          </w:p>
        </w:tc>
        <w:tc>
          <w:tcPr>
            <w:tcW w:w="720" w:type="dxa"/>
            <w:tcBorders>
              <w:top w:val="nil"/>
              <w:left w:val="nil"/>
              <w:bottom w:val="single" w:sz="4" w:space="0" w:color="auto"/>
              <w:right w:val="single" w:sz="4" w:space="0" w:color="auto"/>
            </w:tcBorders>
            <w:shd w:val="clear" w:color="auto" w:fill="auto"/>
            <w:noWrap/>
            <w:vAlign w:val="bottom"/>
            <w:hideMark/>
          </w:tcPr>
          <w:p w14:paraId="119696C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$41.04</w:t>
            </w:r>
          </w:p>
        </w:tc>
        <w:tc>
          <w:tcPr>
            <w:tcW w:w="810" w:type="dxa"/>
            <w:tcBorders>
              <w:top w:val="nil"/>
              <w:left w:val="nil"/>
              <w:bottom w:val="single" w:sz="4" w:space="0" w:color="auto"/>
              <w:right w:val="single" w:sz="4" w:space="0" w:color="auto"/>
            </w:tcBorders>
            <w:shd w:val="clear" w:color="auto" w:fill="auto"/>
            <w:noWrap/>
            <w:vAlign w:val="bottom"/>
            <w:hideMark/>
          </w:tcPr>
          <w:p w14:paraId="59228F5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$41.34</w:t>
            </w:r>
          </w:p>
        </w:tc>
        <w:tc>
          <w:tcPr>
            <w:tcW w:w="900" w:type="dxa"/>
            <w:tcBorders>
              <w:top w:val="nil"/>
              <w:left w:val="nil"/>
              <w:bottom w:val="single" w:sz="4" w:space="0" w:color="auto"/>
              <w:right w:val="single" w:sz="4" w:space="0" w:color="auto"/>
            </w:tcBorders>
            <w:shd w:val="clear" w:color="auto" w:fill="auto"/>
            <w:noWrap/>
            <w:vAlign w:val="bottom"/>
            <w:hideMark/>
          </w:tcPr>
          <w:p w14:paraId="1DE1773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$40.81</w:t>
            </w:r>
          </w:p>
        </w:tc>
        <w:tc>
          <w:tcPr>
            <w:tcW w:w="990" w:type="dxa"/>
            <w:tcBorders>
              <w:top w:val="nil"/>
              <w:left w:val="nil"/>
              <w:bottom w:val="single" w:sz="4" w:space="0" w:color="auto"/>
              <w:right w:val="single" w:sz="4" w:space="0" w:color="auto"/>
            </w:tcBorders>
            <w:shd w:val="clear" w:color="auto" w:fill="auto"/>
            <w:noWrap/>
            <w:vAlign w:val="bottom"/>
            <w:hideMark/>
          </w:tcPr>
          <w:p w14:paraId="6DA7297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$41.82</w:t>
            </w:r>
          </w:p>
        </w:tc>
        <w:tc>
          <w:tcPr>
            <w:tcW w:w="990" w:type="dxa"/>
            <w:tcBorders>
              <w:top w:val="nil"/>
              <w:left w:val="nil"/>
              <w:bottom w:val="single" w:sz="4" w:space="0" w:color="auto"/>
              <w:right w:val="single" w:sz="8" w:space="0" w:color="auto"/>
            </w:tcBorders>
            <w:shd w:val="clear" w:color="auto" w:fill="auto"/>
            <w:noWrap/>
            <w:vAlign w:val="bottom"/>
            <w:hideMark/>
          </w:tcPr>
          <w:p w14:paraId="40EE5B5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0AD4FD76"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31B4B98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Renewable Energy Credits ($/MWh)</w:t>
            </w:r>
          </w:p>
        </w:tc>
        <w:tc>
          <w:tcPr>
            <w:tcW w:w="760" w:type="dxa"/>
            <w:tcBorders>
              <w:top w:val="nil"/>
              <w:left w:val="nil"/>
              <w:bottom w:val="single" w:sz="4" w:space="0" w:color="auto"/>
              <w:right w:val="single" w:sz="4" w:space="0" w:color="auto"/>
            </w:tcBorders>
            <w:shd w:val="clear" w:color="auto" w:fill="auto"/>
            <w:noWrap/>
            <w:vAlign w:val="bottom"/>
            <w:hideMark/>
          </w:tcPr>
          <w:p w14:paraId="7D3DDA3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48EA357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$9.00</w:t>
            </w:r>
          </w:p>
        </w:tc>
        <w:tc>
          <w:tcPr>
            <w:tcW w:w="900" w:type="dxa"/>
            <w:tcBorders>
              <w:top w:val="nil"/>
              <w:left w:val="nil"/>
              <w:bottom w:val="single" w:sz="4" w:space="0" w:color="auto"/>
              <w:right w:val="single" w:sz="4" w:space="0" w:color="auto"/>
            </w:tcBorders>
            <w:shd w:val="clear" w:color="auto" w:fill="auto"/>
            <w:noWrap/>
            <w:vAlign w:val="bottom"/>
            <w:hideMark/>
          </w:tcPr>
          <w:p w14:paraId="5C12183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$9.00</w:t>
            </w:r>
          </w:p>
        </w:tc>
        <w:tc>
          <w:tcPr>
            <w:tcW w:w="900" w:type="dxa"/>
            <w:tcBorders>
              <w:top w:val="nil"/>
              <w:left w:val="nil"/>
              <w:bottom w:val="single" w:sz="4" w:space="0" w:color="auto"/>
              <w:right w:val="single" w:sz="4" w:space="0" w:color="auto"/>
            </w:tcBorders>
            <w:shd w:val="clear" w:color="auto" w:fill="auto"/>
            <w:noWrap/>
            <w:vAlign w:val="bottom"/>
            <w:hideMark/>
          </w:tcPr>
          <w:p w14:paraId="3D386EE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$9.00</w:t>
            </w:r>
          </w:p>
        </w:tc>
        <w:tc>
          <w:tcPr>
            <w:tcW w:w="810" w:type="dxa"/>
            <w:tcBorders>
              <w:top w:val="nil"/>
              <w:left w:val="nil"/>
              <w:bottom w:val="single" w:sz="4" w:space="0" w:color="auto"/>
              <w:right w:val="single" w:sz="4" w:space="0" w:color="auto"/>
            </w:tcBorders>
            <w:shd w:val="clear" w:color="auto" w:fill="auto"/>
            <w:noWrap/>
            <w:vAlign w:val="bottom"/>
            <w:hideMark/>
          </w:tcPr>
          <w:p w14:paraId="39030A6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$9.00</w:t>
            </w:r>
          </w:p>
        </w:tc>
        <w:tc>
          <w:tcPr>
            <w:tcW w:w="810" w:type="dxa"/>
            <w:tcBorders>
              <w:top w:val="nil"/>
              <w:left w:val="nil"/>
              <w:bottom w:val="single" w:sz="4" w:space="0" w:color="auto"/>
              <w:right w:val="single" w:sz="4" w:space="0" w:color="auto"/>
            </w:tcBorders>
            <w:shd w:val="clear" w:color="auto" w:fill="auto"/>
            <w:noWrap/>
            <w:vAlign w:val="bottom"/>
            <w:hideMark/>
          </w:tcPr>
          <w:p w14:paraId="44B2E8A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$9.00</w:t>
            </w:r>
          </w:p>
        </w:tc>
        <w:tc>
          <w:tcPr>
            <w:tcW w:w="810" w:type="dxa"/>
            <w:tcBorders>
              <w:top w:val="nil"/>
              <w:left w:val="nil"/>
              <w:bottom w:val="single" w:sz="4" w:space="0" w:color="auto"/>
              <w:right w:val="single" w:sz="4" w:space="0" w:color="auto"/>
            </w:tcBorders>
            <w:shd w:val="clear" w:color="auto" w:fill="auto"/>
            <w:noWrap/>
            <w:vAlign w:val="bottom"/>
            <w:hideMark/>
          </w:tcPr>
          <w:p w14:paraId="1E93792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$9.00</w:t>
            </w:r>
          </w:p>
        </w:tc>
        <w:tc>
          <w:tcPr>
            <w:tcW w:w="810" w:type="dxa"/>
            <w:tcBorders>
              <w:top w:val="nil"/>
              <w:left w:val="nil"/>
              <w:bottom w:val="single" w:sz="4" w:space="0" w:color="auto"/>
              <w:right w:val="single" w:sz="4" w:space="0" w:color="auto"/>
            </w:tcBorders>
            <w:shd w:val="clear" w:color="auto" w:fill="auto"/>
            <w:noWrap/>
            <w:vAlign w:val="bottom"/>
            <w:hideMark/>
          </w:tcPr>
          <w:p w14:paraId="1A9C838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$9.00</w:t>
            </w:r>
          </w:p>
        </w:tc>
        <w:tc>
          <w:tcPr>
            <w:tcW w:w="720" w:type="dxa"/>
            <w:tcBorders>
              <w:top w:val="nil"/>
              <w:left w:val="nil"/>
              <w:bottom w:val="single" w:sz="4" w:space="0" w:color="auto"/>
              <w:right w:val="single" w:sz="4" w:space="0" w:color="auto"/>
            </w:tcBorders>
            <w:shd w:val="clear" w:color="auto" w:fill="auto"/>
            <w:noWrap/>
            <w:vAlign w:val="bottom"/>
            <w:hideMark/>
          </w:tcPr>
          <w:p w14:paraId="016E6CC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$9.00</w:t>
            </w:r>
          </w:p>
        </w:tc>
        <w:tc>
          <w:tcPr>
            <w:tcW w:w="720" w:type="dxa"/>
            <w:tcBorders>
              <w:top w:val="nil"/>
              <w:left w:val="nil"/>
              <w:bottom w:val="single" w:sz="4" w:space="0" w:color="auto"/>
              <w:right w:val="single" w:sz="4" w:space="0" w:color="auto"/>
            </w:tcBorders>
            <w:shd w:val="clear" w:color="auto" w:fill="auto"/>
            <w:noWrap/>
            <w:vAlign w:val="bottom"/>
            <w:hideMark/>
          </w:tcPr>
          <w:p w14:paraId="04507BA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$9.00</w:t>
            </w:r>
          </w:p>
        </w:tc>
        <w:tc>
          <w:tcPr>
            <w:tcW w:w="810" w:type="dxa"/>
            <w:tcBorders>
              <w:top w:val="nil"/>
              <w:left w:val="nil"/>
              <w:bottom w:val="single" w:sz="4" w:space="0" w:color="auto"/>
              <w:right w:val="single" w:sz="4" w:space="0" w:color="auto"/>
            </w:tcBorders>
            <w:shd w:val="clear" w:color="auto" w:fill="auto"/>
            <w:noWrap/>
            <w:vAlign w:val="bottom"/>
            <w:hideMark/>
          </w:tcPr>
          <w:p w14:paraId="1EA5136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$9.00</w:t>
            </w:r>
          </w:p>
        </w:tc>
        <w:tc>
          <w:tcPr>
            <w:tcW w:w="900" w:type="dxa"/>
            <w:tcBorders>
              <w:top w:val="nil"/>
              <w:left w:val="nil"/>
              <w:bottom w:val="single" w:sz="4" w:space="0" w:color="auto"/>
              <w:right w:val="single" w:sz="4" w:space="0" w:color="auto"/>
            </w:tcBorders>
            <w:shd w:val="clear" w:color="auto" w:fill="auto"/>
            <w:noWrap/>
            <w:vAlign w:val="bottom"/>
            <w:hideMark/>
          </w:tcPr>
          <w:p w14:paraId="3DE567C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$9.00</w:t>
            </w:r>
          </w:p>
        </w:tc>
        <w:tc>
          <w:tcPr>
            <w:tcW w:w="990" w:type="dxa"/>
            <w:tcBorders>
              <w:top w:val="nil"/>
              <w:left w:val="nil"/>
              <w:bottom w:val="single" w:sz="4" w:space="0" w:color="auto"/>
              <w:right w:val="single" w:sz="4" w:space="0" w:color="auto"/>
            </w:tcBorders>
            <w:shd w:val="clear" w:color="auto" w:fill="auto"/>
            <w:noWrap/>
            <w:vAlign w:val="bottom"/>
            <w:hideMark/>
          </w:tcPr>
          <w:p w14:paraId="24CB41A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$9.00</w:t>
            </w:r>
          </w:p>
        </w:tc>
        <w:tc>
          <w:tcPr>
            <w:tcW w:w="990" w:type="dxa"/>
            <w:tcBorders>
              <w:top w:val="nil"/>
              <w:left w:val="nil"/>
              <w:bottom w:val="single" w:sz="4" w:space="0" w:color="auto"/>
              <w:right w:val="single" w:sz="8" w:space="0" w:color="auto"/>
            </w:tcBorders>
            <w:shd w:val="clear" w:color="auto" w:fill="auto"/>
            <w:noWrap/>
            <w:vAlign w:val="bottom"/>
            <w:hideMark/>
          </w:tcPr>
          <w:p w14:paraId="24A28BA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6D83DDC8"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280C3F4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60" w:type="dxa"/>
            <w:tcBorders>
              <w:top w:val="nil"/>
              <w:left w:val="nil"/>
              <w:bottom w:val="single" w:sz="4" w:space="0" w:color="auto"/>
              <w:right w:val="single" w:sz="4" w:space="0" w:color="auto"/>
            </w:tcBorders>
            <w:shd w:val="clear" w:color="auto" w:fill="auto"/>
            <w:noWrap/>
            <w:vAlign w:val="bottom"/>
            <w:hideMark/>
          </w:tcPr>
          <w:p w14:paraId="78E4757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6F7B149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5FD103A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7086C73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D95216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5D2F750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00A8D30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67B46C5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0FAD135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7DCA8A7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5E30314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79E0713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32657E0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7AA02A4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5F1D0BAF"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76E02DC6"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Total Cost of Purchased Power/Generation</w:t>
            </w:r>
          </w:p>
        </w:tc>
        <w:tc>
          <w:tcPr>
            <w:tcW w:w="760" w:type="dxa"/>
            <w:tcBorders>
              <w:top w:val="nil"/>
              <w:left w:val="nil"/>
              <w:bottom w:val="single" w:sz="4" w:space="0" w:color="auto"/>
              <w:right w:val="single" w:sz="4" w:space="0" w:color="auto"/>
            </w:tcBorders>
            <w:shd w:val="clear" w:color="auto" w:fill="auto"/>
            <w:noWrap/>
            <w:vAlign w:val="bottom"/>
            <w:hideMark/>
          </w:tcPr>
          <w:p w14:paraId="1149095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39F7B3D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6EBBB85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329ADA8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9BD9A6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9D9077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1600DE0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A51FB5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762357A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44E6537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531E010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411A7E3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306852C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2D3B82F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1465BFDA"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7856285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xml:space="preserve">Annual Baseload Energy </w:t>
            </w:r>
          </w:p>
        </w:tc>
        <w:tc>
          <w:tcPr>
            <w:tcW w:w="760" w:type="dxa"/>
            <w:tcBorders>
              <w:top w:val="nil"/>
              <w:left w:val="nil"/>
              <w:bottom w:val="single" w:sz="4" w:space="0" w:color="auto"/>
              <w:right w:val="single" w:sz="4" w:space="0" w:color="auto"/>
            </w:tcBorders>
            <w:shd w:val="clear" w:color="auto" w:fill="auto"/>
            <w:noWrap/>
            <w:vAlign w:val="bottom"/>
            <w:hideMark/>
          </w:tcPr>
          <w:p w14:paraId="1C57784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62AE762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$424,080</w:t>
            </w:r>
          </w:p>
        </w:tc>
        <w:tc>
          <w:tcPr>
            <w:tcW w:w="900" w:type="dxa"/>
            <w:tcBorders>
              <w:top w:val="nil"/>
              <w:left w:val="nil"/>
              <w:bottom w:val="single" w:sz="4" w:space="0" w:color="auto"/>
              <w:right w:val="single" w:sz="4" w:space="0" w:color="auto"/>
            </w:tcBorders>
            <w:shd w:val="clear" w:color="auto" w:fill="auto"/>
            <w:noWrap/>
            <w:vAlign w:val="bottom"/>
            <w:hideMark/>
          </w:tcPr>
          <w:p w14:paraId="59F712F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$383,040</w:t>
            </w:r>
          </w:p>
        </w:tc>
        <w:tc>
          <w:tcPr>
            <w:tcW w:w="900" w:type="dxa"/>
            <w:tcBorders>
              <w:top w:val="nil"/>
              <w:left w:val="nil"/>
              <w:bottom w:val="single" w:sz="4" w:space="0" w:color="auto"/>
              <w:right w:val="single" w:sz="4" w:space="0" w:color="auto"/>
            </w:tcBorders>
            <w:shd w:val="clear" w:color="auto" w:fill="auto"/>
            <w:noWrap/>
            <w:vAlign w:val="bottom"/>
            <w:hideMark/>
          </w:tcPr>
          <w:p w14:paraId="769EE63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$423,510</w:t>
            </w:r>
          </w:p>
        </w:tc>
        <w:tc>
          <w:tcPr>
            <w:tcW w:w="810" w:type="dxa"/>
            <w:tcBorders>
              <w:top w:val="nil"/>
              <w:left w:val="nil"/>
              <w:bottom w:val="single" w:sz="4" w:space="0" w:color="auto"/>
              <w:right w:val="single" w:sz="4" w:space="0" w:color="auto"/>
            </w:tcBorders>
            <w:shd w:val="clear" w:color="auto" w:fill="auto"/>
            <w:noWrap/>
            <w:vAlign w:val="bottom"/>
            <w:hideMark/>
          </w:tcPr>
          <w:p w14:paraId="48F3BCE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$410,400</w:t>
            </w:r>
          </w:p>
        </w:tc>
        <w:tc>
          <w:tcPr>
            <w:tcW w:w="810" w:type="dxa"/>
            <w:tcBorders>
              <w:top w:val="nil"/>
              <w:left w:val="nil"/>
              <w:bottom w:val="single" w:sz="4" w:space="0" w:color="auto"/>
              <w:right w:val="single" w:sz="4" w:space="0" w:color="auto"/>
            </w:tcBorders>
            <w:shd w:val="clear" w:color="auto" w:fill="auto"/>
            <w:noWrap/>
            <w:vAlign w:val="bottom"/>
            <w:hideMark/>
          </w:tcPr>
          <w:p w14:paraId="49A3B93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$424,080</w:t>
            </w:r>
          </w:p>
        </w:tc>
        <w:tc>
          <w:tcPr>
            <w:tcW w:w="810" w:type="dxa"/>
            <w:tcBorders>
              <w:top w:val="nil"/>
              <w:left w:val="nil"/>
              <w:bottom w:val="single" w:sz="4" w:space="0" w:color="auto"/>
              <w:right w:val="single" w:sz="4" w:space="0" w:color="auto"/>
            </w:tcBorders>
            <w:shd w:val="clear" w:color="auto" w:fill="auto"/>
            <w:noWrap/>
            <w:vAlign w:val="bottom"/>
            <w:hideMark/>
          </w:tcPr>
          <w:p w14:paraId="2905937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$410,400</w:t>
            </w:r>
          </w:p>
        </w:tc>
        <w:tc>
          <w:tcPr>
            <w:tcW w:w="810" w:type="dxa"/>
            <w:tcBorders>
              <w:top w:val="nil"/>
              <w:left w:val="nil"/>
              <w:bottom w:val="single" w:sz="4" w:space="0" w:color="auto"/>
              <w:right w:val="single" w:sz="4" w:space="0" w:color="auto"/>
            </w:tcBorders>
            <w:shd w:val="clear" w:color="auto" w:fill="auto"/>
            <w:noWrap/>
            <w:vAlign w:val="bottom"/>
            <w:hideMark/>
          </w:tcPr>
          <w:p w14:paraId="55F78C0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$424,080</w:t>
            </w:r>
          </w:p>
        </w:tc>
        <w:tc>
          <w:tcPr>
            <w:tcW w:w="720" w:type="dxa"/>
            <w:tcBorders>
              <w:top w:val="nil"/>
              <w:left w:val="nil"/>
              <w:bottom w:val="single" w:sz="4" w:space="0" w:color="auto"/>
              <w:right w:val="single" w:sz="4" w:space="0" w:color="auto"/>
            </w:tcBorders>
            <w:shd w:val="clear" w:color="auto" w:fill="auto"/>
            <w:noWrap/>
            <w:vAlign w:val="bottom"/>
            <w:hideMark/>
          </w:tcPr>
          <w:p w14:paraId="14C2F6A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$424,080</w:t>
            </w:r>
          </w:p>
        </w:tc>
        <w:tc>
          <w:tcPr>
            <w:tcW w:w="720" w:type="dxa"/>
            <w:tcBorders>
              <w:top w:val="nil"/>
              <w:left w:val="nil"/>
              <w:bottom w:val="single" w:sz="4" w:space="0" w:color="auto"/>
              <w:right w:val="single" w:sz="4" w:space="0" w:color="auto"/>
            </w:tcBorders>
            <w:shd w:val="clear" w:color="auto" w:fill="auto"/>
            <w:noWrap/>
            <w:vAlign w:val="bottom"/>
            <w:hideMark/>
          </w:tcPr>
          <w:p w14:paraId="167D3AE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$410,400</w:t>
            </w:r>
          </w:p>
        </w:tc>
        <w:tc>
          <w:tcPr>
            <w:tcW w:w="810" w:type="dxa"/>
            <w:tcBorders>
              <w:top w:val="nil"/>
              <w:left w:val="nil"/>
              <w:bottom w:val="single" w:sz="4" w:space="0" w:color="auto"/>
              <w:right w:val="single" w:sz="4" w:space="0" w:color="auto"/>
            </w:tcBorders>
            <w:shd w:val="clear" w:color="auto" w:fill="auto"/>
            <w:noWrap/>
            <w:vAlign w:val="bottom"/>
            <w:hideMark/>
          </w:tcPr>
          <w:p w14:paraId="5D49D91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$424,080</w:t>
            </w:r>
          </w:p>
        </w:tc>
        <w:tc>
          <w:tcPr>
            <w:tcW w:w="900" w:type="dxa"/>
            <w:tcBorders>
              <w:top w:val="nil"/>
              <w:left w:val="nil"/>
              <w:bottom w:val="single" w:sz="4" w:space="0" w:color="auto"/>
              <w:right w:val="single" w:sz="4" w:space="0" w:color="auto"/>
            </w:tcBorders>
            <w:shd w:val="clear" w:color="auto" w:fill="auto"/>
            <w:noWrap/>
            <w:vAlign w:val="bottom"/>
            <w:hideMark/>
          </w:tcPr>
          <w:p w14:paraId="751AC03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$410,970</w:t>
            </w:r>
          </w:p>
        </w:tc>
        <w:tc>
          <w:tcPr>
            <w:tcW w:w="990" w:type="dxa"/>
            <w:tcBorders>
              <w:top w:val="nil"/>
              <w:left w:val="nil"/>
              <w:bottom w:val="single" w:sz="4" w:space="0" w:color="auto"/>
              <w:right w:val="single" w:sz="4" w:space="0" w:color="auto"/>
            </w:tcBorders>
            <w:shd w:val="clear" w:color="auto" w:fill="auto"/>
            <w:noWrap/>
            <w:vAlign w:val="bottom"/>
            <w:hideMark/>
          </w:tcPr>
          <w:p w14:paraId="1E4BFA6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$424,080</w:t>
            </w:r>
          </w:p>
        </w:tc>
        <w:tc>
          <w:tcPr>
            <w:tcW w:w="990" w:type="dxa"/>
            <w:tcBorders>
              <w:top w:val="nil"/>
              <w:left w:val="nil"/>
              <w:bottom w:val="single" w:sz="4" w:space="0" w:color="auto"/>
              <w:right w:val="single" w:sz="8" w:space="0" w:color="auto"/>
            </w:tcBorders>
            <w:shd w:val="clear" w:color="auto" w:fill="auto"/>
            <w:noWrap/>
            <w:vAlign w:val="bottom"/>
            <w:hideMark/>
          </w:tcPr>
          <w:p w14:paraId="63D2431E"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 xml:space="preserve">$4,993,200 </w:t>
            </w:r>
          </w:p>
        </w:tc>
      </w:tr>
      <w:tr w:rsidR="00602AF9" w:rsidRPr="00602AF9" w14:paraId="75A6131D"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1E7DBB8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Seasonal Baseload Energy On-peak</w:t>
            </w:r>
          </w:p>
        </w:tc>
        <w:tc>
          <w:tcPr>
            <w:tcW w:w="760" w:type="dxa"/>
            <w:tcBorders>
              <w:top w:val="nil"/>
              <w:left w:val="nil"/>
              <w:bottom w:val="single" w:sz="4" w:space="0" w:color="auto"/>
              <w:right w:val="single" w:sz="4" w:space="0" w:color="auto"/>
            </w:tcBorders>
            <w:shd w:val="clear" w:color="auto" w:fill="auto"/>
            <w:noWrap/>
            <w:vAlign w:val="bottom"/>
            <w:hideMark/>
          </w:tcPr>
          <w:p w14:paraId="588FFFC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2753ADE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$154,157</w:t>
            </w:r>
          </w:p>
        </w:tc>
        <w:tc>
          <w:tcPr>
            <w:tcW w:w="900" w:type="dxa"/>
            <w:tcBorders>
              <w:top w:val="nil"/>
              <w:left w:val="nil"/>
              <w:bottom w:val="single" w:sz="4" w:space="0" w:color="auto"/>
              <w:right w:val="single" w:sz="4" w:space="0" w:color="auto"/>
            </w:tcBorders>
            <w:shd w:val="clear" w:color="auto" w:fill="auto"/>
            <w:noWrap/>
            <w:vAlign w:val="bottom"/>
            <w:hideMark/>
          </w:tcPr>
          <w:p w14:paraId="5042B35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$139,238</w:t>
            </w:r>
          </w:p>
        </w:tc>
        <w:tc>
          <w:tcPr>
            <w:tcW w:w="900" w:type="dxa"/>
            <w:tcBorders>
              <w:top w:val="nil"/>
              <w:left w:val="nil"/>
              <w:bottom w:val="single" w:sz="4" w:space="0" w:color="auto"/>
              <w:right w:val="single" w:sz="4" w:space="0" w:color="auto"/>
            </w:tcBorders>
            <w:shd w:val="clear" w:color="auto" w:fill="auto"/>
            <w:noWrap/>
            <w:vAlign w:val="bottom"/>
            <w:hideMark/>
          </w:tcPr>
          <w:p w14:paraId="29E6A3D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102922E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152D256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7FFFC0D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1195162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1F8086C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20BE5BC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41D2B31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4B2D20C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$74,747</w:t>
            </w:r>
          </w:p>
        </w:tc>
        <w:tc>
          <w:tcPr>
            <w:tcW w:w="990" w:type="dxa"/>
            <w:tcBorders>
              <w:top w:val="nil"/>
              <w:left w:val="nil"/>
              <w:bottom w:val="single" w:sz="4" w:space="0" w:color="auto"/>
              <w:right w:val="single" w:sz="4" w:space="0" w:color="auto"/>
            </w:tcBorders>
            <w:shd w:val="clear" w:color="auto" w:fill="auto"/>
            <w:noWrap/>
            <w:vAlign w:val="bottom"/>
            <w:hideMark/>
          </w:tcPr>
          <w:p w14:paraId="1D4EEDE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$154,157</w:t>
            </w:r>
          </w:p>
        </w:tc>
        <w:tc>
          <w:tcPr>
            <w:tcW w:w="990" w:type="dxa"/>
            <w:tcBorders>
              <w:top w:val="nil"/>
              <w:left w:val="nil"/>
              <w:bottom w:val="single" w:sz="4" w:space="0" w:color="auto"/>
              <w:right w:val="single" w:sz="8" w:space="0" w:color="auto"/>
            </w:tcBorders>
            <w:shd w:val="clear" w:color="auto" w:fill="auto"/>
            <w:noWrap/>
            <w:vAlign w:val="bottom"/>
            <w:hideMark/>
          </w:tcPr>
          <w:p w14:paraId="780868B6"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 xml:space="preserve">$522,299 </w:t>
            </w:r>
          </w:p>
        </w:tc>
      </w:tr>
      <w:tr w:rsidR="00602AF9" w:rsidRPr="00602AF9" w14:paraId="213B7671"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7F38294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xml:space="preserve">Seasonal Baseload Energy Off-peak </w:t>
            </w:r>
          </w:p>
        </w:tc>
        <w:tc>
          <w:tcPr>
            <w:tcW w:w="760" w:type="dxa"/>
            <w:tcBorders>
              <w:top w:val="nil"/>
              <w:left w:val="nil"/>
              <w:bottom w:val="single" w:sz="4" w:space="0" w:color="auto"/>
              <w:right w:val="single" w:sz="4" w:space="0" w:color="auto"/>
            </w:tcBorders>
            <w:shd w:val="clear" w:color="auto" w:fill="auto"/>
            <w:noWrap/>
            <w:vAlign w:val="bottom"/>
            <w:hideMark/>
          </w:tcPr>
          <w:p w14:paraId="2893AE3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448EEA0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$104,160</w:t>
            </w:r>
          </w:p>
        </w:tc>
        <w:tc>
          <w:tcPr>
            <w:tcW w:w="900" w:type="dxa"/>
            <w:tcBorders>
              <w:top w:val="nil"/>
              <w:left w:val="nil"/>
              <w:bottom w:val="single" w:sz="4" w:space="0" w:color="auto"/>
              <w:right w:val="single" w:sz="4" w:space="0" w:color="auto"/>
            </w:tcBorders>
            <w:shd w:val="clear" w:color="auto" w:fill="auto"/>
            <w:noWrap/>
            <w:vAlign w:val="bottom"/>
            <w:hideMark/>
          </w:tcPr>
          <w:p w14:paraId="39B46F3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$94,080</w:t>
            </w:r>
          </w:p>
        </w:tc>
        <w:tc>
          <w:tcPr>
            <w:tcW w:w="900" w:type="dxa"/>
            <w:tcBorders>
              <w:top w:val="nil"/>
              <w:left w:val="nil"/>
              <w:bottom w:val="single" w:sz="4" w:space="0" w:color="auto"/>
              <w:right w:val="single" w:sz="4" w:space="0" w:color="auto"/>
            </w:tcBorders>
            <w:shd w:val="clear" w:color="auto" w:fill="auto"/>
            <w:noWrap/>
            <w:vAlign w:val="bottom"/>
            <w:hideMark/>
          </w:tcPr>
          <w:p w14:paraId="5A1BBA6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74CA829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1801BDA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15D5191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2B3153E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1E6C09F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31C68AF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28CEF25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2633B2B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$59,045</w:t>
            </w:r>
          </w:p>
        </w:tc>
        <w:tc>
          <w:tcPr>
            <w:tcW w:w="990" w:type="dxa"/>
            <w:tcBorders>
              <w:top w:val="nil"/>
              <w:left w:val="nil"/>
              <w:bottom w:val="single" w:sz="4" w:space="0" w:color="auto"/>
              <w:right w:val="single" w:sz="4" w:space="0" w:color="auto"/>
            </w:tcBorders>
            <w:shd w:val="clear" w:color="auto" w:fill="auto"/>
            <w:noWrap/>
            <w:vAlign w:val="bottom"/>
            <w:hideMark/>
          </w:tcPr>
          <w:p w14:paraId="285B2E4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$104,160</w:t>
            </w:r>
          </w:p>
        </w:tc>
        <w:tc>
          <w:tcPr>
            <w:tcW w:w="990" w:type="dxa"/>
            <w:tcBorders>
              <w:top w:val="nil"/>
              <w:left w:val="nil"/>
              <w:bottom w:val="single" w:sz="4" w:space="0" w:color="auto"/>
              <w:right w:val="single" w:sz="8" w:space="0" w:color="auto"/>
            </w:tcBorders>
            <w:shd w:val="clear" w:color="auto" w:fill="auto"/>
            <w:noWrap/>
            <w:vAlign w:val="bottom"/>
            <w:hideMark/>
          </w:tcPr>
          <w:p w14:paraId="4D0A5A6A"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 xml:space="preserve">$361,445 </w:t>
            </w:r>
          </w:p>
        </w:tc>
      </w:tr>
      <w:tr w:rsidR="00602AF9" w:rsidRPr="00602AF9" w14:paraId="37AC72AD"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013B900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xml:space="preserve">Energy Option On-peak </w:t>
            </w:r>
          </w:p>
        </w:tc>
        <w:tc>
          <w:tcPr>
            <w:tcW w:w="760" w:type="dxa"/>
            <w:tcBorders>
              <w:top w:val="nil"/>
              <w:left w:val="nil"/>
              <w:bottom w:val="single" w:sz="4" w:space="0" w:color="auto"/>
              <w:right w:val="single" w:sz="4" w:space="0" w:color="auto"/>
            </w:tcBorders>
            <w:shd w:val="clear" w:color="auto" w:fill="auto"/>
            <w:noWrap/>
            <w:vAlign w:val="bottom"/>
            <w:hideMark/>
          </w:tcPr>
          <w:p w14:paraId="651191F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6E18C13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$50,520</w:t>
            </w:r>
          </w:p>
        </w:tc>
        <w:tc>
          <w:tcPr>
            <w:tcW w:w="900" w:type="dxa"/>
            <w:tcBorders>
              <w:top w:val="nil"/>
              <w:left w:val="nil"/>
              <w:bottom w:val="single" w:sz="4" w:space="0" w:color="auto"/>
              <w:right w:val="single" w:sz="4" w:space="0" w:color="auto"/>
            </w:tcBorders>
            <w:shd w:val="clear" w:color="auto" w:fill="auto"/>
            <w:noWrap/>
            <w:vAlign w:val="bottom"/>
            <w:hideMark/>
          </w:tcPr>
          <w:p w14:paraId="46BA1BA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6CC47F8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495C78E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7B96949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5ACEABC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45A0221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2B48CCC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22E4FB3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4586F9D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662AE30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$34,752</w:t>
            </w:r>
          </w:p>
        </w:tc>
        <w:tc>
          <w:tcPr>
            <w:tcW w:w="990" w:type="dxa"/>
            <w:tcBorders>
              <w:top w:val="nil"/>
              <w:left w:val="nil"/>
              <w:bottom w:val="single" w:sz="4" w:space="0" w:color="auto"/>
              <w:right w:val="single" w:sz="4" w:space="0" w:color="auto"/>
            </w:tcBorders>
            <w:shd w:val="clear" w:color="auto" w:fill="auto"/>
            <w:noWrap/>
            <w:vAlign w:val="bottom"/>
            <w:hideMark/>
          </w:tcPr>
          <w:p w14:paraId="16535E8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$56,904</w:t>
            </w:r>
          </w:p>
        </w:tc>
        <w:tc>
          <w:tcPr>
            <w:tcW w:w="990" w:type="dxa"/>
            <w:tcBorders>
              <w:top w:val="nil"/>
              <w:left w:val="nil"/>
              <w:bottom w:val="single" w:sz="4" w:space="0" w:color="auto"/>
              <w:right w:val="single" w:sz="8" w:space="0" w:color="auto"/>
            </w:tcBorders>
            <w:shd w:val="clear" w:color="auto" w:fill="auto"/>
            <w:noWrap/>
            <w:vAlign w:val="bottom"/>
            <w:hideMark/>
          </w:tcPr>
          <w:p w14:paraId="175F221D"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 xml:space="preserve">$142,176 </w:t>
            </w:r>
          </w:p>
        </w:tc>
      </w:tr>
      <w:tr w:rsidR="00602AF9" w:rsidRPr="00602AF9" w14:paraId="21B77743"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6DB81CE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xml:space="preserve">Energy Option Off-peak </w:t>
            </w:r>
          </w:p>
        </w:tc>
        <w:tc>
          <w:tcPr>
            <w:tcW w:w="760" w:type="dxa"/>
            <w:tcBorders>
              <w:top w:val="nil"/>
              <w:left w:val="nil"/>
              <w:bottom w:val="single" w:sz="4" w:space="0" w:color="auto"/>
              <w:right w:val="single" w:sz="4" w:space="0" w:color="auto"/>
            </w:tcBorders>
            <w:shd w:val="clear" w:color="auto" w:fill="auto"/>
            <w:noWrap/>
            <w:vAlign w:val="bottom"/>
            <w:hideMark/>
          </w:tcPr>
          <w:p w14:paraId="4B39C3C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0217841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$50,520</w:t>
            </w:r>
          </w:p>
        </w:tc>
        <w:tc>
          <w:tcPr>
            <w:tcW w:w="900" w:type="dxa"/>
            <w:tcBorders>
              <w:top w:val="nil"/>
              <w:left w:val="nil"/>
              <w:bottom w:val="single" w:sz="4" w:space="0" w:color="auto"/>
              <w:right w:val="single" w:sz="4" w:space="0" w:color="auto"/>
            </w:tcBorders>
            <w:shd w:val="clear" w:color="auto" w:fill="auto"/>
            <w:noWrap/>
            <w:vAlign w:val="bottom"/>
            <w:hideMark/>
          </w:tcPr>
          <w:p w14:paraId="5B32B93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43F998C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5966000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391CC7B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2025AA6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6006970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77DD5D3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024E914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1B28198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6C68F80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$34,752</w:t>
            </w:r>
          </w:p>
        </w:tc>
        <w:tc>
          <w:tcPr>
            <w:tcW w:w="990" w:type="dxa"/>
            <w:tcBorders>
              <w:top w:val="nil"/>
              <w:left w:val="nil"/>
              <w:bottom w:val="single" w:sz="4" w:space="0" w:color="auto"/>
              <w:right w:val="single" w:sz="4" w:space="0" w:color="auto"/>
            </w:tcBorders>
            <w:shd w:val="clear" w:color="auto" w:fill="auto"/>
            <w:noWrap/>
            <w:vAlign w:val="bottom"/>
            <w:hideMark/>
          </w:tcPr>
          <w:p w14:paraId="11FF680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$56,904</w:t>
            </w:r>
          </w:p>
        </w:tc>
        <w:tc>
          <w:tcPr>
            <w:tcW w:w="990" w:type="dxa"/>
            <w:tcBorders>
              <w:top w:val="nil"/>
              <w:left w:val="nil"/>
              <w:bottom w:val="single" w:sz="4" w:space="0" w:color="auto"/>
              <w:right w:val="single" w:sz="8" w:space="0" w:color="auto"/>
            </w:tcBorders>
            <w:shd w:val="clear" w:color="auto" w:fill="auto"/>
            <w:noWrap/>
            <w:vAlign w:val="bottom"/>
            <w:hideMark/>
          </w:tcPr>
          <w:p w14:paraId="0E45AAD5"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 xml:space="preserve">$142,176 </w:t>
            </w:r>
          </w:p>
        </w:tc>
      </w:tr>
      <w:tr w:rsidR="00602AF9" w:rsidRPr="00602AF9" w14:paraId="7D720A48"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1666FC9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Bear Valley Power Plant</w:t>
            </w:r>
          </w:p>
        </w:tc>
        <w:tc>
          <w:tcPr>
            <w:tcW w:w="760" w:type="dxa"/>
            <w:tcBorders>
              <w:top w:val="nil"/>
              <w:left w:val="nil"/>
              <w:bottom w:val="single" w:sz="4" w:space="0" w:color="auto"/>
              <w:right w:val="single" w:sz="4" w:space="0" w:color="auto"/>
            </w:tcBorders>
            <w:shd w:val="clear" w:color="auto" w:fill="auto"/>
            <w:noWrap/>
            <w:vAlign w:val="bottom"/>
            <w:hideMark/>
          </w:tcPr>
          <w:p w14:paraId="07F3F52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350FE48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$2,456</w:t>
            </w:r>
          </w:p>
        </w:tc>
        <w:tc>
          <w:tcPr>
            <w:tcW w:w="900" w:type="dxa"/>
            <w:tcBorders>
              <w:top w:val="nil"/>
              <w:left w:val="nil"/>
              <w:bottom w:val="single" w:sz="4" w:space="0" w:color="auto"/>
              <w:right w:val="single" w:sz="4" w:space="0" w:color="auto"/>
            </w:tcBorders>
            <w:shd w:val="clear" w:color="auto" w:fill="auto"/>
            <w:noWrap/>
            <w:vAlign w:val="bottom"/>
            <w:hideMark/>
          </w:tcPr>
          <w:p w14:paraId="3DBE09D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$1,445</w:t>
            </w:r>
          </w:p>
        </w:tc>
        <w:tc>
          <w:tcPr>
            <w:tcW w:w="900" w:type="dxa"/>
            <w:tcBorders>
              <w:top w:val="nil"/>
              <w:left w:val="nil"/>
              <w:bottom w:val="single" w:sz="4" w:space="0" w:color="auto"/>
              <w:right w:val="single" w:sz="4" w:space="0" w:color="auto"/>
            </w:tcBorders>
            <w:shd w:val="clear" w:color="auto" w:fill="auto"/>
            <w:noWrap/>
            <w:vAlign w:val="bottom"/>
            <w:hideMark/>
          </w:tcPr>
          <w:p w14:paraId="3E8B98C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$2,147</w:t>
            </w:r>
          </w:p>
        </w:tc>
        <w:tc>
          <w:tcPr>
            <w:tcW w:w="810" w:type="dxa"/>
            <w:tcBorders>
              <w:top w:val="nil"/>
              <w:left w:val="nil"/>
              <w:bottom w:val="single" w:sz="4" w:space="0" w:color="auto"/>
              <w:right w:val="single" w:sz="4" w:space="0" w:color="auto"/>
            </w:tcBorders>
            <w:shd w:val="clear" w:color="auto" w:fill="auto"/>
            <w:noWrap/>
            <w:vAlign w:val="bottom"/>
            <w:hideMark/>
          </w:tcPr>
          <w:p w14:paraId="0C70DBD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$1,168</w:t>
            </w:r>
          </w:p>
        </w:tc>
        <w:tc>
          <w:tcPr>
            <w:tcW w:w="810" w:type="dxa"/>
            <w:tcBorders>
              <w:top w:val="nil"/>
              <w:left w:val="nil"/>
              <w:bottom w:val="single" w:sz="4" w:space="0" w:color="auto"/>
              <w:right w:val="single" w:sz="4" w:space="0" w:color="auto"/>
            </w:tcBorders>
            <w:shd w:val="clear" w:color="auto" w:fill="auto"/>
            <w:noWrap/>
            <w:vAlign w:val="bottom"/>
            <w:hideMark/>
          </w:tcPr>
          <w:p w14:paraId="60ADAC6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$782</w:t>
            </w:r>
          </w:p>
        </w:tc>
        <w:tc>
          <w:tcPr>
            <w:tcW w:w="810" w:type="dxa"/>
            <w:tcBorders>
              <w:top w:val="nil"/>
              <w:left w:val="nil"/>
              <w:bottom w:val="single" w:sz="4" w:space="0" w:color="auto"/>
              <w:right w:val="single" w:sz="4" w:space="0" w:color="auto"/>
            </w:tcBorders>
            <w:shd w:val="clear" w:color="auto" w:fill="auto"/>
            <w:noWrap/>
            <w:vAlign w:val="bottom"/>
            <w:hideMark/>
          </w:tcPr>
          <w:p w14:paraId="01BADBB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$899</w:t>
            </w:r>
          </w:p>
        </w:tc>
        <w:tc>
          <w:tcPr>
            <w:tcW w:w="810" w:type="dxa"/>
            <w:tcBorders>
              <w:top w:val="nil"/>
              <w:left w:val="nil"/>
              <w:bottom w:val="single" w:sz="4" w:space="0" w:color="auto"/>
              <w:right w:val="single" w:sz="4" w:space="0" w:color="auto"/>
            </w:tcBorders>
            <w:shd w:val="clear" w:color="auto" w:fill="auto"/>
            <w:noWrap/>
            <w:vAlign w:val="bottom"/>
            <w:hideMark/>
          </w:tcPr>
          <w:p w14:paraId="788B79C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$1,668</w:t>
            </w:r>
          </w:p>
        </w:tc>
        <w:tc>
          <w:tcPr>
            <w:tcW w:w="720" w:type="dxa"/>
            <w:tcBorders>
              <w:top w:val="nil"/>
              <w:left w:val="nil"/>
              <w:bottom w:val="single" w:sz="4" w:space="0" w:color="auto"/>
              <w:right w:val="single" w:sz="4" w:space="0" w:color="auto"/>
            </w:tcBorders>
            <w:shd w:val="clear" w:color="auto" w:fill="auto"/>
            <w:noWrap/>
            <w:vAlign w:val="bottom"/>
            <w:hideMark/>
          </w:tcPr>
          <w:p w14:paraId="19CADA8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$809</w:t>
            </w:r>
          </w:p>
        </w:tc>
        <w:tc>
          <w:tcPr>
            <w:tcW w:w="720" w:type="dxa"/>
            <w:tcBorders>
              <w:top w:val="nil"/>
              <w:left w:val="nil"/>
              <w:bottom w:val="single" w:sz="4" w:space="0" w:color="auto"/>
              <w:right w:val="single" w:sz="4" w:space="0" w:color="auto"/>
            </w:tcBorders>
            <w:shd w:val="clear" w:color="auto" w:fill="auto"/>
            <w:noWrap/>
            <w:vAlign w:val="bottom"/>
            <w:hideMark/>
          </w:tcPr>
          <w:p w14:paraId="162D34F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$1,937</w:t>
            </w:r>
          </w:p>
        </w:tc>
        <w:tc>
          <w:tcPr>
            <w:tcW w:w="810" w:type="dxa"/>
            <w:tcBorders>
              <w:top w:val="nil"/>
              <w:left w:val="nil"/>
              <w:bottom w:val="single" w:sz="4" w:space="0" w:color="auto"/>
              <w:right w:val="single" w:sz="4" w:space="0" w:color="auto"/>
            </w:tcBorders>
            <w:shd w:val="clear" w:color="auto" w:fill="auto"/>
            <w:noWrap/>
            <w:vAlign w:val="bottom"/>
            <w:hideMark/>
          </w:tcPr>
          <w:p w14:paraId="5F54F69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$1,466</w:t>
            </w:r>
          </w:p>
        </w:tc>
        <w:tc>
          <w:tcPr>
            <w:tcW w:w="900" w:type="dxa"/>
            <w:tcBorders>
              <w:top w:val="nil"/>
              <w:left w:val="nil"/>
              <w:bottom w:val="single" w:sz="4" w:space="0" w:color="auto"/>
              <w:right w:val="single" w:sz="4" w:space="0" w:color="auto"/>
            </w:tcBorders>
            <w:shd w:val="clear" w:color="auto" w:fill="auto"/>
            <w:noWrap/>
            <w:vAlign w:val="bottom"/>
            <w:hideMark/>
          </w:tcPr>
          <w:p w14:paraId="5984CE0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$1,452</w:t>
            </w:r>
          </w:p>
        </w:tc>
        <w:tc>
          <w:tcPr>
            <w:tcW w:w="990" w:type="dxa"/>
            <w:tcBorders>
              <w:top w:val="nil"/>
              <w:left w:val="nil"/>
              <w:bottom w:val="single" w:sz="4" w:space="0" w:color="auto"/>
              <w:right w:val="single" w:sz="4" w:space="0" w:color="auto"/>
            </w:tcBorders>
            <w:shd w:val="clear" w:color="auto" w:fill="auto"/>
            <w:noWrap/>
            <w:vAlign w:val="bottom"/>
            <w:hideMark/>
          </w:tcPr>
          <w:p w14:paraId="56E1C8B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$6,643</w:t>
            </w:r>
          </w:p>
        </w:tc>
        <w:tc>
          <w:tcPr>
            <w:tcW w:w="990" w:type="dxa"/>
            <w:tcBorders>
              <w:top w:val="nil"/>
              <w:left w:val="nil"/>
              <w:bottom w:val="single" w:sz="4" w:space="0" w:color="auto"/>
              <w:right w:val="single" w:sz="8" w:space="0" w:color="auto"/>
            </w:tcBorders>
            <w:shd w:val="clear" w:color="auto" w:fill="auto"/>
            <w:noWrap/>
            <w:vAlign w:val="bottom"/>
            <w:hideMark/>
          </w:tcPr>
          <w:p w14:paraId="2EDD5E29"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 xml:space="preserve">$22,872 </w:t>
            </w:r>
          </w:p>
        </w:tc>
      </w:tr>
      <w:tr w:rsidR="00602AF9" w:rsidRPr="00602AF9" w14:paraId="1B5E225A"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1B015FA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Day-Ahead Purchases</w:t>
            </w:r>
          </w:p>
        </w:tc>
        <w:tc>
          <w:tcPr>
            <w:tcW w:w="760" w:type="dxa"/>
            <w:tcBorders>
              <w:top w:val="nil"/>
              <w:left w:val="nil"/>
              <w:bottom w:val="single" w:sz="4" w:space="0" w:color="auto"/>
              <w:right w:val="single" w:sz="4" w:space="0" w:color="auto"/>
            </w:tcBorders>
            <w:shd w:val="clear" w:color="auto" w:fill="auto"/>
            <w:noWrap/>
            <w:vAlign w:val="bottom"/>
            <w:hideMark/>
          </w:tcPr>
          <w:p w14:paraId="1EBE2D2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00D71B9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$85,598</w:t>
            </w:r>
          </w:p>
        </w:tc>
        <w:tc>
          <w:tcPr>
            <w:tcW w:w="900" w:type="dxa"/>
            <w:tcBorders>
              <w:top w:val="nil"/>
              <w:left w:val="nil"/>
              <w:bottom w:val="single" w:sz="4" w:space="0" w:color="auto"/>
              <w:right w:val="single" w:sz="4" w:space="0" w:color="auto"/>
            </w:tcBorders>
            <w:shd w:val="clear" w:color="auto" w:fill="auto"/>
            <w:noWrap/>
            <w:vAlign w:val="bottom"/>
            <w:hideMark/>
          </w:tcPr>
          <w:p w14:paraId="574960D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$50,080</w:t>
            </w:r>
          </w:p>
        </w:tc>
        <w:tc>
          <w:tcPr>
            <w:tcW w:w="900" w:type="dxa"/>
            <w:tcBorders>
              <w:top w:val="nil"/>
              <w:left w:val="nil"/>
              <w:bottom w:val="single" w:sz="4" w:space="0" w:color="auto"/>
              <w:right w:val="single" w:sz="4" w:space="0" w:color="auto"/>
            </w:tcBorders>
            <w:shd w:val="clear" w:color="auto" w:fill="auto"/>
            <w:noWrap/>
            <w:vAlign w:val="bottom"/>
            <w:hideMark/>
          </w:tcPr>
          <w:p w14:paraId="3514154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$92,851</w:t>
            </w:r>
          </w:p>
        </w:tc>
        <w:tc>
          <w:tcPr>
            <w:tcW w:w="810" w:type="dxa"/>
            <w:tcBorders>
              <w:top w:val="nil"/>
              <w:left w:val="nil"/>
              <w:bottom w:val="single" w:sz="4" w:space="0" w:color="auto"/>
              <w:right w:val="single" w:sz="4" w:space="0" w:color="auto"/>
            </w:tcBorders>
            <w:shd w:val="clear" w:color="auto" w:fill="auto"/>
            <w:noWrap/>
            <w:vAlign w:val="bottom"/>
            <w:hideMark/>
          </w:tcPr>
          <w:p w14:paraId="5E814AE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$80,046</w:t>
            </w:r>
          </w:p>
        </w:tc>
        <w:tc>
          <w:tcPr>
            <w:tcW w:w="810" w:type="dxa"/>
            <w:tcBorders>
              <w:top w:val="nil"/>
              <w:left w:val="nil"/>
              <w:bottom w:val="single" w:sz="4" w:space="0" w:color="auto"/>
              <w:right w:val="single" w:sz="4" w:space="0" w:color="auto"/>
            </w:tcBorders>
            <w:shd w:val="clear" w:color="auto" w:fill="auto"/>
            <w:noWrap/>
            <w:vAlign w:val="bottom"/>
            <w:hideMark/>
          </w:tcPr>
          <w:p w14:paraId="2123D21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$60,508</w:t>
            </w:r>
          </w:p>
        </w:tc>
        <w:tc>
          <w:tcPr>
            <w:tcW w:w="810" w:type="dxa"/>
            <w:tcBorders>
              <w:top w:val="nil"/>
              <w:left w:val="nil"/>
              <w:bottom w:val="single" w:sz="4" w:space="0" w:color="auto"/>
              <w:right w:val="single" w:sz="4" w:space="0" w:color="auto"/>
            </w:tcBorders>
            <w:shd w:val="clear" w:color="auto" w:fill="auto"/>
            <w:noWrap/>
            <w:vAlign w:val="bottom"/>
            <w:hideMark/>
          </w:tcPr>
          <w:p w14:paraId="763FA97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$65,428</w:t>
            </w:r>
          </w:p>
        </w:tc>
        <w:tc>
          <w:tcPr>
            <w:tcW w:w="810" w:type="dxa"/>
            <w:tcBorders>
              <w:top w:val="nil"/>
              <w:left w:val="nil"/>
              <w:bottom w:val="single" w:sz="4" w:space="0" w:color="auto"/>
              <w:right w:val="single" w:sz="4" w:space="0" w:color="auto"/>
            </w:tcBorders>
            <w:shd w:val="clear" w:color="auto" w:fill="auto"/>
            <w:noWrap/>
            <w:vAlign w:val="bottom"/>
            <w:hideMark/>
          </w:tcPr>
          <w:p w14:paraId="03548C9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$93,816</w:t>
            </w:r>
          </w:p>
        </w:tc>
        <w:tc>
          <w:tcPr>
            <w:tcW w:w="720" w:type="dxa"/>
            <w:tcBorders>
              <w:top w:val="nil"/>
              <w:left w:val="nil"/>
              <w:bottom w:val="single" w:sz="4" w:space="0" w:color="auto"/>
              <w:right w:val="single" w:sz="4" w:space="0" w:color="auto"/>
            </w:tcBorders>
            <w:shd w:val="clear" w:color="auto" w:fill="auto"/>
            <w:noWrap/>
            <w:vAlign w:val="bottom"/>
            <w:hideMark/>
          </w:tcPr>
          <w:p w14:paraId="5DA2B21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$118,674</w:t>
            </w:r>
          </w:p>
        </w:tc>
        <w:tc>
          <w:tcPr>
            <w:tcW w:w="720" w:type="dxa"/>
            <w:tcBorders>
              <w:top w:val="nil"/>
              <w:left w:val="nil"/>
              <w:bottom w:val="single" w:sz="4" w:space="0" w:color="auto"/>
              <w:right w:val="single" w:sz="4" w:space="0" w:color="auto"/>
            </w:tcBorders>
            <w:shd w:val="clear" w:color="auto" w:fill="auto"/>
            <w:noWrap/>
            <w:vAlign w:val="bottom"/>
            <w:hideMark/>
          </w:tcPr>
          <w:p w14:paraId="45979E9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$83,303</w:t>
            </w:r>
          </w:p>
        </w:tc>
        <w:tc>
          <w:tcPr>
            <w:tcW w:w="810" w:type="dxa"/>
            <w:tcBorders>
              <w:top w:val="nil"/>
              <w:left w:val="nil"/>
              <w:bottom w:val="single" w:sz="4" w:space="0" w:color="auto"/>
              <w:right w:val="single" w:sz="4" w:space="0" w:color="auto"/>
            </w:tcBorders>
            <w:shd w:val="clear" w:color="auto" w:fill="auto"/>
            <w:noWrap/>
            <w:vAlign w:val="bottom"/>
            <w:hideMark/>
          </w:tcPr>
          <w:p w14:paraId="64AAC23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$115,777</w:t>
            </w:r>
          </w:p>
        </w:tc>
        <w:tc>
          <w:tcPr>
            <w:tcW w:w="900" w:type="dxa"/>
            <w:tcBorders>
              <w:top w:val="nil"/>
              <w:left w:val="nil"/>
              <w:bottom w:val="single" w:sz="4" w:space="0" w:color="auto"/>
              <w:right w:val="single" w:sz="4" w:space="0" w:color="auto"/>
            </w:tcBorders>
            <w:shd w:val="clear" w:color="auto" w:fill="auto"/>
            <w:noWrap/>
            <w:vAlign w:val="bottom"/>
            <w:hideMark/>
          </w:tcPr>
          <w:p w14:paraId="05EAACC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$73,669</w:t>
            </w:r>
          </w:p>
        </w:tc>
        <w:tc>
          <w:tcPr>
            <w:tcW w:w="990" w:type="dxa"/>
            <w:tcBorders>
              <w:top w:val="nil"/>
              <w:left w:val="nil"/>
              <w:bottom w:val="single" w:sz="4" w:space="0" w:color="auto"/>
              <w:right w:val="single" w:sz="4" w:space="0" w:color="auto"/>
            </w:tcBorders>
            <w:shd w:val="clear" w:color="auto" w:fill="auto"/>
            <w:noWrap/>
            <w:vAlign w:val="bottom"/>
            <w:hideMark/>
          </w:tcPr>
          <w:p w14:paraId="16F20EA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$83,645</w:t>
            </w:r>
          </w:p>
        </w:tc>
        <w:tc>
          <w:tcPr>
            <w:tcW w:w="990" w:type="dxa"/>
            <w:tcBorders>
              <w:top w:val="nil"/>
              <w:left w:val="nil"/>
              <w:bottom w:val="single" w:sz="4" w:space="0" w:color="auto"/>
              <w:right w:val="single" w:sz="8" w:space="0" w:color="auto"/>
            </w:tcBorders>
            <w:shd w:val="clear" w:color="auto" w:fill="auto"/>
            <w:noWrap/>
            <w:vAlign w:val="bottom"/>
            <w:hideMark/>
          </w:tcPr>
          <w:p w14:paraId="5F27F7E6"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 xml:space="preserve">$1,003,396 </w:t>
            </w:r>
          </w:p>
        </w:tc>
      </w:tr>
      <w:tr w:rsidR="00602AF9" w:rsidRPr="00602AF9" w14:paraId="471DAF2F"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05588A7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Imbalance Energy</w:t>
            </w:r>
          </w:p>
        </w:tc>
        <w:tc>
          <w:tcPr>
            <w:tcW w:w="760" w:type="dxa"/>
            <w:tcBorders>
              <w:top w:val="nil"/>
              <w:left w:val="nil"/>
              <w:bottom w:val="single" w:sz="4" w:space="0" w:color="auto"/>
              <w:right w:val="single" w:sz="4" w:space="0" w:color="auto"/>
            </w:tcBorders>
            <w:shd w:val="clear" w:color="auto" w:fill="auto"/>
            <w:noWrap/>
            <w:vAlign w:val="bottom"/>
            <w:hideMark/>
          </w:tcPr>
          <w:p w14:paraId="30C50B2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12492CF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$37,113</w:t>
            </w:r>
          </w:p>
        </w:tc>
        <w:tc>
          <w:tcPr>
            <w:tcW w:w="900" w:type="dxa"/>
            <w:tcBorders>
              <w:top w:val="nil"/>
              <w:left w:val="nil"/>
              <w:bottom w:val="single" w:sz="4" w:space="0" w:color="auto"/>
              <w:right w:val="single" w:sz="4" w:space="0" w:color="auto"/>
            </w:tcBorders>
            <w:shd w:val="clear" w:color="auto" w:fill="auto"/>
            <w:noWrap/>
            <w:vAlign w:val="bottom"/>
            <w:hideMark/>
          </w:tcPr>
          <w:p w14:paraId="1C4F8F4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$19,872</w:t>
            </w:r>
          </w:p>
        </w:tc>
        <w:tc>
          <w:tcPr>
            <w:tcW w:w="900" w:type="dxa"/>
            <w:tcBorders>
              <w:top w:val="nil"/>
              <w:left w:val="nil"/>
              <w:bottom w:val="single" w:sz="4" w:space="0" w:color="auto"/>
              <w:right w:val="single" w:sz="4" w:space="0" w:color="auto"/>
            </w:tcBorders>
            <w:shd w:val="clear" w:color="auto" w:fill="auto"/>
            <w:noWrap/>
            <w:vAlign w:val="bottom"/>
            <w:hideMark/>
          </w:tcPr>
          <w:p w14:paraId="33382E1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$17,120</w:t>
            </w:r>
          </w:p>
        </w:tc>
        <w:tc>
          <w:tcPr>
            <w:tcW w:w="810" w:type="dxa"/>
            <w:tcBorders>
              <w:top w:val="nil"/>
              <w:left w:val="nil"/>
              <w:bottom w:val="single" w:sz="4" w:space="0" w:color="auto"/>
              <w:right w:val="single" w:sz="4" w:space="0" w:color="auto"/>
            </w:tcBorders>
            <w:shd w:val="clear" w:color="auto" w:fill="auto"/>
            <w:noWrap/>
            <w:vAlign w:val="bottom"/>
            <w:hideMark/>
          </w:tcPr>
          <w:p w14:paraId="0D4D3B5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$8,379</w:t>
            </w:r>
          </w:p>
        </w:tc>
        <w:tc>
          <w:tcPr>
            <w:tcW w:w="810" w:type="dxa"/>
            <w:tcBorders>
              <w:top w:val="nil"/>
              <w:left w:val="nil"/>
              <w:bottom w:val="single" w:sz="4" w:space="0" w:color="auto"/>
              <w:right w:val="single" w:sz="4" w:space="0" w:color="auto"/>
            </w:tcBorders>
            <w:shd w:val="clear" w:color="auto" w:fill="auto"/>
            <w:noWrap/>
            <w:vAlign w:val="bottom"/>
            <w:hideMark/>
          </w:tcPr>
          <w:p w14:paraId="66EB472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$10,541</w:t>
            </w:r>
          </w:p>
        </w:tc>
        <w:tc>
          <w:tcPr>
            <w:tcW w:w="810" w:type="dxa"/>
            <w:tcBorders>
              <w:top w:val="nil"/>
              <w:left w:val="nil"/>
              <w:bottom w:val="single" w:sz="4" w:space="0" w:color="auto"/>
              <w:right w:val="single" w:sz="4" w:space="0" w:color="auto"/>
            </w:tcBorders>
            <w:shd w:val="clear" w:color="auto" w:fill="auto"/>
            <w:noWrap/>
            <w:vAlign w:val="bottom"/>
            <w:hideMark/>
          </w:tcPr>
          <w:p w14:paraId="6B15CAB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$17,477</w:t>
            </w:r>
          </w:p>
        </w:tc>
        <w:tc>
          <w:tcPr>
            <w:tcW w:w="810" w:type="dxa"/>
            <w:tcBorders>
              <w:top w:val="nil"/>
              <w:left w:val="nil"/>
              <w:bottom w:val="single" w:sz="4" w:space="0" w:color="auto"/>
              <w:right w:val="single" w:sz="4" w:space="0" w:color="auto"/>
            </w:tcBorders>
            <w:shd w:val="clear" w:color="auto" w:fill="auto"/>
            <w:noWrap/>
            <w:vAlign w:val="bottom"/>
            <w:hideMark/>
          </w:tcPr>
          <w:p w14:paraId="3E0E614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$25,220</w:t>
            </w:r>
          </w:p>
        </w:tc>
        <w:tc>
          <w:tcPr>
            <w:tcW w:w="720" w:type="dxa"/>
            <w:tcBorders>
              <w:top w:val="nil"/>
              <w:left w:val="nil"/>
              <w:bottom w:val="single" w:sz="4" w:space="0" w:color="auto"/>
              <w:right w:val="single" w:sz="4" w:space="0" w:color="auto"/>
            </w:tcBorders>
            <w:shd w:val="clear" w:color="auto" w:fill="auto"/>
            <w:noWrap/>
            <w:vAlign w:val="bottom"/>
            <w:hideMark/>
          </w:tcPr>
          <w:p w14:paraId="48B71E2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$19,712</w:t>
            </w:r>
          </w:p>
        </w:tc>
        <w:tc>
          <w:tcPr>
            <w:tcW w:w="720" w:type="dxa"/>
            <w:tcBorders>
              <w:top w:val="nil"/>
              <w:left w:val="nil"/>
              <w:bottom w:val="single" w:sz="4" w:space="0" w:color="auto"/>
              <w:right w:val="single" w:sz="4" w:space="0" w:color="auto"/>
            </w:tcBorders>
            <w:shd w:val="clear" w:color="auto" w:fill="auto"/>
            <w:noWrap/>
            <w:vAlign w:val="bottom"/>
            <w:hideMark/>
          </w:tcPr>
          <w:p w14:paraId="340BFEC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$32,362</w:t>
            </w:r>
          </w:p>
        </w:tc>
        <w:tc>
          <w:tcPr>
            <w:tcW w:w="810" w:type="dxa"/>
            <w:tcBorders>
              <w:top w:val="nil"/>
              <w:left w:val="nil"/>
              <w:bottom w:val="single" w:sz="4" w:space="0" w:color="auto"/>
              <w:right w:val="single" w:sz="4" w:space="0" w:color="auto"/>
            </w:tcBorders>
            <w:shd w:val="clear" w:color="auto" w:fill="auto"/>
            <w:noWrap/>
            <w:vAlign w:val="bottom"/>
            <w:hideMark/>
          </w:tcPr>
          <w:p w14:paraId="4B39FED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$12,609</w:t>
            </w:r>
          </w:p>
        </w:tc>
        <w:tc>
          <w:tcPr>
            <w:tcW w:w="900" w:type="dxa"/>
            <w:tcBorders>
              <w:top w:val="nil"/>
              <w:left w:val="nil"/>
              <w:bottom w:val="single" w:sz="4" w:space="0" w:color="auto"/>
              <w:right w:val="single" w:sz="4" w:space="0" w:color="auto"/>
            </w:tcBorders>
            <w:shd w:val="clear" w:color="auto" w:fill="auto"/>
            <w:noWrap/>
            <w:vAlign w:val="bottom"/>
            <w:hideMark/>
          </w:tcPr>
          <w:p w14:paraId="0AF37E0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$36,151</w:t>
            </w:r>
          </w:p>
        </w:tc>
        <w:tc>
          <w:tcPr>
            <w:tcW w:w="990" w:type="dxa"/>
            <w:tcBorders>
              <w:top w:val="nil"/>
              <w:left w:val="nil"/>
              <w:bottom w:val="single" w:sz="4" w:space="0" w:color="auto"/>
              <w:right w:val="single" w:sz="4" w:space="0" w:color="auto"/>
            </w:tcBorders>
            <w:shd w:val="clear" w:color="auto" w:fill="auto"/>
            <w:noWrap/>
            <w:vAlign w:val="bottom"/>
            <w:hideMark/>
          </w:tcPr>
          <w:p w14:paraId="3A3714F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$64,317</w:t>
            </w:r>
          </w:p>
        </w:tc>
        <w:tc>
          <w:tcPr>
            <w:tcW w:w="990" w:type="dxa"/>
            <w:tcBorders>
              <w:top w:val="nil"/>
              <w:left w:val="nil"/>
              <w:bottom w:val="single" w:sz="4" w:space="0" w:color="auto"/>
              <w:right w:val="single" w:sz="8" w:space="0" w:color="auto"/>
            </w:tcBorders>
            <w:shd w:val="clear" w:color="auto" w:fill="auto"/>
            <w:noWrap/>
            <w:vAlign w:val="bottom"/>
            <w:hideMark/>
          </w:tcPr>
          <w:p w14:paraId="6E2CC8BB"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 xml:space="preserve">$300,873 </w:t>
            </w:r>
          </w:p>
        </w:tc>
      </w:tr>
      <w:tr w:rsidR="00602AF9" w:rsidRPr="00602AF9" w14:paraId="0809AC43"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58D684A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Renewable Energy Credits</w:t>
            </w:r>
          </w:p>
        </w:tc>
        <w:tc>
          <w:tcPr>
            <w:tcW w:w="760" w:type="dxa"/>
            <w:tcBorders>
              <w:top w:val="nil"/>
              <w:left w:val="nil"/>
              <w:bottom w:val="single" w:sz="4" w:space="0" w:color="auto"/>
              <w:right w:val="single" w:sz="4" w:space="0" w:color="auto"/>
            </w:tcBorders>
            <w:shd w:val="clear" w:color="auto" w:fill="auto"/>
            <w:noWrap/>
            <w:vAlign w:val="bottom"/>
            <w:hideMark/>
          </w:tcPr>
          <w:p w14:paraId="38ABC7B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3118C70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$38,746</w:t>
            </w:r>
          </w:p>
        </w:tc>
        <w:tc>
          <w:tcPr>
            <w:tcW w:w="900" w:type="dxa"/>
            <w:tcBorders>
              <w:top w:val="nil"/>
              <w:left w:val="nil"/>
              <w:bottom w:val="single" w:sz="4" w:space="0" w:color="auto"/>
              <w:right w:val="single" w:sz="4" w:space="0" w:color="auto"/>
            </w:tcBorders>
            <w:shd w:val="clear" w:color="auto" w:fill="auto"/>
            <w:noWrap/>
            <w:vAlign w:val="bottom"/>
            <w:hideMark/>
          </w:tcPr>
          <w:p w14:paraId="1E97A5A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$38,746</w:t>
            </w:r>
          </w:p>
        </w:tc>
        <w:tc>
          <w:tcPr>
            <w:tcW w:w="900" w:type="dxa"/>
            <w:tcBorders>
              <w:top w:val="nil"/>
              <w:left w:val="nil"/>
              <w:bottom w:val="single" w:sz="4" w:space="0" w:color="auto"/>
              <w:right w:val="single" w:sz="4" w:space="0" w:color="auto"/>
            </w:tcBorders>
            <w:shd w:val="clear" w:color="auto" w:fill="auto"/>
            <w:noWrap/>
            <w:vAlign w:val="bottom"/>
            <w:hideMark/>
          </w:tcPr>
          <w:p w14:paraId="3ABA5F7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$38,746</w:t>
            </w:r>
          </w:p>
        </w:tc>
        <w:tc>
          <w:tcPr>
            <w:tcW w:w="810" w:type="dxa"/>
            <w:tcBorders>
              <w:top w:val="nil"/>
              <w:left w:val="nil"/>
              <w:bottom w:val="single" w:sz="4" w:space="0" w:color="auto"/>
              <w:right w:val="single" w:sz="4" w:space="0" w:color="auto"/>
            </w:tcBorders>
            <w:shd w:val="clear" w:color="auto" w:fill="auto"/>
            <w:noWrap/>
            <w:vAlign w:val="bottom"/>
            <w:hideMark/>
          </w:tcPr>
          <w:p w14:paraId="1AED3EB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$38,746</w:t>
            </w:r>
          </w:p>
        </w:tc>
        <w:tc>
          <w:tcPr>
            <w:tcW w:w="810" w:type="dxa"/>
            <w:tcBorders>
              <w:top w:val="nil"/>
              <w:left w:val="nil"/>
              <w:bottom w:val="single" w:sz="4" w:space="0" w:color="auto"/>
              <w:right w:val="single" w:sz="4" w:space="0" w:color="auto"/>
            </w:tcBorders>
            <w:shd w:val="clear" w:color="auto" w:fill="auto"/>
            <w:noWrap/>
            <w:vAlign w:val="bottom"/>
            <w:hideMark/>
          </w:tcPr>
          <w:p w14:paraId="1A8C785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$38,746</w:t>
            </w:r>
          </w:p>
        </w:tc>
        <w:tc>
          <w:tcPr>
            <w:tcW w:w="810" w:type="dxa"/>
            <w:tcBorders>
              <w:top w:val="nil"/>
              <w:left w:val="nil"/>
              <w:bottom w:val="single" w:sz="4" w:space="0" w:color="auto"/>
              <w:right w:val="single" w:sz="4" w:space="0" w:color="auto"/>
            </w:tcBorders>
            <w:shd w:val="clear" w:color="auto" w:fill="auto"/>
            <w:noWrap/>
            <w:vAlign w:val="bottom"/>
            <w:hideMark/>
          </w:tcPr>
          <w:p w14:paraId="19F20E8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$38,746</w:t>
            </w:r>
          </w:p>
        </w:tc>
        <w:tc>
          <w:tcPr>
            <w:tcW w:w="810" w:type="dxa"/>
            <w:tcBorders>
              <w:top w:val="nil"/>
              <w:left w:val="nil"/>
              <w:bottom w:val="single" w:sz="4" w:space="0" w:color="auto"/>
              <w:right w:val="single" w:sz="4" w:space="0" w:color="auto"/>
            </w:tcBorders>
            <w:shd w:val="clear" w:color="auto" w:fill="auto"/>
            <w:noWrap/>
            <w:vAlign w:val="bottom"/>
            <w:hideMark/>
          </w:tcPr>
          <w:p w14:paraId="7624383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$38,746</w:t>
            </w:r>
          </w:p>
        </w:tc>
        <w:tc>
          <w:tcPr>
            <w:tcW w:w="720" w:type="dxa"/>
            <w:tcBorders>
              <w:top w:val="nil"/>
              <w:left w:val="nil"/>
              <w:bottom w:val="single" w:sz="4" w:space="0" w:color="auto"/>
              <w:right w:val="single" w:sz="4" w:space="0" w:color="auto"/>
            </w:tcBorders>
            <w:shd w:val="clear" w:color="auto" w:fill="auto"/>
            <w:noWrap/>
            <w:vAlign w:val="bottom"/>
            <w:hideMark/>
          </w:tcPr>
          <w:p w14:paraId="668D9AC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$38,746</w:t>
            </w:r>
          </w:p>
        </w:tc>
        <w:tc>
          <w:tcPr>
            <w:tcW w:w="720" w:type="dxa"/>
            <w:tcBorders>
              <w:top w:val="nil"/>
              <w:left w:val="nil"/>
              <w:bottom w:val="single" w:sz="4" w:space="0" w:color="auto"/>
              <w:right w:val="single" w:sz="4" w:space="0" w:color="auto"/>
            </w:tcBorders>
            <w:shd w:val="clear" w:color="auto" w:fill="auto"/>
            <w:noWrap/>
            <w:vAlign w:val="bottom"/>
            <w:hideMark/>
          </w:tcPr>
          <w:p w14:paraId="6176B2D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$38,746</w:t>
            </w:r>
          </w:p>
        </w:tc>
        <w:tc>
          <w:tcPr>
            <w:tcW w:w="810" w:type="dxa"/>
            <w:tcBorders>
              <w:top w:val="nil"/>
              <w:left w:val="nil"/>
              <w:bottom w:val="single" w:sz="4" w:space="0" w:color="auto"/>
              <w:right w:val="single" w:sz="4" w:space="0" w:color="auto"/>
            </w:tcBorders>
            <w:shd w:val="clear" w:color="auto" w:fill="auto"/>
            <w:noWrap/>
            <w:vAlign w:val="bottom"/>
            <w:hideMark/>
          </w:tcPr>
          <w:p w14:paraId="21B8661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$38,746</w:t>
            </w:r>
          </w:p>
        </w:tc>
        <w:tc>
          <w:tcPr>
            <w:tcW w:w="900" w:type="dxa"/>
            <w:tcBorders>
              <w:top w:val="nil"/>
              <w:left w:val="nil"/>
              <w:bottom w:val="single" w:sz="4" w:space="0" w:color="auto"/>
              <w:right w:val="single" w:sz="4" w:space="0" w:color="auto"/>
            </w:tcBorders>
            <w:shd w:val="clear" w:color="auto" w:fill="auto"/>
            <w:noWrap/>
            <w:vAlign w:val="bottom"/>
            <w:hideMark/>
          </w:tcPr>
          <w:p w14:paraId="3A31FEE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$38,746</w:t>
            </w:r>
          </w:p>
        </w:tc>
        <w:tc>
          <w:tcPr>
            <w:tcW w:w="990" w:type="dxa"/>
            <w:tcBorders>
              <w:top w:val="nil"/>
              <w:left w:val="nil"/>
              <w:bottom w:val="single" w:sz="4" w:space="0" w:color="auto"/>
              <w:right w:val="single" w:sz="4" w:space="0" w:color="auto"/>
            </w:tcBorders>
            <w:shd w:val="clear" w:color="auto" w:fill="auto"/>
            <w:noWrap/>
            <w:vAlign w:val="bottom"/>
            <w:hideMark/>
          </w:tcPr>
          <w:p w14:paraId="2B0C259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$38,746</w:t>
            </w:r>
          </w:p>
        </w:tc>
        <w:tc>
          <w:tcPr>
            <w:tcW w:w="990" w:type="dxa"/>
            <w:tcBorders>
              <w:top w:val="nil"/>
              <w:left w:val="nil"/>
              <w:bottom w:val="single" w:sz="4" w:space="0" w:color="auto"/>
              <w:right w:val="single" w:sz="8" w:space="0" w:color="auto"/>
            </w:tcBorders>
            <w:shd w:val="clear" w:color="auto" w:fill="auto"/>
            <w:noWrap/>
            <w:vAlign w:val="bottom"/>
            <w:hideMark/>
          </w:tcPr>
          <w:p w14:paraId="0C0A73D0"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 xml:space="preserve">$464,949 </w:t>
            </w:r>
          </w:p>
        </w:tc>
      </w:tr>
      <w:tr w:rsidR="00602AF9" w:rsidRPr="00602AF9" w14:paraId="2F4ECA5B"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76223491"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Total Purchased Power/Generation Cost</w:t>
            </w:r>
          </w:p>
        </w:tc>
        <w:tc>
          <w:tcPr>
            <w:tcW w:w="760" w:type="dxa"/>
            <w:tcBorders>
              <w:top w:val="nil"/>
              <w:left w:val="nil"/>
              <w:bottom w:val="single" w:sz="4" w:space="0" w:color="auto"/>
              <w:right w:val="single" w:sz="4" w:space="0" w:color="auto"/>
            </w:tcBorders>
            <w:shd w:val="clear" w:color="auto" w:fill="auto"/>
            <w:noWrap/>
            <w:vAlign w:val="bottom"/>
            <w:hideMark/>
          </w:tcPr>
          <w:p w14:paraId="1947A1A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6C114A9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$947,349</w:t>
            </w:r>
          </w:p>
        </w:tc>
        <w:tc>
          <w:tcPr>
            <w:tcW w:w="900" w:type="dxa"/>
            <w:tcBorders>
              <w:top w:val="nil"/>
              <w:left w:val="nil"/>
              <w:bottom w:val="single" w:sz="4" w:space="0" w:color="auto"/>
              <w:right w:val="single" w:sz="4" w:space="0" w:color="auto"/>
            </w:tcBorders>
            <w:shd w:val="clear" w:color="auto" w:fill="auto"/>
            <w:noWrap/>
            <w:vAlign w:val="bottom"/>
            <w:hideMark/>
          </w:tcPr>
          <w:p w14:paraId="6E68B67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$726,501</w:t>
            </w:r>
          </w:p>
        </w:tc>
        <w:tc>
          <w:tcPr>
            <w:tcW w:w="900" w:type="dxa"/>
            <w:tcBorders>
              <w:top w:val="nil"/>
              <w:left w:val="nil"/>
              <w:bottom w:val="single" w:sz="4" w:space="0" w:color="auto"/>
              <w:right w:val="single" w:sz="4" w:space="0" w:color="auto"/>
            </w:tcBorders>
            <w:shd w:val="clear" w:color="auto" w:fill="auto"/>
            <w:noWrap/>
            <w:vAlign w:val="bottom"/>
            <w:hideMark/>
          </w:tcPr>
          <w:p w14:paraId="422DB5A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$574,373</w:t>
            </w:r>
          </w:p>
        </w:tc>
        <w:tc>
          <w:tcPr>
            <w:tcW w:w="810" w:type="dxa"/>
            <w:tcBorders>
              <w:top w:val="nil"/>
              <w:left w:val="nil"/>
              <w:bottom w:val="single" w:sz="4" w:space="0" w:color="auto"/>
              <w:right w:val="single" w:sz="4" w:space="0" w:color="auto"/>
            </w:tcBorders>
            <w:shd w:val="clear" w:color="auto" w:fill="auto"/>
            <w:noWrap/>
            <w:vAlign w:val="bottom"/>
            <w:hideMark/>
          </w:tcPr>
          <w:p w14:paraId="6E9E6BD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$538,739</w:t>
            </w:r>
          </w:p>
        </w:tc>
        <w:tc>
          <w:tcPr>
            <w:tcW w:w="810" w:type="dxa"/>
            <w:tcBorders>
              <w:top w:val="nil"/>
              <w:left w:val="nil"/>
              <w:bottom w:val="single" w:sz="4" w:space="0" w:color="auto"/>
              <w:right w:val="single" w:sz="4" w:space="0" w:color="auto"/>
            </w:tcBorders>
            <w:shd w:val="clear" w:color="auto" w:fill="auto"/>
            <w:noWrap/>
            <w:vAlign w:val="bottom"/>
            <w:hideMark/>
          </w:tcPr>
          <w:p w14:paraId="4E9CA67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$534,657</w:t>
            </w:r>
          </w:p>
        </w:tc>
        <w:tc>
          <w:tcPr>
            <w:tcW w:w="810" w:type="dxa"/>
            <w:tcBorders>
              <w:top w:val="nil"/>
              <w:left w:val="nil"/>
              <w:bottom w:val="single" w:sz="4" w:space="0" w:color="auto"/>
              <w:right w:val="single" w:sz="4" w:space="0" w:color="auto"/>
            </w:tcBorders>
            <w:shd w:val="clear" w:color="auto" w:fill="auto"/>
            <w:noWrap/>
            <w:vAlign w:val="bottom"/>
            <w:hideMark/>
          </w:tcPr>
          <w:p w14:paraId="6AAC2C6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$532,951</w:t>
            </w:r>
          </w:p>
        </w:tc>
        <w:tc>
          <w:tcPr>
            <w:tcW w:w="810" w:type="dxa"/>
            <w:tcBorders>
              <w:top w:val="nil"/>
              <w:left w:val="nil"/>
              <w:bottom w:val="single" w:sz="4" w:space="0" w:color="auto"/>
              <w:right w:val="single" w:sz="4" w:space="0" w:color="auto"/>
            </w:tcBorders>
            <w:shd w:val="clear" w:color="auto" w:fill="auto"/>
            <w:noWrap/>
            <w:vAlign w:val="bottom"/>
            <w:hideMark/>
          </w:tcPr>
          <w:p w14:paraId="6A2F61B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$583,530</w:t>
            </w:r>
          </w:p>
        </w:tc>
        <w:tc>
          <w:tcPr>
            <w:tcW w:w="720" w:type="dxa"/>
            <w:tcBorders>
              <w:top w:val="nil"/>
              <w:left w:val="nil"/>
              <w:bottom w:val="single" w:sz="4" w:space="0" w:color="auto"/>
              <w:right w:val="single" w:sz="4" w:space="0" w:color="auto"/>
            </w:tcBorders>
            <w:shd w:val="clear" w:color="auto" w:fill="auto"/>
            <w:noWrap/>
            <w:vAlign w:val="bottom"/>
            <w:hideMark/>
          </w:tcPr>
          <w:p w14:paraId="36C3EF6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$602,021</w:t>
            </w:r>
          </w:p>
        </w:tc>
        <w:tc>
          <w:tcPr>
            <w:tcW w:w="720" w:type="dxa"/>
            <w:tcBorders>
              <w:top w:val="nil"/>
              <w:left w:val="nil"/>
              <w:bottom w:val="single" w:sz="4" w:space="0" w:color="auto"/>
              <w:right w:val="single" w:sz="4" w:space="0" w:color="auto"/>
            </w:tcBorders>
            <w:shd w:val="clear" w:color="auto" w:fill="auto"/>
            <w:noWrap/>
            <w:vAlign w:val="bottom"/>
            <w:hideMark/>
          </w:tcPr>
          <w:p w14:paraId="15C471C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$566,748</w:t>
            </w:r>
          </w:p>
        </w:tc>
        <w:tc>
          <w:tcPr>
            <w:tcW w:w="810" w:type="dxa"/>
            <w:tcBorders>
              <w:top w:val="nil"/>
              <w:left w:val="nil"/>
              <w:bottom w:val="single" w:sz="4" w:space="0" w:color="auto"/>
              <w:right w:val="single" w:sz="4" w:space="0" w:color="auto"/>
            </w:tcBorders>
            <w:shd w:val="clear" w:color="auto" w:fill="auto"/>
            <w:noWrap/>
            <w:vAlign w:val="bottom"/>
            <w:hideMark/>
          </w:tcPr>
          <w:p w14:paraId="2C4CAE1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$592,677</w:t>
            </w:r>
          </w:p>
        </w:tc>
        <w:tc>
          <w:tcPr>
            <w:tcW w:w="900" w:type="dxa"/>
            <w:tcBorders>
              <w:top w:val="nil"/>
              <w:left w:val="nil"/>
              <w:bottom w:val="single" w:sz="4" w:space="0" w:color="auto"/>
              <w:right w:val="single" w:sz="4" w:space="0" w:color="auto"/>
            </w:tcBorders>
            <w:shd w:val="clear" w:color="auto" w:fill="auto"/>
            <w:noWrap/>
            <w:vAlign w:val="bottom"/>
            <w:hideMark/>
          </w:tcPr>
          <w:p w14:paraId="14BF6BF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$764,284</w:t>
            </w:r>
          </w:p>
        </w:tc>
        <w:tc>
          <w:tcPr>
            <w:tcW w:w="990" w:type="dxa"/>
            <w:tcBorders>
              <w:top w:val="nil"/>
              <w:left w:val="nil"/>
              <w:bottom w:val="single" w:sz="4" w:space="0" w:color="auto"/>
              <w:right w:val="single" w:sz="4" w:space="0" w:color="auto"/>
            </w:tcBorders>
            <w:shd w:val="clear" w:color="auto" w:fill="auto"/>
            <w:noWrap/>
            <w:vAlign w:val="bottom"/>
            <w:hideMark/>
          </w:tcPr>
          <w:p w14:paraId="0E9CD04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$989,555</w:t>
            </w:r>
          </w:p>
        </w:tc>
        <w:tc>
          <w:tcPr>
            <w:tcW w:w="990" w:type="dxa"/>
            <w:tcBorders>
              <w:top w:val="nil"/>
              <w:left w:val="nil"/>
              <w:bottom w:val="single" w:sz="4" w:space="0" w:color="auto"/>
              <w:right w:val="single" w:sz="8" w:space="0" w:color="auto"/>
            </w:tcBorders>
            <w:shd w:val="clear" w:color="auto" w:fill="auto"/>
            <w:noWrap/>
            <w:vAlign w:val="bottom"/>
            <w:hideMark/>
          </w:tcPr>
          <w:p w14:paraId="30EDD69B"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 xml:space="preserve">$7,953,386 </w:t>
            </w:r>
          </w:p>
        </w:tc>
      </w:tr>
      <w:tr w:rsidR="00602AF9" w:rsidRPr="00602AF9" w14:paraId="01659D29"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7CB5DAE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60" w:type="dxa"/>
            <w:tcBorders>
              <w:top w:val="nil"/>
              <w:left w:val="nil"/>
              <w:bottom w:val="single" w:sz="4" w:space="0" w:color="auto"/>
              <w:right w:val="single" w:sz="4" w:space="0" w:color="auto"/>
            </w:tcBorders>
            <w:shd w:val="clear" w:color="auto" w:fill="auto"/>
            <w:noWrap/>
            <w:vAlign w:val="bottom"/>
            <w:hideMark/>
          </w:tcPr>
          <w:p w14:paraId="679C961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7D36715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2CA68B3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0C37A5C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4DE0AE1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F83BBE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BCBE64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184D2FF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643512B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631B81A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149734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69D7560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050D684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6E67063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4E1BE3F4"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324ADE13"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Transmission/Option Premium</w:t>
            </w:r>
          </w:p>
        </w:tc>
        <w:tc>
          <w:tcPr>
            <w:tcW w:w="760" w:type="dxa"/>
            <w:tcBorders>
              <w:top w:val="nil"/>
              <w:left w:val="nil"/>
              <w:bottom w:val="single" w:sz="4" w:space="0" w:color="auto"/>
              <w:right w:val="single" w:sz="4" w:space="0" w:color="auto"/>
            </w:tcBorders>
            <w:shd w:val="clear" w:color="auto" w:fill="auto"/>
            <w:noWrap/>
            <w:vAlign w:val="bottom"/>
            <w:hideMark/>
          </w:tcPr>
          <w:p w14:paraId="7D3650D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27C97BC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779E4DC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0F1B500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25DA940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4D6DCF2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08B1A3C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21E4C62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6091F31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5A26E8E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21C0FCC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03AED7A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65940EB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7C045AC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3009B720"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1F04E92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W-DAT</w:t>
            </w:r>
          </w:p>
        </w:tc>
        <w:tc>
          <w:tcPr>
            <w:tcW w:w="760" w:type="dxa"/>
            <w:tcBorders>
              <w:top w:val="nil"/>
              <w:left w:val="nil"/>
              <w:bottom w:val="single" w:sz="4" w:space="0" w:color="auto"/>
              <w:right w:val="single" w:sz="4" w:space="0" w:color="auto"/>
            </w:tcBorders>
            <w:shd w:val="clear" w:color="auto" w:fill="auto"/>
            <w:noWrap/>
            <w:vAlign w:val="bottom"/>
            <w:hideMark/>
          </w:tcPr>
          <w:p w14:paraId="1A70302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5CF4964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$55,014</w:t>
            </w:r>
          </w:p>
        </w:tc>
        <w:tc>
          <w:tcPr>
            <w:tcW w:w="900" w:type="dxa"/>
            <w:tcBorders>
              <w:top w:val="nil"/>
              <w:left w:val="nil"/>
              <w:bottom w:val="single" w:sz="4" w:space="0" w:color="auto"/>
              <w:right w:val="single" w:sz="4" w:space="0" w:color="auto"/>
            </w:tcBorders>
            <w:shd w:val="clear" w:color="auto" w:fill="auto"/>
            <w:noWrap/>
            <w:vAlign w:val="bottom"/>
            <w:hideMark/>
          </w:tcPr>
          <w:p w14:paraId="2E36AFB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$55,014</w:t>
            </w:r>
          </w:p>
        </w:tc>
        <w:tc>
          <w:tcPr>
            <w:tcW w:w="900" w:type="dxa"/>
            <w:tcBorders>
              <w:top w:val="nil"/>
              <w:left w:val="nil"/>
              <w:bottom w:val="single" w:sz="4" w:space="0" w:color="auto"/>
              <w:right w:val="single" w:sz="4" w:space="0" w:color="auto"/>
            </w:tcBorders>
            <w:shd w:val="clear" w:color="auto" w:fill="auto"/>
            <w:noWrap/>
            <w:vAlign w:val="bottom"/>
            <w:hideMark/>
          </w:tcPr>
          <w:p w14:paraId="02FEB0C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$55,014</w:t>
            </w:r>
          </w:p>
        </w:tc>
        <w:tc>
          <w:tcPr>
            <w:tcW w:w="810" w:type="dxa"/>
            <w:tcBorders>
              <w:top w:val="nil"/>
              <w:left w:val="nil"/>
              <w:bottom w:val="single" w:sz="4" w:space="0" w:color="auto"/>
              <w:right w:val="single" w:sz="4" w:space="0" w:color="auto"/>
            </w:tcBorders>
            <w:shd w:val="clear" w:color="auto" w:fill="auto"/>
            <w:noWrap/>
            <w:vAlign w:val="bottom"/>
            <w:hideMark/>
          </w:tcPr>
          <w:p w14:paraId="7FCFB05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$55,014</w:t>
            </w:r>
          </w:p>
        </w:tc>
        <w:tc>
          <w:tcPr>
            <w:tcW w:w="810" w:type="dxa"/>
            <w:tcBorders>
              <w:top w:val="nil"/>
              <w:left w:val="nil"/>
              <w:bottom w:val="single" w:sz="4" w:space="0" w:color="auto"/>
              <w:right w:val="single" w:sz="4" w:space="0" w:color="auto"/>
            </w:tcBorders>
            <w:shd w:val="clear" w:color="auto" w:fill="auto"/>
            <w:noWrap/>
            <w:vAlign w:val="bottom"/>
            <w:hideMark/>
          </w:tcPr>
          <w:p w14:paraId="5DAC8D0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$55,014</w:t>
            </w:r>
          </w:p>
        </w:tc>
        <w:tc>
          <w:tcPr>
            <w:tcW w:w="810" w:type="dxa"/>
            <w:tcBorders>
              <w:top w:val="nil"/>
              <w:left w:val="nil"/>
              <w:bottom w:val="single" w:sz="4" w:space="0" w:color="auto"/>
              <w:right w:val="single" w:sz="4" w:space="0" w:color="auto"/>
            </w:tcBorders>
            <w:shd w:val="clear" w:color="auto" w:fill="auto"/>
            <w:noWrap/>
            <w:vAlign w:val="bottom"/>
            <w:hideMark/>
          </w:tcPr>
          <w:p w14:paraId="3FAA9EA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$55,014</w:t>
            </w:r>
          </w:p>
        </w:tc>
        <w:tc>
          <w:tcPr>
            <w:tcW w:w="810" w:type="dxa"/>
            <w:tcBorders>
              <w:top w:val="nil"/>
              <w:left w:val="nil"/>
              <w:bottom w:val="single" w:sz="4" w:space="0" w:color="auto"/>
              <w:right w:val="single" w:sz="4" w:space="0" w:color="auto"/>
            </w:tcBorders>
            <w:shd w:val="clear" w:color="auto" w:fill="auto"/>
            <w:noWrap/>
            <w:vAlign w:val="bottom"/>
            <w:hideMark/>
          </w:tcPr>
          <w:p w14:paraId="0F95627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$55,014</w:t>
            </w:r>
          </w:p>
        </w:tc>
        <w:tc>
          <w:tcPr>
            <w:tcW w:w="720" w:type="dxa"/>
            <w:tcBorders>
              <w:top w:val="nil"/>
              <w:left w:val="nil"/>
              <w:bottom w:val="single" w:sz="4" w:space="0" w:color="auto"/>
              <w:right w:val="single" w:sz="4" w:space="0" w:color="auto"/>
            </w:tcBorders>
            <w:shd w:val="clear" w:color="auto" w:fill="auto"/>
            <w:noWrap/>
            <w:vAlign w:val="bottom"/>
            <w:hideMark/>
          </w:tcPr>
          <w:p w14:paraId="70EEEAA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$55,014</w:t>
            </w:r>
          </w:p>
        </w:tc>
        <w:tc>
          <w:tcPr>
            <w:tcW w:w="720" w:type="dxa"/>
            <w:tcBorders>
              <w:top w:val="nil"/>
              <w:left w:val="nil"/>
              <w:bottom w:val="single" w:sz="4" w:space="0" w:color="auto"/>
              <w:right w:val="single" w:sz="4" w:space="0" w:color="auto"/>
            </w:tcBorders>
            <w:shd w:val="clear" w:color="auto" w:fill="auto"/>
            <w:noWrap/>
            <w:vAlign w:val="bottom"/>
            <w:hideMark/>
          </w:tcPr>
          <w:p w14:paraId="18AD2C2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$55,014</w:t>
            </w:r>
          </w:p>
        </w:tc>
        <w:tc>
          <w:tcPr>
            <w:tcW w:w="810" w:type="dxa"/>
            <w:tcBorders>
              <w:top w:val="nil"/>
              <w:left w:val="nil"/>
              <w:bottom w:val="single" w:sz="4" w:space="0" w:color="auto"/>
              <w:right w:val="single" w:sz="4" w:space="0" w:color="auto"/>
            </w:tcBorders>
            <w:shd w:val="clear" w:color="auto" w:fill="auto"/>
            <w:noWrap/>
            <w:vAlign w:val="bottom"/>
            <w:hideMark/>
          </w:tcPr>
          <w:p w14:paraId="468407E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$55,014</w:t>
            </w:r>
          </w:p>
        </w:tc>
        <w:tc>
          <w:tcPr>
            <w:tcW w:w="900" w:type="dxa"/>
            <w:tcBorders>
              <w:top w:val="nil"/>
              <w:left w:val="nil"/>
              <w:bottom w:val="single" w:sz="4" w:space="0" w:color="auto"/>
              <w:right w:val="single" w:sz="4" w:space="0" w:color="auto"/>
            </w:tcBorders>
            <w:shd w:val="clear" w:color="auto" w:fill="auto"/>
            <w:noWrap/>
            <w:vAlign w:val="bottom"/>
            <w:hideMark/>
          </w:tcPr>
          <w:p w14:paraId="5230B93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$55,014</w:t>
            </w:r>
          </w:p>
        </w:tc>
        <w:tc>
          <w:tcPr>
            <w:tcW w:w="990" w:type="dxa"/>
            <w:tcBorders>
              <w:top w:val="nil"/>
              <w:left w:val="nil"/>
              <w:bottom w:val="single" w:sz="4" w:space="0" w:color="auto"/>
              <w:right w:val="single" w:sz="4" w:space="0" w:color="auto"/>
            </w:tcBorders>
            <w:shd w:val="clear" w:color="auto" w:fill="auto"/>
            <w:noWrap/>
            <w:vAlign w:val="bottom"/>
            <w:hideMark/>
          </w:tcPr>
          <w:p w14:paraId="323E033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$55,014</w:t>
            </w:r>
          </w:p>
        </w:tc>
        <w:tc>
          <w:tcPr>
            <w:tcW w:w="990" w:type="dxa"/>
            <w:tcBorders>
              <w:top w:val="nil"/>
              <w:left w:val="nil"/>
              <w:bottom w:val="single" w:sz="4" w:space="0" w:color="auto"/>
              <w:right w:val="single" w:sz="8" w:space="0" w:color="auto"/>
            </w:tcBorders>
            <w:shd w:val="clear" w:color="auto" w:fill="auto"/>
            <w:noWrap/>
            <w:vAlign w:val="bottom"/>
            <w:hideMark/>
          </w:tcPr>
          <w:p w14:paraId="100F24F6"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$660,168</w:t>
            </w:r>
          </w:p>
        </w:tc>
      </w:tr>
      <w:tr w:rsidR="00602AF9" w:rsidRPr="00602AF9" w14:paraId="219C163D"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7FC3249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33 kV Transmission Charges</w:t>
            </w:r>
          </w:p>
        </w:tc>
        <w:tc>
          <w:tcPr>
            <w:tcW w:w="760" w:type="dxa"/>
            <w:tcBorders>
              <w:top w:val="nil"/>
              <w:left w:val="nil"/>
              <w:bottom w:val="single" w:sz="4" w:space="0" w:color="auto"/>
              <w:right w:val="single" w:sz="4" w:space="0" w:color="auto"/>
            </w:tcBorders>
            <w:shd w:val="clear" w:color="auto" w:fill="auto"/>
            <w:noWrap/>
            <w:vAlign w:val="bottom"/>
            <w:hideMark/>
          </w:tcPr>
          <w:p w14:paraId="7C5F5FC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71EAA55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$16,246</w:t>
            </w:r>
          </w:p>
        </w:tc>
        <w:tc>
          <w:tcPr>
            <w:tcW w:w="900" w:type="dxa"/>
            <w:tcBorders>
              <w:top w:val="nil"/>
              <w:left w:val="nil"/>
              <w:bottom w:val="single" w:sz="4" w:space="0" w:color="auto"/>
              <w:right w:val="single" w:sz="4" w:space="0" w:color="auto"/>
            </w:tcBorders>
            <w:shd w:val="clear" w:color="auto" w:fill="auto"/>
            <w:noWrap/>
            <w:vAlign w:val="bottom"/>
            <w:hideMark/>
          </w:tcPr>
          <w:p w14:paraId="51D6F10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$16,246</w:t>
            </w:r>
          </w:p>
        </w:tc>
        <w:tc>
          <w:tcPr>
            <w:tcW w:w="900" w:type="dxa"/>
            <w:tcBorders>
              <w:top w:val="nil"/>
              <w:left w:val="nil"/>
              <w:bottom w:val="single" w:sz="4" w:space="0" w:color="auto"/>
              <w:right w:val="single" w:sz="4" w:space="0" w:color="auto"/>
            </w:tcBorders>
            <w:shd w:val="clear" w:color="auto" w:fill="auto"/>
            <w:noWrap/>
            <w:vAlign w:val="bottom"/>
            <w:hideMark/>
          </w:tcPr>
          <w:p w14:paraId="3DE93FF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$16,246</w:t>
            </w:r>
          </w:p>
        </w:tc>
        <w:tc>
          <w:tcPr>
            <w:tcW w:w="810" w:type="dxa"/>
            <w:tcBorders>
              <w:top w:val="nil"/>
              <w:left w:val="nil"/>
              <w:bottom w:val="single" w:sz="4" w:space="0" w:color="auto"/>
              <w:right w:val="single" w:sz="4" w:space="0" w:color="auto"/>
            </w:tcBorders>
            <w:shd w:val="clear" w:color="auto" w:fill="auto"/>
            <w:noWrap/>
            <w:vAlign w:val="bottom"/>
            <w:hideMark/>
          </w:tcPr>
          <w:p w14:paraId="384860F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$16,246</w:t>
            </w:r>
          </w:p>
        </w:tc>
        <w:tc>
          <w:tcPr>
            <w:tcW w:w="810" w:type="dxa"/>
            <w:tcBorders>
              <w:top w:val="nil"/>
              <w:left w:val="nil"/>
              <w:bottom w:val="single" w:sz="4" w:space="0" w:color="auto"/>
              <w:right w:val="single" w:sz="4" w:space="0" w:color="auto"/>
            </w:tcBorders>
            <w:shd w:val="clear" w:color="auto" w:fill="auto"/>
            <w:noWrap/>
            <w:vAlign w:val="bottom"/>
            <w:hideMark/>
          </w:tcPr>
          <w:p w14:paraId="4BBDBDD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$16,246</w:t>
            </w:r>
          </w:p>
        </w:tc>
        <w:tc>
          <w:tcPr>
            <w:tcW w:w="810" w:type="dxa"/>
            <w:tcBorders>
              <w:top w:val="nil"/>
              <w:left w:val="nil"/>
              <w:bottom w:val="single" w:sz="4" w:space="0" w:color="auto"/>
              <w:right w:val="single" w:sz="4" w:space="0" w:color="auto"/>
            </w:tcBorders>
            <w:shd w:val="clear" w:color="auto" w:fill="auto"/>
            <w:noWrap/>
            <w:vAlign w:val="bottom"/>
            <w:hideMark/>
          </w:tcPr>
          <w:p w14:paraId="4928216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$16,246</w:t>
            </w:r>
          </w:p>
        </w:tc>
        <w:tc>
          <w:tcPr>
            <w:tcW w:w="810" w:type="dxa"/>
            <w:tcBorders>
              <w:top w:val="nil"/>
              <w:left w:val="nil"/>
              <w:bottom w:val="single" w:sz="4" w:space="0" w:color="auto"/>
              <w:right w:val="single" w:sz="4" w:space="0" w:color="auto"/>
            </w:tcBorders>
            <w:shd w:val="clear" w:color="auto" w:fill="auto"/>
            <w:noWrap/>
            <w:vAlign w:val="bottom"/>
            <w:hideMark/>
          </w:tcPr>
          <w:p w14:paraId="2396D09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$16,246</w:t>
            </w:r>
          </w:p>
        </w:tc>
        <w:tc>
          <w:tcPr>
            <w:tcW w:w="720" w:type="dxa"/>
            <w:tcBorders>
              <w:top w:val="nil"/>
              <w:left w:val="nil"/>
              <w:bottom w:val="single" w:sz="4" w:space="0" w:color="auto"/>
              <w:right w:val="single" w:sz="4" w:space="0" w:color="auto"/>
            </w:tcBorders>
            <w:shd w:val="clear" w:color="auto" w:fill="auto"/>
            <w:noWrap/>
            <w:vAlign w:val="bottom"/>
            <w:hideMark/>
          </w:tcPr>
          <w:p w14:paraId="6BCC74E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$16,246</w:t>
            </w:r>
          </w:p>
        </w:tc>
        <w:tc>
          <w:tcPr>
            <w:tcW w:w="720" w:type="dxa"/>
            <w:tcBorders>
              <w:top w:val="nil"/>
              <w:left w:val="nil"/>
              <w:bottom w:val="single" w:sz="4" w:space="0" w:color="auto"/>
              <w:right w:val="single" w:sz="4" w:space="0" w:color="auto"/>
            </w:tcBorders>
            <w:shd w:val="clear" w:color="auto" w:fill="auto"/>
            <w:noWrap/>
            <w:vAlign w:val="bottom"/>
            <w:hideMark/>
          </w:tcPr>
          <w:p w14:paraId="1DAE02D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$16,246</w:t>
            </w:r>
          </w:p>
        </w:tc>
        <w:tc>
          <w:tcPr>
            <w:tcW w:w="810" w:type="dxa"/>
            <w:tcBorders>
              <w:top w:val="nil"/>
              <w:left w:val="nil"/>
              <w:bottom w:val="single" w:sz="4" w:space="0" w:color="auto"/>
              <w:right w:val="single" w:sz="4" w:space="0" w:color="auto"/>
            </w:tcBorders>
            <w:shd w:val="clear" w:color="auto" w:fill="auto"/>
            <w:noWrap/>
            <w:vAlign w:val="bottom"/>
            <w:hideMark/>
          </w:tcPr>
          <w:p w14:paraId="37B0814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$16,246</w:t>
            </w:r>
          </w:p>
        </w:tc>
        <w:tc>
          <w:tcPr>
            <w:tcW w:w="900" w:type="dxa"/>
            <w:tcBorders>
              <w:top w:val="nil"/>
              <w:left w:val="nil"/>
              <w:bottom w:val="single" w:sz="4" w:space="0" w:color="auto"/>
              <w:right w:val="single" w:sz="4" w:space="0" w:color="auto"/>
            </w:tcBorders>
            <w:shd w:val="clear" w:color="auto" w:fill="auto"/>
            <w:noWrap/>
            <w:vAlign w:val="bottom"/>
            <w:hideMark/>
          </w:tcPr>
          <w:p w14:paraId="095C1B9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$16,246</w:t>
            </w:r>
          </w:p>
        </w:tc>
        <w:tc>
          <w:tcPr>
            <w:tcW w:w="990" w:type="dxa"/>
            <w:tcBorders>
              <w:top w:val="nil"/>
              <w:left w:val="nil"/>
              <w:bottom w:val="single" w:sz="4" w:space="0" w:color="auto"/>
              <w:right w:val="single" w:sz="4" w:space="0" w:color="auto"/>
            </w:tcBorders>
            <w:shd w:val="clear" w:color="auto" w:fill="auto"/>
            <w:noWrap/>
            <w:vAlign w:val="bottom"/>
            <w:hideMark/>
          </w:tcPr>
          <w:p w14:paraId="2D9C574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$16,246</w:t>
            </w:r>
          </w:p>
        </w:tc>
        <w:tc>
          <w:tcPr>
            <w:tcW w:w="990" w:type="dxa"/>
            <w:tcBorders>
              <w:top w:val="nil"/>
              <w:left w:val="nil"/>
              <w:bottom w:val="single" w:sz="4" w:space="0" w:color="auto"/>
              <w:right w:val="single" w:sz="8" w:space="0" w:color="auto"/>
            </w:tcBorders>
            <w:shd w:val="clear" w:color="auto" w:fill="auto"/>
            <w:noWrap/>
            <w:vAlign w:val="bottom"/>
            <w:hideMark/>
          </w:tcPr>
          <w:p w14:paraId="61CD7205"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$194,952</w:t>
            </w:r>
          </w:p>
        </w:tc>
      </w:tr>
      <w:tr w:rsidR="00602AF9" w:rsidRPr="00602AF9" w14:paraId="432F4A49"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7C0DF5A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xml:space="preserve">Reliability </w:t>
            </w:r>
          </w:p>
        </w:tc>
        <w:tc>
          <w:tcPr>
            <w:tcW w:w="760" w:type="dxa"/>
            <w:tcBorders>
              <w:top w:val="nil"/>
              <w:left w:val="nil"/>
              <w:bottom w:val="single" w:sz="4" w:space="0" w:color="auto"/>
              <w:right w:val="single" w:sz="4" w:space="0" w:color="auto"/>
            </w:tcBorders>
            <w:shd w:val="clear" w:color="auto" w:fill="auto"/>
            <w:noWrap/>
            <w:vAlign w:val="bottom"/>
            <w:hideMark/>
          </w:tcPr>
          <w:p w14:paraId="3E9508A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767A403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$2,955</w:t>
            </w:r>
          </w:p>
        </w:tc>
        <w:tc>
          <w:tcPr>
            <w:tcW w:w="900" w:type="dxa"/>
            <w:tcBorders>
              <w:top w:val="nil"/>
              <w:left w:val="nil"/>
              <w:bottom w:val="single" w:sz="4" w:space="0" w:color="auto"/>
              <w:right w:val="single" w:sz="4" w:space="0" w:color="auto"/>
            </w:tcBorders>
            <w:shd w:val="clear" w:color="auto" w:fill="auto"/>
            <w:noWrap/>
            <w:vAlign w:val="bottom"/>
            <w:hideMark/>
          </w:tcPr>
          <w:p w14:paraId="4AFF663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$2,209</w:t>
            </w:r>
          </w:p>
        </w:tc>
        <w:tc>
          <w:tcPr>
            <w:tcW w:w="900" w:type="dxa"/>
            <w:tcBorders>
              <w:top w:val="nil"/>
              <w:left w:val="nil"/>
              <w:bottom w:val="single" w:sz="4" w:space="0" w:color="auto"/>
              <w:right w:val="single" w:sz="4" w:space="0" w:color="auto"/>
            </w:tcBorders>
            <w:shd w:val="clear" w:color="auto" w:fill="auto"/>
            <w:noWrap/>
            <w:vAlign w:val="bottom"/>
            <w:hideMark/>
          </w:tcPr>
          <w:p w14:paraId="4301F23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$2,141</w:t>
            </w:r>
          </w:p>
        </w:tc>
        <w:tc>
          <w:tcPr>
            <w:tcW w:w="810" w:type="dxa"/>
            <w:tcBorders>
              <w:top w:val="nil"/>
              <w:left w:val="nil"/>
              <w:bottom w:val="single" w:sz="4" w:space="0" w:color="auto"/>
              <w:right w:val="single" w:sz="4" w:space="0" w:color="auto"/>
            </w:tcBorders>
            <w:shd w:val="clear" w:color="auto" w:fill="auto"/>
            <w:noWrap/>
            <w:vAlign w:val="bottom"/>
            <w:hideMark/>
          </w:tcPr>
          <w:p w14:paraId="3CB65A2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$1,739</w:t>
            </w:r>
          </w:p>
        </w:tc>
        <w:tc>
          <w:tcPr>
            <w:tcW w:w="810" w:type="dxa"/>
            <w:tcBorders>
              <w:top w:val="nil"/>
              <w:left w:val="nil"/>
              <w:bottom w:val="single" w:sz="4" w:space="0" w:color="auto"/>
              <w:right w:val="single" w:sz="4" w:space="0" w:color="auto"/>
            </w:tcBorders>
            <w:shd w:val="clear" w:color="auto" w:fill="auto"/>
            <w:noWrap/>
            <w:vAlign w:val="bottom"/>
            <w:hideMark/>
          </w:tcPr>
          <w:p w14:paraId="3AADAE7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$1,707</w:t>
            </w:r>
          </w:p>
        </w:tc>
        <w:tc>
          <w:tcPr>
            <w:tcW w:w="810" w:type="dxa"/>
            <w:tcBorders>
              <w:top w:val="nil"/>
              <w:left w:val="nil"/>
              <w:bottom w:val="single" w:sz="4" w:space="0" w:color="auto"/>
              <w:right w:val="single" w:sz="4" w:space="0" w:color="auto"/>
            </w:tcBorders>
            <w:shd w:val="clear" w:color="auto" w:fill="auto"/>
            <w:noWrap/>
            <w:vAlign w:val="bottom"/>
            <w:hideMark/>
          </w:tcPr>
          <w:p w14:paraId="340BB1D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$1,679</w:t>
            </w:r>
          </w:p>
        </w:tc>
        <w:tc>
          <w:tcPr>
            <w:tcW w:w="810" w:type="dxa"/>
            <w:tcBorders>
              <w:top w:val="nil"/>
              <w:left w:val="nil"/>
              <w:bottom w:val="single" w:sz="4" w:space="0" w:color="auto"/>
              <w:right w:val="single" w:sz="4" w:space="0" w:color="auto"/>
            </w:tcBorders>
            <w:shd w:val="clear" w:color="auto" w:fill="auto"/>
            <w:noWrap/>
            <w:vAlign w:val="bottom"/>
            <w:hideMark/>
          </w:tcPr>
          <w:p w14:paraId="3FB2B3C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$1,836</w:t>
            </w:r>
          </w:p>
        </w:tc>
        <w:tc>
          <w:tcPr>
            <w:tcW w:w="720" w:type="dxa"/>
            <w:tcBorders>
              <w:top w:val="nil"/>
              <w:left w:val="nil"/>
              <w:bottom w:val="single" w:sz="4" w:space="0" w:color="auto"/>
              <w:right w:val="single" w:sz="4" w:space="0" w:color="auto"/>
            </w:tcBorders>
            <w:shd w:val="clear" w:color="auto" w:fill="auto"/>
            <w:noWrap/>
            <w:vAlign w:val="bottom"/>
            <w:hideMark/>
          </w:tcPr>
          <w:p w14:paraId="45A7293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$1,834</w:t>
            </w:r>
          </w:p>
        </w:tc>
        <w:tc>
          <w:tcPr>
            <w:tcW w:w="720" w:type="dxa"/>
            <w:tcBorders>
              <w:top w:val="nil"/>
              <w:left w:val="nil"/>
              <w:bottom w:val="single" w:sz="4" w:space="0" w:color="auto"/>
              <w:right w:val="single" w:sz="4" w:space="0" w:color="auto"/>
            </w:tcBorders>
            <w:shd w:val="clear" w:color="auto" w:fill="auto"/>
            <w:noWrap/>
            <w:vAlign w:val="bottom"/>
            <w:hideMark/>
          </w:tcPr>
          <w:p w14:paraId="38E3FF1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$1,677</w:t>
            </w:r>
          </w:p>
        </w:tc>
        <w:tc>
          <w:tcPr>
            <w:tcW w:w="810" w:type="dxa"/>
            <w:tcBorders>
              <w:top w:val="nil"/>
              <w:left w:val="nil"/>
              <w:bottom w:val="single" w:sz="4" w:space="0" w:color="auto"/>
              <w:right w:val="single" w:sz="4" w:space="0" w:color="auto"/>
            </w:tcBorders>
            <w:shd w:val="clear" w:color="auto" w:fill="auto"/>
            <w:noWrap/>
            <w:vAlign w:val="bottom"/>
            <w:hideMark/>
          </w:tcPr>
          <w:p w14:paraId="1DBECBD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$1,781</w:t>
            </w:r>
          </w:p>
        </w:tc>
        <w:tc>
          <w:tcPr>
            <w:tcW w:w="900" w:type="dxa"/>
            <w:tcBorders>
              <w:top w:val="nil"/>
              <w:left w:val="nil"/>
              <w:bottom w:val="single" w:sz="4" w:space="0" w:color="auto"/>
              <w:right w:val="single" w:sz="4" w:space="0" w:color="auto"/>
            </w:tcBorders>
            <w:shd w:val="clear" w:color="auto" w:fill="auto"/>
            <w:noWrap/>
            <w:vAlign w:val="bottom"/>
            <w:hideMark/>
          </w:tcPr>
          <w:p w14:paraId="3B9F85F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$2,312</w:t>
            </w:r>
          </w:p>
        </w:tc>
        <w:tc>
          <w:tcPr>
            <w:tcW w:w="990" w:type="dxa"/>
            <w:tcBorders>
              <w:top w:val="nil"/>
              <w:left w:val="nil"/>
              <w:bottom w:val="single" w:sz="4" w:space="0" w:color="auto"/>
              <w:right w:val="single" w:sz="4" w:space="0" w:color="auto"/>
            </w:tcBorders>
            <w:shd w:val="clear" w:color="auto" w:fill="auto"/>
            <w:noWrap/>
            <w:vAlign w:val="bottom"/>
            <w:hideMark/>
          </w:tcPr>
          <w:p w14:paraId="71E36D2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$3,344</w:t>
            </w:r>
          </w:p>
        </w:tc>
        <w:tc>
          <w:tcPr>
            <w:tcW w:w="990" w:type="dxa"/>
            <w:tcBorders>
              <w:top w:val="nil"/>
              <w:left w:val="nil"/>
              <w:bottom w:val="single" w:sz="4" w:space="0" w:color="auto"/>
              <w:right w:val="single" w:sz="8" w:space="0" w:color="auto"/>
            </w:tcBorders>
            <w:shd w:val="clear" w:color="auto" w:fill="auto"/>
            <w:noWrap/>
            <w:vAlign w:val="bottom"/>
            <w:hideMark/>
          </w:tcPr>
          <w:p w14:paraId="3CDE9CB9"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$25,214</w:t>
            </w:r>
          </w:p>
        </w:tc>
      </w:tr>
      <w:tr w:rsidR="00602AF9" w:rsidRPr="00602AF9" w14:paraId="65F4F081"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0841ADA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Added Facilities</w:t>
            </w:r>
          </w:p>
        </w:tc>
        <w:tc>
          <w:tcPr>
            <w:tcW w:w="760" w:type="dxa"/>
            <w:tcBorders>
              <w:top w:val="nil"/>
              <w:left w:val="nil"/>
              <w:bottom w:val="single" w:sz="4" w:space="0" w:color="auto"/>
              <w:right w:val="single" w:sz="4" w:space="0" w:color="auto"/>
            </w:tcBorders>
            <w:shd w:val="clear" w:color="auto" w:fill="auto"/>
            <w:noWrap/>
            <w:vAlign w:val="bottom"/>
            <w:hideMark/>
          </w:tcPr>
          <w:p w14:paraId="5AAEF4E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04F5D54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$3,150</w:t>
            </w:r>
          </w:p>
        </w:tc>
        <w:tc>
          <w:tcPr>
            <w:tcW w:w="900" w:type="dxa"/>
            <w:tcBorders>
              <w:top w:val="nil"/>
              <w:left w:val="nil"/>
              <w:bottom w:val="single" w:sz="4" w:space="0" w:color="auto"/>
              <w:right w:val="single" w:sz="4" w:space="0" w:color="auto"/>
            </w:tcBorders>
            <w:shd w:val="clear" w:color="auto" w:fill="auto"/>
            <w:noWrap/>
            <w:vAlign w:val="bottom"/>
            <w:hideMark/>
          </w:tcPr>
          <w:p w14:paraId="6602CCD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$3,150</w:t>
            </w:r>
          </w:p>
        </w:tc>
        <w:tc>
          <w:tcPr>
            <w:tcW w:w="900" w:type="dxa"/>
            <w:tcBorders>
              <w:top w:val="nil"/>
              <w:left w:val="nil"/>
              <w:bottom w:val="single" w:sz="4" w:space="0" w:color="auto"/>
              <w:right w:val="single" w:sz="4" w:space="0" w:color="auto"/>
            </w:tcBorders>
            <w:shd w:val="clear" w:color="auto" w:fill="auto"/>
            <w:noWrap/>
            <w:vAlign w:val="bottom"/>
            <w:hideMark/>
          </w:tcPr>
          <w:p w14:paraId="1479571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$3,150</w:t>
            </w:r>
          </w:p>
        </w:tc>
        <w:tc>
          <w:tcPr>
            <w:tcW w:w="810" w:type="dxa"/>
            <w:tcBorders>
              <w:top w:val="nil"/>
              <w:left w:val="nil"/>
              <w:bottom w:val="single" w:sz="4" w:space="0" w:color="auto"/>
              <w:right w:val="single" w:sz="4" w:space="0" w:color="auto"/>
            </w:tcBorders>
            <w:shd w:val="clear" w:color="auto" w:fill="auto"/>
            <w:noWrap/>
            <w:vAlign w:val="bottom"/>
            <w:hideMark/>
          </w:tcPr>
          <w:p w14:paraId="0E0E879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$3,150</w:t>
            </w:r>
          </w:p>
        </w:tc>
        <w:tc>
          <w:tcPr>
            <w:tcW w:w="810" w:type="dxa"/>
            <w:tcBorders>
              <w:top w:val="nil"/>
              <w:left w:val="nil"/>
              <w:bottom w:val="single" w:sz="4" w:space="0" w:color="auto"/>
              <w:right w:val="single" w:sz="4" w:space="0" w:color="auto"/>
            </w:tcBorders>
            <w:shd w:val="clear" w:color="auto" w:fill="auto"/>
            <w:noWrap/>
            <w:vAlign w:val="bottom"/>
            <w:hideMark/>
          </w:tcPr>
          <w:p w14:paraId="5E745FD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$3,150</w:t>
            </w:r>
          </w:p>
        </w:tc>
        <w:tc>
          <w:tcPr>
            <w:tcW w:w="810" w:type="dxa"/>
            <w:tcBorders>
              <w:top w:val="nil"/>
              <w:left w:val="nil"/>
              <w:bottom w:val="single" w:sz="4" w:space="0" w:color="auto"/>
              <w:right w:val="single" w:sz="4" w:space="0" w:color="auto"/>
            </w:tcBorders>
            <w:shd w:val="clear" w:color="auto" w:fill="auto"/>
            <w:noWrap/>
            <w:vAlign w:val="bottom"/>
            <w:hideMark/>
          </w:tcPr>
          <w:p w14:paraId="318E30A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$3,150</w:t>
            </w:r>
          </w:p>
        </w:tc>
        <w:tc>
          <w:tcPr>
            <w:tcW w:w="810" w:type="dxa"/>
            <w:tcBorders>
              <w:top w:val="nil"/>
              <w:left w:val="nil"/>
              <w:bottom w:val="single" w:sz="4" w:space="0" w:color="auto"/>
              <w:right w:val="single" w:sz="4" w:space="0" w:color="auto"/>
            </w:tcBorders>
            <w:shd w:val="clear" w:color="auto" w:fill="auto"/>
            <w:noWrap/>
            <w:vAlign w:val="bottom"/>
            <w:hideMark/>
          </w:tcPr>
          <w:p w14:paraId="36ED0CD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$3,150</w:t>
            </w:r>
          </w:p>
        </w:tc>
        <w:tc>
          <w:tcPr>
            <w:tcW w:w="720" w:type="dxa"/>
            <w:tcBorders>
              <w:top w:val="nil"/>
              <w:left w:val="nil"/>
              <w:bottom w:val="single" w:sz="4" w:space="0" w:color="auto"/>
              <w:right w:val="single" w:sz="4" w:space="0" w:color="auto"/>
            </w:tcBorders>
            <w:shd w:val="clear" w:color="auto" w:fill="auto"/>
            <w:noWrap/>
            <w:vAlign w:val="bottom"/>
            <w:hideMark/>
          </w:tcPr>
          <w:p w14:paraId="3F12B1A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$3,150</w:t>
            </w:r>
          </w:p>
        </w:tc>
        <w:tc>
          <w:tcPr>
            <w:tcW w:w="720" w:type="dxa"/>
            <w:tcBorders>
              <w:top w:val="nil"/>
              <w:left w:val="nil"/>
              <w:bottom w:val="single" w:sz="4" w:space="0" w:color="auto"/>
              <w:right w:val="single" w:sz="4" w:space="0" w:color="auto"/>
            </w:tcBorders>
            <w:shd w:val="clear" w:color="auto" w:fill="auto"/>
            <w:noWrap/>
            <w:vAlign w:val="bottom"/>
            <w:hideMark/>
          </w:tcPr>
          <w:p w14:paraId="4B3739A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$3,150</w:t>
            </w:r>
          </w:p>
        </w:tc>
        <w:tc>
          <w:tcPr>
            <w:tcW w:w="810" w:type="dxa"/>
            <w:tcBorders>
              <w:top w:val="nil"/>
              <w:left w:val="nil"/>
              <w:bottom w:val="single" w:sz="4" w:space="0" w:color="auto"/>
              <w:right w:val="single" w:sz="4" w:space="0" w:color="auto"/>
            </w:tcBorders>
            <w:shd w:val="clear" w:color="auto" w:fill="auto"/>
            <w:noWrap/>
            <w:vAlign w:val="bottom"/>
            <w:hideMark/>
          </w:tcPr>
          <w:p w14:paraId="20AC770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$3,150</w:t>
            </w:r>
          </w:p>
        </w:tc>
        <w:tc>
          <w:tcPr>
            <w:tcW w:w="900" w:type="dxa"/>
            <w:tcBorders>
              <w:top w:val="nil"/>
              <w:left w:val="nil"/>
              <w:bottom w:val="single" w:sz="4" w:space="0" w:color="auto"/>
              <w:right w:val="single" w:sz="4" w:space="0" w:color="auto"/>
            </w:tcBorders>
            <w:shd w:val="clear" w:color="auto" w:fill="auto"/>
            <w:noWrap/>
            <w:vAlign w:val="bottom"/>
            <w:hideMark/>
          </w:tcPr>
          <w:p w14:paraId="135FA8A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$3,150</w:t>
            </w:r>
          </w:p>
        </w:tc>
        <w:tc>
          <w:tcPr>
            <w:tcW w:w="990" w:type="dxa"/>
            <w:tcBorders>
              <w:top w:val="nil"/>
              <w:left w:val="nil"/>
              <w:bottom w:val="single" w:sz="4" w:space="0" w:color="auto"/>
              <w:right w:val="single" w:sz="4" w:space="0" w:color="auto"/>
            </w:tcBorders>
            <w:shd w:val="clear" w:color="auto" w:fill="auto"/>
            <w:noWrap/>
            <w:vAlign w:val="bottom"/>
            <w:hideMark/>
          </w:tcPr>
          <w:p w14:paraId="57D4F4D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$3,150</w:t>
            </w:r>
          </w:p>
        </w:tc>
        <w:tc>
          <w:tcPr>
            <w:tcW w:w="990" w:type="dxa"/>
            <w:tcBorders>
              <w:top w:val="nil"/>
              <w:left w:val="nil"/>
              <w:bottom w:val="single" w:sz="4" w:space="0" w:color="auto"/>
              <w:right w:val="single" w:sz="8" w:space="0" w:color="auto"/>
            </w:tcBorders>
            <w:shd w:val="clear" w:color="auto" w:fill="auto"/>
            <w:noWrap/>
            <w:vAlign w:val="bottom"/>
            <w:hideMark/>
          </w:tcPr>
          <w:p w14:paraId="1FC1B978"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$37,800</w:t>
            </w:r>
          </w:p>
        </w:tc>
      </w:tr>
      <w:tr w:rsidR="00602AF9" w:rsidRPr="00602AF9" w14:paraId="78E6E988"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00BB82B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Call Option Premium On-peak</w:t>
            </w:r>
          </w:p>
        </w:tc>
        <w:tc>
          <w:tcPr>
            <w:tcW w:w="760" w:type="dxa"/>
            <w:tcBorders>
              <w:top w:val="nil"/>
              <w:left w:val="nil"/>
              <w:bottom w:val="single" w:sz="4" w:space="0" w:color="auto"/>
              <w:right w:val="single" w:sz="4" w:space="0" w:color="auto"/>
            </w:tcBorders>
            <w:shd w:val="clear" w:color="auto" w:fill="auto"/>
            <w:noWrap/>
            <w:vAlign w:val="bottom"/>
            <w:hideMark/>
          </w:tcPr>
          <w:p w14:paraId="349392D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1C75C19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$24,636</w:t>
            </w:r>
          </w:p>
        </w:tc>
        <w:tc>
          <w:tcPr>
            <w:tcW w:w="900" w:type="dxa"/>
            <w:tcBorders>
              <w:top w:val="nil"/>
              <w:left w:val="nil"/>
              <w:bottom w:val="single" w:sz="4" w:space="0" w:color="auto"/>
              <w:right w:val="single" w:sz="4" w:space="0" w:color="auto"/>
            </w:tcBorders>
            <w:shd w:val="clear" w:color="auto" w:fill="auto"/>
            <w:noWrap/>
            <w:vAlign w:val="bottom"/>
            <w:hideMark/>
          </w:tcPr>
          <w:p w14:paraId="6C91722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$22,252</w:t>
            </w:r>
          </w:p>
        </w:tc>
        <w:tc>
          <w:tcPr>
            <w:tcW w:w="900" w:type="dxa"/>
            <w:tcBorders>
              <w:top w:val="nil"/>
              <w:left w:val="nil"/>
              <w:bottom w:val="single" w:sz="4" w:space="0" w:color="auto"/>
              <w:right w:val="single" w:sz="4" w:space="0" w:color="auto"/>
            </w:tcBorders>
            <w:shd w:val="clear" w:color="auto" w:fill="auto"/>
            <w:noWrap/>
            <w:vAlign w:val="bottom"/>
            <w:hideMark/>
          </w:tcPr>
          <w:p w14:paraId="22D4F04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$24,636</w:t>
            </w:r>
          </w:p>
        </w:tc>
        <w:tc>
          <w:tcPr>
            <w:tcW w:w="810" w:type="dxa"/>
            <w:tcBorders>
              <w:top w:val="nil"/>
              <w:left w:val="nil"/>
              <w:bottom w:val="single" w:sz="4" w:space="0" w:color="auto"/>
              <w:right w:val="single" w:sz="4" w:space="0" w:color="auto"/>
            </w:tcBorders>
            <w:shd w:val="clear" w:color="auto" w:fill="auto"/>
            <w:noWrap/>
            <w:vAlign w:val="bottom"/>
            <w:hideMark/>
          </w:tcPr>
          <w:p w14:paraId="5E1305E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$7,065</w:t>
            </w:r>
          </w:p>
        </w:tc>
        <w:tc>
          <w:tcPr>
            <w:tcW w:w="810" w:type="dxa"/>
            <w:tcBorders>
              <w:top w:val="nil"/>
              <w:left w:val="nil"/>
              <w:bottom w:val="single" w:sz="4" w:space="0" w:color="auto"/>
              <w:right w:val="single" w:sz="4" w:space="0" w:color="auto"/>
            </w:tcBorders>
            <w:shd w:val="clear" w:color="auto" w:fill="auto"/>
            <w:noWrap/>
            <w:vAlign w:val="bottom"/>
            <w:hideMark/>
          </w:tcPr>
          <w:p w14:paraId="1AD6192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$7,301</w:t>
            </w:r>
          </w:p>
        </w:tc>
        <w:tc>
          <w:tcPr>
            <w:tcW w:w="810" w:type="dxa"/>
            <w:tcBorders>
              <w:top w:val="nil"/>
              <w:left w:val="nil"/>
              <w:bottom w:val="single" w:sz="4" w:space="0" w:color="auto"/>
              <w:right w:val="single" w:sz="4" w:space="0" w:color="auto"/>
            </w:tcBorders>
            <w:shd w:val="clear" w:color="auto" w:fill="auto"/>
            <w:noWrap/>
            <w:vAlign w:val="bottom"/>
            <w:hideMark/>
          </w:tcPr>
          <w:p w14:paraId="2290BE4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$7,065</w:t>
            </w:r>
          </w:p>
        </w:tc>
        <w:tc>
          <w:tcPr>
            <w:tcW w:w="810" w:type="dxa"/>
            <w:tcBorders>
              <w:top w:val="nil"/>
              <w:left w:val="nil"/>
              <w:bottom w:val="single" w:sz="4" w:space="0" w:color="auto"/>
              <w:right w:val="single" w:sz="4" w:space="0" w:color="auto"/>
            </w:tcBorders>
            <w:shd w:val="clear" w:color="auto" w:fill="auto"/>
            <w:noWrap/>
            <w:vAlign w:val="bottom"/>
            <w:hideMark/>
          </w:tcPr>
          <w:p w14:paraId="25E03EA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$7,301</w:t>
            </w:r>
          </w:p>
        </w:tc>
        <w:tc>
          <w:tcPr>
            <w:tcW w:w="720" w:type="dxa"/>
            <w:tcBorders>
              <w:top w:val="nil"/>
              <w:left w:val="nil"/>
              <w:bottom w:val="single" w:sz="4" w:space="0" w:color="auto"/>
              <w:right w:val="single" w:sz="4" w:space="0" w:color="auto"/>
            </w:tcBorders>
            <w:shd w:val="clear" w:color="auto" w:fill="auto"/>
            <w:noWrap/>
            <w:vAlign w:val="bottom"/>
            <w:hideMark/>
          </w:tcPr>
          <w:p w14:paraId="26CF46A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$7,301</w:t>
            </w:r>
          </w:p>
        </w:tc>
        <w:tc>
          <w:tcPr>
            <w:tcW w:w="720" w:type="dxa"/>
            <w:tcBorders>
              <w:top w:val="nil"/>
              <w:left w:val="nil"/>
              <w:bottom w:val="single" w:sz="4" w:space="0" w:color="auto"/>
              <w:right w:val="single" w:sz="4" w:space="0" w:color="auto"/>
            </w:tcBorders>
            <w:shd w:val="clear" w:color="auto" w:fill="auto"/>
            <w:noWrap/>
            <w:vAlign w:val="bottom"/>
            <w:hideMark/>
          </w:tcPr>
          <w:p w14:paraId="78D58BC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$7,065</w:t>
            </w:r>
          </w:p>
        </w:tc>
        <w:tc>
          <w:tcPr>
            <w:tcW w:w="810" w:type="dxa"/>
            <w:tcBorders>
              <w:top w:val="nil"/>
              <w:left w:val="nil"/>
              <w:bottom w:val="single" w:sz="4" w:space="0" w:color="auto"/>
              <w:right w:val="single" w:sz="4" w:space="0" w:color="auto"/>
            </w:tcBorders>
            <w:shd w:val="clear" w:color="auto" w:fill="auto"/>
            <w:noWrap/>
            <w:vAlign w:val="bottom"/>
            <w:hideMark/>
          </w:tcPr>
          <w:p w14:paraId="335FD30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$7,301</w:t>
            </w:r>
          </w:p>
        </w:tc>
        <w:tc>
          <w:tcPr>
            <w:tcW w:w="900" w:type="dxa"/>
            <w:tcBorders>
              <w:top w:val="nil"/>
              <w:left w:val="nil"/>
              <w:bottom w:val="single" w:sz="4" w:space="0" w:color="auto"/>
              <w:right w:val="single" w:sz="4" w:space="0" w:color="auto"/>
            </w:tcBorders>
            <w:shd w:val="clear" w:color="auto" w:fill="auto"/>
            <w:noWrap/>
            <w:vAlign w:val="bottom"/>
            <w:hideMark/>
          </w:tcPr>
          <w:p w14:paraId="7E2F212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$23,841</w:t>
            </w:r>
          </w:p>
        </w:tc>
        <w:tc>
          <w:tcPr>
            <w:tcW w:w="990" w:type="dxa"/>
            <w:tcBorders>
              <w:top w:val="nil"/>
              <w:left w:val="nil"/>
              <w:bottom w:val="single" w:sz="4" w:space="0" w:color="auto"/>
              <w:right w:val="single" w:sz="4" w:space="0" w:color="auto"/>
            </w:tcBorders>
            <w:shd w:val="clear" w:color="auto" w:fill="auto"/>
            <w:noWrap/>
            <w:vAlign w:val="bottom"/>
            <w:hideMark/>
          </w:tcPr>
          <w:p w14:paraId="7118F50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$24,636</w:t>
            </w:r>
          </w:p>
        </w:tc>
        <w:tc>
          <w:tcPr>
            <w:tcW w:w="990" w:type="dxa"/>
            <w:tcBorders>
              <w:top w:val="nil"/>
              <w:left w:val="nil"/>
              <w:bottom w:val="single" w:sz="4" w:space="0" w:color="auto"/>
              <w:right w:val="single" w:sz="8" w:space="0" w:color="auto"/>
            </w:tcBorders>
            <w:shd w:val="clear" w:color="auto" w:fill="auto"/>
            <w:noWrap/>
            <w:vAlign w:val="bottom"/>
            <w:hideMark/>
          </w:tcPr>
          <w:p w14:paraId="657C9ED9"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$170,400</w:t>
            </w:r>
          </w:p>
        </w:tc>
      </w:tr>
      <w:tr w:rsidR="00602AF9" w:rsidRPr="00602AF9" w14:paraId="38340F80"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4D9A0C8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Call Option Premium Off-peak</w:t>
            </w:r>
          </w:p>
        </w:tc>
        <w:tc>
          <w:tcPr>
            <w:tcW w:w="760" w:type="dxa"/>
            <w:tcBorders>
              <w:top w:val="nil"/>
              <w:left w:val="nil"/>
              <w:bottom w:val="single" w:sz="4" w:space="0" w:color="auto"/>
              <w:right w:val="single" w:sz="4" w:space="0" w:color="auto"/>
            </w:tcBorders>
            <w:shd w:val="clear" w:color="auto" w:fill="auto"/>
            <w:noWrap/>
            <w:vAlign w:val="bottom"/>
            <w:hideMark/>
          </w:tcPr>
          <w:p w14:paraId="29DF764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7CC9567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$11,780</w:t>
            </w:r>
          </w:p>
        </w:tc>
        <w:tc>
          <w:tcPr>
            <w:tcW w:w="900" w:type="dxa"/>
            <w:tcBorders>
              <w:top w:val="nil"/>
              <w:left w:val="nil"/>
              <w:bottom w:val="single" w:sz="4" w:space="0" w:color="auto"/>
              <w:right w:val="single" w:sz="4" w:space="0" w:color="auto"/>
            </w:tcBorders>
            <w:shd w:val="clear" w:color="auto" w:fill="auto"/>
            <w:noWrap/>
            <w:vAlign w:val="bottom"/>
            <w:hideMark/>
          </w:tcPr>
          <w:p w14:paraId="5306D07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$10,640</w:t>
            </w:r>
          </w:p>
        </w:tc>
        <w:tc>
          <w:tcPr>
            <w:tcW w:w="900" w:type="dxa"/>
            <w:tcBorders>
              <w:top w:val="nil"/>
              <w:left w:val="nil"/>
              <w:bottom w:val="single" w:sz="4" w:space="0" w:color="auto"/>
              <w:right w:val="single" w:sz="4" w:space="0" w:color="auto"/>
            </w:tcBorders>
            <w:shd w:val="clear" w:color="auto" w:fill="auto"/>
            <w:noWrap/>
            <w:vAlign w:val="bottom"/>
            <w:hideMark/>
          </w:tcPr>
          <w:p w14:paraId="47778EB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$11,780</w:t>
            </w:r>
          </w:p>
        </w:tc>
        <w:tc>
          <w:tcPr>
            <w:tcW w:w="810" w:type="dxa"/>
            <w:tcBorders>
              <w:top w:val="nil"/>
              <w:left w:val="nil"/>
              <w:bottom w:val="single" w:sz="4" w:space="0" w:color="auto"/>
              <w:right w:val="single" w:sz="4" w:space="0" w:color="auto"/>
            </w:tcBorders>
            <w:shd w:val="clear" w:color="auto" w:fill="auto"/>
            <w:noWrap/>
            <w:vAlign w:val="bottom"/>
            <w:hideMark/>
          </w:tcPr>
          <w:p w14:paraId="50A9D7A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1EC2A96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2CE909A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0323A7C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09E856E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315AE56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071FE9E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6E5CAAF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$11,400</w:t>
            </w:r>
          </w:p>
        </w:tc>
        <w:tc>
          <w:tcPr>
            <w:tcW w:w="990" w:type="dxa"/>
            <w:tcBorders>
              <w:top w:val="nil"/>
              <w:left w:val="nil"/>
              <w:bottom w:val="single" w:sz="4" w:space="0" w:color="auto"/>
              <w:right w:val="single" w:sz="4" w:space="0" w:color="auto"/>
            </w:tcBorders>
            <w:shd w:val="clear" w:color="auto" w:fill="auto"/>
            <w:noWrap/>
            <w:vAlign w:val="bottom"/>
            <w:hideMark/>
          </w:tcPr>
          <w:p w14:paraId="7418248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$11,780</w:t>
            </w:r>
          </w:p>
        </w:tc>
        <w:tc>
          <w:tcPr>
            <w:tcW w:w="990" w:type="dxa"/>
            <w:tcBorders>
              <w:top w:val="nil"/>
              <w:left w:val="nil"/>
              <w:bottom w:val="single" w:sz="4" w:space="0" w:color="auto"/>
              <w:right w:val="single" w:sz="8" w:space="0" w:color="auto"/>
            </w:tcBorders>
            <w:shd w:val="clear" w:color="auto" w:fill="auto"/>
            <w:noWrap/>
            <w:vAlign w:val="bottom"/>
            <w:hideMark/>
          </w:tcPr>
          <w:p w14:paraId="5D3E4042"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$57,380</w:t>
            </w:r>
          </w:p>
        </w:tc>
      </w:tr>
      <w:tr w:rsidR="00602AF9" w:rsidRPr="00602AF9" w14:paraId="24BCAAAC"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40436E1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Total Cost</w:t>
            </w:r>
          </w:p>
        </w:tc>
        <w:tc>
          <w:tcPr>
            <w:tcW w:w="760" w:type="dxa"/>
            <w:tcBorders>
              <w:top w:val="nil"/>
              <w:left w:val="nil"/>
              <w:bottom w:val="single" w:sz="4" w:space="0" w:color="auto"/>
              <w:right w:val="single" w:sz="4" w:space="0" w:color="auto"/>
            </w:tcBorders>
            <w:shd w:val="clear" w:color="auto" w:fill="auto"/>
            <w:noWrap/>
            <w:vAlign w:val="bottom"/>
            <w:hideMark/>
          </w:tcPr>
          <w:p w14:paraId="75E2C12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1719688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$113,781</w:t>
            </w:r>
          </w:p>
        </w:tc>
        <w:tc>
          <w:tcPr>
            <w:tcW w:w="900" w:type="dxa"/>
            <w:tcBorders>
              <w:top w:val="nil"/>
              <w:left w:val="nil"/>
              <w:bottom w:val="single" w:sz="4" w:space="0" w:color="auto"/>
              <w:right w:val="single" w:sz="4" w:space="0" w:color="auto"/>
            </w:tcBorders>
            <w:shd w:val="clear" w:color="auto" w:fill="auto"/>
            <w:noWrap/>
            <w:vAlign w:val="bottom"/>
            <w:hideMark/>
          </w:tcPr>
          <w:p w14:paraId="44CC286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$109,510</w:t>
            </w:r>
          </w:p>
        </w:tc>
        <w:tc>
          <w:tcPr>
            <w:tcW w:w="900" w:type="dxa"/>
            <w:tcBorders>
              <w:top w:val="nil"/>
              <w:left w:val="nil"/>
              <w:bottom w:val="single" w:sz="4" w:space="0" w:color="auto"/>
              <w:right w:val="single" w:sz="4" w:space="0" w:color="auto"/>
            </w:tcBorders>
            <w:shd w:val="clear" w:color="auto" w:fill="auto"/>
            <w:noWrap/>
            <w:vAlign w:val="bottom"/>
            <w:hideMark/>
          </w:tcPr>
          <w:p w14:paraId="6737196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$112,967</w:t>
            </w:r>
          </w:p>
        </w:tc>
        <w:tc>
          <w:tcPr>
            <w:tcW w:w="810" w:type="dxa"/>
            <w:tcBorders>
              <w:top w:val="nil"/>
              <w:left w:val="nil"/>
              <w:bottom w:val="single" w:sz="4" w:space="0" w:color="auto"/>
              <w:right w:val="single" w:sz="4" w:space="0" w:color="auto"/>
            </w:tcBorders>
            <w:shd w:val="clear" w:color="auto" w:fill="auto"/>
            <w:noWrap/>
            <w:vAlign w:val="bottom"/>
            <w:hideMark/>
          </w:tcPr>
          <w:p w14:paraId="47D6C61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$83,214</w:t>
            </w:r>
          </w:p>
        </w:tc>
        <w:tc>
          <w:tcPr>
            <w:tcW w:w="810" w:type="dxa"/>
            <w:tcBorders>
              <w:top w:val="nil"/>
              <w:left w:val="nil"/>
              <w:bottom w:val="single" w:sz="4" w:space="0" w:color="auto"/>
              <w:right w:val="single" w:sz="4" w:space="0" w:color="auto"/>
            </w:tcBorders>
            <w:shd w:val="clear" w:color="auto" w:fill="auto"/>
            <w:noWrap/>
            <w:vAlign w:val="bottom"/>
            <w:hideMark/>
          </w:tcPr>
          <w:p w14:paraId="157AE86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$83,417</w:t>
            </w:r>
          </w:p>
        </w:tc>
        <w:tc>
          <w:tcPr>
            <w:tcW w:w="810" w:type="dxa"/>
            <w:tcBorders>
              <w:top w:val="nil"/>
              <w:left w:val="nil"/>
              <w:bottom w:val="single" w:sz="4" w:space="0" w:color="auto"/>
              <w:right w:val="single" w:sz="4" w:space="0" w:color="auto"/>
            </w:tcBorders>
            <w:shd w:val="clear" w:color="auto" w:fill="auto"/>
            <w:noWrap/>
            <w:vAlign w:val="bottom"/>
            <w:hideMark/>
          </w:tcPr>
          <w:p w14:paraId="2732952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$83,155</w:t>
            </w:r>
          </w:p>
        </w:tc>
        <w:tc>
          <w:tcPr>
            <w:tcW w:w="810" w:type="dxa"/>
            <w:tcBorders>
              <w:top w:val="nil"/>
              <w:left w:val="nil"/>
              <w:bottom w:val="single" w:sz="4" w:space="0" w:color="auto"/>
              <w:right w:val="single" w:sz="4" w:space="0" w:color="auto"/>
            </w:tcBorders>
            <w:shd w:val="clear" w:color="auto" w:fill="auto"/>
            <w:noWrap/>
            <w:vAlign w:val="bottom"/>
            <w:hideMark/>
          </w:tcPr>
          <w:p w14:paraId="5A90DBE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$83,547</w:t>
            </w:r>
          </w:p>
        </w:tc>
        <w:tc>
          <w:tcPr>
            <w:tcW w:w="720" w:type="dxa"/>
            <w:tcBorders>
              <w:top w:val="nil"/>
              <w:left w:val="nil"/>
              <w:bottom w:val="single" w:sz="4" w:space="0" w:color="auto"/>
              <w:right w:val="single" w:sz="4" w:space="0" w:color="auto"/>
            </w:tcBorders>
            <w:shd w:val="clear" w:color="auto" w:fill="auto"/>
            <w:noWrap/>
            <w:vAlign w:val="bottom"/>
            <w:hideMark/>
          </w:tcPr>
          <w:p w14:paraId="0251D60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$83,544</w:t>
            </w:r>
          </w:p>
        </w:tc>
        <w:tc>
          <w:tcPr>
            <w:tcW w:w="720" w:type="dxa"/>
            <w:tcBorders>
              <w:top w:val="nil"/>
              <w:left w:val="nil"/>
              <w:bottom w:val="single" w:sz="4" w:space="0" w:color="auto"/>
              <w:right w:val="single" w:sz="4" w:space="0" w:color="auto"/>
            </w:tcBorders>
            <w:shd w:val="clear" w:color="auto" w:fill="auto"/>
            <w:noWrap/>
            <w:vAlign w:val="bottom"/>
            <w:hideMark/>
          </w:tcPr>
          <w:p w14:paraId="188BEC7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$83,153</w:t>
            </w:r>
          </w:p>
        </w:tc>
        <w:tc>
          <w:tcPr>
            <w:tcW w:w="810" w:type="dxa"/>
            <w:tcBorders>
              <w:top w:val="nil"/>
              <w:left w:val="nil"/>
              <w:bottom w:val="single" w:sz="4" w:space="0" w:color="auto"/>
              <w:right w:val="single" w:sz="4" w:space="0" w:color="auto"/>
            </w:tcBorders>
            <w:shd w:val="clear" w:color="auto" w:fill="auto"/>
            <w:noWrap/>
            <w:vAlign w:val="bottom"/>
            <w:hideMark/>
          </w:tcPr>
          <w:p w14:paraId="4AFA32C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$83,492</w:t>
            </w:r>
          </w:p>
        </w:tc>
        <w:tc>
          <w:tcPr>
            <w:tcW w:w="900" w:type="dxa"/>
            <w:tcBorders>
              <w:top w:val="nil"/>
              <w:left w:val="nil"/>
              <w:bottom w:val="single" w:sz="4" w:space="0" w:color="auto"/>
              <w:right w:val="single" w:sz="4" w:space="0" w:color="auto"/>
            </w:tcBorders>
            <w:shd w:val="clear" w:color="auto" w:fill="auto"/>
            <w:noWrap/>
            <w:vAlign w:val="bottom"/>
            <w:hideMark/>
          </w:tcPr>
          <w:p w14:paraId="7B7A953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$111,963</w:t>
            </w:r>
          </w:p>
        </w:tc>
        <w:tc>
          <w:tcPr>
            <w:tcW w:w="990" w:type="dxa"/>
            <w:tcBorders>
              <w:top w:val="nil"/>
              <w:left w:val="nil"/>
              <w:bottom w:val="single" w:sz="4" w:space="0" w:color="auto"/>
              <w:right w:val="single" w:sz="4" w:space="0" w:color="auto"/>
            </w:tcBorders>
            <w:shd w:val="clear" w:color="auto" w:fill="auto"/>
            <w:noWrap/>
            <w:vAlign w:val="bottom"/>
            <w:hideMark/>
          </w:tcPr>
          <w:p w14:paraId="28BC580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$114,170</w:t>
            </w:r>
          </w:p>
        </w:tc>
        <w:tc>
          <w:tcPr>
            <w:tcW w:w="990" w:type="dxa"/>
            <w:tcBorders>
              <w:top w:val="nil"/>
              <w:left w:val="nil"/>
              <w:bottom w:val="single" w:sz="4" w:space="0" w:color="auto"/>
              <w:right w:val="single" w:sz="8" w:space="0" w:color="auto"/>
            </w:tcBorders>
            <w:shd w:val="clear" w:color="auto" w:fill="auto"/>
            <w:noWrap/>
            <w:vAlign w:val="bottom"/>
            <w:hideMark/>
          </w:tcPr>
          <w:p w14:paraId="5C899241"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$1,145,913</w:t>
            </w:r>
          </w:p>
        </w:tc>
      </w:tr>
      <w:tr w:rsidR="00602AF9" w:rsidRPr="00602AF9" w14:paraId="4410490A"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74EC40E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60" w:type="dxa"/>
            <w:tcBorders>
              <w:top w:val="nil"/>
              <w:left w:val="nil"/>
              <w:bottom w:val="single" w:sz="4" w:space="0" w:color="auto"/>
              <w:right w:val="single" w:sz="4" w:space="0" w:color="auto"/>
            </w:tcBorders>
            <w:shd w:val="clear" w:color="auto" w:fill="auto"/>
            <w:noWrap/>
            <w:vAlign w:val="bottom"/>
            <w:hideMark/>
          </w:tcPr>
          <w:p w14:paraId="2682D58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04458BC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7B1144C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6088C2E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9A95FA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1C72D5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0123016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6F9991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20721A6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546C0F6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5097B36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66CAD0E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0DBD479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317080F7"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 </w:t>
            </w:r>
          </w:p>
        </w:tc>
      </w:tr>
      <w:tr w:rsidR="00602AF9" w:rsidRPr="00602AF9" w14:paraId="5B1AD835"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3FCEDF2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Total Cost of Transmission and Energy</w:t>
            </w:r>
          </w:p>
        </w:tc>
        <w:tc>
          <w:tcPr>
            <w:tcW w:w="760" w:type="dxa"/>
            <w:tcBorders>
              <w:top w:val="nil"/>
              <w:left w:val="nil"/>
              <w:bottom w:val="single" w:sz="4" w:space="0" w:color="auto"/>
              <w:right w:val="single" w:sz="4" w:space="0" w:color="auto"/>
            </w:tcBorders>
            <w:shd w:val="clear" w:color="auto" w:fill="auto"/>
            <w:noWrap/>
            <w:vAlign w:val="bottom"/>
            <w:hideMark/>
          </w:tcPr>
          <w:p w14:paraId="7E53787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634147E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$1,061,130</w:t>
            </w:r>
          </w:p>
        </w:tc>
        <w:tc>
          <w:tcPr>
            <w:tcW w:w="900" w:type="dxa"/>
            <w:tcBorders>
              <w:top w:val="nil"/>
              <w:left w:val="nil"/>
              <w:bottom w:val="single" w:sz="4" w:space="0" w:color="auto"/>
              <w:right w:val="single" w:sz="4" w:space="0" w:color="auto"/>
            </w:tcBorders>
            <w:shd w:val="clear" w:color="auto" w:fill="auto"/>
            <w:noWrap/>
            <w:vAlign w:val="bottom"/>
            <w:hideMark/>
          </w:tcPr>
          <w:p w14:paraId="5A6FEDF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$836,011</w:t>
            </w:r>
          </w:p>
        </w:tc>
        <w:tc>
          <w:tcPr>
            <w:tcW w:w="900" w:type="dxa"/>
            <w:tcBorders>
              <w:top w:val="nil"/>
              <w:left w:val="nil"/>
              <w:bottom w:val="single" w:sz="4" w:space="0" w:color="auto"/>
              <w:right w:val="single" w:sz="4" w:space="0" w:color="auto"/>
            </w:tcBorders>
            <w:shd w:val="clear" w:color="auto" w:fill="auto"/>
            <w:noWrap/>
            <w:vAlign w:val="bottom"/>
            <w:hideMark/>
          </w:tcPr>
          <w:p w14:paraId="1307F08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$687,340</w:t>
            </w:r>
          </w:p>
        </w:tc>
        <w:tc>
          <w:tcPr>
            <w:tcW w:w="810" w:type="dxa"/>
            <w:tcBorders>
              <w:top w:val="nil"/>
              <w:left w:val="nil"/>
              <w:bottom w:val="single" w:sz="4" w:space="0" w:color="auto"/>
              <w:right w:val="single" w:sz="4" w:space="0" w:color="auto"/>
            </w:tcBorders>
            <w:shd w:val="clear" w:color="auto" w:fill="auto"/>
            <w:noWrap/>
            <w:vAlign w:val="bottom"/>
            <w:hideMark/>
          </w:tcPr>
          <w:p w14:paraId="32A3F4F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$621,953</w:t>
            </w:r>
          </w:p>
        </w:tc>
        <w:tc>
          <w:tcPr>
            <w:tcW w:w="810" w:type="dxa"/>
            <w:tcBorders>
              <w:top w:val="nil"/>
              <w:left w:val="nil"/>
              <w:bottom w:val="single" w:sz="4" w:space="0" w:color="auto"/>
              <w:right w:val="single" w:sz="4" w:space="0" w:color="auto"/>
            </w:tcBorders>
            <w:shd w:val="clear" w:color="auto" w:fill="auto"/>
            <w:noWrap/>
            <w:vAlign w:val="bottom"/>
            <w:hideMark/>
          </w:tcPr>
          <w:p w14:paraId="56F973D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$618,074</w:t>
            </w:r>
          </w:p>
        </w:tc>
        <w:tc>
          <w:tcPr>
            <w:tcW w:w="810" w:type="dxa"/>
            <w:tcBorders>
              <w:top w:val="nil"/>
              <w:left w:val="nil"/>
              <w:bottom w:val="single" w:sz="4" w:space="0" w:color="auto"/>
              <w:right w:val="single" w:sz="4" w:space="0" w:color="auto"/>
            </w:tcBorders>
            <w:shd w:val="clear" w:color="auto" w:fill="auto"/>
            <w:noWrap/>
            <w:vAlign w:val="bottom"/>
            <w:hideMark/>
          </w:tcPr>
          <w:p w14:paraId="3ADE876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$616,106</w:t>
            </w:r>
          </w:p>
        </w:tc>
        <w:tc>
          <w:tcPr>
            <w:tcW w:w="810" w:type="dxa"/>
            <w:tcBorders>
              <w:top w:val="nil"/>
              <w:left w:val="nil"/>
              <w:bottom w:val="single" w:sz="4" w:space="0" w:color="auto"/>
              <w:right w:val="single" w:sz="4" w:space="0" w:color="auto"/>
            </w:tcBorders>
            <w:shd w:val="clear" w:color="auto" w:fill="auto"/>
            <w:noWrap/>
            <w:vAlign w:val="bottom"/>
            <w:hideMark/>
          </w:tcPr>
          <w:p w14:paraId="05FC608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$667,077</w:t>
            </w:r>
          </w:p>
        </w:tc>
        <w:tc>
          <w:tcPr>
            <w:tcW w:w="720" w:type="dxa"/>
            <w:tcBorders>
              <w:top w:val="nil"/>
              <w:left w:val="nil"/>
              <w:bottom w:val="single" w:sz="4" w:space="0" w:color="auto"/>
              <w:right w:val="single" w:sz="4" w:space="0" w:color="auto"/>
            </w:tcBorders>
            <w:shd w:val="clear" w:color="auto" w:fill="auto"/>
            <w:noWrap/>
            <w:vAlign w:val="bottom"/>
            <w:hideMark/>
          </w:tcPr>
          <w:p w14:paraId="3E0F7E5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$685,566</w:t>
            </w:r>
          </w:p>
        </w:tc>
        <w:tc>
          <w:tcPr>
            <w:tcW w:w="720" w:type="dxa"/>
            <w:tcBorders>
              <w:top w:val="nil"/>
              <w:left w:val="nil"/>
              <w:bottom w:val="single" w:sz="4" w:space="0" w:color="auto"/>
              <w:right w:val="single" w:sz="4" w:space="0" w:color="auto"/>
            </w:tcBorders>
            <w:shd w:val="clear" w:color="auto" w:fill="auto"/>
            <w:noWrap/>
            <w:vAlign w:val="bottom"/>
            <w:hideMark/>
          </w:tcPr>
          <w:p w14:paraId="736EE05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$649,900</w:t>
            </w:r>
          </w:p>
        </w:tc>
        <w:tc>
          <w:tcPr>
            <w:tcW w:w="810" w:type="dxa"/>
            <w:tcBorders>
              <w:top w:val="nil"/>
              <w:left w:val="nil"/>
              <w:bottom w:val="single" w:sz="4" w:space="0" w:color="auto"/>
              <w:right w:val="single" w:sz="4" w:space="0" w:color="auto"/>
            </w:tcBorders>
            <w:shd w:val="clear" w:color="auto" w:fill="auto"/>
            <w:noWrap/>
            <w:vAlign w:val="bottom"/>
            <w:hideMark/>
          </w:tcPr>
          <w:p w14:paraId="7FA24D4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$676,169</w:t>
            </w:r>
          </w:p>
        </w:tc>
        <w:tc>
          <w:tcPr>
            <w:tcW w:w="900" w:type="dxa"/>
            <w:tcBorders>
              <w:top w:val="nil"/>
              <w:left w:val="nil"/>
              <w:bottom w:val="single" w:sz="4" w:space="0" w:color="auto"/>
              <w:right w:val="single" w:sz="4" w:space="0" w:color="auto"/>
            </w:tcBorders>
            <w:shd w:val="clear" w:color="auto" w:fill="auto"/>
            <w:noWrap/>
            <w:vAlign w:val="bottom"/>
            <w:hideMark/>
          </w:tcPr>
          <w:p w14:paraId="107BF35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$876,248</w:t>
            </w:r>
          </w:p>
        </w:tc>
        <w:tc>
          <w:tcPr>
            <w:tcW w:w="990" w:type="dxa"/>
            <w:tcBorders>
              <w:top w:val="nil"/>
              <w:left w:val="nil"/>
              <w:bottom w:val="single" w:sz="4" w:space="0" w:color="auto"/>
              <w:right w:val="single" w:sz="4" w:space="0" w:color="auto"/>
            </w:tcBorders>
            <w:shd w:val="clear" w:color="auto" w:fill="auto"/>
            <w:noWrap/>
            <w:vAlign w:val="bottom"/>
            <w:hideMark/>
          </w:tcPr>
          <w:p w14:paraId="7E321F6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$1,103,725</w:t>
            </w:r>
          </w:p>
        </w:tc>
        <w:tc>
          <w:tcPr>
            <w:tcW w:w="990" w:type="dxa"/>
            <w:tcBorders>
              <w:top w:val="nil"/>
              <w:left w:val="nil"/>
              <w:bottom w:val="single" w:sz="4" w:space="0" w:color="auto"/>
              <w:right w:val="single" w:sz="8" w:space="0" w:color="auto"/>
            </w:tcBorders>
            <w:shd w:val="clear" w:color="auto" w:fill="auto"/>
            <w:noWrap/>
            <w:vAlign w:val="bottom"/>
            <w:hideMark/>
          </w:tcPr>
          <w:p w14:paraId="63EB7600"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$9,099,299</w:t>
            </w:r>
          </w:p>
        </w:tc>
      </w:tr>
      <w:tr w:rsidR="00602AF9" w:rsidRPr="00602AF9" w14:paraId="32A2BE53"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2FE54CE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60" w:type="dxa"/>
            <w:tcBorders>
              <w:top w:val="nil"/>
              <w:left w:val="nil"/>
              <w:bottom w:val="single" w:sz="4" w:space="0" w:color="auto"/>
              <w:right w:val="single" w:sz="4" w:space="0" w:color="auto"/>
            </w:tcBorders>
            <w:shd w:val="clear" w:color="auto" w:fill="auto"/>
            <w:noWrap/>
            <w:vAlign w:val="bottom"/>
            <w:hideMark/>
          </w:tcPr>
          <w:p w14:paraId="0AC4507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284F226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7EE755A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0BCCF2A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5084EF1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16D6299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105671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7506E7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23A9A86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3EAEA94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4DA1AAB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4E1E193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73BA802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54D2B626"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 </w:t>
            </w:r>
          </w:p>
        </w:tc>
      </w:tr>
      <w:tr w:rsidR="00602AF9" w:rsidRPr="00602AF9" w14:paraId="293260A3"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286C4CEC"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OTHER COSTS</w:t>
            </w:r>
          </w:p>
        </w:tc>
        <w:tc>
          <w:tcPr>
            <w:tcW w:w="760" w:type="dxa"/>
            <w:tcBorders>
              <w:top w:val="nil"/>
              <w:left w:val="nil"/>
              <w:bottom w:val="single" w:sz="4" w:space="0" w:color="auto"/>
              <w:right w:val="single" w:sz="4" w:space="0" w:color="auto"/>
            </w:tcBorders>
            <w:shd w:val="clear" w:color="auto" w:fill="auto"/>
            <w:noWrap/>
            <w:vAlign w:val="bottom"/>
            <w:hideMark/>
          </w:tcPr>
          <w:p w14:paraId="5DCFBA3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0528EBC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0DEA634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73EE50E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18A3D3F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600871C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F024D4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565AFF5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7C02C46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1135CA2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57985A0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0AC2E36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719A17D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3F909860"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 </w:t>
            </w:r>
          </w:p>
        </w:tc>
      </w:tr>
      <w:tr w:rsidR="00602AF9" w:rsidRPr="00602AF9" w14:paraId="07BB17F8"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0CB204D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CAISO Charges</w:t>
            </w:r>
          </w:p>
        </w:tc>
        <w:tc>
          <w:tcPr>
            <w:tcW w:w="760" w:type="dxa"/>
            <w:tcBorders>
              <w:top w:val="nil"/>
              <w:left w:val="nil"/>
              <w:bottom w:val="single" w:sz="4" w:space="0" w:color="auto"/>
              <w:right w:val="single" w:sz="4" w:space="0" w:color="auto"/>
            </w:tcBorders>
            <w:shd w:val="clear" w:color="auto" w:fill="auto"/>
            <w:noWrap/>
            <w:vAlign w:val="bottom"/>
            <w:hideMark/>
          </w:tcPr>
          <w:p w14:paraId="246F70D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624984D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$159,921</w:t>
            </w:r>
          </w:p>
        </w:tc>
        <w:tc>
          <w:tcPr>
            <w:tcW w:w="900" w:type="dxa"/>
            <w:tcBorders>
              <w:top w:val="nil"/>
              <w:left w:val="nil"/>
              <w:bottom w:val="single" w:sz="4" w:space="0" w:color="auto"/>
              <w:right w:val="single" w:sz="4" w:space="0" w:color="auto"/>
            </w:tcBorders>
            <w:shd w:val="clear" w:color="auto" w:fill="auto"/>
            <w:noWrap/>
            <w:vAlign w:val="bottom"/>
            <w:hideMark/>
          </w:tcPr>
          <w:p w14:paraId="3979C23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$159,921</w:t>
            </w:r>
          </w:p>
        </w:tc>
        <w:tc>
          <w:tcPr>
            <w:tcW w:w="900" w:type="dxa"/>
            <w:tcBorders>
              <w:top w:val="nil"/>
              <w:left w:val="nil"/>
              <w:bottom w:val="single" w:sz="4" w:space="0" w:color="auto"/>
              <w:right w:val="single" w:sz="4" w:space="0" w:color="auto"/>
            </w:tcBorders>
            <w:shd w:val="clear" w:color="auto" w:fill="auto"/>
            <w:noWrap/>
            <w:vAlign w:val="bottom"/>
            <w:hideMark/>
          </w:tcPr>
          <w:p w14:paraId="0F1C5B8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$159,921</w:t>
            </w:r>
          </w:p>
        </w:tc>
        <w:tc>
          <w:tcPr>
            <w:tcW w:w="810" w:type="dxa"/>
            <w:tcBorders>
              <w:top w:val="nil"/>
              <w:left w:val="nil"/>
              <w:bottom w:val="single" w:sz="4" w:space="0" w:color="auto"/>
              <w:right w:val="single" w:sz="4" w:space="0" w:color="auto"/>
            </w:tcBorders>
            <w:shd w:val="clear" w:color="auto" w:fill="auto"/>
            <w:noWrap/>
            <w:vAlign w:val="bottom"/>
            <w:hideMark/>
          </w:tcPr>
          <w:p w14:paraId="4DEEF4B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$159,921</w:t>
            </w:r>
          </w:p>
        </w:tc>
        <w:tc>
          <w:tcPr>
            <w:tcW w:w="810" w:type="dxa"/>
            <w:tcBorders>
              <w:top w:val="nil"/>
              <w:left w:val="nil"/>
              <w:bottom w:val="single" w:sz="4" w:space="0" w:color="auto"/>
              <w:right w:val="single" w:sz="4" w:space="0" w:color="auto"/>
            </w:tcBorders>
            <w:shd w:val="clear" w:color="auto" w:fill="auto"/>
            <w:noWrap/>
            <w:vAlign w:val="bottom"/>
            <w:hideMark/>
          </w:tcPr>
          <w:p w14:paraId="632F320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$159,921</w:t>
            </w:r>
          </w:p>
        </w:tc>
        <w:tc>
          <w:tcPr>
            <w:tcW w:w="810" w:type="dxa"/>
            <w:tcBorders>
              <w:top w:val="nil"/>
              <w:left w:val="nil"/>
              <w:bottom w:val="single" w:sz="4" w:space="0" w:color="auto"/>
              <w:right w:val="single" w:sz="4" w:space="0" w:color="auto"/>
            </w:tcBorders>
            <w:shd w:val="clear" w:color="auto" w:fill="auto"/>
            <w:noWrap/>
            <w:vAlign w:val="bottom"/>
            <w:hideMark/>
          </w:tcPr>
          <w:p w14:paraId="249F01B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$159,921</w:t>
            </w:r>
          </w:p>
        </w:tc>
        <w:tc>
          <w:tcPr>
            <w:tcW w:w="810" w:type="dxa"/>
            <w:tcBorders>
              <w:top w:val="nil"/>
              <w:left w:val="nil"/>
              <w:bottom w:val="single" w:sz="4" w:space="0" w:color="auto"/>
              <w:right w:val="single" w:sz="4" w:space="0" w:color="auto"/>
            </w:tcBorders>
            <w:shd w:val="clear" w:color="auto" w:fill="auto"/>
            <w:noWrap/>
            <w:vAlign w:val="bottom"/>
            <w:hideMark/>
          </w:tcPr>
          <w:p w14:paraId="0310EAA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$159,921</w:t>
            </w:r>
          </w:p>
        </w:tc>
        <w:tc>
          <w:tcPr>
            <w:tcW w:w="720" w:type="dxa"/>
            <w:tcBorders>
              <w:top w:val="nil"/>
              <w:left w:val="nil"/>
              <w:bottom w:val="single" w:sz="4" w:space="0" w:color="auto"/>
              <w:right w:val="single" w:sz="4" w:space="0" w:color="auto"/>
            </w:tcBorders>
            <w:shd w:val="clear" w:color="auto" w:fill="auto"/>
            <w:noWrap/>
            <w:vAlign w:val="bottom"/>
            <w:hideMark/>
          </w:tcPr>
          <w:p w14:paraId="3B05B14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$159,921</w:t>
            </w:r>
          </w:p>
        </w:tc>
        <w:tc>
          <w:tcPr>
            <w:tcW w:w="720" w:type="dxa"/>
            <w:tcBorders>
              <w:top w:val="nil"/>
              <w:left w:val="nil"/>
              <w:bottom w:val="single" w:sz="4" w:space="0" w:color="auto"/>
              <w:right w:val="single" w:sz="4" w:space="0" w:color="auto"/>
            </w:tcBorders>
            <w:shd w:val="clear" w:color="auto" w:fill="auto"/>
            <w:noWrap/>
            <w:vAlign w:val="bottom"/>
            <w:hideMark/>
          </w:tcPr>
          <w:p w14:paraId="646DB5C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$159,921</w:t>
            </w:r>
          </w:p>
        </w:tc>
        <w:tc>
          <w:tcPr>
            <w:tcW w:w="810" w:type="dxa"/>
            <w:tcBorders>
              <w:top w:val="nil"/>
              <w:left w:val="nil"/>
              <w:bottom w:val="single" w:sz="4" w:space="0" w:color="auto"/>
              <w:right w:val="single" w:sz="4" w:space="0" w:color="auto"/>
            </w:tcBorders>
            <w:shd w:val="clear" w:color="auto" w:fill="auto"/>
            <w:noWrap/>
            <w:vAlign w:val="bottom"/>
            <w:hideMark/>
          </w:tcPr>
          <w:p w14:paraId="5FE34F6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$159,921</w:t>
            </w:r>
          </w:p>
        </w:tc>
        <w:tc>
          <w:tcPr>
            <w:tcW w:w="900" w:type="dxa"/>
            <w:tcBorders>
              <w:top w:val="nil"/>
              <w:left w:val="nil"/>
              <w:bottom w:val="single" w:sz="4" w:space="0" w:color="auto"/>
              <w:right w:val="single" w:sz="4" w:space="0" w:color="auto"/>
            </w:tcBorders>
            <w:shd w:val="clear" w:color="auto" w:fill="auto"/>
            <w:noWrap/>
            <w:vAlign w:val="bottom"/>
            <w:hideMark/>
          </w:tcPr>
          <w:p w14:paraId="2E69565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$159,921</w:t>
            </w:r>
          </w:p>
        </w:tc>
        <w:tc>
          <w:tcPr>
            <w:tcW w:w="990" w:type="dxa"/>
            <w:tcBorders>
              <w:top w:val="nil"/>
              <w:left w:val="nil"/>
              <w:bottom w:val="single" w:sz="4" w:space="0" w:color="auto"/>
              <w:right w:val="single" w:sz="4" w:space="0" w:color="auto"/>
            </w:tcBorders>
            <w:shd w:val="clear" w:color="auto" w:fill="auto"/>
            <w:noWrap/>
            <w:vAlign w:val="bottom"/>
            <w:hideMark/>
          </w:tcPr>
          <w:p w14:paraId="1A231FF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$159,921</w:t>
            </w:r>
          </w:p>
        </w:tc>
        <w:tc>
          <w:tcPr>
            <w:tcW w:w="990" w:type="dxa"/>
            <w:tcBorders>
              <w:top w:val="nil"/>
              <w:left w:val="nil"/>
              <w:bottom w:val="single" w:sz="4" w:space="0" w:color="auto"/>
              <w:right w:val="single" w:sz="8" w:space="0" w:color="auto"/>
            </w:tcBorders>
            <w:shd w:val="clear" w:color="auto" w:fill="auto"/>
            <w:noWrap/>
            <w:vAlign w:val="bottom"/>
            <w:hideMark/>
          </w:tcPr>
          <w:p w14:paraId="508E8CC4"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$1,919,046</w:t>
            </w:r>
          </w:p>
        </w:tc>
      </w:tr>
      <w:tr w:rsidR="00602AF9" w:rsidRPr="00602AF9" w14:paraId="1980A30E"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2F9333A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Schedule Coordinator Fee/Dispatch</w:t>
            </w:r>
          </w:p>
        </w:tc>
        <w:tc>
          <w:tcPr>
            <w:tcW w:w="760" w:type="dxa"/>
            <w:tcBorders>
              <w:top w:val="nil"/>
              <w:left w:val="nil"/>
              <w:bottom w:val="single" w:sz="4" w:space="0" w:color="auto"/>
              <w:right w:val="single" w:sz="4" w:space="0" w:color="auto"/>
            </w:tcBorders>
            <w:shd w:val="clear" w:color="auto" w:fill="auto"/>
            <w:noWrap/>
            <w:vAlign w:val="bottom"/>
            <w:hideMark/>
          </w:tcPr>
          <w:p w14:paraId="3D30533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01F674B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$7,620</w:t>
            </w:r>
          </w:p>
        </w:tc>
        <w:tc>
          <w:tcPr>
            <w:tcW w:w="900" w:type="dxa"/>
            <w:tcBorders>
              <w:top w:val="nil"/>
              <w:left w:val="nil"/>
              <w:bottom w:val="single" w:sz="4" w:space="0" w:color="auto"/>
              <w:right w:val="single" w:sz="4" w:space="0" w:color="auto"/>
            </w:tcBorders>
            <w:shd w:val="clear" w:color="auto" w:fill="auto"/>
            <w:noWrap/>
            <w:vAlign w:val="bottom"/>
            <w:hideMark/>
          </w:tcPr>
          <w:p w14:paraId="66E8B91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$7,620</w:t>
            </w:r>
          </w:p>
        </w:tc>
        <w:tc>
          <w:tcPr>
            <w:tcW w:w="900" w:type="dxa"/>
            <w:tcBorders>
              <w:top w:val="nil"/>
              <w:left w:val="nil"/>
              <w:bottom w:val="single" w:sz="4" w:space="0" w:color="auto"/>
              <w:right w:val="single" w:sz="4" w:space="0" w:color="auto"/>
            </w:tcBorders>
            <w:shd w:val="clear" w:color="auto" w:fill="auto"/>
            <w:noWrap/>
            <w:vAlign w:val="bottom"/>
            <w:hideMark/>
          </w:tcPr>
          <w:p w14:paraId="0910B58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$7,620</w:t>
            </w:r>
          </w:p>
        </w:tc>
        <w:tc>
          <w:tcPr>
            <w:tcW w:w="810" w:type="dxa"/>
            <w:tcBorders>
              <w:top w:val="nil"/>
              <w:left w:val="nil"/>
              <w:bottom w:val="single" w:sz="4" w:space="0" w:color="auto"/>
              <w:right w:val="single" w:sz="4" w:space="0" w:color="auto"/>
            </w:tcBorders>
            <w:shd w:val="clear" w:color="auto" w:fill="auto"/>
            <w:noWrap/>
            <w:vAlign w:val="bottom"/>
            <w:hideMark/>
          </w:tcPr>
          <w:p w14:paraId="6111635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$7,620</w:t>
            </w:r>
          </w:p>
        </w:tc>
        <w:tc>
          <w:tcPr>
            <w:tcW w:w="810" w:type="dxa"/>
            <w:tcBorders>
              <w:top w:val="nil"/>
              <w:left w:val="nil"/>
              <w:bottom w:val="single" w:sz="4" w:space="0" w:color="auto"/>
              <w:right w:val="single" w:sz="4" w:space="0" w:color="auto"/>
            </w:tcBorders>
            <w:shd w:val="clear" w:color="auto" w:fill="auto"/>
            <w:noWrap/>
            <w:vAlign w:val="bottom"/>
            <w:hideMark/>
          </w:tcPr>
          <w:p w14:paraId="731D1C9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$7,620</w:t>
            </w:r>
          </w:p>
        </w:tc>
        <w:tc>
          <w:tcPr>
            <w:tcW w:w="810" w:type="dxa"/>
            <w:tcBorders>
              <w:top w:val="nil"/>
              <w:left w:val="nil"/>
              <w:bottom w:val="single" w:sz="4" w:space="0" w:color="auto"/>
              <w:right w:val="single" w:sz="4" w:space="0" w:color="auto"/>
            </w:tcBorders>
            <w:shd w:val="clear" w:color="auto" w:fill="auto"/>
            <w:noWrap/>
            <w:vAlign w:val="bottom"/>
            <w:hideMark/>
          </w:tcPr>
          <w:p w14:paraId="3EDF46E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$7,620</w:t>
            </w:r>
          </w:p>
        </w:tc>
        <w:tc>
          <w:tcPr>
            <w:tcW w:w="810" w:type="dxa"/>
            <w:tcBorders>
              <w:top w:val="nil"/>
              <w:left w:val="nil"/>
              <w:bottom w:val="single" w:sz="4" w:space="0" w:color="auto"/>
              <w:right w:val="single" w:sz="4" w:space="0" w:color="auto"/>
            </w:tcBorders>
            <w:shd w:val="clear" w:color="auto" w:fill="auto"/>
            <w:noWrap/>
            <w:vAlign w:val="bottom"/>
            <w:hideMark/>
          </w:tcPr>
          <w:p w14:paraId="16AF77E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$7,620</w:t>
            </w:r>
          </w:p>
        </w:tc>
        <w:tc>
          <w:tcPr>
            <w:tcW w:w="720" w:type="dxa"/>
            <w:tcBorders>
              <w:top w:val="nil"/>
              <w:left w:val="nil"/>
              <w:bottom w:val="single" w:sz="4" w:space="0" w:color="auto"/>
              <w:right w:val="single" w:sz="4" w:space="0" w:color="auto"/>
            </w:tcBorders>
            <w:shd w:val="clear" w:color="auto" w:fill="auto"/>
            <w:noWrap/>
            <w:vAlign w:val="bottom"/>
            <w:hideMark/>
          </w:tcPr>
          <w:p w14:paraId="649812B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$7,620</w:t>
            </w:r>
          </w:p>
        </w:tc>
        <w:tc>
          <w:tcPr>
            <w:tcW w:w="720" w:type="dxa"/>
            <w:tcBorders>
              <w:top w:val="nil"/>
              <w:left w:val="nil"/>
              <w:bottom w:val="single" w:sz="4" w:space="0" w:color="auto"/>
              <w:right w:val="single" w:sz="4" w:space="0" w:color="auto"/>
            </w:tcBorders>
            <w:shd w:val="clear" w:color="auto" w:fill="auto"/>
            <w:noWrap/>
            <w:vAlign w:val="bottom"/>
            <w:hideMark/>
          </w:tcPr>
          <w:p w14:paraId="3913C87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$7,620</w:t>
            </w:r>
          </w:p>
        </w:tc>
        <w:tc>
          <w:tcPr>
            <w:tcW w:w="810" w:type="dxa"/>
            <w:tcBorders>
              <w:top w:val="nil"/>
              <w:left w:val="nil"/>
              <w:bottom w:val="single" w:sz="4" w:space="0" w:color="auto"/>
              <w:right w:val="single" w:sz="4" w:space="0" w:color="auto"/>
            </w:tcBorders>
            <w:shd w:val="clear" w:color="auto" w:fill="auto"/>
            <w:noWrap/>
            <w:vAlign w:val="bottom"/>
            <w:hideMark/>
          </w:tcPr>
          <w:p w14:paraId="46FEFF2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$7,620</w:t>
            </w:r>
          </w:p>
        </w:tc>
        <w:tc>
          <w:tcPr>
            <w:tcW w:w="900" w:type="dxa"/>
            <w:tcBorders>
              <w:top w:val="nil"/>
              <w:left w:val="nil"/>
              <w:bottom w:val="single" w:sz="4" w:space="0" w:color="auto"/>
              <w:right w:val="single" w:sz="4" w:space="0" w:color="auto"/>
            </w:tcBorders>
            <w:shd w:val="clear" w:color="auto" w:fill="auto"/>
            <w:noWrap/>
            <w:vAlign w:val="bottom"/>
            <w:hideMark/>
          </w:tcPr>
          <w:p w14:paraId="3F8E9D2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$7,620</w:t>
            </w:r>
          </w:p>
        </w:tc>
        <w:tc>
          <w:tcPr>
            <w:tcW w:w="990" w:type="dxa"/>
            <w:tcBorders>
              <w:top w:val="nil"/>
              <w:left w:val="nil"/>
              <w:bottom w:val="single" w:sz="4" w:space="0" w:color="auto"/>
              <w:right w:val="single" w:sz="4" w:space="0" w:color="auto"/>
            </w:tcBorders>
            <w:shd w:val="clear" w:color="auto" w:fill="auto"/>
            <w:noWrap/>
            <w:vAlign w:val="bottom"/>
            <w:hideMark/>
          </w:tcPr>
          <w:p w14:paraId="5D2EFCC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$7,620</w:t>
            </w:r>
          </w:p>
        </w:tc>
        <w:tc>
          <w:tcPr>
            <w:tcW w:w="990" w:type="dxa"/>
            <w:tcBorders>
              <w:top w:val="nil"/>
              <w:left w:val="nil"/>
              <w:bottom w:val="single" w:sz="4" w:space="0" w:color="auto"/>
              <w:right w:val="single" w:sz="8" w:space="0" w:color="auto"/>
            </w:tcBorders>
            <w:shd w:val="clear" w:color="auto" w:fill="auto"/>
            <w:noWrap/>
            <w:vAlign w:val="bottom"/>
            <w:hideMark/>
          </w:tcPr>
          <w:p w14:paraId="6EA3B5C1"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$91,441</w:t>
            </w:r>
          </w:p>
        </w:tc>
      </w:tr>
      <w:tr w:rsidR="00602AF9" w:rsidRPr="00602AF9" w14:paraId="03F4F58F"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76FBFFF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lastRenderedPageBreak/>
              <w:t>Minimum Nat Gas &amp; Gas Transportation</w:t>
            </w:r>
          </w:p>
        </w:tc>
        <w:tc>
          <w:tcPr>
            <w:tcW w:w="760" w:type="dxa"/>
            <w:tcBorders>
              <w:top w:val="nil"/>
              <w:left w:val="nil"/>
              <w:bottom w:val="single" w:sz="4" w:space="0" w:color="auto"/>
              <w:right w:val="single" w:sz="4" w:space="0" w:color="auto"/>
            </w:tcBorders>
            <w:shd w:val="clear" w:color="auto" w:fill="auto"/>
            <w:noWrap/>
            <w:vAlign w:val="bottom"/>
            <w:hideMark/>
          </w:tcPr>
          <w:p w14:paraId="3C97833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1B90CE5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$4,051</w:t>
            </w:r>
          </w:p>
        </w:tc>
        <w:tc>
          <w:tcPr>
            <w:tcW w:w="900" w:type="dxa"/>
            <w:tcBorders>
              <w:top w:val="nil"/>
              <w:left w:val="nil"/>
              <w:bottom w:val="single" w:sz="4" w:space="0" w:color="auto"/>
              <w:right w:val="single" w:sz="4" w:space="0" w:color="auto"/>
            </w:tcBorders>
            <w:shd w:val="clear" w:color="auto" w:fill="auto"/>
            <w:noWrap/>
            <w:vAlign w:val="bottom"/>
            <w:hideMark/>
          </w:tcPr>
          <w:p w14:paraId="1D48836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$5,062</w:t>
            </w:r>
          </w:p>
        </w:tc>
        <w:tc>
          <w:tcPr>
            <w:tcW w:w="900" w:type="dxa"/>
            <w:tcBorders>
              <w:top w:val="nil"/>
              <w:left w:val="nil"/>
              <w:bottom w:val="single" w:sz="4" w:space="0" w:color="auto"/>
              <w:right w:val="single" w:sz="4" w:space="0" w:color="auto"/>
            </w:tcBorders>
            <w:shd w:val="clear" w:color="auto" w:fill="auto"/>
            <w:noWrap/>
            <w:vAlign w:val="bottom"/>
            <w:hideMark/>
          </w:tcPr>
          <w:p w14:paraId="01E6995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$4,360</w:t>
            </w:r>
          </w:p>
        </w:tc>
        <w:tc>
          <w:tcPr>
            <w:tcW w:w="810" w:type="dxa"/>
            <w:tcBorders>
              <w:top w:val="nil"/>
              <w:left w:val="nil"/>
              <w:bottom w:val="single" w:sz="4" w:space="0" w:color="auto"/>
              <w:right w:val="single" w:sz="4" w:space="0" w:color="auto"/>
            </w:tcBorders>
            <w:shd w:val="clear" w:color="auto" w:fill="auto"/>
            <w:noWrap/>
            <w:vAlign w:val="bottom"/>
            <w:hideMark/>
          </w:tcPr>
          <w:p w14:paraId="0695163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$5,338</w:t>
            </w:r>
          </w:p>
        </w:tc>
        <w:tc>
          <w:tcPr>
            <w:tcW w:w="810" w:type="dxa"/>
            <w:tcBorders>
              <w:top w:val="nil"/>
              <w:left w:val="nil"/>
              <w:bottom w:val="single" w:sz="4" w:space="0" w:color="auto"/>
              <w:right w:val="single" w:sz="4" w:space="0" w:color="auto"/>
            </w:tcBorders>
            <w:shd w:val="clear" w:color="auto" w:fill="auto"/>
            <w:noWrap/>
            <w:vAlign w:val="bottom"/>
            <w:hideMark/>
          </w:tcPr>
          <w:p w14:paraId="208208A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$5,725</w:t>
            </w:r>
          </w:p>
        </w:tc>
        <w:tc>
          <w:tcPr>
            <w:tcW w:w="810" w:type="dxa"/>
            <w:tcBorders>
              <w:top w:val="nil"/>
              <w:left w:val="nil"/>
              <w:bottom w:val="single" w:sz="4" w:space="0" w:color="auto"/>
              <w:right w:val="single" w:sz="4" w:space="0" w:color="auto"/>
            </w:tcBorders>
            <w:shd w:val="clear" w:color="auto" w:fill="auto"/>
            <w:noWrap/>
            <w:vAlign w:val="bottom"/>
            <w:hideMark/>
          </w:tcPr>
          <w:p w14:paraId="379218B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$5,607</w:t>
            </w:r>
          </w:p>
        </w:tc>
        <w:tc>
          <w:tcPr>
            <w:tcW w:w="810" w:type="dxa"/>
            <w:tcBorders>
              <w:top w:val="nil"/>
              <w:left w:val="nil"/>
              <w:bottom w:val="single" w:sz="4" w:space="0" w:color="auto"/>
              <w:right w:val="single" w:sz="4" w:space="0" w:color="auto"/>
            </w:tcBorders>
            <w:shd w:val="clear" w:color="auto" w:fill="auto"/>
            <w:noWrap/>
            <w:vAlign w:val="bottom"/>
            <w:hideMark/>
          </w:tcPr>
          <w:p w14:paraId="7ACB085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$4,839</w:t>
            </w:r>
          </w:p>
        </w:tc>
        <w:tc>
          <w:tcPr>
            <w:tcW w:w="720" w:type="dxa"/>
            <w:tcBorders>
              <w:top w:val="nil"/>
              <w:left w:val="nil"/>
              <w:bottom w:val="single" w:sz="4" w:space="0" w:color="auto"/>
              <w:right w:val="single" w:sz="4" w:space="0" w:color="auto"/>
            </w:tcBorders>
            <w:shd w:val="clear" w:color="auto" w:fill="auto"/>
            <w:noWrap/>
            <w:vAlign w:val="bottom"/>
            <w:hideMark/>
          </w:tcPr>
          <w:p w14:paraId="5A0B203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$5,697</w:t>
            </w:r>
          </w:p>
        </w:tc>
        <w:tc>
          <w:tcPr>
            <w:tcW w:w="720" w:type="dxa"/>
            <w:tcBorders>
              <w:top w:val="nil"/>
              <w:left w:val="nil"/>
              <w:bottom w:val="single" w:sz="4" w:space="0" w:color="auto"/>
              <w:right w:val="single" w:sz="4" w:space="0" w:color="auto"/>
            </w:tcBorders>
            <w:shd w:val="clear" w:color="auto" w:fill="auto"/>
            <w:noWrap/>
            <w:vAlign w:val="bottom"/>
            <w:hideMark/>
          </w:tcPr>
          <w:p w14:paraId="77E06DB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$4,569</w:t>
            </w:r>
          </w:p>
        </w:tc>
        <w:tc>
          <w:tcPr>
            <w:tcW w:w="810" w:type="dxa"/>
            <w:tcBorders>
              <w:top w:val="nil"/>
              <w:left w:val="nil"/>
              <w:bottom w:val="single" w:sz="4" w:space="0" w:color="auto"/>
              <w:right w:val="single" w:sz="4" w:space="0" w:color="auto"/>
            </w:tcBorders>
            <w:shd w:val="clear" w:color="auto" w:fill="auto"/>
            <w:noWrap/>
            <w:vAlign w:val="bottom"/>
            <w:hideMark/>
          </w:tcPr>
          <w:p w14:paraId="77DF0AF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$5,041</w:t>
            </w:r>
          </w:p>
        </w:tc>
        <w:tc>
          <w:tcPr>
            <w:tcW w:w="900" w:type="dxa"/>
            <w:tcBorders>
              <w:top w:val="nil"/>
              <w:left w:val="nil"/>
              <w:bottom w:val="single" w:sz="4" w:space="0" w:color="auto"/>
              <w:right w:val="single" w:sz="4" w:space="0" w:color="auto"/>
            </w:tcBorders>
            <w:shd w:val="clear" w:color="auto" w:fill="auto"/>
            <w:noWrap/>
            <w:vAlign w:val="bottom"/>
            <w:hideMark/>
          </w:tcPr>
          <w:p w14:paraId="42B4397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$5,055</w:t>
            </w:r>
          </w:p>
        </w:tc>
        <w:tc>
          <w:tcPr>
            <w:tcW w:w="990" w:type="dxa"/>
            <w:tcBorders>
              <w:top w:val="nil"/>
              <w:left w:val="nil"/>
              <w:bottom w:val="single" w:sz="4" w:space="0" w:color="auto"/>
              <w:right w:val="single" w:sz="4" w:space="0" w:color="auto"/>
            </w:tcBorders>
            <w:shd w:val="clear" w:color="auto" w:fill="auto"/>
            <w:noWrap/>
            <w:vAlign w:val="bottom"/>
            <w:hideMark/>
          </w:tcPr>
          <w:p w14:paraId="170C4ED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-$136</w:t>
            </w:r>
          </w:p>
        </w:tc>
        <w:tc>
          <w:tcPr>
            <w:tcW w:w="990" w:type="dxa"/>
            <w:tcBorders>
              <w:top w:val="nil"/>
              <w:left w:val="nil"/>
              <w:bottom w:val="single" w:sz="4" w:space="0" w:color="auto"/>
              <w:right w:val="single" w:sz="8" w:space="0" w:color="auto"/>
            </w:tcBorders>
            <w:shd w:val="clear" w:color="auto" w:fill="auto"/>
            <w:noWrap/>
            <w:vAlign w:val="bottom"/>
            <w:hideMark/>
          </w:tcPr>
          <w:p w14:paraId="4E3936B7"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$55,208</w:t>
            </w:r>
          </w:p>
        </w:tc>
      </w:tr>
      <w:tr w:rsidR="00602AF9" w:rsidRPr="00602AF9" w14:paraId="1ACCC847"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677D11B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Total</w:t>
            </w:r>
          </w:p>
        </w:tc>
        <w:tc>
          <w:tcPr>
            <w:tcW w:w="760" w:type="dxa"/>
            <w:tcBorders>
              <w:top w:val="nil"/>
              <w:left w:val="nil"/>
              <w:bottom w:val="single" w:sz="4" w:space="0" w:color="auto"/>
              <w:right w:val="single" w:sz="4" w:space="0" w:color="auto"/>
            </w:tcBorders>
            <w:shd w:val="clear" w:color="auto" w:fill="auto"/>
            <w:noWrap/>
            <w:vAlign w:val="bottom"/>
            <w:hideMark/>
          </w:tcPr>
          <w:p w14:paraId="441D7E1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3A7BCFD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$171,592</w:t>
            </w:r>
          </w:p>
        </w:tc>
        <w:tc>
          <w:tcPr>
            <w:tcW w:w="900" w:type="dxa"/>
            <w:tcBorders>
              <w:top w:val="nil"/>
              <w:left w:val="nil"/>
              <w:bottom w:val="single" w:sz="4" w:space="0" w:color="auto"/>
              <w:right w:val="single" w:sz="4" w:space="0" w:color="auto"/>
            </w:tcBorders>
            <w:shd w:val="clear" w:color="auto" w:fill="auto"/>
            <w:noWrap/>
            <w:vAlign w:val="bottom"/>
            <w:hideMark/>
          </w:tcPr>
          <w:p w14:paraId="3AE1328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$172,603</w:t>
            </w:r>
          </w:p>
        </w:tc>
        <w:tc>
          <w:tcPr>
            <w:tcW w:w="900" w:type="dxa"/>
            <w:tcBorders>
              <w:top w:val="nil"/>
              <w:left w:val="nil"/>
              <w:bottom w:val="single" w:sz="4" w:space="0" w:color="auto"/>
              <w:right w:val="single" w:sz="4" w:space="0" w:color="auto"/>
            </w:tcBorders>
            <w:shd w:val="clear" w:color="auto" w:fill="auto"/>
            <w:noWrap/>
            <w:vAlign w:val="bottom"/>
            <w:hideMark/>
          </w:tcPr>
          <w:p w14:paraId="6C5BA96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$171,901</w:t>
            </w:r>
          </w:p>
        </w:tc>
        <w:tc>
          <w:tcPr>
            <w:tcW w:w="810" w:type="dxa"/>
            <w:tcBorders>
              <w:top w:val="nil"/>
              <w:left w:val="nil"/>
              <w:bottom w:val="single" w:sz="4" w:space="0" w:color="auto"/>
              <w:right w:val="single" w:sz="4" w:space="0" w:color="auto"/>
            </w:tcBorders>
            <w:shd w:val="clear" w:color="auto" w:fill="auto"/>
            <w:noWrap/>
            <w:vAlign w:val="bottom"/>
            <w:hideMark/>
          </w:tcPr>
          <w:p w14:paraId="137E97C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$172,879</w:t>
            </w:r>
          </w:p>
        </w:tc>
        <w:tc>
          <w:tcPr>
            <w:tcW w:w="810" w:type="dxa"/>
            <w:tcBorders>
              <w:top w:val="nil"/>
              <w:left w:val="nil"/>
              <w:bottom w:val="single" w:sz="4" w:space="0" w:color="auto"/>
              <w:right w:val="single" w:sz="4" w:space="0" w:color="auto"/>
            </w:tcBorders>
            <w:shd w:val="clear" w:color="auto" w:fill="auto"/>
            <w:noWrap/>
            <w:vAlign w:val="bottom"/>
            <w:hideMark/>
          </w:tcPr>
          <w:p w14:paraId="7A91928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$173,265</w:t>
            </w:r>
          </w:p>
        </w:tc>
        <w:tc>
          <w:tcPr>
            <w:tcW w:w="810" w:type="dxa"/>
            <w:tcBorders>
              <w:top w:val="nil"/>
              <w:left w:val="nil"/>
              <w:bottom w:val="single" w:sz="4" w:space="0" w:color="auto"/>
              <w:right w:val="single" w:sz="4" w:space="0" w:color="auto"/>
            </w:tcBorders>
            <w:shd w:val="clear" w:color="auto" w:fill="auto"/>
            <w:noWrap/>
            <w:vAlign w:val="bottom"/>
            <w:hideMark/>
          </w:tcPr>
          <w:p w14:paraId="3DAEE15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$173,148</w:t>
            </w:r>
          </w:p>
        </w:tc>
        <w:tc>
          <w:tcPr>
            <w:tcW w:w="810" w:type="dxa"/>
            <w:tcBorders>
              <w:top w:val="nil"/>
              <w:left w:val="nil"/>
              <w:bottom w:val="single" w:sz="4" w:space="0" w:color="auto"/>
              <w:right w:val="single" w:sz="4" w:space="0" w:color="auto"/>
            </w:tcBorders>
            <w:shd w:val="clear" w:color="auto" w:fill="auto"/>
            <w:noWrap/>
            <w:vAlign w:val="bottom"/>
            <w:hideMark/>
          </w:tcPr>
          <w:p w14:paraId="7908A01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$172,380</w:t>
            </w:r>
          </w:p>
        </w:tc>
        <w:tc>
          <w:tcPr>
            <w:tcW w:w="720" w:type="dxa"/>
            <w:tcBorders>
              <w:top w:val="nil"/>
              <w:left w:val="nil"/>
              <w:bottom w:val="single" w:sz="4" w:space="0" w:color="auto"/>
              <w:right w:val="single" w:sz="4" w:space="0" w:color="auto"/>
            </w:tcBorders>
            <w:shd w:val="clear" w:color="auto" w:fill="auto"/>
            <w:noWrap/>
            <w:vAlign w:val="bottom"/>
            <w:hideMark/>
          </w:tcPr>
          <w:p w14:paraId="5AF2CDD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$173,238</w:t>
            </w:r>
          </w:p>
        </w:tc>
        <w:tc>
          <w:tcPr>
            <w:tcW w:w="720" w:type="dxa"/>
            <w:tcBorders>
              <w:top w:val="nil"/>
              <w:left w:val="nil"/>
              <w:bottom w:val="single" w:sz="4" w:space="0" w:color="auto"/>
              <w:right w:val="single" w:sz="4" w:space="0" w:color="auto"/>
            </w:tcBorders>
            <w:shd w:val="clear" w:color="auto" w:fill="auto"/>
            <w:noWrap/>
            <w:vAlign w:val="bottom"/>
            <w:hideMark/>
          </w:tcPr>
          <w:p w14:paraId="2FCF037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$172,110</w:t>
            </w:r>
          </w:p>
        </w:tc>
        <w:tc>
          <w:tcPr>
            <w:tcW w:w="810" w:type="dxa"/>
            <w:tcBorders>
              <w:top w:val="nil"/>
              <w:left w:val="nil"/>
              <w:bottom w:val="single" w:sz="4" w:space="0" w:color="auto"/>
              <w:right w:val="single" w:sz="4" w:space="0" w:color="auto"/>
            </w:tcBorders>
            <w:shd w:val="clear" w:color="auto" w:fill="auto"/>
            <w:noWrap/>
            <w:vAlign w:val="bottom"/>
            <w:hideMark/>
          </w:tcPr>
          <w:p w14:paraId="33C5216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$172,581</w:t>
            </w:r>
          </w:p>
        </w:tc>
        <w:tc>
          <w:tcPr>
            <w:tcW w:w="900" w:type="dxa"/>
            <w:tcBorders>
              <w:top w:val="nil"/>
              <w:left w:val="nil"/>
              <w:bottom w:val="single" w:sz="4" w:space="0" w:color="auto"/>
              <w:right w:val="single" w:sz="4" w:space="0" w:color="auto"/>
            </w:tcBorders>
            <w:shd w:val="clear" w:color="auto" w:fill="auto"/>
            <w:noWrap/>
            <w:vAlign w:val="bottom"/>
            <w:hideMark/>
          </w:tcPr>
          <w:p w14:paraId="2C9F749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$172,595</w:t>
            </w:r>
          </w:p>
        </w:tc>
        <w:tc>
          <w:tcPr>
            <w:tcW w:w="990" w:type="dxa"/>
            <w:tcBorders>
              <w:top w:val="nil"/>
              <w:left w:val="nil"/>
              <w:bottom w:val="single" w:sz="4" w:space="0" w:color="auto"/>
              <w:right w:val="single" w:sz="4" w:space="0" w:color="auto"/>
            </w:tcBorders>
            <w:shd w:val="clear" w:color="auto" w:fill="auto"/>
            <w:noWrap/>
            <w:vAlign w:val="bottom"/>
            <w:hideMark/>
          </w:tcPr>
          <w:p w14:paraId="7C4793B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$167,405</w:t>
            </w:r>
          </w:p>
        </w:tc>
        <w:tc>
          <w:tcPr>
            <w:tcW w:w="990" w:type="dxa"/>
            <w:tcBorders>
              <w:top w:val="nil"/>
              <w:left w:val="nil"/>
              <w:bottom w:val="single" w:sz="4" w:space="0" w:color="auto"/>
              <w:right w:val="single" w:sz="8" w:space="0" w:color="auto"/>
            </w:tcBorders>
            <w:shd w:val="clear" w:color="auto" w:fill="auto"/>
            <w:noWrap/>
            <w:vAlign w:val="bottom"/>
            <w:hideMark/>
          </w:tcPr>
          <w:p w14:paraId="60FB111F"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$2,065,695</w:t>
            </w:r>
          </w:p>
        </w:tc>
      </w:tr>
      <w:tr w:rsidR="00602AF9" w:rsidRPr="00602AF9" w14:paraId="1C62DD9C"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3D2C027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60" w:type="dxa"/>
            <w:tcBorders>
              <w:top w:val="nil"/>
              <w:left w:val="nil"/>
              <w:bottom w:val="single" w:sz="4" w:space="0" w:color="auto"/>
              <w:right w:val="single" w:sz="4" w:space="0" w:color="auto"/>
            </w:tcBorders>
            <w:shd w:val="clear" w:color="auto" w:fill="auto"/>
            <w:noWrap/>
            <w:vAlign w:val="bottom"/>
            <w:hideMark/>
          </w:tcPr>
          <w:p w14:paraId="5C68662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2C24B45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172798A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6518A5E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DA130D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2BDC4CA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D7474C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7B0202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7ACD49C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3095706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005EFF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2ED3BAB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0BADB16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217B907D"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 </w:t>
            </w:r>
          </w:p>
        </w:tc>
      </w:tr>
      <w:tr w:rsidR="00602AF9" w:rsidRPr="00602AF9" w14:paraId="2475CFB0"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17DC671E"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 xml:space="preserve">TOTAL POWER SUPPLY COSTS </w:t>
            </w:r>
          </w:p>
        </w:tc>
        <w:tc>
          <w:tcPr>
            <w:tcW w:w="760" w:type="dxa"/>
            <w:tcBorders>
              <w:top w:val="nil"/>
              <w:left w:val="nil"/>
              <w:bottom w:val="single" w:sz="4" w:space="0" w:color="auto"/>
              <w:right w:val="single" w:sz="4" w:space="0" w:color="auto"/>
            </w:tcBorders>
            <w:shd w:val="clear" w:color="auto" w:fill="auto"/>
            <w:noWrap/>
            <w:vAlign w:val="bottom"/>
            <w:hideMark/>
          </w:tcPr>
          <w:p w14:paraId="7D6C9B4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4A8DC12B"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$1,295,528</w:t>
            </w:r>
          </w:p>
        </w:tc>
        <w:tc>
          <w:tcPr>
            <w:tcW w:w="900" w:type="dxa"/>
            <w:tcBorders>
              <w:top w:val="nil"/>
              <w:left w:val="nil"/>
              <w:bottom w:val="single" w:sz="4" w:space="0" w:color="auto"/>
              <w:right w:val="single" w:sz="4" w:space="0" w:color="auto"/>
            </w:tcBorders>
            <w:shd w:val="clear" w:color="auto" w:fill="auto"/>
            <w:noWrap/>
            <w:vAlign w:val="bottom"/>
            <w:hideMark/>
          </w:tcPr>
          <w:p w14:paraId="3B386876"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$1,044,199</w:t>
            </w:r>
          </w:p>
        </w:tc>
        <w:tc>
          <w:tcPr>
            <w:tcW w:w="900" w:type="dxa"/>
            <w:tcBorders>
              <w:top w:val="nil"/>
              <w:left w:val="nil"/>
              <w:bottom w:val="single" w:sz="4" w:space="0" w:color="auto"/>
              <w:right w:val="single" w:sz="4" w:space="0" w:color="auto"/>
            </w:tcBorders>
            <w:shd w:val="clear" w:color="auto" w:fill="auto"/>
            <w:noWrap/>
            <w:vAlign w:val="bottom"/>
            <w:hideMark/>
          </w:tcPr>
          <w:p w14:paraId="7E0C4889"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$922,440</w:t>
            </w:r>
          </w:p>
        </w:tc>
        <w:tc>
          <w:tcPr>
            <w:tcW w:w="810" w:type="dxa"/>
            <w:tcBorders>
              <w:top w:val="nil"/>
              <w:left w:val="nil"/>
              <w:bottom w:val="single" w:sz="4" w:space="0" w:color="auto"/>
              <w:right w:val="single" w:sz="4" w:space="0" w:color="auto"/>
            </w:tcBorders>
            <w:shd w:val="clear" w:color="auto" w:fill="auto"/>
            <w:noWrap/>
            <w:vAlign w:val="bottom"/>
            <w:hideMark/>
          </w:tcPr>
          <w:p w14:paraId="3847AF86"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$826,432</w:t>
            </w:r>
          </w:p>
        </w:tc>
        <w:tc>
          <w:tcPr>
            <w:tcW w:w="810" w:type="dxa"/>
            <w:tcBorders>
              <w:top w:val="nil"/>
              <w:left w:val="nil"/>
              <w:bottom w:val="single" w:sz="4" w:space="0" w:color="auto"/>
              <w:right w:val="single" w:sz="4" w:space="0" w:color="auto"/>
            </w:tcBorders>
            <w:shd w:val="clear" w:color="auto" w:fill="auto"/>
            <w:noWrap/>
            <w:vAlign w:val="bottom"/>
            <w:hideMark/>
          </w:tcPr>
          <w:p w14:paraId="312575FB"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$862,439</w:t>
            </w:r>
          </w:p>
        </w:tc>
        <w:tc>
          <w:tcPr>
            <w:tcW w:w="810" w:type="dxa"/>
            <w:tcBorders>
              <w:top w:val="nil"/>
              <w:left w:val="nil"/>
              <w:bottom w:val="single" w:sz="4" w:space="0" w:color="auto"/>
              <w:right w:val="single" w:sz="4" w:space="0" w:color="auto"/>
            </w:tcBorders>
            <w:shd w:val="clear" w:color="auto" w:fill="auto"/>
            <w:noWrap/>
            <w:vAlign w:val="bottom"/>
            <w:hideMark/>
          </w:tcPr>
          <w:p w14:paraId="052BF0E9"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$864,304</w:t>
            </w:r>
          </w:p>
        </w:tc>
        <w:tc>
          <w:tcPr>
            <w:tcW w:w="810" w:type="dxa"/>
            <w:tcBorders>
              <w:top w:val="nil"/>
              <w:left w:val="nil"/>
              <w:bottom w:val="single" w:sz="4" w:space="0" w:color="auto"/>
              <w:right w:val="single" w:sz="4" w:space="0" w:color="auto"/>
            </w:tcBorders>
            <w:shd w:val="clear" w:color="auto" w:fill="auto"/>
            <w:noWrap/>
            <w:vAlign w:val="bottom"/>
            <w:hideMark/>
          </w:tcPr>
          <w:p w14:paraId="01C5BC24"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$910,556</w:t>
            </w:r>
          </w:p>
        </w:tc>
        <w:tc>
          <w:tcPr>
            <w:tcW w:w="720" w:type="dxa"/>
            <w:tcBorders>
              <w:top w:val="nil"/>
              <w:left w:val="nil"/>
              <w:bottom w:val="single" w:sz="4" w:space="0" w:color="auto"/>
              <w:right w:val="single" w:sz="4" w:space="0" w:color="auto"/>
            </w:tcBorders>
            <w:shd w:val="clear" w:color="auto" w:fill="auto"/>
            <w:noWrap/>
            <w:vAlign w:val="bottom"/>
            <w:hideMark/>
          </w:tcPr>
          <w:p w14:paraId="19CF6BF9"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$925,954</w:t>
            </w:r>
          </w:p>
        </w:tc>
        <w:tc>
          <w:tcPr>
            <w:tcW w:w="720" w:type="dxa"/>
            <w:tcBorders>
              <w:top w:val="nil"/>
              <w:left w:val="nil"/>
              <w:bottom w:val="single" w:sz="4" w:space="0" w:color="auto"/>
              <w:right w:val="single" w:sz="4" w:space="0" w:color="auto"/>
            </w:tcBorders>
            <w:shd w:val="clear" w:color="auto" w:fill="auto"/>
            <w:noWrap/>
            <w:vAlign w:val="bottom"/>
            <w:hideMark/>
          </w:tcPr>
          <w:p w14:paraId="456E0075"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$889,160</w:t>
            </w:r>
          </w:p>
        </w:tc>
        <w:tc>
          <w:tcPr>
            <w:tcW w:w="810" w:type="dxa"/>
            <w:tcBorders>
              <w:top w:val="nil"/>
              <w:left w:val="nil"/>
              <w:bottom w:val="single" w:sz="4" w:space="0" w:color="auto"/>
              <w:right w:val="single" w:sz="4" w:space="0" w:color="auto"/>
            </w:tcBorders>
            <w:shd w:val="clear" w:color="auto" w:fill="auto"/>
            <w:noWrap/>
            <w:vAlign w:val="bottom"/>
            <w:hideMark/>
          </w:tcPr>
          <w:p w14:paraId="2814608C"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$923,801</w:t>
            </w:r>
          </w:p>
        </w:tc>
        <w:tc>
          <w:tcPr>
            <w:tcW w:w="900" w:type="dxa"/>
            <w:tcBorders>
              <w:top w:val="nil"/>
              <w:left w:val="nil"/>
              <w:bottom w:val="single" w:sz="4" w:space="0" w:color="auto"/>
              <w:right w:val="single" w:sz="4" w:space="0" w:color="auto"/>
            </w:tcBorders>
            <w:shd w:val="clear" w:color="auto" w:fill="auto"/>
            <w:noWrap/>
            <w:vAlign w:val="bottom"/>
            <w:hideMark/>
          </w:tcPr>
          <w:p w14:paraId="30C89EBF"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$1,093,349</w:t>
            </w:r>
          </w:p>
        </w:tc>
        <w:tc>
          <w:tcPr>
            <w:tcW w:w="990" w:type="dxa"/>
            <w:tcBorders>
              <w:top w:val="nil"/>
              <w:left w:val="nil"/>
              <w:bottom w:val="single" w:sz="4" w:space="0" w:color="auto"/>
              <w:right w:val="single" w:sz="4" w:space="0" w:color="auto"/>
            </w:tcBorders>
            <w:shd w:val="clear" w:color="auto" w:fill="auto"/>
            <w:noWrap/>
            <w:vAlign w:val="bottom"/>
            <w:hideMark/>
          </w:tcPr>
          <w:p w14:paraId="1B7ECE98"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$1,366,202</w:t>
            </w:r>
          </w:p>
        </w:tc>
        <w:tc>
          <w:tcPr>
            <w:tcW w:w="990" w:type="dxa"/>
            <w:tcBorders>
              <w:top w:val="nil"/>
              <w:left w:val="nil"/>
              <w:bottom w:val="single" w:sz="4" w:space="0" w:color="auto"/>
              <w:right w:val="single" w:sz="8" w:space="0" w:color="auto"/>
            </w:tcBorders>
            <w:shd w:val="clear" w:color="auto" w:fill="auto"/>
            <w:noWrap/>
            <w:vAlign w:val="bottom"/>
            <w:hideMark/>
          </w:tcPr>
          <w:p w14:paraId="6AC86273"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$11,924,364</w:t>
            </w:r>
          </w:p>
        </w:tc>
      </w:tr>
      <w:tr w:rsidR="00602AF9" w:rsidRPr="00602AF9" w14:paraId="7FB16E5B"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56AD5ACB"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Total Cost/MWh</w:t>
            </w:r>
          </w:p>
        </w:tc>
        <w:tc>
          <w:tcPr>
            <w:tcW w:w="760" w:type="dxa"/>
            <w:tcBorders>
              <w:top w:val="nil"/>
              <w:left w:val="nil"/>
              <w:bottom w:val="single" w:sz="4" w:space="0" w:color="auto"/>
              <w:right w:val="single" w:sz="4" w:space="0" w:color="auto"/>
            </w:tcBorders>
            <w:shd w:val="clear" w:color="auto" w:fill="auto"/>
            <w:noWrap/>
            <w:vAlign w:val="bottom"/>
            <w:hideMark/>
          </w:tcPr>
          <w:p w14:paraId="5380FF0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16C39A5D"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$73.79</w:t>
            </w:r>
          </w:p>
        </w:tc>
        <w:tc>
          <w:tcPr>
            <w:tcW w:w="900" w:type="dxa"/>
            <w:tcBorders>
              <w:top w:val="nil"/>
              <w:left w:val="nil"/>
              <w:bottom w:val="single" w:sz="4" w:space="0" w:color="auto"/>
              <w:right w:val="single" w:sz="4" w:space="0" w:color="auto"/>
            </w:tcBorders>
            <w:shd w:val="clear" w:color="auto" w:fill="auto"/>
            <w:noWrap/>
            <w:vAlign w:val="bottom"/>
            <w:hideMark/>
          </w:tcPr>
          <w:p w14:paraId="6905A2D2"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$72.80</w:t>
            </w:r>
          </w:p>
        </w:tc>
        <w:tc>
          <w:tcPr>
            <w:tcW w:w="900" w:type="dxa"/>
            <w:tcBorders>
              <w:top w:val="nil"/>
              <w:left w:val="nil"/>
              <w:bottom w:val="single" w:sz="4" w:space="0" w:color="auto"/>
              <w:right w:val="single" w:sz="4" w:space="0" w:color="auto"/>
            </w:tcBorders>
            <w:shd w:val="clear" w:color="auto" w:fill="auto"/>
            <w:noWrap/>
            <w:vAlign w:val="bottom"/>
            <w:hideMark/>
          </w:tcPr>
          <w:p w14:paraId="1844459B"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$63.82</w:t>
            </w:r>
          </w:p>
        </w:tc>
        <w:tc>
          <w:tcPr>
            <w:tcW w:w="810" w:type="dxa"/>
            <w:tcBorders>
              <w:top w:val="nil"/>
              <w:left w:val="nil"/>
              <w:bottom w:val="single" w:sz="4" w:space="0" w:color="auto"/>
              <w:right w:val="single" w:sz="4" w:space="0" w:color="auto"/>
            </w:tcBorders>
            <w:shd w:val="clear" w:color="auto" w:fill="auto"/>
            <w:noWrap/>
            <w:vAlign w:val="bottom"/>
            <w:hideMark/>
          </w:tcPr>
          <w:p w14:paraId="0E2F13B1"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$69.05</w:t>
            </w:r>
          </w:p>
        </w:tc>
        <w:tc>
          <w:tcPr>
            <w:tcW w:w="810" w:type="dxa"/>
            <w:tcBorders>
              <w:top w:val="nil"/>
              <w:left w:val="nil"/>
              <w:bottom w:val="single" w:sz="4" w:space="0" w:color="auto"/>
              <w:right w:val="single" w:sz="4" w:space="0" w:color="auto"/>
            </w:tcBorders>
            <w:shd w:val="clear" w:color="auto" w:fill="auto"/>
            <w:noWrap/>
            <w:vAlign w:val="bottom"/>
            <w:hideMark/>
          </w:tcPr>
          <w:p w14:paraId="3F13329C"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$73.26</w:t>
            </w:r>
          </w:p>
        </w:tc>
        <w:tc>
          <w:tcPr>
            <w:tcW w:w="810" w:type="dxa"/>
            <w:tcBorders>
              <w:top w:val="nil"/>
              <w:left w:val="nil"/>
              <w:bottom w:val="single" w:sz="4" w:space="0" w:color="auto"/>
              <w:right w:val="single" w:sz="4" w:space="0" w:color="auto"/>
            </w:tcBorders>
            <w:shd w:val="clear" w:color="auto" w:fill="auto"/>
            <w:noWrap/>
            <w:vAlign w:val="bottom"/>
            <w:hideMark/>
          </w:tcPr>
          <w:p w14:paraId="5E89652F"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$74.13</w:t>
            </w:r>
          </w:p>
        </w:tc>
        <w:tc>
          <w:tcPr>
            <w:tcW w:w="810" w:type="dxa"/>
            <w:tcBorders>
              <w:top w:val="nil"/>
              <w:left w:val="nil"/>
              <w:bottom w:val="single" w:sz="4" w:space="0" w:color="auto"/>
              <w:right w:val="single" w:sz="4" w:space="0" w:color="auto"/>
            </w:tcBorders>
            <w:shd w:val="clear" w:color="auto" w:fill="auto"/>
            <w:noWrap/>
            <w:vAlign w:val="bottom"/>
            <w:hideMark/>
          </w:tcPr>
          <w:p w14:paraId="57FBA619"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$71.23</w:t>
            </w:r>
          </w:p>
        </w:tc>
        <w:tc>
          <w:tcPr>
            <w:tcW w:w="720" w:type="dxa"/>
            <w:tcBorders>
              <w:top w:val="nil"/>
              <w:left w:val="nil"/>
              <w:bottom w:val="single" w:sz="4" w:space="0" w:color="auto"/>
              <w:right w:val="single" w:sz="4" w:space="0" w:color="auto"/>
            </w:tcBorders>
            <w:shd w:val="clear" w:color="auto" w:fill="auto"/>
            <w:noWrap/>
            <w:vAlign w:val="bottom"/>
            <w:hideMark/>
          </w:tcPr>
          <w:p w14:paraId="6C1FE7BE"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$72.06</w:t>
            </w:r>
          </w:p>
        </w:tc>
        <w:tc>
          <w:tcPr>
            <w:tcW w:w="720" w:type="dxa"/>
            <w:tcBorders>
              <w:top w:val="nil"/>
              <w:left w:val="nil"/>
              <w:bottom w:val="single" w:sz="4" w:space="0" w:color="auto"/>
              <w:right w:val="single" w:sz="4" w:space="0" w:color="auto"/>
            </w:tcBorders>
            <w:shd w:val="clear" w:color="auto" w:fill="auto"/>
            <w:noWrap/>
            <w:vAlign w:val="bottom"/>
            <w:hideMark/>
          </w:tcPr>
          <w:p w14:paraId="1F0A5BFC"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$76.19</w:t>
            </w:r>
          </w:p>
        </w:tc>
        <w:tc>
          <w:tcPr>
            <w:tcW w:w="810" w:type="dxa"/>
            <w:tcBorders>
              <w:top w:val="nil"/>
              <w:left w:val="nil"/>
              <w:bottom w:val="single" w:sz="4" w:space="0" w:color="auto"/>
              <w:right w:val="single" w:sz="4" w:space="0" w:color="auto"/>
            </w:tcBorders>
            <w:shd w:val="clear" w:color="auto" w:fill="auto"/>
            <w:noWrap/>
            <w:vAlign w:val="bottom"/>
            <w:hideMark/>
          </w:tcPr>
          <w:p w14:paraId="6B77A50A"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$75.55</w:t>
            </w:r>
          </w:p>
        </w:tc>
        <w:tc>
          <w:tcPr>
            <w:tcW w:w="900" w:type="dxa"/>
            <w:tcBorders>
              <w:top w:val="nil"/>
              <w:left w:val="nil"/>
              <w:bottom w:val="single" w:sz="4" w:space="0" w:color="auto"/>
              <w:right w:val="single" w:sz="4" w:space="0" w:color="auto"/>
            </w:tcBorders>
            <w:shd w:val="clear" w:color="auto" w:fill="auto"/>
            <w:noWrap/>
            <w:vAlign w:val="bottom"/>
            <w:hideMark/>
          </w:tcPr>
          <w:p w14:paraId="6803704F"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$73.63</w:t>
            </w:r>
          </w:p>
        </w:tc>
        <w:tc>
          <w:tcPr>
            <w:tcW w:w="990" w:type="dxa"/>
            <w:tcBorders>
              <w:top w:val="nil"/>
              <w:left w:val="nil"/>
              <w:bottom w:val="single" w:sz="4" w:space="0" w:color="auto"/>
              <w:right w:val="single" w:sz="4" w:space="0" w:color="auto"/>
            </w:tcBorders>
            <w:shd w:val="clear" w:color="auto" w:fill="auto"/>
            <w:noWrap/>
            <w:vAlign w:val="bottom"/>
            <w:hideMark/>
          </w:tcPr>
          <w:p w14:paraId="66F87451"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$71.31</w:t>
            </w:r>
          </w:p>
        </w:tc>
        <w:tc>
          <w:tcPr>
            <w:tcW w:w="990" w:type="dxa"/>
            <w:tcBorders>
              <w:top w:val="nil"/>
              <w:left w:val="nil"/>
              <w:bottom w:val="single" w:sz="4" w:space="0" w:color="auto"/>
              <w:right w:val="single" w:sz="8" w:space="0" w:color="auto"/>
            </w:tcBorders>
            <w:shd w:val="clear" w:color="auto" w:fill="auto"/>
            <w:noWrap/>
            <w:vAlign w:val="bottom"/>
            <w:hideMark/>
          </w:tcPr>
          <w:p w14:paraId="64933DA9"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$72.14</w:t>
            </w:r>
          </w:p>
        </w:tc>
      </w:tr>
      <w:tr w:rsidR="00602AF9" w:rsidRPr="00602AF9" w14:paraId="17C35838"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54E3A3D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Energy Cost</w:t>
            </w:r>
          </w:p>
        </w:tc>
        <w:tc>
          <w:tcPr>
            <w:tcW w:w="760" w:type="dxa"/>
            <w:tcBorders>
              <w:top w:val="nil"/>
              <w:left w:val="nil"/>
              <w:bottom w:val="single" w:sz="4" w:space="0" w:color="auto"/>
              <w:right w:val="single" w:sz="4" w:space="0" w:color="auto"/>
            </w:tcBorders>
            <w:shd w:val="clear" w:color="auto" w:fill="auto"/>
            <w:noWrap/>
            <w:vAlign w:val="bottom"/>
            <w:hideMark/>
          </w:tcPr>
          <w:p w14:paraId="3C10BEC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6973AC1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$947,349</w:t>
            </w:r>
          </w:p>
        </w:tc>
        <w:tc>
          <w:tcPr>
            <w:tcW w:w="900" w:type="dxa"/>
            <w:tcBorders>
              <w:top w:val="nil"/>
              <w:left w:val="nil"/>
              <w:bottom w:val="single" w:sz="4" w:space="0" w:color="auto"/>
              <w:right w:val="single" w:sz="4" w:space="0" w:color="auto"/>
            </w:tcBorders>
            <w:shd w:val="clear" w:color="auto" w:fill="auto"/>
            <w:noWrap/>
            <w:vAlign w:val="bottom"/>
            <w:hideMark/>
          </w:tcPr>
          <w:p w14:paraId="159CBE8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$726,501</w:t>
            </w:r>
          </w:p>
        </w:tc>
        <w:tc>
          <w:tcPr>
            <w:tcW w:w="900" w:type="dxa"/>
            <w:tcBorders>
              <w:top w:val="nil"/>
              <w:left w:val="nil"/>
              <w:bottom w:val="single" w:sz="4" w:space="0" w:color="auto"/>
              <w:right w:val="single" w:sz="4" w:space="0" w:color="auto"/>
            </w:tcBorders>
            <w:shd w:val="clear" w:color="auto" w:fill="auto"/>
            <w:noWrap/>
            <w:vAlign w:val="bottom"/>
            <w:hideMark/>
          </w:tcPr>
          <w:p w14:paraId="3945026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$574,373</w:t>
            </w:r>
          </w:p>
        </w:tc>
        <w:tc>
          <w:tcPr>
            <w:tcW w:w="810" w:type="dxa"/>
            <w:tcBorders>
              <w:top w:val="nil"/>
              <w:left w:val="nil"/>
              <w:bottom w:val="single" w:sz="4" w:space="0" w:color="auto"/>
              <w:right w:val="single" w:sz="4" w:space="0" w:color="auto"/>
            </w:tcBorders>
            <w:shd w:val="clear" w:color="auto" w:fill="auto"/>
            <w:noWrap/>
            <w:vAlign w:val="bottom"/>
            <w:hideMark/>
          </w:tcPr>
          <w:p w14:paraId="277AE5D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$538,739</w:t>
            </w:r>
          </w:p>
        </w:tc>
        <w:tc>
          <w:tcPr>
            <w:tcW w:w="810" w:type="dxa"/>
            <w:tcBorders>
              <w:top w:val="nil"/>
              <w:left w:val="nil"/>
              <w:bottom w:val="single" w:sz="4" w:space="0" w:color="auto"/>
              <w:right w:val="single" w:sz="4" w:space="0" w:color="auto"/>
            </w:tcBorders>
            <w:shd w:val="clear" w:color="auto" w:fill="auto"/>
            <w:noWrap/>
            <w:vAlign w:val="bottom"/>
            <w:hideMark/>
          </w:tcPr>
          <w:p w14:paraId="30D0459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$534,657</w:t>
            </w:r>
          </w:p>
        </w:tc>
        <w:tc>
          <w:tcPr>
            <w:tcW w:w="810" w:type="dxa"/>
            <w:tcBorders>
              <w:top w:val="nil"/>
              <w:left w:val="nil"/>
              <w:bottom w:val="single" w:sz="4" w:space="0" w:color="auto"/>
              <w:right w:val="single" w:sz="4" w:space="0" w:color="auto"/>
            </w:tcBorders>
            <w:shd w:val="clear" w:color="auto" w:fill="auto"/>
            <w:noWrap/>
            <w:vAlign w:val="bottom"/>
            <w:hideMark/>
          </w:tcPr>
          <w:p w14:paraId="4109AB0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$532,951</w:t>
            </w:r>
          </w:p>
        </w:tc>
        <w:tc>
          <w:tcPr>
            <w:tcW w:w="810" w:type="dxa"/>
            <w:tcBorders>
              <w:top w:val="nil"/>
              <w:left w:val="nil"/>
              <w:bottom w:val="single" w:sz="4" w:space="0" w:color="auto"/>
              <w:right w:val="single" w:sz="4" w:space="0" w:color="auto"/>
            </w:tcBorders>
            <w:shd w:val="clear" w:color="auto" w:fill="auto"/>
            <w:noWrap/>
            <w:vAlign w:val="bottom"/>
            <w:hideMark/>
          </w:tcPr>
          <w:p w14:paraId="2AF4410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$583,530</w:t>
            </w:r>
          </w:p>
        </w:tc>
        <w:tc>
          <w:tcPr>
            <w:tcW w:w="720" w:type="dxa"/>
            <w:tcBorders>
              <w:top w:val="nil"/>
              <w:left w:val="nil"/>
              <w:bottom w:val="single" w:sz="4" w:space="0" w:color="auto"/>
              <w:right w:val="single" w:sz="4" w:space="0" w:color="auto"/>
            </w:tcBorders>
            <w:shd w:val="clear" w:color="auto" w:fill="auto"/>
            <w:noWrap/>
            <w:vAlign w:val="bottom"/>
            <w:hideMark/>
          </w:tcPr>
          <w:p w14:paraId="7770916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$602,021</w:t>
            </w:r>
          </w:p>
        </w:tc>
        <w:tc>
          <w:tcPr>
            <w:tcW w:w="720" w:type="dxa"/>
            <w:tcBorders>
              <w:top w:val="nil"/>
              <w:left w:val="nil"/>
              <w:bottom w:val="single" w:sz="4" w:space="0" w:color="auto"/>
              <w:right w:val="single" w:sz="4" w:space="0" w:color="auto"/>
            </w:tcBorders>
            <w:shd w:val="clear" w:color="auto" w:fill="auto"/>
            <w:noWrap/>
            <w:vAlign w:val="bottom"/>
            <w:hideMark/>
          </w:tcPr>
          <w:p w14:paraId="3487C62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$566,748</w:t>
            </w:r>
          </w:p>
        </w:tc>
        <w:tc>
          <w:tcPr>
            <w:tcW w:w="810" w:type="dxa"/>
            <w:tcBorders>
              <w:top w:val="nil"/>
              <w:left w:val="nil"/>
              <w:bottom w:val="single" w:sz="4" w:space="0" w:color="auto"/>
              <w:right w:val="single" w:sz="4" w:space="0" w:color="auto"/>
            </w:tcBorders>
            <w:shd w:val="clear" w:color="auto" w:fill="auto"/>
            <w:noWrap/>
            <w:vAlign w:val="bottom"/>
            <w:hideMark/>
          </w:tcPr>
          <w:p w14:paraId="57CACCE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$592,677</w:t>
            </w:r>
          </w:p>
        </w:tc>
        <w:tc>
          <w:tcPr>
            <w:tcW w:w="900" w:type="dxa"/>
            <w:tcBorders>
              <w:top w:val="nil"/>
              <w:left w:val="nil"/>
              <w:bottom w:val="single" w:sz="4" w:space="0" w:color="auto"/>
              <w:right w:val="single" w:sz="4" w:space="0" w:color="auto"/>
            </w:tcBorders>
            <w:shd w:val="clear" w:color="auto" w:fill="auto"/>
            <w:noWrap/>
            <w:vAlign w:val="bottom"/>
            <w:hideMark/>
          </w:tcPr>
          <w:p w14:paraId="1A24370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$764,284</w:t>
            </w:r>
          </w:p>
        </w:tc>
        <w:tc>
          <w:tcPr>
            <w:tcW w:w="990" w:type="dxa"/>
            <w:tcBorders>
              <w:top w:val="nil"/>
              <w:left w:val="nil"/>
              <w:bottom w:val="single" w:sz="4" w:space="0" w:color="auto"/>
              <w:right w:val="single" w:sz="4" w:space="0" w:color="auto"/>
            </w:tcBorders>
            <w:shd w:val="clear" w:color="auto" w:fill="auto"/>
            <w:noWrap/>
            <w:vAlign w:val="bottom"/>
            <w:hideMark/>
          </w:tcPr>
          <w:p w14:paraId="7A5FD15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$989,555</w:t>
            </w:r>
          </w:p>
        </w:tc>
        <w:tc>
          <w:tcPr>
            <w:tcW w:w="990" w:type="dxa"/>
            <w:tcBorders>
              <w:top w:val="nil"/>
              <w:left w:val="nil"/>
              <w:bottom w:val="single" w:sz="4" w:space="0" w:color="auto"/>
              <w:right w:val="single" w:sz="8" w:space="0" w:color="auto"/>
            </w:tcBorders>
            <w:shd w:val="clear" w:color="auto" w:fill="auto"/>
            <w:noWrap/>
            <w:vAlign w:val="bottom"/>
            <w:hideMark/>
          </w:tcPr>
          <w:p w14:paraId="48EF19F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$7,953,386</w:t>
            </w:r>
          </w:p>
        </w:tc>
      </w:tr>
      <w:tr w:rsidR="00602AF9" w:rsidRPr="00602AF9" w14:paraId="5FDE24E0"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3C1C271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Energy Cost/MWh</w:t>
            </w:r>
          </w:p>
        </w:tc>
        <w:tc>
          <w:tcPr>
            <w:tcW w:w="760" w:type="dxa"/>
            <w:tcBorders>
              <w:top w:val="nil"/>
              <w:left w:val="nil"/>
              <w:bottom w:val="single" w:sz="4" w:space="0" w:color="auto"/>
              <w:right w:val="single" w:sz="4" w:space="0" w:color="auto"/>
            </w:tcBorders>
            <w:shd w:val="clear" w:color="auto" w:fill="auto"/>
            <w:noWrap/>
            <w:vAlign w:val="bottom"/>
            <w:hideMark/>
          </w:tcPr>
          <w:p w14:paraId="1F15B4B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1EC3A6C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$53.96</w:t>
            </w:r>
          </w:p>
        </w:tc>
        <w:tc>
          <w:tcPr>
            <w:tcW w:w="900" w:type="dxa"/>
            <w:tcBorders>
              <w:top w:val="nil"/>
              <w:left w:val="nil"/>
              <w:bottom w:val="single" w:sz="4" w:space="0" w:color="auto"/>
              <w:right w:val="single" w:sz="4" w:space="0" w:color="auto"/>
            </w:tcBorders>
            <w:shd w:val="clear" w:color="auto" w:fill="auto"/>
            <w:noWrap/>
            <w:vAlign w:val="bottom"/>
            <w:hideMark/>
          </w:tcPr>
          <w:p w14:paraId="52E109C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$50.65</w:t>
            </w:r>
          </w:p>
        </w:tc>
        <w:tc>
          <w:tcPr>
            <w:tcW w:w="900" w:type="dxa"/>
            <w:tcBorders>
              <w:top w:val="nil"/>
              <w:left w:val="nil"/>
              <w:bottom w:val="single" w:sz="4" w:space="0" w:color="auto"/>
              <w:right w:val="single" w:sz="4" w:space="0" w:color="auto"/>
            </w:tcBorders>
            <w:shd w:val="clear" w:color="auto" w:fill="auto"/>
            <w:noWrap/>
            <w:vAlign w:val="bottom"/>
            <w:hideMark/>
          </w:tcPr>
          <w:p w14:paraId="1E405AE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$39.74</w:t>
            </w:r>
          </w:p>
        </w:tc>
        <w:tc>
          <w:tcPr>
            <w:tcW w:w="810" w:type="dxa"/>
            <w:tcBorders>
              <w:top w:val="nil"/>
              <w:left w:val="nil"/>
              <w:bottom w:val="single" w:sz="4" w:space="0" w:color="auto"/>
              <w:right w:val="single" w:sz="4" w:space="0" w:color="auto"/>
            </w:tcBorders>
            <w:shd w:val="clear" w:color="auto" w:fill="auto"/>
            <w:noWrap/>
            <w:vAlign w:val="bottom"/>
            <w:hideMark/>
          </w:tcPr>
          <w:p w14:paraId="25EC1A5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$45.02</w:t>
            </w:r>
          </w:p>
        </w:tc>
        <w:tc>
          <w:tcPr>
            <w:tcW w:w="810" w:type="dxa"/>
            <w:tcBorders>
              <w:top w:val="nil"/>
              <w:left w:val="nil"/>
              <w:bottom w:val="single" w:sz="4" w:space="0" w:color="auto"/>
              <w:right w:val="single" w:sz="4" w:space="0" w:color="auto"/>
            </w:tcBorders>
            <w:shd w:val="clear" w:color="auto" w:fill="auto"/>
            <w:noWrap/>
            <w:vAlign w:val="bottom"/>
            <w:hideMark/>
          </w:tcPr>
          <w:p w14:paraId="6DBAA3C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$45.42</w:t>
            </w:r>
          </w:p>
        </w:tc>
        <w:tc>
          <w:tcPr>
            <w:tcW w:w="810" w:type="dxa"/>
            <w:tcBorders>
              <w:top w:val="nil"/>
              <w:left w:val="nil"/>
              <w:bottom w:val="single" w:sz="4" w:space="0" w:color="auto"/>
              <w:right w:val="single" w:sz="4" w:space="0" w:color="auto"/>
            </w:tcBorders>
            <w:shd w:val="clear" w:color="auto" w:fill="auto"/>
            <w:noWrap/>
            <w:vAlign w:val="bottom"/>
            <w:hideMark/>
          </w:tcPr>
          <w:p w14:paraId="2C2A5AB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$45.71</w:t>
            </w:r>
          </w:p>
        </w:tc>
        <w:tc>
          <w:tcPr>
            <w:tcW w:w="810" w:type="dxa"/>
            <w:tcBorders>
              <w:top w:val="nil"/>
              <w:left w:val="nil"/>
              <w:bottom w:val="single" w:sz="4" w:space="0" w:color="auto"/>
              <w:right w:val="single" w:sz="4" w:space="0" w:color="auto"/>
            </w:tcBorders>
            <w:shd w:val="clear" w:color="auto" w:fill="auto"/>
            <w:noWrap/>
            <w:vAlign w:val="bottom"/>
            <w:hideMark/>
          </w:tcPr>
          <w:p w14:paraId="6FE712B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$45.65</w:t>
            </w:r>
          </w:p>
        </w:tc>
        <w:tc>
          <w:tcPr>
            <w:tcW w:w="720" w:type="dxa"/>
            <w:tcBorders>
              <w:top w:val="nil"/>
              <w:left w:val="nil"/>
              <w:bottom w:val="single" w:sz="4" w:space="0" w:color="auto"/>
              <w:right w:val="single" w:sz="4" w:space="0" w:color="auto"/>
            </w:tcBorders>
            <w:shd w:val="clear" w:color="auto" w:fill="auto"/>
            <w:noWrap/>
            <w:vAlign w:val="bottom"/>
            <w:hideMark/>
          </w:tcPr>
          <w:p w14:paraId="0EC505F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$46.85</w:t>
            </w:r>
          </w:p>
        </w:tc>
        <w:tc>
          <w:tcPr>
            <w:tcW w:w="720" w:type="dxa"/>
            <w:tcBorders>
              <w:top w:val="nil"/>
              <w:left w:val="nil"/>
              <w:bottom w:val="single" w:sz="4" w:space="0" w:color="auto"/>
              <w:right w:val="single" w:sz="4" w:space="0" w:color="auto"/>
            </w:tcBorders>
            <w:shd w:val="clear" w:color="auto" w:fill="auto"/>
            <w:noWrap/>
            <w:vAlign w:val="bottom"/>
            <w:hideMark/>
          </w:tcPr>
          <w:p w14:paraId="3781A8E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$48.56</w:t>
            </w:r>
          </w:p>
        </w:tc>
        <w:tc>
          <w:tcPr>
            <w:tcW w:w="810" w:type="dxa"/>
            <w:tcBorders>
              <w:top w:val="nil"/>
              <w:left w:val="nil"/>
              <w:bottom w:val="single" w:sz="4" w:space="0" w:color="auto"/>
              <w:right w:val="single" w:sz="4" w:space="0" w:color="auto"/>
            </w:tcBorders>
            <w:shd w:val="clear" w:color="auto" w:fill="auto"/>
            <w:noWrap/>
            <w:vAlign w:val="bottom"/>
            <w:hideMark/>
          </w:tcPr>
          <w:p w14:paraId="043A2C5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$48.47</w:t>
            </w:r>
          </w:p>
        </w:tc>
        <w:tc>
          <w:tcPr>
            <w:tcW w:w="900" w:type="dxa"/>
            <w:tcBorders>
              <w:top w:val="nil"/>
              <w:left w:val="nil"/>
              <w:bottom w:val="single" w:sz="4" w:space="0" w:color="auto"/>
              <w:right w:val="single" w:sz="4" w:space="0" w:color="auto"/>
            </w:tcBorders>
            <w:shd w:val="clear" w:color="auto" w:fill="auto"/>
            <w:noWrap/>
            <w:vAlign w:val="bottom"/>
            <w:hideMark/>
          </w:tcPr>
          <w:p w14:paraId="46C2FD5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$51.47</w:t>
            </w:r>
          </w:p>
        </w:tc>
        <w:tc>
          <w:tcPr>
            <w:tcW w:w="990" w:type="dxa"/>
            <w:tcBorders>
              <w:top w:val="nil"/>
              <w:left w:val="nil"/>
              <w:bottom w:val="single" w:sz="4" w:space="0" w:color="auto"/>
              <w:right w:val="single" w:sz="4" w:space="0" w:color="auto"/>
            </w:tcBorders>
            <w:shd w:val="clear" w:color="auto" w:fill="auto"/>
            <w:noWrap/>
            <w:vAlign w:val="bottom"/>
            <w:hideMark/>
          </w:tcPr>
          <w:p w14:paraId="417CB06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$51.65</w:t>
            </w:r>
          </w:p>
        </w:tc>
        <w:tc>
          <w:tcPr>
            <w:tcW w:w="990" w:type="dxa"/>
            <w:tcBorders>
              <w:top w:val="nil"/>
              <w:left w:val="nil"/>
              <w:bottom w:val="single" w:sz="4" w:space="0" w:color="auto"/>
              <w:right w:val="single" w:sz="8" w:space="0" w:color="auto"/>
            </w:tcBorders>
            <w:shd w:val="clear" w:color="auto" w:fill="auto"/>
            <w:noWrap/>
            <w:vAlign w:val="bottom"/>
            <w:hideMark/>
          </w:tcPr>
          <w:p w14:paraId="6787CD5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$48.12</w:t>
            </w:r>
          </w:p>
        </w:tc>
      </w:tr>
      <w:tr w:rsidR="00602AF9" w:rsidRPr="00602AF9" w14:paraId="6F2206EE" w14:textId="77777777" w:rsidTr="00E053F4">
        <w:trPr>
          <w:trHeight w:val="20"/>
        </w:trPr>
        <w:tc>
          <w:tcPr>
            <w:tcW w:w="2790" w:type="dxa"/>
            <w:tcBorders>
              <w:top w:val="nil"/>
              <w:left w:val="single" w:sz="8" w:space="0" w:color="auto"/>
              <w:bottom w:val="single" w:sz="8" w:space="0" w:color="auto"/>
              <w:right w:val="nil"/>
            </w:tcBorders>
            <w:shd w:val="clear" w:color="auto" w:fill="auto"/>
            <w:noWrap/>
            <w:vAlign w:val="bottom"/>
            <w:hideMark/>
          </w:tcPr>
          <w:p w14:paraId="6839992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60" w:type="dxa"/>
            <w:tcBorders>
              <w:top w:val="nil"/>
              <w:left w:val="nil"/>
              <w:bottom w:val="single" w:sz="8" w:space="0" w:color="auto"/>
              <w:right w:val="nil"/>
            </w:tcBorders>
            <w:shd w:val="clear" w:color="auto" w:fill="auto"/>
            <w:noWrap/>
            <w:vAlign w:val="bottom"/>
            <w:hideMark/>
          </w:tcPr>
          <w:p w14:paraId="04B4C5E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8" w:space="0" w:color="auto"/>
              <w:right w:val="nil"/>
            </w:tcBorders>
            <w:shd w:val="clear" w:color="auto" w:fill="auto"/>
            <w:noWrap/>
            <w:vAlign w:val="bottom"/>
            <w:hideMark/>
          </w:tcPr>
          <w:p w14:paraId="2619283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8" w:space="0" w:color="auto"/>
              <w:right w:val="nil"/>
            </w:tcBorders>
            <w:shd w:val="clear" w:color="auto" w:fill="auto"/>
            <w:noWrap/>
            <w:vAlign w:val="bottom"/>
            <w:hideMark/>
          </w:tcPr>
          <w:p w14:paraId="2E2915D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8" w:space="0" w:color="auto"/>
              <w:right w:val="nil"/>
            </w:tcBorders>
            <w:shd w:val="clear" w:color="auto" w:fill="auto"/>
            <w:noWrap/>
            <w:vAlign w:val="bottom"/>
            <w:hideMark/>
          </w:tcPr>
          <w:p w14:paraId="7937614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8" w:space="0" w:color="auto"/>
              <w:right w:val="nil"/>
            </w:tcBorders>
            <w:shd w:val="clear" w:color="auto" w:fill="auto"/>
            <w:noWrap/>
            <w:vAlign w:val="bottom"/>
            <w:hideMark/>
          </w:tcPr>
          <w:p w14:paraId="5C9B8C8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8" w:space="0" w:color="auto"/>
              <w:right w:val="nil"/>
            </w:tcBorders>
            <w:shd w:val="clear" w:color="auto" w:fill="auto"/>
            <w:noWrap/>
            <w:vAlign w:val="bottom"/>
            <w:hideMark/>
          </w:tcPr>
          <w:p w14:paraId="566BDA0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8" w:space="0" w:color="auto"/>
              <w:right w:val="nil"/>
            </w:tcBorders>
            <w:shd w:val="clear" w:color="auto" w:fill="auto"/>
            <w:noWrap/>
            <w:vAlign w:val="bottom"/>
            <w:hideMark/>
          </w:tcPr>
          <w:p w14:paraId="02994D5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8" w:space="0" w:color="auto"/>
              <w:right w:val="nil"/>
            </w:tcBorders>
            <w:shd w:val="clear" w:color="auto" w:fill="auto"/>
            <w:noWrap/>
            <w:vAlign w:val="bottom"/>
            <w:hideMark/>
          </w:tcPr>
          <w:p w14:paraId="4E37C41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8" w:space="0" w:color="auto"/>
              <w:right w:val="nil"/>
            </w:tcBorders>
            <w:shd w:val="clear" w:color="auto" w:fill="auto"/>
            <w:noWrap/>
            <w:vAlign w:val="bottom"/>
            <w:hideMark/>
          </w:tcPr>
          <w:p w14:paraId="4C69770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8" w:space="0" w:color="auto"/>
              <w:right w:val="nil"/>
            </w:tcBorders>
            <w:shd w:val="clear" w:color="auto" w:fill="auto"/>
            <w:noWrap/>
            <w:vAlign w:val="bottom"/>
            <w:hideMark/>
          </w:tcPr>
          <w:p w14:paraId="0508108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8" w:space="0" w:color="auto"/>
              <w:right w:val="nil"/>
            </w:tcBorders>
            <w:shd w:val="clear" w:color="auto" w:fill="auto"/>
            <w:noWrap/>
            <w:vAlign w:val="bottom"/>
            <w:hideMark/>
          </w:tcPr>
          <w:p w14:paraId="216EBB6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8" w:space="0" w:color="auto"/>
              <w:right w:val="nil"/>
            </w:tcBorders>
            <w:shd w:val="clear" w:color="auto" w:fill="auto"/>
            <w:noWrap/>
            <w:vAlign w:val="bottom"/>
            <w:hideMark/>
          </w:tcPr>
          <w:p w14:paraId="30170B6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8" w:space="0" w:color="auto"/>
              <w:right w:val="nil"/>
            </w:tcBorders>
            <w:shd w:val="clear" w:color="auto" w:fill="auto"/>
            <w:noWrap/>
            <w:vAlign w:val="bottom"/>
            <w:hideMark/>
          </w:tcPr>
          <w:p w14:paraId="7F1DF4E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8" w:space="0" w:color="auto"/>
              <w:right w:val="single" w:sz="8" w:space="0" w:color="auto"/>
            </w:tcBorders>
            <w:shd w:val="clear" w:color="auto" w:fill="auto"/>
            <w:noWrap/>
            <w:vAlign w:val="bottom"/>
            <w:hideMark/>
          </w:tcPr>
          <w:p w14:paraId="3B48B3A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4E165A54" w14:textId="77777777" w:rsidTr="00E053F4">
        <w:trPr>
          <w:trHeight w:val="20"/>
        </w:trPr>
        <w:tc>
          <w:tcPr>
            <w:tcW w:w="2790" w:type="dxa"/>
            <w:tcBorders>
              <w:top w:val="nil"/>
              <w:left w:val="nil"/>
              <w:bottom w:val="nil"/>
              <w:right w:val="nil"/>
            </w:tcBorders>
            <w:shd w:val="clear" w:color="auto" w:fill="auto"/>
            <w:noWrap/>
            <w:vAlign w:val="bottom"/>
            <w:hideMark/>
          </w:tcPr>
          <w:p w14:paraId="0770C7CF" w14:textId="77777777" w:rsidR="00602AF9" w:rsidRPr="00602AF9" w:rsidRDefault="00602AF9" w:rsidP="00602AF9">
            <w:pPr>
              <w:spacing w:line="240" w:lineRule="auto"/>
              <w:rPr>
                <w:rFonts w:eastAsia="Times New Roman"/>
                <w:sz w:val="13"/>
                <w:szCs w:val="13"/>
              </w:rPr>
            </w:pPr>
          </w:p>
        </w:tc>
        <w:tc>
          <w:tcPr>
            <w:tcW w:w="760" w:type="dxa"/>
            <w:tcBorders>
              <w:top w:val="nil"/>
              <w:left w:val="nil"/>
              <w:bottom w:val="nil"/>
              <w:right w:val="nil"/>
            </w:tcBorders>
            <w:shd w:val="clear" w:color="auto" w:fill="auto"/>
            <w:noWrap/>
            <w:vAlign w:val="bottom"/>
            <w:hideMark/>
          </w:tcPr>
          <w:p w14:paraId="0CAE00AE" w14:textId="77777777" w:rsidR="00602AF9" w:rsidRPr="00602AF9" w:rsidRDefault="00602AF9" w:rsidP="00602AF9">
            <w:pPr>
              <w:spacing w:line="240" w:lineRule="auto"/>
              <w:rPr>
                <w:rFonts w:eastAsia="Times New Roman"/>
                <w:sz w:val="13"/>
                <w:szCs w:val="13"/>
              </w:rPr>
            </w:pPr>
          </w:p>
        </w:tc>
        <w:tc>
          <w:tcPr>
            <w:tcW w:w="860" w:type="dxa"/>
            <w:tcBorders>
              <w:top w:val="nil"/>
              <w:left w:val="nil"/>
              <w:bottom w:val="nil"/>
              <w:right w:val="nil"/>
            </w:tcBorders>
            <w:shd w:val="clear" w:color="auto" w:fill="auto"/>
            <w:noWrap/>
            <w:vAlign w:val="bottom"/>
            <w:hideMark/>
          </w:tcPr>
          <w:p w14:paraId="0A5CDAB2" w14:textId="77777777" w:rsidR="00602AF9" w:rsidRPr="00602AF9" w:rsidRDefault="00602AF9" w:rsidP="00602AF9">
            <w:pPr>
              <w:spacing w:line="240" w:lineRule="auto"/>
              <w:rPr>
                <w:rFonts w:eastAsia="Times New Roman"/>
                <w:sz w:val="13"/>
                <w:szCs w:val="13"/>
              </w:rPr>
            </w:pPr>
          </w:p>
        </w:tc>
        <w:tc>
          <w:tcPr>
            <w:tcW w:w="900" w:type="dxa"/>
            <w:tcBorders>
              <w:top w:val="nil"/>
              <w:left w:val="nil"/>
              <w:bottom w:val="nil"/>
              <w:right w:val="nil"/>
            </w:tcBorders>
            <w:shd w:val="clear" w:color="auto" w:fill="auto"/>
            <w:noWrap/>
            <w:vAlign w:val="bottom"/>
            <w:hideMark/>
          </w:tcPr>
          <w:p w14:paraId="273E9D15" w14:textId="77777777" w:rsidR="00602AF9" w:rsidRPr="00602AF9" w:rsidRDefault="00602AF9" w:rsidP="00602AF9">
            <w:pPr>
              <w:spacing w:line="240" w:lineRule="auto"/>
              <w:rPr>
                <w:rFonts w:eastAsia="Times New Roman"/>
                <w:sz w:val="13"/>
                <w:szCs w:val="13"/>
              </w:rPr>
            </w:pPr>
          </w:p>
        </w:tc>
        <w:tc>
          <w:tcPr>
            <w:tcW w:w="900" w:type="dxa"/>
            <w:tcBorders>
              <w:top w:val="nil"/>
              <w:left w:val="nil"/>
              <w:bottom w:val="nil"/>
              <w:right w:val="nil"/>
            </w:tcBorders>
            <w:shd w:val="clear" w:color="auto" w:fill="auto"/>
            <w:noWrap/>
            <w:vAlign w:val="bottom"/>
            <w:hideMark/>
          </w:tcPr>
          <w:p w14:paraId="281CEDDF" w14:textId="77777777" w:rsidR="00602AF9" w:rsidRPr="00602AF9" w:rsidRDefault="00602AF9" w:rsidP="00602AF9">
            <w:pPr>
              <w:spacing w:line="240" w:lineRule="auto"/>
              <w:rPr>
                <w:rFonts w:eastAsia="Times New Roman"/>
                <w:sz w:val="13"/>
                <w:szCs w:val="13"/>
              </w:rPr>
            </w:pPr>
          </w:p>
        </w:tc>
        <w:tc>
          <w:tcPr>
            <w:tcW w:w="810" w:type="dxa"/>
            <w:tcBorders>
              <w:top w:val="nil"/>
              <w:left w:val="nil"/>
              <w:bottom w:val="nil"/>
              <w:right w:val="nil"/>
            </w:tcBorders>
            <w:shd w:val="clear" w:color="auto" w:fill="auto"/>
            <w:noWrap/>
            <w:vAlign w:val="bottom"/>
            <w:hideMark/>
          </w:tcPr>
          <w:p w14:paraId="78DE432C" w14:textId="77777777" w:rsidR="00602AF9" w:rsidRPr="00602AF9" w:rsidRDefault="00602AF9" w:rsidP="00602AF9">
            <w:pPr>
              <w:spacing w:line="240" w:lineRule="auto"/>
              <w:rPr>
                <w:rFonts w:eastAsia="Times New Roman"/>
                <w:sz w:val="13"/>
                <w:szCs w:val="13"/>
              </w:rPr>
            </w:pPr>
          </w:p>
        </w:tc>
        <w:tc>
          <w:tcPr>
            <w:tcW w:w="810" w:type="dxa"/>
            <w:tcBorders>
              <w:top w:val="nil"/>
              <w:left w:val="nil"/>
              <w:bottom w:val="nil"/>
              <w:right w:val="nil"/>
            </w:tcBorders>
            <w:shd w:val="clear" w:color="auto" w:fill="auto"/>
            <w:noWrap/>
            <w:vAlign w:val="bottom"/>
            <w:hideMark/>
          </w:tcPr>
          <w:p w14:paraId="01C3F3E9" w14:textId="77777777" w:rsidR="00602AF9" w:rsidRPr="00602AF9" w:rsidRDefault="00602AF9" w:rsidP="00602AF9">
            <w:pPr>
              <w:spacing w:line="240" w:lineRule="auto"/>
              <w:rPr>
                <w:rFonts w:eastAsia="Times New Roman"/>
                <w:sz w:val="13"/>
                <w:szCs w:val="13"/>
              </w:rPr>
            </w:pPr>
          </w:p>
        </w:tc>
        <w:tc>
          <w:tcPr>
            <w:tcW w:w="810" w:type="dxa"/>
            <w:tcBorders>
              <w:top w:val="nil"/>
              <w:left w:val="nil"/>
              <w:bottom w:val="nil"/>
              <w:right w:val="nil"/>
            </w:tcBorders>
            <w:shd w:val="clear" w:color="auto" w:fill="auto"/>
            <w:noWrap/>
            <w:vAlign w:val="bottom"/>
            <w:hideMark/>
          </w:tcPr>
          <w:p w14:paraId="5570EE1C" w14:textId="77777777" w:rsidR="00602AF9" w:rsidRPr="00602AF9" w:rsidRDefault="00602AF9" w:rsidP="00602AF9">
            <w:pPr>
              <w:spacing w:line="240" w:lineRule="auto"/>
              <w:rPr>
                <w:rFonts w:eastAsia="Times New Roman"/>
                <w:sz w:val="13"/>
                <w:szCs w:val="13"/>
              </w:rPr>
            </w:pPr>
          </w:p>
        </w:tc>
        <w:tc>
          <w:tcPr>
            <w:tcW w:w="810" w:type="dxa"/>
            <w:tcBorders>
              <w:top w:val="nil"/>
              <w:left w:val="nil"/>
              <w:bottom w:val="nil"/>
              <w:right w:val="nil"/>
            </w:tcBorders>
            <w:shd w:val="clear" w:color="auto" w:fill="auto"/>
            <w:noWrap/>
            <w:vAlign w:val="bottom"/>
            <w:hideMark/>
          </w:tcPr>
          <w:p w14:paraId="686B986A" w14:textId="77777777" w:rsidR="00602AF9" w:rsidRPr="00602AF9" w:rsidRDefault="00602AF9" w:rsidP="00602AF9">
            <w:pPr>
              <w:spacing w:line="240" w:lineRule="auto"/>
              <w:rPr>
                <w:rFonts w:eastAsia="Times New Roman"/>
                <w:sz w:val="13"/>
                <w:szCs w:val="13"/>
              </w:rPr>
            </w:pPr>
          </w:p>
        </w:tc>
        <w:tc>
          <w:tcPr>
            <w:tcW w:w="720" w:type="dxa"/>
            <w:tcBorders>
              <w:top w:val="nil"/>
              <w:left w:val="nil"/>
              <w:bottom w:val="nil"/>
              <w:right w:val="nil"/>
            </w:tcBorders>
            <w:shd w:val="clear" w:color="auto" w:fill="auto"/>
            <w:noWrap/>
            <w:vAlign w:val="bottom"/>
            <w:hideMark/>
          </w:tcPr>
          <w:p w14:paraId="02C30F1A" w14:textId="77777777" w:rsidR="00602AF9" w:rsidRPr="00602AF9" w:rsidRDefault="00602AF9" w:rsidP="00602AF9">
            <w:pPr>
              <w:spacing w:line="240" w:lineRule="auto"/>
              <w:rPr>
                <w:rFonts w:eastAsia="Times New Roman"/>
                <w:sz w:val="13"/>
                <w:szCs w:val="13"/>
              </w:rPr>
            </w:pPr>
          </w:p>
        </w:tc>
        <w:tc>
          <w:tcPr>
            <w:tcW w:w="720" w:type="dxa"/>
            <w:tcBorders>
              <w:top w:val="nil"/>
              <w:left w:val="nil"/>
              <w:bottom w:val="nil"/>
              <w:right w:val="nil"/>
            </w:tcBorders>
            <w:shd w:val="clear" w:color="auto" w:fill="auto"/>
            <w:noWrap/>
            <w:vAlign w:val="bottom"/>
            <w:hideMark/>
          </w:tcPr>
          <w:p w14:paraId="1026FDD6" w14:textId="77777777" w:rsidR="00602AF9" w:rsidRPr="00602AF9" w:rsidRDefault="00602AF9" w:rsidP="00602AF9">
            <w:pPr>
              <w:spacing w:line="240" w:lineRule="auto"/>
              <w:rPr>
                <w:rFonts w:eastAsia="Times New Roman"/>
                <w:sz w:val="13"/>
                <w:szCs w:val="13"/>
              </w:rPr>
            </w:pPr>
          </w:p>
        </w:tc>
        <w:tc>
          <w:tcPr>
            <w:tcW w:w="810" w:type="dxa"/>
            <w:tcBorders>
              <w:top w:val="nil"/>
              <w:left w:val="nil"/>
              <w:bottom w:val="nil"/>
              <w:right w:val="nil"/>
            </w:tcBorders>
            <w:shd w:val="clear" w:color="auto" w:fill="auto"/>
            <w:noWrap/>
            <w:vAlign w:val="bottom"/>
            <w:hideMark/>
          </w:tcPr>
          <w:p w14:paraId="42E4C6B9" w14:textId="77777777" w:rsidR="00602AF9" w:rsidRPr="00602AF9" w:rsidRDefault="00602AF9" w:rsidP="00602AF9">
            <w:pPr>
              <w:spacing w:line="240" w:lineRule="auto"/>
              <w:rPr>
                <w:rFonts w:eastAsia="Times New Roman"/>
                <w:sz w:val="13"/>
                <w:szCs w:val="13"/>
              </w:rPr>
            </w:pPr>
          </w:p>
        </w:tc>
        <w:tc>
          <w:tcPr>
            <w:tcW w:w="900" w:type="dxa"/>
            <w:tcBorders>
              <w:top w:val="nil"/>
              <w:left w:val="nil"/>
              <w:bottom w:val="nil"/>
              <w:right w:val="nil"/>
            </w:tcBorders>
            <w:shd w:val="clear" w:color="auto" w:fill="auto"/>
            <w:noWrap/>
            <w:vAlign w:val="bottom"/>
            <w:hideMark/>
          </w:tcPr>
          <w:p w14:paraId="5DA878BA" w14:textId="77777777" w:rsidR="00602AF9" w:rsidRPr="00602AF9" w:rsidRDefault="00602AF9" w:rsidP="00602AF9">
            <w:pPr>
              <w:spacing w:line="240" w:lineRule="auto"/>
              <w:rPr>
                <w:rFonts w:eastAsia="Times New Roman"/>
                <w:sz w:val="13"/>
                <w:szCs w:val="13"/>
              </w:rPr>
            </w:pPr>
          </w:p>
        </w:tc>
        <w:tc>
          <w:tcPr>
            <w:tcW w:w="990" w:type="dxa"/>
            <w:tcBorders>
              <w:top w:val="nil"/>
              <w:left w:val="nil"/>
              <w:bottom w:val="nil"/>
              <w:right w:val="nil"/>
            </w:tcBorders>
            <w:shd w:val="clear" w:color="auto" w:fill="auto"/>
            <w:noWrap/>
            <w:vAlign w:val="bottom"/>
            <w:hideMark/>
          </w:tcPr>
          <w:p w14:paraId="232C6963" w14:textId="77777777" w:rsidR="00602AF9" w:rsidRPr="00602AF9" w:rsidRDefault="00602AF9" w:rsidP="00602AF9">
            <w:pPr>
              <w:spacing w:line="240" w:lineRule="auto"/>
              <w:rPr>
                <w:rFonts w:eastAsia="Times New Roman"/>
                <w:sz w:val="13"/>
                <w:szCs w:val="13"/>
              </w:rPr>
            </w:pPr>
          </w:p>
        </w:tc>
        <w:tc>
          <w:tcPr>
            <w:tcW w:w="990" w:type="dxa"/>
            <w:tcBorders>
              <w:top w:val="nil"/>
              <w:left w:val="nil"/>
              <w:bottom w:val="nil"/>
              <w:right w:val="nil"/>
            </w:tcBorders>
            <w:shd w:val="clear" w:color="auto" w:fill="auto"/>
            <w:noWrap/>
            <w:vAlign w:val="bottom"/>
            <w:hideMark/>
          </w:tcPr>
          <w:p w14:paraId="79D3D16E" w14:textId="77777777" w:rsidR="00602AF9" w:rsidRPr="00602AF9" w:rsidRDefault="00602AF9" w:rsidP="00602AF9">
            <w:pPr>
              <w:spacing w:line="240" w:lineRule="auto"/>
              <w:rPr>
                <w:rFonts w:eastAsia="Times New Roman"/>
                <w:sz w:val="13"/>
                <w:szCs w:val="13"/>
              </w:rPr>
            </w:pPr>
          </w:p>
        </w:tc>
      </w:tr>
      <w:tr w:rsidR="00602AF9" w:rsidRPr="00602AF9" w14:paraId="2EF41A5F" w14:textId="77777777" w:rsidTr="00E053F4">
        <w:trPr>
          <w:trHeight w:val="20"/>
        </w:trPr>
        <w:tc>
          <w:tcPr>
            <w:tcW w:w="14580" w:type="dxa"/>
            <w:gridSpan w:val="15"/>
            <w:tcBorders>
              <w:top w:val="single" w:sz="8" w:space="0" w:color="auto"/>
              <w:left w:val="single" w:sz="8" w:space="0" w:color="auto"/>
              <w:bottom w:val="nil"/>
              <w:right w:val="single" w:sz="8" w:space="0" w:color="000000"/>
            </w:tcBorders>
            <w:shd w:val="clear" w:color="auto" w:fill="auto"/>
            <w:noWrap/>
            <w:vAlign w:val="bottom"/>
            <w:hideMark/>
          </w:tcPr>
          <w:p w14:paraId="4A941B9C"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2021</w:t>
            </w:r>
          </w:p>
        </w:tc>
      </w:tr>
      <w:tr w:rsidR="00602AF9" w:rsidRPr="00602AF9" w14:paraId="0CFB4FE2" w14:textId="77777777" w:rsidTr="00E053F4">
        <w:trPr>
          <w:trHeight w:val="20"/>
        </w:trPr>
        <w:tc>
          <w:tcPr>
            <w:tcW w:w="279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65A47B2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HV Transmission Charges $/MWh</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7215CD2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$11.13</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496B40C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32A111B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6832A51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79F4B2A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3B77AE0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795D17D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03687B4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5A4D590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645D81B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724716D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2C43EE2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451422E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single" w:sz="4" w:space="0" w:color="auto"/>
              <w:left w:val="nil"/>
              <w:bottom w:val="single" w:sz="4" w:space="0" w:color="auto"/>
              <w:right w:val="single" w:sz="8" w:space="0" w:color="auto"/>
            </w:tcBorders>
            <w:shd w:val="clear" w:color="auto" w:fill="auto"/>
            <w:noWrap/>
            <w:vAlign w:val="bottom"/>
            <w:hideMark/>
          </w:tcPr>
          <w:p w14:paraId="308C2F3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4867D41A"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203445D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LV Transmission Charges $/MWh</w:t>
            </w:r>
          </w:p>
        </w:tc>
        <w:tc>
          <w:tcPr>
            <w:tcW w:w="760" w:type="dxa"/>
            <w:tcBorders>
              <w:top w:val="nil"/>
              <w:left w:val="nil"/>
              <w:bottom w:val="single" w:sz="4" w:space="0" w:color="auto"/>
              <w:right w:val="single" w:sz="4" w:space="0" w:color="auto"/>
            </w:tcBorders>
            <w:shd w:val="clear" w:color="auto" w:fill="auto"/>
            <w:noWrap/>
            <w:vAlign w:val="bottom"/>
            <w:hideMark/>
          </w:tcPr>
          <w:p w14:paraId="1068913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$0.44</w:t>
            </w:r>
          </w:p>
        </w:tc>
        <w:tc>
          <w:tcPr>
            <w:tcW w:w="860" w:type="dxa"/>
            <w:tcBorders>
              <w:top w:val="nil"/>
              <w:left w:val="nil"/>
              <w:bottom w:val="single" w:sz="4" w:space="0" w:color="auto"/>
              <w:right w:val="single" w:sz="4" w:space="0" w:color="auto"/>
            </w:tcBorders>
            <w:shd w:val="clear" w:color="auto" w:fill="auto"/>
            <w:noWrap/>
            <w:vAlign w:val="bottom"/>
            <w:hideMark/>
          </w:tcPr>
          <w:p w14:paraId="1698B139"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7AD385EF"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1FC624CD"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0F7E936F"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05EABD54"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196DF53E"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2A660811"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27504506"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4D74D0A5"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15751F23"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49384959"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0F62A7B0"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56C7C1EF" w14:textId="77777777" w:rsidR="00602AF9" w:rsidRPr="00602AF9" w:rsidRDefault="00602AF9" w:rsidP="00602AF9">
            <w:pPr>
              <w:spacing w:line="240" w:lineRule="auto"/>
              <w:rPr>
                <w:rFonts w:eastAsia="Times New Roman"/>
                <w:color w:val="000000"/>
                <w:sz w:val="13"/>
                <w:szCs w:val="13"/>
              </w:rPr>
            </w:pPr>
            <w:r w:rsidRPr="00602AF9">
              <w:rPr>
                <w:rFonts w:eastAsia="Times New Roman"/>
                <w:color w:val="000000"/>
                <w:sz w:val="13"/>
                <w:szCs w:val="13"/>
              </w:rPr>
              <w:t> </w:t>
            </w:r>
          </w:p>
        </w:tc>
      </w:tr>
      <w:tr w:rsidR="00602AF9" w:rsidRPr="00602AF9" w14:paraId="31550655"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5240C0F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60" w:type="dxa"/>
            <w:tcBorders>
              <w:top w:val="nil"/>
              <w:left w:val="nil"/>
              <w:bottom w:val="single" w:sz="4" w:space="0" w:color="auto"/>
              <w:right w:val="single" w:sz="4" w:space="0" w:color="auto"/>
            </w:tcBorders>
            <w:shd w:val="clear" w:color="auto" w:fill="auto"/>
            <w:noWrap/>
            <w:vAlign w:val="bottom"/>
            <w:hideMark/>
          </w:tcPr>
          <w:p w14:paraId="19377D3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00CAF395"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Jan</w:t>
            </w:r>
          </w:p>
        </w:tc>
        <w:tc>
          <w:tcPr>
            <w:tcW w:w="900" w:type="dxa"/>
            <w:tcBorders>
              <w:top w:val="nil"/>
              <w:left w:val="nil"/>
              <w:bottom w:val="single" w:sz="4" w:space="0" w:color="auto"/>
              <w:right w:val="single" w:sz="4" w:space="0" w:color="auto"/>
            </w:tcBorders>
            <w:shd w:val="clear" w:color="auto" w:fill="auto"/>
            <w:noWrap/>
            <w:vAlign w:val="bottom"/>
            <w:hideMark/>
          </w:tcPr>
          <w:p w14:paraId="04EF5DBE"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Feb</w:t>
            </w:r>
          </w:p>
        </w:tc>
        <w:tc>
          <w:tcPr>
            <w:tcW w:w="900" w:type="dxa"/>
            <w:tcBorders>
              <w:top w:val="nil"/>
              <w:left w:val="nil"/>
              <w:bottom w:val="single" w:sz="4" w:space="0" w:color="auto"/>
              <w:right w:val="single" w:sz="4" w:space="0" w:color="auto"/>
            </w:tcBorders>
            <w:shd w:val="clear" w:color="auto" w:fill="auto"/>
            <w:noWrap/>
            <w:vAlign w:val="bottom"/>
            <w:hideMark/>
          </w:tcPr>
          <w:p w14:paraId="6DEC07DB"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Mar</w:t>
            </w:r>
          </w:p>
        </w:tc>
        <w:tc>
          <w:tcPr>
            <w:tcW w:w="810" w:type="dxa"/>
            <w:tcBorders>
              <w:top w:val="nil"/>
              <w:left w:val="nil"/>
              <w:bottom w:val="single" w:sz="4" w:space="0" w:color="auto"/>
              <w:right w:val="single" w:sz="4" w:space="0" w:color="auto"/>
            </w:tcBorders>
            <w:shd w:val="clear" w:color="auto" w:fill="auto"/>
            <w:noWrap/>
            <w:vAlign w:val="bottom"/>
            <w:hideMark/>
          </w:tcPr>
          <w:p w14:paraId="12F64CFD"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Apr</w:t>
            </w:r>
          </w:p>
        </w:tc>
        <w:tc>
          <w:tcPr>
            <w:tcW w:w="810" w:type="dxa"/>
            <w:tcBorders>
              <w:top w:val="nil"/>
              <w:left w:val="nil"/>
              <w:bottom w:val="single" w:sz="4" w:space="0" w:color="auto"/>
              <w:right w:val="single" w:sz="4" w:space="0" w:color="auto"/>
            </w:tcBorders>
            <w:shd w:val="clear" w:color="auto" w:fill="auto"/>
            <w:noWrap/>
            <w:vAlign w:val="bottom"/>
            <w:hideMark/>
          </w:tcPr>
          <w:p w14:paraId="0DF433D8"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May</w:t>
            </w:r>
          </w:p>
        </w:tc>
        <w:tc>
          <w:tcPr>
            <w:tcW w:w="810" w:type="dxa"/>
            <w:tcBorders>
              <w:top w:val="nil"/>
              <w:left w:val="nil"/>
              <w:bottom w:val="single" w:sz="4" w:space="0" w:color="auto"/>
              <w:right w:val="single" w:sz="4" w:space="0" w:color="auto"/>
            </w:tcBorders>
            <w:shd w:val="clear" w:color="auto" w:fill="auto"/>
            <w:noWrap/>
            <w:vAlign w:val="bottom"/>
            <w:hideMark/>
          </w:tcPr>
          <w:p w14:paraId="6C75A634"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Jun</w:t>
            </w:r>
          </w:p>
        </w:tc>
        <w:tc>
          <w:tcPr>
            <w:tcW w:w="810" w:type="dxa"/>
            <w:tcBorders>
              <w:top w:val="nil"/>
              <w:left w:val="nil"/>
              <w:bottom w:val="single" w:sz="4" w:space="0" w:color="auto"/>
              <w:right w:val="single" w:sz="4" w:space="0" w:color="auto"/>
            </w:tcBorders>
            <w:shd w:val="clear" w:color="auto" w:fill="auto"/>
            <w:noWrap/>
            <w:vAlign w:val="bottom"/>
            <w:hideMark/>
          </w:tcPr>
          <w:p w14:paraId="787616B1"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Jul</w:t>
            </w:r>
          </w:p>
        </w:tc>
        <w:tc>
          <w:tcPr>
            <w:tcW w:w="720" w:type="dxa"/>
            <w:tcBorders>
              <w:top w:val="nil"/>
              <w:left w:val="nil"/>
              <w:bottom w:val="single" w:sz="4" w:space="0" w:color="auto"/>
              <w:right w:val="single" w:sz="4" w:space="0" w:color="auto"/>
            </w:tcBorders>
            <w:shd w:val="clear" w:color="auto" w:fill="auto"/>
            <w:noWrap/>
            <w:vAlign w:val="bottom"/>
            <w:hideMark/>
          </w:tcPr>
          <w:p w14:paraId="6551839A"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Aug</w:t>
            </w:r>
          </w:p>
        </w:tc>
        <w:tc>
          <w:tcPr>
            <w:tcW w:w="720" w:type="dxa"/>
            <w:tcBorders>
              <w:top w:val="nil"/>
              <w:left w:val="nil"/>
              <w:bottom w:val="single" w:sz="4" w:space="0" w:color="auto"/>
              <w:right w:val="single" w:sz="4" w:space="0" w:color="auto"/>
            </w:tcBorders>
            <w:shd w:val="clear" w:color="auto" w:fill="auto"/>
            <w:noWrap/>
            <w:vAlign w:val="bottom"/>
            <w:hideMark/>
          </w:tcPr>
          <w:p w14:paraId="03329C2A"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Sep</w:t>
            </w:r>
          </w:p>
        </w:tc>
        <w:tc>
          <w:tcPr>
            <w:tcW w:w="810" w:type="dxa"/>
            <w:tcBorders>
              <w:top w:val="nil"/>
              <w:left w:val="nil"/>
              <w:bottom w:val="single" w:sz="4" w:space="0" w:color="auto"/>
              <w:right w:val="single" w:sz="4" w:space="0" w:color="auto"/>
            </w:tcBorders>
            <w:shd w:val="clear" w:color="auto" w:fill="auto"/>
            <w:noWrap/>
            <w:vAlign w:val="bottom"/>
            <w:hideMark/>
          </w:tcPr>
          <w:p w14:paraId="479DBC57"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Oct</w:t>
            </w:r>
          </w:p>
        </w:tc>
        <w:tc>
          <w:tcPr>
            <w:tcW w:w="900" w:type="dxa"/>
            <w:tcBorders>
              <w:top w:val="nil"/>
              <w:left w:val="nil"/>
              <w:bottom w:val="single" w:sz="4" w:space="0" w:color="auto"/>
              <w:right w:val="single" w:sz="4" w:space="0" w:color="auto"/>
            </w:tcBorders>
            <w:shd w:val="clear" w:color="auto" w:fill="auto"/>
            <w:noWrap/>
            <w:vAlign w:val="bottom"/>
            <w:hideMark/>
          </w:tcPr>
          <w:p w14:paraId="094F4195"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Nov</w:t>
            </w:r>
          </w:p>
        </w:tc>
        <w:tc>
          <w:tcPr>
            <w:tcW w:w="990" w:type="dxa"/>
            <w:tcBorders>
              <w:top w:val="nil"/>
              <w:left w:val="nil"/>
              <w:bottom w:val="single" w:sz="4" w:space="0" w:color="auto"/>
              <w:right w:val="single" w:sz="4" w:space="0" w:color="auto"/>
            </w:tcBorders>
            <w:shd w:val="clear" w:color="auto" w:fill="auto"/>
            <w:noWrap/>
            <w:vAlign w:val="bottom"/>
            <w:hideMark/>
          </w:tcPr>
          <w:p w14:paraId="4093B1CB"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Dec</w:t>
            </w:r>
          </w:p>
        </w:tc>
        <w:tc>
          <w:tcPr>
            <w:tcW w:w="990" w:type="dxa"/>
            <w:tcBorders>
              <w:top w:val="nil"/>
              <w:left w:val="nil"/>
              <w:bottom w:val="single" w:sz="4" w:space="0" w:color="auto"/>
              <w:right w:val="single" w:sz="8" w:space="0" w:color="auto"/>
            </w:tcBorders>
            <w:shd w:val="clear" w:color="auto" w:fill="auto"/>
            <w:noWrap/>
            <w:vAlign w:val="bottom"/>
            <w:hideMark/>
          </w:tcPr>
          <w:p w14:paraId="7D188937" w14:textId="77777777" w:rsidR="00602AF9" w:rsidRPr="00602AF9" w:rsidRDefault="00602AF9" w:rsidP="00602AF9">
            <w:pPr>
              <w:spacing w:line="240" w:lineRule="auto"/>
              <w:jc w:val="center"/>
              <w:rPr>
                <w:rFonts w:eastAsia="Times New Roman"/>
                <w:b/>
                <w:bCs/>
                <w:sz w:val="13"/>
                <w:szCs w:val="13"/>
              </w:rPr>
            </w:pPr>
            <w:r w:rsidRPr="00602AF9">
              <w:rPr>
                <w:rFonts w:eastAsia="Times New Roman"/>
                <w:b/>
                <w:bCs/>
                <w:sz w:val="13"/>
                <w:szCs w:val="13"/>
              </w:rPr>
              <w:t>TOTAL</w:t>
            </w:r>
          </w:p>
        </w:tc>
      </w:tr>
      <w:tr w:rsidR="00602AF9" w:rsidRPr="00602AF9" w14:paraId="0AB323E3"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25E0AE6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Monthly Peak (MW)</w:t>
            </w:r>
          </w:p>
        </w:tc>
        <w:tc>
          <w:tcPr>
            <w:tcW w:w="760" w:type="dxa"/>
            <w:tcBorders>
              <w:top w:val="nil"/>
              <w:left w:val="nil"/>
              <w:bottom w:val="single" w:sz="4" w:space="0" w:color="auto"/>
              <w:right w:val="single" w:sz="4" w:space="0" w:color="auto"/>
            </w:tcBorders>
            <w:shd w:val="clear" w:color="auto" w:fill="auto"/>
            <w:noWrap/>
            <w:vAlign w:val="bottom"/>
            <w:hideMark/>
          </w:tcPr>
          <w:p w14:paraId="378EFF0E"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03DB95EE"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40 </w:t>
            </w:r>
          </w:p>
        </w:tc>
        <w:tc>
          <w:tcPr>
            <w:tcW w:w="900" w:type="dxa"/>
            <w:tcBorders>
              <w:top w:val="nil"/>
              <w:left w:val="nil"/>
              <w:bottom w:val="single" w:sz="4" w:space="0" w:color="auto"/>
              <w:right w:val="single" w:sz="4" w:space="0" w:color="auto"/>
            </w:tcBorders>
            <w:shd w:val="clear" w:color="auto" w:fill="auto"/>
            <w:noWrap/>
            <w:vAlign w:val="bottom"/>
            <w:hideMark/>
          </w:tcPr>
          <w:p w14:paraId="1A1376C6"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32 </w:t>
            </w:r>
          </w:p>
        </w:tc>
        <w:tc>
          <w:tcPr>
            <w:tcW w:w="900" w:type="dxa"/>
            <w:tcBorders>
              <w:top w:val="nil"/>
              <w:left w:val="nil"/>
              <w:bottom w:val="single" w:sz="4" w:space="0" w:color="auto"/>
              <w:right w:val="single" w:sz="4" w:space="0" w:color="auto"/>
            </w:tcBorders>
            <w:shd w:val="clear" w:color="auto" w:fill="auto"/>
            <w:noWrap/>
            <w:vAlign w:val="bottom"/>
            <w:hideMark/>
          </w:tcPr>
          <w:p w14:paraId="77C03CF4"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31 </w:t>
            </w:r>
          </w:p>
        </w:tc>
        <w:tc>
          <w:tcPr>
            <w:tcW w:w="810" w:type="dxa"/>
            <w:tcBorders>
              <w:top w:val="nil"/>
              <w:left w:val="nil"/>
              <w:bottom w:val="single" w:sz="4" w:space="0" w:color="auto"/>
              <w:right w:val="single" w:sz="4" w:space="0" w:color="auto"/>
            </w:tcBorders>
            <w:shd w:val="clear" w:color="auto" w:fill="auto"/>
            <w:noWrap/>
            <w:vAlign w:val="bottom"/>
            <w:hideMark/>
          </w:tcPr>
          <w:p w14:paraId="24EF513B"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24 </w:t>
            </w:r>
          </w:p>
        </w:tc>
        <w:tc>
          <w:tcPr>
            <w:tcW w:w="810" w:type="dxa"/>
            <w:tcBorders>
              <w:top w:val="nil"/>
              <w:left w:val="nil"/>
              <w:bottom w:val="single" w:sz="4" w:space="0" w:color="auto"/>
              <w:right w:val="single" w:sz="4" w:space="0" w:color="auto"/>
            </w:tcBorders>
            <w:shd w:val="clear" w:color="auto" w:fill="auto"/>
            <w:noWrap/>
            <w:vAlign w:val="bottom"/>
            <w:hideMark/>
          </w:tcPr>
          <w:p w14:paraId="0C0C1031"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25 </w:t>
            </w:r>
          </w:p>
        </w:tc>
        <w:tc>
          <w:tcPr>
            <w:tcW w:w="810" w:type="dxa"/>
            <w:tcBorders>
              <w:top w:val="nil"/>
              <w:left w:val="nil"/>
              <w:bottom w:val="single" w:sz="4" w:space="0" w:color="auto"/>
              <w:right w:val="single" w:sz="4" w:space="0" w:color="auto"/>
            </w:tcBorders>
            <w:shd w:val="clear" w:color="auto" w:fill="auto"/>
            <w:noWrap/>
            <w:vAlign w:val="bottom"/>
            <w:hideMark/>
          </w:tcPr>
          <w:p w14:paraId="45D5CD6A"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24 </w:t>
            </w:r>
          </w:p>
        </w:tc>
        <w:tc>
          <w:tcPr>
            <w:tcW w:w="810" w:type="dxa"/>
            <w:tcBorders>
              <w:top w:val="nil"/>
              <w:left w:val="nil"/>
              <w:bottom w:val="single" w:sz="4" w:space="0" w:color="auto"/>
              <w:right w:val="single" w:sz="4" w:space="0" w:color="auto"/>
            </w:tcBorders>
            <w:shd w:val="clear" w:color="auto" w:fill="auto"/>
            <w:noWrap/>
            <w:vAlign w:val="bottom"/>
            <w:hideMark/>
          </w:tcPr>
          <w:p w14:paraId="36363C64"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27 </w:t>
            </w:r>
          </w:p>
        </w:tc>
        <w:tc>
          <w:tcPr>
            <w:tcW w:w="720" w:type="dxa"/>
            <w:tcBorders>
              <w:top w:val="nil"/>
              <w:left w:val="nil"/>
              <w:bottom w:val="single" w:sz="4" w:space="0" w:color="auto"/>
              <w:right w:val="single" w:sz="4" w:space="0" w:color="auto"/>
            </w:tcBorders>
            <w:shd w:val="clear" w:color="auto" w:fill="auto"/>
            <w:noWrap/>
            <w:vAlign w:val="bottom"/>
            <w:hideMark/>
          </w:tcPr>
          <w:p w14:paraId="59B79CD9"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25 </w:t>
            </w:r>
          </w:p>
        </w:tc>
        <w:tc>
          <w:tcPr>
            <w:tcW w:w="720" w:type="dxa"/>
            <w:tcBorders>
              <w:top w:val="nil"/>
              <w:left w:val="nil"/>
              <w:bottom w:val="single" w:sz="4" w:space="0" w:color="auto"/>
              <w:right w:val="single" w:sz="4" w:space="0" w:color="auto"/>
            </w:tcBorders>
            <w:shd w:val="clear" w:color="auto" w:fill="auto"/>
            <w:noWrap/>
            <w:vAlign w:val="bottom"/>
            <w:hideMark/>
          </w:tcPr>
          <w:p w14:paraId="74090679"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26 </w:t>
            </w:r>
          </w:p>
        </w:tc>
        <w:tc>
          <w:tcPr>
            <w:tcW w:w="810" w:type="dxa"/>
            <w:tcBorders>
              <w:top w:val="nil"/>
              <w:left w:val="nil"/>
              <w:bottom w:val="single" w:sz="4" w:space="0" w:color="auto"/>
              <w:right w:val="single" w:sz="4" w:space="0" w:color="auto"/>
            </w:tcBorders>
            <w:shd w:val="clear" w:color="auto" w:fill="auto"/>
            <w:noWrap/>
            <w:vAlign w:val="bottom"/>
            <w:hideMark/>
          </w:tcPr>
          <w:p w14:paraId="194A4167"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23 </w:t>
            </w:r>
          </w:p>
        </w:tc>
        <w:tc>
          <w:tcPr>
            <w:tcW w:w="900" w:type="dxa"/>
            <w:tcBorders>
              <w:top w:val="nil"/>
              <w:left w:val="nil"/>
              <w:bottom w:val="single" w:sz="4" w:space="0" w:color="auto"/>
              <w:right w:val="single" w:sz="4" w:space="0" w:color="auto"/>
            </w:tcBorders>
            <w:shd w:val="clear" w:color="auto" w:fill="auto"/>
            <w:noWrap/>
            <w:vAlign w:val="bottom"/>
            <w:hideMark/>
          </w:tcPr>
          <w:p w14:paraId="50BBC031"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34 </w:t>
            </w:r>
          </w:p>
        </w:tc>
        <w:tc>
          <w:tcPr>
            <w:tcW w:w="990" w:type="dxa"/>
            <w:tcBorders>
              <w:top w:val="nil"/>
              <w:left w:val="nil"/>
              <w:bottom w:val="single" w:sz="4" w:space="0" w:color="auto"/>
              <w:right w:val="single" w:sz="4" w:space="0" w:color="auto"/>
            </w:tcBorders>
            <w:shd w:val="clear" w:color="auto" w:fill="auto"/>
            <w:noWrap/>
            <w:vAlign w:val="bottom"/>
            <w:hideMark/>
          </w:tcPr>
          <w:p w14:paraId="4DC90558"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44 </w:t>
            </w:r>
          </w:p>
        </w:tc>
        <w:tc>
          <w:tcPr>
            <w:tcW w:w="990" w:type="dxa"/>
            <w:tcBorders>
              <w:top w:val="nil"/>
              <w:left w:val="nil"/>
              <w:bottom w:val="single" w:sz="4" w:space="0" w:color="auto"/>
              <w:right w:val="single" w:sz="8" w:space="0" w:color="auto"/>
            </w:tcBorders>
            <w:shd w:val="clear" w:color="auto" w:fill="auto"/>
            <w:noWrap/>
            <w:vAlign w:val="bottom"/>
            <w:hideMark/>
          </w:tcPr>
          <w:p w14:paraId="33DEF03D"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r>
      <w:tr w:rsidR="00602AF9" w:rsidRPr="00602AF9" w14:paraId="5AC5CEEA"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1574792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Monthly Energy (MWh)</w:t>
            </w:r>
          </w:p>
        </w:tc>
        <w:tc>
          <w:tcPr>
            <w:tcW w:w="760" w:type="dxa"/>
            <w:tcBorders>
              <w:top w:val="nil"/>
              <w:left w:val="nil"/>
              <w:bottom w:val="single" w:sz="4" w:space="0" w:color="auto"/>
              <w:right w:val="single" w:sz="4" w:space="0" w:color="auto"/>
            </w:tcBorders>
            <w:shd w:val="clear" w:color="auto" w:fill="auto"/>
            <w:noWrap/>
            <w:vAlign w:val="bottom"/>
            <w:hideMark/>
          </w:tcPr>
          <w:p w14:paraId="3057D3A3"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345ED63A"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17,917 </w:t>
            </w:r>
          </w:p>
        </w:tc>
        <w:tc>
          <w:tcPr>
            <w:tcW w:w="900" w:type="dxa"/>
            <w:tcBorders>
              <w:top w:val="nil"/>
              <w:left w:val="nil"/>
              <w:bottom w:val="single" w:sz="4" w:space="0" w:color="auto"/>
              <w:right w:val="single" w:sz="4" w:space="0" w:color="auto"/>
            </w:tcBorders>
            <w:shd w:val="clear" w:color="auto" w:fill="auto"/>
            <w:noWrap/>
            <w:vAlign w:val="bottom"/>
            <w:hideMark/>
          </w:tcPr>
          <w:p w14:paraId="354D49E2"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14,436 </w:t>
            </w:r>
          </w:p>
        </w:tc>
        <w:tc>
          <w:tcPr>
            <w:tcW w:w="900" w:type="dxa"/>
            <w:tcBorders>
              <w:top w:val="nil"/>
              <w:left w:val="nil"/>
              <w:bottom w:val="single" w:sz="4" w:space="0" w:color="auto"/>
              <w:right w:val="single" w:sz="4" w:space="0" w:color="auto"/>
            </w:tcBorders>
            <w:shd w:val="clear" w:color="auto" w:fill="auto"/>
            <w:noWrap/>
            <w:vAlign w:val="bottom"/>
            <w:hideMark/>
          </w:tcPr>
          <w:p w14:paraId="711842A2"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14,537 </w:t>
            </w:r>
          </w:p>
        </w:tc>
        <w:tc>
          <w:tcPr>
            <w:tcW w:w="810" w:type="dxa"/>
            <w:tcBorders>
              <w:top w:val="nil"/>
              <w:left w:val="nil"/>
              <w:bottom w:val="single" w:sz="4" w:space="0" w:color="auto"/>
              <w:right w:val="single" w:sz="4" w:space="0" w:color="auto"/>
            </w:tcBorders>
            <w:shd w:val="clear" w:color="auto" w:fill="auto"/>
            <w:noWrap/>
            <w:vAlign w:val="bottom"/>
            <w:hideMark/>
          </w:tcPr>
          <w:p w14:paraId="4AC13165"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12,087 </w:t>
            </w:r>
          </w:p>
        </w:tc>
        <w:tc>
          <w:tcPr>
            <w:tcW w:w="810" w:type="dxa"/>
            <w:tcBorders>
              <w:top w:val="nil"/>
              <w:left w:val="nil"/>
              <w:bottom w:val="single" w:sz="4" w:space="0" w:color="auto"/>
              <w:right w:val="single" w:sz="4" w:space="0" w:color="auto"/>
            </w:tcBorders>
            <w:shd w:val="clear" w:color="auto" w:fill="auto"/>
            <w:noWrap/>
            <w:vAlign w:val="bottom"/>
            <w:hideMark/>
          </w:tcPr>
          <w:p w14:paraId="7090C2EF"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11,872 </w:t>
            </w:r>
          </w:p>
        </w:tc>
        <w:tc>
          <w:tcPr>
            <w:tcW w:w="810" w:type="dxa"/>
            <w:tcBorders>
              <w:top w:val="nil"/>
              <w:left w:val="nil"/>
              <w:bottom w:val="single" w:sz="4" w:space="0" w:color="auto"/>
              <w:right w:val="single" w:sz="4" w:space="0" w:color="auto"/>
            </w:tcBorders>
            <w:shd w:val="clear" w:color="auto" w:fill="auto"/>
            <w:noWrap/>
            <w:vAlign w:val="bottom"/>
            <w:hideMark/>
          </w:tcPr>
          <w:p w14:paraId="7C934375"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11,770 </w:t>
            </w:r>
          </w:p>
        </w:tc>
        <w:tc>
          <w:tcPr>
            <w:tcW w:w="810" w:type="dxa"/>
            <w:tcBorders>
              <w:top w:val="nil"/>
              <w:left w:val="nil"/>
              <w:bottom w:val="single" w:sz="4" w:space="0" w:color="auto"/>
              <w:right w:val="single" w:sz="4" w:space="0" w:color="auto"/>
            </w:tcBorders>
            <w:shd w:val="clear" w:color="auto" w:fill="auto"/>
            <w:noWrap/>
            <w:vAlign w:val="bottom"/>
            <w:hideMark/>
          </w:tcPr>
          <w:p w14:paraId="388FCA6D"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12,899 </w:t>
            </w:r>
          </w:p>
        </w:tc>
        <w:tc>
          <w:tcPr>
            <w:tcW w:w="720" w:type="dxa"/>
            <w:tcBorders>
              <w:top w:val="nil"/>
              <w:left w:val="nil"/>
              <w:bottom w:val="single" w:sz="4" w:space="0" w:color="auto"/>
              <w:right w:val="single" w:sz="4" w:space="0" w:color="auto"/>
            </w:tcBorders>
            <w:shd w:val="clear" w:color="auto" w:fill="auto"/>
            <w:noWrap/>
            <w:vAlign w:val="bottom"/>
            <w:hideMark/>
          </w:tcPr>
          <w:p w14:paraId="7F55993A"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12,968 </w:t>
            </w:r>
          </w:p>
        </w:tc>
        <w:tc>
          <w:tcPr>
            <w:tcW w:w="720" w:type="dxa"/>
            <w:tcBorders>
              <w:top w:val="nil"/>
              <w:left w:val="nil"/>
              <w:bottom w:val="single" w:sz="4" w:space="0" w:color="auto"/>
              <w:right w:val="single" w:sz="4" w:space="0" w:color="auto"/>
            </w:tcBorders>
            <w:shd w:val="clear" w:color="auto" w:fill="auto"/>
            <w:noWrap/>
            <w:vAlign w:val="bottom"/>
            <w:hideMark/>
          </w:tcPr>
          <w:p w14:paraId="11E439EA"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11,796 </w:t>
            </w:r>
          </w:p>
        </w:tc>
        <w:tc>
          <w:tcPr>
            <w:tcW w:w="810" w:type="dxa"/>
            <w:tcBorders>
              <w:top w:val="nil"/>
              <w:left w:val="nil"/>
              <w:bottom w:val="single" w:sz="4" w:space="0" w:color="auto"/>
              <w:right w:val="single" w:sz="4" w:space="0" w:color="auto"/>
            </w:tcBorders>
            <w:shd w:val="clear" w:color="auto" w:fill="auto"/>
            <w:noWrap/>
            <w:vAlign w:val="bottom"/>
            <w:hideMark/>
          </w:tcPr>
          <w:p w14:paraId="7B8E7296"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12,350 </w:t>
            </w:r>
          </w:p>
        </w:tc>
        <w:tc>
          <w:tcPr>
            <w:tcW w:w="900" w:type="dxa"/>
            <w:tcBorders>
              <w:top w:val="nil"/>
              <w:left w:val="nil"/>
              <w:bottom w:val="single" w:sz="4" w:space="0" w:color="auto"/>
              <w:right w:val="single" w:sz="4" w:space="0" w:color="auto"/>
            </w:tcBorders>
            <w:shd w:val="clear" w:color="auto" w:fill="auto"/>
            <w:noWrap/>
            <w:vAlign w:val="bottom"/>
            <w:hideMark/>
          </w:tcPr>
          <w:p w14:paraId="22CEE79E"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14,668 </w:t>
            </w:r>
          </w:p>
        </w:tc>
        <w:tc>
          <w:tcPr>
            <w:tcW w:w="990" w:type="dxa"/>
            <w:tcBorders>
              <w:top w:val="nil"/>
              <w:left w:val="nil"/>
              <w:bottom w:val="single" w:sz="4" w:space="0" w:color="auto"/>
              <w:right w:val="single" w:sz="4" w:space="0" w:color="auto"/>
            </w:tcBorders>
            <w:shd w:val="clear" w:color="auto" w:fill="auto"/>
            <w:noWrap/>
            <w:vAlign w:val="bottom"/>
            <w:hideMark/>
          </w:tcPr>
          <w:p w14:paraId="76986D70"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19,175 </w:t>
            </w:r>
          </w:p>
        </w:tc>
        <w:tc>
          <w:tcPr>
            <w:tcW w:w="990" w:type="dxa"/>
            <w:tcBorders>
              <w:top w:val="nil"/>
              <w:left w:val="nil"/>
              <w:bottom w:val="single" w:sz="4" w:space="0" w:color="auto"/>
              <w:right w:val="single" w:sz="8" w:space="0" w:color="auto"/>
            </w:tcBorders>
            <w:shd w:val="clear" w:color="auto" w:fill="auto"/>
            <w:noWrap/>
            <w:vAlign w:val="bottom"/>
            <w:hideMark/>
          </w:tcPr>
          <w:p w14:paraId="50AB681C" w14:textId="77777777" w:rsidR="00602AF9" w:rsidRPr="00602AF9" w:rsidRDefault="00602AF9" w:rsidP="00E053F4">
            <w:pPr>
              <w:spacing w:line="240" w:lineRule="auto"/>
              <w:jc w:val="right"/>
              <w:rPr>
                <w:rFonts w:eastAsia="Times New Roman"/>
                <w:b/>
                <w:bCs/>
                <w:sz w:val="13"/>
                <w:szCs w:val="13"/>
              </w:rPr>
            </w:pPr>
            <w:r w:rsidRPr="00602AF9">
              <w:rPr>
                <w:rFonts w:eastAsia="Times New Roman"/>
                <w:b/>
                <w:bCs/>
                <w:sz w:val="13"/>
                <w:szCs w:val="13"/>
              </w:rPr>
              <w:t>166,474</w:t>
            </w:r>
          </w:p>
        </w:tc>
      </w:tr>
      <w:tr w:rsidR="00602AF9" w:rsidRPr="00602AF9" w14:paraId="51D11FEC"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719FD18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60" w:type="dxa"/>
            <w:tcBorders>
              <w:top w:val="nil"/>
              <w:left w:val="nil"/>
              <w:bottom w:val="single" w:sz="4" w:space="0" w:color="auto"/>
              <w:right w:val="single" w:sz="4" w:space="0" w:color="auto"/>
            </w:tcBorders>
            <w:shd w:val="clear" w:color="auto" w:fill="auto"/>
            <w:noWrap/>
            <w:vAlign w:val="bottom"/>
            <w:hideMark/>
          </w:tcPr>
          <w:p w14:paraId="1B3719AB"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2BE069F2"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5B4D44ED"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3E5A1409"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20BF723E"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6B8E673F"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511BDAF7"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4AC11F8"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483A2193"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7926CD01"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60939FF0"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1A6BAEB4"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3019F42D"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6EB93272"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r>
      <w:tr w:rsidR="00602AF9" w:rsidRPr="00602AF9" w14:paraId="71166A76"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5EC278C6"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Capacity Requirements</w:t>
            </w:r>
            <w:r w:rsidRPr="00602AF9">
              <w:rPr>
                <w:rFonts w:eastAsia="Times New Roman"/>
                <w:sz w:val="13"/>
                <w:szCs w:val="13"/>
              </w:rPr>
              <w:t xml:space="preserve"> (MWh)</w:t>
            </w:r>
          </w:p>
        </w:tc>
        <w:tc>
          <w:tcPr>
            <w:tcW w:w="760" w:type="dxa"/>
            <w:tcBorders>
              <w:top w:val="nil"/>
              <w:left w:val="nil"/>
              <w:bottom w:val="single" w:sz="4" w:space="0" w:color="auto"/>
              <w:right w:val="single" w:sz="4" w:space="0" w:color="auto"/>
            </w:tcBorders>
            <w:shd w:val="clear" w:color="auto" w:fill="auto"/>
            <w:noWrap/>
            <w:vAlign w:val="bottom"/>
            <w:hideMark/>
          </w:tcPr>
          <w:p w14:paraId="65A02E2D"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4D1863EA"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3BBDF39B"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013754DC"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42BF1D57"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8D56CE5"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6EBF6DC5"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40E323F0"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64E69450"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7CD4B101"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06975B71"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779BBD10"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2CB105CD"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1E384E09"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r>
      <w:tr w:rsidR="00602AF9" w:rsidRPr="00602AF9" w14:paraId="70E1D6CF"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03FF1DB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Monthly Peak Less Partial BVPP Capacity</w:t>
            </w:r>
          </w:p>
        </w:tc>
        <w:tc>
          <w:tcPr>
            <w:tcW w:w="760" w:type="dxa"/>
            <w:tcBorders>
              <w:top w:val="nil"/>
              <w:left w:val="nil"/>
              <w:bottom w:val="single" w:sz="4" w:space="0" w:color="auto"/>
              <w:right w:val="single" w:sz="4" w:space="0" w:color="auto"/>
            </w:tcBorders>
            <w:shd w:val="clear" w:color="auto" w:fill="auto"/>
            <w:noWrap/>
            <w:vAlign w:val="bottom"/>
            <w:hideMark/>
          </w:tcPr>
          <w:p w14:paraId="6D24B2A6"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33E68616"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23.78 </w:t>
            </w:r>
          </w:p>
        </w:tc>
        <w:tc>
          <w:tcPr>
            <w:tcW w:w="900" w:type="dxa"/>
            <w:tcBorders>
              <w:top w:val="nil"/>
              <w:left w:val="nil"/>
              <w:bottom w:val="single" w:sz="4" w:space="0" w:color="auto"/>
              <w:right w:val="single" w:sz="4" w:space="0" w:color="auto"/>
            </w:tcBorders>
            <w:shd w:val="clear" w:color="auto" w:fill="auto"/>
            <w:noWrap/>
            <w:vAlign w:val="bottom"/>
            <w:hideMark/>
          </w:tcPr>
          <w:p w14:paraId="2DB2D688"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19.44 </w:t>
            </w:r>
          </w:p>
        </w:tc>
        <w:tc>
          <w:tcPr>
            <w:tcW w:w="900" w:type="dxa"/>
            <w:tcBorders>
              <w:top w:val="nil"/>
              <w:left w:val="nil"/>
              <w:bottom w:val="single" w:sz="4" w:space="0" w:color="auto"/>
              <w:right w:val="single" w:sz="4" w:space="0" w:color="auto"/>
            </w:tcBorders>
            <w:shd w:val="clear" w:color="auto" w:fill="auto"/>
            <w:noWrap/>
            <w:vAlign w:val="bottom"/>
            <w:hideMark/>
          </w:tcPr>
          <w:p w14:paraId="40DCDF65"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18.31 </w:t>
            </w:r>
          </w:p>
        </w:tc>
        <w:tc>
          <w:tcPr>
            <w:tcW w:w="810" w:type="dxa"/>
            <w:tcBorders>
              <w:top w:val="nil"/>
              <w:left w:val="nil"/>
              <w:bottom w:val="single" w:sz="4" w:space="0" w:color="auto"/>
              <w:right w:val="single" w:sz="4" w:space="0" w:color="auto"/>
            </w:tcBorders>
            <w:shd w:val="clear" w:color="auto" w:fill="auto"/>
            <w:noWrap/>
            <w:vAlign w:val="bottom"/>
            <w:hideMark/>
          </w:tcPr>
          <w:p w14:paraId="7473042C"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14.36 </w:t>
            </w:r>
          </w:p>
        </w:tc>
        <w:tc>
          <w:tcPr>
            <w:tcW w:w="810" w:type="dxa"/>
            <w:tcBorders>
              <w:top w:val="nil"/>
              <w:left w:val="nil"/>
              <w:bottom w:val="single" w:sz="4" w:space="0" w:color="auto"/>
              <w:right w:val="single" w:sz="4" w:space="0" w:color="auto"/>
            </w:tcBorders>
            <w:shd w:val="clear" w:color="auto" w:fill="auto"/>
            <w:noWrap/>
            <w:vAlign w:val="bottom"/>
            <w:hideMark/>
          </w:tcPr>
          <w:p w14:paraId="7B740E0E"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14.14 </w:t>
            </w:r>
          </w:p>
        </w:tc>
        <w:tc>
          <w:tcPr>
            <w:tcW w:w="810" w:type="dxa"/>
            <w:tcBorders>
              <w:top w:val="nil"/>
              <w:left w:val="nil"/>
              <w:bottom w:val="single" w:sz="4" w:space="0" w:color="auto"/>
              <w:right w:val="single" w:sz="4" w:space="0" w:color="auto"/>
            </w:tcBorders>
            <w:shd w:val="clear" w:color="auto" w:fill="auto"/>
            <w:noWrap/>
            <w:vAlign w:val="bottom"/>
            <w:hideMark/>
          </w:tcPr>
          <w:p w14:paraId="2E4C3BE1"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14.10 </w:t>
            </w:r>
          </w:p>
        </w:tc>
        <w:tc>
          <w:tcPr>
            <w:tcW w:w="810" w:type="dxa"/>
            <w:tcBorders>
              <w:top w:val="nil"/>
              <w:left w:val="nil"/>
              <w:bottom w:val="single" w:sz="4" w:space="0" w:color="auto"/>
              <w:right w:val="single" w:sz="4" w:space="0" w:color="auto"/>
            </w:tcBorders>
            <w:shd w:val="clear" w:color="auto" w:fill="auto"/>
            <w:noWrap/>
            <w:vAlign w:val="bottom"/>
            <w:hideMark/>
          </w:tcPr>
          <w:p w14:paraId="3DA1E5E7"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17.28 </w:t>
            </w:r>
          </w:p>
        </w:tc>
        <w:tc>
          <w:tcPr>
            <w:tcW w:w="720" w:type="dxa"/>
            <w:tcBorders>
              <w:top w:val="nil"/>
              <w:left w:val="nil"/>
              <w:bottom w:val="single" w:sz="4" w:space="0" w:color="auto"/>
              <w:right w:val="single" w:sz="4" w:space="0" w:color="auto"/>
            </w:tcBorders>
            <w:shd w:val="clear" w:color="auto" w:fill="auto"/>
            <w:noWrap/>
            <w:vAlign w:val="bottom"/>
            <w:hideMark/>
          </w:tcPr>
          <w:p w14:paraId="06FDAD7B"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16.30 </w:t>
            </w:r>
          </w:p>
        </w:tc>
        <w:tc>
          <w:tcPr>
            <w:tcW w:w="720" w:type="dxa"/>
            <w:tcBorders>
              <w:top w:val="nil"/>
              <w:left w:val="nil"/>
              <w:bottom w:val="single" w:sz="4" w:space="0" w:color="auto"/>
              <w:right w:val="single" w:sz="4" w:space="0" w:color="auto"/>
            </w:tcBorders>
            <w:shd w:val="clear" w:color="auto" w:fill="auto"/>
            <w:noWrap/>
            <w:vAlign w:val="bottom"/>
            <w:hideMark/>
          </w:tcPr>
          <w:p w14:paraId="4CF50400"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15.05 </w:t>
            </w:r>
          </w:p>
        </w:tc>
        <w:tc>
          <w:tcPr>
            <w:tcW w:w="810" w:type="dxa"/>
            <w:tcBorders>
              <w:top w:val="nil"/>
              <w:left w:val="nil"/>
              <w:bottom w:val="single" w:sz="4" w:space="0" w:color="auto"/>
              <w:right w:val="single" w:sz="4" w:space="0" w:color="auto"/>
            </w:tcBorders>
            <w:shd w:val="clear" w:color="auto" w:fill="auto"/>
            <w:noWrap/>
            <w:vAlign w:val="bottom"/>
            <w:hideMark/>
          </w:tcPr>
          <w:p w14:paraId="6EA7564E"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14.45 </w:t>
            </w:r>
          </w:p>
        </w:tc>
        <w:tc>
          <w:tcPr>
            <w:tcW w:w="900" w:type="dxa"/>
            <w:tcBorders>
              <w:top w:val="nil"/>
              <w:left w:val="nil"/>
              <w:bottom w:val="single" w:sz="4" w:space="0" w:color="auto"/>
              <w:right w:val="single" w:sz="4" w:space="0" w:color="auto"/>
            </w:tcBorders>
            <w:shd w:val="clear" w:color="auto" w:fill="auto"/>
            <w:noWrap/>
            <w:vAlign w:val="bottom"/>
            <w:hideMark/>
          </w:tcPr>
          <w:p w14:paraId="24A6D42A"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16.44 </w:t>
            </w:r>
          </w:p>
        </w:tc>
        <w:tc>
          <w:tcPr>
            <w:tcW w:w="990" w:type="dxa"/>
            <w:tcBorders>
              <w:top w:val="nil"/>
              <w:left w:val="nil"/>
              <w:bottom w:val="single" w:sz="4" w:space="0" w:color="auto"/>
              <w:right w:val="single" w:sz="4" w:space="0" w:color="auto"/>
            </w:tcBorders>
            <w:shd w:val="clear" w:color="auto" w:fill="auto"/>
            <w:noWrap/>
            <w:vAlign w:val="bottom"/>
            <w:hideMark/>
          </w:tcPr>
          <w:p w14:paraId="2F262367"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26.52 </w:t>
            </w:r>
          </w:p>
        </w:tc>
        <w:tc>
          <w:tcPr>
            <w:tcW w:w="990" w:type="dxa"/>
            <w:tcBorders>
              <w:top w:val="nil"/>
              <w:left w:val="nil"/>
              <w:bottom w:val="single" w:sz="4" w:space="0" w:color="auto"/>
              <w:right w:val="single" w:sz="8" w:space="0" w:color="auto"/>
            </w:tcBorders>
            <w:shd w:val="clear" w:color="auto" w:fill="auto"/>
            <w:noWrap/>
            <w:vAlign w:val="bottom"/>
            <w:hideMark/>
          </w:tcPr>
          <w:p w14:paraId="6528FF95"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r>
      <w:tr w:rsidR="00602AF9" w:rsidRPr="00602AF9" w14:paraId="50F68820"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22FAC1A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Reserve Requirements</w:t>
            </w:r>
          </w:p>
        </w:tc>
        <w:tc>
          <w:tcPr>
            <w:tcW w:w="760" w:type="dxa"/>
            <w:tcBorders>
              <w:top w:val="nil"/>
              <w:left w:val="nil"/>
              <w:bottom w:val="single" w:sz="4" w:space="0" w:color="auto"/>
              <w:right w:val="single" w:sz="4" w:space="0" w:color="auto"/>
            </w:tcBorders>
            <w:shd w:val="clear" w:color="auto" w:fill="auto"/>
            <w:noWrap/>
            <w:vAlign w:val="bottom"/>
            <w:hideMark/>
          </w:tcPr>
          <w:p w14:paraId="08E4FB11"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53808042"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3.57 </w:t>
            </w:r>
          </w:p>
        </w:tc>
        <w:tc>
          <w:tcPr>
            <w:tcW w:w="900" w:type="dxa"/>
            <w:tcBorders>
              <w:top w:val="nil"/>
              <w:left w:val="nil"/>
              <w:bottom w:val="single" w:sz="4" w:space="0" w:color="auto"/>
              <w:right w:val="single" w:sz="4" w:space="0" w:color="auto"/>
            </w:tcBorders>
            <w:shd w:val="clear" w:color="auto" w:fill="auto"/>
            <w:noWrap/>
            <w:vAlign w:val="bottom"/>
            <w:hideMark/>
          </w:tcPr>
          <w:p w14:paraId="03C54FF4"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2.92 </w:t>
            </w:r>
          </w:p>
        </w:tc>
        <w:tc>
          <w:tcPr>
            <w:tcW w:w="900" w:type="dxa"/>
            <w:tcBorders>
              <w:top w:val="nil"/>
              <w:left w:val="nil"/>
              <w:bottom w:val="single" w:sz="4" w:space="0" w:color="auto"/>
              <w:right w:val="single" w:sz="4" w:space="0" w:color="auto"/>
            </w:tcBorders>
            <w:shd w:val="clear" w:color="auto" w:fill="auto"/>
            <w:noWrap/>
            <w:vAlign w:val="bottom"/>
            <w:hideMark/>
          </w:tcPr>
          <w:p w14:paraId="4398ED4D"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2.75 </w:t>
            </w:r>
          </w:p>
        </w:tc>
        <w:tc>
          <w:tcPr>
            <w:tcW w:w="810" w:type="dxa"/>
            <w:tcBorders>
              <w:top w:val="nil"/>
              <w:left w:val="nil"/>
              <w:bottom w:val="single" w:sz="4" w:space="0" w:color="auto"/>
              <w:right w:val="single" w:sz="4" w:space="0" w:color="auto"/>
            </w:tcBorders>
            <w:shd w:val="clear" w:color="auto" w:fill="auto"/>
            <w:noWrap/>
            <w:vAlign w:val="bottom"/>
            <w:hideMark/>
          </w:tcPr>
          <w:p w14:paraId="5CD47C83"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2.15 </w:t>
            </w:r>
          </w:p>
        </w:tc>
        <w:tc>
          <w:tcPr>
            <w:tcW w:w="810" w:type="dxa"/>
            <w:tcBorders>
              <w:top w:val="nil"/>
              <w:left w:val="nil"/>
              <w:bottom w:val="single" w:sz="4" w:space="0" w:color="auto"/>
              <w:right w:val="single" w:sz="4" w:space="0" w:color="auto"/>
            </w:tcBorders>
            <w:shd w:val="clear" w:color="auto" w:fill="auto"/>
            <w:noWrap/>
            <w:vAlign w:val="bottom"/>
            <w:hideMark/>
          </w:tcPr>
          <w:p w14:paraId="5EB989C0"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2.12 </w:t>
            </w:r>
          </w:p>
        </w:tc>
        <w:tc>
          <w:tcPr>
            <w:tcW w:w="810" w:type="dxa"/>
            <w:tcBorders>
              <w:top w:val="nil"/>
              <w:left w:val="nil"/>
              <w:bottom w:val="single" w:sz="4" w:space="0" w:color="auto"/>
              <w:right w:val="single" w:sz="4" w:space="0" w:color="auto"/>
            </w:tcBorders>
            <w:shd w:val="clear" w:color="auto" w:fill="auto"/>
            <w:noWrap/>
            <w:vAlign w:val="bottom"/>
            <w:hideMark/>
          </w:tcPr>
          <w:p w14:paraId="0EE674A1"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2.12 </w:t>
            </w:r>
          </w:p>
        </w:tc>
        <w:tc>
          <w:tcPr>
            <w:tcW w:w="810" w:type="dxa"/>
            <w:tcBorders>
              <w:top w:val="nil"/>
              <w:left w:val="nil"/>
              <w:bottom w:val="single" w:sz="4" w:space="0" w:color="auto"/>
              <w:right w:val="single" w:sz="4" w:space="0" w:color="auto"/>
            </w:tcBorders>
            <w:shd w:val="clear" w:color="auto" w:fill="auto"/>
            <w:noWrap/>
            <w:vAlign w:val="bottom"/>
            <w:hideMark/>
          </w:tcPr>
          <w:p w14:paraId="3A14EADA"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2.59 </w:t>
            </w:r>
          </w:p>
        </w:tc>
        <w:tc>
          <w:tcPr>
            <w:tcW w:w="720" w:type="dxa"/>
            <w:tcBorders>
              <w:top w:val="nil"/>
              <w:left w:val="nil"/>
              <w:bottom w:val="single" w:sz="4" w:space="0" w:color="auto"/>
              <w:right w:val="single" w:sz="4" w:space="0" w:color="auto"/>
            </w:tcBorders>
            <w:shd w:val="clear" w:color="auto" w:fill="auto"/>
            <w:noWrap/>
            <w:vAlign w:val="bottom"/>
            <w:hideMark/>
          </w:tcPr>
          <w:p w14:paraId="4F828709"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2.45 </w:t>
            </w:r>
          </w:p>
        </w:tc>
        <w:tc>
          <w:tcPr>
            <w:tcW w:w="720" w:type="dxa"/>
            <w:tcBorders>
              <w:top w:val="nil"/>
              <w:left w:val="nil"/>
              <w:bottom w:val="single" w:sz="4" w:space="0" w:color="auto"/>
              <w:right w:val="single" w:sz="4" w:space="0" w:color="auto"/>
            </w:tcBorders>
            <w:shd w:val="clear" w:color="auto" w:fill="auto"/>
            <w:noWrap/>
            <w:vAlign w:val="bottom"/>
            <w:hideMark/>
          </w:tcPr>
          <w:p w14:paraId="5D8335F1"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2.26 </w:t>
            </w:r>
          </w:p>
        </w:tc>
        <w:tc>
          <w:tcPr>
            <w:tcW w:w="810" w:type="dxa"/>
            <w:tcBorders>
              <w:top w:val="nil"/>
              <w:left w:val="nil"/>
              <w:bottom w:val="single" w:sz="4" w:space="0" w:color="auto"/>
              <w:right w:val="single" w:sz="4" w:space="0" w:color="auto"/>
            </w:tcBorders>
            <w:shd w:val="clear" w:color="auto" w:fill="auto"/>
            <w:noWrap/>
            <w:vAlign w:val="bottom"/>
            <w:hideMark/>
          </w:tcPr>
          <w:p w14:paraId="0DB937F2"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2.17 </w:t>
            </w:r>
          </w:p>
        </w:tc>
        <w:tc>
          <w:tcPr>
            <w:tcW w:w="900" w:type="dxa"/>
            <w:tcBorders>
              <w:top w:val="nil"/>
              <w:left w:val="nil"/>
              <w:bottom w:val="single" w:sz="4" w:space="0" w:color="auto"/>
              <w:right w:val="single" w:sz="4" w:space="0" w:color="auto"/>
            </w:tcBorders>
            <w:shd w:val="clear" w:color="auto" w:fill="auto"/>
            <w:noWrap/>
            <w:vAlign w:val="bottom"/>
            <w:hideMark/>
          </w:tcPr>
          <w:p w14:paraId="15A3E6C7"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2.47 </w:t>
            </w:r>
          </w:p>
        </w:tc>
        <w:tc>
          <w:tcPr>
            <w:tcW w:w="990" w:type="dxa"/>
            <w:tcBorders>
              <w:top w:val="nil"/>
              <w:left w:val="nil"/>
              <w:bottom w:val="single" w:sz="4" w:space="0" w:color="auto"/>
              <w:right w:val="single" w:sz="4" w:space="0" w:color="auto"/>
            </w:tcBorders>
            <w:shd w:val="clear" w:color="auto" w:fill="auto"/>
            <w:noWrap/>
            <w:vAlign w:val="bottom"/>
            <w:hideMark/>
          </w:tcPr>
          <w:p w14:paraId="4BD92C0C"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3.98 </w:t>
            </w:r>
          </w:p>
        </w:tc>
        <w:tc>
          <w:tcPr>
            <w:tcW w:w="990" w:type="dxa"/>
            <w:tcBorders>
              <w:top w:val="nil"/>
              <w:left w:val="nil"/>
              <w:bottom w:val="single" w:sz="4" w:space="0" w:color="auto"/>
              <w:right w:val="single" w:sz="8" w:space="0" w:color="auto"/>
            </w:tcBorders>
            <w:shd w:val="clear" w:color="auto" w:fill="auto"/>
            <w:noWrap/>
            <w:vAlign w:val="bottom"/>
            <w:hideMark/>
          </w:tcPr>
          <w:p w14:paraId="657B9456"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r>
      <w:tr w:rsidR="00602AF9" w:rsidRPr="00602AF9" w14:paraId="4340B7EC"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1CD1082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Total Capacity Requirements</w:t>
            </w:r>
          </w:p>
        </w:tc>
        <w:tc>
          <w:tcPr>
            <w:tcW w:w="760" w:type="dxa"/>
            <w:tcBorders>
              <w:top w:val="nil"/>
              <w:left w:val="nil"/>
              <w:bottom w:val="single" w:sz="4" w:space="0" w:color="auto"/>
              <w:right w:val="single" w:sz="4" w:space="0" w:color="auto"/>
            </w:tcBorders>
            <w:shd w:val="clear" w:color="auto" w:fill="auto"/>
            <w:noWrap/>
            <w:vAlign w:val="bottom"/>
            <w:hideMark/>
          </w:tcPr>
          <w:p w14:paraId="1A324916"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162A9C13"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27.34 </w:t>
            </w:r>
          </w:p>
        </w:tc>
        <w:tc>
          <w:tcPr>
            <w:tcW w:w="900" w:type="dxa"/>
            <w:tcBorders>
              <w:top w:val="nil"/>
              <w:left w:val="nil"/>
              <w:bottom w:val="single" w:sz="4" w:space="0" w:color="auto"/>
              <w:right w:val="single" w:sz="4" w:space="0" w:color="auto"/>
            </w:tcBorders>
            <w:shd w:val="clear" w:color="auto" w:fill="auto"/>
            <w:noWrap/>
            <w:vAlign w:val="bottom"/>
            <w:hideMark/>
          </w:tcPr>
          <w:p w14:paraId="7BB23886"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22.36 </w:t>
            </w:r>
          </w:p>
        </w:tc>
        <w:tc>
          <w:tcPr>
            <w:tcW w:w="900" w:type="dxa"/>
            <w:tcBorders>
              <w:top w:val="nil"/>
              <w:left w:val="nil"/>
              <w:bottom w:val="single" w:sz="4" w:space="0" w:color="auto"/>
              <w:right w:val="single" w:sz="4" w:space="0" w:color="auto"/>
            </w:tcBorders>
            <w:shd w:val="clear" w:color="auto" w:fill="auto"/>
            <w:noWrap/>
            <w:vAlign w:val="bottom"/>
            <w:hideMark/>
          </w:tcPr>
          <w:p w14:paraId="7F2F72A6"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21.05 </w:t>
            </w:r>
          </w:p>
        </w:tc>
        <w:tc>
          <w:tcPr>
            <w:tcW w:w="810" w:type="dxa"/>
            <w:tcBorders>
              <w:top w:val="nil"/>
              <w:left w:val="nil"/>
              <w:bottom w:val="single" w:sz="4" w:space="0" w:color="auto"/>
              <w:right w:val="single" w:sz="4" w:space="0" w:color="auto"/>
            </w:tcBorders>
            <w:shd w:val="clear" w:color="auto" w:fill="auto"/>
            <w:noWrap/>
            <w:vAlign w:val="bottom"/>
            <w:hideMark/>
          </w:tcPr>
          <w:p w14:paraId="5A4E41D0"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16.51 </w:t>
            </w:r>
          </w:p>
        </w:tc>
        <w:tc>
          <w:tcPr>
            <w:tcW w:w="810" w:type="dxa"/>
            <w:tcBorders>
              <w:top w:val="nil"/>
              <w:left w:val="nil"/>
              <w:bottom w:val="single" w:sz="4" w:space="0" w:color="auto"/>
              <w:right w:val="single" w:sz="4" w:space="0" w:color="auto"/>
            </w:tcBorders>
            <w:shd w:val="clear" w:color="auto" w:fill="auto"/>
            <w:noWrap/>
            <w:vAlign w:val="bottom"/>
            <w:hideMark/>
          </w:tcPr>
          <w:p w14:paraId="073FBDFB"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16.26 </w:t>
            </w:r>
          </w:p>
        </w:tc>
        <w:tc>
          <w:tcPr>
            <w:tcW w:w="810" w:type="dxa"/>
            <w:tcBorders>
              <w:top w:val="nil"/>
              <w:left w:val="nil"/>
              <w:bottom w:val="single" w:sz="4" w:space="0" w:color="auto"/>
              <w:right w:val="single" w:sz="4" w:space="0" w:color="auto"/>
            </w:tcBorders>
            <w:shd w:val="clear" w:color="auto" w:fill="auto"/>
            <w:noWrap/>
            <w:vAlign w:val="bottom"/>
            <w:hideMark/>
          </w:tcPr>
          <w:p w14:paraId="3367EB80"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16.22 </w:t>
            </w:r>
          </w:p>
        </w:tc>
        <w:tc>
          <w:tcPr>
            <w:tcW w:w="810" w:type="dxa"/>
            <w:tcBorders>
              <w:top w:val="nil"/>
              <w:left w:val="nil"/>
              <w:bottom w:val="single" w:sz="4" w:space="0" w:color="auto"/>
              <w:right w:val="single" w:sz="4" w:space="0" w:color="auto"/>
            </w:tcBorders>
            <w:shd w:val="clear" w:color="auto" w:fill="auto"/>
            <w:noWrap/>
            <w:vAlign w:val="bottom"/>
            <w:hideMark/>
          </w:tcPr>
          <w:p w14:paraId="34C25283"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19.87 </w:t>
            </w:r>
          </w:p>
        </w:tc>
        <w:tc>
          <w:tcPr>
            <w:tcW w:w="720" w:type="dxa"/>
            <w:tcBorders>
              <w:top w:val="nil"/>
              <w:left w:val="nil"/>
              <w:bottom w:val="single" w:sz="4" w:space="0" w:color="auto"/>
              <w:right w:val="single" w:sz="4" w:space="0" w:color="auto"/>
            </w:tcBorders>
            <w:shd w:val="clear" w:color="auto" w:fill="auto"/>
            <w:noWrap/>
            <w:vAlign w:val="bottom"/>
            <w:hideMark/>
          </w:tcPr>
          <w:p w14:paraId="1DE42A3B"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18.75 </w:t>
            </w:r>
          </w:p>
        </w:tc>
        <w:tc>
          <w:tcPr>
            <w:tcW w:w="720" w:type="dxa"/>
            <w:tcBorders>
              <w:top w:val="nil"/>
              <w:left w:val="nil"/>
              <w:bottom w:val="single" w:sz="4" w:space="0" w:color="auto"/>
              <w:right w:val="single" w:sz="4" w:space="0" w:color="auto"/>
            </w:tcBorders>
            <w:shd w:val="clear" w:color="auto" w:fill="auto"/>
            <w:noWrap/>
            <w:vAlign w:val="bottom"/>
            <w:hideMark/>
          </w:tcPr>
          <w:p w14:paraId="5534ED94"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17.31 </w:t>
            </w:r>
          </w:p>
        </w:tc>
        <w:tc>
          <w:tcPr>
            <w:tcW w:w="810" w:type="dxa"/>
            <w:tcBorders>
              <w:top w:val="nil"/>
              <w:left w:val="nil"/>
              <w:bottom w:val="single" w:sz="4" w:space="0" w:color="auto"/>
              <w:right w:val="single" w:sz="4" w:space="0" w:color="auto"/>
            </w:tcBorders>
            <w:shd w:val="clear" w:color="auto" w:fill="auto"/>
            <w:noWrap/>
            <w:vAlign w:val="bottom"/>
            <w:hideMark/>
          </w:tcPr>
          <w:p w14:paraId="6A8B1FEE"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16.62 </w:t>
            </w:r>
          </w:p>
        </w:tc>
        <w:tc>
          <w:tcPr>
            <w:tcW w:w="900" w:type="dxa"/>
            <w:tcBorders>
              <w:top w:val="nil"/>
              <w:left w:val="nil"/>
              <w:bottom w:val="single" w:sz="4" w:space="0" w:color="auto"/>
              <w:right w:val="single" w:sz="4" w:space="0" w:color="auto"/>
            </w:tcBorders>
            <w:shd w:val="clear" w:color="auto" w:fill="auto"/>
            <w:noWrap/>
            <w:vAlign w:val="bottom"/>
            <w:hideMark/>
          </w:tcPr>
          <w:p w14:paraId="7654CD24"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18.90 </w:t>
            </w:r>
          </w:p>
        </w:tc>
        <w:tc>
          <w:tcPr>
            <w:tcW w:w="990" w:type="dxa"/>
            <w:tcBorders>
              <w:top w:val="nil"/>
              <w:left w:val="nil"/>
              <w:bottom w:val="single" w:sz="4" w:space="0" w:color="auto"/>
              <w:right w:val="single" w:sz="4" w:space="0" w:color="auto"/>
            </w:tcBorders>
            <w:shd w:val="clear" w:color="auto" w:fill="auto"/>
            <w:noWrap/>
            <w:vAlign w:val="bottom"/>
            <w:hideMark/>
          </w:tcPr>
          <w:p w14:paraId="2E4EDC8F"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xml:space="preserve">           30.50 </w:t>
            </w:r>
          </w:p>
        </w:tc>
        <w:tc>
          <w:tcPr>
            <w:tcW w:w="990" w:type="dxa"/>
            <w:tcBorders>
              <w:top w:val="nil"/>
              <w:left w:val="nil"/>
              <w:bottom w:val="single" w:sz="4" w:space="0" w:color="auto"/>
              <w:right w:val="single" w:sz="8" w:space="0" w:color="auto"/>
            </w:tcBorders>
            <w:shd w:val="clear" w:color="auto" w:fill="auto"/>
            <w:noWrap/>
            <w:vAlign w:val="bottom"/>
            <w:hideMark/>
          </w:tcPr>
          <w:p w14:paraId="227024CE"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r>
      <w:tr w:rsidR="00602AF9" w:rsidRPr="00602AF9" w14:paraId="311B9AFB"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24DC9E5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Resource Adequacy Capacity</w:t>
            </w:r>
          </w:p>
        </w:tc>
        <w:tc>
          <w:tcPr>
            <w:tcW w:w="760" w:type="dxa"/>
            <w:tcBorders>
              <w:top w:val="nil"/>
              <w:left w:val="nil"/>
              <w:bottom w:val="single" w:sz="4" w:space="0" w:color="auto"/>
              <w:right w:val="single" w:sz="4" w:space="0" w:color="auto"/>
            </w:tcBorders>
            <w:shd w:val="clear" w:color="auto" w:fill="auto"/>
            <w:noWrap/>
            <w:vAlign w:val="bottom"/>
            <w:hideMark/>
          </w:tcPr>
          <w:p w14:paraId="3EB365FE"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035C9AD1"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24</w:t>
            </w:r>
          </w:p>
        </w:tc>
        <w:tc>
          <w:tcPr>
            <w:tcW w:w="900" w:type="dxa"/>
            <w:tcBorders>
              <w:top w:val="nil"/>
              <w:left w:val="nil"/>
              <w:bottom w:val="single" w:sz="4" w:space="0" w:color="auto"/>
              <w:right w:val="single" w:sz="4" w:space="0" w:color="auto"/>
            </w:tcBorders>
            <w:shd w:val="clear" w:color="auto" w:fill="auto"/>
            <w:noWrap/>
            <w:vAlign w:val="bottom"/>
            <w:hideMark/>
          </w:tcPr>
          <w:p w14:paraId="12ABF9BA"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20</w:t>
            </w:r>
          </w:p>
        </w:tc>
        <w:tc>
          <w:tcPr>
            <w:tcW w:w="900" w:type="dxa"/>
            <w:tcBorders>
              <w:top w:val="nil"/>
              <w:left w:val="nil"/>
              <w:bottom w:val="single" w:sz="4" w:space="0" w:color="auto"/>
              <w:right w:val="single" w:sz="4" w:space="0" w:color="auto"/>
            </w:tcBorders>
            <w:shd w:val="clear" w:color="auto" w:fill="auto"/>
            <w:noWrap/>
            <w:vAlign w:val="bottom"/>
            <w:hideMark/>
          </w:tcPr>
          <w:p w14:paraId="6A981814"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16</w:t>
            </w:r>
          </w:p>
        </w:tc>
        <w:tc>
          <w:tcPr>
            <w:tcW w:w="810" w:type="dxa"/>
            <w:tcBorders>
              <w:top w:val="nil"/>
              <w:left w:val="nil"/>
              <w:bottom w:val="single" w:sz="4" w:space="0" w:color="auto"/>
              <w:right w:val="single" w:sz="4" w:space="0" w:color="auto"/>
            </w:tcBorders>
            <w:shd w:val="clear" w:color="auto" w:fill="auto"/>
            <w:noWrap/>
            <w:vAlign w:val="bottom"/>
            <w:hideMark/>
          </w:tcPr>
          <w:p w14:paraId="67E0AA5A"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8</w:t>
            </w:r>
          </w:p>
        </w:tc>
        <w:tc>
          <w:tcPr>
            <w:tcW w:w="810" w:type="dxa"/>
            <w:tcBorders>
              <w:top w:val="nil"/>
              <w:left w:val="nil"/>
              <w:bottom w:val="single" w:sz="4" w:space="0" w:color="auto"/>
              <w:right w:val="single" w:sz="4" w:space="0" w:color="auto"/>
            </w:tcBorders>
            <w:shd w:val="clear" w:color="auto" w:fill="auto"/>
            <w:noWrap/>
            <w:vAlign w:val="bottom"/>
            <w:hideMark/>
          </w:tcPr>
          <w:p w14:paraId="30F43EE6"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18</w:t>
            </w:r>
          </w:p>
        </w:tc>
        <w:tc>
          <w:tcPr>
            <w:tcW w:w="810" w:type="dxa"/>
            <w:tcBorders>
              <w:top w:val="nil"/>
              <w:left w:val="nil"/>
              <w:bottom w:val="single" w:sz="4" w:space="0" w:color="auto"/>
              <w:right w:val="single" w:sz="4" w:space="0" w:color="auto"/>
            </w:tcBorders>
            <w:shd w:val="clear" w:color="auto" w:fill="auto"/>
            <w:noWrap/>
            <w:vAlign w:val="bottom"/>
            <w:hideMark/>
          </w:tcPr>
          <w:p w14:paraId="251DCF3A"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19</w:t>
            </w:r>
          </w:p>
        </w:tc>
        <w:tc>
          <w:tcPr>
            <w:tcW w:w="810" w:type="dxa"/>
            <w:tcBorders>
              <w:top w:val="nil"/>
              <w:left w:val="nil"/>
              <w:bottom w:val="single" w:sz="4" w:space="0" w:color="auto"/>
              <w:right w:val="single" w:sz="4" w:space="0" w:color="auto"/>
            </w:tcBorders>
            <w:shd w:val="clear" w:color="auto" w:fill="auto"/>
            <w:noWrap/>
            <w:vAlign w:val="bottom"/>
            <w:hideMark/>
          </w:tcPr>
          <w:p w14:paraId="03A3BD77"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18</w:t>
            </w:r>
          </w:p>
        </w:tc>
        <w:tc>
          <w:tcPr>
            <w:tcW w:w="720" w:type="dxa"/>
            <w:tcBorders>
              <w:top w:val="nil"/>
              <w:left w:val="nil"/>
              <w:bottom w:val="single" w:sz="4" w:space="0" w:color="auto"/>
              <w:right w:val="single" w:sz="4" w:space="0" w:color="auto"/>
            </w:tcBorders>
            <w:shd w:val="clear" w:color="auto" w:fill="auto"/>
            <w:noWrap/>
            <w:vAlign w:val="bottom"/>
            <w:hideMark/>
          </w:tcPr>
          <w:p w14:paraId="3BA82618"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17</w:t>
            </w:r>
          </w:p>
        </w:tc>
        <w:tc>
          <w:tcPr>
            <w:tcW w:w="720" w:type="dxa"/>
            <w:tcBorders>
              <w:top w:val="nil"/>
              <w:left w:val="nil"/>
              <w:bottom w:val="single" w:sz="4" w:space="0" w:color="auto"/>
              <w:right w:val="single" w:sz="4" w:space="0" w:color="auto"/>
            </w:tcBorders>
            <w:shd w:val="clear" w:color="auto" w:fill="auto"/>
            <w:noWrap/>
            <w:vAlign w:val="bottom"/>
            <w:hideMark/>
          </w:tcPr>
          <w:p w14:paraId="3CCA3279"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17</w:t>
            </w:r>
          </w:p>
        </w:tc>
        <w:tc>
          <w:tcPr>
            <w:tcW w:w="810" w:type="dxa"/>
            <w:tcBorders>
              <w:top w:val="nil"/>
              <w:left w:val="nil"/>
              <w:bottom w:val="single" w:sz="4" w:space="0" w:color="auto"/>
              <w:right w:val="single" w:sz="4" w:space="0" w:color="auto"/>
            </w:tcBorders>
            <w:shd w:val="clear" w:color="auto" w:fill="auto"/>
            <w:noWrap/>
            <w:vAlign w:val="bottom"/>
            <w:hideMark/>
          </w:tcPr>
          <w:p w14:paraId="33FF17EF"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19</w:t>
            </w:r>
          </w:p>
        </w:tc>
        <w:tc>
          <w:tcPr>
            <w:tcW w:w="900" w:type="dxa"/>
            <w:tcBorders>
              <w:top w:val="nil"/>
              <w:left w:val="nil"/>
              <w:bottom w:val="single" w:sz="4" w:space="0" w:color="auto"/>
              <w:right w:val="single" w:sz="4" w:space="0" w:color="auto"/>
            </w:tcBorders>
            <w:shd w:val="clear" w:color="auto" w:fill="auto"/>
            <w:noWrap/>
            <w:vAlign w:val="bottom"/>
            <w:hideMark/>
          </w:tcPr>
          <w:p w14:paraId="5C460CB5"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15</w:t>
            </w:r>
          </w:p>
        </w:tc>
        <w:tc>
          <w:tcPr>
            <w:tcW w:w="990" w:type="dxa"/>
            <w:tcBorders>
              <w:top w:val="nil"/>
              <w:left w:val="nil"/>
              <w:bottom w:val="single" w:sz="4" w:space="0" w:color="auto"/>
              <w:right w:val="single" w:sz="4" w:space="0" w:color="auto"/>
            </w:tcBorders>
            <w:shd w:val="clear" w:color="auto" w:fill="auto"/>
            <w:noWrap/>
            <w:vAlign w:val="bottom"/>
            <w:hideMark/>
          </w:tcPr>
          <w:p w14:paraId="06625047"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31</w:t>
            </w:r>
          </w:p>
        </w:tc>
        <w:tc>
          <w:tcPr>
            <w:tcW w:w="990" w:type="dxa"/>
            <w:tcBorders>
              <w:top w:val="nil"/>
              <w:left w:val="nil"/>
              <w:bottom w:val="single" w:sz="4" w:space="0" w:color="auto"/>
              <w:right w:val="single" w:sz="8" w:space="0" w:color="auto"/>
            </w:tcBorders>
            <w:shd w:val="clear" w:color="auto" w:fill="auto"/>
            <w:noWrap/>
            <w:vAlign w:val="bottom"/>
            <w:hideMark/>
          </w:tcPr>
          <w:p w14:paraId="04AE6314"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r>
      <w:tr w:rsidR="00602AF9" w:rsidRPr="00602AF9" w14:paraId="25ACB215"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0B15692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Dispatchable DSM</w:t>
            </w:r>
          </w:p>
        </w:tc>
        <w:tc>
          <w:tcPr>
            <w:tcW w:w="760" w:type="dxa"/>
            <w:tcBorders>
              <w:top w:val="nil"/>
              <w:left w:val="nil"/>
              <w:bottom w:val="single" w:sz="4" w:space="0" w:color="auto"/>
              <w:right w:val="single" w:sz="4" w:space="0" w:color="auto"/>
            </w:tcBorders>
            <w:shd w:val="clear" w:color="auto" w:fill="auto"/>
            <w:noWrap/>
            <w:vAlign w:val="bottom"/>
            <w:hideMark/>
          </w:tcPr>
          <w:p w14:paraId="4F709C98"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2E34445E"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8.98</w:t>
            </w:r>
          </w:p>
        </w:tc>
        <w:tc>
          <w:tcPr>
            <w:tcW w:w="900" w:type="dxa"/>
            <w:tcBorders>
              <w:top w:val="nil"/>
              <w:left w:val="nil"/>
              <w:bottom w:val="single" w:sz="4" w:space="0" w:color="auto"/>
              <w:right w:val="single" w:sz="4" w:space="0" w:color="auto"/>
            </w:tcBorders>
            <w:shd w:val="clear" w:color="auto" w:fill="auto"/>
            <w:noWrap/>
            <w:vAlign w:val="bottom"/>
            <w:hideMark/>
          </w:tcPr>
          <w:p w14:paraId="262F9920"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8.98</w:t>
            </w:r>
          </w:p>
        </w:tc>
        <w:tc>
          <w:tcPr>
            <w:tcW w:w="900" w:type="dxa"/>
            <w:tcBorders>
              <w:top w:val="nil"/>
              <w:left w:val="nil"/>
              <w:bottom w:val="single" w:sz="4" w:space="0" w:color="auto"/>
              <w:right w:val="single" w:sz="4" w:space="0" w:color="auto"/>
            </w:tcBorders>
            <w:shd w:val="clear" w:color="auto" w:fill="auto"/>
            <w:noWrap/>
            <w:vAlign w:val="bottom"/>
            <w:hideMark/>
          </w:tcPr>
          <w:p w14:paraId="0B122556"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8.98</w:t>
            </w:r>
          </w:p>
        </w:tc>
        <w:tc>
          <w:tcPr>
            <w:tcW w:w="810" w:type="dxa"/>
            <w:tcBorders>
              <w:top w:val="nil"/>
              <w:left w:val="nil"/>
              <w:bottom w:val="single" w:sz="4" w:space="0" w:color="auto"/>
              <w:right w:val="single" w:sz="4" w:space="0" w:color="auto"/>
            </w:tcBorders>
            <w:shd w:val="clear" w:color="auto" w:fill="auto"/>
            <w:noWrap/>
            <w:vAlign w:val="bottom"/>
            <w:hideMark/>
          </w:tcPr>
          <w:p w14:paraId="522F1D5F"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8.98</w:t>
            </w:r>
          </w:p>
        </w:tc>
        <w:tc>
          <w:tcPr>
            <w:tcW w:w="810" w:type="dxa"/>
            <w:tcBorders>
              <w:top w:val="nil"/>
              <w:left w:val="nil"/>
              <w:bottom w:val="single" w:sz="4" w:space="0" w:color="auto"/>
              <w:right w:val="single" w:sz="4" w:space="0" w:color="auto"/>
            </w:tcBorders>
            <w:shd w:val="clear" w:color="auto" w:fill="auto"/>
            <w:noWrap/>
            <w:vAlign w:val="bottom"/>
            <w:hideMark/>
          </w:tcPr>
          <w:p w14:paraId="7486AA23"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0.19</w:t>
            </w:r>
          </w:p>
        </w:tc>
        <w:tc>
          <w:tcPr>
            <w:tcW w:w="810" w:type="dxa"/>
            <w:tcBorders>
              <w:top w:val="nil"/>
              <w:left w:val="nil"/>
              <w:bottom w:val="single" w:sz="4" w:space="0" w:color="auto"/>
              <w:right w:val="single" w:sz="4" w:space="0" w:color="auto"/>
            </w:tcBorders>
            <w:shd w:val="clear" w:color="auto" w:fill="auto"/>
            <w:noWrap/>
            <w:vAlign w:val="bottom"/>
            <w:hideMark/>
          </w:tcPr>
          <w:p w14:paraId="6D39FEBE"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0.19</w:t>
            </w:r>
          </w:p>
        </w:tc>
        <w:tc>
          <w:tcPr>
            <w:tcW w:w="810" w:type="dxa"/>
            <w:tcBorders>
              <w:top w:val="nil"/>
              <w:left w:val="nil"/>
              <w:bottom w:val="single" w:sz="4" w:space="0" w:color="auto"/>
              <w:right w:val="single" w:sz="4" w:space="0" w:color="auto"/>
            </w:tcBorders>
            <w:shd w:val="clear" w:color="auto" w:fill="auto"/>
            <w:noWrap/>
            <w:vAlign w:val="bottom"/>
            <w:hideMark/>
          </w:tcPr>
          <w:p w14:paraId="64EEACF1"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0.19</w:t>
            </w:r>
          </w:p>
        </w:tc>
        <w:tc>
          <w:tcPr>
            <w:tcW w:w="720" w:type="dxa"/>
            <w:tcBorders>
              <w:top w:val="nil"/>
              <w:left w:val="nil"/>
              <w:bottom w:val="single" w:sz="4" w:space="0" w:color="auto"/>
              <w:right w:val="single" w:sz="4" w:space="0" w:color="auto"/>
            </w:tcBorders>
            <w:shd w:val="clear" w:color="auto" w:fill="auto"/>
            <w:noWrap/>
            <w:vAlign w:val="bottom"/>
            <w:hideMark/>
          </w:tcPr>
          <w:p w14:paraId="336D8560"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0.19</w:t>
            </w:r>
          </w:p>
        </w:tc>
        <w:tc>
          <w:tcPr>
            <w:tcW w:w="720" w:type="dxa"/>
            <w:tcBorders>
              <w:top w:val="nil"/>
              <w:left w:val="nil"/>
              <w:bottom w:val="single" w:sz="4" w:space="0" w:color="auto"/>
              <w:right w:val="single" w:sz="4" w:space="0" w:color="auto"/>
            </w:tcBorders>
            <w:shd w:val="clear" w:color="auto" w:fill="auto"/>
            <w:noWrap/>
            <w:vAlign w:val="bottom"/>
            <w:hideMark/>
          </w:tcPr>
          <w:p w14:paraId="0BA275F7"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0.19</w:t>
            </w:r>
          </w:p>
        </w:tc>
        <w:tc>
          <w:tcPr>
            <w:tcW w:w="810" w:type="dxa"/>
            <w:tcBorders>
              <w:top w:val="nil"/>
              <w:left w:val="nil"/>
              <w:bottom w:val="single" w:sz="4" w:space="0" w:color="auto"/>
              <w:right w:val="single" w:sz="4" w:space="0" w:color="auto"/>
            </w:tcBorders>
            <w:shd w:val="clear" w:color="auto" w:fill="auto"/>
            <w:noWrap/>
            <w:vAlign w:val="bottom"/>
            <w:hideMark/>
          </w:tcPr>
          <w:p w14:paraId="72944025"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0.19</w:t>
            </w:r>
          </w:p>
        </w:tc>
        <w:tc>
          <w:tcPr>
            <w:tcW w:w="900" w:type="dxa"/>
            <w:tcBorders>
              <w:top w:val="nil"/>
              <w:left w:val="nil"/>
              <w:bottom w:val="single" w:sz="4" w:space="0" w:color="auto"/>
              <w:right w:val="single" w:sz="4" w:space="0" w:color="auto"/>
            </w:tcBorders>
            <w:shd w:val="clear" w:color="auto" w:fill="auto"/>
            <w:noWrap/>
            <w:vAlign w:val="bottom"/>
            <w:hideMark/>
          </w:tcPr>
          <w:p w14:paraId="3C6DCD38"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8.98</w:t>
            </w:r>
          </w:p>
        </w:tc>
        <w:tc>
          <w:tcPr>
            <w:tcW w:w="990" w:type="dxa"/>
            <w:tcBorders>
              <w:top w:val="nil"/>
              <w:left w:val="nil"/>
              <w:bottom w:val="single" w:sz="4" w:space="0" w:color="auto"/>
              <w:right w:val="single" w:sz="4" w:space="0" w:color="auto"/>
            </w:tcBorders>
            <w:shd w:val="clear" w:color="auto" w:fill="auto"/>
            <w:noWrap/>
            <w:vAlign w:val="bottom"/>
            <w:hideMark/>
          </w:tcPr>
          <w:p w14:paraId="5B66A7E5"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8.98</w:t>
            </w:r>
          </w:p>
        </w:tc>
        <w:tc>
          <w:tcPr>
            <w:tcW w:w="990" w:type="dxa"/>
            <w:tcBorders>
              <w:top w:val="nil"/>
              <w:left w:val="nil"/>
              <w:bottom w:val="single" w:sz="4" w:space="0" w:color="auto"/>
              <w:right w:val="single" w:sz="8" w:space="0" w:color="auto"/>
            </w:tcBorders>
            <w:shd w:val="clear" w:color="auto" w:fill="auto"/>
            <w:noWrap/>
            <w:vAlign w:val="bottom"/>
            <w:hideMark/>
          </w:tcPr>
          <w:p w14:paraId="0C43F222"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r>
      <w:tr w:rsidR="00602AF9" w:rsidRPr="00602AF9" w14:paraId="0D1458DE"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6D389E2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Adjusted Coincident Factor</w:t>
            </w:r>
          </w:p>
        </w:tc>
        <w:tc>
          <w:tcPr>
            <w:tcW w:w="760" w:type="dxa"/>
            <w:tcBorders>
              <w:top w:val="nil"/>
              <w:left w:val="nil"/>
              <w:bottom w:val="single" w:sz="4" w:space="0" w:color="auto"/>
              <w:right w:val="single" w:sz="4" w:space="0" w:color="auto"/>
            </w:tcBorders>
            <w:shd w:val="clear" w:color="auto" w:fill="auto"/>
            <w:noWrap/>
            <w:vAlign w:val="bottom"/>
            <w:hideMark/>
          </w:tcPr>
          <w:p w14:paraId="301825CC"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296EBEAE"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0.685</w:t>
            </w:r>
          </w:p>
        </w:tc>
        <w:tc>
          <w:tcPr>
            <w:tcW w:w="900" w:type="dxa"/>
            <w:tcBorders>
              <w:top w:val="nil"/>
              <w:left w:val="nil"/>
              <w:bottom w:val="single" w:sz="4" w:space="0" w:color="auto"/>
              <w:right w:val="single" w:sz="4" w:space="0" w:color="auto"/>
            </w:tcBorders>
            <w:shd w:val="clear" w:color="auto" w:fill="auto"/>
            <w:noWrap/>
            <w:vAlign w:val="bottom"/>
            <w:hideMark/>
          </w:tcPr>
          <w:p w14:paraId="1895DC33"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0.705</w:t>
            </w:r>
          </w:p>
        </w:tc>
        <w:tc>
          <w:tcPr>
            <w:tcW w:w="900" w:type="dxa"/>
            <w:tcBorders>
              <w:top w:val="nil"/>
              <w:left w:val="nil"/>
              <w:bottom w:val="single" w:sz="4" w:space="0" w:color="auto"/>
              <w:right w:val="single" w:sz="4" w:space="0" w:color="auto"/>
            </w:tcBorders>
            <w:shd w:val="clear" w:color="auto" w:fill="auto"/>
            <w:noWrap/>
            <w:vAlign w:val="bottom"/>
            <w:hideMark/>
          </w:tcPr>
          <w:p w14:paraId="482D52D7"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0.709</w:t>
            </w:r>
          </w:p>
        </w:tc>
        <w:tc>
          <w:tcPr>
            <w:tcW w:w="810" w:type="dxa"/>
            <w:tcBorders>
              <w:top w:val="nil"/>
              <w:left w:val="nil"/>
              <w:bottom w:val="single" w:sz="4" w:space="0" w:color="auto"/>
              <w:right w:val="single" w:sz="4" w:space="0" w:color="auto"/>
            </w:tcBorders>
            <w:shd w:val="clear" w:color="auto" w:fill="auto"/>
            <w:noWrap/>
            <w:vAlign w:val="bottom"/>
            <w:hideMark/>
          </w:tcPr>
          <w:p w14:paraId="0DCFD26F"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0.767</w:t>
            </w:r>
          </w:p>
        </w:tc>
        <w:tc>
          <w:tcPr>
            <w:tcW w:w="810" w:type="dxa"/>
            <w:tcBorders>
              <w:top w:val="nil"/>
              <w:left w:val="nil"/>
              <w:bottom w:val="single" w:sz="4" w:space="0" w:color="auto"/>
              <w:right w:val="single" w:sz="4" w:space="0" w:color="auto"/>
            </w:tcBorders>
            <w:shd w:val="clear" w:color="auto" w:fill="auto"/>
            <w:noWrap/>
            <w:vAlign w:val="bottom"/>
            <w:hideMark/>
          </w:tcPr>
          <w:p w14:paraId="78C89502"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0.688</w:t>
            </w:r>
          </w:p>
        </w:tc>
        <w:tc>
          <w:tcPr>
            <w:tcW w:w="810" w:type="dxa"/>
            <w:tcBorders>
              <w:top w:val="nil"/>
              <w:left w:val="nil"/>
              <w:bottom w:val="single" w:sz="4" w:space="0" w:color="auto"/>
              <w:right w:val="single" w:sz="4" w:space="0" w:color="auto"/>
            </w:tcBorders>
            <w:shd w:val="clear" w:color="auto" w:fill="auto"/>
            <w:noWrap/>
            <w:vAlign w:val="bottom"/>
            <w:hideMark/>
          </w:tcPr>
          <w:p w14:paraId="42095FC5"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0.744</w:t>
            </w:r>
          </w:p>
        </w:tc>
        <w:tc>
          <w:tcPr>
            <w:tcW w:w="810" w:type="dxa"/>
            <w:tcBorders>
              <w:top w:val="nil"/>
              <w:left w:val="nil"/>
              <w:bottom w:val="single" w:sz="4" w:space="0" w:color="auto"/>
              <w:right w:val="single" w:sz="4" w:space="0" w:color="auto"/>
            </w:tcBorders>
            <w:shd w:val="clear" w:color="auto" w:fill="auto"/>
            <w:noWrap/>
            <w:vAlign w:val="bottom"/>
            <w:hideMark/>
          </w:tcPr>
          <w:p w14:paraId="7CABCDB9"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0.770</w:t>
            </w:r>
          </w:p>
        </w:tc>
        <w:tc>
          <w:tcPr>
            <w:tcW w:w="720" w:type="dxa"/>
            <w:tcBorders>
              <w:top w:val="nil"/>
              <w:left w:val="nil"/>
              <w:bottom w:val="single" w:sz="4" w:space="0" w:color="auto"/>
              <w:right w:val="single" w:sz="4" w:space="0" w:color="auto"/>
            </w:tcBorders>
            <w:shd w:val="clear" w:color="auto" w:fill="auto"/>
            <w:noWrap/>
            <w:vAlign w:val="bottom"/>
            <w:hideMark/>
          </w:tcPr>
          <w:p w14:paraId="66002525"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0.799</w:t>
            </w:r>
          </w:p>
        </w:tc>
        <w:tc>
          <w:tcPr>
            <w:tcW w:w="720" w:type="dxa"/>
            <w:tcBorders>
              <w:top w:val="nil"/>
              <w:left w:val="nil"/>
              <w:bottom w:val="single" w:sz="4" w:space="0" w:color="auto"/>
              <w:right w:val="single" w:sz="4" w:space="0" w:color="auto"/>
            </w:tcBorders>
            <w:shd w:val="clear" w:color="auto" w:fill="auto"/>
            <w:noWrap/>
            <w:vAlign w:val="bottom"/>
            <w:hideMark/>
          </w:tcPr>
          <w:p w14:paraId="2E9DEEDC"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0.706</w:t>
            </w:r>
          </w:p>
        </w:tc>
        <w:tc>
          <w:tcPr>
            <w:tcW w:w="810" w:type="dxa"/>
            <w:tcBorders>
              <w:top w:val="nil"/>
              <w:left w:val="nil"/>
              <w:bottom w:val="single" w:sz="4" w:space="0" w:color="auto"/>
              <w:right w:val="single" w:sz="4" w:space="0" w:color="auto"/>
            </w:tcBorders>
            <w:shd w:val="clear" w:color="auto" w:fill="auto"/>
            <w:noWrap/>
            <w:vAlign w:val="bottom"/>
            <w:hideMark/>
          </w:tcPr>
          <w:p w14:paraId="7BE12F68"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0.786</w:t>
            </w:r>
          </w:p>
        </w:tc>
        <w:tc>
          <w:tcPr>
            <w:tcW w:w="900" w:type="dxa"/>
            <w:tcBorders>
              <w:top w:val="nil"/>
              <w:left w:val="nil"/>
              <w:bottom w:val="single" w:sz="4" w:space="0" w:color="auto"/>
              <w:right w:val="single" w:sz="4" w:space="0" w:color="auto"/>
            </w:tcBorders>
            <w:shd w:val="clear" w:color="auto" w:fill="auto"/>
            <w:noWrap/>
            <w:vAlign w:val="bottom"/>
            <w:hideMark/>
          </w:tcPr>
          <w:p w14:paraId="08E49F8C"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0.562</w:t>
            </w:r>
          </w:p>
        </w:tc>
        <w:tc>
          <w:tcPr>
            <w:tcW w:w="990" w:type="dxa"/>
            <w:tcBorders>
              <w:top w:val="nil"/>
              <w:left w:val="nil"/>
              <w:bottom w:val="single" w:sz="4" w:space="0" w:color="auto"/>
              <w:right w:val="single" w:sz="4" w:space="0" w:color="auto"/>
            </w:tcBorders>
            <w:shd w:val="clear" w:color="auto" w:fill="auto"/>
            <w:noWrap/>
            <w:vAlign w:val="bottom"/>
            <w:hideMark/>
          </w:tcPr>
          <w:p w14:paraId="45C96D97"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0.676</w:t>
            </w:r>
          </w:p>
        </w:tc>
        <w:tc>
          <w:tcPr>
            <w:tcW w:w="990" w:type="dxa"/>
            <w:tcBorders>
              <w:top w:val="nil"/>
              <w:left w:val="nil"/>
              <w:bottom w:val="single" w:sz="4" w:space="0" w:color="auto"/>
              <w:right w:val="single" w:sz="8" w:space="0" w:color="auto"/>
            </w:tcBorders>
            <w:shd w:val="clear" w:color="auto" w:fill="auto"/>
            <w:noWrap/>
            <w:vAlign w:val="bottom"/>
            <w:hideMark/>
          </w:tcPr>
          <w:p w14:paraId="5B7E0861"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r>
      <w:tr w:rsidR="00602AF9" w:rsidRPr="00602AF9" w14:paraId="777745C4"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60A1F82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Net RA Capacity Position</w:t>
            </w:r>
          </w:p>
        </w:tc>
        <w:tc>
          <w:tcPr>
            <w:tcW w:w="760" w:type="dxa"/>
            <w:tcBorders>
              <w:top w:val="nil"/>
              <w:left w:val="nil"/>
              <w:bottom w:val="single" w:sz="4" w:space="0" w:color="auto"/>
              <w:right w:val="single" w:sz="4" w:space="0" w:color="auto"/>
            </w:tcBorders>
            <w:shd w:val="clear" w:color="auto" w:fill="auto"/>
            <w:noWrap/>
            <w:vAlign w:val="bottom"/>
            <w:hideMark/>
          </w:tcPr>
          <w:p w14:paraId="40B95F76"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228FF84D"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6</w:t>
            </w:r>
          </w:p>
        </w:tc>
        <w:tc>
          <w:tcPr>
            <w:tcW w:w="900" w:type="dxa"/>
            <w:tcBorders>
              <w:top w:val="nil"/>
              <w:left w:val="nil"/>
              <w:bottom w:val="single" w:sz="4" w:space="0" w:color="auto"/>
              <w:right w:val="single" w:sz="4" w:space="0" w:color="auto"/>
            </w:tcBorders>
            <w:shd w:val="clear" w:color="auto" w:fill="auto"/>
            <w:noWrap/>
            <w:vAlign w:val="bottom"/>
            <w:hideMark/>
          </w:tcPr>
          <w:p w14:paraId="083571ED"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7</w:t>
            </w:r>
          </w:p>
        </w:tc>
        <w:tc>
          <w:tcPr>
            <w:tcW w:w="900" w:type="dxa"/>
            <w:tcBorders>
              <w:top w:val="nil"/>
              <w:left w:val="nil"/>
              <w:bottom w:val="single" w:sz="4" w:space="0" w:color="auto"/>
              <w:right w:val="single" w:sz="4" w:space="0" w:color="auto"/>
            </w:tcBorders>
            <w:shd w:val="clear" w:color="auto" w:fill="auto"/>
            <w:noWrap/>
            <w:vAlign w:val="bottom"/>
            <w:hideMark/>
          </w:tcPr>
          <w:p w14:paraId="05603D4F"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4</w:t>
            </w:r>
          </w:p>
        </w:tc>
        <w:tc>
          <w:tcPr>
            <w:tcW w:w="810" w:type="dxa"/>
            <w:tcBorders>
              <w:top w:val="nil"/>
              <w:left w:val="nil"/>
              <w:bottom w:val="single" w:sz="4" w:space="0" w:color="auto"/>
              <w:right w:val="single" w:sz="4" w:space="0" w:color="auto"/>
            </w:tcBorders>
            <w:shd w:val="clear" w:color="auto" w:fill="auto"/>
            <w:noWrap/>
            <w:vAlign w:val="bottom"/>
            <w:hideMark/>
          </w:tcPr>
          <w:p w14:paraId="581CB99E"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6109CBE5"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2</w:t>
            </w:r>
          </w:p>
        </w:tc>
        <w:tc>
          <w:tcPr>
            <w:tcW w:w="810" w:type="dxa"/>
            <w:tcBorders>
              <w:top w:val="nil"/>
              <w:left w:val="nil"/>
              <w:bottom w:val="single" w:sz="4" w:space="0" w:color="auto"/>
              <w:right w:val="single" w:sz="4" w:space="0" w:color="auto"/>
            </w:tcBorders>
            <w:shd w:val="clear" w:color="auto" w:fill="auto"/>
            <w:noWrap/>
            <w:vAlign w:val="bottom"/>
            <w:hideMark/>
          </w:tcPr>
          <w:p w14:paraId="4FE006CD"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3</w:t>
            </w:r>
          </w:p>
        </w:tc>
        <w:tc>
          <w:tcPr>
            <w:tcW w:w="810" w:type="dxa"/>
            <w:tcBorders>
              <w:top w:val="nil"/>
              <w:left w:val="nil"/>
              <w:bottom w:val="single" w:sz="4" w:space="0" w:color="auto"/>
              <w:right w:val="single" w:sz="4" w:space="0" w:color="auto"/>
            </w:tcBorders>
            <w:shd w:val="clear" w:color="auto" w:fill="auto"/>
            <w:noWrap/>
            <w:vAlign w:val="bottom"/>
            <w:hideMark/>
          </w:tcPr>
          <w:p w14:paraId="6071D4EA"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-2</w:t>
            </w:r>
          </w:p>
        </w:tc>
        <w:tc>
          <w:tcPr>
            <w:tcW w:w="720" w:type="dxa"/>
            <w:tcBorders>
              <w:top w:val="nil"/>
              <w:left w:val="nil"/>
              <w:bottom w:val="single" w:sz="4" w:space="0" w:color="auto"/>
              <w:right w:val="single" w:sz="4" w:space="0" w:color="auto"/>
            </w:tcBorders>
            <w:shd w:val="clear" w:color="auto" w:fill="auto"/>
            <w:noWrap/>
            <w:vAlign w:val="bottom"/>
            <w:hideMark/>
          </w:tcPr>
          <w:p w14:paraId="0A020B2C"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-2</w:t>
            </w:r>
          </w:p>
        </w:tc>
        <w:tc>
          <w:tcPr>
            <w:tcW w:w="720" w:type="dxa"/>
            <w:tcBorders>
              <w:top w:val="nil"/>
              <w:left w:val="nil"/>
              <w:bottom w:val="single" w:sz="4" w:space="0" w:color="auto"/>
              <w:right w:val="single" w:sz="4" w:space="0" w:color="auto"/>
            </w:tcBorders>
            <w:shd w:val="clear" w:color="auto" w:fill="auto"/>
            <w:noWrap/>
            <w:vAlign w:val="bottom"/>
            <w:hideMark/>
          </w:tcPr>
          <w:p w14:paraId="0B735B9F"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638EA4EC"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3</w:t>
            </w:r>
          </w:p>
        </w:tc>
        <w:tc>
          <w:tcPr>
            <w:tcW w:w="900" w:type="dxa"/>
            <w:tcBorders>
              <w:top w:val="nil"/>
              <w:left w:val="nil"/>
              <w:bottom w:val="single" w:sz="4" w:space="0" w:color="auto"/>
              <w:right w:val="single" w:sz="4" w:space="0" w:color="auto"/>
            </w:tcBorders>
            <w:shd w:val="clear" w:color="auto" w:fill="auto"/>
            <w:noWrap/>
            <w:vAlign w:val="bottom"/>
            <w:hideMark/>
          </w:tcPr>
          <w:p w14:paraId="7259DA7B"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5</w:t>
            </w:r>
          </w:p>
        </w:tc>
        <w:tc>
          <w:tcPr>
            <w:tcW w:w="990" w:type="dxa"/>
            <w:tcBorders>
              <w:top w:val="nil"/>
              <w:left w:val="nil"/>
              <w:bottom w:val="single" w:sz="4" w:space="0" w:color="auto"/>
              <w:right w:val="single" w:sz="4" w:space="0" w:color="auto"/>
            </w:tcBorders>
            <w:shd w:val="clear" w:color="auto" w:fill="auto"/>
            <w:noWrap/>
            <w:vAlign w:val="bottom"/>
            <w:hideMark/>
          </w:tcPr>
          <w:p w14:paraId="7C1F9E56"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9</w:t>
            </w:r>
          </w:p>
        </w:tc>
        <w:tc>
          <w:tcPr>
            <w:tcW w:w="990" w:type="dxa"/>
            <w:tcBorders>
              <w:top w:val="nil"/>
              <w:left w:val="nil"/>
              <w:bottom w:val="single" w:sz="4" w:space="0" w:color="auto"/>
              <w:right w:val="single" w:sz="8" w:space="0" w:color="auto"/>
            </w:tcBorders>
            <w:shd w:val="clear" w:color="auto" w:fill="auto"/>
            <w:noWrap/>
            <w:vAlign w:val="bottom"/>
            <w:hideMark/>
          </w:tcPr>
          <w:p w14:paraId="640A3A9B"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r>
      <w:tr w:rsidR="00602AF9" w:rsidRPr="00602AF9" w14:paraId="5B35BA5F"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35BC5AE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RA Capacity Cost ($/kw-month)</w:t>
            </w:r>
          </w:p>
        </w:tc>
        <w:tc>
          <w:tcPr>
            <w:tcW w:w="760" w:type="dxa"/>
            <w:tcBorders>
              <w:top w:val="nil"/>
              <w:left w:val="nil"/>
              <w:bottom w:val="single" w:sz="4" w:space="0" w:color="auto"/>
              <w:right w:val="single" w:sz="4" w:space="0" w:color="auto"/>
            </w:tcBorders>
            <w:shd w:val="clear" w:color="auto" w:fill="auto"/>
            <w:noWrap/>
            <w:vAlign w:val="bottom"/>
            <w:hideMark/>
          </w:tcPr>
          <w:p w14:paraId="15F81C93"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6A6CDFE8"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$3.95</w:t>
            </w:r>
          </w:p>
        </w:tc>
        <w:tc>
          <w:tcPr>
            <w:tcW w:w="900" w:type="dxa"/>
            <w:tcBorders>
              <w:top w:val="nil"/>
              <w:left w:val="nil"/>
              <w:bottom w:val="single" w:sz="4" w:space="0" w:color="auto"/>
              <w:right w:val="single" w:sz="4" w:space="0" w:color="auto"/>
            </w:tcBorders>
            <w:shd w:val="clear" w:color="auto" w:fill="auto"/>
            <w:noWrap/>
            <w:vAlign w:val="bottom"/>
            <w:hideMark/>
          </w:tcPr>
          <w:p w14:paraId="6DD6C36F"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$3.95</w:t>
            </w:r>
          </w:p>
        </w:tc>
        <w:tc>
          <w:tcPr>
            <w:tcW w:w="900" w:type="dxa"/>
            <w:tcBorders>
              <w:top w:val="nil"/>
              <w:left w:val="nil"/>
              <w:bottom w:val="single" w:sz="4" w:space="0" w:color="auto"/>
              <w:right w:val="single" w:sz="4" w:space="0" w:color="auto"/>
            </w:tcBorders>
            <w:shd w:val="clear" w:color="auto" w:fill="auto"/>
            <w:noWrap/>
            <w:vAlign w:val="bottom"/>
            <w:hideMark/>
          </w:tcPr>
          <w:p w14:paraId="631478B3"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$3.95</w:t>
            </w:r>
          </w:p>
        </w:tc>
        <w:tc>
          <w:tcPr>
            <w:tcW w:w="810" w:type="dxa"/>
            <w:tcBorders>
              <w:top w:val="nil"/>
              <w:left w:val="nil"/>
              <w:bottom w:val="single" w:sz="4" w:space="0" w:color="auto"/>
              <w:right w:val="single" w:sz="4" w:space="0" w:color="auto"/>
            </w:tcBorders>
            <w:shd w:val="clear" w:color="auto" w:fill="auto"/>
            <w:noWrap/>
            <w:vAlign w:val="bottom"/>
            <w:hideMark/>
          </w:tcPr>
          <w:p w14:paraId="23676324"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$3.95</w:t>
            </w:r>
          </w:p>
        </w:tc>
        <w:tc>
          <w:tcPr>
            <w:tcW w:w="810" w:type="dxa"/>
            <w:tcBorders>
              <w:top w:val="nil"/>
              <w:left w:val="nil"/>
              <w:bottom w:val="single" w:sz="4" w:space="0" w:color="auto"/>
              <w:right w:val="single" w:sz="4" w:space="0" w:color="auto"/>
            </w:tcBorders>
            <w:shd w:val="clear" w:color="auto" w:fill="auto"/>
            <w:noWrap/>
            <w:vAlign w:val="bottom"/>
            <w:hideMark/>
          </w:tcPr>
          <w:p w14:paraId="50531612"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$3.95</w:t>
            </w:r>
          </w:p>
        </w:tc>
        <w:tc>
          <w:tcPr>
            <w:tcW w:w="810" w:type="dxa"/>
            <w:tcBorders>
              <w:top w:val="nil"/>
              <w:left w:val="nil"/>
              <w:bottom w:val="single" w:sz="4" w:space="0" w:color="auto"/>
              <w:right w:val="single" w:sz="4" w:space="0" w:color="auto"/>
            </w:tcBorders>
            <w:shd w:val="clear" w:color="auto" w:fill="auto"/>
            <w:noWrap/>
            <w:vAlign w:val="bottom"/>
            <w:hideMark/>
          </w:tcPr>
          <w:p w14:paraId="1E82A102"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$3.95</w:t>
            </w:r>
          </w:p>
        </w:tc>
        <w:tc>
          <w:tcPr>
            <w:tcW w:w="810" w:type="dxa"/>
            <w:tcBorders>
              <w:top w:val="nil"/>
              <w:left w:val="nil"/>
              <w:bottom w:val="single" w:sz="4" w:space="0" w:color="auto"/>
              <w:right w:val="single" w:sz="4" w:space="0" w:color="auto"/>
            </w:tcBorders>
            <w:shd w:val="clear" w:color="auto" w:fill="auto"/>
            <w:noWrap/>
            <w:vAlign w:val="bottom"/>
            <w:hideMark/>
          </w:tcPr>
          <w:p w14:paraId="146795DB"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$3.95</w:t>
            </w:r>
          </w:p>
        </w:tc>
        <w:tc>
          <w:tcPr>
            <w:tcW w:w="720" w:type="dxa"/>
            <w:tcBorders>
              <w:top w:val="nil"/>
              <w:left w:val="nil"/>
              <w:bottom w:val="single" w:sz="4" w:space="0" w:color="auto"/>
              <w:right w:val="single" w:sz="4" w:space="0" w:color="auto"/>
            </w:tcBorders>
            <w:shd w:val="clear" w:color="auto" w:fill="auto"/>
            <w:noWrap/>
            <w:vAlign w:val="bottom"/>
            <w:hideMark/>
          </w:tcPr>
          <w:p w14:paraId="64ECBB03"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$3.95</w:t>
            </w:r>
          </w:p>
        </w:tc>
        <w:tc>
          <w:tcPr>
            <w:tcW w:w="720" w:type="dxa"/>
            <w:tcBorders>
              <w:top w:val="nil"/>
              <w:left w:val="nil"/>
              <w:bottom w:val="single" w:sz="4" w:space="0" w:color="auto"/>
              <w:right w:val="single" w:sz="4" w:space="0" w:color="auto"/>
            </w:tcBorders>
            <w:shd w:val="clear" w:color="auto" w:fill="auto"/>
            <w:noWrap/>
            <w:vAlign w:val="bottom"/>
            <w:hideMark/>
          </w:tcPr>
          <w:p w14:paraId="68CF54BA"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$3.95</w:t>
            </w:r>
          </w:p>
        </w:tc>
        <w:tc>
          <w:tcPr>
            <w:tcW w:w="810" w:type="dxa"/>
            <w:tcBorders>
              <w:top w:val="nil"/>
              <w:left w:val="nil"/>
              <w:bottom w:val="single" w:sz="4" w:space="0" w:color="auto"/>
              <w:right w:val="single" w:sz="4" w:space="0" w:color="auto"/>
            </w:tcBorders>
            <w:shd w:val="clear" w:color="auto" w:fill="auto"/>
            <w:noWrap/>
            <w:vAlign w:val="bottom"/>
            <w:hideMark/>
          </w:tcPr>
          <w:p w14:paraId="74F26053"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$3.95</w:t>
            </w:r>
          </w:p>
        </w:tc>
        <w:tc>
          <w:tcPr>
            <w:tcW w:w="900" w:type="dxa"/>
            <w:tcBorders>
              <w:top w:val="nil"/>
              <w:left w:val="nil"/>
              <w:bottom w:val="single" w:sz="4" w:space="0" w:color="auto"/>
              <w:right w:val="single" w:sz="4" w:space="0" w:color="auto"/>
            </w:tcBorders>
            <w:shd w:val="clear" w:color="auto" w:fill="auto"/>
            <w:noWrap/>
            <w:vAlign w:val="bottom"/>
            <w:hideMark/>
          </w:tcPr>
          <w:p w14:paraId="11663A8E"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$3.95</w:t>
            </w:r>
          </w:p>
        </w:tc>
        <w:tc>
          <w:tcPr>
            <w:tcW w:w="990" w:type="dxa"/>
            <w:tcBorders>
              <w:top w:val="nil"/>
              <w:left w:val="nil"/>
              <w:bottom w:val="single" w:sz="4" w:space="0" w:color="auto"/>
              <w:right w:val="single" w:sz="4" w:space="0" w:color="auto"/>
            </w:tcBorders>
            <w:shd w:val="clear" w:color="auto" w:fill="auto"/>
            <w:noWrap/>
            <w:vAlign w:val="bottom"/>
            <w:hideMark/>
          </w:tcPr>
          <w:p w14:paraId="19E10A5E"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$3.95</w:t>
            </w:r>
          </w:p>
        </w:tc>
        <w:tc>
          <w:tcPr>
            <w:tcW w:w="990" w:type="dxa"/>
            <w:tcBorders>
              <w:top w:val="nil"/>
              <w:left w:val="nil"/>
              <w:bottom w:val="single" w:sz="4" w:space="0" w:color="auto"/>
              <w:right w:val="single" w:sz="8" w:space="0" w:color="auto"/>
            </w:tcBorders>
            <w:shd w:val="clear" w:color="auto" w:fill="auto"/>
            <w:noWrap/>
            <w:vAlign w:val="bottom"/>
            <w:hideMark/>
          </w:tcPr>
          <w:p w14:paraId="69577523"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 </w:t>
            </w:r>
          </w:p>
        </w:tc>
      </w:tr>
      <w:tr w:rsidR="00602AF9" w:rsidRPr="00602AF9" w14:paraId="68F5A735"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373BB59D"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Total Capacity Cost</w:t>
            </w:r>
          </w:p>
        </w:tc>
        <w:tc>
          <w:tcPr>
            <w:tcW w:w="760" w:type="dxa"/>
            <w:tcBorders>
              <w:top w:val="nil"/>
              <w:left w:val="nil"/>
              <w:bottom w:val="single" w:sz="4" w:space="0" w:color="auto"/>
              <w:right w:val="single" w:sz="4" w:space="0" w:color="auto"/>
            </w:tcBorders>
            <w:shd w:val="clear" w:color="auto" w:fill="auto"/>
            <w:noWrap/>
            <w:vAlign w:val="bottom"/>
            <w:hideMark/>
          </w:tcPr>
          <w:p w14:paraId="08B31F7B" w14:textId="77777777" w:rsidR="00602AF9" w:rsidRPr="00602AF9" w:rsidRDefault="00602AF9" w:rsidP="00E053F4">
            <w:pPr>
              <w:spacing w:line="240" w:lineRule="auto"/>
              <w:jc w:val="right"/>
              <w:rPr>
                <w:rFonts w:eastAsia="Times New Roman"/>
                <w:b/>
                <w:bCs/>
                <w:sz w:val="13"/>
                <w:szCs w:val="13"/>
              </w:rPr>
            </w:pPr>
            <w:r w:rsidRPr="00602AF9">
              <w:rPr>
                <w:rFonts w:eastAsia="Times New Roman"/>
                <w:b/>
                <w:bCs/>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5ACB642F"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$94,800</w:t>
            </w:r>
          </w:p>
        </w:tc>
        <w:tc>
          <w:tcPr>
            <w:tcW w:w="900" w:type="dxa"/>
            <w:tcBorders>
              <w:top w:val="nil"/>
              <w:left w:val="nil"/>
              <w:bottom w:val="single" w:sz="4" w:space="0" w:color="auto"/>
              <w:right w:val="single" w:sz="4" w:space="0" w:color="auto"/>
            </w:tcBorders>
            <w:shd w:val="clear" w:color="auto" w:fill="auto"/>
            <w:noWrap/>
            <w:vAlign w:val="bottom"/>
            <w:hideMark/>
          </w:tcPr>
          <w:p w14:paraId="47CF493F"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$79,000</w:t>
            </w:r>
          </w:p>
        </w:tc>
        <w:tc>
          <w:tcPr>
            <w:tcW w:w="900" w:type="dxa"/>
            <w:tcBorders>
              <w:top w:val="nil"/>
              <w:left w:val="nil"/>
              <w:bottom w:val="single" w:sz="4" w:space="0" w:color="auto"/>
              <w:right w:val="single" w:sz="4" w:space="0" w:color="auto"/>
            </w:tcBorders>
            <w:shd w:val="clear" w:color="auto" w:fill="auto"/>
            <w:noWrap/>
            <w:vAlign w:val="bottom"/>
            <w:hideMark/>
          </w:tcPr>
          <w:p w14:paraId="7639DE7C"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$63,200</w:t>
            </w:r>
          </w:p>
        </w:tc>
        <w:tc>
          <w:tcPr>
            <w:tcW w:w="810" w:type="dxa"/>
            <w:tcBorders>
              <w:top w:val="nil"/>
              <w:left w:val="nil"/>
              <w:bottom w:val="single" w:sz="4" w:space="0" w:color="auto"/>
              <w:right w:val="single" w:sz="4" w:space="0" w:color="auto"/>
            </w:tcBorders>
            <w:shd w:val="clear" w:color="auto" w:fill="auto"/>
            <w:noWrap/>
            <w:vAlign w:val="bottom"/>
            <w:hideMark/>
          </w:tcPr>
          <w:p w14:paraId="25192AC4"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$31,600</w:t>
            </w:r>
          </w:p>
        </w:tc>
        <w:tc>
          <w:tcPr>
            <w:tcW w:w="810" w:type="dxa"/>
            <w:tcBorders>
              <w:top w:val="nil"/>
              <w:left w:val="nil"/>
              <w:bottom w:val="single" w:sz="4" w:space="0" w:color="auto"/>
              <w:right w:val="single" w:sz="4" w:space="0" w:color="auto"/>
            </w:tcBorders>
            <w:shd w:val="clear" w:color="auto" w:fill="auto"/>
            <w:noWrap/>
            <w:vAlign w:val="bottom"/>
            <w:hideMark/>
          </w:tcPr>
          <w:p w14:paraId="518A7473"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$71,100</w:t>
            </w:r>
          </w:p>
        </w:tc>
        <w:tc>
          <w:tcPr>
            <w:tcW w:w="810" w:type="dxa"/>
            <w:tcBorders>
              <w:top w:val="nil"/>
              <w:left w:val="nil"/>
              <w:bottom w:val="single" w:sz="4" w:space="0" w:color="auto"/>
              <w:right w:val="single" w:sz="4" w:space="0" w:color="auto"/>
            </w:tcBorders>
            <w:shd w:val="clear" w:color="auto" w:fill="auto"/>
            <w:noWrap/>
            <w:vAlign w:val="bottom"/>
            <w:hideMark/>
          </w:tcPr>
          <w:p w14:paraId="47A2320C"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$75,050</w:t>
            </w:r>
          </w:p>
        </w:tc>
        <w:tc>
          <w:tcPr>
            <w:tcW w:w="810" w:type="dxa"/>
            <w:tcBorders>
              <w:top w:val="nil"/>
              <w:left w:val="nil"/>
              <w:bottom w:val="single" w:sz="4" w:space="0" w:color="auto"/>
              <w:right w:val="single" w:sz="4" w:space="0" w:color="auto"/>
            </w:tcBorders>
            <w:shd w:val="clear" w:color="auto" w:fill="auto"/>
            <w:noWrap/>
            <w:vAlign w:val="bottom"/>
            <w:hideMark/>
          </w:tcPr>
          <w:p w14:paraId="3466E122"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$71,100</w:t>
            </w:r>
          </w:p>
        </w:tc>
        <w:tc>
          <w:tcPr>
            <w:tcW w:w="720" w:type="dxa"/>
            <w:tcBorders>
              <w:top w:val="nil"/>
              <w:left w:val="nil"/>
              <w:bottom w:val="single" w:sz="4" w:space="0" w:color="auto"/>
              <w:right w:val="single" w:sz="4" w:space="0" w:color="auto"/>
            </w:tcBorders>
            <w:shd w:val="clear" w:color="auto" w:fill="auto"/>
            <w:noWrap/>
            <w:vAlign w:val="bottom"/>
            <w:hideMark/>
          </w:tcPr>
          <w:p w14:paraId="69D7A8F8"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$67,150</w:t>
            </w:r>
          </w:p>
        </w:tc>
        <w:tc>
          <w:tcPr>
            <w:tcW w:w="720" w:type="dxa"/>
            <w:tcBorders>
              <w:top w:val="nil"/>
              <w:left w:val="nil"/>
              <w:bottom w:val="single" w:sz="4" w:space="0" w:color="auto"/>
              <w:right w:val="single" w:sz="4" w:space="0" w:color="auto"/>
            </w:tcBorders>
            <w:shd w:val="clear" w:color="auto" w:fill="auto"/>
            <w:noWrap/>
            <w:vAlign w:val="bottom"/>
            <w:hideMark/>
          </w:tcPr>
          <w:p w14:paraId="117A2736"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$67,150</w:t>
            </w:r>
          </w:p>
        </w:tc>
        <w:tc>
          <w:tcPr>
            <w:tcW w:w="810" w:type="dxa"/>
            <w:tcBorders>
              <w:top w:val="nil"/>
              <w:left w:val="nil"/>
              <w:bottom w:val="single" w:sz="4" w:space="0" w:color="auto"/>
              <w:right w:val="single" w:sz="4" w:space="0" w:color="auto"/>
            </w:tcBorders>
            <w:shd w:val="clear" w:color="auto" w:fill="auto"/>
            <w:noWrap/>
            <w:vAlign w:val="bottom"/>
            <w:hideMark/>
          </w:tcPr>
          <w:p w14:paraId="163EF26D"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$75,050</w:t>
            </w:r>
          </w:p>
        </w:tc>
        <w:tc>
          <w:tcPr>
            <w:tcW w:w="900" w:type="dxa"/>
            <w:tcBorders>
              <w:top w:val="nil"/>
              <w:left w:val="nil"/>
              <w:bottom w:val="single" w:sz="4" w:space="0" w:color="auto"/>
              <w:right w:val="single" w:sz="4" w:space="0" w:color="auto"/>
            </w:tcBorders>
            <w:shd w:val="clear" w:color="auto" w:fill="auto"/>
            <w:noWrap/>
            <w:vAlign w:val="bottom"/>
            <w:hideMark/>
          </w:tcPr>
          <w:p w14:paraId="07E6EEBB"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$59,250</w:t>
            </w:r>
          </w:p>
        </w:tc>
        <w:tc>
          <w:tcPr>
            <w:tcW w:w="990" w:type="dxa"/>
            <w:tcBorders>
              <w:top w:val="nil"/>
              <w:left w:val="nil"/>
              <w:bottom w:val="single" w:sz="4" w:space="0" w:color="auto"/>
              <w:right w:val="single" w:sz="4" w:space="0" w:color="auto"/>
            </w:tcBorders>
            <w:shd w:val="clear" w:color="auto" w:fill="auto"/>
            <w:noWrap/>
            <w:vAlign w:val="bottom"/>
            <w:hideMark/>
          </w:tcPr>
          <w:p w14:paraId="41613913" w14:textId="77777777" w:rsidR="00602AF9" w:rsidRPr="00602AF9" w:rsidRDefault="00602AF9" w:rsidP="00E053F4">
            <w:pPr>
              <w:spacing w:line="240" w:lineRule="auto"/>
              <w:jc w:val="right"/>
              <w:rPr>
                <w:rFonts w:eastAsia="Times New Roman"/>
                <w:sz w:val="13"/>
                <w:szCs w:val="13"/>
              </w:rPr>
            </w:pPr>
            <w:r w:rsidRPr="00602AF9">
              <w:rPr>
                <w:rFonts w:eastAsia="Times New Roman"/>
                <w:sz w:val="13"/>
                <w:szCs w:val="13"/>
              </w:rPr>
              <w:t>$122,450</w:t>
            </w:r>
          </w:p>
        </w:tc>
        <w:tc>
          <w:tcPr>
            <w:tcW w:w="990" w:type="dxa"/>
            <w:tcBorders>
              <w:top w:val="nil"/>
              <w:left w:val="nil"/>
              <w:bottom w:val="single" w:sz="4" w:space="0" w:color="auto"/>
              <w:right w:val="single" w:sz="8" w:space="0" w:color="auto"/>
            </w:tcBorders>
            <w:shd w:val="clear" w:color="auto" w:fill="auto"/>
            <w:noWrap/>
            <w:vAlign w:val="bottom"/>
            <w:hideMark/>
          </w:tcPr>
          <w:p w14:paraId="49D77022" w14:textId="77777777" w:rsidR="00602AF9" w:rsidRPr="00602AF9" w:rsidRDefault="00602AF9" w:rsidP="00E053F4">
            <w:pPr>
              <w:spacing w:line="240" w:lineRule="auto"/>
              <w:jc w:val="right"/>
              <w:rPr>
                <w:rFonts w:eastAsia="Times New Roman"/>
                <w:b/>
                <w:bCs/>
                <w:sz w:val="13"/>
                <w:szCs w:val="13"/>
              </w:rPr>
            </w:pPr>
            <w:r w:rsidRPr="00602AF9">
              <w:rPr>
                <w:rFonts w:eastAsia="Times New Roman"/>
                <w:b/>
                <w:bCs/>
                <w:sz w:val="13"/>
                <w:szCs w:val="13"/>
              </w:rPr>
              <w:t xml:space="preserve">$876,900 </w:t>
            </w:r>
          </w:p>
        </w:tc>
      </w:tr>
      <w:tr w:rsidR="00602AF9" w:rsidRPr="00602AF9" w14:paraId="44838CDD"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331C9AC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60" w:type="dxa"/>
            <w:tcBorders>
              <w:top w:val="nil"/>
              <w:left w:val="nil"/>
              <w:bottom w:val="single" w:sz="4" w:space="0" w:color="auto"/>
              <w:right w:val="single" w:sz="4" w:space="0" w:color="auto"/>
            </w:tcBorders>
            <w:shd w:val="clear" w:color="auto" w:fill="auto"/>
            <w:noWrap/>
            <w:vAlign w:val="bottom"/>
            <w:hideMark/>
          </w:tcPr>
          <w:p w14:paraId="6B6BC90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210BAC2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57D7CD8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0CF37AF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3C1634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5D0A2C7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6A59191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723655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23F45F8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71008CA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D2217F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5FFDA13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201E8FF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4F85365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673DD5BF"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05BFD687"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Energy Purchases</w:t>
            </w:r>
            <w:r w:rsidRPr="00602AF9">
              <w:rPr>
                <w:rFonts w:eastAsia="Times New Roman"/>
                <w:sz w:val="13"/>
                <w:szCs w:val="13"/>
              </w:rPr>
              <w:t xml:space="preserve"> (MWh)</w:t>
            </w:r>
          </w:p>
        </w:tc>
        <w:tc>
          <w:tcPr>
            <w:tcW w:w="760" w:type="dxa"/>
            <w:tcBorders>
              <w:top w:val="nil"/>
              <w:left w:val="nil"/>
              <w:bottom w:val="single" w:sz="4" w:space="0" w:color="auto"/>
              <w:right w:val="single" w:sz="4" w:space="0" w:color="auto"/>
            </w:tcBorders>
            <w:shd w:val="clear" w:color="auto" w:fill="auto"/>
            <w:noWrap/>
            <w:vAlign w:val="bottom"/>
            <w:hideMark/>
          </w:tcPr>
          <w:p w14:paraId="2B959D2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25BAF68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108F66B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686448A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6A4333A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2F20C45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1718119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1166E61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3395778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0816CC2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6DA3062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222EF38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7E41969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353C596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730DB27C"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4A3DF5B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Annual Baseload Energy</w:t>
            </w:r>
          </w:p>
        </w:tc>
        <w:tc>
          <w:tcPr>
            <w:tcW w:w="760" w:type="dxa"/>
            <w:tcBorders>
              <w:top w:val="nil"/>
              <w:left w:val="nil"/>
              <w:bottom w:val="single" w:sz="4" w:space="0" w:color="auto"/>
              <w:right w:val="single" w:sz="4" w:space="0" w:color="auto"/>
            </w:tcBorders>
            <w:shd w:val="clear" w:color="auto" w:fill="auto"/>
            <w:noWrap/>
            <w:vAlign w:val="bottom"/>
            <w:hideMark/>
          </w:tcPr>
          <w:p w14:paraId="4608A54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54B9844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8,928</w:t>
            </w:r>
          </w:p>
        </w:tc>
        <w:tc>
          <w:tcPr>
            <w:tcW w:w="900" w:type="dxa"/>
            <w:tcBorders>
              <w:top w:val="nil"/>
              <w:left w:val="nil"/>
              <w:bottom w:val="single" w:sz="4" w:space="0" w:color="auto"/>
              <w:right w:val="single" w:sz="4" w:space="0" w:color="auto"/>
            </w:tcBorders>
            <w:shd w:val="clear" w:color="auto" w:fill="auto"/>
            <w:noWrap/>
            <w:vAlign w:val="bottom"/>
            <w:hideMark/>
          </w:tcPr>
          <w:p w14:paraId="6C14C92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8,064</w:t>
            </w:r>
          </w:p>
        </w:tc>
        <w:tc>
          <w:tcPr>
            <w:tcW w:w="900" w:type="dxa"/>
            <w:tcBorders>
              <w:top w:val="nil"/>
              <w:left w:val="nil"/>
              <w:bottom w:val="single" w:sz="4" w:space="0" w:color="auto"/>
              <w:right w:val="single" w:sz="4" w:space="0" w:color="auto"/>
            </w:tcBorders>
            <w:shd w:val="clear" w:color="auto" w:fill="auto"/>
            <w:noWrap/>
            <w:vAlign w:val="bottom"/>
            <w:hideMark/>
          </w:tcPr>
          <w:p w14:paraId="74758E7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8,916</w:t>
            </w:r>
          </w:p>
        </w:tc>
        <w:tc>
          <w:tcPr>
            <w:tcW w:w="810" w:type="dxa"/>
            <w:tcBorders>
              <w:top w:val="nil"/>
              <w:left w:val="nil"/>
              <w:bottom w:val="single" w:sz="4" w:space="0" w:color="auto"/>
              <w:right w:val="single" w:sz="4" w:space="0" w:color="auto"/>
            </w:tcBorders>
            <w:shd w:val="clear" w:color="auto" w:fill="auto"/>
            <w:noWrap/>
            <w:vAlign w:val="bottom"/>
            <w:hideMark/>
          </w:tcPr>
          <w:p w14:paraId="5CE77F8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8,640</w:t>
            </w:r>
          </w:p>
        </w:tc>
        <w:tc>
          <w:tcPr>
            <w:tcW w:w="810" w:type="dxa"/>
            <w:tcBorders>
              <w:top w:val="nil"/>
              <w:left w:val="nil"/>
              <w:bottom w:val="single" w:sz="4" w:space="0" w:color="auto"/>
              <w:right w:val="single" w:sz="4" w:space="0" w:color="auto"/>
            </w:tcBorders>
            <w:shd w:val="clear" w:color="auto" w:fill="auto"/>
            <w:noWrap/>
            <w:vAlign w:val="bottom"/>
            <w:hideMark/>
          </w:tcPr>
          <w:p w14:paraId="3813B06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8,928</w:t>
            </w:r>
          </w:p>
        </w:tc>
        <w:tc>
          <w:tcPr>
            <w:tcW w:w="810" w:type="dxa"/>
            <w:tcBorders>
              <w:top w:val="nil"/>
              <w:left w:val="nil"/>
              <w:bottom w:val="single" w:sz="4" w:space="0" w:color="auto"/>
              <w:right w:val="single" w:sz="4" w:space="0" w:color="auto"/>
            </w:tcBorders>
            <w:shd w:val="clear" w:color="auto" w:fill="auto"/>
            <w:noWrap/>
            <w:vAlign w:val="bottom"/>
            <w:hideMark/>
          </w:tcPr>
          <w:p w14:paraId="6663949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8,640</w:t>
            </w:r>
          </w:p>
        </w:tc>
        <w:tc>
          <w:tcPr>
            <w:tcW w:w="810" w:type="dxa"/>
            <w:tcBorders>
              <w:top w:val="nil"/>
              <w:left w:val="nil"/>
              <w:bottom w:val="single" w:sz="4" w:space="0" w:color="auto"/>
              <w:right w:val="single" w:sz="4" w:space="0" w:color="auto"/>
            </w:tcBorders>
            <w:shd w:val="clear" w:color="auto" w:fill="auto"/>
            <w:noWrap/>
            <w:vAlign w:val="bottom"/>
            <w:hideMark/>
          </w:tcPr>
          <w:p w14:paraId="15486D0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8,928</w:t>
            </w:r>
          </w:p>
        </w:tc>
        <w:tc>
          <w:tcPr>
            <w:tcW w:w="720" w:type="dxa"/>
            <w:tcBorders>
              <w:top w:val="nil"/>
              <w:left w:val="nil"/>
              <w:bottom w:val="single" w:sz="4" w:space="0" w:color="auto"/>
              <w:right w:val="single" w:sz="4" w:space="0" w:color="auto"/>
            </w:tcBorders>
            <w:shd w:val="clear" w:color="auto" w:fill="auto"/>
            <w:noWrap/>
            <w:vAlign w:val="bottom"/>
            <w:hideMark/>
          </w:tcPr>
          <w:p w14:paraId="168A746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8,928</w:t>
            </w:r>
          </w:p>
        </w:tc>
        <w:tc>
          <w:tcPr>
            <w:tcW w:w="720" w:type="dxa"/>
            <w:tcBorders>
              <w:top w:val="nil"/>
              <w:left w:val="nil"/>
              <w:bottom w:val="single" w:sz="4" w:space="0" w:color="auto"/>
              <w:right w:val="single" w:sz="4" w:space="0" w:color="auto"/>
            </w:tcBorders>
            <w:shd w:val="clear" w:color="auto" w:fill="auto"/>
            <w:noWrap/>
            <w:vAlign w:val="bottom"/>
            <w:hideMark/>
          </w:tcPr>
          <w:p w14:paraId="58A0D10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8,640</w:t>
            </w:r>
          </w:p>
        </w:tc>
        <w:tc>
          <w:tcPr>
            <w:tcW w:w="810" w:type="dxa"/>
            <w:tcBorders>
              <w:top w:val="nil"/>
              <w:left w:val="nil"/>
              <w:bottom w:val="single" w:sz="4" w:space="0" w:color="auto"/>
              <w:right w:val="single" w:sz="4" w:space="0" w:color="auto"/>
            </w:tcBorders>
            <w:shd w:val="clear" w:color="auto" w:fill="auto"/>
            <w:noWrap/>
            <w:vAlign w:val="bottom"/>
            <w:hideMark/>
          </w:tcPr>
          <w:p w14:paraId="2C81226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8,928</w:t>
            </w:r>
          </w:p>
        </w:tc>
        <w:tc>
          <w:tcPr>
            <w:tcW w:w="900" w:type="dxa"/>
            <w:tcBorders>
              <w:top w:val="nil"/>
              <w:left w:val="nil"/>
              <w:bottom w:val="single" w:sz="4" w:space="0" w:color="auto"/>
              <w:right w:val="single" w:sz="4" w:space="0" w:color="auto"/>
            </w:tcBorders>
            <w:shd w:val="clear" w:color="auto" w:fill="auto"/>
            <w:noWrap/>
            <w:vAlign w:val="bottom"/>
            <w:hideMark/>
          </w:tcPr>
          <w:p w14:paraId="7111060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8,652</w:t>
            </w:r>
          </w:p>
        </w:tc>
        <w:tc>
          <w:tcPr>
            <w:tcW w:w="990" w:type="dxa"/>
            <w:tcBorders>
              <w:top w:val="nil"/>
              <w:left w:val="nil"/>
              <w:bottom w:val="single" w:sz="4" w:space="0" w:color="auto"/>
              <w:right w:val="single" w:sz="4" w:space="0" w:color="auto"/>
            </w:tcBorders>
            <w:shd w:val="clear" w:color="auto" w:fill="auto"/>
            <w:noWrap/>
            <w:vAlign w:val="bottom"/>
            <w:hideMark/>
          </w:tcPr>
          <w:p w14:paraId="35223BF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8,928</w:t>
            </w:r>
          </w:p>
        </w:tc>
        <w:tc>
          <w:tcPr>
            <w:tcW w:w="990" w:type="dxa"/>
            <w:tcBorders>
              <w:top w:val="nil"/>
              <w:left w:val="nil"/>
              <w:bottom w:val="single" w:sz="4" w:space="0" w:color="auto"/>
              <w:right w:val="single" w:sz="8" w:space="0" w:color="auto"/>
            </w:tcBorders>
            <w:shd w:val="clear" w:color="auto" w:fill="auto"/>
            <w:noWrap/>
            <w:vAlign w:val="bottom"/>
            <w:hideMark/>
          </w:tcPr>
          <w:p w14:paraId="7D63A714"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105,120</w:t>
            </w:r>
          </w:p>
        </w:tc>
      </w:tr>
      <w:tr w:rsidR="00602AF9" w:rsidRPr="00602AF9" w14:paraId="7494161F"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6F85219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Seasonal Baseload Energy On-peak</w:t>
            </w:r>
          </w:p>
        </w:tc>
        <w:tc>
          <w:tcPr>
            <w:tcW w:w="760" w:type="dxa"/>
            <w:tcBorders>
              <w:top w:val="nil"/>
              <w:left w:val="nil"/>
              <w:bottom w:val="single" w:sz="4" w:space="0" w:color="auto"/>
              <w:right w:val="single" w:sz="4" w:space="0" w:color="auto"/>
            </w:tcBorders>
            <w:shd w:val="clear" w:color="auto" w:fill="auto"/>
            <w:noWrap/>
            <w:vAlign w:val="bottom"/>
            <w:hideMark/>
          </w:tcPr>
          <w:p w14:paraId="6165FF3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20FC895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3,968</w:t>
            </w:r>
          </w:p>
        </w:tc>
        <w:tc>
          <w:tcPr>
            <w:tcW w:w="900" w:type="dxa"/>
            <w:tcBorders>
              <w:top w:val="nil"/>
              <w:left w:val="nil"/>
              <w:bottom w:val="single" w:sz="4" w:space="0" w:color="auto"/>
              <w:right w:val="single" w:sz="4" w:space="0" w:color="auto"/>
            </w:tcBorders>
            <w:shd w:val="clear" w:color="auto" w:fill="auto"/>
            <w:noWrap/>
            <w:vAlign w:val="bottom"/>
            <w:hideMark/>
          </w:tcPr>
          <w:p w14:paraId="132EB15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3,584</w:t>
            </w:r>
          </w:p>
        </w:tc>
        <w:tc>
          <w:tcPr>
            <w:tcW w:w="900" w:type="dxa"/>
            <w:tcBorders>
              <w:top w:val="nil"/>
              <w:left w:val="nil"/>
              <w:bottom w:val="single" w:sz="4" w:space="0" w:color="auto"/>
              <w:right w:val="single" w:sz="4" w:space="0" w:color="auto"/>
            </w:tcBorders>
            <w:shd w:val="clear" w:color="auto" w:fill="auto"/>
            <w:noWrap/>
            <w:vAlign w:val="bottom"/>
            <w:hideMark/>
          </w:tcPr>
          <w:p w14:paraId="015545E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3F682BE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1A68129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259EAEA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539E4D0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7AFDC6A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74BAEEF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426DCAE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090DC5A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1,924</w:t>
            </w:r>
          </w:p>
        </w:tc>
        <w:tc>
          <w:tcPr>
            <w:tcW w:w="990" w:type="dxa"/>
            <w:tcBorders>
              <w:top w:val="nil"/>
              <w:left w:val="nil"/>
              <w:bottom w:val="single" w:sz="4" w:space="0" w:color="auto"/>
              <w:right w:val="single" w:sz="4" w:space="0" w:color="auto"/>
            </w:tcBorders>
            <w:shd w:val="clear" w:color="auto" w:fill="auto"/>
            <w:noWrap/>
            <w:vAlign w:val="bottom"/>
            <w:hideMark/>
          </w:tcPr>
          <w:p w14:paraId="70655BC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3,968</w:t>
            </w:r>
          </w:p>
        </w:tc>
        <w:tc>
          <w:tcPr>
            <w:tcW w:w="990" w:type="dxa"/>
            <w:tcBorders>
              <w:top w:val="nil"/>
              <w:left w:val="nil"/>
              <w:bottom w:val="single" w:sz="4" w:space="0" w:color="auto"/>
              <w:right w:val="single" w:sz="8" w:space="0" w:color="auto"/>
            </w:tcBorders>
            <w:shd w:val="clear" w:color="auto" w:fill="auto"/>
            <w:noWrap/>
            <w:vAlign w:val="bottom"/>
            <w:hideMark/>
          </w:tcPr>
          <w:p w14:paraId="7B7FE57E"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13,444</w:t>
            </w:r>
          </w:p>
        </w:tc>
      </w:tr>
      <w:tr w:rsidR="00602AF9" w:rsidRPr="00602AF9" w14:paraId="4628E8F0"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70218D2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Seasonal Baseload Energy Off-peak</w:t>
            </w:r>
          </w:p>
        </w:tc>
        <w:tc>
          <w:tcPr>
            <w:tcW w:w="760" w:type="dxa"/>
            <w:tcBorders>
              <w:top w:val="nil"/>
              <w:left w:val="nil"/>
              <w:bottom w:val="single" w:sz="4" w:space="0" w:color="auto"/>
              <w:right w:val="single" w:sz="4" w:space="0" w:color="auto"/>
            </w:tcBorders>
            <w:shd w:val="clear" w:color="auto" w:fill="auto"/>
            <w:noWrap/>
            <w:vAlign w:val="bottom"/>
            <w:hideMark/>
          </w:tcPr>
          <w:p w14:paraId="5230448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20C15CD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2,976</w:t>
            </w:r>
          </w:p>
        </w:tc>
        <w:tc>
          <w:tcPr>
            <w:tcW w:w="900" w:type="dxa"/>
            <w:tcBorders>
              <w:top w:val="nil"/>
              <w:left w:val="nil"/>
              <w:bottom w:val="single" w:sz="4" w:space="0" w:color="auto"/>
              <w:right w:val="single" w:sz="4" w:space="0" w:color="auto"/>
            </w:tcBorders>
            <w:shd w:val="clear" w:color="auto" w:fill="auto"/>
            <w:noWrap/>
            <w:vAlign w:val="bottom"/>
            <w:hideMark/>
          </w:tcPr>
          <w:p w14:paraId="3513524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2,688</w:t>
            </w:r>
          </w:p>
        </w:tc>
        <w:tc>
          <w:tcPr>
            <w:tcW w:w="900" w:type="dxa"/>
            <w:tcBorders>
              <w:top w:val="nil"/>
              <w:left w:val="nil"/>
              <w:bottom w:val="single" w:sz="4" w:space="0" w:color="auto"/>
              <w:right w:val="single" w:sz="4" w:space="0" w:color="auto"/>
            </w:tcBorders>
            <w:shd w:val="clear" w:color="auto" w:fill="auto"/>
            <w:noWrap/>
            <w:vAlign w:val="bottom"/>
            <w:hideMark/>
          </w:tcPr>
          <w:p w14:paraId="4147A9F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7550F39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3D9F1B1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1BE0073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7C81C77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19CDC4B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0600B25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63C78CB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796E877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1,687</w:t>
            </w:r>
          </w:p>
        </w:tc>
        <w:tc>
          <w:tcPr>
            <w:tcW w:w="990" w:type="dxa"/>
            <w:tcBorders>
              <w:top w:val="nil"/>
              <w:left w:val="nil"/>
              <w:bottom w:val="single" w:sz="4" w:space="0" w:color="auto"/>
              <w:right w:val="single" w:sz="4" w:space="0" w:color="auto"/>
            </w:tcBorders>
            <w:shd w:val="clear" w:color="auto" w:fill="auto"/>
            <w:noWrap/>
            <w:vAlign w:val="bottom"/>
            <w:hideMark/>
          </w:tcPr>
          <w:p w14:paraId="205006E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2,976</w:t>
            </w:r>
          </w:p>
        </w:tc>
        <w:tc>
          <w:tcPr>
            <w:tcW w:w="990" w:type="dxa"/>
            <w:tcBorders>
              <w:top w:val="nil"/>
              <w:left w:val="nil"/>
              <w:bottom w:val="single" w:sz="4" w:space="0" w:color="auto"/>
              <w:right w:val="single" w:sz="8" w:space="0" w:color="auto"/>
            </w:tcBorders>
            <w:shd w:val="clear" w:color="auto" w:fill="auto"/>
            <w:noWrap/>
            <w:vAlign w:val="bottom"/>
            <w:hideMark/>
          </w:tcPr>
          <w:p w14:paraId="392471A7"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10,327</w:t>
            </w:r>
          </w:p>
        </w:tc>
      </w:tr>
      <w:tr w:rsidR="00602AF9" w:rsidRPr="00602AF9" w14:paraId="1C2869B9"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2A7D0DC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xml:space="preserve">Energy Option On-peak </w:t>
            </w:r>
          </w:p>
        </w:tc>
        <w:tc>
          <w:tcPr>
            <w:tcW w:w="760" w:type="dxa"/>
            <w:tcBorders>
              <w:top w:val="nil"/>
              <w:left w:val="nil"/>
              <w:bottom w:val="single" w:sz="4" w:space="0" w:color="auto"/>
              <w:right w:val="single" w:sz="4" w:space="0" w:color="auto"/>
            </w:tcBorders>
            <w:shd w:val="clear" w:color="auto" w:fill="auto"/>
            <w:noWrap/>
            <w:vAlign w:val="bottom"/>
            <w:hideMark/>
          </w:tcPr>
          <w:p w14:paraId="1A86C69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3F7E52C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1,183</w:t>
            </w:r>
          </w:p>
        </w:tc>
        <w:tc>
          <w:tcPr>
            <w:tcW w:w="900" w:type="dxa"/>
            <w:tcBorders>
              <w:top w:val="nil"/>
              <w:left w:val="nil"/>
              <w:bottom w:val="single" w:sz="4" w:space="0" w:color="auto"/>
              <w:right w:val="single" w:sz="4" w:space="0" w:color="auto"/>
            </w:tcBorders>
            <w:shd w:val="clear" w:color="auto" w:fill="auto"/>
            <w:noWrap/>
            <w:vAlign w:val="bottom"/>
            <w:hideMark/>
          </w:tcPr>
          <w:p w14:paraId="6C3A325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522</w:t>
            </w:r>
          </w:p>
        </w:tc>
        <w:tc>
          <w:tcPr>
            <w:tcW w:w="900" w:type="dxa"/>
            <w:tcBorders>
              <w:top w:val="nil"/>
              <w:left w:val="nil"/>
              <w:bottom w:val="single" w:sz="4" w:space="0" w:color="auto"/>
              <w:right w:val="single" w:sz="4" w:space="0" w:color="auto"/>
            </w:tcBorders>
            <w:shd w:val="clear" w:color="auto" w:fill="auto"/>
            <w:noWrap/>
            <w:vAlign w:val="bottom"/>
            <w:hideMark/>
          </w:tcPr>
          <w:p w14:paraId="0FA95D1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6F64109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6CDD72A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06837B6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7D22146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1F769D0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2472B9B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604C30D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65FBB11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678</w:t>
            </w:r>
          </w:p>
        </w:tc>
        <w:tc>
          <w:tcPr>
            <w:tcW w:w="990" w:type="dxa"/>
            <w:tcBorders>
              <w:top w:val="nil"/>
              <w:left w:val="nil"/>
              <w:bottom w:val="single" w:sz="4" w:space="0" w:color="auto"/>
              <w:right w:val="single" w:sz="4" w:space="0" w:color="auto"/>
            </w:tcBorders>
            <w:shd w:val="clear" w:color="auto" w:fill="auto"/>
            <w:noWrap/>
            <w:vAlign w:val="bottom"/>
            <w:hideMark/>
          </w:tcPr>
          <w:p w14:paraId="03C6275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1,207</w:t>
            </w:r>
          </w:p>
        </w:tc>
        <w:tc>
          <w:tcPr>
            <w:tcW w:w="990" w:type="dxa"/>
            <w:tcBorders>
              <w:top w:val="nil"/>
              <w:left w:val="nil"/>
              <w:bottom w:val="single" w:sz="4" w:space="0" w:color="auto"/>
              <w:right w:val="single" w:sz="8" w:space="0" w:color="auto"/>
            </w:tcBorders>
            <w:shd w:val="clear" w:color="auto" w:fill="auto"/>
            <w:noWrap/>
            <w:vAlign w:val="bottom"/>
            <w:hideMark/>
          </w:tcPr>
          <w:p w14:paraId="63DFCF81"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3,589</w:t>
            </w:r>
          </w:p>
        </w:tc>
      </w:tr>
      <w:tr w:rsidR="00602AF9" w:rsidRPr="00602AF9" w14:paraId="16800827"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556C9A3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xml:space="preserve">Energy Option Off-peak </w:t>
            </w:r>
          </w:p>
        </w:tc>
        <w:tc>
          <w:tcPr>
            <w:tcW w:w="760" w:type="dxa"/>
            <w:tcBorders>
              <w:top w:val="nil"/>
              <w:left w:val="nil"/>
              <w:bottom w:val="single" w:sz="4" w:space="0" w:color="auto"/>
              <w:right w:val="single" w:sz="4" w:space="0" w:color="auto"/>
            </w:tcBorders>
            <w:shd w:val="clear" w:color="auto" w:fill="auto"/>
            <w:noWrap/>
            <w:vAlign w:val="bottom"/>
            <w:hideMark/>
          </w:tcPr>
          <w:p w14:paraId="4265698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478D49D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1,183</w:t>
            </w:r>
          </w:p>
        </w:tc>
        <w:tc>
          <w:tcPr>
            <w:tcW w:w="900" w:type="dxa"/>
            <w:tcBorders>
              <w:top w:val="nil"/>
              <w:left w:val="nil"/>
              <w:bottom w:val="single" w:sz="4" w:space="0" w:color="auto"/>
              <w:right w:val="single" w:sz="4" w:space="0" w:color="auto"/>
            </w:tcBorders>
            <w:shd w:val="clear" w:color="auto" w:fill="auto"/>
            <w:noWrap/>
            <w:vAlign w:val="bottom"/>
            <w:hideMark/>
          </w:tcPr>
          <w:p w14:paraId="1255832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522</w:t>
            </w:r>
          </w:p>
        </w:tc>
        <w:tc>
          <w:tcPr>
            <w:tcW w:w="900" w:type="dxa"/>
            <w:tcBorders>
              <w:top w:val="nil"/>
              <w:left w:val="nil"/>
              <w:bottom w:val="single" w:sz="4" w:space="0" w:color="auto"/>
              <w:right w:val="single" w:sz="4" w:space="0" w:color="auto"/>
            </w:tcBorders>
            <w:shd w:val="clear" w:color="auto" w:fill="auto"/>
            <w:noWrap/>
            <w:vAlign w:val="bottom"/>
            <w:hideMark/>
          </w:tcPr>
          <w:p w14:paraId="75948FA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5F57235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2CF403F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284822F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7273606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4F476D5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0239CB5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7E39A4C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047496D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678</w:t>
            </w:r>
          </w:p>
        </w:tc>
        <w:tc>
          <w:tcPr>
            <w:tcW w:w="990" w:type="dxa"/>
            <w:tcBorders>
              <w:top w:val="nil"/>
              <w:left w:val="nil"/>
              <w:bottom w:val="single" w:sz="4" w:space="0" w:color="auto"/>
              <w:right w:val="single" w:sz="4" w:space="0" w:color="auto"/>
            </w:tcBorders>
            <w:shd w:val="clear" w:color="auto" w:fill="auto"/>
            <w:noWrap/>
            <w:vAlign w:val="bottom"/>
            <w:hideMark/>
          </w:tcPr>
          <w:p w14:paraId="07CC317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1,207</w:t>
            </w:r>
          </w:p>
        </w:tc>
        <w:tc>
          <w:tcPr>
            <w:tcW w:w="990" w:type="dxa"/>
            <w:tcBorders>
              <w:top w:val="nil"/>
              <w:left w:val="nil"/>
              <w:bottom w:val="single" w:sz="4" w:space="0" w:color="auto"/>
              <w:right w:val="single" w:sz="8" w:space="0" w:color="auto"/>
            </w:tcBorders>
            <w:shd w:val="clear" w:color="auto" w:fill="auto"/>
            <w:noWrap/>
            <w:vAlign w:val="bottom"/>
            <w:hideMark/>
          </w:tcPr>
          <w:p w14:paraId="3F9371C2"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3,589</w:t>
            </w:r>
          </w:p>
        </w:tc>
      </w:tr>
      <w:tr w:rsidR="00602AF9" w:rsidRPr="00602AF9" w14:paraId="2649C5E6"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48C5907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Bear Valley Power Plant</w:t>
            </w:r>
          </w:p>
        </w:tc>
        <w:tc>
          <w:tcPr>
            <w:tcW w:w="760" w:type="dxa"/>
            <w:tcBorders>
              <w:top w:val="nil"/>
              <w:left w:val="nil"/>
              <w:bottom w:val="single" w:sz="4" w:space="0" w:color="auto"/>
              <w:right w:val="single" w:sz="4" w:space="0" w:color="auto"/>
            </w:tcBorders>
            <w:shd w:val="clear" w:color="auto" w:fill="auto"/>
            <w:noWrap/>
            <w:vAlign w:val="bottom"/>
            <w:hideMark/>
          </w:tcPr>
          <w:p w14:paraId="5E4500D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183D6A5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54</w:t>
            </w:r>
          </w:p>
        </w:tc>
        <w:tc>
          <w:tcPr>
            <w:tcW w:w="900" w:type="dxa"/>
            <w:tcBorders>
              <w:top w:val="nil"/>
              <w:left w:val="nil"/>
              <w:bottom w:val="single" w:sz="4" w:space="0" w:color="auto"/>
              <w:right w:val="single" w:sz="4" w:space="0" w:color="auto"/>
            </w:tcBorders>
            <w:shd w:val="clear" w:color="auto" w:fill="auto"/>
            <w:noWrap/>
            <w:vAlign w:val="bottom"/>
            <w:hideMark/>
          </w:tcPr>
          <w:p w14:paraId="072503E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w:t>
            </w:r>
          </w:p>
        </w:tc>
        <w:tc>
          <w:tcPr>
            <w:tcW w:w="900" w:type="dxa"/>
            <w:tcBorders>
              <w:top w:val="nil"/>
              <w:left w:val="nil"/>
              <w:bottom w:val="single" w:sz="4" w:space="0" w:color="auto"/>
              <w:right w:val="single" w:sz="4" w:space="0" w:color="auto"/>
            </w:tcBorders>
            <w:shd w:val="clear" w:color="auto" w:fill="auto"/>
            <w:noWrap/>
            <w:vAlign w:val="bottom"/>
            <w:hideMark/>
          </w:tcPr>
          <w:p w14:paraId="3213007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48</w:t>
            </w:r>
          </w:p>
        </w:tc>
        <w:tc>
          <w:tcPr>
            <w:tcW w:w="810" w:type="dxa"/>
            <w:tcBorders>
              <w:top w:val="nil"/>
              <w:left w:val="nil"/>
              <w:bottom w:val="single" w:sz="4" w:space="0" w:color="auto"/>
              <w:right w:val="single" w:sz="4" w:space="0" w:color="auto"/>
            </w:tcBorders>
            <w:shd w:val="clear" w:color="auto" w:fill="auto"/>
            <w:noWrap/>
            <w:vAlign w:val="bottom"/>
            <w:hideMark/>
          </w:tcPr>
          <w:p w14:paraId="1E05CFB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27</w:t>
            </w:r>
          </w:p>
        </w:tc>
        <w:tc>
          <w:tcPr>
            <w:tcW w:w="810" w:type="dxa"/>
            <w:tcBorders>
              <w:top w:val="nil"/>
              <w:left w:val="nil"/>
              <w:bottom w:val="single" w:sz="4" w:space="0" w:color="auto"/>
              <w:right w:val="single" w:sz="4" w:space="0" w:color="auto"/>
            </w:tcBorders>
            <w:shd w:val="clear" w:color="auto" w:fill="auto"/>
            <w:noWrap/>
            <w:vAlign w:val="bottom"/>
            <w:hideMark/>
          </w:tcPr>
          <w:p w14:paraId="5FFF5ED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20</w:t>
            </w:r>
          </w:p>
        </w:tc>
        <w:tc>
          <w:tcPr>
            <w:tcW w:w="810" w:type="dxa"/>
            <w:tcBorders>
              <w:top w:val="nil"/>
              <w:left w:val="nil"/>
              <w:bottom w:val="single" w:sz="4" w:space="0" w:color="auto"/>
              <w:right w:val="single" w:sz="4" w:space="0" w:color="auto"/>
            </w:tcBorders>
            <w:shd w:val="clear" w:color="auto" w:fill="auto"/>
            <w:noWrap/>
            <w:vAlign w:val="bottom"/>
            <w:hideMark/>
          </w:tcPr>
          <w:p w14:paraId="62E5A45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24</w:t>
            </w:r>
          </w:p>
        </w:tc>
        <w:tc>
          <w:tcPr>
            <w:tcW w:w="810" w:type="dxa"/>
            <w:tcBorders>
              <w:top w:val="nil"/>
              <w:left w:val="nil"/>
              <w:bottom w:val="single" w:sz="4" w:space="0" w:color="auto"/>
              <w:right w:val="single" w:sz="4" w:space="0" w:color="auto"/>
            </w:tcBorders>
            <w:shd w:val="clear" w:color="auto" w:fill="auto"/>
            <w:noWrap/>
            <w:vAlign w:val="bottom"/>
            <w:hideMark/>
          </w:tcPr>
          <w:p w14:paraId="1EDE4F5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43</w:t>
            </w:r>
          </w:p>
        </w:tc>
        <w:tc>
          <w:tcPr>
            <w:tcW w:w="720" w:type="dxa"/>
            <w:tcBorders>
              <w:top w:val="nil"/>
              <w:left w:val="nil"/>
              <w:bottom w:val="single" w:sz="4" w:space="0" w:color="auto"/>
              <w:right w:val="single" w:sz="4" w:space="0" w:color="auto"/>
            </w:tcBorders>
            <w:shd w:val="clear" w:color="auto" w:fill="auto"/>
            <w:noWrap/>
            <w:vAlign w:val="bottom"/>
            <w:hideMark/>
          </w:tcPr>
          <w:p w14:paraId="5197474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21</w:t>
            </w:r>
          </w:p>
        </w:tc>
        <w:tc>
          <w:tcPr>
            <w:tcW w:w="720" w:type="dxa"/>
            <w:tcBorders>
              <w:top w:val="nil"/>
              <w:left w:val="nil"/>
              <w:bottom w:val="single" w:sz="4" w:space="0" w:color="auto"/>
              <w:right w:val="single" w:sz="4" w:space="0" w:color="auto"/>
            </w:tcBorders>
            <w:shd w:val="clear" w:color="auto" w:fill="auto"/>
            <w:noWrap/>
            <w:vAlign w:val="bottom"/>
            <w:hideMark/>
          </w:tcPr>
          <w:p w14:paraId="339633E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50</w:t>
            </w:r>
          </w:p>
        </w:tc>
        <w:tc>
          <w:tcPr>
            <w:tcW w:w="810" w:type="dxa"/>
            <w:tcBorders>
              <w:top w:val="nil"/>
              <w:left w:val="nil"/>
              <w:bottom w:val="single" w:sz="4" w:space="0" w:color="auto"/>
              <w:right w:val="single" w:sz="4" w:space="0" w:color="auto"/>
            </w:tcBorders>
            <w:shd w:val="clear" w:color="auto" w:fill="auto"/>
            <w:noWrap/>
            <w:vAlign w:val="bottom"/>
            <w:hideMark/>
          </w:tcPr>
          <w:p w14:paraId="2451045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38</w:t>
            </w:r>
          </w:p>
        </w:tc>
        <w:tc>
          <w:tcPr>
            <w:tcW w:w="900" w:type="dxa"/>
            <w:tcBorders>
              <w:top w:val="nil"/>
              <w:left w:val="nil"/>
              <w:bottom w:val="single" w:sz="4" w:space="0" w:color="auto"/>
              <w:right w:val="single" w:sz="4" w:space="0" w:color="auto"/>
            </w:tcBorders>
            <w:shd w:val="clear" w:color="auto" w:fill="auto"/>
            <w:noWrap/>
            <w:vAlign w:val="bottom"/>
            <w:hideMark/>
          </w:tcPr>
          <w:p w14:paraId="53209A5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36</w:t>
            </w:r>
          </w:p>
        </w:tc>
        <w:tc>
          <w:tcPr>
            <w:tcW w:w="990" w:type="dxa"/>
            <w:tcBorders>
              <w:top w:val="nil"/>
              <w:left w:val="nil"/>
              <w:bottom w:val="single" w:sz="4" w:space="0" w:color="auto"/>
              <w:right w:val="single" w:sz="4" w:space="0" w:color="auto"/>
            </w:tcBorders>
            <w:shd w:val="clear" w:color="auto" w:fill="auto"/>
            <w:noWrap/>
            <w:vAlign w:val="bottom"/>
            <w:hideMark/>
          </w:tcPr>
          <w:p w14:paraId="24CE6E9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148</w:t>
            </w:r>
          </w:p>
        </w:tc>
        <w:tc>
          <w:tcPr>
            <w:tcW w:w="990" w:type="dxa"/>
            <w:tcBorders>
              <w:top w:val="nil"/>
              <w:left w:val="nil"/>
              <w:bottom w:val="single" w:sz="4" w:space="0" w:color="auto"/>
              <w:right w:val="single" w:sz="8" w:space="0" w:color="auto"/>
            </w:tcBorders>
            <w:shd w:val="clear" w:color="auto" w:fill="auto"/>
            <w:noWrap/>
            <w:vAlign w:val="bottom"/>
            <w:hideMark/>
          </w:tcPr>
          <w:p w14:paraId="1E75BFBF"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537</w:t>
            </w:r>
          </w:p>
        </w:tc>
      </w:tr>
      <w:tr w:rsidR="00602AF9" w:rsidRPr="00602AF9" w14:paraId="6482A644"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7739D54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Day-Ahead Purchases</w:t>
            </w:r>
          </w:p>
        </w:tc>
        <w:tc>
          <w:tcPr>
            <w:tcW w:w="760" w:type="dxa"/>
            <w:tcBorders>
              <w:top w:val="nil"/>
              <w:left w:val="nil"/>
              <w:bottom w:val="single" w:sz="4" w:space="0" w:color="auto"/>
              <w:right w:val="single" w:sz="4" w:space="0" w:color="auto"/>
            </w:tcBorders>
            <w:shd w:val="clear" w:color="auto" w:fill="auto"/>
            <w:noWrap/>
            <w:vAlign w:val="bottom"/>
            <w:hideMark/>
          </w:tcPr>
          <w:p w14:paraId="00B8050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2EA47C6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2,810</w:t>
            </w:r>
          </w:p>
        </w:tc>
        <w:tc>
          <w:tcPr>
            <w:tcW w:w="900" w:type="dxa"/>
            <w:tcBorders>
              <w:top w:val="nil"/>
              <w:left w:val="nil"/>
              <w:bottom w:val="single" w:sz="4" w:space="0" w:color="auto"/>
              <w:right w:val="single" w:sz="4" w:space="0" w:color="auto"/>
            </w:tcBorders>
            <w:shd w:val="clear" w:color="auto" w:fill="auto"/>
            <w:noWrap/>
            <w:vAlign w:val="bottom"/>
            <w:hideMark/>
          </w:tcPr>
          <w:p w14:paraId="77449BF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1,305</w:t>
            </w:r>
          </w:p>
        </w:tc>
        <w:tc>
          <w:tcPr>
            <w:tcW w:w="900" w:type="dxa"/>
            <w:tcBorders>
              <w:top w:val="nil"/>
              <w:left w:val="nil"/>
              <w:bottom w:val="single" w:sz="4" w:space="0" w:color="auto"/>
              <w:right w:val="single" w:sz="4" w:space="0" w:color="auto"/>
            </w:tcBorders>
            <w:shd w:val="clear" w:color="auto" w:fill="auto"/>
            <w:noWrap/>
            <w:vAlign w:val="bottom"/>
            <w:hideMark/>
          </w:tcPr>
          <w:p w14:paraId="1E2001F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2,609</w:t>
            </w:r>
          </w:p>
        </w:tc>
        <w:tc>
          <w:tcPr>
            <w:tcW w:w="810" w:type="dxa"/>
            <w:tcBorders>
              <w:top w:val="nil"/>
              <w:left w:val="nil"/>
              <w:bottom w:val="single" w:sz="4" w:space="0" w:color="auto"/>
              <w:right w:val="single" w:sz="4" w:space="0" w:color="auto"/>
            </w:tcBorders>
            <w:shd w:val="clear" w:color="auto" w:fill="auto"/>
            <w:noWrap/>
            <w:vAlign w:val="bottom"/>
            <w:hideMark/>
          </w:tcPr>
          <w:p w14:paraId="4CF8885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2,447</w:t>
            </w:r>
          </w:p>
        </w:tc>
        <w:tc>
          <w:tcPr>
            <w:tcW w:w="810" w:type="dxa"/>
            <w:tcBorders>
              <w:top w:val="nil"/>
              <w:left w:val="nil"/>
              <w:bottom w:val="single" w:sz="4" w:space="0" w:color="auto"/>
              <w:right w:val="single" w:sz="4" w:space="0" w:color="auto"/>
            </w:tcBorders>
            <w:shd w:val="clear" w:color="auto" w:fill="auto"/>
            <w:noWrap/>
            <w:vAlign w:val="bottom"/>
            <w:hideMark/>
          </w:tcPr>
          <w:p w14:paraId="75937E7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1,944</w:t>
            </w:r>
          </w:p>
        </w:tc>
        <w:tc>
          <w:tcPr>
            <w:tcW w:w="810" w:type="dxa"/>
            <w:tcBorders>
              <w:top w:val="nil"/>
              <w:left w:val="nil"/>
              <w:bottom w:val="single" w:sz="4" w:space="0" w:color="auto"/>
              <w:right w:val="single" w:sz="4" w:space="0" w:color="auto"/>
            </w:tcBorders>
            <w:shd w:val="clear" w:color="auto" w:fill="auto"/>
            <w:noWrap/>
            <w:vAlign w:val="bottom"/>
            <w:hideMark/>
          </w:tcPr>
          <w:p w14:paraId="3667AE0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2,130</w:t>
            </w:r>
          </w:p>
        </w:tc>
        <w:tc>
          <w:tcPr>
            <w:tcW w:w="810" w:type="dxa"/>
            <w:tcBorders>
              <w:top w:val="nil"/>
              <w:left w:val="nil"/>
              <w:bottom w:val="single" w:sz="4" w:space="0" w:color="auto"/>
              <w:right w:val="single" w:sz="4" w:space="0" w:color="auto"/>
            </w:tcBorders>
            <w:shd w:val="clear" w:color="auto" w:fill="auto"/>
            <w:noWrap/>
            <w:vAlign w:val="bottom"/>
            <w:hideMark/>
          </w:tcPr>
          <w:p w14:paraId="428BA30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1,971</w:t>
            </w:r>
          </w:p>
        </w:tc>
        <w:tc>
          <w:tcPr>
            <w:tcW w:w="720" w:type="dxa"/>
            <w:tcBorders>
              <w:top w:val="nil"/>
              <w:left w:val="nil"/>
              <w:bottom w:val="single" w:sz="4" w:space="0" w:color="auto"/>
              <w:right w:val="single" w:sz="4" w:space="0" w:color="auto"/>
            </w:tcBorders>
            <w:shd w:val="clear" w:color="auto" w:fill="auto"/>
            <w:noWrap/>
            <w:vAlign w:val="bottom"/>
            <w:hideMark/>
          </w:tcPr>
          <w:p w14:paraId="01F8FEC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2,040</w:t>
            </w:r>
          </w:p>
        </w:tc>
        <w:tc>
          <w:tcPr>
            <w:tcW w:w="720" w:type="dxa"/>
            <w:tcBorders>
              <w:top w:val="nil"/>
              <w:left w:val="nil"/>
              <w:bottom w:val="single" w:sz="4" w:space="0" w:color="auto"/>
              <w:right w:val="single" w:sz="4" w:space="0" w:color="auto"/>
            </w:tcBorders>
            <w:shd w:val="clear" w:color="auto" w:fill="auto"/>
            <w:noWrap/>
            <w:vAlign w:val="bottom"/>
            <w:hideMark/>
          </w:tcPr>
          <w:p w14:paraId="485318F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1,656</w:t>
            </w:r>
          </w:p>
        </w:tc>
        <w:tc>
          <w:tcPr>
            <w:tcW w:w="810" w:type="dxa"/>
            <w:tcBorders>
              <w:top w:val="nil"/>
              <w:left w:val="nil"/>
              <w:bottom w:val="single" w:sz="4" w:space="0" w:color="auto"/>
              <w:right w:val="single" w:sz="4" w:space="0" w:color="auto"/>
            </w:tcBorders>
            <w:shd w:val="clear" w:color="auto" w:fill="auto"/>
            <w:noWrap/>
            <w:vAlign w:val="bottom"/>
            <w:hideMark/>
          </w:tcPr>
          <w:p w14:paraId="36F0D10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1,922</w:t>
            </w:r>
          </w:p>
        </w:tc>
        <w:tc>
          <w:tcPr>
            <w:tcW w:w="900" w:type="dxa"/>
            <w:tcBorders>
              <w:top w:val="nil"/>
              <w:left w:val="nil"/>
              <w:bottom w:val="single" w:sz="4" w:space="0" w:color="auto"/>
              <w:right w:val="single" w:sz="4" w:space="0" w:color="auto"/>
            </w:tcBorders>
            <w:shd w:val="clear" w:color="auto" w:fill="auto"/>
            <w:noWrap/>
            <w:vAlign w:val="bottom"/>
            <w:hideMark/>
          </w:tcPr>
          <w:p w14:paraId="4F901DE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2,100</w:t>
            </w:r>
          </w:p>
        </w:tc>
        <w:tc>
          <w:tcPr>
            <w:tcW w:w="990" w:type="dxa"/>
            <w:tcBorders>
              <w:top w:val="nil"/>
              <w:left w:val="nil"/>
              <w:bottom w:val="single" w:sz="4" w:space="0" w:color="auto"/>
              <w:right w:val="single" w:sz="4" w:space="0" w:color="auto"/>
            </w:tcBorders>
            <w:shd w:val="clear" w:color="auto" w:fill="auto"/>
            <w:noWrap/>
            <w:vAlign w:val="bottom"/>
            <w:hideMark/>
          </w:tcPr>
          <w:p w14:paraId="66D9479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2,485</w:t>
            </w:r>
          </w:p>
        </w:tc>
        <w:tc>
          <w:tcPr>
            <w:tcW w:w="990" w:type="dxa"/>
            <w:tcBorders>
              <w:top w:val="nil"/>
              <w:left w:val="nil"/>
              <w:bottom w:val="single" w:sz="4" w:space="0" w:color="auto"/>
              <w:right w:val="single" w:sz="8" w:space="0" w:color="auto"/>
            </w:tcBorders>
            <w:shd w:val="clear" w:color="auto" w:fill="auto"/>
            <w:noWrap/>
            <w:vAlign w:val="bottom"/>
            <w:hideMark/>
          </w:tcPr>
          <w:p w14:paraId="389C7008"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25,419</w:t>
            </w:r>
          </w:p>
        </w:tc>
      </w:tr>
      <w:tr w:rsidR="00602AF9" w:rsidRPr="00602AF9" w14:paraId="24C6F9F1"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033163D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Imbalance Real-Time Energy</w:t>
            </w:r>
          </w:p>
        </w:tc>
        <w:tc>
          <w:tcPr>
            <w:tcW w:w="760" w:type="dxa"/>
            <w:tcBorders>
              <w:top w:val="nil"/>
              <w:left w:val="nil"/>
              <w:bottom w:val="single" w:sz="4" w:space="0" w:color="auto"/>
              <w:right w:val="single" w:sz="4" w:space="0" w:color="auto"/>
            </w:tcBorders>
            <w:shd w:val="clear" w:color="auto" w:fill="auto"/>
            <w:noWrap/>
            <w:vAlign w:val="bottom"/>
            <w:hideMark/>
          </w:tcPr>
          <w:p w14:paraId="18D0AAA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182F268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900</w:t>
            </w:r>
          </w:p>
        </w:tc>
        <w:tc>
          <w:tcPr>
            <w:tcW w:w="900" w:type="dxa"/>
            <w:tcBorders>
              <w:top w:val="nil"/>
              <w:left w:val="nil"/>
              <w:bottom w:val="single" w:sz="4" w:space="0" w:color="auto"/>
              <w:right w:val="single" w:sz="4" w:space="0" w:color="auto"/>
            </w:tcBorders>
            <w:shd w:val="clear" w:color="auto" w:fill="auto"/>
            <w:noWrap/>
            <w:vAlign w:val="bottom"/>
            <w:hideMark/>
          </w:tcPr>
          <w:p w14:paraId="63E4F3E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497</w:t>
            </w:r>
          </w:p>
        </w:tc>
        <w:tc>
          <w:tcPr>
            <w:tcW w:w="900" w:type="dxa"/>
            <w:tcBorders>
              <w:top w:val="nil"/>
              <w:left w:val="nil"/>
              <w:bottom w:val="single" w:sz="4" w:space="0" w:color="auto"/>
              <w:right w:val="single" w:sz="4" w:space="0" w:color="auto"/>
            </w:tcBorders>
            <w:shd w:val="clear" w:color="auto" w:fill="auto"/>
            <w:noWrap/>
            <w:vAlign w:val="bottom"/>
            <w:hideMark/>
          </w:tcPr>
          <w:p w14:paraId="616F063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466</w:t>
            </w:r>
          </w:p>
        </w:tc>
        <w:tc>
          <w:tcPr>
            <w:tcW w:w="810" w:type="dxa"/>
            <w:tcBorders>
              <w:top w:val="nil"/>
              <w:left w:val="nil"/>
              <w:bottom w:val="single" w:sz="4" w:space="0" w:color="auto"/>
              <w:right w:val="single" w:sz="4" w:space="0" w:color="auto"/>
            </w:tcBorders>
            <w:shd w:val="clear" w:color="auto" w:fill="auto"/>
            <w:noWrap/>
            <w:vAlign w:val="bottom"/>
            <w:hideMark/>
          </w:tcPr>
          <w:p w14:paraId="7B4D74F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244</w:t>
            </w:r>
          </w:p>
        </w:tc>
        <w:tc>
          <w:tcPr>
            <w:tcW w:w="810" w:type="dxa"/>
            <w:tcBorders>
              <w:top w:val="nil"/>
              <w:left w:val="nil"/>
              <w:bottom w:val="single" w:sz="4" w:space="0" w:color="auto"/>
              <w:right w:val="single" w:sz="4" w:space="0" w:color="auto"/>
            </w:tcBorders>
            <w:shd w:val="clear" w:color="auto" w:fill="auto"/>
            <w:noWrap/>
            <w:vAlign w:val="bottom"/>
            <w:hideMark/>
          </w:tcPr>
          <w:p w14:paraId="658E236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321</w:t>
            </w:r>
          </w:p>
        </w:tc>
        <w:tc>
          <w:tcPr>
            <w:tcW w:w="810" w:type="dxa"/>
            <w:tcBorders>
              <w:top w:val="nil"/>
              <w:left w:val="nil"/>
              <w:bottom w:val="single" w:sz="4" w:space="0" w:color="auto"/>
              <w:right w:val="single" w:sz="4" w:space="0" w:color="auto"/>
            </w:tcBorders>
            <w:shd w:val="clear" w:color="auto" w:fill="auto"/>
            <w:noWrap/>
            <w:vAlign w:val="bottom"/>
            <w:hideMark/>
          </w:tcPr>
          <w:p w14:paraId="18F09B8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540</w:t>
            </w:r>
          </w:p>
        </w:tc>
        <w:tc>
          <w:tcPr>
            <w:tcW w:w="810" w:type="dxa"/>
            <w:tcBorders>
              <w:top w:val="nil"/>
              <w:left w:val="nil"/>
              <w:bottom w:val="single" w:sz="4" w:space="0" w:color="auto"/>
              <w:right w:val="single" w:sz="4" w:space="0" w:color="auto"/>
            </w:tcBorders>
            <w:shd w:val="clear" w:color="auto" w:fill="auto"/>
            <w:noWrap/>
            <w:vAlign w:val="bottom"/>
            <w:hideMark/>
          </w:tcPr>
          <w:p w14:paraId="618C637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633</w:t>
            </w:r>
          </w:p>
        </w:tc>
        <w:tc>
          <w:tcPr>
            <w:tcW w:w="720" w:type="dxa"/>
            <w:tcBorders>
              <w:top w:val="nil"/>
              <w:left w:val="nil"/>
              <w:bottom w:val="single" w:sz="4" w:space="0" w:color="auto"/>
              <w:right w:val="single" w:sz="4" w:space="0" w:color="auto"/>
            </w:tcBorders>
            <w:shd w:val="clear" w:color="auto" w:fill="auto"/>
            <w:noWrap/>
            <w:vAlign w:val="bottom"/>
            <w:hideMark/>
          </w:tcPr>
          <w:p w14:paraId="61D08DA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435</w:t>
            </w:r>
          </w:p>
        </w:tc>
        <w:tc>
          <w:tcPr>
            <w:tcW w:w="720" w:type="dxa"/>
            <w:tcBorders>
              <w:top w:val="nil"/>
              <w:left w:val="nil"/>
              <w:bottom w:val="single" w:sz="4" w:space="0" w:color="auto"/>
              <w:right w:val="single" w:sz="4" w:space="0" w:color="auto"/>
            </w:tcBorders>
            <w:shd w:val="clear" w:color="auto" w:fill="auto"/>
            <w:noWrap/>
            <w:vAlign w:val="bottom"/>
            <w:hideMark/>
          </w:tcPr>
          <w:p w14:paraId="18D6BC6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789</w:t>
            </w:r>
          </w:p>
        </w:tc>
        <w:tc>
          <w:tcPr>
            <w:tcW w:w="810" w:type="dxa"/>
            <w:tcBorders>
              <w:top w:val="nil"/>
              <w:left w:val="nil"/>
              <w:bottom w:val="single" w:sz="4" w:space="0" w:color="auto"/>
              <w:right w:val="single" w:sz="4" w:space="0" w:color="auto"/>
            </w:tcBorders>
            <w:shd w:val="clear" w:color="auto" w:fill="auto"/>
            <w:noWrap/>
            <w:vAlign w:val="bottom"/>
            <w:hideMark/>
          </w:tcPr>
          <w:p w14:paraId="010562A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305</w:t>
            </w:r>
          </w:p>
        </w:tc>
        <w:tc>
          <w:tcPr>
            <w:tcW w:w="900" w:type="dxa"/>
            <w:tcBorders>
              <w:top w:val="nil"/>
              <w:left w:val="nil"/>
              <w:bottom w:val="single" w:sz="4" w:space="0" w:color="auto"/>
              <w:right w:val="single" w:sz="4" w:space="0" w:color="auto"/>
            </w:tcBorders>
            <w:shd w:val="clear" w:color="auto" w:fill="auto"/>
            <w:noWrap/>
            <w:vAlign w:val="bottom"/>
            <w:hideMark/>
          </w:tcPr>
          <w:p w14:paraId="46A667D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886</w:t>
            </w:r>
          </w:p>
        </w:tc>
        <w:tc>
          <w:tcPr>
            <w:tcW w:w="990" w:type="dxa"/>
            <w:tcBorders>
              <w:top w:val="nil"/>
              <w:left w:val="nil"/>
              <w:bottom w:val="single" w:sz="4" w:space="0" w:color="auto"/>
              <w:right w:val="single" w:sz="4" w:space="0" w:color="auto"/>
            </w:tcBorders>
            <w:shd w:val="clear" w:color="auto" w:fill="auto"/>
            <w:noWrap/>
            <w:vAlign w:val="bottom"/>
            <w:hideMark/>
          </w:tcPr>
          <w:p w14:paraId="78EADF1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1,538</w:t>
            </w:r>
          </w:p>
        </w:tc>
        <w:tc>
          <w:tcPr>
            <w:tcW w:w="990" w:type="dxa"/>
            <w:tcBorders>
              <w:top w:val="nil"/>
              <w:left w:val="nil"/>
              <w:bottom w:val="single" w:sz="4" w:space="0" w:color="auto"/>
              <w:right w:val="single" w:sz="8" w:space="0" w:color="auto"/>
            </w:tcBorders>
            <w:shd w:val="clear" w:color="auto" w:fill="auto"/>
            <w:noWrap/>
            <w:vAlign w:val="bottom"/>
            <w:hideMark/>
          </w:tcPr>
          <w:p w14:paraId="657DC3A2"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7,553</w:t>
            </w:r>
          </w:p>
        </w:tc>
      </w:tr>
      <w:tr w:rsidR="00602AF9" w:rsidRPr="00602AF9" w14:paraId="6A162F9A"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006F4F19"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Total Energy Purchases</w:t>
            </w:r>
          </w:p>
        </w:tc>
        <w:tc>
          <w:tcPr>
            <w:tcW w:w="760" w:type="dxa"/>
            <w:tcBorders>
              <w:top w:val="nil"/>
              <w:left w:val="nil"/>
              <w:bottom w:val="single" w:sz="4" w:space="0" w:color="auto"/>
              <w:right w:val="single" w:sz="4" w:space="0" w:color="auto"/>
            </w:tcBorders>
            <w:shd w:val="clear" w:color="auto" w:fill="auto"/>
            <w:noWrap/>
            <w:vAlign w:val="bottom"/>
            <w:hideMark/>
          </w:tcPr>
          <w:p w14:paraId="493A1C9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5566C02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21,236</w:t>
            </w:r>
          </w:p>
        </w:tc>
        <w:tc>
          <w:tcPr>
            <w:tcW w:w="900" w:type="dxa"/>
            <w:tcBorders>
              <w:top w:val="nil"/>
              <w:left w:val="nil"/>
              <w:bottom w:val="single" w:sz="4" w:space="0" w:color="auto"/>
              <w:right w:val="single" w:sz="4" w:space="0" w:color="auto"/>
            </w:tcBorders>
            <w:shd w:val="clear" w:color="auto" w:fill="auto"/>
            <w:noWrap/>
            <w:vAlign w:val="bottom"/>
            <w:hideMark/>
          </w:tcPr>
          <w:p w14:paraId="61E605B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16,006</w:t>
            </w:r>
          </w:p>
        </w:tc>
        <w:tc>
          <w:tcPr>
            <w:tcW w:w="900" w:type="dxa"/>
            <w:tcBorders>
              <w:top w:val="nil"/>
              <w:left w:val="nil"/>
              <w:bottom w:val="single" w:sz="4" w:space="0" w:color="auto"/>
              <w:right w:val="single" w:sz="4" w:space="0" w:color="auto"/>
            </w:tcBorders>
            <w:shd w:val="clear" w:color="auto" w:fill="auto"/>
            <w:noWrap/>
            <w:vAlign w:val="bottom"/>
            <w:hideMark/>
          </w:tcPr>
          <w:p w14:paraId="5076E34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12,038</w:t>
            </w:r>
          </w:p>
        </w:tc>
        <w:tc>
          <w:tcPr>
            <w:tcW w:w="810" w:type="dxa"/>
            <w:tcBorders>
              <w:top w:val="nil"/>
              <w:left w:val="nil"/>
              <w:bottom w:val="single" w:sz="4" w:space="0" w:color="auto"/>
              <w:right w:val="single" w:sz="4" w:space="0" w:color="auto"/>
            </w:tcBorders>
            <w:shd w:val="clear" w:color="auto" w:fill="auto"/>
            <w:noWrap/>
            <w:vAlign w:val="bottom"/>
            <w:hideMark/>
          </w:tcPr>
          <w:p w14:paraId="7BF9D66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11,358</w:t>
            </w:r>
          </w:p>
        </w:tc>
        <w:tc>
          <w:tcPr>
            <w:tcW w:w="810" w:type="dxa"/>
            <w:tcBorders>
              <w:top w:val="nil"/>
              <w:left w:val="nil"/>
              <w:bottom w:val="single" w:sz="4" w:space="0" w:color="auto"/>
              <w:right w:val="single" w:sz="4" w:space="0" w:color="auto"/>
            </w:tcBorders>
            <w:shd w:val="clear" w:color="auto" w:fill="auto"/>
            <w:noWrap/>
            <w:vAlign w:val="bottom"/>
            <w:hideMark/>
          </w:tcPr>
          <w:p w14:paraId="3AA450A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11,213</w:t>
            </w:r>
          </w:p>
        </w:tc>
        <w:tc>
          <w:tcPr>
            <w:tcW w:w="810" w:type="dxa"/>
            <w:tcBorders>
              <w:top w:val="nil"/>
              <w:left w:val="nil"/>
              <w:bottom w:val="single" w:sz="4" w:space="0" w:color="auto"/>
              <w:right w:val="single" w:sz="4" w:space="0" w:color="auto"/>
            </w:tcBorders>
            <w:shd w:val="clear" w:color="auto" w:fill="auto"/>
            <w:noWrap/>
            <w:vAlign w:val="bottom"/>
            <w:hideMark/>
          </w:tcPr>
          <w:p w14:paraId="4CB6883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11,333</w:t>
            </w:r>
          </w:p>
        </w:tc>
        <w:tc>
          <w:tcPr>
            <w:tcW w:w="810" w:type="dxa"/>
            <w:tcBorders>
              <w:top w:val="nil"/>
              <w:left w:val="nil"/>
              <w:bottom w:val="single" w:sz="4" w:space="0" w:color="auto"/>
              <w:right w:val="single" w:sz="4" w:space="0" w:color="auto"/>
            </w:tcBorders>
            <w:shd w:val="clear" w:color="auto" w:fill="auto"/>
            <w:noWrap/>
            <w:vAlign w:val="bottom"/>
            <w:hideMark/>
          </w:tcPr>
          <w:p w14:paraId="119430E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11,575</w:t>
            </w:r>
          </w:p>
        </w:tc>
        <w:tc>
          <w:tcPr>
            <w:tcW w:w="720" w:type="dxa"/>
            <w:tcBorders>
              <w:top w:val="nil"/>
              <w:left w:val="nil"/>
              <w:bottom w:val="single" w:sz="4" w:space="0" w:color="auto"/>
              <w:right w:val="single" w:sz="4" w:space="0" w:color="auto"/>
            </w:tcBorders>
            <w:shd w:val="clear" w:color="auto" w:fill="auto"/>
            <w:noWrap/>
            <w:vAlign w:val="bottom"/>
            <w:hideMark/>
          </w:tcPr>
          <w:p w14:paraId="7D25952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11,424</w:t>
            </w:r>
          </w:p>
        </w:tc>
        <w:tc>
          <w:tcPr>
            <w:tcW w:w="720" w:type="dxa"/>
            <w:tcBorders>
              <w:top w:val="nil"/>
              <w:left w:val="nil"/>
              <w:bottom w:val="single" w:sz="4" w:space="0" w:color="auto"/>
              <w:right w:val="single" w:sz="4" w:space="0" w:color="auto"/>
            </w:tcBorders>
            <w:shd w:val="clear" w:color="auto" w:fill="auto"/>
            <w:noWrap/>
            <w:vAlign w:val="bottom"/>
            <w:hideMark/>
          </w:tcPr>
          <w:p w14:paraId="25D763E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11,135</w:t>
            </w:r>
          </w:p>
        </w:tc>
        <w:tc>
          <w:tcPr>
            <w:tcW w:w="810" w:type="dxa"/>
            <w:tcBorders>
              <w:top w:val="nil"/>
              <w:left w:val="nil"/>
              <w:bottom w:val="single" w:sz="4" w:space="0" w:color="auto"/>
              <w:right w:val="single" w:sz="4" w:space="0" w:color="auto"/>
            </w:tcBorders>
            <w:shd w:val="clear" w:color="auto" w:fill="auto"/>
            <w:noWrap/>
            <w:vAlign w:val="bottom"/>
            <w:hideMark/>
          </w:tcPr>
          <w:p w14:paraId="531FE53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11,192</w:t>
            </w:r>
          </w:p>
        </w:tc>
        <w:tc>
          <w:tcPr>
            <w:tcW w:w="900" w:type="dxa"/>
            <w:tcBorders>
              <w:top w:val="nil"/>
              <w:left w:val="nil"/>
              <w:bottom w:val="single" w:sz="4" w:space="0" w:color="auto"/>
              <w:right w:val="single" w:sz="4" w:space="0" w:color="auto"/>
            </w:tcBorders>
            <w:shd w:val="clear" w:color="auto" w:fill="auto"/>
            <w:noWrap/>
            <w:vAlign w:val="bottom"/>
            <w:hideMark/>
          </w:tcPr>
          <w:p w14:paraId="09A8479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16,248</w:t>
            </w:r>
          </w:p>
        </w:tc>
        <w:tc>
          <w:tcPr>
            <w:tcW w:w="990" w:type="dxa"/>
            <w:tcBorders>
              <w:top w:val="nil"/>
              <w:left w:val="nil"/>
              <w:bottom w:val="single" w:sz="4" w:space="0" w:color="auto"/>
              <w:right w:val="single" w:sz="4" w:space="0" w:color="auto"/>
            </w:tcBorders>
            <w:shd w:val="clear" w:color="auto" w:fill="auto"/>
            <w:noWrap/>
            <w:vAlign w:val="bottom"/>
            <w:hideMark/>
          </w:tcPr>
          <w:p w14:paraId="17CF4DF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21,742</w:t>
            </w:r>
          </w:p>
        </w:tc>
        <w:tc>
          <w:tcPr>
            <w:tcW w:w="990" w:type="dxa"/>
            <w:tcBorders>
              <w:top w:val="nil"/>
              <w:left w:val="nil"/>
              <w:bottom w:val="single" w:sz="4" w:space="0" w:color="auto"/>
              <w:right w:val="single" w:sz="8" w:space="0" w:color="auto"/>
            </w:tcBorders>
            <w:shd w:val="clear" w:color="auto" w:fill="auto"/>
            <w:noWrap/>
            <w:vAlign w:val="bottom"/>
            <w:hideMark/>
          </w:tcPr>
          <w:p w14:paraId="06EDC11D"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166,501</w:t>
            </w:r>
          </w:p>
        </w:tc>
      </w:tr>
      <w:tr w:rsidR="00602AF9" w:rsidRPr="00602AF9" w14:paraId="392C4FC0"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702D1E6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60" w:type="dxa"/>
            <w:tcBorders>
              <w:top w:val="nil"/>
              <w:left w:val="nil"/>
              <w:bottom w:val="single" w:sz="4" w:space="0" w:color="auto"/>
              <w:right w:val="single" w:sz="4" w:space="0" w:color="auto"/>
            </w:tcBorders>
            <w:shd w:val="clear" w:color="auto" w:fill="auto"/>
            <w:noWrap/>
            <w:vAlign w:val="bottom"/>
            <w:hideMark/>
          </w:tcPr>
          <w:p w14:paraId="0DF35D9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4C5AF294" w14:textId="77777777" w:rsidR="00602AF9" w:rsidRPr="00602AF9" w:rsidRDefault="00602AF9" w:rsidP="00602AF9">
            <w:pPr>
              <w:spacing w:line="240" w:lineRule="auto"/>
              <w:jc w:val="right"/>
              <w:rPr>
                <w:rFonts w:eastAsia="Times New Roman"/>
                <w:color w:val="FFFFFF"/>
                <w:sz w:val="13"/>
                <w:szCs w:val="13"/>
              </w:rPr>
            </w:pPr>
            <w:r w:rsidRPr="00602AF9">
              <w:rPr>
                <w:rFonts w:eastAsia="Times New Roman"/>
                <w:color w:val="FFFFFF"/>
                <w:sz w:val="13"/>
                <w:szCs w:val="13"/>
              </w:rPr>
              <w:t>3,318</w:t>
            </w:r>
          </w:p>
        </w:tc>
        <w:tc>
          <w:tcPr>
            <w:tcW w:w="900" w:type="dxa"/>
            <w:tcBorders>
              <w:top w:val="nil"/>
              <w:left w:val="nil"/>
              <w:bottom w:val="single" w:sz="4" w:space="0" w:color="auto"/>
              <w:right w:val="single" w:sz="4" w:space="0" w:color="auto"/>
            </w:tcBorders>
            <w:shd w:val="clear" w:color="auto" w:fill="auto"/>
            <w:noWrap/>
            <w:vAlign w:val="bottom"/>
            <w:hideMark/>
          </w:tcPr>
          <w:p w14:paraId="5818E77D" w14:textId="77777777" w:rsidR="00602AF9" w:rsidRPr="00602AF9" w:rsidRDefault="00602AF9" w:rsidP="00602AF9">
            <w:pPr>
              <w:spacing w:line="240" w:lineRule="auto"/>
              <w:jc w:val="right"/>
              <w:rPr>
                <w:rFonts w:eastAsia="Times New Roman"/>
                <w:color w:val="FFFFFF"/>
                <w:sz w:val="13"/>
                <w:szCs w:val="13"/>
              </w:rPr>
            </w:pPr>
            <w:r w:rsidRPr="00602AF9">
              <w:rPr>
                <w:rFonts w:eastAsia="Times New Roman"/>
                <w:color w:val="FFFFFF"/>
                <w:sz w:val="13"/>
                <w:szCs w:val="13"/>
              </w:rPr>
              <w:t>1,571</w:t>
            </w:r>
          </w:p>
        </w:tc>
        <w:tc>
          <w:tcPr>
            <w:tcW w:w="900" w:type="dxa"/>
            <w:tcBorders>
              <w:top w:val="nil"/>
              <w:left w:val="nil"/>
              <w:bottom w:val="single" w:sz="4" w:space="0" w:color="auto"/>
              <w:right w:val="single" w:sz="4" w:space="0" w:color="auto"/>
            </w:tcBorders>
            <w:shd w:val="clear" w:color="auto" w:fill="auto"/>
            <w:noWrap/>
            <w:vAlign w:val="bottom"/>
            <w:hideMark/>
          </w:tcPr>
          <w:p w14:paraId="4E758A70" w14:textId="77777777" w:rsidR="00602AF9" w:rsidRPr="00602AF9" w:rsidRDefault="00602AF9" w:rsidP="00602AF9">
            <w:pPr>
              <w:spacing w:line="240" w:lineRule="auto"/>
              <w:jc w:val="right"/>
              <w:rPr>
                <w:rFonts w:eastAsia="Times New Roman"/>
                <w:color w:val="FFFFFF"/>
                <w:sz w:val="13"/>
                <w:szCs w:val="13"/>
              </w:rPr>
            </w:pPr>
            <w:r w:rsidRPr="00602AF9">
              <w:rPr>
                <w:rFonts w:eastAsia="Times New Roman"/>
                <w:color w:val="FFFFFF"/>
                <w:sz w:val="13"/>
                <w:szCs w:val="13"/>
              </w:rPr>
              <w:t>-2,499</w:t>
            </w:r>
          </w:p>
        </w:tc>
        <w:tc>
          <w:tcPr>
            <w:tcW w:w="810" w:type="dxa"/>
            <w:tcBorders>
              <w:top w:val="nil"/>
              <w:left w:val="nil"/>
              <w:bottom w:val="single" w:sz="4" w:space="0" w:color="auto"/>
              <w:right w:val="single" w:sz="4" w:space="0" w:color="auto"/>
            </w:tcBorders>
            <w:shd w:val="clear" w:color="auto" w:fill="auto"/>
            <w:noWrap/>
            <w:vAlign w:val="bottom"/>
            <w:hideMark/>
          </w:tcPr>
          <w:p w14:paraId="0E4CD756" w14:textId="77777777" w:rsidR="00602AF9" w:rsidRPr="00602AF9" w:rsidRDefault="00602AF9" w:rsidP="00602AF9">
            <w:pPr>
              <w:spacing w:line="240" w:lineRule="auto"/>
              <w:jc w:val="right"/>
              <w:rPr>
                <w:rFonts w:eastAsia="Times New Roman"/>
                <w:color w:val="FFFFFF"/>
                <w:sz w:val="13"/>
                <w:szCs w:val="13"/>
              </w:rPr>
            </w:pPr>
            <w:r w:rsidRPr="00602AF9">
              <w:rPr>
                <w:rFonts w:eastAsia="Times New Roman"/>
                <w:color w:val="FFFFFF"/>
                <w:sz w:val="13"/>
                <w:szCs w:val="13"/>
              </w:rPr>
              <w:t>-730</w:t>
            </w:r>
          </w:p>
        </w:tc>
        <w:tc>
          <w:tcPr>
            <w:tcW w:w="810" w:type="dxa"/>
            <w:tcBorders>
              <w:top w:val="nil"/>
              <w:left w:val="nil"/>
              <w:bottom w:val="single" w:sz="4" w:space="0" w:color="auto"/>
              <w:right w:val="single" w:sz="4" w:space="0" w:color="auto"/>
            </w:tcBorders>
            <w:shd w:val="clear" w:color="auto" w:fill="auto"/>
            <w:noWrap/>
            <w:vAlign w:val="bottom"/>
            <w:hideMark/>
          </w:tcPr>
          <w:p w14:paraId="34EDC041" w14:textId="77777777" w:rsidR="00602AF9" w:rsidRPr="00602AF9" w:rsidRDefault="00602AF9" w:rsidP="00602AF9">
            <w:pPr>
              <w:spacing w:line="240" w:lineRule="auto"/>
              <w:jc w:val="right"/>
              <w:rPr>
                <w:rFonts w:eastAsia="Times New Roman"/>
                <w:color w:val="FFFFFF"/>
                <w:sz w:val="13"/>
                <w:szCs w:val="13"/>
              </w:rPr>
            </w:pPr>
            <w:r w:rsidRPr="00602AF9">
              <w:rPr>
                <w:rFonts w:eastAsia="Times New Roman"/>
                <w:color w:val="FFFFFF"/>
                <w:sz w:val="13"/>
                <w:szCs w:val="13"/>
              </w:rPr>
              <w:t>-659</w:t>
            </w:r>
          </w:p>
        </w:tc>
        <w:tc>
          <w:tcPr>
            <w:tcW w:w="810" w:type="dxa"/>
            <w:tcBorders>
              <w:top w:val="nil"/>
              <w:left w:val="nil"/>
              <w:bottom w:val="single" w:sz="4" w:space="0" w:color="auto"/>
              <w:right w:val="single" w:sz="4" w:space="0" w:color="auto"/>
            </w:tcBorders>
            <w:shd w:val="clear" w:color="auto" w:fill="auto"/>
            <w:noWrap/>
            <w:vAlign w:val="bottom"/>
            <w:hideMark/>
          </w:tcPr>
          <w:p w14:paraId="1FF5586E" w14:textId="77777777" w:rsidR="00602AF9" w:rsidRPr="00602AF9" w:rsidRDefault="00602AF9" w:rsidP="00602AF9">
            <w:pPr>
              <w:spacing w:line="240" w:lineRule="auto"/>
              <w:jc w:val="right"/>
              <w:rPr>
                <w:rFonts w:eastAsia="Times New Roman"/>
                <w:color w:val="FFFFFF"/>
                <w:sz w:val="13"/>
                <w:szCs w:val="13"/>
              </w:rPr>
            </w:pPr>
            <w:r w:rsidRPr="00602AF9">
              <w:rPr>
                <w:rFonts w:eastAsia="Times New Roman"/>
                <w:color w:val="FFFFFF"/>
                <w:sz w:val="13"/>
                <w:szCs w:val="13"/>
              </w:rPr>
              <w:t>-437</w:t>
            </w:r>
          </w:p>
        </w:tc>
        <w:tc>
          <w:tcPr>
            <w:tcW w:w="810" w:type="dxa"/>
            <w:tcBorders>
              <w:top w:val="nil"/>
              <w:left w:val="nil"/>
              <w:bottom w:val="single" w:sz="4" w:space="0" w:color="auto"/>
              <w:right w:val="single" w:sz="4" w:space="0" w:color="auto"/>
            </w:tcBorders>
            <w:shd w:val="clear" w:color="auto" w:fill="auto"/>
            <w:noWrap/>
            <w:vAlign w:val="bottom"/>
            <w:hideMark/>
          </w:tcPr>
          <w:p w14:paraId="224E2D22" w14:textId="77777777" w:rsidR="00602AF9" w:rsidRPr="00602AF9" w:rsidRDefault="00602AF9" w:rsidP="00602AF9">
            <w:pPr>
              <w:spacing w:line="240" w:lineRule="auto"/>
              <w:jc w:val="right"/>
              <w:rPr>
                <w:rFonts w:eastAsia="Times New Roman"/>
                <w:color w:val="FFFFFF"/>
                <w:sz w:val="13"/>
                <w:szCs w:val="13"/>
              </w:rPr>
            </w:pPr>
            <w:r w:rsidRPr="00602AF9">
              <w:rPr>
                <w:rFonts w:eastAsia="Times New Roman"/>
                <w:color w:val="FFFFFF"/>
                <w:sz w:val="13"/>
                <w:szCs w:val="13"/>
              </w:rPr>
              <w:t>-1,324</w:t>
            </w:r>
          </w:p>
        </w:tc>
        <w:tc>
          <w:tcPr>
            <w:tcW w:w="720" w:type="dxa"/>
            <w:tcBorders>
              <w:top w:val="nil"/>
              <w:left w:val="nil"/>
              <w:bottom w:val="single" w:sz="4" w:space="0" w:color="auto"/>
              <w:right w:val="single" w:sz="4" w:space="0" w:color="auto"/>
            </w:tcBorders>
            <w:shd w:val="clear" w:color="auto" w:fill="auto"/>
            <w:noWrap/>
            <w:vAlign w:val="bottom"/>
            <w:hideMark/>
          </w:tcPr>
          <w:p w14:paraId="2C263B88" w14:textId="77777777" w:rsidR="00602AF9" w:rsidRPr="00602AF9" w:rsidRDefault="00602AF9" w:rsidP="00602AF9">
            <w:pPr>
              <w:spacing w:line="240" w:lineRule="auto"/>
              <w:jc w:val="right"/>
              <w:rPr>
                <w:rFonts w:eastAsia="Times New Roman"/>
                <w:color w:val="FFFFFF"/>
                <w:sz w:val="13"/>
                <w:szCs w:val="13"/>
              </w:rPr>
            </w:pPr>
            <w:r w:rsidRPr="00602AF9">
              <w:rPr>
                <w:rFonts w:eastAsia="Times New Roman"/>
                <w:color w:val="FFFFFF"/>
                <w:sz w:val="13"/>
                <w:szCs w:val="13"/>
              </w:rPr>
              <w:t>-1,544</w:t>
            </w:r>
          </w:p>
        </w:tc>
        <w:tc>
          <w:tcPr>
            <w:tcW w:w="720" w:type="dxa"/>
            <w:tcBorders>
              <w:top w:val="nil"/>
              <w:left w:val="nil"/>
              <w:bottom w:val="single" w:sz="4" w:space="0" w:color="auto"/>
              <w:right w:val="single" w:sz="4" w:space="0" w:color="auto"/>
            </w:tcBorders>
            <w:shd w:val="clear" w:color="auto" w:fill="auto"/>
            <w:noWrap/>
            <w:vAlign w:val="bottom"/>
            <w:hideMark/>
          </w:tcPr>
          <w:p w14:paraId="51C6A380" w14:textId="77777777" w:rsidR="00602AF9" w:rsidRPr="00602AF9" w:rsidRDefault="00602AF9" w:rsidP="00602AF9">
            <w:pPr>
              <w:spacing w:line="240" w:lineRule="auto"/>
              <w:jc w:val="right"/>
              <w:rPr>
                <w:rFonts w:eastAsia="Times New Roman"/>
                <w:color w:val="FFFFFF"/>
                <w:sz w:val="13"/>
                <w:szCs w:val="13"/>
              </w:rPr>
            </w:pPr>
            <w:r w:rsidRPr="00602AF9">
              <w:rPr>
                <w:rFonts w:eastAsia="Times New Roman"/>
                <w:color w:val="FFFFFF"/>
                <w:sz w:val="13"/>
                <w:szCs w:val="13"/>
              </w:rPr>
              <w:t>-661</w:t>
            </w:r>
          </w:p>
        </w:tc>
        <w:tc>
          <w:tcPr>
            <w:tcW w:w="810" w:type="dxa"/>
            <w:tcBorders>
              <w:top w:val="nil"/>
              <w:left w:val="nil"/>
              <w:bottom w:val="single" w:sz="4" w:space="0" w:color="auto"/>
              <w:right w:val="single" w:sz="4" w:space="0" w:color="auto"/>
            </w:tcBorders>
            <w:shd w:val="clear" w:color="auto" w:fill="auto"/>
            <w:noWrap/>
            <w:vAlign w:val="bottom"/>
            <w:hideMark/>
          </w:tcPr>
          <w:p w14:paraId="4C7B5033" w14:textId="77777777" w:rsidR="00602AF9" w:rsidRPr="00602AF9" w:rsidRDefault="00602AF9" w:rsidP="00602AF9">
            <w:pPr>
              <w:spacing w:line="240" w:lineRule="auto"/>
              <w:jc w:val="right"/>
              <w:rPr>
                <w:rFonts w:eastAsia="Times New Roman"/>
                <w:color w:val="FFFFFF"/>
                <w:sz w:val="13"/>
                <w:szCs w:val="13"/>
              </w:rPr>
            </w:pPr>
            <w:r w:rsidRPr="00602AF9">
              <w:rPr>
                <w:rFonts w:eastAsia="Times New Roman"/>
                <w:color w:val="FFFFFF"/>
                <w:sz w:val="13"/>
                <w:szCs w:val="13"/>
              </w:rPr>
              <w:t>-1,157</w:t>
            </w:r>
          </w:p>
        </w:tc>
        <w:tc>
          <w:tcPr>
            <w:tcW w:w="900" w:type="dxa"/>
            <w:tcBorders>
              <w:top w:val="nil"/>
              <w:left w:val="nil"/>
              <w:bottom w:val="single" w:sz="4" w:space="0" w:color="auto"/>
              <w:right w:val="single" w:sz="4" w:space="0" w:color="auto"/>
            </w:tcBorders>
            <w:shd w:val="clear" w:color="auto" w:fill="auto"/>
            <w:noWrap/>
            <w:vAlign w:val="bottom"/>
            <w:hideMark/>
          </w:tcPr>
          <w:p w14:paraId="31C0812E" w14:textId="77777777" w:rsidR="00602AF9" w:rsidRPr="00602AF9" w:rsidRDefault="00602AF9" w:rsidP="00602AF9">
            <w:pPr>
              <w:spacing w:line="240" w:lineRule="auto"/>
              <w:jc w:val="right"/>
              <w:rPr>
                <w:rFonts w:eastAsia="Times New Roman"/>
                <w:color w:val="FFFFFF"/>
                <w:sz w:val="13"/>
                <w:szCs w:val="13"/>
              </w:rPr>
            </w:pPr>
            <w:r w:rsidRPr="00602AF9">
              <w:rPr>
                <w:rFonts w:eastAsia="Times New Roman"/>
                <w:color w:val="FFFFFF"/>
                <w:sz w:val="13"/>
                <w:szCs w:val="13"/>
              </w:rPr>
              <w:t>1,581</w:t>
            </w:r>
          </w:p>
        </w:tc>
        <w:tc>
          <w:tcPr>
            <w:tcW w:w="990" w:type="dxa"/>
            <w:tcBorders>
              <w:top w:val="nil"/>
              <w:left w:val="nil"/>
              <w:bottom w:val="single" w:sz="4" w:space="0" w:color="auto"/>
              <w:right w:val="single" w:sz="4" w:space="0" w:color="auto"/>
            </w:tcBorders>
            <w:shd w:val="clear" w:color="auto" w:fill="auto"/>
            <w:noWrap/>
            <w:vAlign w:val="bottom"/>
            <w:hideMark/>
          </w:tcPr>
          <w:p w14:paraId="41289495" w14:textId="77777777" w:rsidR="00602AF9" w:rsidRPr="00602AF9" w:rsidRDefault="00602AF9" w:rsidP="00602AF9">
            <w:pPr>
              <w:spacing w:line="240" w:lineRule="auto"/>
              <w:jc w:val="right"/>
              <w:rPr>
                <w:rFonts w:eastAsia="Times New Roman"/>
                <w:color w:val="FFFFFF"/>
                <w:sz w:val="13"/>
                <w:szCs w:val="13"/>
              </w:rPr>
            </w:pPr>
            <w:r w:rsidRPr="00602AF9">
              <w:rPr>
                <w:rFonts w:eastAsia="Times New Roman"/>
                <w:color w:val="FFFFFF"/>
                <w:sz w:val="13"/>
                <w:szCs w:val="13"/>
              </w:rPr>
              <w:t>2,568</w:t>
            </w:r>
          </w:p>
        </w:tc>
        <w:tc>
          <w:tcPr>
            <w:tcW w:w="990" w:type="dxa"/>
            <w:tcBorders>
              <w:top w:val="nil"/>
              <w:left w:val="nil"/>
              <w:bottom w:val="single" w:sz="4" w:space="0" w:color="auto"/>
              <w:right w:val="single" w:sz="8" w:space="0" w:color="auto"/>
            </w:tcBorders>
            <w:shd w:val="clear" w:color="auto" w:fill="auto"/>
            <w:noWrap/>
            <w:vAlign w:val="bottom"/>
            <w:hideMark/>
          </w:tcPr>
          <w:p w14:paraId="4CD8EDE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23847E6A"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73FC4A7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xml:space="preserve">Renewable Energy Credits </w:t>
            </w:r>
          </w:p>
        </w:tc>
        <w:tc>
          <w:tcPr>
            <w:tcW w:w="760" w:type="dxa"/>
            <w:tcBorders>
              <w:top w:val="nil"/>
              <w:left w:val="nil"/>
              <w:bottom w:val="single" w:sz="4" w:space="0" w:color="auto"/>
              <w:right w:val="single" w:sz="4" w:space="0" w:color="auto"/>
            </w:tcBorders>
            <w:shd w:val="clear" w:color="auto" w:fill="auto"/>
            <w:noWrap/>
            <w:vAlign w:val="bottom"/>
            <w:hideMark/>
          </w:tcPr>
          <w:p w14:paraId="30C2CA7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3BDF346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4,303</w:t>
            </w:r>
          </w:p>
        </w:tc>
        <w:tc>
          <w:tcPr>
            <w:tcW w:w="900" w:type="dxa"/>
            <w:tcBorders>
              <w:top w:val="nil"/>
              <w:left w:val="nil"/>
              <w:bottom w:val="single" w:sz="4" w:space="0" w:color="auto"/>
              <w:right w:val="single" w:sz="4" w:space="0" w:color="auto"/>
            </w:tcBorders>
            <w:shd w:val="clear" w:color="auto" w:fill="auto"/>
            <w:noWrap/>
            <w:vAlign w:val="bottom"/>
            <w:hideMark/>
          </w:tcPr>
          <w:p w14:paraId="7CE9BA6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4,303</w:t>
            </w:r>
          </w:p>
        </w:tc>
        <w:tc>
          <w:tcPr>
            <w:tcW w:w="900" w:type="dxa"/>
            <w:tcBorders>
              <w:top w:val="nil"/>
              <w:left w:val="nil"/>
              <w:bottom w:val="single" w:sz="4" w:space="0" w:color="auto"/>
              <w:right w:val="single" w:sz="4" w:space="0" w:color="auto"/>
            </w:tcBorders>
            <w:shd w:val="clear" w:color="auto" w:fill="auto"/>
            <w:noWrap/>
            <w:vAlign w:val="bottom"/>
            <w:hideMark/>
          </w:tcPr>
          <w:p w14:paraId="2DA074E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4,303</w:t>
            </w:r>
          </w:p>
        </w:tc>
        <w:tc>
          <w:tcPr>
            <w:tcW w:w="810" w:type="dxa"/>
            <w:tcBorders>
              <w:top w:val="nil"/>
              <w:left w:val="nil"/>
              <w:bottom w:val="single" w:sz="4" w:space="0" w:color="auto"/>
              <w:right w:val="single" w:sz="4" w:space="0" w:color="auto"/>
            </w:tcBorders>
            <w:shd w:val="clear" w:color="auto" w:fill="auto"/>
            <w:noWrap/>
            <w:vAlign w:val="bottom"/>
            <w:hideMark/>
          </w:tcPr>
          <w:p w14:paraId="7FB1B56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4,303</w:t>
            </w:r>
          </w:p>
        </w:tc>
        <w:tc>
          <w:tcPr>
            <w:tcW w:w="810" w:type="dxa"/>
            <w:tcBorders>
              <w:top w:val="nil"/>
              <w:left w:val="nil"/>
              <w:bottom w:val="single" w:sz="4" w:space="0" w:color="auto"/>
              <w:right w:val="single" w:sz="4" w:space="0" w:color="auto"/>
            </w:tcBorders>
            <w:shd w:val="clear" w:color="auto" w:fill="auto"/>
            <w:noWrap/>
            <w:vAlign w:val="bottom"/>
            <w:hideMark/>
          </w:tcPr>
          <w:p w14:paraId="5F8846E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4,303</w:t>
            </w:r>
          </w:p>
        </w:tc>
        <w:tc>
          <w:tcPr>
            <w:tcW w:w="810" w:type="dxa"/>
            <w:tcBorders>
              <w:top w:val="nil"/>
              <w:left w:val="nil"/>
              <w:bottom w:val="single" w:sz="4" w:space="0" w:color="auto"/>
              <w:right w:val="single" w:sz="4" w:space="0" w:color="auto"/>
            </w:tcBorders>
            <w:shd w:val="clear" w:color="auto" w:fill="auto"/>
            <w:noWrap/>
            <w:vAlign w:val="bottom"/>
            <w:hideMark/>
          </w:tcPr>
          <w:p w14:paraId="0A1588C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4,303</w:t>
            </w:r>
          </w:p>
        </w:tc>
        <w:tc>
          <w:tcPr>
            <w:tcW w:w="810" w:type="dxa"/>
            <w:tcBorders>
              <w:top w:val="nil"/>
              <w:left w:val="nil"/>
              <w:bottom w:val="single" w:sz="4" w:space="0" w:color="auto"/>
              <w:right w:val="single" w:sz="4" w:space="0" w:color="auto"/>
            </w:tcBorders>
            <w:shd w:val="clear" w:color="auto" w:fill="auto"/>
            <w:noWrap/>
            <w:vAlign w:val="bottom"/>
            <w:hideMark/>
          </w:tcPr>
          <w:p w14:paraId="772DFBB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4,303</w:t>
            </w:r>
          </w:p>
        </w:tc>
        <w:tc>
          <w:tcPr>
            <w:tcW w:w="720" w:type="dxa"/>
            <w:tcBorders>
              <w:top w:val="nil"/>
              <w:left w:val="nil"/>
              <w:bottom w:val="single" w:sz="4" w:space="0" w:color="auto"/>
              <w:right w:val="single" w:sz="4" w:space="0" w:color="auto"/>
            </w:tcBorders>
            <w:shd w:val="clear" w:color="auto" w:fill="auto"/>
            <w:noWrap/>
            <w:vAlign w:val="bottom"/>
            <w:hideMark/>
          </w:tcPr>
          <w:p w14:paraId="3A1F3E4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4,303</w:t>
            </w:r>
          </w:p>
        </w:tc>
        <w:tc>
          <w:tcPr>
            <w:tcW w:w="720" w:type="dxa"/>
            <w:tcBorders>
              <w:top w:val="nil"/>
              <w:left w:val="nil"/>
              <w:bottom w:val="single" w:sz="4" w:space="0" w:color="auto"/>
              <w:right w:val="single" w:sz="4" w:space="0" w:color="auto"/>
            </w:tcBorders>
            <w:shd w:val="clear" w:color="auto" w:fill="auto"/>
            <w:noWrap/>
            <w:vAlign w:val="bottom"/>
            <w:hideMark/>
          </w:tcPr>
          <w:p w14:paraId="5BA501A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4,303</w:t>
            </w:r>
          </w:p>
        </w:tc>
        <w:tc>
          <w:tcPr>
            <w:tcW w:w="810" w:type="dxa"/>
            <w:tcBorders>
              <w:top w:val="nil"/>
              <w:left w:val="nil"/>
              <w:bottom w:val="single" w:sz="4" w:space="0" w:color="auto"/>
              <w:right w:val="single" w:sz="4" w:space="0" w:color="auto"/>
            </w:tcBorders>
            <w:shd w:val="clear" w:color="auto" w:fill="auto"/>
            <w:noWrap/>
            <w:vAlign w:val="bottom"/>
            <w:hideMark/>
          </w:tcPr>
          <w:p w14:paraId="643E72E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4,303</w:t>
            </w:r>
          </w:p>
        </w:tc>
        <w:tc>
          <w:tcPr>
            <w:tcW w:w="900" w:type="dxa"/>
            <w:tcBorders>
              <w:top w:val="nil"/>
              <w:left w:val="nil"/>
              <w:bottom w:val="single" w:sz="4" w:space="0" w:color="auto"/>
              <w:right w:val="single" w:sz="4" w:space="0" w:color="auto"/>
            </w:tcBorders>
            <w:shd w:val="clear" w:color="auto" w:fill="auto"/>
            <w:noWrap/>
            <w:vAlign w:val="bottom"/>
            <w:hideMark/>
          </w:tcPr>
          <w:p w14:paraId="4ACA3FE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4,303</w:t>
            </w:r>
          </w:p>
        </w:tc>
        <w:tc>
          <w:tcPr>
            <w:tcW w:w="990" w:type="dxa"/>
            <w:tcBorders>
              <w:top w:val="nil"/>
              <w:left w:val="nil"/>
              <w:bottom w:val="single" w:sz="4" w:space="0" w:color="auto"/>
              <w:right w:val="single" w:sz="4" w:space="0" w:color="auto"/>
            </w:tcBorders>
            <w:shd w:val="clear" w:color="auto" w:fill="auto"/>
            <w:noWrap/>
            <w:vAlign w:val="bottom"/>
            <w:hideMark/>
          </w:tcPr>
          <w:p w14:paraId="4C02B87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4,303</w:t>
            </w:r>
          </w:p>
        </w:tc>
        <w:tc>
          <w:tcPr>
            <w:tcW w:w="990" w:type="dxa"/>
            <w:tcBorders>
              <w:top w:val="nil"/>
              <w:left w:val="nil"/>
              <w:bottom w:val="single" w:sz="4" w:space="0" w:color="auto"/>
              <w:right w:val="single" w:sz="8" w:space="0" w:color="auto"/>
            </w:tcBorders>
            <w:shd w:val="clear" w:color="auto" w:fill="auto"/>
            <w:noWrap/>
            <w:vAlign w:val="bottom"/>
            <w:hideMark/>
          </w:tcPr>
          <w:p w14:paraId="1F6C945D"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51,640</w:t>
            </w:r>
          </w:p>
        </w:tc>
      </w:tr>
      <w:tr w:rsidR="00602AF9" w:rsidRPr="00602AF9" w14:paraId="6E39EE78"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2CF27F0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60" w:type="dxa"/>
            <w:tcBorders>
              <w:top w:val="nil"/>
              <w:left w:val="nil"/>
              <w:bottom w:val="single" w:sz="4" w:space="0" w:color="auto"/>
              <w:right w:val="single" w:sz="4" w:space="0" w:color="auto"/>
            </w:tcBorders>
            <w:shd w:val="clear" w:color="auto" w:fill="auto"/>
            <w:noWrap/>
            <w:vAlign w:val="bottom"/>
            <w:hideMark/>
          </w:tcPr>
          <w:p w14:paraId="6E00E7B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33C5669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36FC867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10C063F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FC8E76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19625C5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6D7D747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00E99A3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1CCD6D5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0FE99CF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1038AC8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6940917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6D19B4E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0E3DA6F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077E513A"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3F7E7505"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Real-Time Imbalance Energy Sales (MWh)</w:t>
            </w:r>
          </w:p>
        </w:tc>
        <w:tc>
          <w:tcPr>
            <w:tcW w:w="760" w:type="dxa"/>
            <w:tcBorders>
              <w:top w:val="nil"/>
              <w:left w:val="nil"/>
              <w:bottom w:val="single" w:sz="4" w:space="0" w:color="auto"/>
              <w:right w:val="single" w:sz="4" w:space="0" w:color="auto"/>
            </w:tcBorders>
            <w:shd w:val="clear" w:color="auto" w:fill="auto"/>
            <w:noWrap/>
            <w:vAlign w:val="bottom"/>
            <w:hideMark/>
          </w:tcPr>
          <w:p w14:paraId="715C0B5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732D0B1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220F213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397AD75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8A3BE3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CC5BBE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48C7021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15A7C60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6065EC8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413041B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3563D0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4E6F57A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2082B17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50DE9EC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23590D72"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13FEC72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xml:space="preserve">Real-Time Imbalance Energy </w:t>
            </w:r>
          </w:p>
        </w:tc>
        <w:tc>
          <w:tcPr>
            <w:tcW w:w="760" w:type="dxa"/>
            <w:tcBorders>
              <w:top w:val="nil"/>
              <w:left w:val="nil"/>
              <w:bottom w:val="single" w:sz="4" w:space="0" w:color="auto"/>
              <w:right w:val="single" w:sz="4" w:space="0" w:color="auto"/>
            </w:tcBorders>
            <w:shd w:val="clear" w:color="auto" w:fill="auto"/>
            <w:noWrap/>
            <w:vAlign w:val="bottom"/>
            <w:hideMark/>
          </w:tcPr>
          <w:p w14:paraId="302A2B8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5CD3F0F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765</w:t>
            </w:r>
          </w:p>
        </w:tc>
        <w:tc>
          <w:tcPr>
            <w:tcW w:w="900" w:type="dxa"/>
            <w:tcBorders>
              <w:top w:val="nil"/>
              <w:left w:val="nil"/>
              <w:bottom w:val="single" w:sz="4" w:space="0" w:color="auto"/>
              <w:right w:val="single" w:sz="4" w:space="0" w:color="auto"/>
            </w:tcBorders>
            <w:shd w:val="clear" w:color="auto" w:fill="auto"/>
            <w:noWrap/>
            <w:vAlign w:val="bottom"/>
            <w:hideMark/>
          </w:tcPr>
          <w:p w14:paraId="49D1272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1,205</w:t>
            </w:r>
          </w:p>
        </w:tc>
        <w:tc>
          <w:tcPr>
            <w:tcW w:w="900" w:type="dxa"/>
            <w:tcBorders>
              <w:top w:val="nil"/>
              <w:left w:val="nil"/>
              <w:bottom w:val="single" w:sz="4" w:space="0" w:color="auto"/>
              <w:right w:val="single" w:sz="4" w:space="0" w:color="auto"/>
            </w:tcBorders>
            <w:shd w:val="clear" w:color="auto" w:fill="auto"/>
            <w:noWrap/>
            <w:vAlign w:val="bottom"/>
            <w:hideMark/>
          </w:tcPr>
          <w:p w14:paraId="77D7C5B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2BC86F9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436EE98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11018D7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039C517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1EEE102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2DEEA4C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37341C6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653207B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392</w:t>
            </w:r>
          </w:p>
        </w:tc>
        <w:tc>
          <w:tcPr>
            <w:tcW w:w="990" w:type="dxa"/>
            <w:tcBorders>
              <w:top w:val="nil"/>
              <w:left w:val="nil"/>
              <w:bottom w:val="single" w:sz="4" w:space="0" w:color="auto"/>
              <w:right w:val="single" w:sz="4" w:space="0" w:color="auto"/>
            </w:tcBorders>
            <w:shd w:val="clear" w:color="auto" w:fill="auto"/>
            <w:noWrap/>
            <w:vAlign w:val="bottom"/>
            <w:hideMark/>
          </w:tcPr>
          <w:p w14:paraId="4B5EB3B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714</w:t>
            </w:r>
          </w:p>
        </w:tc>
        <w:tc>
          <w:tcPr>
            <w:tcW w:w="990" w:type="dxa"/>
            <w:tcBorders>
              <w:top w:val="nil"/>
              <w:left w:val="nil"/>
              <w:bottom w:val="single" w:sz="4" w:space="0" w:color="auto"/>
              <w:right w:val="single" w:sz="8" w:space="0" w:color="auto"/>
            </w:tcBorders>
            <w:shd w:val="clear" w:color="auto" w:fill="auto"/>
            <w:noWrap/>
            <w:vAlign w:val="bottom"/>
            <w:hideMark/>
          </w:tcPr>
          <w:p w14:paraId="0B219B8C"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3,077</w:t>
            </w:r>
          </w:p>
        </w:tc>
      </w:tr>
      <w:tr w:rsidR="00602AF9" w:rsidRPr="00602AF9" w14:paraId="59340646"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2A65A21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Real-Time Imbalance Energy ($MWh)</w:t>
            </w:r>
          </w:p>
        </w:tc>
        <w:tc>
          <w:tcPr>
            <w:tcW w:w="760" w:type="dxa"/>
            <w:tcBorders>
              <w:top w:val="nil"/>
              <w:left w:val="nil"/>
              <w:bottom w:val="single" w:sz="4" w:space="0" w:color="auto"/>
              <w:right w:val="single" w:sz="4" w:space="0" w:color="auto"/>
            </w:tcBorders>
            <w:shd w:val="clear" w:color="auto" w:fill="auto"/>
            <w:noWrap/>
            <w:vAlign w:val="bottom"/>
            <w:hideMark/>
          </w:tcPr>
          <w:p w14:paraId="1808E1E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27CEB9E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$40.41</w:t>
            </w:r>
          </w:p>
        </w:tc>
        <w:tc>
          <w:tcPr>
            <w:tcW w:w="900" w:type="dxa"/>
            <w:tcBorders>
              <w:top w:val="nil"/>
              <w:left w:val="nil"/>
              <w:bottom w:val="single" w:sz="4" w:space="0" w:color="auto"/>
              <w:right w:val="single" w:sz="4" w:space="0" w:color="auto"/>
            </w:tcBorders>
            <w:shd w:val="clear" w:color="auto" w:fill="auto"/>
            <w:noWrap/>
            <w:vAlign w:val="bottom"/>
            <w:hideMark/>
          </w:tcPr>
          <w:p w14:paraId="40BD9C3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$39.67</w:t>
            </w:r>
          </w:p>
        </w:tc>
        <w:tc>
          <w:tcPr>
            <w:tcW w:w="900" w:type="dxa"/>
            <w:tcBorders>
              <w:top w:val="nil"/>
              <w:left w:val="nil"/>
              <w:bottom w:val="single" w:sz="4" w:space="0" w:color="auto"/>
              <w:right w:val="single" w:sz="4" w:space="0" w:color="auto"/>
            </w:tcBorders>
            <w:shd w:val="clear" w:color="auto" w:fill="auto"/>
            <w:noWrap/>
            <w:vAlign w:val="bottom"/>
            <w:hideMark/>
          </w:tcPr>
          <w:p w14:paraId="451FD68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$35.03</w:t>
            </w:r>
          </w:p>
        </w:tc>
        <w:tc>
          <w:tcPr>
            <w:tcW w:w="810" w:type="dxa"/>
            <w:tcBorders>
              <w:top w:val="nil"/>
              <w:left w:val="nil"/>
              <w:bottom w:val="single" w:sz="4" w:space="0" w:color="auto"/>
              <w:right w:val="single" w:sz="4" w:space="0" w:color="auto"/>
            </w:tcBorders>
            <w:shd w:val="clear" w:color="auto" w:fill="auto"/>
            <w:noWrap/>
            <w:vAlign w:val="bottom"/>
            <w:hideMark/>
          </w:tcPr>
          <w:p w14:paraId="717506D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$30.45</w:t>
            </w:r>
          </w:p>
        </w:tc>
        <w:tc>
          <w:tcPr>
            <w:tcW w:w="810" w:type="dxa"/>
            <w:tcBorders>
              <w:top w:val="nil"/>
              <w:left w:val="nil"/>
              <w:bottom w:val="single" w:sz="4" w:space="0" w:color="auto"/>
              <w:right w:val="single" w:sz="4" w:space="0" w:color="auto"/>
            </w:tcBorders>
            <w:shd w:val="clear" w:color="auto" w:fill="auto"/>
            <w:noWrap/>
            <w:vAlign w:val="bottom"/>
            <w:hideMark/>
          </w:tcPr>
          <w:p w14:paraId="3194B9E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$28.96</w:t>
            </w:r>
          </w:p>
        </w:tc>
        <w:tc>
          <w:tcPr>
            <w:tcW w:w="810" w:type="dxa"/>
            <w:tcBorders>
              <w:top w:val="nil"/>
              <w:left w:val="nil"/>
              <w:bottom w:val="single" w:sz="4" w:space="0" w:color="auto"/>
              <w:right w:val="single" w:sz="4" w:space="0" w:color="auto"/>
            </w:tcBorders>
            <w:shd w:val="clear" w:color="auto" w:fill="auto"/>
            <w:noWrap/>
            <w:vAlign w:val="bottom"/>
            <w:hideMark/>
          </w:tcPr>
          <w:p w14:paraId="31ADA61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$28.54</w:t>
            </w:r>
          </w:p>
        </w:tc>
        <w:tc>
          <w:tcPr>
            <w:tcW w:w="810" w:type="dxa"/>
            <w:tcBorders>
              <w:top w:val="nil"/>
              <w:left w:val="nil"/>
              <w:bottom w:val="single" w:sz="4" w:space="0" w:color="auto"/>
              <w:right w:val="single" w:sz="4" w:space="0" w:color="auto"/>
            </w:tcBorders>
            <w:shd w:val="clear" w:color="auto" w:fill="auto"/>
            <w:noWrap/>
            <w:vAlign w:val="bottom"/>
            <w:hideMark/>
          </w:tcPr>
          <w:p w14:paraId="6DCAB1C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$34.98</w:t>
            </w:r>
          </w:p>
        </w:tc>
        <w:tc>
          <w:tcPr>
            <w:tcW w:w="720" w:type="dxa"/>
            <w:tcBorders>
              <w:top w:val="nil"/>
              <w:left w:val="nil"/>
              <w:bottom w:val="single" w:sz="4" w:space="0" w:color="auto"/>
              <w:right w:val="single" w:sz="4" w:space="0" w:color="auto"/>
            </w:tcBorders>
            <w:shd w:val="clear" w:color="auto" w:fill="auto"/>
            <w:noWrap/>
            <w:vAlign w:val="bottom"/>
            <w:hideMark/>
          </w:tcPr>
          <w:p w14:paraId="1411FF5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$38.98</w:t>
            </w:r>
          </w:p>
        </w:tc>
        <w:tc>
          <w:tcPr>
            <w:tcW w:w="720" w:type="dxa"/>
            <w:tcBorders>
              <w:top w:val="nil"/>
              <w:left w:val="nil"/>
              <w:bottom w:val="single" w:sz="4" w:space="0" w:color="auto"/>
              <w:right w:val="single" w:sz="4" w:space="0" w:color="auto"/>
            </w:tcBorders>
            <w:shd w:val="clear" w:color="auto" w:fill="auto"/>
            <w:noWrap/>
            <w:vAlign w:val="bottom"/>
            <w:hideMark/>
          </w:tcPr>
          <w:p w14:paraId="117CCE4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$34.88</w:t>
            </w:r>
          </w:p>
        </w:tc>
        <w:tc>
          <w:tcPr>
            <w:tcW w:w="810" w:type="dxa"/>
            <w:tcBorders>
              <w:top w:val="nil"/>
              <w:left w:val="nil"/>
              <w:bottom w:val="single" w:sz="4" w:space="0" w:color="auto"/>
              <w:right w:val="single" w:sz="4" w:space="0" w:color="auto"/>
            </w:tcBorders>
            <w:shd w:val="clear" w:color="auto" w:fill="auto"/>
            <w:noWrap/>
            <w:vAlign w:val="bottom"/>
            <w:hideMark/>
          </w:tcPr>
          <w:p w14:paraId="7C0212F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$36.81</w:t>
            </w:r>
          </w:p>
        </w:tc>
        <w:tc>
          <w:tcPr>
            <w:tcW w:w="900" w:type="dxa"/>
            <w:tcBorders>
              <w:top w:val="nil"/>
              <w:left w:val="nil"/>
              <w:bottom w:val="single" w:sz="4" w:space="0" w:color="auto"/>
              <w:right w:val="single" w:sz="4" w:space="0" w:color="auto"/>
            </w:tcBorders>
            <w:shd w:val="clear" w:color="auto" w:fill="auto"/>
            <w:noWrap/>
            <w:vAlign w:val="bottom"/>
            <w:hideMark/>
          </w:tcPr>
          <w:p w14:paraId="769E8F2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$39.01</w:t>
            </w:r>
          </w:p>
        </w:tc>
        <w:tc>
          <w:tcPr>
            <w:tcW w:w="990" w:type="dxa"/>
            <w:tcBorders>
              <w:top w:val="nil"/>
              <w:left w:val="nil"/>
              <w:bottom w:val="single" w:sz="4" w:space="0" w:color="auto"/>
              <w:right w:val="single" w:sz="4" w:space="0" w:color="auto"/>
            </w:tcBorders>
            <w:shd w:val="clear" w:color="auto" w:fill="auto"/>
            <w:noWrap/>
            <w:vAlign w:val="bottom"/>
            <w:hideMark/>
          </w:tcPr>
          <w:p w14:paraId="3BE5D98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$40.54</w:t>
            </w:r>
          </w:p>
        </w:tc>
        <w:tc>
          <w:tcPr>
            <w:tcW w:w="990" w:type="dxa"/>
            <w:tcBorders>
              <w:top w:val="nil"/>
              <w:left w:val="nil"/>
              <w:bottom w:val="single" w:sz="4" w:space="0" w:color="auto"/>
              <w:right w:val="single" w:sz="8" w:space="0" w:color="auto"/>
            </w:tcBorders>
            <w:shd w:val="clear" w:color="auto" w:fill="auto"/>
            <w:noWrap/>
            <w:vAlign w:val="bottom"/>
            <w:hideMark/>
          </w:tcPr>
          <w:p w14:paraId="7BD5EEB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4141CD4A"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3BE187F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Real-Time Imbalance Energy Sales Total</w:t>
            </w:r>
          </w:p>
        </w:tc>
        <w:tc>
          <w:tcPr>
            <w:tcW w:w="760" w:type="dxa"/>
            <w:tcBorders>
              <w:top w:val="nil"/>
              <w:left w:val="nil"/>
              <w:bottom w:val="single" w:sz="4" w:space="0" w:color="auto"/>
              <w:right w:val="single" w:sz="4" w:space="0" w:color="auto"/>
            </w:tcBorders>
            <w:shd w:val="clear" w:color="auto" w:fill="auto"/>
            <w:noWrap/>
            <w:vAlign w:val="bottom"/>
            <w:hideMark/>
          </w:tcPr>
          <w:p w14:paraId="5629F51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22AC051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$30,934</w:t>
            </w:r>
          </w:p>
        </w:tc>
        <w:tc>
          <w:tcPr>
            <w:tcW w:w="900" w:type="dxa"/>
            <w:tcBorders>
              <w:top w:val="nil"/>
              <w:left w:val="nil"/>
              <w:bottom w:val="single" w:sz="4" w:space="0" w:color="auto"/>
              <w:right w:val="single" w:sz="4" w:space="0" w:color="auto"/>
            </w:tcBorders>
            <w:shd w:val="clear" w:color="auto" w:fill="auto"/>
            <w:noWrap/>
            <w:vAlign w:val="bottom"/>
            <w:hideMark/>
          </w:tcPr>
          <w:p w14:paraId="3C4D053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$47,807</w:t>
            </w:r>
          </w:p>
        </w:tc>
        <w:tc>
          <w:tcPr>
            <w:tcW w:w="900" w:type="dxa"/>
            <w:tcBorders>
              <w:top w:val="nil"/>
              <w:left w:val="nil"/>
              <w:bottom w:val="single" w:sz="4" w:space="0" w:color="auto"/>
              <w:right w:val="single" w:sz="4" w:space="0" w:color="auto"/>
            </w:tcBorders>
            <w:shd w:val="clear" w:color="auto" w:fill="auto"/>
            <w:noWrap/>
            <w:vAlign w:val="bottom"/>
            <w:hideMark/>
          </w:tcPr>
          <w:p w14:paraId="71CF285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334A6A8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48E521B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194A780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58EBF15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6E95C0E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0215A61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1391DAA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5D7D529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$15,287</w:t>
            </w:r>
          </w:p>
        </w:tc>
        <w:tc>
          <w:tcPr>
            <w:tcW w:w="990" w:type="dxa"/>
            <w:tcBorders>
              <w:top w:val="nil"/>
              <w:left w:val="nil"/>
              <w:bottom w:val="single" w:sz="4" w:space="0" w:color="auto"/>
              <w:right w:val="single" w:sz="4" w:space="0" w:color="auto"/>
            </w:tcBorders>
            <w:shd w:val="clear" w:color="auto" w:fill="auto"/>
            <w:noWrap/>
            <w:vAlign w:val="bottom"/>
            <w:hideMark/>
          </w:tcPr>
          <w:p w14:paraId="2BD7591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$28,955</w:t>
            </w:r>
          </w:p>
        </w:tc>
        <w:tc>
          <w:tcPr>
            <w:tcW w:w="990" w:type="dxa"/>
            <w:tcBorders>
              <w:top w:val="nil"/>
              <w:left w:val="nil"/>
              <w:bottom w:val="single" w:sz="4" w:space="0" w:color="auto"/>
              <w:right w:val="single" w:sz="8" w:space="0" w:color="auto"/>
            </w:tcBorders>
            <w:shd w:val="clear" w:color="auto" w:fill="auto"/>
            <w:noWrap/>
            <w:vAlign w:val="bottom"/>
            <w:hideMark/>
          </w:tcPr>
          <w:p w14:paraId="7F823540"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$122,983</w:t>
            </w:r>
          </w:p>
        </w:tc>
      </w:tr>
      <w:tr w:rsidR="00602AF9" w:rsidRPr="00602AF9" w14:paraId="0FD10B0F"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146D5F3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60" w:type="dxa"/>
            <w:tcBorders>
              <w:top w:val="nil"/>
              <w:left w:val="nil"/>
              <w:bottom w:val="single" w:sz="4" w:space="0" w:color="auto"/>
              <w:right w:val="single" w:sz="4" w:space="0" w:color="auto"/>
            </w:tcBorders>
            <w:shd w:val="clear" w:color="auto" w:fill="auto"/>
            <w:noWrap/>
            <w:vAlign w:val="bottom"/>
            <w:hideMark/>
          </w:tcPr>
          <w:p w14:paraId="42EB41F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564F3B6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38A7F7D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1EDB461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5D1C1A5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1A2C95B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B775F5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6D91AE1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08CFF97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2DA1960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2B048D6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68B1E84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0C29FF8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423BEBC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6048427C"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61A20927"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 xml:space="preserve">Cost/MWh </w:t>
            </w:r>
            <w:r w:rsidRPr="00602AF9">
              <w:rPr>
                <w:rFonts w:eastAsia="Times New Roman"/>
                <w:sz w:val="13"/>
                <w:szCs w:val="13"/>
              </w:rPr>
              <w:t>(no transportation added)</w:t>
            </w:r>
          </w:p>
        </w:tc>
        <w:tc>
          <w:tcPr>
            <w:tcW w:w="760" w:type="dxa"/>
            <w:tcBorders>
              <w:top w:val="nil"/>
              <w:left w:val="nil"/>
              <w:bottom w:val="single" w:sz="4" w:space="0" w:color="auto"/>
              <w:right w:val="single" w:sz="4" w:space="0" w:color="auto"/>
            </w:tcBorders>
            <w:shd w:val="clear" w:color="auto" w:fill="auto"/>
            <w:noWrap/>
            <w:vAlign w:val="bottom"/>
            <w:hideMark/>
          </w:tcPr>
          <w:p w14:paraId="2045FAA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37AEB31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44183C1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70C5F89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5DDFE6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6075E84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265C8F1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47EA07A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783532A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2BE5942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2171615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15AFA01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0D9D84A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6EF5A1A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52C38941"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4F2B8AC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Annual Baseload Energy On-Peak ($MWh)</w:t>
            </w:r>
          </w:p>
        </w:tc>
        <w:tc>
          <w:tcPr>
            <w:tcW w:w="760" w:type="dxa"/>
            <w:tcBorders>
              <w:top w:val="nil"/>
              <w:left w:val="nil"/>
              <w:bottom w:val="single" w:sz="4" w:space="0" w:color="auto"/>
              <w:right w:val="single" w:sz="4" w:space="0" w:color="auto"/>
            </w:tcBorders>
            <w:shd w:val="clear" w:color="auto" w:fill="auto"/>
            <w:noWrap/>
            <w:vAlign w:val="bottom"/>
            <w:hideMark/>
          </w:tcPr>
          <w:p w14:paraId="5476E3A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700974A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$47.50 </w:t>
            </w:r>
          </w:p>
        </w:tc>
        <w:tc>
          <w:tcPr>
            <w:tcW w:w="900" w:type="dxa"/>
            <w:tcBorders>
              <w:top w:val="nil"/>
              <w:left w:val="nil"/>
              <w:bottom w:val="single" w:sz="4" w:space="0" w:color="auto"/>
              <w:right w:val="single" w:sz="4" w:space="0" w:color="auto"/>
            </w:tcBorders>
            <w:shd w:val="clear" w:color="auto" w:fill="auto"/>
            <w:noWrap/>
            <w:vAlign w:val="bottom"/>
            <w:hideMark/>
          </w:tcPr>
          <w:p w14:paraId="35CE3BA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$47.50 </w:t>
            </w:r>
          </w:p>
        </w:tc>
        <w:tc>
          <w:tcPr>
            <w:tcW w:w="900" w:type="dxa"/>
            <w:tcBorders>
              <w:top w:val="nil"/>
              <w:left w:val="nil"/>
              <w:bottom w:val="single" w:sz="4" w:space="0" w:color="auto"/>
              <w:right w:val="single" w:sz="4" w:space="0" w:color="auto"/>
            </w:tcBorders>
            <w:shd w:val="clear" w:color="auto" w:fill="auto"/>
            <w:noWrap/>
            <w:vAlign w:val="bottom"/>
            <w:hideMark/>
          </w:tcPr>
          <w:p w14:paraId="43D487C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$47.50 </w:t>
            </w:r>
          </w:p>
        </w:tc>
        <w:tc>
          <w:tcPr>
            <w:tcW w:w="810" w:type="dxa"/>
            <w:tcBorders>
              <w:top w:val="nil"/>
              <w:left w:val="nil"/>
              <w:bottom w:val="single" w:sz="4" w:space="0" w:color="auto"/>
              <w:right w:val="single" w:sz="4" w:space="0" w:color="auto"/>
            </w:tcBorders>
            <w:shd w:val="clear" w:color="auto" w:fill="auto"/>
            <w:noWrap/>
            <w:vAlign w:val="bottom"/>
            <w:hideMark/>
          </w:tcPr>
          <w:p w14:paraId="4B6AE4D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$47.50 </w:t>
            </w:r>
          </w:p>
        </w:tc>
        <w:tc>
          <w:tcPr>
            <w:tcW w:w="810" w:type="dxa"/>
            <w:tcBorders>
              <w:top w:val="nil"/>
              <w:left w:val="nil"/>
              <w:bottom w:val="single" w:sz="4" w:space="0" w:color="auto"/>
              <w:right w:val="single" w:sz="4" w:space="0" w:color="auto"/>
            </w:tcBorders>
            <w:shd w:val="clear" w:color="auto" w:fill="auto"/>
            <w:noWrap/>
            <w:vAlign w:val="bottom"/>
            <w:hideMark/>
          </w:tcPr>
          <w:p w14:paraId="5EDAFC3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$47.50 </w:t>
            </w:r>
          </w:p>
        </w:tc>
        <w:tc>
          <w:tcPr>
            <w:tcW w:w="810" w:type="dxa"/>
            <w:tcBorders>
              <w:top w:val="nil"/>
              <w:left w:val="nil"/>
              <w:bottom w:val="single" w:sz="4" w:space="0" w:color="auto"/>
              <w:right w:val="single" w:sz="4" w:space="0" w:color="auto"/>
            </w:tcBorders>
            <w:shd w:val="clear" w:color="auto" w:fill="auto"/>
            <w:noWrap/>
            <w:vAlign w:val="bottom"/>
            <w:hideMark/>
          </w:tcPr>
          <w:p w14:paraId="120B264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$47.50 </w:t>
            </w:r>
          </w:p>
        </w:tc>
        <w:tc>
          <w:tcPr>
            <w:tcW w:w="810" w:type="dxa"/>
            <w:tcBorders>
              <w:top w:val="nil"/>
              <w:left w:val="nil"/>
              <w:bottom w:val="single" w:sz="4" w:space="0" w:color="auto"/>
              <w:right w:val="single" w:sz="4" w:space="0" w:color="auto"/>
            </w:tcBorders>
            <w:shd w:val="clear" w:color="auto" w:fill="auto"/>
            <w:noWrap/>
            <w:vAlign w:val="bottom"/>
            <w:hideMark/>
          </w:tcPr>
          <w:p w14:paraId="50C7FFC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$47.50 </w:t>
            </w:r>
          </w:p>
        </w:tc>
        <w:tc>
          <w:tcPr>
            <w:tcW w:w="720" w:type="dxa"/>
            <w:tcBorders>
              <w:top w:val="nil"/>
              <w:left w:val="nil"/>
              <w:bottom w:val="single" w:sz="4" w:space="0" w:color="auto"/>
              <w:right w:val="single" w:sz="4" w:space="0" w:color="auto"/>
            </w:tcBorders>
            <w:shd w:val="clear" w:color="auto" w:fill="auto"/>
            <w:noWrap/>
            <w:vAlign w:val="bottom"/>
            <w:hideMark/>
          </w:tcPr>
          <w:p w14:paraId="23AD5A6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$47.50 </w:t>
            </w:r>
          </w:p>
        </w:tc>
        <w:tc>
          <w:tcPr>
            <w:tcW w:w="720" w:type="dxa"/>
            <w:tcBorders>
              <w:top w:val="nil"/>
              <w:left w:val="nil"/>
              <w:bottom w:val="single" w:sz="4" w:space="0" w:color="auto"/>
              <w:right w:val="single" w:sz="4" w:space="0" w:color="auto"/>
            </w:tcBorders>
            <w:shd w:val="clear" w:color="auto" w:fill="auto"/>
            <w:noWrap/>
            <w:vAlign w:val="bottom"/>
            <w:hideMark/>
          </w:tcPr>
          <w:p w14:paraId="4C71EFB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$47.50 </w:t>
            </w:r>
          </w:p>
        </w:tc>
        <w:tc>
          <w:tcPr>
            <w:tcW w:w="810" w:type="dxa"/>
            <w:tcBorders>
              <w:top w:val="nil"/>
              <w:left w:val="nil"/>
              <w:bottom w:val="single" w:sz="4" w:space="0" w:color="auto"/>
              <w:right w:val="single" w:sz="4" w:space="0" w:color="auto"/>
            </w:tcBorders>
            <w:shd w:val="clear" w:color="auto" w:fill="auto"/>
            <w:noWrap/>
            <w:vAlign w:val="bottom"/>
            <w:hideMark/>
          </w:tcPr>
          <w:p w14:paraId="4A06389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$47.50 </w:t>
            </w:r>
          </w:p>
        </w:tc>
        <w:tc>
          <w:tcPr>
            <w:tcW w:w="900" w:type="dxa"/>
            <w:tcBorders>
              <w:top w:val="nil"/>
              <w:left w:val="nil"/>
              <w:bottom w:val="single" w:sz="4" w:space="0" w:color="auto"/>
              <w:right w:val="single" w:sz="4" w:space="0" w:color="auto"/>
            </w:tcBorders>
            <w:shd w:val="clear" w:color="auto" w:fill="auto"/>
            <w:noWrap/>
            <w:vAlign w:val="bottom"/>
            <w:hideMark/>
          </w:tcPr>
          <w:p w14:paraId="6BB4DA8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$47.50 </w:t>
            </w:r>
          </w:p>
        </w:tc>
        <w:tc>
          <w:tcPr>
            <w:tcW w:w="990" w:type="dxa"/>
            <w:tcBorders>
              <w:top w:val="nil"/>
              <w:left w:val="nil"/>
              <w:bottom w:val="single" w:sz="4" w:space="0" w:color="auto"/>
              <w:right w:val="single" w:sz="4" w:space="0" w:color="auto"/>
            </w:tcBorders>
            <w:shd w:val="clear" w:color="auto" w:fill="auto"/>
            <w:noWrap/>
            <w:vAlign w:val="bottom"/>
            <w:hideMark/>
          </w:tcPr>
          <w:p w14:paraId="143074A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$47.50 </w:t>
            </w:r>
          </w:p>
        </w:tc>
        <w:tc>
          <w:tcPr>
            <w:tcW w:w="990" w:type="dxa"/>
            <w:tcBorders>
              <w:top w:val="nil"/>
              <w:left w:val="nil"/>
              <w:bottom w:val="single" w:sz="4" w:space="0" w:color="auto"/>
              <w:right w:val="single" w:sz="8" w:space="0" w:color="auto"/>
            </w:tcBorders>
            <w:shd w:val="clear" w:color="auto" w:fill="auto"/>
            <w:noWrap/>
            <w:vAlign w:val="bottom"/>
            <w:hideMark/>
          </w:tcPr>
          <w:p w14:paraId="21F86EE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2409250D"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32756DB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Seasonal Baseload Energy On-peak ($MWh)</w:t>
            </w:r>
          </w:p>
        </w:tc>
        <w:tc>
          <w:tcPr>
            <w:tcW w:w="760" w:type="dxa"/>
            <w:tcBorders>
              <w:top w:val="nil"/>
              <w:left w:val="nil"/>
              <w:bottom w:val="single" w:sz="4" w:space="0" w:color="auto"/>
              <w:right w:val="single" w:sz="4" w:space="0" w:color="auto"/>
            </w:tcBorders>
            <w:shd w:val="clear" w:color="auto" w:fill="auto"/>
            <w:noWrap/>
            <w:vAlign w:val="bottom"/>
            <w:hideMark/>
          </w:tcPr>
          <w:p w14:paraId="5DFDC21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6B0AEAC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$38.85 </w:t>
            </w:r>
          </w:p>
        </w:tc>
        <w:tc>
          <w:tcPr>
            <w:tcW w:w="900" w:type="dxa"/>
            <w:tcBorders>
              <w:top w:val="nil"/>
              <w:left w:val="nil"/>
              <w:bottom w:val="single" w:sz="4" w:space="0" w:color="auto"/>
              <w:right w:val="single" w:sz="4" w:space="0" w:color="auto"/>
            </w:tcBorders>
            <w:shd w:val="clear" w:color="auto" w:fill="auto"/>
            <w:noWrap/>
            <w:vAlign w:val="bottom"/>
            <w:hideMark/>
          </w:tcPr>
          <w:p w14:paraId="1CDEB88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$38.85 </w:t>
            </w:r>
          </w:p>
        </w:tc>
        <w:tc>
          <w:tcPr>
            <w:tcW w:w="900" w:type="dxa"/>
            <w:tcBorders>
              <w:top w:val="nil"/>
              <w:left w:val="nil"/>
              <w:bottom w:val="single" w:sz="4" w:space="0" w:color="auto"/>
              <w:right w:val="single" w:sz="4" w:space="0" w:color="auto"/>
            </w:tcBorders>
            <w:shd w:val="clear" w:color="auto" w:fill="auto"/>
            <w:noWrap/>
            <w:vAlign w:val="bottom"/>
            <w:hideMark/>
          </w:tcPr>
          <w:p w14:paraId="2758F46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$38.85 </w:t>
            </w:r>
          </w:p>
        </w:tc>
        <w:tc>
          <w:tcPr>
            <w:tcW w:w="810" w:type="dxa"/>
            <w:tcBorders>
              <w:top w:val="nil"/>
              <w:left w:val="nil"/>
              <w:bottom w:val="single" w:sz="4" w:space="0" w:color="auto"/>
              <w:right w:val="single" w:sz="4" w:space="0" w:color="auto"/>
            </w:tcBorders>
            <w:shd w:val="clear" w:color="auto" w:fill="auto"/>
            <w:noWrap/>
            <w:vAlign w:val="bottom"/>
            <w:hideMark/>
          </w:tcPr>
          <w:p w14:paraId="1AA5989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$38.85 </w:t>
            </w:r>
          </w:p>
        </w:tc>
        <w:tc>
          <w:tcPr>
            <w:tcW w:w="810" w:type="dxa"/>
            <w:tcBorders>
              <w:top w:val="nil"/>
              <w:left w:val="nil"/>
              <w:bottom w:val="single" w:sz="4" w:space="0" w:color="auto"/>
              <w:right w:val="single" w:sz="4" w:space="0" w:color="auto"/>
            </w:tcBorders>
            <w:shd w:val="clear" w:color="auto" w:fill="auto"/>
            <w:noWrap/>
            <w:vAlign w:val="bottom"/>
            <w:hideMark/>
          </w:tcPr>
          <w:p w14:paraId="5DDCC6E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$38.85 </w:t>
            </w:r>
          </w:p>
        </w:tc>
        <w:tc>
          <w:tcPr>
            <w:tcW w:w="810" w:type="dxa"/>
            <w:tcBorders>
              <w:top w:val="nil"/>
              <w:left w:val="nil"/>
              <w:bottom w:val="single" w:sz="4" w:space="0" w:color="auto"/>
              <w:right w:val="single" w:sz="4" w:space="0" w:color="auto"/>
            </w:tcBorders>
            <w:shd w:val="clear" w:color="auto" w:fill="auto"/>
            <w:noWrap/>
            <w:vAlign w:val="bottom"/>
            <w:hideMark/>
          </w:tcPr>
          <w:p w14:paraId="79C68BA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$38.85 </w:t>
            </w:r>
          </w:p>
        </w:tc>
        <w:tc>
          <w:tcPr>
            <w:tcW w:w="810" w:type="dxa"/>
            <w:tcBorders>
              <w:top w:val="nil"/>
              <w:left w:val="nil"/>
              <w:bottom w:val="single" w:sz="4" w:space="0" w:color="auto"/>
              <w:right w:val="single" w:sz="4" w:space="0" w:color="auto"/>
            </w:tcBorders>
            <w:shd w:val="clear" w:color="auto" w:fill="auto"/>
            <w:noWrap/>
            <w:vAlign w:val="bottom"/>
            <w:hideMark/>
          </w:tcPr>
          <w:p w14:paraId="50E7ED9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$38.85 </w:t>
            </w:r>
          </w:p>
        </w:tc>
        <w:tc>
          <w:tcPr>
            <w:tcW w:w="720" w:type="dxa"/>
            <w:tcBorders>
              <w:top w:val="nil"/>
              <w:left w:val="nil"/>
              <w:bottom w:val="single" w:sz="4" w:space="0" w:color="auto"/>
              <w:right w:val="single" w:sz="4" w:space="0" w:color="auto"/>
            </w:tcBorders>
            <w:shd w:val="clear" w:color="auto" w:fill="auto"/>
            <w:noWrap/>
            <w:vAlign w:val="bottom"/>
            <w:hideMark/>
          </w:tcPr>
          <w:p w14:paraId="6C93948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$38.85 </w:t>
            </w:r>
          </w:p>
        </w:tc>
        <w:tc>
          <w:tcPr>
            <w:tcW w:w="720" w:type="dxa"/>
            <w:tcBorders>
              <w:top w:val="nil"/>
              <w:left w:val="nil"/>
              <w:bottom w:val="single" w:sz="4" w:space="0" w:color="auto"/>
              <w:right w:val="single" w:sz="4" w:space="0" w:color="auto"/>
            </w:tcBorders>
            <w:shd w:val="clear" w:color="auto" w:fill="auto"/>
            <w:noWrap/>
            <w:vAlign w:val="bottom"/>
            <w:hideMark/>
          </w:tcPr>
          <w:p w14:paraId="74B6AA0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$38.85 </w:t>
            </w:r>
          </w:p>
        </w:tc>
        <w:tc>
          <w:tcPr>
            <w:tcW w:w="810" w:type="dxa"/>
            <w:tcBorders>
              <w:top w:val="nil"/>
              <w:left w:val="nil"/>
              <w:bottom w:val="single" w:sz="4" w:space="0" w:color="auto"/>
              <w:right w:val="single" w:sz="4" w:space="0" w:color="auto"/>
            </w:tcBorders>
            <w:shd w:val="clear" w:color="auto" w:fill="auto"/>
            <w:noWrap/>
            <w:vAlign w:val="bottom"/>
            <w:hideMark/>
          </w:tcPr>
          <w:p w14:paraId="1EA4DEF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$38.85 </w:t>
            </w:r>
          </w:p>
        </w:tc>
        <w:tc>
          <w:tcPr>
            <w:tcW w:w="900" w:type="dxa"/>
            <w:tcBorders>
              <w:top w:val="nil"/>
              <w:left w:val="nil"/>
              <w:bottom w:val="single" w:sz="4" w:space="0" w:color="auto"/>
              <w:right w:val="single" w:sz="4" w:space="0" w:color="auto"/>
            </w:tcBorders>
            <w:shd w:val="clear" w:color="auto" w:fill="auto"/>
            <w:noWrap/>
            <w:vAlign w:val="bottom"/>
            <w:hideMark/>
          </w:tcPr>
          <w:p w14:paraId="360AE4F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$38.85 </w:t>
            </w:r>
          </w:p>
        </w:tc>
        <w:tc>
          <w:tcPr>
            <w:tcW w:w="990" w:type="dxa"/>
            <w:tcBorders>
              <w:top w:val="nil"/>
              <w:left w:val="nil"/>
              <w:bottom w:val="single" w:sz="4" w:space="0" w:color="auto"/>
              <w:right w:val="single" w:sz="4" w:space="0" w:color="auto"/>
            </w:tcBorders>
            <w:shd w:val="clear" w:color="auto" w:fill="auto"/>
            <w:noWrap/>
            <w:vAlign w:val="bottom"/>
            <w:hideMark/>
          </w:tcPr>
          <w:p w14:paraId="5AFF219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$38.85 </w:t>
            </w:r>
          </w:p>
        </w:tc>
        <w:tc>
          <w:tcPr>
            <w:tcW w:w="990" w:type="dxa"/>
            <w:tcBorders>
              <w:top w:val="nil"/>
              <w:left w:val="nil"/>
              <w:bottom w:val="single" w:sz="4" w:space="0" w:color="auto"/>
              <w:right w:val="single" w:sz="8" w:space="0" w:color="auto"/>
            </w:tcBorders>
            <w:shd w:val="clear" w:color="auto" w:fill="auto"/>
            <w:noWrap/>
            <w:vAlign w:val="bottom"/>
            <w:hideMark/>
          </w:tcPr>
          <w:p w14:paraId="08B85E5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7CD0D7F1"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0DDF229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Seasonal Baseload Energy Off-peak ($MWh)</w:t>
            </w:r>
          </w:p>
        </w:tc>
        <w:tc>
          <w:tcPr>
            <w:tcW w:w="760" w:type="dxa"/>
            <w:tcBorders>
              <w:top w:val="nil"/>
              <w:left w:val="nil"/>
              <w:bottom w:val="single" w:sz="4" w:space="0" w:color="auto"/>
              <w:right w:val="single" w:sz="4" w:space="0" w:color="auto"/>
            </w:tcBorders>
            <w:shd w:val="clear" w:color="auto" w:fill="auto"/>
            <w:noWrap/>
            <w:vAlign w:val="bottom"/>
            <w:hideMark/>
          </w:tcPr>
          <w:p w14:paraId="443EBD8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35FA4A4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$35.00 </w:t>
            </w:r>
          </w:p>
        </w:tc>
        <w:tc>
          <w:tcPr>
            <w:tcW w:w="900" w:type="dxa"/>
            <w:tcBorders>
              <w:top w:val="nil"/>
              <w:left w:val="nil"/>
              <w:bottom w:val="single" w:sz="4" w:space="0" w:color="auto"/>
              <w:right w:val="single" w:sz="4" w:space="0" w:color="auto"/>
            </w:tcBorders>
            <w:shd w:val="clear" w:color="auto" w:fill="auto"/>
            <w:noWrap/>
            <w:vAlign w:val="bottom"/>
            <w:hideMark/>
          </w:tcPr>
          <w:p w14:paraId="5E01266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$35.00 </w:t>
            </w:r>
          </w:p>
        </w:tc>
        <w:tc>
          <w:tcPr>
            <w:tcW w:w="900" w:type="dxa"/>
            <w:tcBorders>
              <w:top w:val="nil"/>
              <w:left w:val="nil"/>
              <w:bottom w:val="single" w:sz="4" w:space="0" w:color="auto"/>
              <w:right w:val="single" w:sz="4" w:space="0" w:color="auto"/>
            </w:tcBorders>
            <w:shd w:val="clear" w:color="auto" w:fill="auto"/>
            <w:noWrap/>
            <w:vAlign w:val="bottom"/>
            <w:hideMark/>
          </w:tcPr>
          <w:p w14:paraId="6D2BA46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$35.00 </w:t>
            </w:r>
          </w:p>
        </w:tc>
        <w:tc>
          <w:tcPr>
            <w:tcW w:w="810" w:type="dxa"/>
            <w:tcBorders>
              <w:top w:val="nil"/>
              <w:left w:val="nil"/>
              <w:bottom w:val="single" w:sz="4" w:space="0" w:color="auto"/>
              <w:right w:val="single" w:sz="4" w:space="0" w:color="auto"/>
            </w:tcBorders>
            <w:shd w:val="clear" w:color="auto" w:fill="auto"/>
            <w:noWrap/>
            <w:vAlign w:val="bottom"/>
            <w:hideMark/>
          </w:tcPr>
          <w:p w14:paraId="3E4F9D0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$35.00 </w:t>
            </w:r>
          </w:p>
        </w:tc>
        <w:tc>
          <w:tcPr>
            <w:tcW w:w="810" w:type="dxa"/>
            <w:tcBorders>
              <w:top w:val="nil"/>
              <w:left w:val="nil"/>
              <w:bottom w:val="single" w:sz="4" w:space="0" w:color="auto"/>
              <w:right w:val="single" w:sz="4" w:space="0" w:color="auto"/>
            </w:tcBorders>
            <w:shd w:val="clear" w:color="auto" w:fill="auto"/>
            <w:noWrap/>
            <w:vAlign w:val="bottom"/>
            <w:hideMark/>
          </w:tcPr>
          <w:p w14:paraId="0F46D3D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$35.00 </w:t>
            </w:r>
          </w:p>
        </w:tc>
        <w:tc>
          <w:tcPr>
            <w:tcW w:w="810" w:type="dxa"/>
            <w:tcBorders>
              <w:top w:val="nil"/>
              <w:left w:val="nil"/>
              <w:bottom w:val="single" w:sz="4" w:space="0" w:color="auto"/>
              <w:right w:val="single" w:sz="4" w:space="0" w:color="auto"/>
            </w:tcBorders>
            <w:shd w:val="clear" w:color="auto" w:fill="auto"/>
            <w:noWrap/>
            <w:vAlign w:val="bottom"/>
            <w:hideMark/>
          </w:tcPr>
          <w:p w14:paraId="2B3A3DA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$35.00 </w:t>
            </w:r>
          </w:p>
        </w:tc>
        <w:tc>
          <w:tcPr>
            <w:tcW w:w="810" w:type="dxa"/>
            <w:tcBorders>
              <w:top w:val="nil"/>
              <w:left w:val="nil"/>
              <w:bottom w:val="single" w:sz="4" w:space="0" w:color="auto"/>
              <w:right w:val="single" w:sz="4" w:space="0" w:color="auto"/>
            </w:tcBorders>
            <w:shd w:val="clear" w:color="auto" w:fill="auto"/>
            <w:noWrap/>
            <w:vAlign w:val="bottom"/>
            <w:hideMark/>
          </w:tcPr>
          <w:p w14:paraId="745BA88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$35.00 </w:t>
            </w:r>
          </w:p>
        </w:tc>
        <w:tc>
          <w:tcPr>
            <w:tcW w:w="720" w:type="dxa"/>
            <w:tcBorders>
              <w:top w:val="nil"/>
              <w:left w:val="nil"/>
              <w:bottom w:val="single" w:sz="4" w:space="0" w:color="auto"/>
              <w:right w:val="single" w:sz="4" w:space="0" w:color="auto"/>
            </w:tcBorders>
            <w:shd w:val="clear" w:color="auto" w:fill="auto"/>
            <w:noWrap/>
            <w:vAlign w:val="bottom"/>
            <w:hideMark/>
          </w:tcPr>
          <w:p w14:paraId="7B5DF93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$35.00 </w:t>
            </w:r>
          </w:p>
        </w:tc>
        <w:tc>
          <w:tcPr>
            <w:tcW w:w="720" w:type="dxa"/>
            <w:tcBorders>
              <w:top w:val="nil"/>
              <w:left w:val="nil"/>
              <w:bottom w:val="single" w:sz="4" w:space="0" w:color="auto"/>
              <w:right w:val="single" w:sz="4" w:space="0" w:color="auto"/>
            </w:tcBorders>
            <w:shd w:val="clear" w:color="auto" w:fill="auto"/>
            <w:noWrap/>
            <w:vAlign w:val="bottom"/>
            <w:hideMark/>
          </w:tcPr>
          <w:p w14:paraId="5F2FBF6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$35.00 </w:t>
            </w:r>
          </w:p>
        </w:tc>
        <w:tc>
          <w:tcPr>
            <w:tcW w:w="810" w:type="dxa"/>
            <w:tcBorders>
              <w:top w:val="nil"/>
              <w:left w:val="nil"/>
              <w:bottom w:val="single" w:sz="4" w:space="0" w:color="auto"/>
              <w:right w:val="single" w:sz="4" w:space="0" w:color="auto"/>
            </w:tcBorders>
            <w:shd w:val="clear" w:color="auto" w:fill="auto"/>
            <w:noWrap/>
            <w:vAlign w:val="bottom"/>
            <w:hideMark/>
          </w:tcPr>
          <w:p w14:paraId="45CF94D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$35.00 </w:t>
            </w:r>
          </w:p>
        </w:tc>
        <w:tc>
          <w:tcPr>
            <w:tcW w:w="900" w:type="dxa"/>
            <w:tcBorders>
              <w:top w:val="nil"/>
              <w:left w:val="nil"/>
              <w:bottom w:val="single" w:sz="4" w:space="0" w:color="auto"/>
              <w:right w:val="single" w:sz="4" w:space="0" w:color="auto"/>
            </w:tcBorders>
            <w:shd w:val="clear" w:color="auto" w:fill="auto"/>
            <w:noWrap/>
            <w:vAlign w:val="bottom"/>
            <w:hideMark/>
          </w:tcPr>
          <w:p w14:paraId="478DA03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$35.00 </w:t>
            </w:r>
          </w:p>
        </w:tc>
        <w:tc>
          <w:tcPr>
            <w:tcW w:w="990" w:type="dxa"/>
            <w:tcBorders>
              <w:top w:val="nil"/>
              <w:left w:val="nil"/>
              <w:bottom w:val="single" w:sz="4" w:space="0" w:color="auto"/>
              <w:right w:val="single" w:sz="4" w:space="0" w:color="auto"/>
            </w:tcBorders>
            <w:shd w:val="clear" w:color="auto" w:fill="auto"/>
            <w:noWrap/>
            <w:vAlign w:val="bottom"/>
            <w:hideMark/>
          </w:tcPr>
          <w:p w14:paraId="1F48735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$35.00 </w:t>
            </w:r>
          </w:p>
        </w:tc>
        <w:tc>
          <w:tcPr>
            <w:tcW w:w="990" w:type="dxa"/>
            <w:tcBorders>
              <w:top w:val="nil"/>
              <w:left w:val="nil"/>
              <w:bottom w:val="single" w:sz="4" w:space="0" w:color="auto"/>
              <w:right w:val="single" w:sz="8" w:space="0" w:color="auto"/>
            </w:tcBorders>
            <w:shd w:val="clear" w:color="auto" w:fill="auto"/>
            <w:noWrap/>
            <w:vAlign w:val="bottom"/>
            <w:hideMark/>
          </w:tcPr>
          <w:p w14:paraId="397C9E4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7ABBD52D"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72F923B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On-peak Energy Option ($MWh)</w:t>
            </w:r>
          </w:p>
        </w:tc>
        <w:tc>
          <w:tcPr>
            <w:tcW w:w="760" w:type="dxa"/>
            <w:tcBorders>
              <w:top w:val="nil"/>
              <w:left w:val="nil"/>
              <w:bottom w:val="single" w:sz="4" w:space="0" w:color="auto"/>
              <w:right w:val="single" w:sz="4" w:space="0" w:color="auto"/>
            </w:tcBorders>
            <w:shd w:val="clear" w:color="auto" w:fill="auto"/>
            <w:noWrap/>
            <w:vAlign w:val="bottom"/>
            <w:hideMark/>
          </w:tcPr>
          <w:p w14:paraId="5ADB5A4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2C231DF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900" w:type="dxa"/>
            <w:tcBorders>
              <w:top w:val="nil"/>
              <w:left w:val="nil"/>
              <w:bottom w:val="single" w:sz="4" w:space="0" w:color="auto"/>
              <w:right w:val="single" w:sz="4" w:space="0" w:color="auto"/>
            </w:tcBorders>
            <w:shd w:val="clear" w:color="auto" w:fill="auto"/>
            <w:noWrap/>
            <w:vAlign w:val="bottom"/>
            <w:hideMark/>
          </w:tcPr>
          <w:p w14:paraId="5A40CA0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900" w:type="dxa"/>
            <w:tcBorders>
              <w:top w:val="nil"/>
              <w:left w:val="nil"/>
              <w:bottom w:val="single" w:sz="4" w:space="0" w:color="auto"/>
              <w:right w:val="single" w:sz="4" w:space="0" w:color="auto"/>
            </w:tcBorders>
            <w:shd w:val="clear" w:color="auto" w:fill="auto"/>
            <w:noWrap/>
            <w:vAlign w:val="bottom"/>
            <w:hideMark/>
          </w:tcPr>
          <w:p w14:paraId="0293EEE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810" w:type="dxa"/>
            <w:tcBorders>
              <w:top w:val="nil"/>
              <w:left w:val="nil"/>
              <w:bottom w:val="single" w:sz="4" w:space="0" w:color="auto"/>
              <w:right w:val="single" w:sz="4" w:space="0" w:color="auto"/>
            </w:tcBorders>
            <w:shd w:val="clear" w:color="auto" w:fill="auto"/>
            <w:noWrap/>
            <w:vAlign w:val="bottom"/>
            <w:hideMark/>
          </w:tcPr>
          <w:p w14:paraId="003FC9E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810" w:type="dxa"/>
            <w:tcBorders>
              <w:top w:val="nil"/>
              <w:left w:val="nil"/>
              <w:bottom w:val="single" w:sz="4" w:space="0" w:color="auto"/>
              <w:right w:val="single" w:sz="4" w:space="0" w:color="auto"/>
            </w:tcBorders>
            <w:shd w:val="clear" w:color="auto" w:fill="auto"/>
            <w:noWrap/>
            <w:vAlign w:val="bottom"/>
            <w:hideMark/>
          </w:tcPr>
          <w:p w14:paraId="2A31D4E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810" w:type="dxa"/>
            <w:tcBorders>
              <w:top w:val="nil"/>
              <w:left w:val="nil"/>
              <w:bottom w:val="single" w:sz="4" w:space="0" w:color="auto"/>
              <w:right w:val="single" w:sz="4" w:space="0" w:color="auto"/>
            </w:tcBorders>
            <w:shd w:val="clear" w:color="auto" w:fill="auto"/>
            <w:noWrap/>
            <w:vAlign w:val="bottom"/>
            <w:hideMark/>
          </w:tcPr>
          <w:p w14:paraId="54C06F0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810" w:type="dxa"/>
            <w:tcBorders>
              <w:top w:val="nil"/>
              <w:left w:val="nil"/>
              <w:bottom w:val="single" w:sz="4" w:space="0" w:color="auto"/>
              <w:right w:val="single" w:sz="4" w:space="0" w:color="auto"/>
            </w:tcBorders>
            <w:shd w:val="clear" w:color="auto" w:fill="auto"/>
            <w:noWrap/>
            <w:vAlign w:val="bottom"/>
            <w:hideMark/>
          </w:tcPr>
          <w:p w14:paraId="75716C4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720" w:type="dxa"/>
            <w:tcBorders>
              <w:top w:val="nil"/>
              <w:left w:val="nil"/>
              <w:bottom w:val="single" w:sz="4" w:space="0" w:color="auto"/>
              <w:right w:val="single" w:sz="4" w:space="0" w:color="auto"/>
            </w:tcBorders>
            <w:shd w:val="clear" w:color="auto" w:fill="auto"/>
            <w:noWrap/>
            <w:vAlign w:val="bottom"/>
            <w:hideMark/>
          </w:tcPr>
          <w:p w14:paraId="1B54248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720" w:type="dxa"/>
            <w:tcBorders>
              <w:top w:val="nil"/>
              <w:left w:val="nil"/>
              <w:bottom w:val="single" w:sz="4" w:space="0" w:color="auto"/>
              <w:right w:val="single" w:sz="4" w:space="0" w:color="auto"/>
            </w:tcBorders>
            <w:shd w:val="clear" w:color="auto" w:fill="auto"/>
            <w:noWrap/>
            <w:vAlign w:val="bottom"/>
            <w:hideMark/>
          </w:tcPr>
          <w:p w14:paraId="060B352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810" w:type="dxa"/>
            <w:tcBorders>
              <w:top w:val="nil"/>
              <w:left w:val="nil"/>
              <w:bottom w:val="single" w:sz="4" w:space="0" w:color="auto"/>
              <w:right w:val="single" w:sz="4" w:space="0" w:color="auto"/>
            </w:tcBorders>
            <w:shd w:val="clear" w:color="auto" w:fill="auto"/>
            <w:noWrap/>
            <w:vAlign w:val="bottom"/>
            <w:hideMark/>
          </w:tcPr>
          <w:p w14:paraId="7701E8C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900" w:type="dxa"/>
            <w:tcBorders>
              <w:top w:val="nil"/>
              <w:left w:val="nil"/>
              <w:bottom w:val="single" w:sz="4" w:space="0" w:color="auto"/>
              <w:right w:val="single" w:sz="4" w:space="0" w:color="auto"/>
            </w:tcBorders>
            <w:shd w:val="clear" w:color="auto" w:fill="auto"/>
            <w:noWrap/>
            <w:vAlign w:val="bottom"/>
            <w:hideMark/>
          </w:tcPr>
          <w:p w14:paraId="1F4C50E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990" w:type="dxa"/>
            <w:tcBorders>
              <w:top w:val="nil"/>
              <w:left w:val="nil"/>
              <w:bottom w:val="single" w:sz="4" w:space="0" w:color="auto"/>
              <w:right w:val="single" w:sz="4" w:space="0" w:color="auto"/>
            </w:tcBorders>
            <w:shd w:val="clear" w:color="auto" w:fill="auto"/>
            <w:noWrap/>
            <w:vAlign w:val="bottom"/>
            <w:hideMark/>
          </w:tcPr>
          <w:p w14:paraId="4DC82DF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990" w:type="dxa"/>
            <w:tcBorders>
              <w:top w:val="nil"/>
              <w:left w:val="nil"/>
              <w:bottom w:val="single" w:sz="4" w:space="0" w:color="auto"/>
              <w:right w:val="single" w:sz="8" w:space="0" w:color="auto"/>
            </w:tcBorders>
            <w:shd w:val="clear" w:color="auto" w:fill="auto"/>
            <w:noWrap/>
            <w:vAlign w:val="bottom"/>
            <w:hideMark/>
          </w:tcPr>
          <w:p w14:paraId="13994A1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2B7C433B"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12EE1F7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Off-Peak Energy Option ($MWh)</w:t>
            </w:r>
          </w:p>
        </w:tc>
        <w:tc>
          <w:tcPr>
            <w:tcW w:w="760" w:type="dxa"/>
            <w:tcBorders>
              <w:top w:val="nil"/>
              <w:left w:val="nil"/>
              <w:bottom w:val="single" w:sz="4" w:space="0" w:color="auto"/>
              <w:right w:val="single" w:sz="4" w:space="0" w:color="auto"/>
            </w:tcBorders>
            <w:shd w:val="clear" w:color="auto" w:fill="auto"/>
            <w:noWrap/>
            <w:vAlign w:val="bottom"/>
            <w:hideMark/>
          </w:tcPr>
          <w:p w14:paraId="543A562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5D08C16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900" w:type="dxa"/>
            <w:tcBorders>
              <w:top w:val="nil"/>
              <w:left w:val="nil"/>
              <w:bottom w:val="single" w:sz="4" w:space="0" w:color="auto"/>
              <w:right w:val="single" w:sz="4" w:space="0" w:color="auto"/>
            </w:tcBorders>
            <w:shd w:val="clear" w:color="auto" w:fill="auto"/>
            <w:noWrap/>
            <w:vAlign w:val="bottom"/>
            <w:hideMark/>
          </w:tcPr>
          <w:p w14:paraId="33F184E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900" w:type="dxa"/>
            <w:tcBorders>
              <w:top w:val="nil"/>
              <w:left w:val="nil"/>
              <w:bottom w:val="single" w:sz="4" w:space="0" w:color="auto"/>
              <w:right w:val="single" w:sz="4" w:space="0" w:color="auto"/>
            </w:tcBorders>
            <w:shd w:val="clear" w:color="auto" w:fill="auto"/>
            <w:noWrap/>
            <w:vAlign w:val="bottom"/>
            <w:hideMark/>
          </w:tcPr>
          <w:p w14:paraId="538594D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810" w:type="dxa"/>
            <w:tcBorders>
              <w:top w:val="nil"/>
              <w:left w:val="nil"/>
              <w:bottom w:val="single" w:sz="4" w:space="0" w:color="auto"/>
              <w:right w:val="single" w:sz="4" w:space="0" w:color="auto"/>
            </w:tcBorders>
            <w:shd w:val="clear" w:color="auto" w:fill="auto"/>
            <w:noWrap/>
            <w:vAlign w:val="bottom"/>
            <w:hideMark/>
          </w:tcPr>
          <w:p w14:paraId="46AC225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810" w:type="dxa"/>
            <w:tcBorders>
              <w:top w:val="nil"/>
              <w:left w:val="nil"/>
              <w:bottom w:val="single" w:sz="4" w:space="0" w:color="auto"/>
              <w:right w:val="single" w:sz="4" w:space="0" w:color="auto"/>
            </w:tcBorders>
            <w:shd w:val="clear" w:color="auto" w:fill="auto"/>
            <w:noWrap/>
            <w:vAlign w:val="bottom"/>
            <w:hideMark/>
          </w:tcPr>
          <w:p w14:paraId="54AF72A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810" w:type="dxa"/>
            <w:tcBorders>
              <w:top w:val="nil"/>
              <w:left w:val="nil"/>
              <w:bottom w:val="single" w:sz="4" w:space="0" w:color="auto"/>
              <w:right w:val="single" w:sz="4" w:space="0" w:color="auto"/>
            </w:tcBorders>
            <w:shd w:val="clear" w:color="auto" w:fill="auto"/>
            <w:noWrap/>
            <w:vAlign w:val="bottom"/>
            <w:hideMark/>
          </w:tcPr>
          <w:p w14:paraId="69CF1A5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810" w:type="dxa"/>
            <w:tcBorders>
              <w:top w:val="nil"/>
              <w:left w:val="nil"/>
              <w:bottom w:val="single" w:sz="4" w:space="0" w:color="auto"/>
              <w:right w:val="single" w:sz="4" w:space="0" w:color="auto"/>
            </w:tcBorders>
            <w:shd w:val="clear" w:color="auto" w:fill="auto"/>
            <w:noWrap/>
            <w:vAlign w:val="bottom"/>
            <w:hideMark/>
          </w:tcPr>
          <w:p w14:paraId="4933082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720" w:type="dxa"/>
            <w:tcBorders>
              <w:top w:val="nil"/>
              <w:left w:val="nil"/>
              <w:bottom w:val="single" w:sz="4" w:space="0" w:color="auto"/>
              <w:right w:val="single" w:sz="4" w:space="0" w:color="auto"/>
            </w:tcBorders>
            <w:shd w:val="clear" w:color="auto" w:fill="auto"/>
            <w:noWrap/>
            <w:vAlign w:val="bottom"/>
            <w:hideMark/>
          </w:tcPr>
          <w:p w14:paraId="45CC73A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720" w:type="dxa"/>
            <w:tcBorders>
              <w:top w:val="nil"/>
              <w:left w:val="nil"/>
              <w:bottom w:val="single" w:sz="4" w:space="0" w:color="auto"/>
              <w:right w:val="single" w:sz="4" w:space="0" w:color="auto"/>
            </w:tcBorders>
            <w:shd w:val="clear" w:color="auto" w:fill="auto"/>
            <w:noWrap/>
            <w:vAlign w:val="bottom"/>
            <w:hideMark/>
          </w:tcPr>
          <w:p w14:paraId="4F7D529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810" w:type="dxa"/>
            <w:tcBorders>
              <w:top w:val="nil"/>
              <w:left w:val="nil"/>
              <w:bottom w:val="single" w:sz="4" w:space="0" w:color="auto"/>
              <w:right w:val="single" w:sz="4" w:space="0" w:color="auto"/>
            </w:tcBorders>
            <w:shd w:val="clear" w:color="auto" w:fill="auto"/>
            <w:noWrap/>
            <w:vAlign w:val="bottom"/>
            <w:hideMark/>
          </w:tcPr>
          <w:p w14:paraId="15D72A6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900" w:type="dxa"/>
            <w:tcBorders>
              <w:top w:val="nil"/>
              <w:left w:val="nil"/>
              <w:bottom w:val="single" w:sz="4" w:space="0" w:color="auto"/>
              <w:right w:val="single" w:sz="4" w:space="0" w:color="auto"/>
            </w:tcBorders>
            <w:shd w:val="clear" w:color="auto" w:fill="auto"/>
            <w:noWrap/>
            <w:vAlign w:val="bottom"/>
            <w:hideMark/>
          </w:tcPr>
          <w:p w14:paraId="7A8365D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990" w:type="dxa"/>
            <w:tcBorders>
              <w:top w:val="nil"/>
              <w:left w:val="nil"/>
              <w:bottom w:val="single" w:sz="4" w:space="0" w:color="auto"/>
              <w:right w:val="single" w:sz="4" w:space="0" w:color="auto"/>
            </w:tcBorders>
            <w:shd w:val="clear" w:color="auto" w:fill="auto"/>
            <w:noWrap/>
            <w:vAlign w:val="bottom"/>
            <w:hideMark/>
          </w:tcPr>
          <w:p w14:paraId="1DE61B6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$48.00 </w:t>
            </w:r>
          </w:p>
        </w:tc>
        <w:tc>
          <w:tcPr>
            <w:tcW w:w="990" w:type="dxa"/>
            <w:tcBorders>
              <w:top w:val="nil"/>
              <w:left w:val="nil"/>
              <w:bottom w:val="single" w:sz="4" w:space="0" w:color="auto"/>
              <w:right w:val="single" w:sz="8" w:space="0" w:color="auto"/>
            </w:tcBorders>
            <w:shd w:val="clear" w:color="auto" w:fill="auto"/>
            <w:noWrap/>
            <w:vAlign w:val="bottom"/>
            <w:hideMark/>
          </w:tcPr>
          <w:p w14:paraId="1FB630D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07336407"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592BFED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xml:space="preserve">Bear Valley Power Plant ($/MWh) </w:t>
            </w:r>
          </w:p>
        </w:tc>
        <w:tc>
          <w:tcPr>
            <w:tcW w:w="760" w:type="dxa"/>
            <w:tcBorders>
              <w:top w:val="nil"/>
              <w:left w:val="nil"/>
              <w:bottom w:val="single" w:sz="4" w:space="0" w:color="auto"/>
              <w:right w:val="single" w:sz="4" w:space="0" w:color="auto"/>
            </w:tcBorders>
            <w:shd w:val="clear" w:color="auto" w:fill="auto"/>
            <w:noWrap/>
            <w:vAlign w:val="bottom"/>
            <w:hideMark/>
          </w:tcPr>
          <w:p w14:paraId="07DC076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1F149B9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$48.14 </w:t>
            </w:r>
          </w:p>
        </w:tc>
        <w:tc>
          <w:tcPr>
            <w:tcW w:w="900" w:type="dxa"/>
            <w:tcBorders>
              <w:top w:val="nil"/>
              <w:left w:val="nil"/>
              <w:bottom w:val="single" w:sz="4" w:space="0" w:color="auto"/>
              <w:right w:val="single" w:sz="4" w:space="0" w:color="auto"/>
            </w:tcBorders>
            <w:shd w:val="clear" w:color="auto" w:fill="auto"/>
            <w:noWrap/>
            <w:vAlign w:val="bottom"/>
            <w:hideMark/>
          </w:tcPr>
          <w:p w14:paraId="74A29B6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$47.56 </w:t>
            </w:r>
          </w:p>
        </w:tc>
        <w:tc>
          <w:tcPr>
            <w:tcW w:w="900" w:type="dxa"/>
            <w:tcBorders>
              <w:top w:val="nil"/>
              <w:left w:val="nil"/>
              <w:bottom w:val="single" w:sz="4" w:space="0" w:color="auto"/>
              <w:right w:val="single" w:sz="4" w:space="0" w:color="auto"/>
            </w:tcBorders>
            <w:shd w:val="clear" w:color="auto" w:fill="auto"/>
            <w:noWrap/>
            <w:vAlign w:val="bottom"/>
            <w:hideMark/>
          </w:tcPr>
          <w:p w14:paraId="1D31395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$44.92 </w:t>
            </w:r>
          </w:p>
        </w:tc>
        <w:tc>
          <w:tcPr>
            <w:tcW w:w="810" w:type="dxa"/>
            <w:tcBorders>
              <w:top w:val="nil"/>
              <w:left w:val="nil"/>
              <w:bottom w:val="single" w:sz="4" w:space="0" w:color="auto"/>
              <w:right w:val="single" w:sz="4" w:space="0" w:color="auto"/>
            </w:tcBorders>
            <w:shd w:val="clear" w:color="auto" w:fill="auto"/>
            <w:noWrap/>
            <w:vAlign w:val="bottom"/>
            <w:hideMark/>
          </w:tcPr>
          <w:p w14:paraId="047217A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$43.51 </w:t>
            </w:r>
          </w:p>
        </w:tc>
        <w:tc>
          <w:tcPr>
            <w:tcW w:w="810" w:type="dxa"/>
            <w:tcBorders>
              <w:top w:val="nil"/>
              <w:left w:val="nil"/>
              <w:bottom w:val="single" w:sz="4" w:space="0" w:color="auto"/>
              <w:right w:val="single" w:sz="4" w:space="0" w:color="auto"/>
            </w:tcBorders>
            <w:shd w:val="clear" w:color="auto" w:fill="auto"/>
            <w:noWrap/>
            <w:vAlign w:val="bottom"/>
            <w:hideMark/>
          </w:tcPr>
          <w:p w14:paraId="2803037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$40.73 </w:t>
            </w:r>
          </w:p>
        </w:tc>
        <w:tc>
          <w:tcPr>
            <w:tcW w:w="810" w:type="dxa"/>
            <w:tcBorders>
              <w:top w:val="nil"/>
              <w:left w:val="nil"/>
              <w:bottom w:val="single" w:sz="4" w:space="0" w:color="auto"/>
              <w:right w:val="single" w:sz="4" w:space="0" w:color="auto"/>
            </w:tcBorders>
            <w:shd w:val="clear" w:color="auto" w:fill="auto"/>
            <w:noWrap/>
            <w:vAlign w:val="bottom"/>
            <w:hideMark/>
          </w:tcPr>
          <w:p w14:paraId="16A9C2B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$38.82 </w:t>
            </w:r>
          </w:p>
        </w:tc>
        <w:tc>
          <w:tcPr>
            <w:tcW w:w="810" w:type="dxa"/>
            <w:tcBorders>
              <w:top w:val="nil"/>
              <w:left w:val="nil"/>
              <w:bottom w:val="single" w:sz="4" w:space="0" w:color="auto"/>
              <w:right w:val="single" w:sz="4" w:space="0" w:color="auto"/>
            </w:tcBorders>
            <w:shd w:val="clear" w:color="auto" w:fill="auto"/>
            <w:noWrap/>
            <w:vAlign w:val="bottom"/>
            <w:hideMark/>
          </w:tcPr>
          <w:p w14:paraId="09A03E2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$39.20 </w:t>
            </w:r>
          </w:p>
        </w:tc>
        <w:tc>
          <w:tcPr>
            <w:tcW w:w="720" w:type="dxa"/>
            <w:tcBorders>
              <w:top w:val="nil"/>
              <w:left w:val="nil"/>
              <w:bottom w:val="single" w:sz="4" w:space="0" w:color="auto"/>
              <w:right w:val="single" w:sz="4" w:space="0" w:color="auto"/>
            </w:tcBorders>
            <w:shd w:val="clear" w:color="auto" w:fill="auto"/>
            <w:noWrap/>
            <w:vAlign w:val="bottom"/>
            <w:hideMark/>
          </w:tcPr>
          <w:p w14:paraId="637C225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$39.72 </w:t>
            </w:r>
          </w:p>
        </w:tc>
        <w:tc>
          <w:tcPr>
            <w:tcW w:w="720" w:type="dxa"/>
            <w:tcBorders>
              <w:top w:val="nil"/>
              <w:left w:val="nil"/>
              <w:bottom w:val="single" w:sz="4" w:space="0" w:color="auto"/>
              <w:right w:val="single" w:sz="4" w:space="0" w:color="auto"/>
            </w:tcBorders>
            <w:shd w:val="clear" w:color="auto" w:fill="auto"/>
            <w:noWrap/>
            <w:vAlign w:val="bottom"/>
            <w:hideMark/>
          </w:tcPr>
          <w:p w14:paraId="2C3D95A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$37.98 </w:t>
            </w:r>
          </w:p>
        </w:tc>
        <w:tc>
          <w:tcPr>
            <w:tcW w:w="810" w:type="dxa"/>
            <w:tcBorders>
              <w:top w:val="nil"/>
              <w:left w:val="nil"/>
              <w:bottom w:val="single" w:sz="4" w:space="0" w:color="auto"/>
              <w:right w:val="single" w:sz="4" w:space="0" w:color="auto"/>
            </w:tcBorders>
            <w:shd w:val="clear" w:color="auto" w:fill="auto"/>
            <w:noWrap/>
            <w:vAlign w:val="bottom"/>
            <w:hideMark/>
          </w:tcPr>
          <w:p w14:paraId="51A411A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$38.34 </w:t>
            </w:r>
          </w:p>
        </w:tc>
        <w:tc>
          <w:tcPr>
            <w:tcW w:w="900" w:type="dxa"/>
            <w:tcBorders>
              <w:top w:val="nil"/>
              <w:left w:val="nil"/>
              <w:bottom w:val="single" w:sz="4" w:space="0" w:color="auto"/>
              <w:right w:val="single" w:sz="4" w:space="0" w:color="auto"/>
            </w:tcBorders>
            <w:shd w:val="clear" w:color="auto" w:fill="auto"/>
            <w:noWrap/>
            <w:vAlign w:val="bottom"/>
            <w:hideMark/>
          </w:tcPr>
          <w:p w14:paraId="1E45D43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$41.05 </w:t>
            </w:r>
          </w:p>
        </w:tc>
        <w:tc>
          <w:tcPr>
            <w:tcW w:w="990" w:type="dxa"/>
            <w:tcBorders>
              <w:top w:val="nil"/>
              <w:left w:val="nil"/>
              <w:bottom w:val="single" w:sz="4" w:space="0" w:color="auto"/>
              <w:right w:val="single" w:sz="4" w:space="0" w:color="auto"/>
            </w:tcBorders>
            <w:shd w:val="clear" w:color="auto" w:fill="auto"/>
            <w:noWrap/>
            <w:vAlign w:val="bottom"/>
            <w:hideMark/>
          </w:tcPr>
          <w:p w14:paraId="77EA08D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$44.96 </w:t>
            </w:r>
          </w:p>
        </w:tc>
        <w:tc>
          <w:tcPr>
            <w:tcW w:w="990" w:type="dxa"/>
            <w:tcBorders>
              <w:top w:val="nil"/>
              <w:left w:val="nil"/>
              <w:bottom w:val="single" w:sz="4" w:space="0" w:color="auto"/>
              <w:right w:val="single" w:sz="8" w:space="0" w:color="auto"/>
            </w:tcBorders>
            <w:shd w:val="clear" w:color="auto" w:fill="auto"/>
            <w:noWrap/>
            <w:vAlign w:val="bottom"/>
            <w:hideMark/>
          </w:tcPr>
          <w:p w14:paraId="6861B39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46D95CC2"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59910E8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Day-Ahead Purchases ($/MWh)</w:t>
            </w:r>
          </w:p>
        </w:tc>
        <w:tc>
          <w:tcPr>
            <w:tcW w:w="760" w:type="dxa"/>
            <w:tcBorders>
              <w:top w:val="nil"/>
              <w:left w:val="nil"/>
              <w:bottom w:val="single" w:sz="4" w:space="0" w:color="auto"/>
              <w:right w:val="single" w:sz="4" w:space="0" w:color="auto"/>
            </w:tcBorders>
            <w:shd w:val="clear" w:color="auto" w:fill="auto"/>
            <w:noWrap/>
            <w:vAlign w:val="bottom"/>
            <w:hideMark/>
          </w:tcPr>
          <w:p w14:paraId="2CE7FEE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5B2BC3C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$46.01 </w:t>
            </w:r>
          </w:p>
        </w:tc>
        <w:tc>
          <w:tcPr>
            <w:tcW w:w="900" w:type="dxa"/>
            <w:tcBorders>
              <w:top w:val="nil"/>
              <w:left w:val="nil"/>
              <w:bottom w:val="single" w:sz="4" w:space="0" w:color="auto"/>
              <w:right w:val="single" w:sz="4" w:space="0" w:color="auto"/>
            </w:tcBorders>
            <w:shd w:val="clear" w:color="auto" w:fill="auto"/>
            <w:noWrap/>
            <w:vAlign w:val="bottom"/>
            <w:hideMark/>
          </w:tcPr>
          <w:p w14:paraId="3902A8E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$45.12 </w:t>
            </w:r>
          </w:p>
        </w:tc>
        <w:tc>
          <w:tcPr>
            <w:tcW w:w="900" w:type="dxa"/>
            <w:tcBorders>
              <w:top w:val="nil"/>
              <w:left w:val="nil"/>
              <w:bottom w:val="single" w:sz="4" w:space="0" w:color="auto"/>
              <w:right w:val="single" w:sz="4" w:space="0" w:color="auto"/>
            </w:tcBorders>
            <w:shd w:val="clear" w:color="auto" w:fill="auto"/>
            <w:noWrap/>
            <w:vAlign w:val="bottom"/>
            <w:hideMark/>
          </w:tcPr>
          <w:p w14:paraId="36163FD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$39.72 </w:t>
            </w:r>
          </w:p>
        </w:tc>
        <w:tc>
          <w:tcPr>
            <w:tcW w:w="810" w:type="dxa"/>
            <w:tcBorders>
              <w:top w:val="nil"/>
              <w:left w:val="nil"/>
              <w:bottom w:val="single" w:sz="4" w:space="0" w:color="auto"/>
              <w:right w:val="single" w:sz="4" w:space="0" w:color="auto"/>
            </w:tcBorders>
            <w:shd w:val="clear" w:color="auto" w:fill="auto"/>
            <w:noWrap/>
            <w:vAlign w:val="bottom"/>
            <w:hideMark/>
          </w:tcPr>
          <w:p w14:paraId="0E9C157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$35.88 </w:t>
            </w:r>
          </w:p>
        </w:tc>
        <w:tc>
          <w:tcPr>
            <w:tcW w:w="810" w:type="dxa"/>
            <w:tcBorders>
              <w:top w:val="nil"/>
              <w:left w:val="nil"/>
              <w:bottom w:val="single" w:sz="4" w:space="0" w:color="auto"/>
              <w:right w:val="single" w:sz="4" w:space="0" w:color="auto"/>
            </w:tcBorders>
            <w:shd w:val="clear" w:color="auto" w:fill="auto"/>
            <w:noWrap/>
            <w:vAlign w:val="bottom"/>
            <w:hideMark/>
          </w:tcPr>
          <w:p w14:paraId="14F0417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$35.32 </w:t>
            </w:r>
          </w:p>
        </w:tc>
        <w:tc>
          <w:tcPr>
            <w:tcW w:w="810" w:type="dxa"/>
            <w:tcBorders>
              <w:top w:val="nil"/>
              <w:left w:val="nil"/>
              <w:bottom w:val="single" w:sz="4" w:space="0" w:color="auto"/>
              <w:right w:val="single" w:sz="4" w:space="0" w:color="auto"/>
            </w:tcBorders>
            <w:shd w:val="clear" w:color="auto" w:fill="auto"/>
            <w:noWrap/>
            <w:vAlign w:val="bottom"/>
            <w:hideMark/>
          </w:tcPr>
          <w:p w14:paraId="600C0D6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$34.77 </w:t>
            </w:r>
          </w:p>
        </w:tc>
        <w:tc>
          <w:tcPr>
            <w:tcW w:w="810" w:type="dxa"/>
            <w:tcBorders>
              <w:top w:val="nil"/>
              <w:left w:val="nil"/>
              <w:bottom w:val="single" w:sz="4" w:space="0" w:color="auto"/>
              <w:right w:val="single" w:sz="4" w:space="0" w:color="auto"/>
            </w:tcBorders>
            <w:shd w:val="clear" w:color="auto" w:fill="auto"/>
            <w:noWrap/>
            <w:vAlign w:val="bottom"/>
            <w:hideMark/>
          </w:tcPr>
          <w:p w14:paraId="496C0C5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$42.76 </w:t>
            </w:r>
          </w:p>
        </w:tc>
        <w:tc>
          <w:tcPr>
            <w:tcW w:w="720" w:type="dxa"/>
            <w:tcBorders>
              <w:top w:val="nil"/>
              <w:left w:val="nil"/>
              <w:bottom w:val="single" w:sz="4" w:space="0" w:color="auto"/>
              <w:right w:val="single" w:sz="4" w:space="0" w:color="auto"/>
            </w:tcBorders>
            <w:shd w:val="clear" w:color="auto" w:fill="auto"/>
            <w:noWrap/>
            <w:vAlign w:val="bottom"/>
            <w:hideMark/>
          </w:tcPr>
          <w:p w14:paraId="5121C46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$48.84 </w:t>
            </w:r>
          </w:p>
        </w:tc>
        <w:tc>
          <w:tcPr>
            <w:tcW w:w="720" w:type="dxa"/>
            <w:tcBorders>
              <w:top w:val="nil"/>
              <w:left w:val="nil"/>
              <w:bottom w:val="single" w:sz="4" w:space="0" w:color="auto"/>
              <w:right w:val="single" w:sz="4" w:space="0" w:color="auto"/>
            </w:tcBorders>
            <w:shd w:val="clear" w:color="auto" w:fill="auto"/>
            <w:noWrap/>
            <w:vAlign w:val="bottom"/>
            <w:hideMark/>
          </w:tcPr>
          <w:p w14:paraId="1778DE7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$43.57 </w:t>
            </w:r>
          </w:p>
        </w:tc>
        <w:tc>
          <w:tcPr>
            <w:tcW w:w="810" w:type="dxa"/>
            <w:tcBorders>
              <w:top w:val="nil"/>
              <w:left w:val="nil"/>
              <w:bottom w:val="single" w:sz="4" w:space="0" w:color="auto"/>
              <w:right w:val="single" w:sz="4" w:space="0" w:color="auto"/>
            </w:tcBorders>
            <w:shd w:val="clear" w:color="auto" w:fill="auto"/>
            <w:noWrap/>
            <w:vAlign w:val="bottom"/>
            <w:hideMark/>
          </w:tcPr>
          <w:p w14:paraId="12FA56E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$46.00 </w:t>
            </w:r>
          </w:p>
        </w:tc>
        <w:tc>
          <w:tcPr>
            <w:tcW w:w="900" w:type="dxa"/>
            <w:tcBorders>
              <w:top w:val="nil"/>
              <w:left w:val="nil"/>
              <w:bottom w:val="single" w:sz="4" w:space="0" w:color="auto"/>
              <w:right w:val="single" w:sz="4" w:space="0" w:color="auto"/>
            </w:tcBorders>
            <w:shd w:val="clear" w:color="auto" w:fill="auto"/>
            <w:noWrap/>
            <w:vAlign w:val="bottom"/>
            <w:hideMark/>
          </w:tcPr>
          <w:p w14:paraId="28E51BE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$44.46 </w:t>
            </w:r>
          </w:p>
        </w:tc>
        <w:tc>
          <w:tcPr>
            <w:tcW w:w="990" w:type="dxa"/>
            <w:tcBorders>
              <w:top w:val="nil"/>
              <w:left w:val="nil"/>
              <w:bottom w:val="single" w:sz="4" w:space="0" w:color="auto"/>
              <w:right w:val="single" w:sz="4" w:space="0" w:color="auto"/>
            </w:tcBorders>
            <w:shd w:val="clear" w:color="auto" w:fill="auto"/>
            <w:noWrap/>
            <w:vAlign w:val="bottom"/>
            <w:hideMark/>
          </w:tcPr>
          <w:p w14:paraId="786B94E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 xml:space="preserve">$45.90 </w:t>
            </w:r>
          </w:p>
        </w:tc>
        <w:tc>
          <w:tcPr>
            <w:tcW w:w="990" w:type="dxa"/>
            <w:tcBorders>
              <w:top w:val="nil"/>
              <w:left w:val="nil"/>
              <w:bottom w:val="single" w:sz="4" w:space="0" w:color="auto"/>
              <w:right w:val="single" w:sz="8" w:space="0" w:color="auto"/>
            </w:tcBorders>
            <w:shd w:val="clear" w:color="auto" w:fill="auto"/>
            <w:noWrap/>
            <w:vAlign w:val="bottom"/>
            <w:hideMark/>
          </w:tcPr>
          <w:p w14:paraId="523B452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407FDB1C"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1BC86C0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Imbalance Energy ($/MWh)</w:t>
            </w:r>
          </w:p>
        </w:tc>
        <w:tc>
          <w:tcPr>
            <w:tcW w:w="760" w:type="dxa"/>
            <w:tcBorders>
              <w:top w:val="nil"/>
              <w:left w:val="nil"/>
              <w:bottom w:val="single" w:sz="4" w:space="0" w:color="auto"/>
              <w:right w:val="single" w:sz="4" w:space="0" w:color="auto"/>
            </w:tcBorders>
            <w:shd w:val="clear" w:color="auto" w:fill="auto"/>
            <w:noWrap/>
            <w:vAlign w:val="bottom"/>
            <w:hideMark/>
          </w:tcPr>
          <w:p w14:paraId="72E4EB1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531B7AB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$46.01</w:t>
            </w:r>
          </w:p>
        </w:tc>
        <w:tc>
          <w:tcPr>
            <w:tcW w:w="900" w:type="dxa"/>
            <w:tcBorders>
              <w:top w:val="nil"/>
              <w:left w:val="nil"/>
              <w:bottom w:val="single" w:sz="4" w:space="0" w:color="auto"/>
              <w:right w:val="single" w:sz="4" w:space="0" w:color="auto"/>
            </w:tcBorders>
            <w:shd w:val="clear" w:color="auto" w:fill="auto"/>
            <w:noWrap/>
            <w:vAlign w:val="bottom"/>
            <w:hideMark/>
          </w:tcPr>
          <w:p w14:paraId="603FA28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$45.12</w:t>
            </w:r>
          </w:p>
        </w:tc>
        <w:tc>
          <w:tcPr>
            <w:tcW w:w="900" w:type="dxa"/>
            <w:tcBorders>
              <w:top w:val="nil"/>
              <w:left w:val="nil"/>
              <w:bottom w:val="single" w:sz="4" w:space="0" w:color="auto"/>
              <w:right w:val="single" w:sz="4" w:space="0" w:color="auto"/>
            </w:tcBorders>
            <w:shd w:val="clear" w:color="auto" w:fill="auto"/>
            <w:noWrap/>
            <w:vAlign w:val="bottom"/>
            <w:hideMark/>
          </w:tcPr>
          <w:p w14:paraId="044A41E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$39.72</w:t>
            </w:r>
          </w:p>
        </w:tc>
        <w:tc>
          <w:tcPr>
            <w:tcW w:w="810" w:type="dxa"/>
            <w:tcBorders>
              <w:top w:val="nil"/>
              <w:left w:val="nil"/>
              <w:bottom w:val="single" w:sz="4" w:space="0" w:color="auto"/>
              <w:right w:val="single" w:sz="4" w:space="0" w:color="auto"/>
            </w:tcBorders>
            <w:shd w:val="clear" w:color="auto" w:fill="auto"/>
            <w:noWrap/>
            <w:vAlign w:val="bottom"/>
            <w:hideMark/>
          </w:tcPr>
          <w:p w14:paraId="2FCDF06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$35.88</w:t>
            </w:r>
          </w:p>
        </w:tc>
        <w:tc>
          <w:tcPr>
            <w:tcW w:w="810" w:type="dxa"/>
            <w:tcBorders>
              <w:top w:val="nil"/>
              <w:left w:val="nil"/>
              <w:bottom w:val="single" w:sz="4" w:space="0" w:color="auto"/>
              <w:right w:val="single" w:sz="4" w:space="0" w:color="auto"/>
            </w:tcBorders>
            <w:shd w:val="clear" w:color="auto" w:fill="auto"/>
            <w:noWrap/>
            <w:vAlign w:val="bottom"/>
            <w:hideMark/>
          </w:tcPr>
          <w:p w14:paraId="0A8BE0C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$35.32</w:t>
            </w:r>
          </w:p>
        </w:tc>
        <w:tc>
          <w:tcPr>
            <w:tcW w:w="810" w:type="dxa"/>
            <w:tcBorders>
              <w:top w:val="nil"/>
              <w:left w:val="nil"/>
              <w:bottom w:val="single" w:sz="4" w:space="0" w:color="auto"/>
              <w:right w:val="single" w:sz="4" w:space="0" w:color="auto"/>
            </w:tcBorders>
            <w:shd w:val="clear" w:color="auto" w:fill="auto"/>
            <w:noWrap/>
            <w:vAlign w:val="bottom"/>
            <w:hideMark/>
          </w:tcPr>
          <w:p w14:paraId="333B11D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$34.77</w:t>
            </w:r>
          </w:p>
        </w:tc>
        <w:tc>
          <w:tcPr>
            <w:tcW w:w="810" w:type="dxa"/>
            <w:tcBorders>
              <w:top w:val="nil"/>
              <w:left w:val="nil"/>
              <w:bottom w:val="single" w:sz="4" w:space="0" w:color="auto"/>
              <w:right w:val="single" w:sz="4" w:space="0" w:color="auto"/>
            </w:tcBorders>
            <w:shd w:val="clear" w:color="auto" w:fill="auto"/>
            <w:noWrap/>
            <w:vAlign w:val="bottom"/>
            <w:hideMark/>
          </w:tcPr>
          <w:p w14:paraId="7C27BC3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$42.76</w:t>
            </w:r>
          </w:p>
        </w:tc>
        <w:tc>
          <w:tcPr>
            <w:tcW w:w="720" w:type="dxa"/>
            <w:tcBorders>
              <w:top w:val="nil"/>
              <w:left w:val="nil"/>
              <w:bottom w:val="single" w:sz="4" w:space="0" w:color="auto"/>
              <w:right w:val="single" w:sz="4" w:space="0" w:color="auto"/>
            </w:tcBorders>
            <w:shd w:val="clear" w:color="auto" w:fill="auto"/>
            <w:noWrap/>
            <w:vAlign w:val="bottom"/>
            <w:hideMark/>
          </w:tcPr>
          <w:p w14:paraId="1B6B9D4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$48.84</w:t>
            </w:r>
          </w:p>
        </w:tc>
        <w:tc>
          <w:tcPr>
            <w:tcW w:w="720" w:type="dxa"/>
            <w:tcBorders>
              <w:top w:val="nil"/>
              <w:left w:val="nil"/>
              <w:bottom w:val="single" w:sz="4" w:space="0" w:color="auto"/>
              <w:right w:val="single" w:sz="4" w:space="0" w:color="auto"/>
            </w:tcBorders>
            <w:shd w:val="clear" w:color="auto" w:fill="auto"/>
            <w:noWrap/>
            <w:vAlign w:val="bottom"/>
            <w:hideMark/>
          </w:tcPr>
          <w:p w14:paraId="0A7CD7C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$43.57</w:t>
            </w:r>
          </w:p>
        </w:tc>
        <w:tc>
          <w:tcPr>
            <w:tcW w:w="810" w:type="dxa"/>
            <w:tcBorders>
              <w:top w:val="nil"/>
              <w:left w:val="nil"/>
              <w:bottom w:val="single" w:sz="4" w:space="0" w:color="auto"/>
              <w:right w:val="single" w:sz="4" w:space="0" w:color="auto"/>
            </w:tcBorders>
            <w:shd w:val="clear" w:color="auto" w:fill="auto"/>
            <w:noWrap/>
            <w:vAlign w:val="bottom"/>
            <w:hideMark/>
          </w:tcPr>
          <w:p w14:paraId="726DB45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$46.00</w:t>
            </w:r>
          </w:p>
        </w:tc>
        <w:tc>
          <w:tcPr>
            <w:tcW w:w="900" w:type="dxa"/>
            <w:tcBorders>
              <w:top w:val="nil"/>
              <w:left w:val="nil"/>
              <w:bottom w:val="single" w:sz="4" w:space="0" w:color="auto"/>
              <w:right w:val="single" w:sz="4" w:space="0" w:color="auto"/>
            </w:tcBorders>
            <w:shd w:val="clear" w:color="auto" w:fill="auto"/>
            <w:noWrap/>
            <w:vAlign w:val="bottom"/>
            <w:hideMark/>
          </w:tcPr>
          <w:p w14:paraId="75AD6F4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$44.46</w:t>
            </w:r>
          </w:p>
        </w:tc>
        <w:tc>
          <w:tcPr>
            <w:tcW w:w="990" w:type="dxa"/>
            <w:tcBorders>
              <w:top w:val="nil"/>
              <w:left w:val="nil"/>
              <w:bottom w:val="single" w:sz="4" w:space="0" w:color="auto"/>
              <w:right w:val="single" w:sz="4" w:space="0" w:color="auto"/>
            </w:tcBorders>
            <w:shd w:val="clear" w:color="auto" w:fill="auto"/>
            <w:noWrap/>
            <w:vAlign w:val="bottom"/>
            <w:hideMark/>
          </w:tcPr>
          <w:p w14:paraId="1992339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$45.90</w:t>
            </w:r>
          </w:p>
        </w:tc>
        <w:tc>
          <w:tcPr>
            <w:tcW w:w="990" w:type="dxa"/>
            <w:tcBorders>
              <w:top w:val="nil"/>
              <w:left w:val="nil"/>
              <w:bottom w:val="single" w:sz="4" w:space="0" w:color="auto"/>
              <w:right w:val="single" w:sz="8" w:space="0" w:color="auto"/>
            </w:tcBorders>
            <w:shd w:val="clear" w:color="auto" w:fill="auto"/>
            <w:noWrap/>
            <w:vAlign w:val="bottom"/>
            <w:hideMark/>
          </w:tcPr>
          <w:p w14:paraId="18D1B7A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6560B5B5"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04059FA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Renewable Energy Credits ($/MWh)</w:t>
            </w:r>
          </w:p>
        </w:tc>
        <w:tc>
          <w:tcPr>
            <w:tcW w:w="760" w:type="dxa"/>
            <w:tcBorders>
              <w:top w:val="nil"/>
              <w:left w:val="nil"/>
              <w:bottom w:val="single" w:sz="4" w:space="0" w:color="auto"/>
              <w:right w:val="single" w:sz="4" w:space="0" w:color="auto"/>
            </w:tcBorders>
            <w:shd w:val="clear" w:color="auto" w:fill="auto"/>
            <w:noWrap/>
            <w:vAlign w:val="bottom"/>
            <w:hideMark/>
          </w:tcPr>
          <w:p w14:paraId="66CACBB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0CF71E7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$12.00</w:t>
            </w:r>
          </w:p>
        </w:tc>
        <w:tc>
          <w:tcPr>
            <w:tcW w:w="900" w:type="dxa"/>
            <w:tcBorders>
              <w:top w:val="nil"/>
              <w:left w:val="nil"/>
              <w:bottom w:val="single" w:sz="4" w:space="0" w:color="auto"/>
              <w:right w:val="single" w:sz="4" w:space="0" w:color="auto"/>
            </w:tcBorders>
            <w:shd w:val="clear" w:color="auto" w:fill="auto"/>
            <w:noWrap/>
            <w:vAlign w:val="bottom"/>
            <w:hideMark/>
          </w:tcPr>
          <w:p w14:paraId="7F58073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$12.00</w:t>
            </w:r>
          </w:p>
        </w:tc>
        <w:tc>
          <w:tcPr>
            <w:tcW w:w="900" w:type="dxa"/>
            <w:tcBorders>
              <w:top w:val="nil"/>
              <w:left w:val="nil"/>
              <w:bottom w:val="single" w:sz="4" w:space="0" w:color="auto"/>
              <w:right w:val="single" w:sz="4" w:space="0" w:color="auto"/>
            </w:tcBorders>
            <w:shd w:val="clear" w:color="auto" w:fill="auto"/>
            <w:noWrap/>
            <w:vAlign w:val="bottom"/>
            <w:hideMark/>
          </w:tcPr>
          <w:p w14:paraId="6F1A3A0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$12.00</w:t>
            </w:r>
          </w:p>
        </w:tc>
        <w:tc>
          <w:tcPr>
            <w:tcW w:w="810" w:type="dxa"/>
            <w:tcBorders>
              <w:top w:val="nil"/>
              <w:left w:val="nil"/>
              <w:bottom w:val="single" w:sz="4" w:space="0" w:color="auto"/>
              <w:right w:val="single" w:sz="4" w:space="0" w:color="auto"/>
            </w:tcBorders>
            <w:shd w:val="clear" w:color="auto" w:fill="auto"/>
            <w:noWrap/>
            <w:vAlign w:val="bottom"/>
            <w:hideMark/>
          </w:tcPr>
          <w:p w14:paraId="5C30DF0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$12.00</w:t>
            </w:r>
          </w:p>
        </w:tc>
        <w:tc>
          <w:tcPr>
            <w:tcW w:w="810" w:type="dxa"/>
            <w:tcBorders>
              <w:top w:val="nil"/>
              <w:left w:val="nil"/>
              <w:bottom w:val="single" w:sz="4" w:space="0" w:color="auto"/>
              <w:right w:val="single" w:sz="4" w:space="0" w:color="auto"/>
            </w:tcBorders>
            <w:shd w:val="clear" w:color="auto" w:fill="auto"/>
            <w:noWrap/>
            <w:vAlign w:val="bottom"/>
            <w:hideMark/>
          </w:tcPr>
          <w:p w14:paraId="59EA050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$12.00</w:t>
            </w:r>
          </w:p>
        </w:tc>
        <w:tc>
          <w:tcPr>
            <w:tcW w:w="810" w:type="dxa"/>
            <w:tcBorders>
              <w:top w:val="nil"/>
              <w:left w:val="nil"/>
              <w:bottom w:val="single" w:sz="4" w:space="0" w:color="auto"/>
              <w:right w:val="single" w:sz="4" w:space="0" w:color="auto"/>
            </w:tcBorders>
            <w:shd w:val="clear" w:color="auto" w:fill="auto"/>
            <w:noWrap/>
            <w:vAlign w:val="bottom"/>
            <w:hideMark/>
          </w:tcPr>
          <w:p w14:paraId="01D0FCA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$12.00</w:t>
            </w:r>
          </w:p>
        </w:tc>
        <w:tc>
          <w:tcPr>
            <w:tcW w:w="810" w:type="dxa"/>
            <w:tcBorders>
              <w:top w:val="nil"/>
              <w:left w:val="nil"/>
              <w:bottom w:val="single" w:sz="4" w:space="0" w:color="auto"/>
              <w:right w:val="single" w:sz="4" w:space="0" w:color="auto"/>
            </w:tcBorders>
            <w:shd w:val="clear" w:color="auto" w:fill="auto"/>
            <w:noWrap/>
            <w:vAlign w:val="bottom"/>
            <w:hideMark/>
          </w:tcPr>
          <w:p w14:paraId="49792AD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$12.00</w:t>
            </w:r>
          </w:p>
        </w:tc>
        <w:tc>
          <w:tcPr>
            <w:tcW w:w="720" w:type="dxa"/>
            <w:tcBorders>
              <w:top w:val="nil"/>
              <w:left w:val="nil"/>
              <w:bottom w:val="single" w:sz="4" w:space="0" w:color="auto"/>
              <w:right w:val="single" w:sz="4" w:space="0" w:color="auto"/>
            </w:tcBorders>
            <w:shd w:val="clear" w:color="auto" w:fill="auto"/>
            <w:noWrap/>
            <w:vAlign w:val="bottom"/>
            <w:hideMark/>
          </w:tcPr>
          <w:p w14:paraId="486E7A3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$12.00</w:t>
            </w:r>
          </w:p>
        </w:tc>
        <w:tc>
          <w:tcPr>
            <w:tcW w:w="720" w:type="dxa"/>
            <w:tcBorders>
              <w:top w:val="nil"/>
              <w:left w:val="nil"/>
              <w:bottom w:val="single" w:sz="4" w:space="0" w:color="auto"/>
              <w:right w:val="single" w:sz="4" w:space="0" w:color="auto"/>
            </w:tcBorders>
            <w:shd w:val="clear" w:color="auto" w:fill="auto"/>
            <w:noWrap/>
            <w:vAlign w:val="bottom"/>
            <w:hideMark/>
          </w:tcPr>
          <w:p w14:paraId="515277B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$12.00</w:t>
            </w:r>
          </w:p>
        </w:tc>
        <w:tc>
          <w:tcPr>
            <w:tcW w:w="810" w:type="dxa"/>
            <w:tcBorders>
              <w:top w:val="nil"/>
              <w:left w:val="nil"/>
              <w:bottom w:val="single" w:sz="4" w:space="0" w:color="auto"/>
              <w:right w:val="single" w:sz="4" w:space="0" w:color="auto"/>
            </w:tcBorders>
            <w:shd w:val="clear" w:color="auto" w:fill="auto"/>
            <w:noWrap/>
            <w:vAlign w:val="bottom"/>
            <w:hideMark/>
          </w:tcPr>
          <w:p w14:paraId="63C7F0D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$12.00</w:t>
            </w:r>
          </w:p>
        </w:tc>
        <w:tc>
          <w:tcPr>
            <w:tcW w:w="900" w:type="dxa"/>
            <w:tcBorders>
              <w:top w:val="nil"/>
              <w:left w:val="nil"/>
              <w:bottom w:val="single" w:sz="4" w:space="0" w:color="auto"/>
              <w:right w:val="single" w:sz="4" w:space="0" w:color="auto"/>
            </w:tcBorders>
            <w:shd w:val="clear" w:color="auto" w:fill="auto"/>
            <w:noWrap/>
            <w:vAlign w:val="bottom"/>
            <w:hideMark/>
          </w:tcPr>
          <w:p w14:paraId="086E380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$12.00</w:t>
            </w:r>
          </w:p>
        </w:tc>
        <w:tc>
          <w:tcPr>
            <w:tcW w:w="990" w:type="dxa"/>
            <w:tcBorders>
              <w:top w:val="nil"/>
              <w:left w:val="nil"/>
              <w:bottom w:val="single" w:sz="4" w:space="0" w:color="auto"/>
              <w:right w:val="single" w:sz="4" w:space="0" w:color="auto"/>
            </w:tcBorders>
            <w:shd w:val="clear" w:color="auto" w:fill="auto"/>
            <w:noWrap/>
            <w:vAlign w:val="bottom"/>
            <w:hideMark/>
          </w:tcPr>
          <w:p w14:paraId="07681D9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$12.00</w:t>
            </w:r>
          </w:p>
        </w:tc>
        <w:tc>
          <w:tcPr>
            <w:tcW w:w="990" w:type="dxa"/>
            <w:tcBorders>
              <w:top w:val="nil"/>
              <w:left w:val="nil"/>
              <w:bottom w:val="single" w:sz="4" w:space="0" w:color="auto"/>
              <w:right w:val="single" w:sz="8" w:space="0" w:color="auto"/>
            </w:tcBorders>
            <w:shd w:val="clear" w:color="auto" w:fill="auto"/>
            <w:noWrap/>
            <w:vAlign w:val="bottom"/>
            <w:hideMark/>
          </w:tcPr>
          <w:p w14:paraId="4042FFE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72B7D719"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4A27CAB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60" w:type="dxa"/>
            <w:tcBorders>
              <w:top w:val="nil"/>
              <w:left w:val="nil"/>
              <w:bottom w:val="single" w:sz="4" w:space="0" w:color="auto"/>
              <w:right w:val="single" w:sz="4" w:space="0" w:color="auto"/>
            </w:tcBorders>
            <w:shd w:val="clear" w:color="auto" w:fill="auto"/>
            <w:noWrap/>
            <w:vAlign w:val="bottom"/>
            <w:hideMark/>
          </w:tcPr>
          <w:p w14:paraId="73982F1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305334B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0319FC2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16EBAD2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6A5D849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20B5394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636416A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11C558F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5AF3995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4E4F21C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4CCFDAC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5D0A194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6778B01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1C07CFB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7CDBF636"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11C3C874"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Total Cost of Purchased Power/Generation</w:t>
            </w:r>
          </w:p>
        </w:tc>
        <w:tc>
          <w:tcPr>
            <w:tcW w:w="760" w:type="dxa"/>
            <w:tcBorders>
              <w:top w:val="nil"/>
              <w:left w:val="nil"/>
              <w:bottom w:val="single" w:sz="4" w:space="0" w:color="auto"/>
              <w:right w:val="single" w:sz="4" w:space="0" w:color="auto"/>
            </w:tcBorders>
            <w:shd w:val="clear" w:color="auto" w:fill="auto"/>
            <w:noWrap/>
            <w:vAlign w:val="bottom"/>
            <w:hideMark/>
          </w:tcPr>
          <w:p w14:paraId="1EEDD30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24C6431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650860A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0D70F9A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42274A3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857478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475F98D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977AD7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3F45EED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78E894A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0D9CCA9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5315454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721035C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72ECADF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23525767"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1D81691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xml:space="preserve">Annual Baseload Energy </w:t>
            </w:r>
          </w:p>
        </w:tc>
        <w:tc>
          <w:tcPr>
            <w:tcW w:w="760" w:type="dxa"/>
            <w:tcBorders>
              <w:top w:val="nil"/>
              <w:left w:val="nil"/>
              <w:bottom w:val="single" w:sz="4" w:space="0" w:color="auto"/>
              <w:right w:val="single" w:sz="4" w:space="0" w:color="auto"/>
            </w:tcBorders>
            <w:shd w:val="clear" w:color="auto" w:fill="auto"/>
            <w:noWrap/>
            <w:vAlign w:val="bottom"/>
            <w:hideMark/>
          </w:tcPr>
          <w:p w14:paraId="08A9210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5B64A73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$424,080</w:t>
            </w:r>
          </w:p>
        </w:tc>
        <w:tc>
          <w:tcPr>
            <w:tcW w:w="900" w:type="dxa"/>
            <w:tcBorders>
              <w:top w:val="nil"/>
              <w:left w:val="nil"/>
              <w:bottom w:val="single" w:sz="4" w:space="0" w:color="auto"/>
              <w:right w:val="single" w:sz="4" w:space="0" w:color="auto"/>
            </w:tcBorders>
            <w:shd w:val="clear" w:color="auto" w:fill="auto"/>
            <w:noWrap/>
            <w:vAlign w:val="bottom"/>
            <w:hideMark/>
          </w:tcPr>
          <w:p w14:paraId="3F6FC01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$383,040</w:t>
            </w:r>
          </w:p>
        </w:tc>
        <w:tc>
          <w:tcPr>
            <w:tcW w:w="900" w:type="dxa"/>
            <w:tcBorders>
              <w:top w:val="nil"/>
              <w:left w:val="nil"/>
              <w:bottom w:val="single" w:sz="4" w:space="0" w:color="auto"/>
              <w:right w:val="single" w:sz="4" w:space="0" w:color="auto"/>
            </w:tcBorders>
            <w:shd w:val="clear" w:color="auto" w:fill="auto"/>
            <w:noWrap/>
            <w:vAlign w:val="bottom"/>
            <w:hideMark/>
          </w:tcPr>
          <w:p w14:paraId="3D2A489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$423,510</w:t>
            </w:r>
          </w:p>
        </w:tc>
        <w:tc>
          <w:tcPr>
            <w:tcW w:w="810" w:type="dxa"/>
            <w:tcBorders>
              <w:top w:val="nil"/>
              <w:left w:val="nil"/>
              <w:bottom w:val="single" w:sz="4" w:space="0" w:color="auto"/>
              <w:right w:val="single" w:sz="4" w:space="0" w:color="auto"/>
            </w:tcBorders>
            <w:shd w:val="clear" w:color="auto" w:fill="auto"/>
            <w:noWrap/>
            <w:vAlign w:val="bottom"/>
            <w:hideMark/>
          </w:tcPr>
          <w:p w14:paraId="1A30A9B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$410,400</w:t>
            </w:r>
          </w:p>
        </w:tc>
        <w:tc>
          <w:tcPr>
            <w:tcW w:w="810" w:type="dxa"/>
            <w:tcBorders>
              <w:top w:val="nil"/>
              <w:left w:val="nil"/>
              <w:bottom w:val="single" w:sz="4" w:space="0" w:color="auto"/>
              <w:right w:val="single" w:sz="4" w:space="0" w:color="auto"/>
            </w:tcBorders>
            <w:shd w:val="clear" w:color="auto" w:fill="auto"/>
            <w:noWrap/>
            <w:vAlign w:val="bottom"/>
            <w:hideMark/>
          </w:tcPr>
          <w:p w14:paraId="57EAD26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$424,080</w:t>
            </w:r>
          </w:p>
        </w:tc>
        <w:tc>
          <w:tcPr>
            <w:tcW w:w="810" w:type="dxa"/>
            <w:tcBorders>
              <w:top w:val="nil"/>
              <w:left w:val="nil"/>
              <w:bottom w:val="single" w:sz="4" w:space="0" w:color="auto"/>
              <w:right w:val="single" w:sz="4" w:space="0" w:color="auto"/>
            </w:tcBorders>
            <w:shd w:val="clear" w:color="auto" w:fill="auto"/>
            <w:noWrap/>
            <w:vAlign w:val="bottom"/>
            <w:hideMark/>
          </w:tcPr>
          <w:p w14:paraId="669690D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$410,400</w:t>
            </w:r>
          </w:p>
        </w:tc>
        <w:tc>
          <w:tcPr>
            <w:tcW w:w="810" w:type="dxa"/>
            <w:tcBorders>
              <w:top w:val="nil"/>
              <w:left w:val="nil"/>
              <w:bottom w:val="single" w:sz="4" w:space="0" w:color="auto"/>
              <w:right w:val="single" w:sz="4" w:space="0" w:color="auto"/>
            </w:tcBorders>
            <w:shd w:val="clear" w:color="auto" w:fill="auto"/>
            <w:noWrap/>
            <w:vAlign w:val="bottom"/>
            <w:hideMark/>
          </w:tcPr>
          <w:p w14:paraId="394020C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$424,080</w:t>
            </w:r>
          </w:p>
        </w:tc>
        <w:tc>
          <w:tcPr>
            <w:tcW w:w="720" w:type="dxa"/>
            <w:tcBorders>
              <w:top w:val="nil"/>
              <w:left w:val="nil"/>
              <w:bottom w:val="single" w:sz="4" w:space="0" w:color="auto"/>
              <w:right w:val="single" w:sz="4" w:space="0" w:color="auto"/>
            </w:tcBorders>
            <w:shd w:val="clear" w:color="auto" w:fill="auto"/>
            <w:noWrap/>
            <w:vAlign w:val="bottom"/>
            <w:hideMark/>
          </w:tcPr>
          <w:p w14:paraId="6C36A93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$424,080</w:t>
            </w:r>
          </w:p>
        </w:tc>
        <w:tc>
          <w:tcPr>
            <w:tcW w:w="720" w:type="dxa"/>
            <w:tcBorders>
              <w:top w:val="nil"/>
              <w:left w:val="nil"/>
              <w:bottom w:val="single" w:sz="4" w:space="0" w:color="auto"/>
              <w:right w:val="single" w:sz="4" w:space="0" w:color="auto"/>
            </w:tcBorders>
            <w:shd w:val="clear" w:color="auto" w:fill="auto"/>
            <w:noWrap/>
            <w:vAlign w:val="bottom"/>
            <w:hideMark/>
          </w:tcPr>
          <w:p w14:paraId="0805A56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$410,400</w:t>
            </w:r>
          </w:p>
        </w:tc>
        <w:tc>
          <w:tcPr>
            <w:tcW w:w="810" w:type="dxa"/>
            <w:tcBorders>
              <w:top w:val="nil"/>
              <w:left w:val="nil"/>
              <w:bottom w:val="single" w:sz="4" w:space="0" w:color="auto"/>
              <w:right w:val="single" w:sz="4" w:space="0" w:color="auto"/>
            </w:tcBorders>
            <w:shd w:val="clear" w:color="auto" w:fill="auto"/>
            <w:noWrap/>
            <w:vAlign w:val="bottom"/>
            <w:hideMark/>
          </w:tcPr>
          <w:p w14:paraId="5BA729C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$424,080</w:t>
            </w:r>
          </w:p>
        </w:tc>
        <w:tc>
          <w:tcPr>
            <w:tcW w:w="900" w:type="dxa"/>
            <w:tcBorders>
              <w:top w:val="nil"/>
              <w:left w:val="nil"/>
              <w:bottom w:val="single" w:sz="4" w:space="0" w:color="auto"/>
              <w:right w:val="single" w:sz="4" w:space="0" w:color="auto"/>
            </w:tcBorders>
            <w:shd w:val="clear" w:color="auto" w:fill="auto"/>
            <w:noWrap/>
            <w:vAlign w:val="bottom"/>
            <w:hideMark/>
          </w:tcPr>
          <w:p w14:paraId="36FA641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$410,970</w:t>
            </w:r>
          </w:p>
        </w:tc>
        <w:tc>
          <w:tcPr>
            <w:tcW w:w="990" w:type="dxa"/>
            <w:tcBorders>
              <w:top w:val="nil"/>
              <w:left w:val="nil"/>
              <w:bottom w:val="single" w:sz="4" w:space="0" w:color="auto"/>
              <w:right w:val="single" w:sz="4" w:space="0" w:color="auto"/>
            </w:tcBorders>
            <w:shd w:val="clear" w:color="auto" w:fill="auto"/>
            <w:noWrap/>
            <w:vAlign w:val="bottom"/>
            <w:hideMark/>
          </w:tcPr>
          <w:p w14:paraId="3EDF04C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$424,080</w:t>
            </w:r>
          </w:p>
        </w:tc>
        <w:tc>
          <w:tcPr>
            <w:tcW w:w="990" w:type="dxa"/>
            <w:tcBorders>
              <w:top w:val="nil"/>
              <w:left w:val="nil"/>
              <w:bottom w:val="single" w:sz="4" w:space="0" w:color="auto"/>
              <w:right w:val="single" w:sz="8" w:space="0" w:color="auto"/>
            </w:tcBorders>
            <w:shd w:val="clear" w:color="auto" w:fill="auto"/>
            <w:noWrap/>
            <w:vAlign w:val="bottom"/>
            <w:hideMark/>
          </w:tcPr>
          <w:p w14:paraId="0CC60249"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 xml:space="preserve">$4,993,200 </w:t>
            </w:r>
          </w:p>
        </w:tc>
      </w:tr>
      <w:tr w:rsidR="00602AF9" w:rsidRPr="00602AF9" w14:paraId="586E121C"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28EFDCB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Seasonal Baseload Energy On-peak</w:t>
            </w:r>
          </w:p>
        </w:tc>
        <w:tc>
          <w:tcPr>
            <w:tcW w:w="760" w:type="dxa"/>
            <w:tcBorders>
              <w:top w:val="nil"/>
              <w:left w:val="nil"/>
              <w:bottom w:val="single" w:sz="4" w:space="0" w:color="auto"/>
              <w:right w:val="single" w:sz="4" w:space="0" w:color="auto"/>
            </w:tcBorders>
            <w:shd w:val="clear" w:color="auto" w:fill="auto"/>
            <w:noWrap/>
            <w:vAlign w:val="bottom"/>
            <w:hideMark/>
          </w:tcPr>
          <w:p w14:paraId="14F236B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2B29B7B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$154,157</w:t>
            </w:r>
          </w:p>
        </w:tc>
        <w:tc>
          <w:tcPr>
            <w:tcW w:w="900" w:type="dxa"/>
            <w:tcBorders>
              <w:top w:val="nil"/>
              <w:left w:val="nil"/>
              <w:bottom w:val="single" w:sz="4" w:space="0" w:color="auto"/>
              <w:right w:val="single" w:sz="4" w:space="0" w:color="auto"/>
            </w:tcBorders>
            <w:shd w:val="clear" w:color="auto" w:fill="auto"/>
            <w:noWrap/>
            <w:vAlign w:val="bottom"/>
            <w:hideMark/>
          </w:tcPr>
          <w:p w14:paraId="7A7A9C6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$139,238</w:t>
            </w:r>
          </w:p>
        </w:tc>
        <w:tc>
          <w:tcPr>
            <w:tcW w:w="900" w:type="dxa"/>
            <w:tcBorders>
              <w:top w:val="nil"/>
              <w:left w:val="nil"/>
              <w:bottom w:val="single" w:sz="4" w:space="0" w:color="auto"/>
              <w:right w:val="single" w:sz="4" w:space="0" w:color="auto"/>
            </w:tcBorders>
            <w:shd w:val="clear" w:color="auto" w:fill="auto"/>
            <w:noWrap/>
            <w:vAlign w:val="bottom"/>
            <w:hideMark/>
          </w:tcPr>
          <w:p w14:paraId="4CCF3E5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459658B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33D5E2D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2F6BDF5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5864F8C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34A7FBA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2B6CF81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0E76C22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7D0341A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$74,747</w:t>
            </w:r>
          </w:p>
        </w:tc>
        <w:tc>
          <w:tcPr>
            <w:tcW w:w="990" w:type="dxa"/>
            <w:tcBorders>
              <w:top w:val="nil"/>
              <w:left w:val="nil"/>
              <w:bottom w:val="single" w:sz="4" w:space="0" w:color="auto"/>
              <w:right w:val="single" w:sz="4" w:space="0" w:color="auto"/>
            </w:tcBorders>
            <w:shd w:val="clear" w:color="auto" w:fill="auto"/>
            <w:noWrap/>
            <w:vAlign w:val="bottom"/>
            <w:hideMark/>
          </w:tcPr>
          <w:p w14:paraId="00FAD50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$154,157</w:t>
            </w:r>
          </w:p>
        </w:tc>
        <w:tc>
          <w:tcPr>
            <w:tcW w:w="990" w:type="dxa"/>
            <w:tcBorders>
              <w:top w:val="nil"/>
              <w:left w:val="nil"/>
              <w:bottom w:val="single" w:sz="4" w:space="0" w:color="auto"/>
              <w:right w:val="single" w:sz="8" w:space="0" w:color="auto"/>
            </w:tcBorders>
            <w:shd w:val="clear" w:color="auto" w:fill="auto"/>
            <w:noWrap/>
            <w:vAlign w:val="bottom"/>
            <w:hideMark/>
          </w:tcPr>
          <w:p w14:paraId="31CB1EEC"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 xml:space="preserve">$522,299 </w:t>
            </w:r>
          </w:p>
        </w:tc>
      </w:tr>
      <w:tr w:rsidR="00602AF9" w:rsidRPr="00602AF9" w14:paraId="5B80FF0E"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11B9A15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lastRenderedPageBreak/>
              <w:t xml:space="preserve">Seasonal Baseload Energy Off-peak </w:t>
            </w:r>
          </w:p>
        </w:tc>
        <w:tc>
          <w:tcPr>
            <w:tcW w:w="760" w:type="dxa"/>
            <w:tcBorders>
              <w:top w:val="nil"/>
              <w:left w:val="nil"/>
              <w:bottom w:val="single" w:sz="4" w:space="0" w:color="auto"/>
              <w:right w:val="single" w:sz="4" w:space="0" w:color="auto"/>
            </w:tcBorders>
            <w:shd w:val="clear" w:color="auto" w:fill="auto"/>
            <w:noWrap/>
            <w:vAlign w:val="bottom"/>
            <w:hideMark/>
          </w:tcPr>
          <w:p w14:paraId="19703F3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0235A69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$104,160</w:t>
            </w:r>
          </w:p>
        </w:tc>
        <w:tc>
          <w:tcPr>
            <w:tcW w:w="900" w:type="dxa"/>
            <w:tcBorders>
              <w:top w:val="nil"/>
              <w:left w:val="nil"/>
              <w:bottom w:val="single" w:sz="4" w:space="0" w:color="auto"/>
              <w:right w:val="single" w:sz="4" w:space="0" w:color="auto"/>
            </w:tcBorders>
            <w:shd w:val="clear" w:color="auto" w:fill="auto"/>
            <w:noWrap/>
            <w:vAlign w:val="bottom"/>
            <w:hideMark/>
          </w:tcPr>
          <w:p w14:paraId="5F452D5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$94,080</w:t>
            </w:r>
          </w:p>
        </w:tc>
        <w:tc>
          <w:tcPr>
            <w:tcW w:w="900" w:type="dxa"/>
            <w:tcBorders>
              <w:top w:val="nil"/>
              <w:left w:val="nil"/>
              <w:bottom w:val="single" w:sz="4" w:space="0" w:color="auto"/>
              <w:right w:val="single" w:sz="4" w:space="0" w:color="auto"/>
            </w:tcBorders>
            <w:shd w:val="clear" w:color="auto" w:fill="auto"/>
            <w:noWrap/>
            <w:vAlign w:val="bottom"/>
            <w:hideMark/>
          </w:tcPr>
          <w:p w14:paraId="7BE898A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253524C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02D16FC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37B97AE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61AC114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211FFE8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637549A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2598659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627F03D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$59,045</w:t>
            </w:r>
          </w:p>
        </w:tc>
        <w:tc>
          <w:tcPr>
            <w:tcW w:w="990" w:type="dxa"/>
            <w:tcBorders>
              <w:top w:val="nil"/>
              <w:left w:val="nil"/>
              <w:bottom w:val="single" w:sz="4" w:space="0" w:color="auto"/>
              <w:right w:val="single" w:sz="4" w:space="0" w:color="auto"/>
            </w:tcBorders>
            <w:shd w:val="clear" w:color="auto" w:fill="auto"/>
            <w:noWrap/>
            <w:vAlign w:val="bottom"/>
            <w:hideMark/>
          </w:tcPr>
          <w:p w14:paraId="3DC4083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$104,160</w:t>
            </w:r>
          </w:p>
        </w:tc>
        <w:tc>
          <w:tcPr>
            <w:tcW w:w="990" w:type="dxa"/>
            <w:tcBorders>
              <w:top w:val="nil"/>
              <w:left w:val="nil"/>
              <w:bottom w:val="single" w:sz="4" w:space="0" w:color="auto"/>
              <w:right w:val="single" w:sz="8" w:space="0" w:color="auto"/>
            </w:tcBorders>
            <w:shd w:val="clear" w:color="auto" w:fill="auto"/>
            <w:noWrap/>
            <w:vAlign w:val="bottom"/>
            <w:hideMark/>
          </w:tcPr>
          <w:p w14:paraId="247C9C32"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 xml:space="preserve">$361,445 </w:t>
            </w:r>
          </w:p>
        </w:tc>
      </w:tr>
      <w:tr w:rsidR="00602AF9" w:rsidRPr="00602AF9" w14:paraId="628341EC"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7EC5B49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xml:space="preserve">Energy Option On-peak </w:t>
            </w:r>
          </w:p>
        </w:tc>
        <w:tc>
          <w:tcPr>
            <w:tcW w:w="760" w:type="dxa"/>
            <w:tcBorders>
              <w:top w:val="nil"/>
              <w:left w:val="nil"/>
              <w:bottom w:val="single" w:sz="4" w:space="0" w:color="auto"/>
              <w:right w:val="single" w:sz="4" w:space="0" w:color="auto"/>
            </w:tcBorders>
            <w:shd w:val="clear" w:color="auto" w:fill="auto"/>
            <w:noWrap/>
            <w:vAlign w:val="bottom"/>
            <w:hideMark/>
          </w:tcPr>
          <w:p w14:paraId="01AD21E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69F96A4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$56,760</w:t>
            </w:r>
          </w:p>
        </w:tc>
        <w:tc>
          <w:tcPr>
            <w:tcW w:w="900" w:type="dxa"/>
            <w:tcBorders>
              <w:top w:val="nil"/>
              <w:left w:val="nil"/>
              <w:bottom w:val="single" w:sz="4" w:space="0" w:color="auto"/>
              <w:right w:val="single" w:sz="4" w:space="0" w:color="auto"/>
            </w:tcBorders>
            <w:shd w:val="clear" w:color="auto" w:fill="auto"/>
            <w:noWrap/>
            <w:vAlign w:val="bottom"/>
            <w:hideMark/>
          </w:tcPr>
          <w:p w14:paraId="2070540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$25,032</w:t>
            </w:r>
          </w:p>
        </w:tc>
        <w:tc>
          <w:tcPr>
            <w:tcW w:w="900" w:type="dxa"/>
            <w:tcBorders>
              <w:top w:val="nil"/>
              <w:left w:val="nil"/>
              <w:bottom w:val="single" w:sz="4" w:space="0" w:color="auto"/>
              <w:right w:val="single" w:sz="4" w:space="0" w:color="auto"/>
            </w:tcBorders>
            <w:shd w:val="clear" w:color="auto" w:fill="auto"/>
            <w:noWrap/>
            <w:vAlign w:val="bottom"/>
            <w:hideMark/>
          </w:tcPr>
          <w:p w14:paraId="1054A70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1A977AA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40490F5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4DDF538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0B95303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7567D90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2BFE48C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553A9C6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448E4E3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$32,544</w:t>
            </w:r>
          </w:p>
        </w:tc>
        <w:tc>
          <w:tcPr>
            <w:tcW w:w="990" w:type="dxa"/>
            <w:tcBorders>
              <w:top w:val="nil"/>
              <w:left w:val="nil"/>
              <w:bottom w:val="single" w:sz="4" w:space="0" w:color="auto"/>
              <w:right w:val="single" w:sz="4" w:space="0" w:color="auto"/>
            </w:tcBorders>
            <w:shd w:val="clear" w:color="auto" w:fill="auto"/>
            <w:noWrap/>
            <w:vAlign w:val="bottom"/>
            <w:hideMark/>
          </w:tcPr>
          <w:p w14:paraId="225C76E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$57,936</w:t>
            </w:r>
          </w:p>
        </w:tc>
        <w:tc>
          <w:tcPr>
            <w:tcW w:w="990" w:type="dxa"/>
            <w:tcBorders>
              <w:top w:val="nil"/>
              <w:left w:val="nil"/>
              <w:bottom w:val="single" w:sz="4" w:space="0" w:color="auto"/>
              <w:right w:val="single" w:sz="8" w:space="0" w:color="auto"/>
            </w:tcBorders>
            <w:shd w:val="clear" w:color="auto" w:fill="auto"/>
            <w:noWrap/>
            <w:vAlign w:val="bottom"/>
            <w:hideMark/>
          </w:tcPr>
          <w:p w14:paraId="504AD968"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 xml:space="preserve">$172,272 </w:t>
            </w:r>
          </w:p>
        </w:tc>
      </w:tr>
      <w:tr w:rsidR="00602AF9" w:rsidRPr="00602AF9" w14:paraId="3A9B0F43"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6084DE1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xml:space="preserve">Energy Option Off-peak </w:t>
            </w:r>
          </w:p>
        </w:tc>
        <w:tc>
          <w:tcPr>
            <w:tcW w:w="760" w:type="dxa"/>
            <w:tcBorders>
              <w:top w:val="nil"/>
              <w:left w:val="nil"/>
              <w:bottom w:val="single" w:sz="4" w:space="0" w:color="auto"/>
              <w:right w:val="single" w:sz="4" w:space="0" w:color="auto"/>
            </w:tcBorders>
            <w:shd w:val="clear" w:color="auto" w:fill="auto"/>
            <w:noWrap/>
            <w:vAlign w:val="bottom"/>
            <w:hideMark/>
          </w:tcPr>
          <w:p w14:paraId="6448ECA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5CAB836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$56,760</w:t>
            </w:r>
          </w:p>
        </w:tc>
        <w:tc>
          <w:tcPr>
            <w:tcW w:w="900" w:type="dxa"/>
            <w:tcBorders>
              <w:top w:val="nil"/>
              <w:left w:val="nil"/>
              <w:bottom w:val="single" w:sz="4" w:space="0" w:color="auto"/>
              <w:right w:val="single" w:sz="4" w:space="0" w:color="auto"/>
            </w:tcBorders>
            <w:shd w:val="clear" w:color="auto" w:fill="auto"/>
            <w:noWrap/>
            <w:vAlign w:val="bottom"/>
            <w:hideMark/>
          </w:tcPr>
          <w:p w14:paraId="3ADD043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$25,032</w:t>
            </w:r>
          </w:p>
        </w:tc>
        <w:tc>
          <w:tcPr>
            <w:tcW w:w="900" w:type="dxa"/>
            <w:tcBorders>
              <w:top w:val="nil"/>
              <w:left w:val="nil"/>
              <w:bottom w:val="single" w:sz="4" w:space="0" w:color="auto"/>
              <w:right w:val="single" w:sz="4" w:space="0" w:color="auto"/>
            </w:tcBorders>
            <w:shd w:val="clear" w:color="auto" w:fill="auto"/>
            <w:noWrap/>
            <w:vAlign w:val="bottom"/>
            <w:hideMark/>
          </w:tcPr>
          <w:p w14:paraId="4BF7D79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7E15E63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292D8E3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53B5C3B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7F217D3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42CCD8D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47A72BF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734F3CC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41DAD2F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$32,544</w:t>
            </w:r>
          </w:p>
        </w:tc>
        <w:tc>
          <w:tcPr>
            <w:tcW w:w="990" w:type="dxa"/>
            <w:tcBorders>
              <w:top w:val="nil"/>
              <w:left w:val="nil"/>
              <w:bottom w:val="single" w:sz="4" w:space="0" w:color="auto"/>
              <w:right w:val="single" w:sz="4" w:space="0" w:color="auto"/>
            </w:tcBorders>
            <w:shd w:val="clear" w:color="auto" w:fill="auto"/>
            <w:noWrap/>
            <w:vAlign w:val="bottom"/>
            <w:hideMark/>
          </w:tcPr>
          <w:p w14:paraId="02DD1F2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$57,936</w:t>
            </w:r>
          </w:p>
        </w:tc>
        <w:tc>
          <w:tcPr>
            <w:tcW w:w="990" w:type="dxa"/>
            <w:tcBorders>
              <w:top w:val="nil"/>
              <w:left w:val="nil"/>
              <w:bottom w:val="single" w:sz="4" w:space="0" w:color="auto"/>
              <w:right w:val="single" w:sz="8" w:space="0" w:color="auto"/>
            </w:tcBorders>
            <w:shd w:val="clear" w:color="auto" w:fill="auto"/>
            <w:noWrap/>
            <w:vAlign w:val="bottom"/>
            <w:hideMark/>
          </w:tcPr>
          <w:p w14:paraId="7800326A"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 xml:space="preserve">$172,272 </w:t>
            </w:r>
          </w:p>
        </w:tc>
      </w:tr>
      <w:tr w:rsidR="00602AF9" w:rsidRPr="00602AF9" w14:paraId="4F06885D"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69A5466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Bear Valley Power Plant</w:t>
            </w:r>
          </w:p>
        </w:tc>
        <w:tc>
          <w:tcPr>
            <w:tcW w:w="760" w:type="dxa"/>
            <w:tcBorders>
              <w:top w:val="nil"/>
              <w:left w:val="nil"/>
              <w:bottom w:val="single" w:sz="4" w:space="0" w:color="auto"/>
              <w:right w:val="single" w:sz="4" w:space="0" w:color="auto"/>
            </w:tcBorders>
            <w:shd w:val="clear" w:color="auto" w:fill="auto"/>
            <w:noWrap/>
            <w:vAlign w:val="bottom"/>
            <w:hideMark/>
          </w:tcPr>
          <w:p w14:paraId="048A6E5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4DB84E7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$2,579</w:t>
            </w:r>
          </w:p>
        </w:tc>
        <w:tc>
          <w:tcPr>
            <w:tcW w:w="900" w:type="dxa"/>
            <w:tcBorders>
              <w:top w:val="nil"/>
              <w:left w:val="nil"/>
              <w:bottom w:val="single" w:sz="4" w:space="0" w:color="auto"/>
              <w:right w:val="single" w:sz="4" w:space="0" w:color="auto"/>
            </w:tcBorders>
            <w:shd w:val="clear" w:color="auto" w:fill="auto"/>
            <w:noWrap/>
            <w:vAlign w:val="bottom"/>
            <w:hideMark/>
          </w:tcPr>
          <w:p w14:paraId="32A7B21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$1,471</w:t>
            </w:r>
          </w:p>
        </w:tc>
        <w:tc>
          <w:tcPr>
            <w:tcW w:w="900" w:type="dxa"/>
            <w:tcBorders>
              <w:top w:val="nil"/>
              <w:left w:val="nil"/>
              <w:bottom w:val="single" w:sz="4" w:space="0" w:color="auto"/>
              <w:right w:val="single" w:sz="4" w:space="0" w:color="auto"/>
            </w:tcBorders>
            <w:shd w:val="clear" w:color="auto" w:fill="auto"/>
            <w:noWrap/>
            <w:vAlign w:val="bottom"/>
            <w:hideMark/>
          </w:tcPr>
          <w:p w14:paraId="66678A9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$2,143</w:t>
            </w:r>
          </w:p>
        </w:tc>
        <w:tc>
          <w:tcPr>
            <w:tcW w:w="810" w:type="dxa"/>
            <w:tcBorders>
              <w:top w:val="nil"/>
              <w:left w:val="nil"/>
              <w:bottom w:val="single" w:sz="4" w:space="0" w:color="auto"/>
              <w:right w:val="single" w:sz="4" w:space="0" w:color="auto"/>
            </w:tcBorders>
            <w:shd w:val="clear" w:color="auto" w:fill="auto"/>
            <w:noWrap/>
            <w:vAlign w:val="bottom"/>
            <w:hideMark/>
          </w:tcPr>
          <w:p w14:paraId="2D3CE78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$1,165</w:t>
            </w:r>
          </w:p>
        </w:tc>
        <w:tc>
          <w:tcPr>
            <w:tcW w:w="810" w:type="dxa"/>
            <w:tcBorders>
              <w:top w:val="nil"/>
              <w:left w:val="nil"/>
              <w:bottom w:val="single" w:sz="4" w:space="0" w:color="auto"/>
              <w:right w:val="single" w:sz="4" w:space="0" w:color="auto"/>
            </w:tcBorders>
            <w:shd w:val="clear" w:color="auto" w:fill="auto"/>
            <w:noWrap/>
            <w:vAlign w:val="bottom"/>
            <w:hideMark/>
          </w:tcPr>
          <w:p w14:paraId="148BC92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$796</w:t>
            </w:r>
          </w:p>
        </w:tc>
        <w:tc>
          <w:tcPr>
            <w:tcW w:w="810" w:type="dxa"/>
            <w:tcBorders>
              <w:top w:val="nil"/>
              <w:left w:val="nil"/>
              <w:bottom w:val="single" w:sz="4" w:space="0" w:color="auto"/>
              <w:right w:val="single" w:sz="4" w:space="0" w:color="auto"/>
            </w:tcBorders>
            <w:shd w:val="clear" w:color="auto" w:fill="auto"/>
            <w:noWrap/>
            <w:vAlign w:val="bottom"/>
            <w:hideMark/>
          </w:tcPr>
          <w:p w14:paraId="51B0376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$913</w:t>
            </w:r>
          </w:p>
        </w:tc>
        <w:tc>
          <w:tcPr>
            <w:tcW w:w="810" w:type="dxa"/>
            <w:tcBorders>
              <w:top w:val="nil"/>
              <w:left w:val="nil"/>
              <w:bottom w:val="single" w:sz="4" w:space="0" w:color="auto"/>
              <w:right w:val="single" w:sz="4" w:space="0" w:color="auto"/>
            </w:tcBorders>
            <w:shd w:val="clear" w:color="auto" w:fill="auto"/>
            <w:noWrap/>
            <w:vAlign w:val="bottom"/>
            <w:hideMark/>
          </w:tcPr>
          <w:p w14:paraId="704A55A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$1,691</w:t>
            </w:r>
          </w:p>
        </w:tc>
        <w:tc>
          <w:tcPr>
            <w:tcW w:w="720" w:type="dxa"/>
            <w:tcBorders>
              <w:top w:val="nil"/>
              <w:left w:val="nil"/>
              <w:bottom w:val="single" w:sz="4" w:space="0" w:color="auto"/>
              <w:right w:val="single" w:sz="4" w:space="0" w:color="auto"/>
            </w:tcBorders>
            <w:shd w:val="clear" w:color="auto" w:fill="auto"/>
            <w:noWrap/>
            <w:vAlign w:val="bottom"/>
            <w:hideMark/>
          </w:tcPr>
          <w:p w14:paraId="6EC44BA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$820</w:t>
            </w:r>
          </w:p>
        </w:tc>
        <w:tc>
          <w:tcPr>
            <w:tcW w:w="720" w:type="dxa"/>
            <w:tcBorders>
              <w:top w:val="nil"/>
              <w:left w:val="nil"/>
              <w:bottom w:val="single" w:sz="4" w:space="0" w:color="auto"/>
              <w:right w:val="single" w:sz="4" w:space="0" w:color="auto"/>
            </w:tcBorders>
            <w:shd w:val="clear" w:color="auto" w:fill="auto"/>
            <w:noWrap/>
            <w:vAlign w:val="bottom"/>
            <w:hideMark/>
          </w:tcPr>
          <w:p w14:paraId="7B96D57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$1,904</w:t>
            </w:r>
          </w:p>
        </w:tc>
        <w:tc>
          <w:tcPr>
            <w:tcW w:w="810" w:type="dxa"/>
            <w:tcBorders>
              <w:top w:val="nil"/>
              <w:left w:val="nil"/>
              <w:bottom w:val="single" w:sz="4" w:space="0" w:color="auto"/>
              <w:right w:val="single" w:sz="4" w:space="0" w:color="auto"/>
            </w:tcBorders>
            <w:shd w:val="clear" w:color="auto" w:fill="auto"/>
            <w:noWrap/>
            <w:vAlign w:val="bottom"/>
            <w:hideMark/>
          </w:tcPr>
          <w:p w14:paraId="64888FB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$1,443</w:t>
            </w:r>
          </w:p>
        </w:tc>
        <w:tc>
          <w:tcPr>
            <w:tcW w:w="900" w:type="dxa"/>
            <w:tcBorders>
              <w:top w:val="nil"/>
              <w:left w:val="nil"/>
              <w:bottom w:val="single" w:sz="4" w:space="0" w:color="auto"/>
              <w:right w:val="single" w:sz="4" w:space="0" w:color="auto"/>
            </w:tcBorders>
            <w:shd w:val="clear" w:color="auto" w:fill="auto"/>
            <w:noWrap/>
            <w:vAlign w:val="bottom"/>
            <w:hideMark/>
          </w:tcPr>
          <w:p w14:paraId="65FF77E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$1,466</w:t>
            </w:r>
          </w:p>
        </w:tc>
        <w:tc>
          <w:tcPr>
            <w:tcW w:w="990" w:type="dxa"/>
            <w:tcBorders>
              <w:top w:val="nil"/>
              <w:left w:val="nil"/>
              <w:bottom w:val="single" w:sz="4" w:space="0" w:color="auto"/>
              <w:right w:val="single" w:sz="4" w:space="0" w:color="auto"/>
            </w:tcBorders>
            <w:shd w:val="clear" w:color="auto" w:fill="auto"/>
            <w:noWrap/>
            <w:vAlign w:val="bottom"/>
            <w:hideMark/>
          </w:tcPr>
          <w:p w14:paraId="14A82A9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$6,636</w:t>
            </w:r>
          </w:p>
        </w:tc>
        <w:tc>
          <w:tcPr>
            <w:tcW w:w="990" w:type="dxa"/>
            <w:tcBorders>
              <w:top w:val="nil"/>
              <w:left w:val="nil"/>
              <w:bottom w:val="single" w:sz="4" w:space="0" w:color="auto"/>
              <w:right w:val="single" w:sz="8" w:space="0" w:color="auto"/>
            </w:tcBorders>
            <w:shd w:val="clear" w:color="auto" w:fill="auto"/>
            <w:noWrap/>
            <w:vAlign w:val="bottom"/>
            <w:hideMark/>
          </w:tcPr>
          <w:p w14:paraId="1275DF5C"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 xml:space="preserve">$23,028 </w:t>
            </w:r>
          </w:p>
        </w:tc>
      </w:tr>
      <w:tr w:rsidR="00602AF9" w:rsidRPr="00602AF9" w14:paraId="0F310C44"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48AA3D9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Day-Ahead Purchases</w:t>
            </w:r>
          </w:p>
        </w:tc>
        <w:tc>
          <w:tcPr>
            <w:tcW w:w="760" w:type="dxa"/>
            <w:tcBorders>
              <w:top w:val="nil"/>
              <w:left w:val="nil"/>
              <w:bottom w:val="single" w:sz="4" w:space="0" w:color="auto"/>
              <w:right w:val="single" w:sz="4" w:space="0" w:color="auto"/>
            </w:tcBorders>
            <w:shd w:val="clear" w:color="auto" w:fill="auto"/>
            <w:noWrap/>
            <w:vAlign w:val="bottom"/>
            <w:hideMark/>
          </w:tcPr>
          <w:p w14:paraId="460A841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1C7AD20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$129,303</w:t>
            </w:r>
          </w:p>
        </w:tc>
        <w:tc>
          <w:tcPr>
            <w:tcW w:w="900" w:type="dxa"/>
            <w:tcBorders>
              <w:top w:val="nil"/>
              <w:left w:val="nil"/>
              <w:bottom w:val="single" w:sz="4" w:space="0" w:color="auto"/>
              <w:right w:val="single" w:sz="4" w:space="0" w:color="auto"/>
            </w:tcBorders>
            <w:shd w:val="clear" w:color="auto" w:fill="auto"/>
            <w:noWrap/>
            <w:vAlign w:val="bottom"/>
            <w:hideMark/>
          </w:tcPr>
          <w:p w14:paraId="2ED7542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$58,870</w:t>
            </w:r>
          </w:p>
        </w:tc>
        <w:tc>
          <w:tcPr>
            <w:tcW w:w="900" w:type="dxa"/>
            <w:tcBorders>
              <w:top w:val="nil"/>
              <w:left w:val="nil"/>
              <w:bottom w:val="single" w:sz="4" w:space="0" w:color="auto"/>
              <w:right w:val="single" w:sz="4" w:space="0" w:color="auto"/>
            </w:tcBorders>
            <w:shd w:val="clear" w:color="auto" w:fill="auto"/>
            <w:noWrap/>
            <w:vAlign w:val="bottom"/>
            <w:hideMark/>
          </w:tcPr>
          <w:p w14:paraId="15C4CD5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$103,628</w:t>
            </w:r>
          </w:p>
        </w:tc>
        <w:tc>
          <w:tcPr>
            <w:tcW w:w="810" w:type="dxa"/>
            <w:tcBorders>
              <w:top w:val="nil"/>
              <w:left w:val="nil"/>
              <w:bottom w:val="single" w:sz="4" w:space="0" w:color="auto"/>
              <w:right w:val="single" w:sz="4" w:space="0" w:color="auto"/>
            </w:tcBorders>
            <w:shd w:val="clear" w:color="auto" w:fill="auto"/>
            <w:noWrap/>
            <w:vAlign w:val="bottom"/>
            <w:hideMark/>
          </w:tcPr>
          <w:p w14:paraId="3A07372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$87,815</w:t>
            </w:r>
          </w:p>
        </w:tc>
        <w:tc>
          <w:tcPr>
            <w:tcW w:w="810" w:type="dxa"/>
            <w:tcBorders>
              <w:top w:val="nil"/>
              <w:left w:val="nil"/>
              <w:bottom w:val="single" w:sz="4" w:space="0" w:color="auto"/>
              <w:right w:val="single" w:sz="4" w:space="0" w:color="auto"/>
            </w:tcBorders>
            <w:shd w:val="clear" w:color="auto" w:fill="auto"/>
            <w:noWrap/>
            <w:vAlign w:val="bottom"/>
            <w:hideMark/>
          </w:tcPr>
          <w:p w14:paraId="41DBF99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$68,663</w:t>
            </w:r>
          </w:p>
        </w:tc>
        <w:tc>
          <w:tcPr>
            <w:tcW w:w="810" w:type="dxa"/>
            <w:tcBorders>
              <w:top w:val="nil"/>
              <w:left w:val="nil"/>
              <w:bottom w:val="single" w:sz="4" w:space="0" w:color="auto"/>
              <w:right w:val="single" w:sz="4" w:space="0" w:color="auto"/>
            </w:tcBorders>
            <w:shd w:val="clear" w:color="auto" w:fill="auto"/>
            <w:noWrap/>
            <w:vAlign w:val="bottom"/>
            <w:hideMark/>
          </w:tcPr>
          <w:p w14:paraId="2F02B33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$74,053</w:t>
            </w:r>
          </w:p>
        </w:tc>
        <w:tc>
          <w:tcPr>
            <w:tcW w:w="810" w:type="dxa"/>
            <w:tcBorders>
              <w:top w:val="nil"/>
              <w:left w:val="nil"/>
              <w:bottom w:val="single" w:sz="4" w:space="0" w:color="auto"/>
              <w:right w:val="single" w:sz="4" w:space="0" w:color="auto"/>
            </w:tcBorders>
            <w:shd w:val="clear" w:color="auto" w:fill="auto"/>
            <w:noWrap/>
            <w:vAlign w:val="bottom"/>
            <w:hideMark/>
          </w:tcPr>
          <w:p w14:paraId="15A299B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$84,267</w:t>
            </w:r>
          </w:p>
        </w:tc>
        <w:tc>
          <w:tcPr>
            <w:tcW w:w="720" w:type="dxa"/>
            <w:tcBorders>
              <w:top w:val="nil"/>
              <w:left w:val="nil"/>
              <w:bottom w:val="single" w:sz="4" w:space="0" w:color="auto"/>
              <w:right w:val="single" w:sz="4" w:space="0" w:color="auto"/>
            </w:tcBorders>
            <w:shd w:val="clear" w:color="auto" w:fill="auto"/>
            <w:noWrap/>
            <w:vAlign w:val="bottom"/>
            <w:hideMark/>
          </w:tcPr>
          <w:p w14:paraId="19EF5BD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$99,621</w:t>
            </w:r>
          </w:p>
        </w:tc>
        <w:tc>
          <w:tcPr>
            <w:tcW w:w="720" w:type="dxa"/>
            <w:tcBorders>
              <w:top w:val="nil"/>
              <w:left w:val="nil"/>
              <w:bottom w:val="single" w:sz="4" w:space="0" w:color="auto"/>
              <w:right w:val="single" w:sz="4" w:space="0" w:color="auto"/>
            </w:tcBorders>
            <w:shd w:val="clear" w:color="auto" w:fill="auto"/>
            <w:noWrap/>
            <w:vAlign w:val="bottom"/>
            <w:hideMark/>
          </w:tcPr>
          <w:p w14:paraId="0EA4267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$72,161</w:t>
            </w:r>
          </w:p>
        </w:tc>
        <w:tc>
          <w:tcPr>
            <w:tcW w:w="810" w:type="dxa"/>
            <w:tcBorders>
              <w:top w:val="nil"/>
              <w:left w:val="nil"/>
              <w:bottom w:val="single" w:sz="4" w:space="0" w:color="auto"/>
              <w:right w:val="single" w:sz="4" w:space="0" w:color="auto"/>
            </w:tcBorders>
            <w:shd w:val="clear" w:color="auto" w:fill="auto"/>
            <w:noWrap/>
            <w:vAlign w:val="bottom"/>
            <w:hideMark/>
          </w:tcPr>
          <w:p w14:paraId="4A63B23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$88,416</w:t>
            </w:r>
          </w:p>
        </w:tc>
        <w:tc>
          <w:tcPr>
            <w:tcW w:w="900" w:type="dxa"/>
            <w:tcBorders>
              <w:top w:val="nil"/>
              <w:left w:val="nil"/>
              <w:bottom w:val="single" w:sz="4" w:space="0" w:color="auto"/>
              <w:right w:val="single" w:sz="4" w:space="0" w:color="auto"/>
            </w:tcBorders>
            <w:shd w:val="clear" w:color="auto" w:fill="auto"/>
            <w:noWrap/>
            <w:vAlign w:val="bottom"/>
            <w:hideMark/>
          </w:tcPr>
          <w:p w14:paraId="6DB9AB4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$93,353</w:t>
            </w:r>
          </w:p>
        </w:tc>
        <w:tc>
          <w:tcPr>
            <w:tcW w:w="990" w:type="dxa"/>
            <w:tcBorders>
              <w:top w:val="nil"/>
              <w:left w:val="nil"/>
              <w:bottom w:val="single" w:sz="4" w:space="0" w:color="auto"/>
              <w:right w:val="single" w:sz="4" w:space="0" w:color="auto"/>
            </w:tcBorders>
            <w:shd w:val="clear" w:color="auto" w:fill="auto"/>
            <w:noWrap/>
            <w:vAlign w:val="bottom"/>
            <w:hideMark/>
          </w:tcPr>
          <w:p w14:paraId="06ED53F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$114,067</w:t>
            </w:r>
          </w:p>
        </w:tc>
        <w:tc>
          <w:tcPr>
            <w:tcW w:w="990" w:type="dxa"/>
            <w:tcBorders>
              <w:top w:val="nil"/>
              <w:left w:val="nil"/>
              <w:bottom w:val="single" w:sz="4" w:space="0" w:color="auto"/>
              <w:right w:val="single" w:sz="8" w:space="0" w:color="auto"/>
            </w:tcBorders>
            <w:shd w:val="clear" w:color="auto" w:fill="auto"/>
            <w:noWrap/>
            <w:vAlign w:val="bottom"/>
            <w:hideMark/>
          </w:tcPr>
          <w:p w14:paraId="59BBA836"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 xml:space="preserve">$1,074,218 </w:t>
            </w:r>
          </w:p>
        </w:tc>
      </w:tr>
      <w:tr w:rsidR="00602AF9" w:rsidRPr="00602AF9" w14:paraId="6D7D70E4"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67B04EB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Imbalance Energy</w:t>
            </w:r>
          </w:p>
        </w:tc>
        <w:tc>
          <w:tcPr>
            <w:tcW w:w="760" w:type="dxa"/>
            <w:tcBorders>
              <w:top w:val="nil"/>
              <w:left w:val="nil"/>
              <w:bottom w:val="single" w:sz="4" w:space="0" w:color="auto"/>
              <w:right w:val="single" w:sz="4" w:space="0" w:color="auto"/>
            </w:tcBorders>
            <w:shd w:val="clear" w:color="auto" w:fill="auto"/>
            <w:noWrap/>
            <w:vAlign w:val="bottom"/>
            <w:hideMark/>
          </w:tcPr>
          <w:p w14:paraId="71C89D4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384725C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$41,419</w:t>
            </w:r>
          </w:p>
        </w:tc>
        <w:tc>
          <w:tcPr>
            <w:tcW w:w="900" w:type="dxa"/>
            <w:tcBorders>
              <w:top w:val="nil"/>
              <w:left w:val="nil"/>
              <w:bottom w:val="single" w:sz="4" w:space="0" w:color="auto"/>
              <w:right w:val="single" w:sz="4" w:space="0" w:color="auto"/>
            </w:tcBorders>
            <w:shd w:val="clear" w:color="auto" w:fill="auto"/>
            <w:noWrap/>
            <w:vAlign w:val="bottom"/>
            <w:hideMark/>
          </w:tcPr>
          <w:p w14:paraId="1C8133E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$22,412</w:t>
            </w:r>
          </w:p>
        </w:tc>
        <w:tc>
          <w:tcPr>
            <w:tcW w:w="900" w:type="dxa"/>
            <w:tcBorders>
              <w:top w:val="nil"/>
              <w:left w:val="nil"/>
              <w:bottom w:val="single" w:sz="4" w:space="0" w:color="auto"/>
              <w:right w:val="single" w:sz="4" w:space="0" w:color="auto"/>
            </w:tcBorders>
            <w:shd w:val="clear" w:color="auto" w:fill="auto"/>
            <w:noWrap/>
            <w:vAlign w:val="bottom"/>
            <w:hideMark/>
          </w:tcPr>
          <w:p w14:paraId="23B14BB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$18,495</w:t>
            </w:r>
          </w:p>
        </w:tc>
        <w:tc>
          <w:tcPr>
            <w:tcW w:w="810" w:type="dxa"/>
            <w:tcBorders>
              <w:top w:val="nil"/>
              <w:left w:val="nil"/>
              <w:bottom w:val="single" w:sz="4" w:space="0" w:color="auto"/>
              <w:right w:val="single" w:sz="4" w:space="0" w:color="auto"/>
            </w:tcBorders>
            <w:shd w:val="clear" w:color="auto" w:fill="auto"/>
            <w:noWrap/>
            <w:vAlign w:val="bottom"/>
            <w:hideMark/>
          </w:tcPr>
          <w:p w14:paraId="63B2455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$8,743</w:t>
            </w:r>
          </w:p>
        </w:tc>
        <w:tc>
          <w:tcPr>
            <w:tcW w:w="810" w:type="dxa"/>
            <w:tcBorders>
              <w:top w:val="nil"/>
              <w:left w:val="nil"/>
              <w:bottom w:val="single" w:sz="4" w:space="0" w:color="auto"/>
              <w:right w:val="single" w:sz="4" w:space="0" w:color="auto"/>
            </w:tcBorders>
            <w:shd w:val="clear" w:color="auto" w:fill="auto"/>
            <w:noWrap/>
            <w:vAlign w:val="bottom"/>
            <w:hideMark/>
          </w:tcPr>
          <w:p w14:paraId="491A9AE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$11,349</w:t>
            </w:r>
          </w:p>
        </w:tc>
        <w:tc>
          <w:tcPr>
            <w:tcW w:w="810" w:type="dxa"/>
            <w:tcBorders>
              <w:top w:val="nil"/>
              <w:left w:val="nil"/>
              <w:bottom w:val="single" w:sz="4" w:space="0" w:color="auto"/>
              <w:right w:val="single" w:sz="4" w:space="0" w:color="auto"/>
            </w:tcBorders>
            <w:shd w:val="clear" w:color="auto" w:fill="auto"/>
            <w:noWrap/>
            <w:vAlign w:val="bottom"/>
            <w:hideMark/>
          </w:tcPr>
          <w:p w14:paraId="1CB585A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$18,758</w:t>
            </w:r>
          </w:p>
        </w:tc>
        <w:tc>
          <w:tcPr>
            <w:tcW w:w="810" w:type="dxa"/>
            <w:tcBorders>
              <w:top w:val="nil"/>
              <w:left w:val="nil"/>
              <w:bottom w:val="single" w:sz="4" w:space="0" w:color="auto"/>
              <w:right w:val="single" w:sz="4" w:space="0" w:color="auto"/>
            </w:tcBorders>
            <w:shd w:val="clear" w:color="auto" w:fill="auto"/>
            <w:noWrap/>
            <w:vAlign w:val="bottom"/>
            <w:hideMark/>
          </w:tcPr>
          <w:p w14:paraId="7AD4590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$27,081</w:t>
            </w:r>
          </w:p>
        </w:tc>
        <w:tc>
          <w:tcPr>
            <w:tcW w:w="720" w:type="dxa"/>
            <w:tcBorders>
              <w:top w:val="nil"/>
              <w:left w:val="nil"/>
              <w:bottom w:val="single" w:sz="4" w:space="0" w:color="auto"/>
              <w:right w:val="single" w:sz="4" w:space="0" w:color="auto"/>
            </w:tcBorders>
            <w:shd w:val="clear" w:color="auto" w:fill="auto"/>
            <w:noWrap/>
            <w:vAlign w:val="bottom"/>
            <w:hideMark/>
          </w:tcPr>
          <w:p w14:paraId="3F68AF8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$21,266</w:t>
            </w:r>
          </w:p>
        </w:tc>
        <w:tc>
          <w:tcPr>
            <w:tcW w:w="720" w:type="dxa"/>
            <w:tcBorders>
              <w:top w:val="nil"/>
              <w:left w:val="nil"/>
              <w:bottom w:val="single" w:sz="4" w:space="0" w:color="auto"/>
              <w:right w:val="single" w:sz="4" w:space="0" w:color="auto"/>
            </w:tcBorders>
            <w:shd w:val="clear" w:color="auto" w:fill="auto"/>
            <w:noWrap/>
            <w:vAlign w:val="bottom"/>
            <w:hideMark/>
          </w:tcPr>
          <w:p w14:paraId="2E2267E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$34,356</w:t>
            </w:r>
          </w:p>
        </w:tc>
        <w:tc>
          <w:tcPr>
            <w:tcW w:w="810" w:type="dxa"/>
            <w:tcBorders>
              <w:top w:val="nil"/>
              <w:left w:val="nil"/>
              <w:bottom w:val="single" w:sz="4" w:space="0" w:color="auto"/>
              <w:right w:val="single" w:sz="4" w:space="0" w:color="auto"/>
            </w:tcBorders>
            <w:shd w:val="clear" w:color="auto" w:fill="auto"/>
            <w:noWrap/>
            <w:vAlign w:val="bottom"/>
            <w:hideMark/>
          </w:tcPr>
          <w:p w14:paraId="78F8893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$14,030</w:t>
            </w:r>
          </w:p>
        </w:tc>
        <w:tc>
          <w:tcPr>
            <w:tcW w:w="900" w:type="dxa"/>
            <w:tcBorders>
              <w:top w:val="nil"/>
              <w:left w:val="nil"/>
              <w:bottom w:val="single" w:sz="4" w:space="0" w:color="auto"/>
              <w:right w:val="single" w:sz="4" w:space="0" w:color="auto"/>
            </w:tcBorders>
            <w:shd w:val="clear" w:color="auto" w:fill="auto"/>
            <w:noWrap/>
            <w:vAlign w:val="bottom"/>
            <w:hideMark/>
          </w:tcPr>
          <w:p w14:paraId="71B4F8B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$39,385</w:t>
            </w:r>
          </w:p>
        </w:tc>
        <w:tc>
          <w:tcPr>
            <w:tcW w:w="990" w:type="dxa"/>
            <w:tcBorders>
              <w:top w:val="nil"/>
              <w:left w:val="nil"/>
              <w:bottom w:val="single" w:sz="4" w:space="0" w:color="auto"/>
              <w:right w:val="single" w:sz="4" w:space="0" w:color="auto"/>
            </w:tcBorders>
            <w:shd w:val="clear" w:color="auto" w:fill="auto"/>
            <w:noWrap/>
            <w:vAlign w:val="bottom"/>
            <w:hideMark/>
          </w:tcPr>
          <w:p w14:paraId="46B585E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$70,583</w:t>
            </w:r>
          </w:p>
        </w:tc>
        <w:tc>
          <w:tcPr>
            <w:tcW w:w="990" w:type="dxa"/>
            <w:tcBorders>
              <w:top w:val="nil"/>
              <w:left w:val="nil"/>
              <w:bottom w:val="single" w:sz="4" w:space="0" w:color="auto"/>
              <w:right w:val="single" w:sz="8" w:space="0" w:color="auto"/>
            </w:tcBorders>
            <w:shd w:val="clear" w:color="auto" w:fill="auto"/>
            <w:noWrap/>
            <w:vAlign w:val="bottom"/>
            <w:hideMark/>
          </w:tcPr>
          <w:p w14:paraId="3CDFB708"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 xml:space="preserve">$327,876 </w:t>
            </w:r>
          </w:p>
        </w:tc>
      </w:tr>
      <w:tr w:rsidR="00602AF9" w:rsidRPr="00602AF9" w14:paraId="3A5D9734"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0060C38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Renewable Energy Credits</w:t>
            </w:r>
          </w:p>
        </w:tc>
        <w:tc>
          <w:tcPr>
            <w:tcW w:w="760" w:type="dxa"/>
            <w:tcBorders>
              <w:top w:val="nil"/>
              <w:left w:val="nil"/>
              <w:bottom w:val="single" w:sz="4" w:space="0" w:color="auto"/>
              <w:right w:val="single" w:sz="4" w:space="0" w:color="auto"/>
            </w:tcBorders>
            <w:shd w:val="clear" w:color="auto" w:fill="auto"/>
            <w:noWrap/>
            <w:vAlign w:val="bottom"/>
            <w:hideMark/>
          </w:tcPr>
          <w:p w14:paraId="1B38FC4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74326C5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$51,640</w:t>
            </w:r>
          </w:p>
        </w:tc>
        <w:tc>
          <w:tcPr>
            <w:tcW w:w="900" w:type="dxa"/>
            <w:tcBorders>
              <w:top w:val="nil"/>
              <w:left w:val="nil"/>
              <w:bottom w:val="single" w:sz="4" w:space="0" w:color="auto"/>
              <w:right w:val="single" w:sz="4" w:space="0" w:color="auto"/>
            </w:tcBorders>
            <w:shd w:val="clear" w:color="auto" w:fill="auto"/>
            <w:noWrap/>
            <w:vAlign w:val="bottom"/>
            <w:hideMark/>
          </w:tcPr>
          <w:p w14:paraId="4D73DB5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$51,640</w:t>
            </w:r>
          </w:p>
        </w:tc>
        <w:tc>
          <w:tcPr>
            <w:tcW w:w="900" w:type="dxa"/>
            <w:tcBorders>
              <w:top w:val="nil"/>
              <w:left w:val="nil"/>
              <w:bottom w:val="single" w:sz="4" w:space="0" w:color="auto"/>
              <w:right w:val="single" w:sz="4" w:space="0" w:color="auto"/>
            </w:tcBorders>
            <w:shd w:val="clear" w:color="auto" w:fill="auto"/>
            <w:noWrap/>
            <w:vAlign w:val="bottom"/>
            <w:hideMark/>
          </w:tcPr>
          <w:p w14:paraId="70B365C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$51,640</w:t>
            </w:r>
          </w:p>
        </w:tc>
        <w:tc>
          <w:tcPr>
            <w:tcW w:w="810" w:type="dxa"/>
            <w:tcBorders>
              <w:top w:val="nil"/>
              <w:left w:val="nil"/>
              <w:bottom w:val="single" w:sz="4" w:space="0" w:color="auto"/>
              <w:right w:val="single" w:sz="4" w:space="0" w:color="auto"/>
            </w:tcBorders>
            <w:shd w:val="clear" w:color="auto" w:fill="auto"/>
            <w:noWrap/>
            <w:vAlign w:val="bottom"/>
            <w:hideMark/>
          </w:tcPr>
          <w:p w14:paraId="2D55AD0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$51,640</w:t>
            </w:r>
          </w:p>
        </w:tc>
        <w:tc>
          <w:tcPr>
            <w:tcW w:w="810" w:type="dxa"/>
            <w:tcBorders>
              <w:top w:val="nil"/>
              <w:left w:val="nil"/>
              <w:bottom w:val="single" w:sz="4" w:space="0" w:color="auto"/>
              <w:right w:val="single" w:sz="4" w:space="0" w:color="auto"/>
            </w:tcBorders>
            <w:shd w:val="clear" w:color="auto" w:fill="auto"/>
            <w:noWrap/>
            <w:vAlign w:val="bottom"/>
            <w:hideMark/>
          </w:tcPr>
          <w:p w14:paraId="4ADC0F6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$51,640</w:t>
            </w:r>
          </w:p>
        </w:tc>
        <w:tc>
          <w:tcPr>
            <w:tcW w:w="810" w:type="dxa"/>
            <w:tcBorders>
              <w:top w:val="nil"/>
              <w:left w:val="nil"/>
              <w:bottom w:val="single" w:sz="4" w:space="0" w:color="auto"/>
              <w:right w:val="single" w:sz="4" w:space="0" w:color="auto"/>
            </w:tcBorders>
            <w:shd w:val="clear" w:color="auto" w:fill="auto"/>
            <w:noWrap/>
            <w:vAlign w:val="bottom"/>
            <w:hideMark/>
          </w:tcPr>
          <w:p w14:paraId="7747DA2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$51,640</w:t>
            </w:r>
          </w:p>
        </w:tc>
        <w:tc>
          <w:tcPr>
            <w:tcW w:w="810" w:type="dxa"/>
            <w:tcBorders>
              <w:top w:val="nil"/>
              <w:left w:val="nil"/>
              <w:bottom w:val="single" w:sz="4" w:space="0" w:color="auto"/>
              <w:right w:val="single" w:sz="4" w:space="0" w:color="auto"/>
            </w:tcBorders>
            <w:shd w:val="clear" w:color="auto" w:fill="auto"/>
            <w:noWrap/>
            <w:vAlign w:val="bottom"/>
            <w:hideMark/>
          </w:tcPr>
          <w:p w14:paraId="1A88EE0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$51,640</w:t>
            </w:r>
          </w:p>
        </w:tc>
        <w:tc>
          <w:tcPr>
            <w:tcW w:w="720" w:type="dxa"/>
            <w:tcBorders>
              <w:top w:val="nil"/>
              <w:left w:val="nil"/>
              <w:bottom w:val="single" w:sz="4" w:space="0" w:color="auto"/>
              <w:right w:val="single" w:sz="4" w:space="0" w:color="auto"/>
            </w:tcBorders>
            <w:shd w:val="clear" w:color="auto" w:fill="auto"/>
            <w:noWrap/>
            <w:vAlign w:val="bottom"/>
            <w:hideMark/>
          </w:tcPr>
          <w:p w14:paraId="1221212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$51,640</w:t>
            </w:r>
          </w:p>
        </w:tc>
        <w:tc>
          <w:tcPr>
            <w:tcW w:w="720" w:type="dxa"/>
            <w:tcBorders>
              <w:top w:val="nil"/>
              <w:left w:val="nil"/>
              <w:bottom w:val="single" w:sz="4" w:space="0" w:color="auto"/>
              <w:right w:val="single" w:sz="4" w:space="0" w:color="auto"/>
            </w:tcBorders>
            <w:shd w:val="clear" w:color="auto" w:fill="auto"/>
            <w:noWrap/>
            <w:vAlign w:val="bottom"/>
            <w:hideMark/>
          </w:tcPr>
          <w:p w14:paraId="1C0159A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$51,640</w:t>
            </w:r>
          </w:p>
        </w:tc>
        <w:tc>
          <w:tcPr>
            <w:tcW w:w="810" w:type="dxa"/>
            <w:tcBorders>
              <w:top w:val="nil"/>
              <w:left w:val="nil"/>
              <w:bottom w:val="single" w:sz="4" w:space="0" w:color="auto"/>
              <w:right w:val="single" w:sz="4" w:space="0" w:color="auto"/>
            </w:tcBorders>
            <w:shd w:val="clear" w:color="auto" w:fill="auto"/>
            <w:noWrap/>
            <w:vAlign w:val="bottom"/>
            <w:hideMark/>
          </w:tcPr>
          <w:p w14:paraId="7AD9A4B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$51,640</w:t>
            </w:r>
          </w:p>
        </w:tc>
        <w:tc>
          <w:tcPr>
            <w:tcW w:w="900" w:type="dxa"/>
            <w:tcBorders>
              <w:top w:val="nil"/>
              <w:left w:val="nil"/>
              <w:bottom w:val="single" w:sz="4" w:space="0" w:color="auto"/>
              <w:right w:val="single" w:sz="4" w:space="0" w:color="auto"/>
            </w:tcBorders>
            <w:shd w:val="clear" w:color="auto" w:fill="auto"/>
            <w:noWrap/>
            <w:vAlign w:val="bottom"/>
            <w:hideMark/>
          </w:tcPr>
          <w:p w14:paraId="0A904DF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$51,640</w:t>
            </w:r>
          </w:p>
        </w:tc>
        <w:tc>
          <w:tcPr>
            <w:tcW w:w="990" w:type="dxa"/>
            <w:tcBorders>
              <w:top w:val="nil"/>
              <w:left w:val="nil"/>
              <w:bottom w:val="single" w:sz="4" w:space="0" w:color="auto"/>
              <w:right w:val="single" w:sz="4" w:space="0" w:color="auto"/>
            </w:tcBorders>
            <w:shd w:val="clear" w:color="auto" w:fill="auto"/>
            <w:noWrap/>
            <w:vAlign w:val="bottom"/>
            <w:hideMark/>
          </w:tcPr>
          <w:p w14:paraId="5D0C5FD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$51,640</w:t>
            </w:r>
          </w:p>
        </w:tc>
        <w:tc>
          <w:tcPr>
            <w:tcW w:w="990" w:type="dxa"/>
            <w:tcBorders>
              <w:top w:val="nil"/>
              <w:left w:val="nil"/>
              <w:bottom w:val="single" w:sz="4" w:space="0" w:color="auto"/>
              <w:right w:val="single" w:sz="8" w:space="0" w:color="auto"/>
            </w:tcBorders>
            <w:shd w:val="clear" w:color="auto" w:fill="auto"/>
            <w:noWrap/>
            <w:vAlign w:val="bottom"/>
            <w:hideMark/>
          </w:tcPr>
          <w:p w14:paraId="3EC583C9"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 xml:space="preserve">$619,680 </w:t>
            </w:r>
          </w:p>
        </w:tc>
      </w:tr>
      <w:tr w:rsidR="00602AF9" w:rsidRPr="00602AF9" w14:paraId="16C68814"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337E6FEC"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Total Purchased Power/Generation Cost</w:t>
            </w:r>
          </w:p>
        </w:tc>
        <w:tc>
          <w:tcPr>
            <w:tcW w:w="760" w:type="dxa"/>
            <w:tcBorders>
              <w:top w:val="nil"/>
              <w:left w:val="nil"/>
              <w:bottom w:val="single" w:sz="4" w:space="0" w:color="auto"/>
              <w:right w:val="single" w:sz="4" w:space="0" w:color="auto"/>
            </w:tcBorders>
            <w:shd w:val="clear" w:color="auto" w:fill="auto"/>
            <w:noWrap/>
            <w:vAlign w:val="bottom"/>
            <w:hideMark/>
          </w:tcPr>
          <w:p w14:paraId="149875E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37EF9EC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$1,020,858</w:t>
            </w:r>
          </w:p>
        </w:tc>
        <w:tc>
          <w:tcPr>
            <w:tcW w:w="900" w:type="dxa"/>
            <w:tcBorders>
              <w:top w:val="nil"/>
              <w:left w:val="nil"/>
              <w:bottom w:val="single" w:sz="4" w:space="0" w:color="auto"/>
              <w:right w:val="single" w:sz="4" w:space="0" w:color="auto"/>
            </w:tcBorders>
            <w:shd w:val="clear" w:color="auto" w:fill="auto"/>
            <w:noWrap/>
            <w:vAlign w:val="bottom"/>
            <w:hideMark/>
          </w:tcPr>
          <w:p w14:paraId="7EAAB77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$800,814</w:t>
            </w:r>
          </w:p>
        </w:tc>
        <w:tc>
          <w:tcPr>
            <w:tcW w:w="900" w:type="dxa"/>
            <w:tcBorders>
              <w:top w:val="nil"/>
              <w:left w:val="nil"/>
              <w:bottom w:val="single" w:sz="4" w:space="0" w:color="auto"/>
              <w:right w:val="single" w:sz="4" w:space="0" w:color="auto"/>
            </w:tcBorders>
            <w:shd w:val="clear" w:color="auto" w:fill="auto"/>
            <w:noWrap/>
            <w:vAlign w:val="bottom"/>
            <w:hideMark/>
          </w:tcPr>
          <w:p w14:paraId="764D508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$599,416</w:t>
            </w:r>
          </w:p>
        </w:tc>
        <w:tc>
          <w:tcPr>
            <w:tcW w:w="810" w:type="dxa"/>
            <w:tcBorders>
              <w:top w:val="nil"/>
              <w:left w:val="nil"/>
              <w:bottom w:val="single" w:sz="4" w:space="0" w:color="auto"/>
              <w:right w:val="single" w:sz="4" w:space="0" w:color="auto"/>
            </w:tcBorders>
            <w:shd w:val="clear" w:color="auto" w:fill="auto"/>
            <w:noWrap/>
            <w:vAlign w:val="bottom"/>
            <w:hideMark/>
          </w:tcPr>
          <w:p w14:paraId="0F1663D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$559,763</w:t>
            </w:r>
          </w:p>
        </w:tc>
        <w:tc>
          <w:tcPr>
            <w:tcW w:w="810" w:type="dxa"/>
            <w:tcBorders>
              <w:top w:val="nil"/>
              <w:left w:val="nil"/>
              <w:bottom w:val="single" w:sz="4" w:space="0" w:color="auto"/>
              <w:right w:val="single" w:sz="4" w:space="0" w:color="auto"/>
            </w:tcBorders>
            <w:shd w:val="clear" w:color="auto" w:fill="auto"/>
            <w:noWrap/>
            <w:vAlign w:val="bottom"/>
            <w:hideMark/>
          </w:tcPr>
          <w:p w14:paraId="690210F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$556,528</w:t>
            </w:r>
          </w:p>
        </w:tc>
        <w:tc>
          <w:tcPr>
            <w:tcW w:w="810" w:type="dxa"/>
            <w:tcBorders>
              <w:top w:val="nil"/>
              <w:left w:val="nil"/>
              <w:bottom w:val="single" w:sz="4" w:space="0" w:color="auto"/>
              <w:right w:val="single" w:sz="4" w:space="0" w:color="auto"/>
            </w:tcBorders>
            <w:shd w:val="clear" w:color="auto" w:fill="auto"/>
            <w:noWrap/>
            <w:vAlign w:val="bottom"/>
            <w:hideMark/>
          </w:tcPr>
          <w:p w14:paraId="0F52B5D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$555,765</w:t>
            </w:r>
          </w:p>
        </w:tc>
        <w:tc>
          <w:tcPr>
            <w:tcW w:w="810" w:type="dxa"/>
            <w:tcBorders>
              <w:top w:val="nil"/>
              <w:left w:val="nil"/>
              <w:bottom w:val="single" w:sz="4" w:space="0" w:color="auto"/>
              <w:right w:val="single" w:sz="4" w:space="0" w:color="auto"/>
            </w:tcBorders>
            <w:shd w:val="clear" w:color="auto" w:fill="auto"/>
            <w:noWrap/>
            <w:vAlign w:val="bottom"/>
            <w:hideMark/>
          </w:tcPr>
          <w:p w14:paraId="7316E39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$588,759</w:t>
            </w:r>
          </w:p>
        </w:tc>
        <w:tc>
          <w:tcPr>
            <w:tcW w:w="720" w:type="dxa"/>
            <w:tcBorders>
              <w:top w:val="nil"/>
              <w:left w:val="nil"/>
              <w:bottom w:val="single" w:sz="4" w:space="0" w:color="auto"/>
              <w:right w:val="single" w:sz="4" w:space="0" w:color="auto"/>
            </w:tcBorders>
            <w:shd w:val="clear" w:color="auto" w:fill="auto"/>
            <w:noWrap/>
            <w:vAlign w:val="bottom"/>
            <w:hideMark/>
          </w:tcPr>
          <w:p w14:paraId="502582E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$597,427</w:t>
            </w:r>
          </w:p>
        </w:tc>
        <w:tc>
          <w:tcPr>
            <w:tcW w:w="720" w:type="dxa"/>
            <w:tcBorders>
              <w:top w:val="nil"/>
              <w:left w:val="nil"/>
              <w:bottom w:val="single" w:sz="4" w:space="0" w:color="auto"/>
              <w:right w:val="single" w:sz="4" w:space="0" w:color="auto"/>
            </w:tcBorders>
            <w:shd w:val="clear" w:color="auto" w:fill="auto"/>
            <w:noWrap/>
            <w:vAlign w:val="bottom"/>
            <w:hideMark/>
          </w:tcPr>
          <w:p w14:paraId="4A1AAA9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$570,462</w:t>
            </w:r>
          </w:p>
        </w:tc>
        <w:tc>
          <w:tcPr>
            <w:tcW w:w="810" w:type="dxa"/>
            <w:tcBorders>
              <w:top w:val="nil"/>
              <w:left w:val="nil"/>
              <w:bottom w:val="single" w:sz="4" w:space="0" w:color="auto"/>
              <w:right w:val="single" w:sz="4" w:space="0" w:color="auto"/>
            </w:tcBorders>
            <w:shd w:val="clear" w:color="auto" w:fill="auto"/>
            <w:noWrap/>
            <w:vAlign w:val="bottom"/>
            <w:hideMark/>
          </w:tcPr>
          <w:p w14:paraId="7C0FF75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$579,609</w:t>
            </w:r>
          </w:p>
        </w:tc>
        <w:tc>
          <w:tcPr>
            <w:tcW w:w="900" w:type="dxa"/>
            <w:tcBorders>
              <w:top w:val="nil"/>
              <w:left w:val="nil"/>
              <w:bottom w:val="single" w:sz="4" w:space="0" w:color="auto"/>
              <w:right w:val="single" w:sz="4" w:space="0" w:color="auto"/>
            </w:tcBorders>
            <w:shd w:val="clear" w:color="auto" w:fill="auto"/>
            <w:noWrap/>
            <w:vAlign w:val="bottom"/>
            <w:hideMark/>
          </w:tcPr>
          <w:p w14:paraId="0B90A83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$795,695</w:t>
            </w:r>
          </w:p>
        </w:tc>
        <w:tc>
          <w:tcPr>
            <w:tcW w:w="990" w:type="dxa"/>
            <w:tcBorders>
              <w:top w:val="nil"/>
              <w:left w:val="nil"/>
              <w:bottom w:val="single" w:sz="4" w:space="0" w:color="auto"/>
              <w:right w:val="single" w:sz="4" w:space="0" w:color="auto"/>
            </w:tcBorders>
            <w:shd w:val="clear" w:color="auto" w:fill="auto"/>
            <w:noWrap/>
            <w:vAlign w:val="bottom"/>
            <w:hideMark/>
          </w:tcPr>
          <w:p w14:paraId="4790FC5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$1,041,195</w:t>
            </w:r>
          </w:p>
        </w:tc>
        <w:tc>
          <w:tcPr>
            <w:tcW w:w="990" w:type="dxa"/>
            <w:tcBorders>
              <w:top w:val="nil"/>
              <w:left w:val="nil"/>
              <w:bottom w:val="single" w:sz="4" w:space="0" w:color="auto"/>
              <w:right w:val="single" w:sz="8" w:space="0" w:color="auto"/>
            </w:tcBorders>
            <w:shd w:val="clear" w:color="auto" w:fill="auto"/>
            <w:noWrap/>
            <w:vAlign w:val="bottom"/>
            <w:hideMark/>
          </w:tcPr>
          <w:p w14:paraId="202DC40A"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 xml:space="preserve">$8,266,291 </w:t>
            </w:r>
          </w:p>
        </w:tc>
      </w:tr>
      <w:tr w:rsidR="00602AF9" w:rsidRPr="00602AF9" w14:paraId="77A0F0C4"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595F35F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60" w:type="dxa"/>
            <w:tcBorders>
              <w:top w:val="nil"/>
              <w:left w:val="nil"/>
              <w:bottom w:val="single" w:sz="4" w:space="0" w:color="auto"/>
              <w:right w:val="single" w:sz="4" w:space="0" w:color="auto"/>
            </w:tcBorders>
            <w:shd w:val="clear" w:color="auto" w:fill="auto"/>
            <w:noWrap/>
            <w:vAlign w:val="bottom"/>
            <w:hideMark/>
          </w:tcPr>
          <w:p w14:paraId="34A52DC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3FD8F85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01BCEAE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478CF8C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06301DF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EF993D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47AAAC6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9A3BB1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194E120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6315EC3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5B13956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19577CB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4C5757D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4DD175C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3B5D0878"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7441915A"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Transmission/Option Premium</w:t>
            </w:r>
          </w:p>
        </w:tc>
        <w:tc>
          <w:tcPr>
            <w:tcW w:w="760" w:type="dxa"/>
            <w:tcBorders>
              <w:top w:val="nil"/>
              <w:left w:val="nil"/>
              <w:bottom w:val="single" w:sz="4" w:space="0" w:color="auto"/>
              <w:right w:val="single" w:sz="4" w:space="0" w:color="auto"/>
            </w:tcBorders>
            <w:shd w:val="clear" w:color="auto" w:fill="auto"/>
            <w:noWrap/>
            <w:vAlign w:val="bottom"/>
            <w:hideMark/>
          </w:tcPr>
          <w:p w14:paraId="1272172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3DEF8EA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2A3FB7A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6975D44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685E0B6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AE927B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5DA49BF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0F0178A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467E718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7BD690E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182AD1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3D38034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28E2C19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1E298EE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r w:rsidR="00602AF9" w:rsidRPr="00602AF9" w14:paraId="5B6C313C"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7B1AAC6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W-DAT</w:t>
            </w:r>
          </w:p>
        </w:tc>
        <w:tc>
          <w:tcPr>
            <w:tcW w:w="760" w:type="dxa"/>
            <w:tcBorders>
              <w:top w:val="nil"/>
              <w:left w:val="nil"/>
              <w:bottom w:val="single" w:sz="4" w:space="0" w:color="auto"/>
              <w:right w:val="single" w:sz="4" w:space="0" w:color="auto"/>
            </w:tcBorders>
            <w:shd w:val="clear" w:color="auto" w:fill="auto"/>
            <w:noWrap/>
            <w:vAlign w:val="bottom"/>
            <w:hideMark/>
          </w:tcPr>
          <w:p w14:paraId="49559A5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740F56E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$55,014</w:t>
            </w:r>
          </w:p>
        </w:tc>
        <w:tc>
          <w:tcPr>
            <w:tcW w:w="900" w:type="dxa"/>
            <w:tcBorders>
              <w:top w:val="nil"/>
              <w:left w:val="nil"/>
              <w:bottom w:val="single" w:sz="4" w:space="0" w:color="auto"/>
              <w:right w:val="single" w:sz="4" w:space="0" w:color="auto"/>
            </w:tcBorders>
            <w:shd w:val="clear" w:color="auto" w:fill="auto"/>
            <w:noWrap/>
            <w:vAlign w:val="bottom"/>
            <w:hideMark/>
          </w:tcPr>
          <w:p w14:paraId="0B86689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$55,014</w:t>
            </w:r>
          </w:p>
        </w:tc>
        <w:tc>
          <w:tcPr>
            <w:tcW w:w="900" w:type="dxa"/>
            <w:tcBorders>
              <w:top w:val="nil"/>
              <w:left w:val="nil"/>
              <w:bottom w:val="single" w:sz="4" w:space="0" w:color="auto"/>
              <w:right w:val="single" w:sz="4" w:space="0" w:color="auto"/>
            </w:tcBorders>
            <w:shd w:val="clear" w:color="auto" w:fill="auto"/>
            <w:noWrap/>
            <w:vAlign w:val="bottom"/>
            <w:hideMark/>
          </w:tcPr>
          <w:p w14:paraId="3E68109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$55,014</w:t>
            </w:r>
          </w:p>
        </w:tc>
        <w:tc>
          <w:tcPr>
            <w:tcW w:w="810" w:type="dxa"/>
            <w:tcBorders>
              <w:top w:val="nil"/>
              <w:left w:val="nil"/>
              <w:bottom w:val="single" w:sz="4" w:space="0" w:color="auto"/>
              <w:right w:val="single" w:sz="4" w:space="0" w:color="auto"/>
            </w:tcBorders>
            <w:shd w:val="clear" w:color="auto" w:fill="auto"/>
            <w:noWrap/>
            <w:vAlign w:val="bottom"/>
            <w:hideMark/>
          </w:tcPr>
          <w:p w14:paraId="395194F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$55,014</w:t>
            </w:r>
          </w:p>
        </w:tc>
        <w:tc>
          <w:tcPr>
            <w:tcW w:w="810" w:type="dxa"/>
            <w:tcBorders>
              <w:top w:val="nil"/>
              <w:left w:val="nil"/>
              <w:bottom w:val="single" w:sz="4" w:space="0" w:color="auto"/>
              <w:right w:val="single" w:sz="4" w:space="0" w:color="auto"/>
            </w:tcBorders>
            <w:shd w:val="clear" w:color="auto" w:fill="auto"/>
            <w:noWrap/>
            <w:vAlign w:val="bottom"/>
            <w:hideMark/>
          </w:tcPr>
          <w:p w14:paraId="09CC002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$55,014</w:t>
            </w:r>
          </w:p>
        </w:tc>
        <w:tc>
          <w:tcPr>
            <w:tcW w:w="810" w:type="dxa"/>
            <w:tcBorders>
              <w:top w:val="nil"/>
              <w:left w:val="nil"/>
              <w:bottom w:val="single" w:sz="4" w:space="0" w:color="auto"/>
              <w:right w:val="single" w:sz="4" w:space="0" w:color="auto"/>
            </w:tcBorders>
            <w:shd w:val="clear" w:color="auto" w:fill="auto"/>
            <w:noWrap/>
            <w:vAlign w:val="bottom"/>
            <w:hideMark/>
          </w:tcPr>
          <w:p w14:paraId="722F864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$55,014</w:t>
            </w:r>
          </w:p>
        </w:tc>
        <w:tc>
          <w:tcPr>
            <w:tcW w:w="810" w:type="dxa"/>
            <w:tcBorders>
              <w:top w:val="nil"/>
              <w:left w:val="nil"/>
              <w:bottom w:val="single" w:sz="4" w:space="0" w:color="auto"/>
              <w:right w:val="single" w:sz="4" w:space="0" w:color="auto"/>
            </w:tcBorders>
            <w:shd w:val="clear" w:color="auto" w:fill="auto"/>
            <w:noWrap/>
            <w:vAlign w:val="bottom"/>
            <w:hideMark/>
          </w:tcPr>
          <w:p w14:paraId="243F3A0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$55,014</w:t>
            </w:r>
          </w:p>
        </w:tc>
        <w:tc>
          <w:tcPr>
            <w:tcW w:w="720" w:type="dxa"/>
            <w:tcBorders>
              <w:top w:val="nil"/>
              <w:left w:val="nil"/>
              <w:bottom w:val="single" w:sz="4" w:space="0" w:color="auto"/>
              <w:right w:val="single" w:sz="4" w:space="0" w:color="auto"/>
            </w:tcBorders>
            <w:shd w:val="clear" w:color="auto" w:fill="auto"/>
            <w:noWrap/>
            <w:vAlign w:val="bottom"/>
            <w:hideMark/>
          </w:tcPr>
          <w:p w14:paraId="28A19EC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$55,014</w:t>
            </w:r>
          </w:p>
        </w:tc>
        <w:tc>
          <w:tcPr>
            <w:tcW w:w="720" w:type="dxa"/>
            <w:tcBorders>
              <w:top w:val="nil"/>
              <w:left w:val="nil"/>
              <w:bottom w:val="single" w:sz="4" w:space="0" w:color="auto"/>
              <w:right w:val="single" w:sz="4" w:space="0" w:color="auto"/>
            </w:tcBorders>
            <w:shd w:val="clear" w:color="auto" w:fill="auto"/>
            <w:noWrap/>
            <w:vAlign w:val="bottom"/>
            <w:hideMark/>
          </w:tcPr>
          <w:p w14:paraId="5B54B3F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$55,014</w:t>
            </w:r>
          </w:p>
        </w:tc>
        <w:tc>
          <w:tcPr>
            <w:tcW w:w="810" w:type="dxa"/>
            <w:tcBorders>
              <w:top w:val="nil"/>
              <w:left w:val="nil"/>
              <w:bottom w:val="single" w:sz="4" w:space="0" w:color="auto"/>
              <w:right w:val="single" w:sz="4" w:space="0" w:color="auto"/>
            </w:tcBorders>
            <w:shd w:val="clear" w:color="auto" w:fill="auto"/>
            <w:noWrap/>
            <w:vAlign w:val="bottom"/>
            <w:hideMark/>
          </w:tcPr>
          <w:p w14:paraId="5B88369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$55,014</w:t>
            </w:r>
          </w:p>
        </w:tc>
        <w:tc>
          <w:tcPr>
            <w:tcW w:w="900" w:type="dxa"/>
            <w:tcBorders>
              <w:top w:val="nil"/>
              <w:left w:val="nil"/>
              <w:bottom w:val="single" w:sz="4" w:space="0" w:color="auto"/>
              <w:right w:val="single" w:sz="4" w:space="0" w:color="auto"/>
            </w:tcBorders>
            <w:shd w:val="clear" w:color="auto" w:fill="auto"/>
            <w:noWrap/>
            <w:vAlign w:val="bottom"/>
            <w:hideMark/>
          </w:tcPr>
          <w:p w14:paraId="13A2F30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$55,014</w:t>
            </w:r>
          </w:p>
        </w:tc>
        <w:tc>
          <w:tcPr>
            <w:tcW w:w="990" w:type="dxa"/>
            <w:tcBorders>
              <w:top w:val="nil"/>
              <w:left w:val="nil"/>
              <w:bottom w:val="single" w:sz="4" w:space="0" w:color="auto"/>
              <w:right w:val="single" w:sz="4" w:space="0" w:color="auto"/>
            </w:tcBorders>
            <w:shd w:val="clear" w:color="auto" w:fill="auto"/>
            <w:noWrap/>
            <w:vAlign w:val="bottom"/>
            <w:hideMark/>
          </w:tcPr>
          <w:p w14:paraId="6D51576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$55,014</w:t>
            </w:r>
          </w:p>
        </w:tc>
        <w:tc>
          <w:tcPr>
            <w:tcW w:w="990" w:type="dxa"/>
            <w:tcBorders>
              <w:top w:val="nil"/>
              <w:left w:val="nil"/>
              <w:bottom w:val="single" w:sz="4" w:space="0" w:color="auto"/>
              <w:right w:val="single" w:sz="8" w:space="0" w:color="auto"/>
            </w:tcBorders>
            <w:shd w:val="clear" w:color="auto" w:fill="auto"/>
            <w:noWrap/>
            <w:vAlign w:val="bottom"/>
            <w:hideMark/>
          </w:tcPr>
          <w:p w14:paraId="64924BA0"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$660,168</w:t>
            </w:r>
          </w:p>
        </w:tc>
      </w:tr>
      <w:tr w:rsidR="00602AF9" w:rsidRPr="00602AF9" w14:paraId="1629F4CD"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60A9AB2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33 kV Transmission Charges</w:t>
            </w:r>
          </w:p>
        </w:tc>
        <w:tc>
          <w:tcPr>
            <w:tcW w:w="760" w:type="dxa"/>
            <w:tcBorders>
              <w:top w:val="nil"/>
              <w:left w:val="nil"/>
              <w:bottom w:val="single" w:sz="4" w:space="0" w:color="auto"/>
              <w:right w:val="single" w:sz="4" w:space="0" w:color="auto"/>
            </w:tcBorders>
            <w:shd w:val="clear" w:color="auto" w:fill="auto"/>
            <w:noWrap/>
            <w:vAlign w:val="bottom"/>
            <w:hideMark/>
          </w:tcPr>
          <w:p w14:paraId="6817E7A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781E245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$16,246</w:t>
            </w:r>
          </w:p>
        </w:tc>
        <w:tc>
          <w:tcPr>
            <w:tcW w:w="900" w:type="dxa"/>
            <w:tcBorders>
              <w:top w:val="nil"/>
              <w:left w:val="nil"/>
              <w:bottom w:val="single" w:sz="4" w:space="0" w:color="auto"/>
              <w:right w:val="single" w:sz="4" w:space="0" w:color="auto"/>
            </w:tcBorders>
            <w:shd w:val="clear" w:color="auto" w:fill="auto"/>
            <w:noWrap/>
            <w:vAlign w:val="bottom"/>
            <w:hideMark/>
          </w:tcPr>
          <w:p w14:paraId="37650C6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$16,246</w:t>
            </w:r>
          </w:p>
        </w:tc>
        <w:tc>
          <w:tcPr>
            <w:tcW w:w="900" w:type="dxa"/>
            <w:tcBorders>
              <w:top w:val="nil"/>
              <w:left w:val="nil"/>
              <w:bottom w:val="single" w:sz="4" w:space="0" w:color="auto"/>
              <w:right w:val="single" w:sz="4" w:space="0" w:color="auto"/>
            </w:tcBorders>
            <w:shd w:val="clear" w:color="auto" w:fill="auto"/>
            <w:noWrap/>
            <w:vAlign w:val="bottom"/>
            <w:hideMark/>
          </w:tcPr>
          <w:p w14:paraId="3A9A7DF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$16,246</w:t>
            </w:r>
          </w:p>
        </w:tc>
        <w:tc>
          <w:tcPr>
            <w:tcW w:w="810" w:type="dxa"/>
            <w:tcBorders>
              <w:top w:val="nil"/>
              <w:left w:val="nil"/>
              <w:bottom w:val="single" w:sz="4" w:space="0" w:color="auto"/>
              <w:right w:val="single" w:sz="4" w:space="0" w:color="auto"/>
            </w:tcBorders>
            <w:shd w:val="clear" w:color="auto" w:fill="auto"/>
            <w:noWrap/>
            <w:vAlign w:val="bottom"/>
            <w:hideMark/>
          </w:tcPr>
          <w:p w14:paraId="53DEB0A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$16,246</w:t>
            </w:r>
          </w:p>
        </w:tc>
        <w:tc>
          <w:tcPr>
            <w:tcW w:w="810" w:type="dxa"/>
            <w:tcBorders>
              <w:top w:val="nil"/>
              <w:left w:val="nil"/>
              <w:bottom w:val="single" w:sz="4" w:space="0" w:color="auto"/>
              <w:right w:val="single" w:sz="4" w:space="0" w:color="auto"/>
            </w:tcBorders>
            <w:shd w:val="clear" w:color="auto" w:fill="auto"/>
            <w:noWrap/>
            <w:vAlign w:val="bottom"/>
            <w:hideMark/>
          </w:tcPr>
          <w:p w14:paraId="212B437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$16,246</w:t>
            </w:r>
          </w:p>
        </w:tc>
        <w:tc>
          <w:tcPr>
            <w:tcW w:w="810" w:type="dxa"/>
            <w:tcBorders>
              <w:top w:val="nil"/>
              <w:left w:val="nil"/>
              <w:bottom w:val="single" w:sz="4" w:space="0" w:color="auto"/>
              <w:right w:val="single" w:sz="4" w:space="0" w:color="auto"/>
            </w:tcBorders>
            <w:shd w:val="clear" w:color="auto" w:fill="auto"/>
            <w:noWrap/>
            <w:vAlign w:val="bottom"/>
            <w:hideMark/>
          </w:tcPr>
          <w:p w14:paraId="13C9104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$16,246</w:t>
            </w:r>
          </w:p>
        </w:tc>
        <w:tc>
          <w:tcPr>
            <w:tcW w:w="810" w:type="dxa"/>
            <w:tcBorders>
              <w:top w:val="nil"/>
              <w:left w:val="nil"/>
              <w:bottom w:val="single" w:sz="4" w:space="0" w:color="auto"/>
              <w:right w:val="single" w:sz="4" w:space="0" w:color="auto"/>
            </w:tcBorders>
            <w:shd w:val="clear" w:color="auto" w:fill="auto"/>
            <w:noWrap/>
            <w:vAlign w:val="bottom"/>
            <w:hideMark/>
          </w:tcPr>
          <w:p w14:paraId="2382C6B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$16,246</w:t>
            </w:r>
          </w:p>
        </w:tc>
        <w:tc>
          <w:tcPr>
            <w:tcW w:w="720" w:type="dxa"/>
            <w:tcBorders>
              <w:top w:val="nil"/>
              <w:left w:val="nil"/>
              <w:bottom w:val="single" w:sz="4" w:space="0" w:color="auto"/>
              <w:right w:val="single" w:sz="4" w:space="0" w:color="auto"/>
            </w:tcBorders>
            <w:shd w:val="clear" w:color="auto" w:fill="auto"/>
            <w:noWrap/>
            <w:vAlign w:val="bottom"/>
            <w:hideMark/>
          </w:tcPr>
          <w:p w14:paraId="6B0E408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$16,246</w:t>
            </w:r>
          </w:p>
        </w:tc>
        <w:tc>
          <w:tcPr>
            <w:tcW w:w="720" w:type="dxa"/>
            <w:tcBorders>
              <w:top w:val="nil"/>
              <w:left w:val="nil"/>
              <w:bottom w:val="single" w:sz="4" w:space="0" w:color="auto"/>
              <w:right w:val="single" w:sz="4" w:space="0" w:color="auto"/>
            </w:tcBorders>
            <w:shd w:val="clear" w:color="auto" w:fill="auto"/>
            <w:noWrap/>
            <w:vAlign w:val="bottom"/>
            <w:hideMark/>
          </w:tcPr>
          <w:p w14:paraId="1CCE8A6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$16,246</w:t>
            </w:r>
          </w:p>
        </w:tc>
        <w:tc>
          <w:tcPr>
            <w:tcW w:w="810" w:type="dxa"/>
            <w:tcBorders>
              <w:top w:val="nil"/>
              <w:left w:val="nil"/>
              <w:bottom w:val="single" w:sz="4" w:space="0" w:color="auto"/>
              <w:right w:val="single" w:sz="4" w:space="0" w:color="auto"/>
            </w:tcBorders>
            <w:shd w:val="clear" w:color="auto" w:fill="auto"/>
            <w:noWrap/>
            <w:vAlign w:val="bottom"/>
            <w:hideMark/>
          </w:tcPr>
          <w:p w14:paraId="3A9F978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$16,246</w:t>
            </w:r>
          </w:p>
        </w:tc>
        <w:tc>
          <w:tcPr>
            <w:tcW w:w="900" w:type="dxa"/>
            <w:tcBorders>
              <w:top w:val="nil"/>
              <w:left w:val="nil"/>
              <w:bottom w:val="single" w:sz="4" w:space="0" w:color="auto"/>
              <w:right w:val="single" w:sz="4" w:space="0" w:color="auto"/>
            </w:tcBorders>
            <w:shd w:val="clear" w:color="auto" w:fill="auto"/>
            <w:noWrap/>
            <w:vAlign w:val="bottom"/>
            <w:hideMark/>
          </w:tcPr>
          <w:p w14:paraId="1784422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$16,246</w:t>
            </w:r>
          </w:p>
        </w:tc>
        <w:tc>
          <w:tcPr>
            <w:tcW w:w="990" w:type="dxa"/>
            <w:tcBorders>
              <w:top w:val="nil"/>
              <w:left w:val="nil"/>
              <w:bottom w:val="single" w:sz="4" w:space="0" w:color="auto"/>
              <w:right w:val="single" w:sz="4" w:space="0" w:color="auto"/>
            </w:tcBorders>
            <w:shd w:val="clear" w:color="auto" w:fill="auto"/>
            <w:noWrap/>
            <w:vAlign w:val="bottom"/>
            <w:hideMark/>
          </w:tcPr>
          <w:p w14:paraId="47E98EA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$16,246</w:t>
            </w:r>
          </w:p>
        </w:tc>
        <w:tc>
          <w:tcPr>
            <w:tcW w:w="990" w:type="dxa"/>
            <w:tcBorders>
              <w:top w:val="nil"/>
              <w:left w:val="nil"/>
              <w:bottom w:val="single" w:sz="4" w:space="0" w:color="auto"/>
              <w:right w:val="single" w:sz="8" w:space="0" w:color="auto"/>
            </w:tcBorders>
            <w:shd w:val="clear" w:color="auto" w:fill="auto"/>
            <w:noWrap/>
            <w:vAlign w:val="bottom"/>
            <w:hideMark/>
          </w:tcPr>
          <w:p w14:paraId="661386DF"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$194,952</w:t>
            </w:r>
          </w:p>
        </w:tc>
      </w:tr>
      <w:tr w:rsidR="00602AF9" w:rsidRPr="00602AF9" w14:paraId="4A4CBDAC"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62A1238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xml:space="preserve">Reliability </w:t>
            </w:r>
          </w:p>
        </w:tc>
        <w:tc>
          <w:tcPr>
            <w:tcW w:w="760" w:type="dxa"/>
            <w:tcBorders>
              <w:top w:val="nil"/>
              <w:left w:val="nil"/>
              <w:bottom w:val="single" w:sz="4" w:space="0" w:color="auto"/>
              <w:right w:val="single" w:sz="4" w:space="0" w:color="auto"/>
            </w:tcBorders>
            <w:shd w:val="clear" w:color="auto" w:fill="auto"/>
            <w:noWrap/>
            <w:vAlign w:val="bottom"/>
            <w:hideMark/>
          </w:tcPr>
          <w:p w14:paraId="5ADBED3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42276F2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$2,983</w:t>
            </w:r>
          </w:p>
        </w:tc>
        <w:tc>
          <w:tcPr>
            <w:tcW w:w="900" w:type="dxa"/>
            <w:tcBorders>
              <w:top w:val="nil"/>
              <w:left w:val="nil"/>
              <w:bottom w:val="single" w:sz="4" w:space="0" w:color="auto"/>
              <w:right w:val="single" w:sz="4" w:space="0" w:color="auto"/>
            </w:tcBorders>
            <w:shd w:val="clear" w:color="auto" w:fill="auto"/>
            <w:noWrap/>
            <w:vAlign w:val="bottom"/>
            <w:hideMark/>
          </w:tcPr>
          <w:p w14:paraId="7DDF284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$2,230</w:t>
            </w:r>
          </w:p>
        </w:tc>
        <w:tc>
          <w:tcPr>
            <w:tcW w:w="900" w:type="dxa"/>
            <w:tcBorders>
              <w:top w:val="nil"/>
              <w:left w:val="nil"/>
              <w:bottom w:val="single" w:sz="4" w:space="0" w:color="auto"/>
              <w:right w:val="single" w:sz="4" w:space="0" w:color="auto"/>
            </w:tcBorders>
            <w:shd w:val="clear" w:color="auto" w:fill="auto"/>
            <w:noWrap/>
            <w:vAlign w:val="bottom"/>
            <w:hideMark/>
          </w:tcPr>
          <w:p w14:paraId="7518AC6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$2,165</w:t>
            </w:r>
          </w:p>
        </w:tc>
        <w:tc>
          <w:tcPr>
            <w:tcW w:w="810" w:type="dxa"/>
            <w:tcBorders>
              <w:top w:val="nil"/>
              <w:left w:val="nil"/>
              <w:bottom w:val="single" w:sz="4" w:space="0" w:color="auto"/>
              <w:right w:val="single" w:sz="4" w:space="0" w:color="auto"/>
            </w:tcBorders>
            <w:shd w:val="clear" w:color="auto" w:fill="auto"/>
            <w:noWrap/>
            <w:vAlign w:val="bottom"/>
            <w:hideMark/>
          </w:tcPr>
          <w:p w14:paraId="4E9A638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$1,758</w:t>
            </w:r>
          </w:p>
        </w:tc>
        <w:tc>
          <w:tcPr>
            <w:tcW w:w="810" w:type="dxa"/>
            <w:tcBorders>
              <w:top w:val="nil"/>
              <w:left w:val="nil"/>
              <w:bottom w:val="single" w:sz="4" w:space="0" w:color="auto"/>
              <w:right w:val="single" w:sz="4" w:space="0" w:color="auto"/>
            </w:tcBorders>
            <w:shd w:val="clear" w:color="auto" w:fill="auto"/>
            <w:noWrap/>
            <w:vAlign w:val="bottom"/>
            <w:hideMark/>
          </w:tcPr>
          <w:p w14:paraId="13E9EF5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$1,725</w:t>
            </w:r>
          </w:p>
        </w:tc>
        <w:tc>
          <w:tcPr>
            <w:tcW w:w="810" w:type="dxa"/>
            <w:tcBorders>
              <w:top w:val="nil"/>
              <w:left w:val="nil"/>
              <w:bottom w:val="single" w:sz="4" w:space="0" w:color="auto"/>
              <w:right w:val="single" w:sz="4" w:space="0" w:color="auto"/>
            </w:tcBorders>
            <w:shd w:val="clear" w:color="auto" w:fill="auto"/>
            <w:noWrap/>
            <w:vAlign w:val="bottom"/>
            <w:hideMark/>
          </w:tcPr>
          <w:p w14:paraId="1090A62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$1,698</w:t>
            </w:r>
          </w:p>
        </w:tc>
        <w:tc>
          <w:tcPr>
            <w:tcW w:w="810" w:type="dxa"/>
            <w:tcBorders>
              <w:top w:val="nil"/>
              <w:left w:val="nil"/>
              <w:bottom w:val="single" w:sz="4" w:space="0" w:color="auto"/>
              <w:right w:val="single" w:sz="4" w:space="0" w:color="auto"/>
            </w:tcBorders>
            <w:shd w:val="clear" w:color="auto" w:fill="auto"/>
            <w:noWrap/>
            <w:vAlign w:val="bottom"/>
            <w:hideMark/>
          </w:tcPr>
          <w:p w14:paraId="1842876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$1,862</w:t>
            </w:r>
          </w:p>
        </w:tc>
        <w:tc>
          <w:tcPr>
            <w:tcW w:w="720" w:type="dxa"/>
            <w:tcBorders>
              <w:top w:val="nil"/>
              <w:left w:val="nil"/>
              <w:bottom w:val="single" w:sz="4" w:space="0" w:color="auto"/>
              <w:right w:val="single" w:sz="4" w:space="0" w:color="auto"/>
            </w:tcBorders>
            <w:shd w:val="clear" w:color="auto" w:fill="auto"/>
            <w:noWrap/>
            <w:vAlign w:val="bottom"/>
            <w:hideMark/>
          </w:tcPr>
          <w:p w14:paraId="4B502E9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$1,856</w:t>
            </w:r>
          </w:p>
        </w:tc>
        <w:tc>
          <w:tcPr>
            <w:tcW w:w="720" w:type="dxa"/>
            <w:tcBorders>
              <w:top w:val="nil"/>
              <w:left w:val="nil"/>
              <w:bottom w:val="single" w:sz="4" w:space="0" w:color="auto"/>
              <w:right w:val="single" w:sz="4" w:space="0" w:color="auto"/>
            </w:tcBorders>
            <w:shd w:val="clear" w:color="auto" w:fill="auto"/>
            <w:noWrap/>
            <w:vAlign w:val="bottom"/>
            <w:hideMark/>
          </w:tcPr>
          <w:p w14:paraId="5E19147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$1,695</w:t>
            </w:r>
          </w:p>
        </w:tc>
        <w:tc>
          <w:tcPr>
            <w:tcW w:w="810" w:type="dxa"/>
            <w:tcBorders>
              <w:top w:val="nil"/>
              <w:left w:val="nil"/>
              <w:bottom w:val="single" w:sz="4" w:space="0" w:color="auto"/>
              <w:right w:val="single" w:sz="4" w:space="0" w:color="auto"/>
            </w:tcBorders>
            <w:shd w:val="clear" w:color="auto" w:fill="auto"/>
            <w:noWrap/>
            <w:vAlign w:val="bottom"/>
            <w:hideMark/>
          </w:tcPr>
          <w:p w14:paraId="0333653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$1,805</w:t>
            </w:r>
          </w:p>
        </w:tc>
        <w:tc>
          <w:tcPr>
            <w:tcW w:w="900" w:type="dxa"/>
            <w:tcBorders>
              <w:top w:val="nil"/>
              <w:left w:val="nil"/>
              <w:bottom w:val="single" w:sz="4" w:space="0" w:color="auto"/>
              <w:right w:val="single" w:sz="4" w:space="0" w:color="auto"/>
            </w:tcBorders>
            <w:shd w:val="clear" w:color="auto" w:fill="auto"/>
            <w:noWrap/>
            <w:vAlign w:val="bottom"/>
            <w:hideMark/>
          </w:tcPr>
          <w:p w14:paraId="65BDA63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$2,339</w:t>
            </w:r>
          </w:p>
        </w:tc>
        <w:tc>
          <w:tcPr>
            <w:tcW w:w="990" w:type="dxa"/>
            <w:tcBorders>
              <w:top w:val="nil"/>
              <w:left w:val="nil"/>
              <w:bottom w:val="single" w:sz="4" w:space="0" w:color="auto"/>
              <w:right w:val="single" w:sz="4" w:space="0" w:color="auto"/>
            </w:tcBorders>
            <w:shd w:val="clear" w:color="auto" w:fill="auto"/>
            <w:noWrap/>
            <w:vAlign w:val="bottom"/>
            <w:hideMark/>
          </w:tcPr>
          <w:p w14:paraId="379FA77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$3,377</w:t>
            </w:r>
          </w:p>
        </w:tc>
        <w:tc>
          <w:tcPr>
            <w:tcW w:w="990" w:type="dxa"/>
            <w:tcBorders>
              <w:top w:val="nil"/>
              <w:left w:val="nil"/>
              <w:bottom w:val="single" w:sz="4" w:space="0" w:color="auto"/>
              <w:right w:val="single" w:sz="8" w:space="0" w:color="auto"/>
            </w:tcBorders>
            <w:shd w:val="clear" w:color="auto" w:fill="auto"/>
            <w:noWrap/>
            <w:vAlign w:val="bottom"/>
            <w:hideMark/>
          </w:tcPr>
          <w:p w14:paraId="02E946C6"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$25,493</w:t>
            </w:r>
          </w:p>
        </w:tc>
      </w:tr>
      <w:tr w:rsidR="00602AF9" w:rsidRPr="00602AF9" w14:paraId="3A2D48FD"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7D153B9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Added Facilities</w:t>
            </w:r>
          </w:p>
        </w:tc>
        <w:tc>
          <w:tcPr>
            <w:tcW w:w="760" w:type="dxa"/>
            <w:tcBorders>
              <w:top w:val="nil"/>
              <w:left w:val="nil"/>
              <w:bottom w:val="single" w:sz="4" w:space="0" w:color="auto"/>
              <w:right w:val="single" w:sz="4" w:space="0" w:color="auto"/>
            </w:tcBorders>
            <w:shd w:val="clear" w:color="auto" w:fill="auto"/>
            <w:noWrap/>
            <w:vAlign w:val="bottom"/>
            <w:hideMark/>
          </w:tcPr>
          <w:p w14:paraId="329CD57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45B72C7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$3,150</w:t>
            </w:r>
          </w:p>
        </w:tc>
        <w:tc>
          <w:tcPr>
            <w:tcW w:w="900" w:type="dxa"/>
            <w:tcBorders>
              <w:top w:val="nil"/>
              <w:left w:val="nil"/>
              <w:bottom w:val="single" w:sz="4" w:space="0" w:color="auto"/>
              <w:right w:val="single" w:sz="4" w:space="0" w:color="auto"/>
            </w:tcBorders>
            <w:shd w:val="clear" w:color="auto" w:fill="auto"/>
            <w:noWrap/>
            <w:vAlign w:val="bottom"/>
            <w:hideMark/>
          </w:tcPr>
          <w:p w14:paraId="1F32E94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$3,150</w:t>
            </w:r>
          </w:p>
        </w:tc>
        <w:tc>
          <w:tcPr>
            <w:tcW w:w="900" w:type="dxa"/>
            <w:tcBorders>
              <w:top w:val="nil"/>
              <w:left w:val="nil"/>
              <w:bottom w:val="single" w:sz="4" w:space="0" w:color="auto"/>
              <w:right w:val="single" w:sz="4" w:space="0" w:color="auto"/>
            </w:tcBorders>
            <w:shd w:val="clear" w:color="auto" w:fill="auto"/>
            <w:noWrap/>
            <w:vAlign w:val="bottom"/>
            <w:hideMark/>
          </w:tcPr>
          <w:p w14:paraId="7F2C9DF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$3,150</w:t>
            </w:r>
          </w:p>
        </w:tc>
        <w:tc>
          <w:tcPr>
            <w:tcW w:w="810" w:type="dxa"/>
            <w:tcBorders>
              <w:top w:val="nil"/>
              <w:left w:val="nil"/>
              <w:bottom w:val="single" w:sz="4" w:space="0" w:color="auto"/>
              <w:right w:val="single" w:sz="4" w:space="0" w:color="auto"/>
            </w:tcBorders>
            <w:shd w:val="clear" w:color="auto" w:fill="auto"/>
            <w:noWrap/>
            <w:vAlign w:val="bottom"/>
            <w:hideMark/>
          </w:tcPr>
          <w:p w14:paraId="6DB4DDA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$3,150</w:t>
            </w:r>
          </w:p>
        </w:tc>
        <w:tc>
          <w:tcPr>
            <w:tcW w:w="810" w:type="dxa"/>
            <w:tcBorders>
              <w:top w:val="nil"/>
              <w:left w:val="nil"/>
              <w:bottom w:val="single" w:sz="4" w:space="0" w:color="auto"/>
              <w:right w:val="single" w:sz="4" w:space="0" w:color="auto"/>
            </w:tcBorders>
            <w:shd w:val="clear" w:color="auto" w:fill="auto"/>
            <w:noWrap/>
            <w:vAlign w:val="bottom"/>
            <w:hideMark/>
          </w:tcPr>
          <w:p w14:paraId="4EA8301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$3,150</w:t>
            </w:r>
          </w:p>
        </w:tc>
        <w:tc>
          <w:tcPr>
            <w:tcW w:w="810" w:type="dxa"/>
            <w:tcBorders>
              <w:top w:val="nil"/>
              <w:left w:val="nil"/>
              <w:bottom w:val="single" w:sz="4" w:space="0" w:color="auto"/>
              <w:right w:val="single" w:sz="4" w:space="0" w:color="auto"/>
            </w:tcBorders>
            <w:shd w:val="clear" w:color="auto" w:fill="auto"/>
            <w:noWrap/>
            <w:vAlign w:val="bottom"/>
            <w:hideMark/>
          </w:tcPr>
          <w:p w14:paraId="254A269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$3,150</w:t>
            </w:r>
          </w:p>
        </w:tc>
        <w:tc>
          <w:tcPr>
            <w:tcW w:w="810" w:type="dxa"/>
            <w:tcBorders>
              <w:top w:val="nil"/>
              <w:left w:val="nil"/>
              <w:bottom w:val="single" w:sz="4" w:space="0" w:color="auto"/>
              <w:right w:val="single" w:sz="4" w:space="0" w:color="auto"/>
            </w:tcBorders>
            <w:shd w:val="clear" w:color="auto" w:fill="auto"/>
            <w:noWrap/>
            <w:vAlign w:val="bottom"/>
            <w:hideMark/>
          </w:tcPr>
          <w:p w14:paraId="28B7643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$3,150</w:t>
            </w:r>
          </w:p>
        </w:tc>
        <w:tc>
          <w:tcPr>
            <w:tcW w:w="720" w:type="dxa"/>
            <w:tcBorders>
              <w:top w:val="nil"/>
              <w:left w:val="nil"/>
              <w:bottom w:val="single" w:sz="4" w:space="0" w:color="auto"/>
              <w:right w:val="single" w:sz="4" w:space="0" w:color="auto"/>
            </w:tcBorders>
            <w:shd w:val="clear" w:color="auto" w:fill="auto"/>
            <w:noWrap/>
            <w:vAlign w:val="bottom"/>
            <w:hideMark/>
          </w:tcPr>
          <w:p w14:paraId="1E8B96E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$3,150</w:t>
            </w:r>
          </w:p>
        </w:tc>
        <w:tc>
          <w:tcPr>
            <w:tcW w:w="720" w:type="dxa"/>
            <w:tcBorders>
              <w:top w:val="nil"/>
              <w:left w:val="nil"/>
              <w:bottom w:val="single" w:sz="4" w:space="0" w:color="auto"/>
              <w:right w:val="single" w:sz="4" w:space="0" w:color="auto"/>
            </w:tcBorders>
            <w:shd w:val="clear" w:color="auto" w:fill="auto"/>
            <w:noWrap/>
            <w:vAlign w:val="bottom"/>
            <w:hideMark/>
          </w:tcPr>
          <w:p w14:paraId="6C27D88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$3,150</w:t>
            </w:r>
          </w:p>
        </w:tc>
        <w:tc>
          <w:tcPr>
            <w:tcW w:w="810" w:type="dxa"/>
            <w:tcBorders>
              <w:top w:val="nil"/>
              <w:left w:val="nil"/>
              <w:bottom w:val="single" w:sz="4" w:space="0" w:color="auto"/>
              <w:right w:val="single" w:sz="4" w:space="0" w:color="auto"/>
            </w:tcBorders>
            <w:shd w:val="clear" w:color="auto" w:fill="auto"/>
            <w:noWrap/>
            <w:vAlign w:val="bottom"/>
            <w:hideMark/>
          </w:tcPr>
          <w:p w14:paraId="4FA9B17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$3,150</w:t>
            </w:r>
          </w:p>
        </w:tc>
        <w:tc>
          <w:tcPr>
            <w:tcW w:w="900" w:type="dxa"/>
            <w:tcBorders>
              <w:top w:val="nil"/>
              <w:left w:val="nil"/>
              <w:bottom w:val="single" w:sz="4" w:space="0" w:color="auto"/>
              <w:right w:val="single" w:sz="4" w:space="0" w:color="auto"/>
            </w:tcBorders>
            <w:shd w:val="clear" w:color="auto" w:fill="auto"/>
            <w:noWrap/>
            <w:vAlign w:val="bottom"/>
            <w:hideMark/>
          </w:tcPr>
          <w:p w14:paraId="3C0B068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$3,150</w:t>
            </w:r>
          </w:p>
        </w:tc>
        <w:tc>
          <w:tcPr>
            <w:tcW w:w="990" w:type="dxa"/>
            <w:tcBorders>
              <w:top w:val="nil"/>
              <w:left w:val="nil"/>
              <w:bottom w:val="single" w:sz="4" w:space="0" w:color="auto"/>
              <w:right w:val="single" w:sz="4" w:space="0" w:color="auto"/>
            </w:tcBorders>
            <w:shd w:val="clear" w:color="auto" w:fill="auto"/>
            <w:noWrap/>
            <w:vAlign w:val="bottom"/>
            <w:hideMark/>
          </w:tcPr>
          <w:p w14:paraId="0E05C45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$3,150</w:t>
            </w:r>
          </w:p>
        </w:tc>
        <w:tc>
          <w:tcPr>
            <w:tcW w:w="990" w:type="dxa"/>
            <w:tcBorders>
              <w:top w:val="nil"/>
              <w:left w:val="nil"/>
              <w:bottom w:val="single" w:sz="4" w:space="0" w:color="auto"/>
              <w:right w:val="single" w:sz="8" w:space="0" w:color="auto"/>
            </w:tcBorders>
            <w:shd w:val="clear" w:color="auto" w:fill="auto"/>
            <w:noWrap/>
            <w:vAlign w:val="bottom"/>
            <w:hideMark/>
          </w:tcPr>
          <w:p w14:paraId="0E49A435"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$37,800</w:t>
            </w:r>
          </w:p>
        </w:tc>
      </w:tr>
      <w:tr w:rsidR="00602AF9" w:rsidRPr="00602AF9" w14:paraId="6D3D24B3"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7655F38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Call Option Premium On-peak</w:t>
            </w:r>
          </w:p>
        </w:tc>
        <w:tc>
          <w:tcPr>
            <w:tcW w:w="760" w:type="dxa"/>
            <w:tcBorders>
              <w:top w:val="nil"/>
              <w:left w:val="nil"/>
              <w:bottom w:val="single" w:sz="4" w:space="0" w:color="auto"/>
              <w:right w:val="single" w:sz="4" w:space="0" w:color="auto"/>
            </w:tcBorders>
            <w:shd w:val="clear" w:color="auto" w:fill="auto"/>
            <w:noWrap/>
            <w:vAlign w:val="bottom"/>
            <w:hideMark/>
          </w:tcPr>
          <w:p w14:paraId="5A6CE8F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1F326B6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$24,636</w:t>
            </w:r>
          </w:p>
        </w:tc>
        <w:tc>
          <w:tcPr>
            <w:tcW w:w="900" w:type="dxa"/>
            <w:tcBorders>
              <w:top w:val="nil"/>
              <w:left w:val="nil"/>
              <w:bottom w:val="single" w:sz="4" w:space="0" w:color="auto"/>
              <w:right w:val="single" w:sz="4" w:space="0" w:color="auto"/>
            </w:tcBorders>
            <w:shd w:val="clear" w:color="auto" w:fill="auto"/>
            <w:noWrap/>
            <w:vAlign w:val="bottom"/>
            <w:hideMark/>
          </w:tcPr>
          <w:p w14:paraId="6C4F2B2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$22,252</w:t>
            </w:r>
          </w:p>
        </w:tc>
        <w:tc>
          <w:tcPr>
            <w:tcW w:w="900" w:type="dxa"/>
            <w:tcBorders>
              <w:top w:val="nil"/>
              <w:left w:val="nil"/>
              <w:bottom w:val="single" w:sz="4" w:space="0" w:color="auto"/>
              <w:right w:val="single" w:sz="4" w:space="0" w:color="auto"/>
            </w:tcBorders>
            <w:shd w:val="clear" w:color="auto" w:fill="auto"/>
            <w:noWrap/>
            <w:vAlign w:val="bottom"/>
            <w:hideMark/>
          </w:tcPr>
          <w:p w14:paraId="3438589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$24,636</w:t>
            </w:r>
          </w:p>
        </w:tc>
        <w:tc>
          <w:tcPr>
            <w:tcW w:w="810" w:type="dxa"/>
            <w:tcBorders>
              <w:top w:val="nil"/>
              <w:left w:val="nil"/>
              <w:bottom w:val="single" w:sz="4" w:space="0" w:color="auto"/>
              <w:right w:val="single" w:sz="4" w:space="0" w:color="auto"/>
            </w:tcBorders>
            <w:shd w:val="clear" w:color="auto" w:fill="auto"/>
            <w:noWrap/>
            <w:vAlign w:val="bottom"/>
            <w:hideMark/>
          </w:tcPr>
          <w:p w14:paraId="70AC048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$7,065</w:t>
            </w:r>
          </w:p>
        </w:tc>
        <w:tc>
          <w:tcPr>
            <w:tcW w:w="810" w:type="dxa"/>
            <w:tcBorders>
              <w:top w:val="nil"/>
              <w:left w:val="nil"/>
              <w:bottom w:val="single" w:sz="4" w:space="0" w:color="auto"/>
              <w:right w:val="single" w:sz="4" w:space="0" w:color="auto"/>
            </w:tcBorders>
            <w:shd w:val="clear" w:color="auto" w:fill="auto"/>
            <w:noWrap/>
            <w:vAlign w:val="bottom"/>
            <w:hideMark/>
          </w:tcPr>
          <w:p w14:paraId="1235ACA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$7,301</w:t>
            </w:r>
          </w:p>
        </w:tc>
        <w:tc>
          <w:tcPr>
            <w:tcW w:w="810" w:type="dxa"/>
            <w:tcBorders>
              <w:top w:val="nil"/>
              <w:left w:val="nil"/>
              <w:bottom w:val="single" w:sz="4" w:space="0" w:color="auto"/>
              <w:right w:val="single" w:sz="4" w:space="0" w:color="auto"/>
            </w:tcBorders>
            <w:shd w:val="clear" w:color="auto" w:fill="auto"/>
            <w:noWrap/>
            <w:vAlign w:val="bottom"/>
            <w:hideMark/>
          </w:tcPr>
          <w:p w14:paraId="302DF3D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$7,065</w:t>
            </w:r>
          </w:p>
        </w:tc>
        <w:tc>
          <w:tcPr>
            <w:tcW w:w="810" w:type="dxa"/>
            <w:tcBorders>
              <w:top w:val="nil"/>
              <w:left w:val="nil"/>
              <w:bottom w:val="single" w:sz="4" w:space="0" w:color="auto"/>
              <w:right w:val="single" w:sz="4" w:space="0" w:color="auto"/>
            </w:tcBorders>
            <w:shd w:val="clear" w:color="auto" w:fill="auto"/>
            <w:noWrap/>
            <w:vAlign w:val="bottom"/>
            <w:hideMark/>
          </w:tcPr>
          <w:p w14:paraId="6DF133A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$7,301</w:t>
            </w:r>
          </w:p>
        </w:tc>
        <w:tc>
          <w:tcPr>
            <w:tcW w:w="720" w:type="dxa"/>
            <w:tcBorders>
              <w:top w:val="nil"/>
              <w:left w:val="nil"/>
              <w:bottom w:val="single" w:sz="4" w:space="0" w:color="auto"/>
              <w:right w:val="single" w:sz="4" w:space="0" w:color="auto"/>
            </w:tcBorders>
            <w:shd w:val="clear" w:color="auto" w:fill="auto"/>
            <w:noWrap/>
            <w:vAlign w:val="bottom"/>
            <w:hideMark/>
          </w:tcPr>
          <w:p w14:paraId="5957B41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$7,301</w:t>
            </w:r>
          </w:p>
        </w:tc>
        <w:tc>
          <w:tcPr>
            <w:tcW w:w="720" w:type="dxa"/>
            <w:tcBorders>
              <w:top w:val="nil"/>
              <w:left w:val="nil"/>
              <w:bottom w:val="single" w:sz="4" w:space="0" w:color="auto"/>
              <w:right w:val="single" w:sz="4" w:space="0" w:color="auto"/>
            </w:tcBorders>
            <w:shd w:val="clear" w:color="auto" w:fill="auto"/>
            <w:noWrap/>
            <w:vAlign w:val="bottom"/>
            <w:hideMark/>
          </w:tcPr>
          <w:p w14:paraId="14A473C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$7,065</w:t>
            </w:r>
          </w:p>
        </w:tc>
        <w:tc>
          <w:tcPr>
            <w:tcW w:w="810" w:type="dxa"/>
            <w:tcBorders>
              <w:top w:val="nil"/>
              <w:left w:val="nil"/>
              <w:bottom w:val="single" w:sz="4" w:space="0" w:color="auto"/>
              <w:right w:val="single" w:sz="4" w:space="0" w:color="auto"/>
            </w:tcBorders>
            <w:shd w:val="clear" w:color="auto" w:fill="auto"/>
            <w:noWrap/>
            <w:vAlign w:val="bottom"/>
            <w:hideMark/>
          </w:tcPr>
          <w:p w14:paraId="03FB681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$7,301</w:t>
            </w:r>
          </w:p>
        </w:tc>
        <w:tc>
          <w:tcPr>
            <w:tcW w:w="900" w:type="dxa"/>
            <w:tcBorders>
              <w:top w:val="nil"/>
              <w:left w:val="nil"/>
              <w:bottom w:val="single" w:sz="4" w:space="0" w:color="auto"/>
              <w:right w:val="single" w:sz="4" w:space="0" w:color="auto"/>
            </w:tcBorders>
            <w:shd w:val="clear" w:color="auto" w:fill="auto"/>
            <w:noWrap/>
            <w:vAlign w:val="bottom"/>
            <w:hideMark/>
          </w:tcPr>
          <w:p w14:paraId="5ED46A4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$23,841</w:t>
            </w:r>
          </w:p>
        </w:tc>
        <w:tc>
          <w:tcPr>
            <w:tcW w:w="990" w:type="dxa"/>
            <w:tcBorders>
              <w:top w:val="nil"/>
              <w:left w:val="nil"/>
              <w:bottom w:val="single" w:sz="4" w:space="0" w:color="auto"/>
              <w:right w:val="single" w:sz="4" w:space="0" w:color="auto"/>
            </w:tcBorders>
            <w:shd w:val="clear" w:color="auto" w:fill="auto"/>
            <w:noWrap/>
            <w:vAlign w:val="bottom"/>
            <w:hideMark/>
          </w:tcPr>
          <w:p w14:paraId="15FD392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$24,636</w:t>
            </w:r>
          </w:p>
        </w:tc>
        <w:tc>
          <w:tcPr>
            <w:tcW w:w="990" w:type="dxa"/>
            <w:tcBorders>
              <w:top w:val="nil"/>
              <w:left w:val="nil"/>
              <w:bottom w:val="single" w:sz="4" w:space="0" w:color="auto"/>
              <w:right w:val="single" w:sz="8" w:space="0" w:color="auto"/>
            </w:tcBorders>
            <w:shd w:val="clear" w:color="auto" w:fill="auto"/>
            <w:noWrap/>
            <w:vAlign w:val="bottom"/>
            <w:hideMark/>
          </w:tcPr>
          <w:p w14:paraId="2E86321C"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$170,400</w:t>
            </w:r>
          </w:p>
        </w:tc>
      </w:tr>
      <w:tr w:rsidR="00602AF9" w:rsidRPr="00602AF9" w14:paraId="734EB9A5"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5DB5E0A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Call Option Premium Off-peak</w:t>
            </w:r>
          </w:p>
        </w:tc>
        <w:tc>
          <w:tcPr>
            <w:tcW w:w="760" w:type="dxa"/>
            <w:tcBorders>
              <w:top w:val="nil"/>
              <w:left w:val="nil"/>
              <w:bottom w:val="single" w:sz="4" w:space="0" w:color="auto"/>
              <w:right w:val="single" w:sz="4" w:space="0" w:color="auto"/>
            </w:tcBorders>
            <w:shd w:val="clear" w:color="auto" w:fill="auto"/>
            <w:noWrap/>
            <w:vAlign w:val="bottom"/>
            <w:hideMark/>
          </w:tcPr>
          <w:p w14:paraId="25779F9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793122B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$11,780</w:t>
            </w:r>
          </w:p>
        </w:tc>
        <w:tc>
          <w:tcPr>
            <w:tcW w:w="900" w:type="dxa"/>
            <w:tcBorders>
              <w:top w:val="nil"/>
              <w:left w:val="nil"/>
              <w:bottom w:val="single" w:sz="4" w:space="0" w:color="auto"/>
              <w:right w:val="single" w:sz="4" w:space="0" w:color="auto"/>
            </w:tcBorders>
            <w:shd w:val="clear" w:color="auto" w:fill="auto"/>
            <w:noWrap/>
            <w:vAlign w:val="bottom"/>
            <w:hideMark/>
          </w:tcPr>
          <w:p w14:paraId="6D0CAFC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$10,640</w:t>
            </w:r>
          </w:p>
        </w:tc>
        <w:tc>
          <w:tcPr>
            <w:tcW w:w="900" w:type="dxa"/>
            <w:tcBorders>
              <w:top w:val="nil"/>
              <w:left w:val="nil"/>
              <w:bottom w:val="single" w:sz="4" w:space="0" w:color="auto"/>
              <w:right w:val="single" w:sz="4" w:space="0" w:color="auto"/>
            </w:tcBorders>
            <w:shd w:val="clear" w:color="auto" w:fill="auto"/>
            <w:noWrap/>
            <w:vAlign w:val="bottom"/>
            <w:hideMark/>
          </w:tcPr>
          <w:p w14:paraId="1AC11AA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$11,780</w:t>
            </w:r>
          </w:p>
        </w:tc>
        <w:tc>
          <w:tcPr>
            <w:tcW w:w="810" w:type="dxa"/>
            <w:tcBorders>
              <w:top w:val="nil"/>
              <w:left w:val="nil"/>
              <w:bottom w:val="single" w:sz="4" w:space="0" w:color="auto"/>
              <w:right w:val="single" w:sz="4" w:space="0" w:color="auto"/>
            </w:tcBorders>
            <w:shd w:val="clear" w:color="auto" w:fill="auto"/>
            <w:noWrap/>
            <w:vAlign w:val="bottom"/>
            <w:hideMark/>
          </w:tcPr>
          <w:p w14:paraId="7D29122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2BAB0C1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5BFB634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561BCED1"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03D9FAB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720" w:type="dxa"/>
            <w:tcBorders>
              <w:top w:val="nil"/>
              <w:left w:val="nil"/>
              <w:bottom w:val="single" w:sz="4" w:space="0" w:color="auto"/>
              <w:right w:val="single" w:sz="4" w:space="0" w:color="auto"/>
            </w:tcBorders>
            <w:shd w:val="clear" w:color="auto" w:fill="auto"/>
            <w:noWrap/>
            <w:vAlign w:val="bottom"/>
            <w:hideMark/>
          </w:tcPr>
          <w:p w14:paraId="5C745A0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810" w:type="dxa"/>
            <w:tcBorders>
              <w:top w:val="nil"/>
              <w:left w:val="nil"/>
              <w:bottom w:val="single" w:sz="4" w:space="0" w:color="auto"/>
              <w:right w:val="single" w:sz="4" w:space="0" w:color="auto"/>
            </w:tcBorders>
            <w:shd w:val="clear" w:color="auto" w:fill="auto"/>
            <w:noWrap/>
            <w:vAlign w:val="bottom"/>
            <w:hideMark/>
          </w:tcPr>
          <w:p w14:paraId="76AEC20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$0</w:t>
            </w:r>
          </w:p>
        </w:tc>
        <w:tc>
          <w:tcPr>
            <w:tcW w:w="900" w:type="dxa"/>
            <w:tcBorders>
              <w:top w:val="nil"/>
              <w:left w:val="nil"/>
              <w:bottom w:val="single" w:sz="4" w:space="0" w:color="auto"/>
              <w:right w:val="single" w:sz="4" w:space="0" w:color="auto"/>
            </w:tcBorders>
            <w:shd w:val="clear" w:color="auto" w:fill="auto"/>
            <w:noWrap/>
            <w:vAlign w:val="bottom"/>
            <w:hideMark/>
          </w:tcPr>
          <w:p w14:paraId="2956F15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$11,400</w:t>
            </w:r>
          </w:p>
        </w:tc>
        <w:tc>
          <w:tcPr>
            <w:tcW w:w="990" w:type="dxa"/>
            <w:tcBorders>
              <w:top w:val="nil"/>
              <w:left w:val="nil"/>
              <w:bottom w:val="single" w:sz="4" w:space="0" w:color="auto"/>
              <w:right w:val="single" w:sz="4" w:space="0" w:color="auto"/>
            </w:tcBorders>
            <w:shd w:val="clear" w:color="auto" w:fill="auto"/>
            <w:noWrap/>
            <w:vAlign w:val="bottom"/>
            <w:hideMark/>
          </w:tcPr>
          <w:p w14:paraId="0776872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$11,780</w:t>
            </w:r>
          </w:p>
        </w:tc>
        <w:tc>
          <w:tcPr>
            <w:tcW w:w="990" w:type="dxa"/>
            <w:tcBorders>
              <w:top w:val="nil"/>
              <w:left w:val="nil"/>
              <w:bottom w:val="single" w:sz="4" w:space="0" w:color="auto"/>
              <w:right w:val="single" w:sz="8" w:space="0" w:color="auto"/>
            </w:tcBorders>
            <w:shd w:val="clear" w:color="auto" w:fill="auto"/>
            <w:noWrap/>
            <w:vAlign w:val="bottom"/>
            <w:hideMark/>
          </w:tcPr>
          <w:p w14:paraId="692CB5FE"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$57,380</w:t>
            </w:r>
          </w:p>
        </w:tc>
      </w:tr>
      <w:tr w:rsidR="00602AF9" w:rsidRPr="00602AF9" w14:paraId="55D885C0"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2E34F01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Total Cost</w:t>
            </w:r>
          </w:p>
        </w:tc>
        <w:tc>
          <w:tcPr>
            <w:tcW w:w="760" w:type="dxa"/>
            <w:tcBorders>
              <w:top w:val="nil"/>
              <w:left w:val="nil"/>
              <w:bottom w:val="single" w:sz="4" w:space="0" w:color="auto"/>
              <w:right w:val="single" w:sz="4" w:space="0" w:color="auto"/>
            </w:tcBorders>
            <w:shd w:val="clear" w:color="auto" w:fill="auto"/>
            <w:noWrap/>
            <w:vAlign w:val="bottom"/>
            <w:hideMark/>
          </w:tcPr>
          <w:p w14:paraId="3FEC8E6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7121028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$113,809</w:t>
            </w:r>
          </w:p>
        </w:tc>
        <w:tc>
          <w:tcPr>
            <w:tcW w:w="900" w:type="dxa"/>
            <w:tcBorders>
              <w:top w:val="nil"/>
              <w:left w:val="nil"/>
              <w:bottom w:val="single" w:sz="4" w:space="0" w:color="auto"/>
              <w:right w:val="single" w:sz="4" w:space="0" w:color="auto"/>
            </w:tcBorders>
            <w:shd w:val="clear" w:color="auto" w:fill="auto"/>
            <w:noWrap/>
            <w:vAlign w:val="bottom"/>
            <w:hideMark/>
          </w:tcPr>
          <w:p w14:paraId="1A69E1F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$109,532</w:t>
            </w:r>
          </w:p>
        </w:tc>
        <w:tc>
          <w:tcPr>
            <w:tcW w:w="900" w:type="dxa"/>
            <w:tcBorders>
              <w:top w:val="nil"/>
              <w:left w:val="nil"/>
              <w:bottom w:val="single" w:sz="4" w:space="0" w:color="auto"/>
              <w:right w:val="single" w:sz="4" w:space="0" w:color="auto"/>
            </w:tcBorders>
            <w:shd w:val="clear" w:color="auto" w:fill="auto"/>
            <w:noWrap/>
            <w:vAlign w:val="bottom"/>
            <w:hideMark/>
          </w:tcPr>
          <w:p w14:paraId="6B0E5EC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$112,991</w:t>
            </w:r>
          </w:p>
        </w:tc>
        <w:tc>
          <w:tcPr>
            <w:tcW w:w="810" w:type="dxa"/>
            <w:tcBorders>
              <w:top w:val="nil"/>
              <w:left w:val="nil"/>
              <w:bottom w:val="single" w:sz="4" w:space="0" w:color="auto"/>
              <w:right w:val="single" w:sz="4" w:space="0" w:color="auto"/>
            </w:tcBorders>
            <w:shd w:val="clear" w:color="auto" w:fill="auto"/>
            <w:noWrap/>
            <w:vAlign w:val="bottom"/>
            <w:hideMark/>
          </w:tcPr>
          <w:p w14:paraId="2156CBE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$83,233</w:t>
            </w:r>
          </w:p>
        </w:tc>
        <w:tc>
          <w:tcPr>
            <w:tcW w:w="810" w:type="dxa"/>
            <w:tcBorders>
              <w:top w:val="nil"/>
              <w:left w:val="nil"/>
              <w:bottom w:val="single" w:sz="4" w:space="0" w:color="auto"/>
              <w:right w:val="single" w:sz="4" w:space="0" w:color="auto"/>
            </w:tcBorders>
            <w:shd w:val="clear" w:color="auto" w:fill="auto"/>
            <w:noWrap/>
            <w:vAlign w:val="bottom"/>
            <w:hideMark/>
          </w:tcPr>
          <w:p w14:paraId="19D99EC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$83,435</w:t>
            </w:r>
          </w:p>
        </w:tc>
        <w:tc>
          <w:tcPr>
            <w:tcW w:w="810" w:type="dxa"/>
            <w:tcBorders>
              <w:top w:val="nil"/>
              <w:left w:val="nil"/>
              <w:bottom w:val="single" w:sz="4" w:space="0" w:color="auto"/>
              <w:right w:val="single" w:sz="4" w:space="0" w:color="auto"/>
            </w:tcBorders>
            <w:shd w:val="clear" w:color="auto" w:fill="auto"/>
            <w:noWrap/>
            <w:vAlign w:val="bottom"/>
            <w:hideMark/>
          </w:tcPr>
          <w:p w14:paraId="4CAC4EA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$83,173</w:t>
            </w:r>
          </w:p>
        </w:tc>
        <w:tc>
          <w:tcPr>
            <w:tcW w:w="810" w:type="dxa"/>
            <w:tcBorders>
              <w:top w:val="nil"/>
              <w:left w:val="nil"/>
              <w:bottom w:val="single" w:sz="4" w:space="0" w:color="auto"/>
              <w:right w:val="single" w:sz="4" w:space="0" w:color="auto"/>
            </w:tcBorders>
            <w:shd w:val="clear" w:color="auto" w:fill="auto"/>
            <w:noWrap/>
            <w:vAlign w:val="bottom"/>
            <w:hideMark/>
          </w:tcPr>
          <w:p w14:paraId="0951E57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$83,573</w:t>
            </w:r>
          </w:p>
        </w:tc>
        <w:tc>
          <w:tcPr>
            <w:tcW w:w="720" w:type="dxa"/>
            <w:tcBorders>
              <w:top w:val="nil"/>
              <w:left w:val="nil"/>
              <w:bottom w:val="single" w:sz="4" w:space="0" w:color="auto"/>
              <w:right w:val="single" w:sz="4" w:space="0" w:color="auto"/>
            </w:tcBorders>
            <w:shd w:val="clear" w:color="auto" w:fill="auto"/>
            <w:noWrap/>
            <w:vAlign w:val="bottom"/>
            <w:hideMark/>
          </w:tcPr>
          <w:p w14:paraId="25DBB6D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$83,567</w:t>
            </w:r>
          </w:p>
        </w:tc>
        <w:tc>
          <w:tcPr>
            <w:tcW w:w="720" w:type="dxa"/>
            <w:tcBorders>
              <w:top w:val="nil"/>
              <w:left w:val="nil"/>
              <w:bottom w:val="single" w:sz="4" w:space="0" w:color="auto"/>
              <w:right w:val="single" w:sz="4" w:space="0" w:color="auto"/>
            </w:tcBorders>
            <w:shd w:val="clear" w:color="auto" w:fill="auto"/>
            <w:noWrap/>
            <w:vAlign w:val="bottom"/>
            <w:hideMark/>
          </w:tcPr>
          <w:p w14:paraId="7901C53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$83,170</w:t>
            </w:r>
          </w:p>
        </w:tc>
        <w:tc>
          <w:tcPr>
            <w:tcW w:w="810" w:type="dxa"/>
            <w:tcBorders>
              <w:top w:val="nil"/>
              <w:left w:val="nil"/>
              <w:bottom w:val="single" w:sz="4" w:space="0" w:color="auto"/>
              <w:right w:val="single" w:sz="4" w:space="0" w:color="auto"/>
            </w:tcBorders>
            <w:shd w:val="clear" w:color="auto" w:fill="auto"/>
            <w:noWrap/>
            <w:vAlign w:val="bottom"/>
            <w:hideMark/>
          </w:tcPr>
          <w:p w14:paraId="53F8E0B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$83,516</w:t>
            </w:r>
          </w:p>
        </w:tc>
        <w:tc>
          <w:tcPr>
            <w:tcW w:w="900" w:type="dxa"/>
            <w:tcBorders>
              <w:top w:val="nil"/>
              <w:left w:val="nil"/>
              <w:bottom w:val="single" w:sz="4" w:space="0" w:color="auto"/>
              <w:right w:val="single" w:sz="4" w:space="0" w:color="auto"/>
            </w:tcBorders>
            <w:shd w:val="clear" w:color="auto" w:fill="auto"/>
            <w:noWrap/>
            <w:vAlign w:val="bottom"/>
            <w:hideMark/>
          </w:tcPr>
          <w:p w14:paraId="0DD2D7B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$111,990</w:t>
            </w:r>
          </w:p>
        </w:tc>
        <w:tc>
          <w:tcPr>
            <w:tcW w:w="990" w:type="dxa"/>
            <w:tcBorders>
              <w:top w:val="nil"/>
              <w:left w:val="nil"/>
              <w:bottom w:val="single" w:sz="4" w:space="0" w:color="auto"/>
              <w:right w:val="single" w:sz="4" w:space="0" w:color="auto"/>
            </w:tcBorders>
            <w:shd w:val="clear" w:color="auto" w:fill="auto"/>
            <w:noWrap/>
            <w:vAlign w:val="bottom"/>
            <w:hideMark/>
          </w:tcPr>
          <w:p w14:paraId="6CAADA5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$114,203</w:t>
            </w:r>
          </w:p>
        </w:tc>
        <w:tc>
          <w:tcPr>
            <w:tcW w:w="990" w:type="dxa"/>
            <w:tcBorders>
              <w:top w:val="nil"/>
              <w:left w:val="nil"/>
              <w:bottom w:val="single" w:sz="4" w:space="0" w:color="auto"/>
              <w:right w:val="single" w:sz="8" w:space="0" w:color="auto"/>
            </w:tcBorders>
            <w:shd w:val="clear" w:color="auto" w:fill="auto"/>
            <w:noWrap/>
            <w:vAlign w:val="bottom"/>
            <w:hideMark/>
          </w:tcPr>
          <w:p w14:paraId="7186A799"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$1,146,193</w:t>
            </w:r>
          </w:p>
        </w:tc>
      </w:tr>
      <w:tr w:rsidR="00602AF9" w:rsidRPr="00602AF9" w14:paraId="70C536E1"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6E90099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60" w:type="dxa"/>
            <w:tcBorders>
              <w:top w:val="nil"/>
              <w:left w:val="nil"/>
              <w:bottom w:val="single" w:sz="4" w:space="0" w:color="auto"/>
              <w:right w:val="single" w:sz="4" w:space="0" w:color="auto"/>
            </w:tcBorders>
            <w:shd w:val="clear" w:color="auto" w:fill="auto"/>
            <w:noWrap/>
            <w:vAlign w:val="bottom"/>
            <w:hideMark/>
          </w:tcPr>
          <w:p w14:paraId="26CDB75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3CFF15E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20F88A4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79DD783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4059DF8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52E1EA9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FF11F1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20434BD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50C23D3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46B26DD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462BF62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1F8EAFA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3FF554B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41BFA90D"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 </w:t>
            </w:r>
          </w:p>
        </w:tc>
      </w:tr>
      <w:tr w:rsidR="00602AF9" w:rsidRPr="00602AF9" w14:paraId="78209EA0"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58D749C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Total Cost of Transmission and Energy</w:t>
            </w:r>
          </w:p>
        </w:tc>
        <w:tc>
          <w:tcPr>
            <w:tcW w:w="760" w:type="dxa"/>
            <w:tcBorders>
              <w:top w:val="nil"/>
              <w:left w:val="nil"/>
              <w:bottom w:val="single" w:sz="4" w:space="0" w:color="auto"/>
              <w:right w:val="single" w:sz="4" w:space="0" w:color="auto"/>
            </w:tcBorders>
            <w:shd w:val="clear" w:color="auto" w:fill="auto"/>
            <w:noWrap/>
            <w:vAlign w:val="bottom"/>
            <w:hideMark/>
          </w:tcPr>
          <w:p w14:paraId="5637253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1C9CD1A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$1,134,667</w:t>
            </w:r>
          </w:p>
        </w:tc>
        <w:tc>
          <w:tcPr>
            <w:tcW w:w="900" w:type="dxa"/>
            <w:tcBorders>
              <w:top w:val="nil"/>
              <w:left w:val="nil"/>
              <w:bottom w:val="single" w:sz="4" w:space="0" w:color="auto"/>
              <w:right w:val="single" w:sz="4" w:space="0" w:color="auto"/>
            </w:tcBorders>
            <w:shd w:val="clear" w:color="auto" w:fill="auto"/>
            <w:noWrap/>
            <w:vAlign w:val="bottom"/>
            <w:hideMark/>
          </w:tcPr>
          <w:p w14:paraId="4724DA5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$910,346</w:t>
            </w:r>
          </w:p>
        </w:tc>
        <w:tc>
          <w:tcPr>
            <w:tcW w:w="900" w:type="dxa"/>
            <w:tcBorders>
              <w:top w:val="nil"/>
              <w:left w:val="nil"/>
              <w:bottom w:val="single" w:sz="4" w:space="0" w:color="auto"/>
              <w:right w:val="single" w:sz="4" w:space="0" w:color="auto"/>
            </w:tcBorders>
            <w:shd w:val="clear" w:color="auto" w:fill="auto"/>
            <w:noWrap/>
            <w:vAlign w:val="bottom"/>
            <w:hideMark/>
          </w:tcPr>
          <w:p w14:paraId="6BD975E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$712,407</w:t>
            </w:r>
          </w:p>
        </w:tc>
        <w:tc>
          <w:tcPr>
            <w:tcW w:w="810" w:type="dxa"/>
            <w:tcBorders>
              <w:top w:val="nil"/>
              <w:left w:val="nil"/>
              <w:bottom w:val="single" w:sz="4" w:space="0" w:color="auto"/>
              <w:right w:val="single" w:sz="4" w:space="0" w:color="auto"/>
            </w:tcBorders>
            <w:shd w:val="clear" w:color="auto" w:fill="auto"/>
            <w:noWrap/>
            <w:vAlign w:val="bottom"/>
            <w:hideMark/>
          </w:tcPr>
          <w:p w14:paraId="108C01A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$642,996</w:t>
            </w:r>
          </w:p>
        </w:tc>
        <w:tc>
          <w:tcPr>
            <w:tcW w:w="810" w:type="dxa"/>
            <w:tcBorders>
              <w:top w:val="nil"/>
              <w:left w:val="nil"/>
              <w:bottom w:val="single" w:sz="4" w:space="0" w:color="auto"/>
              <w:right w:val="single" w:sz="4" w:space="0" w:color="auto"/>
            </w:tcBorders>
            <w:shd w:val="clear" w:color="auto" w:fill="auto"/>
            <w:noWrap/>
            <w:vAlign w:val="bottom"/>
            <w:hideMark/>
          </w:tcPr>
          <w:p w14:paraId="6627E6B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$639,964</w:t>
            </w:r>
          </w:p>
        </w:tc>
        <w:tc>
          <w:tcPr>
            <w:tcW w:w="810" w:type="dxa"/>
            <w:tcBorders>
              <w:top w:val="nil"/>
              <w:left w:val="nil"/>
              <w:bottom w:val="single" w:sz="4" w:space="0" w:color="auto"/>
              <w:right w:val="single" w:sz="4" w:space="0" w:color="auto"/>
            </w:tcBorders>
            <w:shd w:val="clear" w:color="auto" w:fill="auto"/>
            <w:noWrap/>
            <w:vAlign w:val="bottom"/>
            <w:hideMark/>
          </w:tcPr>
          <w:p w14:paraId="23CBCBA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$638,938</w:t>
            </w:r>
          </w:p>
        </w:tc>
        <w:tc>
          <w:tcPr>
            <w:tcW w:w="810" w:type="dxa"/>
            <w:tcBorders>
              <w:top w:val="nil"/>
              <w:left w:val="nil"/>
              <w:bottom w:val="single" w:sz="4" w:space="0" w:color="auto"/>
              <w:right w:val="single" w:sz="4" w:space="0" w:color="auto"/>
            </w:tcBorders>
            <w:shd w:val="clear" w:color="auto" w:fill="auto"/>
            <w:noWrap/>
            <w:vAlign w:val="bottom"/>
            <w:hideMark/>
          </w:tcPr>
          <w:p w14:paraId="5C50D48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$672,332</w:t>
            </w:r>
          </w:p>
        </w:tc>
        <w:tc>
          <w:tcPr>
            <w:tcW w:w="720" w:type="dxa"/>
            <w:tcBorders>
              <w:top w:val="nil"/>
              <w:left w:val="nil"/>
              <w:bottom w:val="single" w:sz="4" w:space="0" w:color="auto"/>
              <w:right w:val="single" w:sz="4" w:space="0" w:color="auto"/>
            </w:tcBorders>
            <w:shd w:val="clear" w:color="auto" w:fill="auto"/>
            <w:noWrap/>
            <w:vAlign w:val="bottom"/>
            <w:hideMark/>
          </w:tcPr>
          <w:p w14:paraId="23F7345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$680,993</w:t>
            </w:r>
          </w:p>
        </w:tc>
        <w:tc>
          <w:tcPr>
            <w:tcW w:w="720" w:type="dxa"/>
            <w:tcBorders>
              <w:top w:val="nil"/>
              <w:left w:val="nil"/>
              <w:bottom w:val="single" w:sz="4" w:space="0" w:color="auto"/>
              <w:right w:val="single" w:sz="4" w:space="0" w:color="auto"/>
            </w:tcBorders>
            <w:shd w:val="clear" w:color="auto" w:fill="auto"/>
            <w:noWrap/>
            <w:vAlign w:val="bottom"/>
            <w:hideMark/>
          </w:tcPr>
          <w:p w14:paraId="5D9F9E8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$653,632</w:t>
            </w:r>
          </w:p>
        </w:tc>
        <w:tc>
          <w:tcPr>
            <w:tcW w:w="810" w:type="dxa"/>
            <w:tcBorders>
              <w:top w:val="nil"/>
              <w:left w:val="nil"/>
              <w:bottom w:val="single" w:sz="4" w:space="0" w:color="auto"/>
              <w:right w:val="single" w:sz="4" w:space="0" w:color="auto"/>
            </w:tcBorders>
            <w:shd w:val="clear" w:color="auto" w:fill="auto"/>
            <w:noWrap/>
            <w:vAlign w:val="bottom"/>
            <w:hideMark/>
          </w:tcPr>
          <w:p w14:paraId="4F91B8B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$663,125</w:t>
            </w:r>
          </w:p>
        </w:tc>
        <w:tc>
          <w:tcPr>
            <w:tcW w:w="900" w:type="dxa"/>
            <w:tcBorders>
              <w:top w:val="nil"/>
              <w:left w:val="nil"/>
              <w:bottom w:val="single" w:sz="4" w:space="0" w:color="auto"/>
              <w:right w:val="single" w:sz="4" w:space="0" w:color="auto"/>
            </w:tcBorders>
            <w:shd w:val="clear" w:color="auto" w:fill="auto"/>
            <w:noWrap/>
            <w:vAlign w:val="bottom"/>
            <w:hideMark/>
          </w:tcPr>
          <w:p w14:paraId="2467771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$907,686</w:t>
            </w:r>
          </w:p>
        </w:tc>
        <w:tc>
          <w:tcPr>
            <w:tcW w:w="990" w:type="dxa"/>
            <w:tcBorders>
              <w:top w:val="nil"/>
              <w:left w:val="nil"/>
              <w:bottom w:val="single" w:sz="4" w:space="0" w:color="auto"/>
              <w:right w:val="single" w:sz="4" w:space="0" w:color="auto"/>
            </w:tcBorders>
            <w:shd w:val="clear" w:color="auto" w:fill="auto"/>
            <w:noWrap/>
            <w:vAlign w:val="bottom"/>
            <w:hideMark/>
          </w:tcPr>
          <w:p w14:paraId="3050221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$1,155,399</w:t>
            </w:r>
          </w:p>
        </w:tc>
        <w:tc>
          <w:tcPr>
            <w:tcW w:w="990" w:type="dxa"/>
            <w:tcBorders>
              <w:top w:val="nil"/>
              <w:left w:val="nil"/>
              <w:bottom w:val="single" w:sz="4" w:space="0" w:color="auto"/>
              <w:right w:val="single" w:sz="8" w:space="0" w:color="auto"/>
            </w:tcBorders>
            <w:shd w:val="clear" w:color="auto" w:fill="auto"/>
            <w:noWrap/>
            <w:vAlign w:val="bottom"/>
            <w:hideMark/>
          </w:tcPr>
          <w:p w14:paraId="0D39A94D"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$9,412,484</w:t>
            </w:r>
          </w:p>
        </w:tc>
      </w:tr>
      <w:tr w:rsidR="00602AF9" w:rsidRPr="00602AF9" w14:paraId="1C4FEAB6"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16724E0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60" w:type="dxa"/>
            <w:tcBorders>
              <w:top w:val="nil"/>
              <w:left w:val="nil"/>
              <w:bottom w:val="single" w:sz="4" w:space="0" w:color="auto"/>
              <w:right w:val="single" w:sz="4" w:space="0" w:color="auto"/>
            </w:tcBorders>
            <w:shd w:val="clear" w:color="auto" w:fill="auto"/>
            <w:noWrap/>
            <w:vAlign w:val="bottom"/>
            <w:hideMark/>
          </w:tcPr>
          <w:p w14:paraId="3A28E7D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4E52256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4070B5A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3EF5C97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63DE4F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F85CDA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0B2FEF5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48FE9F3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6B30134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2E6020A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8D241D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7533FF3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66D39AD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5EE8995A"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 </w:t>
            </w:r>
          </w:p>
        </w:tc>
      </w:tr>
      <w:tr w:rsidR="00602AF9" w:rsidRPr="00602AF9" w14:paraId="73D0D25C"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40EC19DD"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OTHER COSTS</w:t>
            </w:r>
          </w:p>
        </w:tc>
        <w:tc>
          <w:tcPr>
            <w:tcW w:w="760" w:type="dxa"/>
            <w:tcBorders>
              <w:top w:val="nil"/>
              <w:left w:val="nil"/>
              <w:bottom w:val="single" w:sz="4" w:space="0" w:color="auto"/>
              <w:right w:val="single" w:sz="4" w:space="0" w:color="auto"/>
            </w:tcBorders>
            <w:shd w:val="clear" w:color="auto" w:fill="auto"/>
            <w:noWrap/>
            <w:vAlign w:val="bottom"/>
            <w:hideMark/>
          </w:tcPr>
          <w:p w14:paraId="3CA913A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3D636B0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2A0E777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080ABEDF"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1F4916E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5201587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18AC9DD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12EE55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6F211DF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64873AA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32E24C9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2EA05B7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58E11F8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4F831BDD"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 </w:t>
            </w:r>
          </w:p>
        </w:tc>
      </w:tr>
      <w:tr w:rsidR="00602AF9" w:rsidRPr="00602AF9" w14:paraId="06CC46CF"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2D2314E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CAISO Charges</w:t>
            </w:r>
          </w:p>
        </w:tc>
        <w:tc>
          <w:tcPr>
            <w:tcW w:w="760" w:type="dxa"/>
            <w:tcBorders>
              <w:top w:val="nil"/>
              <w:left w:val="nil"/>
              <w:bottom w:val="single" w:sz="4" w:space="0" w:color="auto"/>
              <w:right w:val="single" w:sz="4" w:space="0" w:color="auto"/>
            </w:tcBorders>
            <w:shd w:val="clear" w:color="auto" w:fill="auto"/>
            <w:noWrap/>
            <w:vAlign w:val="bottom"/>
            <w:hideMark/>
          </w:tcPr>
          <w:p w14:paraId="35E5909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42E91DA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$171,115</w:t>
            </w:r>
          </w:p>
        </w:tc>
        <w:tc>
          <w:tcPr>
            <w:tcW w:w="900" w:type="dxa"/>
            <w:tcBorders>
              <w:top w:val="nil"/>
              <w:left w:val="nil"/>
              <w:bottom w:val="single" w:sz="4" w:space="0" w:color="auto"/>
              <w:right w:val="single" w:sz="4" w:space="0" w:color="auto"/>
            </w:tcBorders>
            <w:shd w:val="clear" w:color="auto" w:fill="auto"/>
            <w:noWrap/>
            <w:vAlign w:val="bottom"/>
            <w:hideMark/>
          </w:tcPr>
          <w:p w14:paraId="0422F12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$171,115</w:t>
            </w:r>
          </w:p>
        </w:tc>
        <w:tc>
          <w:tcPr>
            <w:tcW w:w="900" w:type="dxa"/>
            <w:tcBorders>
              <w:top w:val="nil"/>
              <w:left w:val="nil"/>
              <w:bottom w:val="single" w:sz="4" w:space="0" w:color="auto"/>
              <w:right w:val="single" w:sz="4" w:space="0" w:color="auto"/>
            </w:tcBorders>
            <w:shd w:val="clear" w:color="auto" w:fill="auto"/>
            <w:noWrap/>
            <w:vAlign w:val="bottom"/>
            <w:hideMark/>
          </w:tcPr>
          <w:p w14:paraId="4B8B019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$171,115</w:t>
            </w:r>
          </w:p>
        </w:tc>
        <w:tc>
          <w:tcPr>
            <w:tcW w:w="810" w:type="dxa"/>
            <w:tcBorders>
              <w:top w:val="nil"/>
              <w:left w:val="nil"/>
              <w:bottom w:val="single" w:sz="4" w:space="0" w:color="auto"/>
              <w:right w:val="single" w:sz="4" w:space="0" w:color="auto"/>
            </w:tcBorders>
            <w:shd w:val="clear" w:color="auto" w:fill="auto"/>
            <w:noWrap/>
            <w:vAlign w:val="bottom"/>
            <w:hideMark/>
          </w:tcPr>
          <w:p w14:paraId="2EC9118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$171,115</w:t>
            </w:r>
          </w:p>
        </w:tc>
        <w:tc>
          <w:tcPr>
            <w:tcW w:w="810" w:type="dxa"/>
            <w:tcBorders>
              <w:top w:val="nil"/>
              <w:left w:val="nil"/>
              <w:bottom w:val="single" w:sz="4" w:space="0" w:color="auto"/>
              <w:right w:val="single" w:sz="4" w:space="0" w:color="auto"/>
            </w:tcBorders>
            <w:shd w:val="clear" w:color="auto" w:fill="auto"/>
            <w:noWrap/>
            <w:vAlign w:val="bottom"/>
            <w:hideMark/>
          </w:tcPr>
          <w:p w14:paraId="72B2B57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$171,115</w:t>
            </w:r>
          </w:p>
        </w:tc>
        <w:tc>
          <w:tcPr>
            <w:tcW w:w="810" w:type="dxa"/>
            <w:tcBorders>
              <w:top w:val="nil"/>
              <w:left w:val="nil"/>
              <w:bottom w:val="single" w:sz="4" w:space="0" w:color="auto"/>
              <w:right w:val="single" w:sz="4" w:space="0" w:color="auto"/>
            </w:tcBorders>
            <w:shd w:val="clear" w:color="auto" w:fill="auto"/>
            <w:noWrap/>
            <w:vAlign w:val="bottom"/>
            <w:hideMark/>
          </w:tcPr>
          <w:p w14:paraId="4CE9A53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$171,115</w:t>
            </w:r>
          </w:p>
        </w:tc>
        <w:tc>
          <w:tcPr>
            <w:tcW w:w="810" w:type="dxa"/>
            <w:tcBorders>
              <w:top w:val="nil"/>
              <w:left w:val="nil"/>
              <w:bottom w:val="single" w:sz="4" w:space="0" w:color="auto"/>
              <w:right w:val="single" w:sz="4" w:space="0" w:color="auto"/>
            </w:tcBorders>
            <w:shd w:val="clear" w:color="auto" w:fill="auto"/>
            <w:noWrap/>
            <w:vAlign w:val="bottom"/>
            <w:hideMark/>
          </w:tcPr>
          <w:p w14:paraId="3A745EB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$171,115</w:t>
            </w:r>
          </w:p>
        </w:tc>
        <w:tc>
          <w:tcPr>
            <w:tcW w:w="720" w:type="dxa"/>
            <w:tcBorders>
              <w:top w:val="nil"/>
              <w:left w:val="nil"/>
              <w:bottom w:val="single" w:sz="4" w:space="0" w:color="auto"/>
              <w:right w:val="single" w:sz="4" w:space="0" w:color="auto"/>
            </w:tcBorders>
            <w:shd w:val="clear" w:color="auto" w:fill="auto"/>
            <w:noWrap/>
            <w:vAlign w:val="bottom"/>
            <w:hideMark/>
          </w:tcPr>
          <w:p w14:paraId="1D615DC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$171,115</w:t>
            </w:r>
          </w:p>
        </w:tc>
        <w:tc>
          <w:tcPr>
            <w:tcW w:w="720" w:type="dxa"/>
            <w:tcBorders>
              <w:top w:val="nil"/>
              <w:left w:val="nil"/>
              <w:bottom w:val="single" w:sz="4" w:space="0" w:color="auto"/>
              <w:right w:val="single" w:sz="4" w:space="0" w:color="auto"/>
            </w:tcBorders>
            <w:shd w:val="clear" w:color="auto" w:fill="auto"/>
            <w:noWrap/>
            <w:vAlign w:val="bottom"/>
            <w:hideMark/>
          </w:tcPr>
          <w:p w14:paraId="3B568A7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$171,115</w:t>
            </w:r>
          </w:p>
        </w:tc>
        <w:tc>
          <w:tcPr>
            <w:tcW w:w="810" w:type="dxa"/>
            <w:tcBorders>
              <w:top w:val="nil"/>
              <w:left w:val="nil"/>
              <w:bottom w:val="single" w:sz="4" w:space="0" w:color="auto"/>
              <w:right w:val="single" w:sz="4" w:space="0" w:color="auto"/>
            </w:tcBorders>
            <w:shd w:val="clear" w:color="auto" w:fill="auto"/>
            <w:noWrap/>
            <w:vAlign w:val="bottom"/>
            <w:hideMark/>
          </w:tcPr>
          <w:p w14:paraId="020A801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$171,115</w:t>
            </w:r>
          </w:p>
        </w:tc>
        <w:tc>
          <w:tcPr>
            <w:tcW w:w="900" w:type="dxa"/>
            <w:tcBorders>
              <w:top w:val="nil"/>
              <w:left w:val="nil"/>
              <w:bottom w:val="single" w:sz="4" w:space="0" w:color="auto"/>
              <w:right w:val="single" w:sz="4" w:space="0" w:color="auto"/>
            </w:tcBorders>
            <w:shd w:val="clear" w:color="auto" w:fill="auto"/>
            <w:noWrap/>
            <w:vAlign w:val="bottom"/>
            <w:hideMark/>
          </w:tcPr>
          <w:p w14:paraId="67E01D0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$171,115</w:t>
            </w:r>
          </w:p>
        </w:tc>
        <w:tc>
          <w:tcPr>
            <w:tcW w:w="990" w:type="dxa"/>
            <w:tcBorders>
              <w:top w:val="nil"/>
              <w:left w:val="nil"/>
              <w:bottom w:val="single" w:sz="4" w:space="0" w:color="auto"/>
              <w:right w:val="single" w:sz="4" w:space="0" w:color="auto"/>
            </w:tcBorders>
            <w:shd w:val="clear" w:color="auto" w:fill="auto"/>
            <w:noWrap/>
            <w:vAlign w:val="bottom"/>
            <w:hideMark/>
          </w:tcPr>
          <w:p w14:paraId="1BC5DA3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$171,115</w:t>
            </w:r>
          </w:p>
        </w:tc>
        <w:tc>
          <w:tcPr>
            <w:tcW w:w="990" w:type="dxa"/>
            <w:tcBorders>
              <w:top w:val="nil"/>
              <w:left w:val="nil"/>
              <w:bottom w:val="single" w:sz="4" w:space="0" w:color="auto"/>
              <w:right w:val="single" w:sz="8" w:space="0" w:color="auto"/>
            </w:tcBorders>
            <w:shd w:val="clear" w:color="auto" w:fill="auto"/>
            <w:noWrap/>
            <w:vAlign w:val="bottom"/>
            <w:hideMark/>
          </w:tcPr>
          <w:p w14:paraId="1050CCC4"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$2,053,379</w:t>
            </w:r>
          </w:p>
        </w:tc>
      </w:tr>
      <w:tr w:rsidR="00602AF9" w:rsidRPr="00602AF9" w14:paraId="5DA79488"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65C5313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Schedule Coordinator Fee/Dispatch</w:t>
            </w:r>
          </w:p>
        </w:tc>
        <w:tc>
          <w:tcPr>
            <w:tcW w:w="760" w:type="dxa"/>
            <w:tcBorders>
              <w:top w:val="nil"/>
              <w:left w:val="nil"/>
              <w:bottom w:val="single" w:sz="4" w:space="0" w:color="auto"/>
              <w:right w:val="single" w:sz="4" w:space="0" w:color="auto"/>
            </w:tcBorders>
            <w:shd w:val="clear" w:color="auto" w:fill="auto"/>
            <w:noWrap/>
            <w:vAlign w:val="bottom"/>
            <w:hideMark/>
          </w:tcPr>
          <w:p w14:paraId="58FEDA4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4408F64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$7,620</w:t>
            </w:r>
          </w:p>
        </w:tc>
        <w:tc>
          <w:tcPr>
            <w:tcW w:w="900" w:type="dxa"/>
            <w:tcBorders>
              <w:top w:val="nil"/>
              <w:left w:val="nil"/>
              <w:bottom w:val="single" w:sz="4" w:space="0" w:color="auto"/>
              <w:right w:val="single" w:sz="4" w:space="0" w:color="auto"/>
            </w:tcBorders>
            <w:shd w:val="clear" w:color="auto" w:fill="auto"/>
            <w:noWrap/>
            <w:vAlign w:val="bottom"/>
            <w:hideMark/>
          </w:tcPr>
          <w:p w14:paraId="26DD519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$7,620</w:t>
            </w:r>
          </w:p>
        </w:tc>
        <w:tc>
          <w:tcPr>
            <w:tcW w:w="900" w:type="dxa"/>
            <w:tcBorders>
              <w:top w:val="nil"/>
              <w:left w:val="nil"/>
              <w:bottom w:val="single" w:sz="4" w:space="0" w:color="auto"/>
              <w:right w:val="single" w:sz="4" w:space="0" w:color="auto"/>
            </w:tcBorders>
            <w:shd w:val="clear" w:color="auto" w:fill="auto"/>
            <w:noWrap/>
            <w:vAlign w:val="bottom"/>
            <w:hideMark/>
          </w:tcPr>
          <w:p w14:paraId="138F1BF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$7,620</w:t>
            </w:r>
          </w:p>
        </w:tc>
        <w:tc>
          <w:tcPr>
            <w:tcW w:w="810" w:type="dxa"/>
            <w:tcBorders>
              <w:top w:val="nil"/>
              <w:left w:val="nil"/>
              <w:bottom w:val="single" w:sz="4" w:space="0" w:color="auto"/>
              <w:right w:val="single" w:sz="4" w:space="0" w:color="auto"/>
            </w:tcBorders>
            <w:shd w:val="clear" w:color="auto" w:fill="auto"/>
            <w:noWrap/>
            <w:vAlign w:val="bottom"/>
            <w:hideMark/>
          </w:tcPr>
          <w:p w14:paraId="7430A8F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$7,620</w:t>
            </w:r>
          </w:p>
        </w:tc>
        <w:tc>
          <w:tcPr>
            <w:tcW w:w="810" w:type="dxa"/>
            <w:tcBorders>
              <w:top w:val="nil"/>
              <w:left w:val="nil"/>
              <w:bottom w:val="single" w:sz="4" w:space="0" w:color="auto"/>
              <w:right w:val="single" w:sz="4" w:space="0" w:color="auto"/>
            </w:tcBorders>
            <w:shd w:val="clear" w:color="auto" w:fill="auto"/>
            <w:noWrap/>
            <w:vAlign w:val="bottom"/>
            <w:hideMark/>
          </w:tcPr>
          <w:p w14:paraId="09CF34E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$7,620</w:t>
            </w:r>
          </w:p>
        </w:tc>
        <w:tc>
          <w:tcPr>
            <w:tcW w:w="810" w:type="dxa"/>
            <w:tcBorders>
              <w:top w:val="nil"/>
              <w:left w:val="nil"/>
              <w:bottom w:val="single" w:sz="4" w:space="0" w:color="auto"/>
              <w:right w:val="single" w:sz="4" w:space="0" w:color="auto"/>
            </w:tcBorders>
            <w:shd w:val="clear" w:color="auto" w:fill="auto"/>
            <w:noWrap/>
            <w:vAlign w:val="bottom"/>
            <w:hideMark/>
          </w:tcPr>
          <w:p w14:paraId="6D2DFAE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$7,620</w:t>
            </w:r>
          </w:p>
        </w:tc>
        <w:tc>
          <w:tcPr>
            <w:tcW w:w="810" w:type="dxa"/>
            <w:tcBorders>
              <w:top w:val="nil"/>
              <w:left w:val="nil"/>
              <w:bottom w:val="single" w:sz="4" w:space="0" w:color="auto"/>
              <w:right w:val="single" w:sz="4" w:space="0" w:color="auto"/>
            </w:tcBorders>
            <w:shd w:val="clear" w:color="auto" w:fill="auto"/>
            <w:noWrap/>
            <w:vAlign w:val="bottom"/>
            <w:hideMark/>
          </w:tcPr>
          <w:p w14:paraId="17FF607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$7,620</w:t>
            </w:r>
          </w:p>
        </w:tc>
        <w:tc>
          <w:tcPr>
            <w:tcW w:w="720" w:type="dxa"/>
            <w:tcBorders>
              <w:top w:val="nil"/>
              <w:left w:val="nil"/>
              <w:bottom w:val="single" w:sz="4" w:space="0" w:color="auto"/>
              <w:right w:val="single" w:sz="4" w:space="0" w:color="auto"/>
            </w:tcBorders>
            <w:shd w:val="clear" w:color="auto" w:fill="auto"/>
            <w:noWrap/>
            <w:vAlign w:val="bottom"/>
            <w:hideMark/>
          </w:tcPr>
          <w:p w14:paraId="3B24621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$7,620</w:t>
            </w:r>
          </w:p>
        </w:tc>
        <w:tc>
          <w:tcPr>
            <w:tcW w:w="720" w:type="dxa"/>
            <w:tcBorders>
              <w:top w:val="nil"/>
              <w:left w:val="nil"/>
              <w:bottom w:val="single" w:sz="4" w:space="0" w:color="auto"/>
              <w:right w:val="single" w:sz="4" w:space="0" w:color="auto"/>
            </w:tcBorders>
            <w:shd w:val="clear" w:color="auto" w:fill="auto"/>
            <w:noWrap/>
            <w:vAlign w:val="bottom"/>
            <w:hideMark/>
          </w:tcPr>
          <w:p w14:paraId="7DD4C4C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$7,620</w:t>
            </w:r>
          </w:p>
        </w:tc>
        <w:tc>
          <w:tcPr>
            <w:tcW w:w="810" w:type="dxa"/>
            <w:tcBorders>
              <w:top w:val="nil"/>
              <w:left w:val="nil"/>
              <w:bottom w:val="single" w:sz="4" w:space="0" w:color="auto"/>
              <w:right w:val="single" w:sz="4" w:space="0" w:color="auto"/>
            </w:tcBorders>
            <w:shd w:val="clear" w:color="auto" w:fill="auto"/>
            <w:noWrap/>
            <w:vAlign w:val="bottom"/>
            <w:hideMark/>
          </w:tcPr>
          <w:p w14:paraId="668EFD9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$7,620</w:t>
            </w:r>
          </w:p>
        </w:tc>
        <w:tc>
          <w:tcPr>
            <w:tcW w:w="900" w:type="dxa"/>
            <w:tcBorders>
              <w:top w:val="nil"/>
              <w:left w:val="nil"/>
              <w:bottom w:val="single" w:sz="4" w:space="0" w:color="auto"/>
              <w:right w:val="single" w:sz="4" w:space="0" w:color="auto"/>
            </w:tcBorders>
            <w:shd w:val="clear" w:color="auto" w:fill="auto"/>
            <w:noWrap/>
            <w:vAlign w:val="bottom"/>
            <w:hideMark/>
          </w:tcPr>
          <w:p w14:paraId="16A41D5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$7,620</w:t>
            </w:r>
          </w:p>
        </w:tc>
        <w:tc>
          <w:tcPr>
            <w:tcW w:w="990" w:type="dxa"/>
            <w:tcBorders>
              <w:top w:val="nil"/>
              <w:left w:val="nil"/>
              <w:bottom w:val="single" w:sz="4" w:space="0" w:color="auto"/>
              <w:right w:val="single" w:sz="4" w:space="0" w:color="auto"/>
            </w:tcBorders>
            <w:shd w:val="clear" w:color="auto" w:fill="auto"/>
            <w:noWrap/>
            <w:vAlign w:val="bottom"/>
            <w:hideMark/>
          </w:tcPr>
          <w:p w14:paraId="310774D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$7,620</w:t>
            </w:r>
          </w:p>
        </w:tc>
        <w:tc>
          <w:tcPr>
            <w:tcW w:w="990" w:type="dxa"/>
            <w:tcBorders>
              <w:top w:val="nil"/>
              <w:left w:val="nil"/>
              <w:bottom w:val="single" w:sz="4" w:space="0" w:color="auto"/>
              <w:right w:val="single" w:sz="8" w:space="0" w:color="auto"/>
            </w:tcBorders>
            <w:shd w:val="clear" w:color="auto" w:fill="auto"/>
            <w:noWrap/>
            <w:vAlign w:val="bottom"/>
            <w:hideMark/>
          </w:tcPr>
          <w:p w14:paraId="061B3AB3"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$91,441</w:t>
            </w:r>
          </w:p>
        </w:tc>
      </w:tr>
      <w:tr w:rsidR="00602AF9" w:rsidRPr="00602AF9" w14:paraId="20208FC5"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00FA056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Minimum Nat Gas &amp; Gas Transportation</w:t>
            </w:r>
          </w:p>
        </w:tc>
        <w:tc>
          <w:tcPr>
            <w:tcW w:w="760" w:type="dxa"/>
            <w:tcBorders>
              <w:top w:val="nil"/>
              <w:left w:val="nil"/>
              <w:bottom w:val="single" w:sz="4" w:space="0" w:color="auto"/>
              <w:right w:val="single" w:sz="4" w:space="0" w:color="auto"/>
            </w:tcBorders>
            <w:shd w:val="clear" w:color="auto" w:fill="auto"/>
            <w:noWrap/>
            <w:vAlign w:val="bottom"/>
            <w:hideMark/>
          </w:tcPr>
          <w:p w14:paraId="12AD9AF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291E636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$3,927</w:t>
            </w:r>
          </w:p>
        </w:tc>
        <w:tc>
          <w:tcPr>
            <w:tcW w:w="900" w:type="dxa"/>
            <w:tcBorders>
              <w:top w:val="nil"/>
              <w:left w:val="nil"/>
              <w:bottom w:val="single" w:sz="4" w:space="0" w:color="auto"/>
              <w:right w:val="single" w:sz="4" w:space="0" w:color="auto"/>
            </w:tcBorders>
            <w:shd w:val="clear" w:color="auto" w:fill="auto"/>
            <w:noWrap/>
            <w:vAlign w:val="bottom"/>
            <w:hideMark/>
          </w:tcPr>
          <w:p w14:paraId="0DD72BF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$5,036</w:t>
            </w:r>
          </w:p>
        </w:tc>
        <w:tc>
          <w:tcPr>
            <w:tcW w:w="900" w:type="dxa"/>
            <w:tcBorders>
              <w:top w:val="nil"/>
              <w:left w:val="nil"/>
              <w:bottom w:val="single" w:sz="4" w:space="0" w:color="auto"/>
              <w:right w:val="single" w:sz="4" w:space="0" w:color="auto"/>
            </w:tcBorders>
            <w:shd w:val="clear" w:color="auto" w:fill="auto"/>
            <w:noWrap/>
            <w:vAlign w:val="bottom"/>
            <w:hideMark/>
          </w:tcPr>
          <w:p w14:paraId="12BE428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$4,364</w:t>
            </w:r>
          </w:p>
        </w:tc>
        <w:tc>
          <w:tcPr>
            <w:tcW w:w="810" w:type="dxa"/>
            <w:tcBorders>
              <w:top w:val="nil"/>
              <w:left w:val="nil"/>
              <w:bottom w:val="single" w:sz="4" w:space="0" w:color="auto"/>
              <w:right w:val="single" w:sz="4" w:space="0" w:color="auto"/>
            </w:tcBorders>
            <w:shd w:val="clear" w:color="auto" w:fill="auto"/>
            <w:noWrap/>
            <w:vAlign w:val="bottom"/>
            <w:hideMark/>
          </w:tcPr>
          <w:p w14:paraId="280B72E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$5,341</w:t>
            </w:r>
          </w:p>
        </w:tc>
        <w:tc>
          <w:tcPr>
            <w:tcW w:w="810" w:type="dxa"/>
            <w:tcBorders>
              <w:top w:val="nil"/>
              <w:left w:val="nil"/>
              <w:bottom w:val="single" w:sz="4" w:space="0" w:color="auto"/>
              <w:right w:val="single" w:sz="4" w:space="0" w:color="auto"/>
            </w:tcBorders>
            <w:shd w:val="clear" w:color="auto" w:fill="auto"/>
            <w:noWrap/>
            <w:vAlign w:val="bottom"/>
            <w:hideMark/>
          </w:tcPr>
          <w:p w14:paraId="5A42C93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$5,711</w:t>
            </w:r>
          </w:p>
        </w:tc>
        <w:tc>
          <w:tcPr>
            <w:tcW w:w="810" w:type="dxa"/>
            <w:tcBorders>
              <w:top w:val="nil"/>
              <w:left w:val="nil"/>
              <w:bottom w:val="single" w:sz="4" w:space="0" w:color="auto"/>
              <w:right w:val="single" w:sz="4" w:space="0" w:color="auto"/>
            </w:tcBorders>
            <w:shd w:val="clear" w:color="auto" w:fill="auto"/>
            <w:noWrap/>
            <w:vAlign w:val="bottom"/>
            <w:hideMark/>
          </w:tcPr>
          <w:p w14:paraId="4F2D156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$5,593</w:t>
            </w:r>
          </w:p>
        </w:tc>
        <w:tc>
          <w:tcPr>
            <w:tcW w:w="810" w:type="dxa"/>
            <w:tcBorders>
              <w:top w:val="nil"/>
              <w:left w:val="nil"/>
              <w:bottom w:val="single" w:sz="4" w:space="0" w:color="auto"/>
              <w:right w:val="single" w:sz="4" w:space="0" w:color="auto"/>
            </w:tcBorders>
            <w:shd w:val="clear" w:color="auto" w:fill="auto"/>
            <w:noWrap/>
            <w:vAlign w:val="bottom"/>
            <w:hideMark/>
          </w:tcPr>
          <w:p w14:paraId="0F9B2C9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$4,816</w:t>
            </w:r>
          </w:p>
        </w:tc>
        <w:tc>
          <w:tcPr>
            <w:tcW w:w="720" w:type="dxa"/>
            <w:tcBorders>
              <w:top w:val="nil"/>
              <w:left w:val="nil"/>
              <w:bottom w:val="single" w:sz="4" w:space="0" w:color="auto"/>
              <w:right w:val="single" w:sz="4" w:space="0" w:color="auto"/>
            </w:tcBorders>
            <w:shd w:val="clear" w:color="auto" w:fill="auto"/>
            <w:noWrap/>
            <w:vAlign w:val="bottom"/>
            <w:hideMark/>
          </w:tcPr>
          <w:p w14:paraId="4F09A53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$5,687</w:t>
            </w:r>
          </w:p>
        </w:tc>
        <w:tc>
          <w:tcPr>
            <w:tcW w:w="720" w:type="dxa"/>
            <w:tcBorders>
              <w:top w:val="nil"/>
              <w:left w:val="nil"/>
              <w:bottom w:val="single" w:sz="4" w:space="0" w:color="auto"/>
              <w:right w:val="single" w:sz="4" w:space="0" w:color="auto"/>
            </w:tcBorders>
            <w:shd w:val="clear" w:color="auto" w:fill="auto"/>
            <w:noWrap/>
            <w:vAlign w:val="bottom"/>
            <w:hideMark/>
          </w:tcPr>
          <w:p w14:paraId="401345E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$4,603</w:t>
            </w:r>
          </w:p>
        </w:tc>
        <w:tc>
          <w:tcPr>
            <w:tcW w:w="810" w:type="dxa"/>
            <w:tcBorders>
              <w:top w:val="nil"/>
              <w:left w:val="nil"/>
              <w:bottom w:val="single" w:sz="4" w:space="0" w:color="auto"/>
              <w:right w:val="single" w:sz="4" w:space="0" w:color="auto"/>
            </w:tcBorders>
            <w:shd w:val="clear" w:color="auto" w:fill="auto"/>
            <w:noWrap/>
            <w:vAlign w:val="bottom"/>
            <w:hideMark/>
          </w:tcPr>
          <w:p w14:paraId="3E6EA257"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$5,064</w:t>
            </w:r>
          </w:p>
        </w:tc>
        <w:tc>
          <w:tcPr>
            <w:tcW w:w="900" w:type="dxa"/>
            <w:tcBorders>
              <w:top w:val="nil"/>
              <w:left w:val="nil"/>
              <w:bottom w:val="single" w:sz="4" w:space="0" w:color="auto"/>
              <w:right w:val="single" w:sz="4" w:space="0" w:color="auto"/>
            </w:tcBorders>
            <w:shd w:val="clear" w:color="auto" w:fill="auto"/>
            <w:noWrap/>
            <w:vAlign w:val="bottom"/>
            <w:hideMark/>
          </w:tcPr>
          <w:p w14:paraId="3556A62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$5,040</w:t>
            </w:r>
          </w:p>
        </w:tc>
        <w:tc>
          <w:tcPr>
            <w:tcW w:w="990" w:type="dxa"/>
            <w:tcBorders>
              <w:top w:val="nil"/>
              <w:left w:val="nil"/>
              <w:bottom w:val="single" w:sz="4" w:space="0" w:color="auto"/>
              <w:right w:val="single" w:sz="4" w:space="0" w:color="auto"/>
            </w:tcBorders>
            <w:shd w:val="clear" w:color="auto" w:fill="auto"/>
            <w:noWrap/>
            <w:vAlign w:val="bottom"/>
            <w:hideMark/>
          </w:tcPr>
          <w:p w14:paraId="5830984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-$130</w:t>
            </w:r>
          </w:p>
        </w:tc>
        <w:tc>
          <w:tcPr>
            <w:tcW w:w="990" w:type="dxa"/>
            <w:tcBorders>
              <w:top w:val="nil"/>
              <w:left w:val="nil"/>
              <w:bottom w:val="single" w:sz="4" w:space="0" w:color="auto"/>
              <w:right w:val="single" w:sz="8" w:space="0" w:color="auto"/>
            </w:tcBorders>
            <w:shd w:val="clear" w:color="auto" w:fill="auto"/>
            <w:noWrap/>
            <w:vAlign w:val="bottom"/>
            <w:hideMark/>
          </w:tcPr>
          <w:p w14:paraId="5B4FD162"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$55,052</w:t>
            </w:r>
          </w:p>
        </w:tc>
      </w:tr>
      <w:tr w:rsidR="00602AF9" w:rsidRPr="00602AF9" w14:paraId="3937321D"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1C38330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Total</w:t>
            </w:r>
          </w:p>
        </w:tc>
        <w:tc>
          <w:tcPr>
            <w:tcW w:w="760" w:type="dxa"/>
            <w:tcBorders>
              <w:top w:val="nil"/>
              <w:left w:val="nil"/>
              <w:bottom w:val="single" w:sz="4" w:space="0" w:color="auto"/>
              <w:right w:val="single" w:sz="4" w:space="0" w:color="auto"/>
            </w:tcBorders>
            <w:shd w:val="clear" w:color="auto" w:fill="auto"/>
            <w:noWrap/>
            <w:vAlign w:val="bottom"/>
            <w:hideMark/>
          </w:tcPr>
          <w:p w14:paraId="3309C7A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193CB85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$182,662</w:t>
            </w:r>
          </w:p>
        </w:tc>
        <w:tc>
          <w:tcPr>
            <w:tcW w:w="900" w:type="dxa"/>
            <w:tcBorders>
              <w:top w:val="nil"/>
              <w:left w:val="nil"/>
              <w:bottom w:val="single" w:sz="4" w:space="0" w:color="auto"/>
              <w:right w:val="single" w:sz="4" w:space="0" w:color="auto"/>
            </w:tcBorders>
            <w:shd w:val="clear" w:color="auto" w:fill="auto"/>
            <w:noWrap/>
            <w:vAlign w:val="bottom"/>
            <w:hideMark/>
          </w:tcPr>
          <w:p w14:paraId="4978D2A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$183,771</w:t>
            </w:r>
          </w:p>
        </w:tc>
        <w:tc>
          <w:tcPr>
            <w:tcW w:w="900" w:type="dxa"/>
            <w:tcBorders>
              <w:top w:val="nil"/>
              <w:left w:val="nil"/>
              <w:bottom w:val="single" w:sz="4" w:space="0" w:color="auto"/>
              <w:right w:val="single" w:sz="4" w:space="0" w:color="auto"/>
            </w:tcBorders>
            <w:shd w:val="clear" w:color="auto" w:fill="auto"/>
            <w:noWrap/>
            <w:vAlign w:val="bottom"/>
            <w:hideMark/>
          </w:tcPr>
          <w:p w14:paraId="3B36EDF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$183,099</w:t>
            </w:r>
          </w:p>
        </w:tc>
        <w:tc>
          <w:tcPr>
            <w:tcW w:w="810" w:type="dxa"/>
            <w:tcBorders>
              <w:top w:val="nil"/>
              <w:left w:val="nil"/>
              <w:bottom w:val="single" w:sz="4" w:space="0" w:color="auto"/>
              <w:right w:val="single" w:sz="4" w:space="0" w:color="auto"/>
            </w:tcBorders>
            <w:shd w:val="clear" w:color="auto" w:fill="auto"/>
            <w:noWrap/>
            <w:vAlign w:val="bottom"/>
            <w:hideMark/>
          </w:tcPr>
          <w:p w14:paraId="45551D7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$184,076</w:t>
            </w:r>
          </w:p>
        </w:tc>
        <w:tc>
          <w:tcPr>
            <w:tcW w:w="810" w:type="dxa"/>
            <w:tcBorders>
              <w:top w:val="nil"/>
              <w:left w:val="nil"/>
              <w:bottom w:val="single" w:sz="4" w:space="0" w:color="auto"/>
              <w:right w:val="single" w:sz="4" w:space="0" w:color="auto"/>
            </w:tcBorders>
            <w:shd w:val="clear" w:color="auto" w:fill="auto"/>
            <w:noWrap/>
            <w:vAlign w:val="bottom"/>
            <w:hideMark/>
          </w:tcPr>
          <w:p w14:paraId="6D5913A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$184,446</w:t>
            </w:r>
          </w:p>
        </w:tc>
        <w:tc>
          <w:tcPr>
            <w:tcW w:w="810" w:type="dxa"/>
            <w:tcBorders>
              <w:top w:val="nil"/>
              <w:left w:val="nil"/>
              <w:bottom w:val="single" w:sz="4" w:space="0" w:color="auto"/>
              <w:right w:val="single" w:sz="4" w:space="0" w:color="auto"/>
            </w:tcBorders>
            <w:shd w:val="clear" w:color="auto" w:fill="auto"/>
            <w:noWrap/>
            <w:vAlign w:val="bottom"/>
            <w:hideMark/>
          </w:tcPr>
          <w:p w14:paraId="0D55012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$184,328</w:t>
            </w:r>
          </w:p>
        </w:tc>
        <w:tc>
          <w:tcPr>
            <w:tcW w:w="810" w:type="dxa"/>
            <w:tcBorders>
              <w:top w:val="nil"/>
              <w:left w:val="nil"/>
              <w:bottom w:val="single" w:sz="4" w:space="0" w:color="auto"/>
              <w:right w:val="single" w:sz="4" w:space="0" w:color="auto"/>
            </w:tcBorders>
            <w:shd w:val="clear" w:color="auto" w:fill="auto"/>
            <w:noWrap/>
            <w:vAlign w:val="bottom"/>
            <w:hideMark/>
          </w:tcPr>
          <w:p w14:paraId="111A3A9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$183,551</w:t>
            </w:r>
          </w:p>
        </w:tc>
        <w:tc>
          <w:tcPr>
            <w:tcW w:w="720" w:type="dxa"/>
            <w:tcBorders>
              <w:top w:val="nil"/>
              <w:left w:val="nil"/>
              <w:bottom w:val="single" w:sz="4" w:space="0" w:color="auto"/>
              <w:right w:val="single" w:sz="4" w:space="0" w:color="auto"/>
            </w:tcBorders>
            <w:shd w:val="clear" w:color="auto" w:fill="auto"/>
            <w:noWrap/>
            <w:vAlign w:val="bottom"/>
            <w:hideMark/>
          </w:tcPr>
          <w:p w14:paraId="3647862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$184,422</w:t>
            </w:r>
          </w:p>
        </w:tc>
        <w:tc>
          <w:tcPr>
            <w:tcW w:w="720" w:type="dxa"/>
            <w:tcBorders>
              <w:top w:val="nil"/>
              <w:left w:val="nil"/>
              <w:bottom w:val="single" w:sz="4" w:space="0" w:color="auto"/>
              <w:right w:val="single" w:sz="4" w:space="0" w:color="auto"/>
            </w:tcBorders>
            <w:shd w:val="clear" w:color="auto" w:fill="auto"/>
            <w:noWrap/>
            <w:vAlign w:val="bottom"/>
            <w:hideMark/>
          </w:tcPr>
          <w:p w14:paraId="70F18BC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$183,338</w:t>
            </w:r>
          </w:p>
        </w:tc>
        <w:tc>
          <w:tcPr>
            <w:tcW w:w="810" w:type="dxa"/>
            <w:tcBorders>
              <w:top w:val="nil"/>
              <w:left w:val="nil"/>
              <w:bottom w:val="single" w:sz="4" w:space="0" w:color="auto"/>
              <w:right w:val="single" w:sz="4" w:space="0" w:color="auto"/>
            </w:tcBorders>
            <w:shd w:val="clear" w:color="auto" w:fill="auto"/>
            <w:noWrap/>
            <w:vAlign w:val="bottom"/>
            <w:hideMark/>
          </w:tcPr>
          <w:p w14:paraId="7D8D6CA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$183,799</w:t>
            </w:r>
          </w:p>
        </w:tc>
        <w:tc>
          <w:tcPr>
            <w:tcW w:w="900" w:type="dxa"/>
            <w:tcBorders>
              <w:top w:val="nil"/>
              <w:left w:val="nil"/>
              <w:bottom w:val="single" w:sz="4" w:space="0" w:color="auto"/>
              <w:right w:val="single" w:sz="4" w:space="0" w:color="auto"/>
            </w:tcBorders>
            <w:shd w:val="clear" w:color="auto" w:fill="auto"/>
            <w:noWrap/>
            <w:vAlign w:val="bottom"/>
            <w:hideMark/>
          </w:tcPr>
          <w:p w14:paraId="358DFE3D"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$183,775</w:t>
            </w:r>
          </w:p>
        </w:tc>
        <w:tc>
          <w:tcPr>
            <w:tcW w:w="990" w:type="dxa"/>
            <w:tcBorders>
              <w:top w:val="nil"/>
              <w:left w:val="nil"/>
              <w:bottom w:val="single" w:sz="4" w:space="0" w:color="auto"/>
              <w:right w:val="single" w:sz="4" w:space="0" w:color="auto"/>
            </w:tcBorders>
            <w:shd w:val="clear" w:color="auto" w:fill="auto"/>
            <w:noWrap/>
            <w:vAlign w:val="bottom"/>
            <w:hideMark/>
          </w:tcPr>
          <w:p w14:paraId="235F2D39"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$178,605</w:t>
            </w:r>
          </w:p>
        </w:tc>
        <w:tc>
          <w:tcPr>
            <w:tcW w:w="990" w:type="dxa"/>
            <w:tcBorders>
              <w:top w:val="nil"/>
              <w:left w:val="nil"/>
              <w:bottom w:val="single" w:sz="4" w:space="0" w:color="auto"/>
              <w:right w:val="single" w:sz="8" w:space="0" w:color="auto"/>
            </w:tcBorders>
            <w:shd w:val="clear" w:color="auto" w:fill="auto"/>
            <w:noWrap/>
            <w:vAlign w:val="bottom"/>
            <w:hideMark/>
          </w:tcPr>
          <w:p w14:paraId="1556ACFD"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$2,199,872</w:t>
            </w:r>
          </w:p>
        </w:tc>
      </w:tr>
      <w:tr w:rsidR="00602AF9" w:rsidRPr="00602AF9" w14:paraId="1558744D"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158A51F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60" w:type="dxa"/>
            <w:tcBorders>
              <w:top w:val="nil"/>
              <w:left w:val="nil"/>
              <w:bottom w:val="single" w:sz="4" w:space="0" w:color="auto"/>
              <w:right w:val="single" w:sz="4" w:space="0" w:color="auto"/>
            </w:tcBorders>
            <w:shd w:val="clear" w:color="auto" w:fill="auto"/>
            <w:noWrap/>
            <w:vAlign w:val="bottom"/>
            <w:hideMark/>
          </w:tcPr>
          <w:p w14:paraId="7677128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510E757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32BC7D71"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0425288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209079A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6198588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2C8A2BB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4BBB9CB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7777E9C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4" w:space="0" w:color="auto"/>
              <w:right w:val="single" w:sz="4" w:space="0" w:color="auto"/>
            </w:tcBorders>
            <w:shd w:val="clear" w:color="auto" w:fill="auto"/>
            <w:noWrap/>
            <w:vAlign w:val="bottom"/>
            <w:hideMark/>
          </w:tcPr>
          <w:p w14:paraId="4E505434"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4" w:space="0" w:color="auto"/>
              <w:right w:val="single" w:sz="4" w:space="0" w:color="auto"/>
            </w:tcBorders>
            <w:shd w:val="clear" w:color="auto" w:fill="auto"/>
            <w:noWrap/>
            <w:vAlign w:val="bottom"/>
            <w:hideMark/>
          </w:tcPr>
          <w:p w14:paraId="7ABB31B8"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4" w:space="0" w:color="auto"/>
              <w:right w:val="single" w:sz="4" w:space="0" w:color="auto"/>
            </w:tcBorders>
            <w:shd w:val="clear" w:color="auto" w:fill="auto"/>
            <w:noWrap/>
            <w:vAlign w:val="bottom"/>
            <w:hideMark/>
          </w:tcPr>
          <w:p w14:paraId="7A6F501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4" w:space="0" w:color="auto"/>
            </w:tcBorders>
            <w:shd w:val="clear" w:color="auto" w:fill="auto"/>
            <w:noWrap/>
            <w:vAlign w:val="bottom"/>
            <w:hideMark/>
          </w:tcPr>
          <w:p w14:paraId="1B6039B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4" w:space="0" w:color="auto"/>
              <w:right w:val="single" w:sz="8" w:space="0" w:color="auto"/>
            </w:tcBorders>
            <w:shd w:val="clear" w:color="auto" w:fill="auto"/>
            <w:noWrap/>
            <w:vAlign w:val="bottom"/>
            <w:hideMark/>
          </w:tcPr>
          <w:p w14:paraId="55937766"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 </w:t>
            </w:r>
          </w:p>
        </w:tc>
      </w:tr>
      <w:tr w:rsidR="00602AF9" w:rsidRPr="00602AF9" w14:paraId="3AAC6628"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7D726531"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 xml:space="preserve">TOTAL POWER SUPPLY COSTS </w:t>
            </w:r>
          </w:p>
        </w:tc>
        <w:tc>
          <w:tcPr>
            <w:tcW w:w="760" w:type="dxa"/>
            <w:tcBorders>
              <w:top w:val="nil"/>
              <w:left w:val="nil"/>
              <w:bottom w:val="single" w:sz="4" w:space="0" w:color="auto"/>
              <w:right w:val="single" w:sz="4" w:space="0" w:color="auto"/>
            </w:tcBorders>
            <w:shd w:val="clear" w:color="auto" w:fill="auto"/>
            <w:noWrap/>
            <w:vAlign w:val="bottom"/>
            <w:hideMark/>
          </w:tcPr>
          <w:p w14:paraId="28A103FC"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4422A5B3"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$1,381,196</w:t>
            </w:r>
          </w:p>
        </w:tc>
        <w:tc>
          <w:tcPr>
            <w:tcW w:w="900" w:type="dxa"/>
            <w:tcBorders>
              <w:top w:val="nil"/>
              <w:left w:val="nil"/>
              <w:bottom w:val="single" w:sz="4" w:space="0" w:color="auto"/>
              <w:right w:val="single" w:sz="4" w:space="0" w:color="auto"/>
            </w:tcBorders>
            <w:shd w:val="clear" w:color="auto" w:fill="auto"/>
            <w:noWrap/>
            <w:vAlign w:val="bottom"/>
            <w:hideMark/>
          </w:tcPr>
          <w:p w14:paraId="003BA4FD"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$1,125,310</w:t>
            </w:r>
          </w:p>
        </w:tc>
        <w:tc>
          <w:tcPr>
            <w:tcW w:w="900" w:type="dxa"/>
            <w:tcBorders>
              <w:top w:val="nil"/>
              <w:left w:val="nil"/>
              <w:bottom w:val="single" w:sz="4" w:space="0" w:color="auto"/>
              <w:right w:val="single" w:sz="4" w:space="0" w:color="auto"/>
            </w:tcBorders>
            <w:shd w:val="clear" w:color="auto" w:fill="auto"/>
            <w:noWrap/>
            <w:vAlign w:val="bottom"/>
            <w:hideMark/>
          </w:tcPr>
          <w:p w14:paraId="0B35330A"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$958,706</w:t>
            </w:r>
          </w:p>
        </w:tc>
        <w:tc>
          <w:tcPr>
            <w:tcW w:w="810" w:type="dxa"/>
            <w:tcBorders>
              <w:top w:val="nil"/>
              <w:left w:val="nil"/>
              <w:bottom w:val="single" w:sz="4" w:space="0" w:color="auto"/>
              <w:right w:val="single" w:sz="4" w:space="0" w:color="auto"/>
            </w:tcBorders>
            <w:shd w:val="clear" w:color="auto" w:fill="auto"/>
            <w:noWrap/>
            <w:vAlign w:val="bottom"/>
            <w:hideMark/>
          </w:tcPr>
          <w:p w14:paraId="12F3B1CC"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$858,673</w:t>
            </w:r>
          </w:p>
        </w:tc>
        <w:tc>
          <w:tcPr>
            <w:tcW w:w="810" w:type="dxa"/>
            <w:tcBorders>
              <w:top w:val="nil"/>
              <w:left w:val="nil"/>
              <w:bottom w:val="single" w:sz="4" w:space="0" w:color="auto"/>
              <w:right w:val="single" w:sz="4" w:space="0" w:color="auto"/>
            </w:tcBorders>
            <w:shd w:val="clear" w:color="auto" w:fill="auto"/>
            <w:noWrap/>
            <w:vAlign w:val="bottom"/>
            <w:hideMark/>
          </w:tcPr>
          <w:p w14:paraId="29F89294"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$895,509</w:t>
            </w:r>
          </w:p>
        </w:tc>
        <w:tc>
          <w:tcPr>
            <w:tcW w:w="810" w:type="dxa"/>
            <w:tcBorders>
              <w:top w:val="nil"/>
              <w:left w:val="nil"/>
              <w:bottom w:val="single" w:sz="4" w:space="0" w:color="auto"/>
              <w:right w:val="single" w:sz="4" w:space="0" w:color="auto"/>
            </w:tcBorders>
            <w:shd w:val="clear" w:color="auto" w:fill="auto"/>
            <w:noWrap/>
            <w:vAlign w:val="bottom"/>
            <w:hideMark/>
          </w:tcPr>
          <w:p w14:paraId="401BFA31"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$898,316</w:t>
            </w:r>
          </w:p>
        </w:tc>
        <w:tc>
          <w:tcPr>
            <w:tcW w:w="810" w:type="dxa"/>
            <w:tcBorders>
              <w:top w:val="nil"/>
              <w:left w:val="nil"/>
              <w:bottom w:val="single" w:sz="4" w:space="0" w:color="auto"/>
              <w:right w:val="single" w:sz="4" w:space="0" w:color="auto"/>
            </w:tcBorders>
            <w:shd w:val="clear" w:color="auto" w:fill="auto"/>
            <w:noWrap/>
            <w:vAlign w:val="bottom"/>
            <w:hideMark/>
          </w:tcPr>
          <w:p w14:paraId="0C59F166"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$926,983</w:t>
            </w:r>
          </w:p>
        </w:tc>
        <w:tc>
          <w:tcPr>
            <w:tcW w:w="720" w:type="dxa"/>
            <w:tcBorders>
              <w:top w:val="nil"/>
              <w:left w:val="nil"/>
              <w:bottom w:val="single" w:sz="4" w:space="0" w:color="auto"/>
              <w:right w:val="single" w:sz="4" w:space="0" w:color="auto"/>
            </w:tcBorders>
            <w:shd w:val="clear" w:color="auto" w:fill="auto"/>
            <w:noWrap/>
            <w:vAlign w:val="bottom"/>
            <w:hideMark/>
          </w:tcPr>
          <w:p w14:paraId="718E8BB3"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$932,566</w:t>
            </w:r>
          </w:p>
        </w:tc>
        <w:tc>
          <w:tcPr>
            <w:tcW w:w="720" w:type="dxa"/>
            <w:tcBorders>
              <w:top w:val="nil"/>
              <w:left w:val="nil"/>
              <w:bottom w:val="single" w:sz="4" w:space="0" w:color="auto"/>
              <w:right w:val="single" w:sz="4" w:space="0" w:color="auto"/>
            </w:tcBorders>
            <w:shd w:val="clear" w:color="auto" w:fill="auto"/>
            <w:noWrap/>
            <w:vAlign w:val="bottom"/>
            <w:hideMark/>
          </w:tcPr>
          <w:p w14:paraId="04925455"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$904,120</w:t>
            </w:r>
          </w:p>
        </w:tc>
        <w:tc>
          <w:tcPr>
            <w:tcW w:w="810" w:type="dxa"/>
            <w:tcBorders>
              <w:top w:val="nil"/>
              <w:left w:val="nil"/>
              <w:bottom w:val="single" w:sz="4" w:space="0" w:color="auto"/>
              <w:right w:val="single" w:sz="4" w:space="0" w:color="auto"/>
            </w:tcBorders>
            <w:shd w:val="clear" w:color="auto" w:fill="auto"/>
            <w:noWrap/>
            <w:vAlign w:val="bottom"/>
            <w:hideMark/>
          </w:tcPr>
          <w:p w14:paraId="7CB9EF8E"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$921,974</w:t>
            </w:r>
          </w:p>
        </w:tc>
        <w:tc>
          <w:tcPr>
            <w:tcW w:w="900" w:type="dxa"/>
            <w:tcBorders>
              <w:top w:val="nil"/>
              <w:left w:val="nil"/>
              <w:bottom w:val="single" w:sz="4" w:space="0" w:color="auto"/>
              <w:right w:val="single" w:sz="4" w:space="0" w:color="auto"/>
            </w:tcBorders>
            <w:shd w:val="clear" w:color="auto" w:fill="auto"/>
            <w:noWrap/>
            <w:vAlign w:val="bottom"/>
            <w:hideMark/>
          </w:tcPr>
          <w:p w14:paraId="04282103"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$1,135,424</w:t>
            </w:r>
          </w:p>
        </w:tc>
        <w:tc>
          <w:tcPr>
            <w:tcW w:w="990" w:type="dxa"/>
            <w:tcBorders>
              <w:top w:val="nil"/>
              <w:left w:val="nil"/>
              <w:bottom w:val="single" w:sz="4" w:space="0" w:color="auto"/>
              <w:right w:val="single" w:sz="4" w:space="0" w:color="auto"/>
            </w:tcBorders>
            <w:shd w:val="clear" w:color="auto" w:fill="auto"/>
            <w:noWrap/>
            <w:vAlign w:val="bottom"/>
            <w:hideMark/>
          </w:tcPr>
          <w:p w14:paraId="12871E79"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$1,427,499</w:t>
            </w:r>
          </w:p>
        </w:tc>
        <w:tc>
          <w:tcPr>
            <w:tcW w:w="990" w:type="dxa"/>
            <w:tcBorders>
              <w:top w:val="nil"/>
              <w:left w:val="nil"/>
              <w:bottom w:val="single" w:sz="4" w:space="0" w:color="auto"/>
              <w:right w:val="single" w:sz="8" w:space="0" w:color="auto"/>
            </w:tcBorders>
            <w:shd w:val="clear" w:color="auto" w:fill="auto"/>
            <w:noWrap/>
            <w:vAlign w:val="bottom"/>
            <w:hideMark/>
          </w:tcPr>
          <w:p w14:paraId="64A8CC24"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$12,366,274</w:t>
            </w:r>
          </w:p>
        </w:tc>
      </w:tr>
      <w:tr w:rsidR="00602AF9" w:rsidRPr="00602AF9" w14:paraId="3E4E05FD"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02D7E7A6" w14:textId="77777777" w:rsidR="00602AF9" w:rsidRPr="00602AF9" w:rsidRDefault="00602AF9" w:rsidP="00602AF9">
            <w:pPr>
              <w:spacing w:line="240" w:lineRule="auto"/>
              <w:rPr>
                <w:rFonts w:eastAsia="Times New Roman"/>
                <w:b/>
                <w:bCs/>
                <w:sz w:val="13"/>
                <w:szCs w:val="13"/>
              </w:rPr>
            </w:pPr>
            <w:r w:rsidRPr="00602AF9">
              <w:rPr>
                <w:rFonts w:eastAsia="Times New Roman"/>
                <w:b/>
                <w:bCs/>
                <w:sz w:val="13"/>
                <w:szCs w:val="13"/>
              </w:rPr>
              <w:t>Total Cost/MWh</w:t>
            </w:r>
          </w:p>
        </w:tc>
        <w:tc>
          <w:tcPr>
            <w:tcW w:w="760" w:type="dxa"/>
            <w:tcBorders>
              <w:top w:val="nil"/>
              <w:left w:val="nil"/>
              <w:bottom w:val="single" w:sz="4" w:space="0" w:color="auto"/>
              <w:right w:val="single" w:sz="4" w:space="0" w:color="auto"/>
            </w:tcBorders>
            <w:shd w:val="clear" w:color="auto" w:fill="auto"/>
            <w:noWrap/>
            <w:vAlign w:val="bottom"/>
            <w:hideMark/>
          </w:tcPr>
          <w:p w14:paraId="2FDE79F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04FA989C"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$77.09</w:t>
            </w:r>
          </w:p>
        </w:tc>
        <w:tc>
          <w:tcPr>
            <w:tcW w:w="900" w:type="dxa"/>
            <w:tcBorders>
              <w:top w:val="nil"/>
              <w:left w:val="nil"/>
              <w:bottom w:val="single" w:sz="4" w:space="0" w:color="auto"/>
              <w:right w:val="single" w:sz="4" w:space="0" w:color="auto"/>
            </w:tcBorders>
            <w:shd w:val="clear" w:color="auto" w:fill="auto"/>
            <w:noWrap/>
            <w:vAlign w:val="bottom"/>
            <w:hideMark/>
          </w:tcPr>
          <w:p w14:paraId="1CBD5DE8"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$77.95</w:t>
            </w:r>
          </w:p>
        </w:tc>
        <w:tc>
          <w:tcPr>
            <w:tcW w:w="900" w:type="dxa"/>
            <w:tcBorders>
              <w:top w:val="nil"/>
              <w:left w:val="nil"/>
              <w:bottom w:val="single" w:sz="4" w:space="0" w:color="auto"/>
              <w:right w:val="single" w:sz="4" w:space="0" w:color="auto"/>
            </w:tcBorders>
            <w:shd w:val="clear" w:color="auto" w:fill="auto"/>
            <w:noWrap/>
            <w:vAlign w:val="bottom"/>
            <w:hideMark/>
          </w:tcPr>
          <w:p w14:paraId="27C860D4"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$65.95</w:t>
            </w:r>
          </w:p>
        </w:tc>
        <w:tc>
          <w:tcPr>
            <w:tcW w:w="810" w:type="dxa"/>
            <w:tcBorders>
              <w:top w:val="nil"/>
              <w:left w:val="nil"/>
              <w:bottom w:val="single" w:sz="4" w:space="0" w:color="auto"/>
              <w:right w:val="single" w:sz="4" w:space="0" w:color="auto"/>
            </w:tcBorders>
            <w:shd w:val="clear" w:color="auto" w:fill="auto"/>
            <w:noWrap/>
            <w:vAlign w:val="bottom"/>
            <w:hideMark/>
          </w:tcPr>
          <w:p w14:paraId="4D376CCC"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$71.04</w:t>
            </w:r>
          </w:p>
        </w:tc>
        <w:tc>
          <w:tcPr>
            <w:tcW w:w="810" w:type="dxa"/>
            <w:tcBorders>
              <w:top w:val="nil"/>
              <w:left w:val="nil"/>
              <w:bottom w:val="single" w:sz="4" w:space="0" w:color="auto"/>
              <w:right w:val="single" w:sz="4" w:space="0" w:color="auto"/>
            </w:tcBorders>
            <w:shd w:val="clear" w:color="auto" w:fill="auto"/>
            <w:noWrap/>
            <w:vAlign w:val="bottom"/>
            <w:hideMark/>
          </w:tcPr>
          <w:p w14:paraId="6255A865"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$75.43</w:t>
            </w:r>
          </w:p>
        </w:tc>
        <w:tc>
          <w:tcPr>
            <w:tcW w:w="810" w:type="dxa"/>
            <w:tcBorders>
              <w:top w:val="nil"/>
              <w:left w:val="nil"/>
              <w:bottom w:val="single" w:sz="4" w:space="0" w:color="auto"/>
              <w:right w:val="single" w:sz="4" w:space="0" w:color="auto"/>
            </w:tcBorders>
            <w:shd w:val="clear" w:color="auto" w:fill="auto"/>
            <w:noWrap/>
            <w:vAlign w:val="bottom"/>
            <w:hideMark/>
          </w:tcPr>
          <w:p w14:paraId="0B2A262D"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$76.32</w:t>
            </w:r>
          </w:p>
        </w:tc>
        <w:tc>
          <w:tcPr>
            <w:tcW w:w="810" w:type="dxa"/>
            <w:tcBorders>
              <w:top w:val="nil"/>
              <w:left w:val="nil"/>
              <w:bottom w:val="single" w:sz="4" w:space="0" w:color="auto"/>
              <w:right w:val="single" w:sz="4" w:space="0" w:color="auto"/>
            </w:tcBorders>
            <w:shd w:val="clear" w:color="auto" w:fill="auto"/>
            <w:noWrap/>
            <w:vAlign w:val="bottom"/>
            <w:hideMark/>
          </w:tcPr>
          <w:p w14:paraId="6B074D02"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$71.87</w:t>
            </w:r>
          </w:p>
        </w:tc>
        <w:tc>
          <w:tcPr>
            <w:tcW w:w="720" w:type="dxa"/>
            <w:tcBorders>
              <w:top w:val="nil"/>
              <w:left w:val="nil"/>
              <w:bottom w:val="single" w:sz="4" w:space="0" w:color="auto"/>
              <w:right w:val="single" w:sz="4" w:space="0" w:color="auto"/>
            </w:tcBorders>
            <w:shd w:val="clear" w:color="auto" w:fill="auto"/>
            <w:noWrap/>
            <w:vAlign w:val="bottom"/>
            <w:hideMark/>
          </w:tcPr>
          <w:p w14:paraId="12223C91"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$71.91</w:t>
            </w:r>
          </w:p>
        </w:tc>
        <w:tc>
          <w:tcPr>
            <w:tcW w:w="720" w:type="dxa"/>
            <w:tcBorders>
              <w:top w:val="nil"/>
              <w:left w:val="nil"/>
              <w:bottom w:val="single" w:sz="4" w:space="0" w:color="auto"/>
              <w:right w:val="single" w:sz="4" w:space="0" w:color="auto"/>
            </w:tcBorders>
            <w:shd w:val="clear" w:color="auto" w:fill="auto"/>
            <w:noWrap/>
            <w:vAlign w:val="bottom"/>
            <w:hideMark/>
          </w:tcPr>
          <w:p w14:paraId="467A3D73"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$76.64</w:t>
            </w:r>
          </w:p>
        </w:tc>
        <w:tc>
          <w:tcPr>
            <w:tcW w:w="810" w:type="dxa"/>
            <w:tcBorders>
              <w:top w:val="nil"/>
              <w:left w:val="nil"/>
              <w:bottom w:val="single" w:sz="4" w:space="0" w:color="auto"/>
              <w:right w:val="single" w:sz="4" w:space="0" w:color="auto"/>
            </w:tcBorders>
            <w:shd w:val="clear" w:color="auto" w:fill="auto"/>
            <w:noWrap/>
            <w:vAlign w:val="bottom"/>
            <w:hideMark/>
          </w:tcPr>
          <w:p w14:paraId="5A943626"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$74.65</w:t>
            </w:r>
          </w:p>
        </w:tc>
        <w:tc>
          <w:tcPr>
            <w:tcW w:w="900" w:type="dxa"/>
            <w:tcBorders>
              <w:top w:val="nil"/>
              <w:left w:val="nil"/>
              <w:bottom w:val="single" w:sz="4" w:space="0" w:color="auto"/>
              <w:right w:val="single" w:sz="4" w:space="0" w:color="auto"/>
            </w:tcBorders>
            <w:shd w:val="clear" w:color="auto" w:fill="auto"/>
            <w:noWrap/>
            <w:vAlign w:val="bottom"/>
            <w:hideMark/>
          </w:tcPr>
          <w:p w14:paraId="02EE33B0"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$77.41</w:t>
            </w:r>
          </w:p>
        </w:tc>
        <w:tc>
          <w:tcPr>
            <w:tcW w:w="990" w:type="dxa"/>
            <w:tcBorders>
              <w:top w:val="nil"/>
              <w:left w:val="nil"/>
              <w:bottom w:val="single" w:sz="4" w:space="0" w:color="auto"/>
              <w:right w:val="single" w:sz="4" w:space="0" w:color="auto"/>
            </w:tcBorders>
            <w:shd w:val="clear" w:color="auto" w:fill="auto"/>
            <w:noWrap/>
            <w:vAlign w:val="bottom"/>
            <w:hideMark/>
          </w:tcPr>
          <w:p w14:paraId="07419F4A"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$74.45</w:t>
            </w:r>
          </w:p>
        </w:tc>
        <w:tc>
          <w:tcPr>
            <w:tcW w:w="990" w:type="dxa"/>
            <w:tcBorders>
              <w:top w:val="nil"/>
              <w:left w:val="nil"/>
              <w:bottom w:val="single" w:sz="4" w:space="0" w:color="auto"/>
              <w:right w:val="single" w:sz="8" w:space="0" w:color="auto"/>
            </w:tcBorders>
            <w:shd w:val="clear" w:color="auto" w:fill="auto"/>
            <w:noWrap/>
            <w:vAlign w:val="bottom"/>
            <w:hideMark/>
          </w:tcPr>
          <w:p w14:paraId="7B887DC6" w14:textId="77777777" w:rsidR="00602AF9" w:rsidRPr="00602AF9" w:rsidRDefault="00602AF9" w:rsidP="00602AF9">
            <w:pPr>
              <w:spacing w:line="240" w:lineRule="auto"/>
              <w:jc w:val="right"/>
              <w:rPr>
                <w:rFonts w:eastAsia="Times New Roman"/>
                <w:b/>
                <w:bCs/>
                <w:sz w:val="13"/>
                <w:szCs w:val="13"/>
              </w:rPr>
            </w:pPr>
            <w:r w:rsidRPr="00602AF9">
              <w:rPr>
                <w:rFonts w:eastAsia="Times New Roman"/>
                <w:b/>
                <w:bCs/>
                <w:sz w:val="13"/>
                <w:szCs w:val="13"/>
              </w:rPr>
              <w:t>$74.28</w:t>
            </w:r>
          </w:p>
        </w:tc>
      </w:tr>
      <w:tr w:rsidR="00602AF9" w:rsidRPr="00602AF9" w14:paraId="588F4349"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5248893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Energy Cost</w:t>
            </w:r>
          </w:p>
        </w:tc>
        <w:tc>
          <w:tcPr>
            <w:tcW w:w="760" w:type="dxa"/>
            <w:tcBorders>
              <w:top w:val="nil"/>
              <w:left w:val="nil"/>
              <w:bottom w:val="single" w:sz="4" w:space="0" w:color="auto"/>
              <w:right w:val="single" w:sz="4" w:space="0" w:color="auto"/>
            </w:tcBorders>
            <w:shd w:val="clear" w:color="auto" w:fill="auto"/>
            <w:noWrap/>
            <w:vAlign w:val="bottom"/>
            <w:hideMark/>
          </w:tcPr>
          <w:p w14:paraId="43C4AF57"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6B876476"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$1,020,858</w:t>
            </w:r>
          </w:p>
        </w:tc>
        <w:tc>
          <w:tcPr>
            <w:tcW w:w="900" w:type="dxa"/>
            <w:tcBorders>
              <w:top w:val="nil"/>
              <w:left w:val="nil"/>
              <w:bottom w:val="single" w:sz="4" w:space="0" w:color="auto"/>
              <w:right w:val="single" w:sz="4" w:space="0" w:color="auto"/>
            </w:tcBorders>
            <w:shd w:val="clear" w:color="auto" w:fill="auto"/>
            <w:noWrap/>
            <w:vAlign w:val="bottom"/>
            <w:hideMark/>
          </w:tcPr>
          <w:p w14:paraId="4425E42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$800,814</w:t>
            </w:r>
          </w:p>
        </w:tc>
        <w:tc>
          <w:tcPr>
            <w:tcW w:w="900" w:type="dxa"/>
            <w:tcBorders>
              <w:top w:val="nil"/>
              <w:left w:val="nil"/>
              <w:bottom w:val="single" w:sz="4" w:space="0" w:color="auto"/>
              <w:right w:val="single" w:sz="4" w:space="0" w:color="auto"/>
            </w:tcBorders>
            <w:shd w:val="clear" w:color="auto" w:fill="auto"/>
            <w:noWrap/>
            <w:vAlign w:val="bottom"/>
            <w:hideMark/>
          </w:tcPr>
          <w:p w14:paraId="7CAD70C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$599,416</w:t>
            </w:r>
          </w:p>
        </w:tc>
        <w:tc>
          <w:tcPr>
            <w:tcW w:w="810" w:type="dxa"/>
            <w:tcBorders>
              <w:top w:val="nil"/>
              <w:left w:val="nil"/>
              <w:bottom w:val="single" w:sz="4" w:space="0" w:color="auto"/>
              <w:right w:val="single" w:sz="4" w:space="0" w:color="auto"/>
            </w:tcBorders>
            <w:shd w:val="clear" w:color="auto" w:fill="auto"/>
            <w:noWrap/>
            <w:vAlign w:val="bottom"/>
            <w:hideMark/>
          </w:tcPr>
          <w:p w14:paraId="24CC2AE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$559,763</w:t>
            </w:r>
          </w:p>
        </w:tc>
        <w:tc>
          <w:tcPr>
            <w:tcW w:w="810" w:type="dxa"/>
            <w:tcBorders>
              <w:top w:val="nil"/>
              <w:left w:val="nil"/>
              <w:bottom w:val="single" w:sz="4" w:space="0" w:color="auto"/>
              <w:right w:val="single" w:sz="4" w:space="0" w:color="auto"/>
            </w:tcBorders>
            <w:shd w:val="clear" w:color="auto" w:fill="auto"/>
            <w:noWrap/>
            <w:vAlign w:val="bottom"/>
            <w:hideMark/>
          </w:tcPr>
          <w:p w14:paraId="4796CB2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$556,528</w:t>
            </w:r>
          </w:p>
        </w:tc>
        <w:tc>
          <w:tcPr>
            <w:tcW w:w="810" w:type="dxa"/>
            <w:tcBorders>
              <w:top w:val="nil"/>
              <w:left w:val="nil"/>
              <w:bottom w:val="single" w:sz="4" w:space="0" w:color="auto"/>
              <w:right w:val="single" w:sz="4" w:space="0" w:color="auto"/>
            </w:tcBorders>
            <w:shd w:val="clear" w:color="auto" w:fill="auto"/>
            <w:noWrap/>
            <w:vAlign w:val="bottom"/>
            <w:hideMark/>
          </w:tcPr>
          <w:p w14:paraId="7EFBFB2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$555,765</w:t>
            </w:r>
          </w:p>
        </w:tc>
        <w:tc>
          <w:tcPr>
            <w:tcW w:w="810" w:type="dxa"/>
            <w:tcBorders>
              <w:top w:val="nil"/>
              <w:left w:val="nil"/>
              <w:bottom w:val="single" w:sz="4" w:space="0" w:color="auto"/>
              <w:right w:val="single" w:sz="4" w:space="0" w:color="auto"/>
            </w:tcBorders>
            <w:shd w:val="clear" w:color="auto" w:fill="auto"/>
            <w:noWrap/>
            <w:vAlign w:val="bottom"/>
            <w:hideMark/>
          </w:tcPr>
          <w:p w14:paraId="23DE96D4"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$588,759</w:t>
            </w:r>
          </w:p>
        </w:tc>
        <w:tc>
          <w:tcPr>
            <w:tcW w:w="720" w:type="dxa"/>
            <w:tcBorders>
              <w:top w:val="nil"/>
              <w:left w:val="nil"/>
              <w:bottom w:val="single" w:sz="4" w:space="0" w:color="auto"/>
              <w:right w:val="single" w:sz="4" w:space="0" w:color="auto"/>
            </w:tcBorders>
            <w:shd w:val="clear" w:color="auto" w:fill="auto"/>
            <w:noWrap/>
            <w:vAlign w:val="bottom"/>
            <w:hideMark/>
          </w:tcPr>
          <w:p w14:paraId="2D4D1B8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$597,427</w:t>
            </w:r>
          </w:p>
        </w:tc>
        <w:tc>
          <w:tcPr>
            <w:tcW w:w="720" w:type="dxa"/>
            <w:tcBorders>
              <w:top w:val="nil"/>
              <w:left w:val="nil"/>
              <w:bottom w:val="single" w:sz="4" w:space="0" w:color="auto"/>
              <w:right w:val="single" w:sz="4" w:space="0" w:color="auto"/>
            </w:tcBorders>
            <w:shd w:val="clear" w:color="auto" w:fill="auto"/>
            <w:noWrap/>
            <w:vAlign w:val="bottom"/>
            <w:hideMark/>
          </w:tcPr>
          <w:p w14:paraId="0225119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$570,462</w:t>
            </w:r>
          </w:p>
        </w:tc>
        <w:tc>
          <w:tcPr>
            <w:tcW w:w="810" w:type="dxa"/>
            <w:tcBorders>
              <w:top w:val="nil"/>
              <w:left w:val="nil"/>
              <w:bottom w:val="single" w:sz="4" w:space="0" w:color="auto"/>
              <w:right w:val="single" w:sz="4" w:space="0" w:color="auto"/>
            </w:tcBorders>
            <w:shd w:val="clear" w:color="auto" w:fill="auto"/>
            <w:noWrap/>
            <w:vAlign w:val="bottom"/>
            <w:hideMark/>
          </w:tcPr>
          <w:p w14:paraId="631F71C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$579,609</w:t>
            </w:r>
          </w:p>
        </w:tc>
        <w:tc>
          <w:tcPr>
            <w:tcW w:w="900" w:type="dxa"/>
            <w:tcBorders>
              <w:top w:val="nil"/>
              <w:left w:val="nil"/>
              <w:bottom w:val="single" w:sz="4" w:space="0" w:color="auto"/>
              <w:right w:val="single" w:sz="4" w:space="0" w:color="auto"/>
            </w:tcBorders>
            <w:shd w:val="clear" w:color="auto" w:fill="auto"/>
            <w:noWrap/>
            <w:vAlign w:val="bottom"/>
            <w:hideMark/>
          </w:tcPr>
          <w:p w14:paraId="485D403B"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$795,695</w:t>
            </w:r>
          </w:p>
        </w:tc>
        <w:tc>
          <w:tcPr>
            <w:tcW w:w="990" w:type="dxa"/>
            <w:tcBorders>
              <w:top w:val="nil"/>
              <w:left w:val="nil"/>
              <w:bottom w:val="single" w:sz="4" w:space="0" w:color="auto"/>
              <w:right w:val="single" w:sz="4" w:space="0" w:color="auto"/>
            </w:tcBorders>
            <w:shd w:val="clear" w:color="auto" w:fill="auto"/>
            <w:noWrap/>
            <w:vAlign w:val="bottom"/>
            <w:hideMark/>
          </w:tcPr>
          <w:p w14:paraId="3C75ECDA"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$1,041,195</w:t>
            </w:r>
          </w:p>
        </w:tc>
        <w:tc>
          <w:tcPr>
            <w:tcW w:w="990" w:type="dxa"/>
            <w:tcBorders>
              <w:top w:val="nil"/>
              <w:left w:val="nil"/>
              <w:bottom w:val="single" w:sz="4" w:space="0" w:color="auto"/>
              <w:right w:val="single" w:sz="8" w:space="0" w:color="auto"/>
            </w:tcBorders>
            <w:shd w:val="clear" w:color="auto" w:fill="auto"/>
            <w:noWrap/>
            <w:vAlign w:val="bottom"/>
            <w:hideMark/>
          </w:tcPr>
          <w:p w14:paraId="130C43B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$8,266,291</w:t>
            </w:r>
          </w:p>
        </w:tc>
      </w:tr>
      <w:tr w:rsidR="00602AF9" w:rsidRPr="00602AF9" w14:paraId="73BE785F" w14:textId="77777777" w:rsidTr="00E053F4">
        <w:trPr>
          <w:trHeight w:val="2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14:paraId="0B152602"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Energy Cost/MWh</w:t>
            </w:r>
          </w:p>
        </w:tc>
        <w:tc>
          <w:tcPr>
            <w:tcW w:w="760" w:type="dxa"/>
            <w:tcBorders>
              <w:top w:val="nil"/>
              <w:left w:val="nil"/>
              <w:bottom w:val="single" w:sz="4" w:space="0" w:color="auto"/>
              <w:right w:val="single" w:sz="4" w:space="0" w:color="auto"/>
            </w:tcBorders>
            <w:shd w:val="clear" w:color="auto" w:fill="auto"/>
            <w:noWrap/>
            <w:vAlign w:val="bottom"/>
            <w:hideMark/>
          </w:tcPr>
          <w:p w14:paraId="455FD01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4" w:space="0" w:color="auto"/>
              <w:right w:val="single" w:sz="4" w:space="0" w:color="auto"/>
            </w:tcBorders>
            <w:shd w:val="clear" w:color="auto" w:fill="auto"/>
            <w:noWrap/>
            <w:vAlign w:val="bottom"/>
            <w:hideMark/>
          </w:tcPr>
          <w:p w14:paraId="07BE4F5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$56.98</w:t>
            </w:r>
          </w:p>
        </w:tc>
        <w:tc>
          <w:tcPr>
            <w:tcW w:w="900" w:type="dxa"/>
            <w:tcBorders>
              <w:top w:val="nil"/>
              <w:left w:val="nil"/>
              <w:bottom w:val="single" w:sz="4" w:space="0" w:color="auto"/>
              <w:right w:val="single" w:sz="4" w:space="0" w:color="auto"/>
            </w:tcBorders>
            <w:shd w:val="clear" w:color="auto" w:fill="auto"/>
            <w:noWrap/>
            <w:vAlign w:val="bottom"/>
            <w:hideMark/>
          </w:tcPr>
          <w:p w14:paraId="2AF62EF8"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$55.48</w:t>
            </w:r>
          </w:p>
        </w:tc>
        <w:tc>
          <w:tcPr>
            <w:tcW w:w="900" w:type="dxa"/>
            <w:tcBorders>
              <w:top w:val="nil"/>
              <w:left w:val="nil"/>
              <w:bottom w:val="single" w:sz="4" w:space="0" w:color="auto"/>
              <w:right w:val="single" w:sz="4" w:space="0" w:color="auto"/>
            </w:tcBorders>
            <w:shd w:val="clear" w:color="auto" w:fill="auto"/>
            <w:noWrap/>
            <w:vAlign w:val="bottom"/>
            <w:hideMark/>
          </w:tcPr>
          <w:p w14:paraId="4174B7A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$41.23</w:t>
            </w:r>
          </w:p>
        </w:tc>
        <w:tc>
          <w:tcPr>
            <w:tcW w:w="810" w:type="dxa"/>
            <w:tcBorders>
              <w:top w:val="nil"/>
              <w:left w:val="nil"/>
              <w:bottom w:val="single" w:sz="4" w:space="0" w:color="auto"/>
              <w:right w:val="single" w:sz="4" w:space="0" w:color="auto"/>
            </w:tcBorders>
            <w:shd w:val="clear" w:color="auto" w:fill="auto"/>
            <w:noWrap/>
            <w:vAlign w:val="bottom"/>
            <w:hideMark/>
          </w:tcPr>
          <w:p w14:paraId="35B79B60"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$46.31</w:t>
            </w:r>
          </w:p>
        </w:tc>
        <w:tc>
          <w:tcPr>
            <w:tcW w:w="810" w:type="dxa"/>
            <w:tcBorders>
              <w:top w:val="nil"/>
              <w:left w:val="nil"/>
              <w:bottom w:val="single" w:sz="4" w:space="0" w:color="auto"/>
              <w:right w:val="single" w:sz="4" w:space="0" w:color="auto"/>
            </w:tcBorders>
            <w:shd w:val="clear" w:color="auto" w:fill="auto"/>
            <w:noWrap/>
            <w:vAlign w:val="bottom"/>
            <w:hideMark/>
          </w:tcPr>
          <w:p w14:paraId="5FD093C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$46.88</w:t>
            </w:r>
          </w:p>
        </w:tc>
        <w:tc>
          <w:tcPr>
            <w:tcW w:w="810" w:type="dxa"/>
            <w:tcBorders>
              <w:top w:val="nil"/>
              <w:left w:val="nil"/>
              <w:bottom w:val="single" w:sz="4" w:space="0" w:color="auto"/>
              <w:right w:val="single" w:sz="4" w:space="0" w:color="auto"/>
            </w:tcBorders>
            <w:shd w:val="clear" w:color="auto" w:fill="auto"/>
            <w:noWrap/>
            <w:vAlign w:val="bottom"/>
            <w:hideMark/>
          </w:tcPr>
          <w:p w14:paraId="5FC32F2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$47.22</w:t>
            </w:r>
          </w:p>
        </w:tc>
        <w:tc>
          <w:tcPr>
            <w:tcW w:w="810" w:type="dxa"/>
            <w:tcBorders>
              <w:top w:val="nil"/>
              <w:left w:val="nil"/>
              <w:bottom w:val="single" w:sz="4" w:space="0" w:color="auto"/>
              <w:right w:val="single" w:sz="4" w:space="0" w:color="auto"/>
            </w:tcBorders>
            <w:shd w:val="clear" w:color="auto" w:fill="auto"/>
            <w:noWrap/>
            <w:vAlign w:val="bottom"/>
            <w:hideMark/>
          </w:tcPr>
          <w:p w14:paraId="5DF606BF"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$45.65</w:t>
            </w:r>
          </w:p>
        </w:tc>
        <w:tc>
          <w:tcPr>
            <w:tcW w:w="720" w:type="dxa"/>
            <w:tcBorders>
              <w:top w:val="nil"/>
              <w:left w:val="nil"/>
              <w:bottom w:val="single" w:sz="4" w:space="0" w:color="auto"/>
              <w:right w:val="single" w:sz="4" w:space="0" w:color="auto"/>
            </w:tcBorders>
            <w:shd w:val="clear" w:color="auto" w:fill="auto"/>
            <w:noWrap/>
            <w:vAlign w:val="bottom"/>
            <w:hideMark/>
          </w:tcPr>
          <w:p w14:paraId="426DC413"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$46.07</w:t>
            </w:r>
          </w:p>
        </w:tc>
        <w:tc>
          <w:tcPr>
            <w:tcW w:w="720" w:type="dxa"/>
            <w:tcBorders>
              <w:top w:val="nil"/>
              <w:left w:val="nil"/>
              <w:bottom w:val="single" w:sz="4" w:space="0" w:color="auto"/>
              <w:right w:val="single" w:sz="4" w:space="0" w:color="auto"/>
            </w:tcBorders>
            <w:shd w:val="clear" w:color="auto" w:fill="auto"/>
            <w:noWrap/>
            <w:vAlign w:val="bottom"/>
            <w:hideMark/>
          </w:tcPr>
          <w:p w14:paraId="0807DBF5"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$48.36</w:t>
            </w:r>
          </w:p>
        </w:tc>
        <w:tc>
          <w:tcPr>
            <w:tcW w:w="810" w:type="dxa"/>
            <w:tcBorders>
              <w:top w:val="nil"/>
              <w:left w:val="nil"/>
              <w:bottom w:val="single" w:sz="4" w:space="0" w:color="auto"/>
              <w:right w:val="single" w:sz="4" w:space="0" w:color="auto"/>
            </w:tcBorders>
            <w:shd w:val="clear" w:color="auto" w:fill="auto"/>
            <w:noWrap/>
            <w:vAlign w:val="bottom"/>
            <w:hideMark/>
          </w:tcPr>
          <w:p w14:paraId="308DEB52"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$46.93</w:t>
            </w:r>
          </w:p>
        </w:tc>
        <w:tc>
          <w:tcPr>
            <w:tcW w:w="900" w:type="dxa"/>
            <w:tcBorders>
              <w:top w:val="nil"/>
              <w:left w:val="nil"/>
              <w:bottom w:val="single" w:sz="4" w:space="0" w:color="auto"/>
              <w:right w:val="single" w:sz="4" w:space="0" w:color="auto"/>
            </w:tcBorders>
            <w:shd w:val="clear" w:color="auto" w:fill="auto"/>
            <w:noWrap/>
            <w:vAlign w:val="bottom"/>
            <w:hideMark/>
          </w:tcPr>
          <w:p w14:paraId="4F896DC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$54.25</w:t>
            </w:r>
          </w:p>
        </w:tc>
        <w:tc>
          <w:tcPr>
            <w:tcW w:w="990" w:type="dxa"/>
            <w:tcBorders>
              <w:top w:val="nil"/>
              <w:left w:val="nil"/>
              <w:bottom w:val="single" w:sz="4" w:space="0" w:color="auto"/>
              <w:right w:val="single" w:sz="4" w:space="0" w:color="auto"/>
            </w:tcBorders>
            <w:shd w:val="clear" w:color="auto" w:fill="auto"/>
            <w:noWrap/>
            <w:vAlign w:val="bottom"/>
            <w:hideMark/>
          </w:tcPr>
          <w:p w14:paraId="6646101C"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$54.30</w:t>
            </w:r>
          </w:p>
        </w:tc>
        <w:tc>
          <w:tcPr>
            <w:tcW w:w="990" w:type="dxa"/>
            <w:tcBorders>
              <w:top w:val="nil"/>
              <w:left w:val="nil"/>
              <w:bottom w:val="single" w:sz="4" w:space="0" w:color="auto"/>
              <w:right w:val="single" w:sz="8" w:space="0" w:color="auto"/>
            </w:tcBorders>
            <w:shd w:val="clear" w:color="auto" w:fill="auto"/>
            <w:noWrap/>
            <w:vAlign w:val="bottom"/>
            <w:hideMark/>
          </w:tcPr>
          <w:p w14:paraId="28E4FCAE" w14:textId="77777777" w:rsidR="00602AF9" w:rsidRPr="00602AF9" w:rsidRDefault="00602AF9" w:rsidP="00602AF9">
            <w:pPr>
              <w:spacing w:line="240" w:lineRule="auto"/>
              <w:jc w:val="right"/>
              <w:rPr>
                <w:rFonts w:eastAsia="Times New Roman"/>
                <w:sz w:val="13"/>
                <w:szCs w:val="13"/>
              </w:rPr>
            </w:pPr>
            <w:r w:rsidRPr="00602AF9">
              <w:rPr>
                <w:rFonts w:eastAsia="Times New Roman"/>
                <w:sz w:val="13"/>
                <w:szCs w:val="13"/>
              </w:rPr>
              <w:t>$49.66</w:t>
            </w:r>
          </w:p>
        </w:tc>
      </w:tr>
      <w:tr w:rsidR="00602AF9" w:rsidRPr="00602AF9" w14:paraId="0B693A66" w14:textId="77777777" w:rsidTr="00E053F4">
        <w:trPr>
          <w:trHeight w:val="20"/>
        </w:trPr>
        <w:tc>
          <w:tcPr>
            <w:tcW w:w="2790" w:type="dxa"/>
            <w:tcBorders>
              <w:top w:val="nil"/>
              <w:left w:val="single" w:sz="8" w:space="0" w:color="auto"/>
              <w:bottom w:val="single" w:sz="8" w:space="0" w:color="auto"/>
              <w:right w:val="nil"/>
            </w:tcBorders>
            <w:shd w:val="clear" w:color="auto" w:fill="auto"/>
            <w:noWrap/>
            <w:vAlign w:val="bottom"/>
            <w:hideMark/>
          </w:tcPr>
          <w:p w14:paraId="6D1CDA8E"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60" w:type="dxa"/>
            <w:tcBorders>
              <w:top w:val="nil"/>
              <w:left w:val="nil"/>
              <w:bottom w:val="single" w:sz="8" w:space="0" w:color="auto"/>
              <w:right w:val="nil"/>
            </w:tcBorders>
            <w:shd w:val="clear" w:color="auto" w:fill="auto"/>
            <w:noWrap/>
            <w:vAlign w:val="bottom"/>
            <w:hideMark/>
          </w:tcPr>
          <w:p w14:paraId="06F9782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60" w:type="dxa"/>
            <w:tcBorders>
              <w:top w:val="nil"/>
              <w:left w:val="nil"/>
              <w:bottom w:val="single" w:sz="8" w:space="0" w:color="auto"/>
              <w:right w:val="nil"/>
            </w:tcBorders>
            <w:shd w:val="clear" w:color="auto" w:fill="auto"/>
            <w:noWrap/>
            <w:vAlign w:val="bottom"/>
            <w:hideMark/>
          </w:tcPr>
          <w:p w14:paraId="2B82CEF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8" w:space="0" w:color="auto"/>
              <w:right w:val="nil"/>
            </w:tcBorders>
            <w:shd w:val="clear" w:color="auto" w:fill="auto"/>
            <w:noWrap/>
            <w:vAlign w:val="bottom"/>
            <w:hideMark/>
          </w:tcPr>
          <w:p w14:paraId="544B14C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8" w:space="0" w:color="auto"/>
              <w:right w:val="nil"/>
            </w:tcBorders>
            <w:shd w:val="clear" w:color="auto" w:fill="auto"/>
            <w:noWrap/>
            <w:vAlign w:val="bottom"/>
            <w:hideMark/>
          </w:tcPr>
          <w:p w14:paraId="5F67F1F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8" w:space="0" w:color="auto"/>
              <w:right w:val="nil"/>
            </w:tcBorders>
            <w:shd w:val="clear" w:color="auto" w:fill="auto"/>
            <w:noWrap/>
            <w:vAlign w:val="bottom"/>
            <w:hideMark/>
          </w:tcPr>
          <w:p w14:paraId="31BAD0B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8" w:space="0" w:color="auto"/>
              <w:right w:val="nil"/>
            </w:tcBorders>
            <w:shd w:val="clear" w:color="auto" w:fill="auto"/>
            <w:noWrap/>
            <w:vAlign w:val="bottom"/>
            <w:hideMark/>
          </w:tcPr>
          <w:p w14:paraId="66E52470"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8" w:space="0" w:color="auto"/>
              <w:right w:val="nil"/>
            </w:tcBorders>
            <w:shd w:val="clear" w:color="auto" w:fill="auto"/>
            <w:noWrap/>
            <w:vAlign w:val="bottom"/>
            <w:hideMark/>
          </w:tcPr>
          <w:p w14:paraId="7FB3CC7A"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8" w:space="0" w:color="auto"/>
              <w:right w:val="nil"/>
            </w:tcBorders>
            <w:shd w:val="clear" w:color="auto" w:fill="auto"/>
            <w:noWrap/>
            <w:vAlign w:val="bottom"/>
            <w:hideMark/>
          </w:tcPr>
          <w:p w14:paraId="2FB864D3"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8" w:space="0" w:color="auto"/>
              <w:right w:val="nil"/>
            </w:tcBorders>
            <w:shd w:val="clear" w:color="auto" w:fill="auto"/>
            <w:noWrap/>
            <w:vAlign w:val="bottom"/>
            <w:hideMark/>
          </w:tcPr>
          <w:p w14:paraId="5000B9E9"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720" w:type="dxa"/>
            <w:tcBorders>
              <w:top w:val="nil"/>
              <w:left w:val="nil"/>
              <w:bottom w:val="single" w:sz="8" w:space="0" w:color="auto"/>
              <w:right w:val="nil"/>
            </w:tcBorders>
            <w:shd w:val="clear" w:color="auto" w:fill="auto"/>
            <w:noWrap/>
            <w:vAlign w:val="bottom"/>
            <w:hideMark/>
          </w:tcPr>
          <w:p w14:paraId="46E8EF85"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810" w:type="dxa"/>
            <w:tcBorders>
              <w:top w:val="nil"/>
              <w:left w:val="nil"/>
              <w:bottom w:val="single" w:sz="8" w:space="0" w:color="auto"/>
              <w:right w:val="nil"/>
            </w:tcBorders>
            <w:shd w:val="clear" w:color="auto" w:fill="auto"/>
            <w:noWrap/>
            <w:vAlign w:val="bottom"/>
            <w:hideMark/>
          </w:tcPr>
          <w:p w14:paraId="71398CE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00" w:type="dxa"/>
            <w:tcBorders>
              <w:top w:val="nil"/>
              <w:left w:val="nil"/>
              <w:bottom w:val="single" w:sz="8" w:space="0" w:color="auto"/>
              <w:right w:val="nil"/>
            </w:tcBorders>
            <w:shd w:val="clear" w:color="auto" w:fill="auto"/>
            <w:noWrap/>
            <w:vAlign w:val="bottom"/>
            <w:hideMark/>
          </w:tcPr>
          <w:p w14:paraId="47DFF7C6"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8" w:space="0" w:color="auto"/>
              <w:right w:val="nil"/>
            </w:tcBorders>
            <w:shd w:val="clear" w:color="auto" w:fill="auto"/>
            <w:noWrap/>
            <w:vAlign w:val="bottom"/>
            <w:hideMark/>
          </w:tcPr>
          <w:p w14:paraId="7631500D"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c>
          <w:tcPr>
            <w:tcW w:w="990" w:type="dxa"/>
            <w:tcBorders>
              <w:top w:val="nil"/>
              <w:left w:val="nil"/>
              <w:bottom w:val="single" w:sz="8" w:space="0" w:color="auto"/>
              <w:right w:val="single" w:sz="8" w:space="0" w:color="auto"/>
            </w:tcBorders>
            <w:shd w:val="clear" w:color="auto" w:fill="auto"/>
            <w:noWrap/>
            <w:vAlign w:val="bottom"/>
            <w:hideMark/>
          </w:tcPr>
          <w:p w14:paraId="5CD8FCDB" w14:textId="77777777" w:rsidR="00602AF9" w:rsidRPr="00602AF9" w:rsidRDefault="00602AF9" w:rsidP="00602AF9">
            <w:pPr>
              <w:spacing w:line="240" w:lineRule="auto"/>
              <w:rPr>
                <w:rFonts w:eastAsia="Times New Roman"/>
                <w:sz w:val="13"/>
                <w:szCs w:val="13"/>
              </w:rPr>
            </w:pPr>
            <w:r w:rsidRPr="00602AF9">
              <w:rPr>
                <w:rFonts w:eastAsia="Times New Roman"/>
                <w:sz w:val="13"/>
                <w:szCs w:val="13"/>
              </w:rPr>
              <w:t> </w:t>
            </w:r>
          </w:p>
        </w:tc>
      </w:tr>
    </w:tbl>
    <w:p w14:paraId="5EF2108D" w14:textId="77777777" w:rsidR="005C7FA8" w:rsidRDefault="005C7FA8" w:rsidP="005D6505">
      <w:pPr>
        <w:suppressLineNumbers/>
        <w:spacing w:line="480" w:lineRule="auto"/>
        <w:ind w:right="90"/>
        <w:jc w:val="both"/>
        <w:rPr>
          <w:sz w:val="24"/>
        </w:rPr>
      </w:pPr>
    </w:p>
    <w:p w14:paraId="0771E597" w14:textId="77777777" w:rsidR="005D6505" w:rsidRDefault="005D6505" w:rsidP="005D6505">
      <w:pPr>
        <w:suppressLineNumbers/>
        <w:spacing w:line="480" w:lineRule="auto"/>
        <w:ind w:right="90"/>
        <w:jc w:val="both"/>
        <w:rPr>
          <w:sz w:val="24"/>
        </w:rPr>
        <w:sectPr w:rsidR="005D6505" w:rsidSect="00602AF9">
          <w:footerReference w:type="default" r:id="rId19"/>
          <w:pgSz w:w="15840" w:h="12240" w:orient="landscape" w:code="1"/>
          <w:pgMar w:top="720" w:right="720" w:bottom="720" w:left="720" w:header="720" w:footer="720" w:gutter="0"/>
          <w:cols w:space="720"/>
          <w:docGrid w:linePitch="381"/>
        </w:sectPr>
      </w:pPr>
    </w:p>
    <w:p w14:paraId="378188B4" w14:textId="77777777" w:rsidR="005D6505" w:rsidRDefault="005D6505" w:rsidP="005D6505">
      <w:pPr>
        <w:spacing w:line="480" w:lineRule="exact"/>
        <w:ind w:firstLine="720"/>
        <w:jc w:val="center"/>
        <w:rPr>
          <w:sz w:val="24"/>
        </w:rPr>
      </w:pPr>
    </w:p>
    <w:p w14:paraId="7F6639BA" w14:textId="77777777" w:rsidR="005D6505" w:rsidRDefault="005D6505" w:rsidP="005D6505">
      <w:pPr>
        <w:pStyle w:val="TableHdg"/>
      </w:pPr>
      <w:r w:rsidRPr="00671B90">
        <w:t xml:space="preserve">Table </w:t>
      </w:r>
      <w:r>
        <w:t>A-</w:t>
      </w:r>
      <w:r w:rsidRPr="00671B90">
        <w:t xml:space="preserve">4: </w:t>
      </w:r>
      <w:r>
        <w:t xml:space="preserve"> </w:t>
      </w:r>
      <w:r w:rsidRPr="00671B90">
        <w:t>Forecasted Monthly Natural Gas Costs</w:t>
      </w:r>
    </w:p>
    <w:tbl>
      <w:tblPr>
        <w:tblW w:w="10010" w:type="dxa"/>
        <w:jc w:val="center"/>
        <w:tblLook w:val="04A0" w:firstRow="1" w:lastRow="0" w:firstColumn="1" w:lastColumn="0" w:noHBand="0" w:noVBand="1"/>
      </w:tblPr>
      <w:tblGrid>
        <w:gridCol w:w="770"/>
        <w:gridCol w:w="770"/>
        <w:gridCol w:w="770"/>
        <w:gridCol w:w="770"/>
        <w:gridCol w:w="770"/>
        <w:gridCol w:w="770"/>
        <w:gridCol w:w="770"/>
        <w:gridCol w:w="770"/>
        <w:gridCol w:w="770"/>
        <w:gridCol w:w="770"/>
        <w:gridCol w:w="770"/>
        <w:gridCol w:w="770"/>
        <w:gridCol w:w="770"/>
      </w:tblGrid>
      <w:tr w:rsidR="005D6505" w:rsidRPr="00291572" w14:paraId="364EABEE" w14:textId="77777777" w:rsidTr="00A34DD8">
        <w:trPr>
          <w:trHeight w:val="300"/>
          <w:jc w:val="center"/>
        </w:trPr>
        <w:tc>
          <w:tcPr>
            <w:tcW w:w="770" w:type="dxa"/>
            <w:tcBorders>
              <w:top w:val="single" w:sz="8" w:space="0" w:color="auto"/>
              <w:left w:val="single" w:sz="8" w:space="0" w:color="auto"/>
              <w:bottom w:val="nil"/>
              <w:right w:val="single" w:sz="4" w:space="0" w:color="auto"/>
            </w:tcBorders>
            <w:shd w:val="clear" w:color="auto" w:fill="auto"/>
            <w:noWrap/>
            <w:vAlign w:val="bottom"/>
            <w:hideMark/>
          </w:tcPr>
          <w:p w14:paraId="0FC19AB2" w14:textId="77777777" w:rsidR="005D6505" w:rsidRPr="00291572" w:rsidRDefault="005D6505" w:rsidP="00A34DD8">
            <w:pPr>
              <w:spacing w:line="240" w:lineRule="auto"/>
              <w:jc w:val="center"/>
              <w:rPr>
                <w:rFonts w:eastAsia="Times New Roman"/>
                <w:b/>
                <w:bCs/>
                <w:color w:val="000000"/>
                <w:sz w:val="22"/>
                <w:szCs w:val="22"/>
              </w:rPr>
            </w:pPr>
            <w:r w:rsidRPr="00291572">
              <w:rPr>
                <w:rFonts w:eastAsia="Times New Roman"/>
                <w:b/>
                <w:bCs/>
                <w:color w:val="000000"/>
                <w:sz w:val="22"/>
                <w:szCs w:val="22"/>
              </w:rPr>
              <w:t>Year</w:t>
            </w:r>
          </w:p>
        </w:tc>
        <w:tc>
          <w:tcPr>
            <w:tcW w:w="770" w:type="dxa"/>
            <w:tcBorders>
              <w:top w:val="single" w:sz="8" w:space="0" w:color="auto"/>
              <w:left w:val="nil"/>
              <w:bottom w:val="nil"/>
              <w:right w:val="single" w:sz="4" w:space="0" w:color="auto"/>
            </w:tcBorders>
            <w:shd w:val="clear" w:color="auto" w:fill="auto"/>
            <w:noWrap/>
            <w:vAlign w:val="bottom"/>
            <w:hideMark/>
          </w:tcPr>
          <w:p w14:paraId="1158578A" w14:textId="77777777" w:rsidR="005D6505" w:rsidRPr="00291572" w:rsidRDefault="005D6505" w:rsidP="00A34DD8">
            <w:pPr>
              <w:spacing w:line="240" w:lineRule="auto"/>
              <w:jc w:val="center"/>
              <w:rPr>
                <w:rFonts w:eastAsia="Times New Roman"/>
                <w:b/>
                <w:bCs/>
                <w:color w:val="000000"/>
                <w:sz w:val="22"/>
                <w:szCs w:val="22"/>
              </w:rPr>
            </w:pPr>
            <w:r w:rsidRPr="00291572">
              <w:rPr>
                <w:rFonts w:eastAsia="Times New Roman"/>
                <w:b/>
                <w:bCs/>
                <w:color w:val="000000"/>
                <w:sz w:val="22"/>
                <w:szCs w:val="22"/>
              </w:rPr>
              <w:t>Jan</w:t>
            </w:r>
          </w:p>
        </w:tc>
        <w:tc>
          <w:tcPr>
            <w:tcW w:w="770" w:type="dxa"/>
            <w:tcBorders>
              <w:top w:val="single" w:sz="8" w:space="0" w:color="auto"/>
              <w:left w:val="nil"/>
              <w:bottom w:val="nil"/>
              <w:right w:val="single" w:sz="4" w:space="0" w:color="auto"/>
            </w:tcBorders>
            <w:shd w:val="clear" w:color="auto" w:fill="auto"/>
            <w:noWrap/>
            <w:vAlign w:val="bottom"/>
            <w:hideMark/>
          </w:tcPr>
          <w:p w14:paraId="0522F771" w14:textId="77777777" w:rsidR="005D6505" w:rsidRPr="00291572" w:rsidRDefault="005D6505" w:rsidP="00A34DD8">
            <w:pPr>
              <w:spacing w:line="240" w:lineRule="auto"/>
              <w:jc w:val="center"/>
              <w:rPr>
                <w:rFonts w:eastAsia="Times New Roman"/>
                <w:b/>
                <w:bCs/>
                <w:color w:val="000000"/>
                <w:sz w:val="22"/>
                <w:szCs w:val="22"/>
              </w:rPr>
            </w:pPr>
            <w:r w:rsidRPr="00291572">
              <w:rPr>
                <w:rFonts w:eastAsia="Times New Roman"/>
                <w:b/>
                <w:bCs/>
                <w:color w:val="000000"/>
                <w:sz w:val="22"/>
                <w:szCs w:val="22"/>
              </w:rPr>
              <w:t>Feb</w:t>
            </w:r>
          </w:p>
        </w:tc>
        <w:tc>
          <w:tcPr>
            <w:tcW w:w="770" w:type="dxa"/>
            <w:tcBorders>
              <w:top w:val="single" w:sz="8" w:space="0" w:color="auto"/>
              <w:left w:val="nil"/>
              <w:bottom w:val="nil"/>
              <w:right w:val="single" w:sz="4" w:space="0" w:color="auto"/>
            </w:tcBorders>
            <w:shd w:val="clear" w:color="auto" w:fill="auto"/>
            <w:noWrap/>
            <w:vAlign w:val="bottom"/>
            <w:hideMark/>
          </w:tcPr>
          <w:p w14:paraId="297B6745" w14:textId="77777777" w:rsidR="005D6505" w:rsidRPr="00291572" w:rsidRDefault="005D6505" w:rsidP="00A34DD8">
            <w:pPr>
              <w:spacing w:line="240" w:lineRule="auto"/>
              <w:jc w:val="center"/>
              <w:rPr>
                <w:rFonts w:eastAsia="Times New Roman"/>
                <w:b/>
                <w:bCs/>
                <w:color w:val="000000"/>
                <w:sz w:val="22"/>
                <w:szCs w:val="22"/>
              </w:rPr>
            </w:pPr>
            <w:r w:rsidRPr="00291572">
              <w:rPr>
                <w:rFonts w:eastAsia="Times New Roman"/>
                <w:b/>
                <w:bCs/>
                <w:color w:val="000000"/>
                <w:sz w:val="22"/>
                <w:szCs w:val="22"/>
              </w:rPr>
              <w:t>Mar</w:t>
            </w:r>
          </w:p>
        </w:tc>
        <w:tc>
          <w:tcPr>
            <w:tcW w:w="770" w:type="dxa"/>
            <w:tcBorders>
              <w:top w:val="single" w:sz="8" w:space="0" w:color="auto"/>
              <w:left w:val="nil"/>
              <w:bottom w:val="nil"/>
              <w:right w:val="single" w:sz="4" w:space="0" w:color="auto"/>
            </w:tcBorders>
            <w:shd w:val="clear" w:color="auto" w:fill="auto"/>
            <w:noWrap/>
            <w:vAlign w:val="bottom"/>
            <w:hideMark/>
          </w:tcPr>
          <w:p w14:paraId="7E3584E6" w14:textId="77777777" w:rsidR="005D6505" w:rsidRPr="00291572" w:rsidRDefault="005D6505" w:rsidP="00A34DD8">
            <w:pPr>
              <w:spacing w:line="240" w:lineRule="auto"/>
              <w:jc w:val="center"/>
              <w:rPr>
                <w:rFonts w:eastAsia="Times New Roman"/>
                <w:b/>
                <w:bCs/>
                <w:color w:val="000000"/>
                <w:sz w:val="22"/>
                <w:szCs w:val="22"/>
              </w:rPr>
            </w:pPr>
            <w:r w:rsidRPr="00291572">
              <w:rPr>
                <w:rFonts w:eastAsia="Times New Roman"/>
                <w:b/>
                <w:bCs/>
                <w:color w:val="000000"/>
                <w:sz w:val="22"/>
                <w:szCs w:val="22"/>
              </w:rPr>
              <w:t>Apr</w:t>
            </w:r>
          </w:p>
        </w:tc>
        <w:tc>
          <w:tcPr>
            <w:tcW w:w="770" w:type="dxa"/>
            <w:tcBorders>
              <w:top w:val="single" w:sz="8" w:space="0" w:color="auto"/>
              <w:left w:val="nil"/>
              <w:bottom w:val="nil"/>
              <w:right w:val="single" w:sz="4" w:space="0" w:color="auto"/>
            </w:tcBorders>
            <w:shd w:val="clear" w:color="auto" w:fill="auto"/>
            <w:noWrap/>
            <w:vAlign w:val="bottom"/>
            <w:hideMark/>
          </w:tcPr>
          <w:p w14:paraId="66386CA7" w14:textId="77777777" w:rsidR="005D6505" w:rsidRPr="00291572" w:rsidRDefault="005D6505" w:rsidP="00A34DD8">
            <w:pPr>
              <w:spacing w:line="240" w:lineRule="auto"/>
              <w:jc w:val="center"/>
              <w:rPr>
                <w:rFonts w:eastAsia="Times New Roman"/>
                <w:b/>
                <w:bCs/>
                <w:color w:val="000000"/>
                <w:sz w:val="22"/>
                <w:szCs w:val="22"/>
              </w:rPr>
            </w:pPr>
            <w:r w:rsidRPr="00291572">
              <w:rPr>
                <w:rFonts w:eastAsia="Times New Roman"/>
                <w:b/>
                <w:bCs/>
                <w:color w:val="000000"/>
                <w:sz w:val="22"/>
                <w:szCs w:val="22"/>
              </w:rPr>
              <w:t>May</w:t>
            </w:r>
          </w:p>
        </w:tc>
        <w:tc>
          <w:tcPr>
            <w:tcW w:w="770" w:type="dxa"/>
            <w:tcBorders>
              <w:top w:val="single" w:sz="8" w:space="0" w:color="auto"/>
              <w:left w:val="nil"/>
              <w:bottom w:val="nil"/>
              <w:right w:val="single" w:sz="4" w:space="0" w:color="auto"/>
            </w:tcBorders>
            <w:shd w:val="clear" w:color="auto" w:fill="auto"/>
            <w:noWrap/>
            <w:vAlign w:val="bottom"/>
            <w:hideMark/>
          </w:tcPr>
          <w:p w14:paraId="1DAD41AD" w14:textId="77777777" w:rsidR="005D6505" w:rsidRPr="00291572" w:rsidRDefault="005D6505" w:rsidP="00A34DD8">
            <w:pPr>
              <w:spacing w:line="240" w:lineRule="auto"/>
              <w:jc w:val="center"/>
              <w:rPr>
                <w:rFonts w:eastAsia="Times New Roman"/>
                <w:b/>
                <w:bCs/>
                <w:color w:val="000000"/>
                <w:sz w:val="22"/>
                <w:szCs w:val="22"/>
              </w:rPr>
            </w:pPr>
            <w:r w:rsidRPr="00291572">
              <w:rPr>
                <w:rFonts w:eastAsia="Times New Roman"/>
                <w:b/>
                <w:bCs/>
                <w:color w:val="000000"/>
                <w:sz w:val="22"/>
                <w:szCs w:val="22"/>
              </w:rPr>
              <w:t>Jun</w:t>
            </w:r>
          </w:p>
        </w:tc>
        <w:tc>
          <w:tcPr>
            <w:tcW w:w="770" w:type="dxa"/>
            <w:tcBorders>
              <w:top w:val="single" w:sz="8" w:space="0" w:color="auto"/>
              <w:left w:val="nil"/>
              <w:bottom w:val="nil"/>
              <w:right w:val="single" w:sz="4" w:space="0" w:color="auto"/>
            </w:tcBorders>
            <w:shd w:val="clear" w:color="auto" w:fill="auto"/>
            <w:noWrap/>
            <w:vAlign w:val="bottom"/>
            <w:hideMark/>
          </w:tcPr>
          <w:p w14:paraId="1ABD38C1" w14:textId="77777777" w:rsidR="005D6505" w:rsidRPr="00291572" w:rsidRDefault="005D6505" w:rsidP="00A34DD8">
            <w:pPr>
              <w:spacing w:line="240" w:lineRule="auto"/>
              <w:jc w:val="center"/>
              <w:rPr>
                <w:rFonts w:eastAsia="Times New Roman"/>
                <w:b/>
                <w:bCs/>
                <w:color w:val="000000"/>
                <w:sz w:val="22"/>
                <w:szCs w:val="22"/>
              </w:rPr>
            </w:pPr>
            <w:r w:rsidRPr="00291572">
              <w:rPr>
                <w:rFonts w:eastAsia="Times New Roman"/>
                <w:b/>
                <w:bCs/>
                <w:color w:val="000000"/>
                <w:sz w:val="22"/>
                <w:szCs w:val="22"/>
              </w:rPr>
              <w:t>Jul</w:t>
            </w:r>
          </w:p>
        </w:tc>
        <w:tc>
          <w:tcPr>
            <w:tcW w:w="770" w:type="dxa"/>
            <w:tcBorders>
              <w:top w:val="single" w:sz="8" w:space="0" w:color="auto"/>
              <w:left w:val="nil"/>
              <w:bottom w:val="nil"/>
              <w:right w:val="single" w:sz="4" w:space="0" w:color="auto"/>
            </w:tcBorders>
            <w:shd w:val="clear" w:color="auto" w:fill="auto"/>
            <w:noWrap/>
            <w:vAlign w:val="bottom"/>
            <w:hideMark/>
          </w:tcPr>
          <w:p w14:paraId="683712B6" w14:textId="77777777" w:rsidR="005D6505" w:rsidRPr="00291572" w:rsidRDefault="005D6505" w:rsidP="00A34DD8">
            <w:pPr>
              <w:spacing w:line="240" w:lineRule="auto"/>
              <w:jc w:val="center"/>
              <w:rPr>
                <w:rFonts w:eastAsia="Times New Roman"/>
                <w:b/>
                <w:bCs/>
                <w:color w:val="000000"/>
                <w:sz w:val="22"/>
                <w:szCs w:val="22"/>
              </w:rPr>
            </w:pPr>
            <w:r w:rsidRPr="00291572">
              <w:rPr>
                <w:rFonts w:eastAsia="Times New Roman"/>
                <w:b/>
                <w:bCs/>
                <w:color w:val="000000"/>
                <w:sz w:val="22"/>
                <w:szCs w:val="22"/>
              </w:rPr>
              <w:t>Aug</w:t>
            </w:r>
          </w:p>
        </w:tc>
        <w:tc>
          <w:tcPr>
            <w:tcW w:w="770" w:type="dxa"/>
            <w:tcBorders>
              <w:top w:val="single" w:sz="8" w:space="0" w:color="auto"/>
              <w:left w:val="nil"/>
              <w:bottom w:val="nil"/>
              <w:right w:val="single" w:sz="4" w:space="0" w:color="auto"/>
            </w:tcBorders>
            <w:shd w:val="clear" w:color="auto" w:fill="auto"/>
            <w:noWrap/>
            <w:vAlign w:val="bottom"/>
            <w:hideMark/>
          </w:tcPr>
          <w:p w14:paraId="23D5BEB7" w14:textId="77777777" w:rsidR="005D6505" w:rsidRPr="00291572" w:rsidRDefault="005D6505" w:rsidP="00A34DD8">
            <w:pPr>
              <w:spacing w:line="240" w:lineRule="auto"/>
              <w:jc w:val="center"/>
              <w:rPr>
                <w:rFonts w:eastAsia="Times New Roman"/>
                <w:b/>
                <w:bCs/>
                <w:color w:val="000000"/>
                <w:sz w:val="22"/>
                <w:szCs w:val="22"/>
              </w:rPr>
            </w:pPr>
            <w:r w:rsidRPr="00291572">
              <w:rPr>
                <w:rFonts w:eastAsia="Times New Roman"/>
                <w:b/>
                <w:bCs/>
                <w:color w:val="000000"/>
                <w:sz w:val="22"/>
                <w:szCs w:val="22"/>
              </w:rPr>
              <w:t>Sep</w:t>
            </w:r>
          </w:p>
        </w:tc>
        <w:tc>
          <w:tcPr>
            <w:tcW w:w="770" w:type="dxa"/>
            <w:tcBorders>
              <w:top w:val="single" w:sz="8" w:space="0" w:color="auto"/>
              <w:left w:val="nil"/>
              <w:bottom w:val="nil"/>
              <w:right w:val="single" w:sz="4" w:space="0" w:color="auto"/>
            </w:tcBorders>
            <w:shd w:val="clear" w:color="auto" w:fill="auto"/>
            <w:noWrap/>
            <w:vAlign w:val="bottom"/>
            <w:hideMark/>
          </w:tcPr>
          <w:p w14:paraId="5A0229DA" w14:textId="77777777" w:rsidR="005D6505" w:rsidRPr="00291572" w:rsidRDefault="005D6505" w:rsidP="00A34DD8">
            <w:pPr>
              <w:spacing w:line="240" w:lineRule="auto"/>
              <w:jc w:val="center"/>
              <w:rPr>
                <w:rFonts w:eastAsia="Times New Roman"/>
                <w:b/>
                <w:bCs/>
                <w:color w:val="000000"/>
                <w:sz w:val="22"/>
                <w:szCs w:val="22"/>
              </w:rPr>
            </w:pPr>
            <w:r w:rsidRPr="00291572">
              <w:rPr>
                <w:rFonts w:eastAsia="Times New Roman"/>
                <w:b/>
                <w:bCs/>
                <w:color w:val="000000"/>
                <w:sz w:val="22"/>
                <w:szCs w:val="22"/>
              </w:rPr>
              <w:t>Oct</w:t>
            </w:r>
          </w:p>
        </w:tc>
        <w:tc>
          <w:tcPr>
            <w:tcW w:w="770" w:type="dxa"/>
            <w:tcBorders>
              <w:top w:val="single" w:sz="8" w:space="0" w:color="auto"/>
              <w:left w:val="nil"/>
              <w:bottom w:val="nil"/>
              <w:right w:val="single" w:sz="4" w:space="0" w:color="auto"/>
            </w:tcBorders>
            <w:shd w:val="clear" w:color="auto" w:fill="auto"/>
            <w:noWrap/>
            <w:vAlign w:val="bottom"/>
            <w:hideMark/>
          </w:tcPr>
          <w:p w14:paraId="200C72F4" w14:textId="77777777" w:rsidR="005D6505" w:rsidRPr="00291572" w:rsidRDefault="005D6505" w:rsidP="00A34DD8">
            <w:pPr>
              <w:spacing w:line="240" w:lineRule="auto"/>
              <w:jc w:val="center"/>
              <w:rPr>
                <w:rFonts w:eastAsia="Times New Roman"/>
                <w:b/>
                <w:bCs/>
                <w:color w:val="000000"/>
                <w:sz w:val="22"/>
                <w:szCs w:val="22"/>
              </w:rPr>
            </w:pPr>
            <w:r w:rsidRPr="00291572">
              <w:rPr>
                <w:rFonts w:eastAsia="Times New Roman"/>
                <w:b/>
                <w:bCs/>
                <w:color w:val="000000"/>
                <w:sz w:val="22"/>
                <w:szCs w:val="22"/>
              </w:rPr>
              <w:t>Nov</w:t>
            </w:r>
          </w:p>
        </w:tc>
        <w:tc>
          <w:tcPr>
            <w:tcW w:w="770" w:type="dxa"/>
            <w:tcBorders>
              <w:top w:val="single" w:sz="8" w:space="0" w:color="auto"/>
              <w:left w:val="nil"/>
              <w:bottom w:val="nil"/>
              <w:right w:val="single" w:sz="8" w:space="0" w:color="auto"/>
            </w:tcBorders>
            <w:shd w:val="clear" w:color="auto" w:fill="auto"/>
            <w:noWrap/>
            <w:vAlign w:val="bottom"/>
            <w:hideMark/>
          </w:tcPr>
          <w:p w14:paraId="18A2BD8E" w14:textId="77777777" w:rsidR="005D6505" w:rsidRPr="00291572" w:rsidRDefault="005D6505" w:rsidP="00A34DD8">
            <w:pPr>
              <w:spacing w:line="240" w:lineRule="auto"/>
              <w:jc w:val="center"/>
              <w:rPr>
                <w:rFonts w:eastAsia="Times New Roman"/>
                <w:b/>
                <w:bCs/>
                <w:color w:val="000000"/>
                <w:sz w:val="22"/>
                <w:szCs w:val="22"/>
              </w:rPr>
            </w:pPr>
            <w:r w:rsidRPr="00291572">
              <w:rPr>
                <w:rFonts w:eastAsia="Times New Roman"/>
                <w:b/>
                <w:bCs/>
                <w:color w:val="000000"/>
                <w:sz w:val="22"/>
                <w:szCs w:val="22"/>
              </w:rPr>
              <w:t>Dec</w:t>
            </w:r>
          </w:p>
        </w:tc>
      </w:tr>
      <w:tr w:rsidR="005D6505" w:rsidRPr="00291572" w14:paraId="4DD2D767" w14:textId="77777777" w:rsidTr="00A34DD8">
        <w:trPr>
          <w:trHeight w:val="300"/>
          <w:jc w:val="center"/>
        </w:trPr>
        <w:tc>
          <w:tcPr>
            <w:tcW w:w="77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03269DE9" w14:textId="77777777" w:rsidR="005D6505" w:rsidRPr="00291572" w:rsidRDefault="005D6505" w:rsidP="00A34DD8">
            <w:pPr>
              <w:spacing w:line="240" w:lineRule="auto"/>
              <w:jc w:val="center"/>
              <w:rPr>
                <w:rFonts w:eastAsia="Times New Roman"/>
                <w:b/>
                <w:bCs/>
                <w:color w:val="000000"/>
                <w:sz w:val="22"/>
                <w:szCs w:val="22"/>
              </w:rPr>
            </w:pPr>
            <w:r w:rsidRPr="00291572">
              <w:rPr>
                <w:rFonts w:eastAsia="Times New Roman"/>
                <w:b/>
                <w:bCs/>
                <w:color w:val="000000"/>
                <w:sz w:val="22"/>
                <w:szCs w:val="22"/>
              </w:rPr>
              <w:t>2018</w:t>
            </w:r>
          </w:p>
        </w:tc>
        <w:tc>
          <w:tcPr>
            <w:tcW w:w="770" w:type="dxa"/>
            <w:tcBorders>
              <w:top w:val="single" w:sz="4" w:space="0" w:color="auto"/>
              <w:left w:val="nil"/>
              <w:bottom w:val="single" w:sz="4" w:space="0" w:color="auto"/>
              <w:right w:val="single" w:sz="4" w:space="0" w:color="auto"/>
            </w:tcBorders>
            <w:shd w:val="clear" w:color="auto" w:fill="auto"/>
            <w:noWrap/>
            <w:vAlign w:val="bottom"/>
            <w:hideMark/>
          </w:tcPr>
          <w:p w14:paraId="7B849BF4" w14:textId="77777777" w:rsidR="005D6505" w:rsidRPr="00291572" w:rsidRDefault="005D6505" w:rsidP="00A34DD8">
            <w:pPr>
              <w:spacing w:line="240" w:lineRule="auto"/>
              <w:jc w:val="center"/>
              <w:rPr>
                <w:rFonts w:eastAsia="Times New Roman"/>
                <w:color w:val="000000"/>
                <w:sz w:val="22"/>
                <w:szCs w:val="22"/>
              </w:rPr>
            </w:pPr>
            <w:r w:rsidRPr="00291572">
              <w:rPr>
                <w:rFonts w:eastAsia="Times New Roman"/>
                <w:color w:val="000000"/>
                <w:sz w:val="22"/>
                <w:szCs w:val="22"/>
              </w:rPr>
              <w:t>3.76</w:t>
            </w:r>
          </w:p>
        </w:tc>
        <w:tc>
          <w:tcPr>
            <w:tcW w:w="770" w:type="dxa"/>
            <w:tcBorders>
              <w:top w:val="single" w:sz="4" w:space="0" w:color="auto"/>
              <w:left w:val="nil"/>
              <w:bottom w:val="single" w:sz="4" w:space="0" w:color="auto"/>
              <w:right w:val="single" w:sz="4" w:space="0" w:color="auto"/>
            </w:tcBorders>
            <w:shd w:val="clear" w:color="auto" w:fill="auto"/>
            <w:noWrap/>
            <w:vAlign w:val="bottom"/>
            <w:hideMark/>
          </w:tcPr>
          <w:p w14:paraId="295FD535" w14:textId="77777777" w:rsidR="005D6505" w:rsidRPr="00291572" w:rsidRDefault="005D6505" w:rsidP="00A34DD8">
            <w:pPr>
              <w:spacing w:line="240" w:lineRule="auto"/>
              <w:jc w:val="center"/>
              <w:rPr>
                <w:rFonts w:eastAsia="Times New Roman"/>
                <w:color w:val="000000"/>
                <w:sz w:val="22"/>
                <w:szCs w:val="22"/>
              </w:rPr>
            </w:pPr>
            <w:r w:rsidRPr="00291572">
              <w:rPr>
                <w:rFonts w:eastAsia="Times New Roman"/>
                <w:color w:val="000000"/>
                <w:sz w:val="22"/>
                <w:szCs w:val="22"/>
              </w:rPr>
              <w:t>3.57</w:t>
            </w:r>
          </w:p>
        </w:tc>
        <w:tc>
          <w:tcPr>
            <w:tcW w:w="770" w:type="dxa"/>
            <w:tcBorders>
              <w:top w:val="single" w:sz="4" w:space="0" w:color="auto"/>
              <w:left w:val="nil"/>
              <w:bottom w:val="single" w:sz="4" w:space="0" w:color="auto"/>
              <w:right w:val="single" w:sz="4" w:space="0" w:color="auto"/>
            </w:tcBorders>
            <w:shd w:val="clear" w:color="auto" w:fill="auto"/>
            <w:noWrap/>
            <w:vAlign w:val="bottom"/>
            <w:hideMark/>
          </w:tcPr>
          <w:p w14:paraId="5C831C82" w14:textId="77777777" w:rsidR="005D6505" w:rsidRPr="00291572" w:rsidRDefault="005D6505" w:rsidP="00A34DD8">
            <w:pPr>
              <w:spacing w:line="240" w:lineRule="auto"/>
              <w:jc w:val="center"/>
              <w:rPr>
                <w:rFonts w:eastAsia="Times New Roman"/>
                <w:color w:val="000000"/>
                <w:sz w:val="22"/>
                <w:szCs w:val="22"/>
              </w:rPr>
            </w:pPr>
            <w:r w:rsidRPr="00291572">
              <w:rPr>
                <w:rFonts w:eastAsia="Times New Roman"/>
                <w:color w:val="000000"/>
                <w:sz w:val="22"/>
                <w:szCs w:val="22"/>
              </w:rPr>
              <w:t>3.12</w:t>
            </w:r>
          </w:p>
        </w:tc>
        <w:tc>
          <w:tcPr>
            <w:tcW w:w="770" w:type="dxa"/>
            <w:tcBorders>
              <w:top w:val="single" w:sz="4" w:space="0" w:color="auto"/>
              <w:left w:val="nil"/>
              <w:bottom w:val="single" w:sz="4" w:space="0" w:color="auto"/>
              <w:right w:val="single" w:sz="4" w:space="0" w:color="auto"/>
            </w:tcBorders>
            <w:shd w:val="clear" w:color="auto" w:fill="auto"/>
            <w:noWrap/>
            <w:vAlign w:val="bottom"/>
            <w:hideMark/>
          </w:tcPr>
          <w:p w14:paraId="2CE9814B" w14:textId="77777777" w:rsidR="005D6505" w:rsidRPr="00291572" w:rsidRDefault="005D6505" w:rsidP="00A34DD8">
            <w:pPr>
              <w:spacing w:line="240" w:lineRule="auto"/>
              <w:jc w:val="center"/>
              <w:rPr>
                <w:rFonts w:eastAsia="Times New Roman"/>
                <w:color w:val="000000"/>
                <w:sz w:val="22"/>
                <w:szCs w:val="22"/>
              </w:rPr>
            </w:pPr>
            <w:r w:rsidRPr="00291572">
              <w:rPr>
                <w:rFonts w:eastAsia="Times New Roman"/>
                <w:color w:val="000000"/>
                <w:sz w:val="22"/>
                <w:szCs w:val="22"/>
              </w:rPr>
              <w:t>2.94</w:t>
            </w:r>
          </w:p>
        </w:tc>
        <w:tc>
          <w:tcPr>
            <w:tcW w:w="770" w:type="dxa"/>
            <w:tcBorders>
              <w:top w:val="single" w:sz="4" w:space="0" w:color="auto"/>
              <w:left w:val="nil"/>
              <w:bottom w:val="single" w:sz="4" w:space="0" w:color="auto"/>
              <w:right w:val="single" w:sz="4" w:space="0" w:color="auto"/>
            </w:tcBorders>
            <w:shd w:val="clear" w:color="auto" w:fill="auto"/>
            <w:noWrap/>
            <w:vAlign w:val="bottom"/>
            <w:hideMark/>
          </w:tcPr>
          <w:p w14:paraId="1511DA76" w14:textId="77777777" w:rsidR="005D6505" w:rsidRPr="00291572" w:rsidRDefault="005D6505" w:rsidP="00A34DD8">
            <w:pPr>
              <w:spacing w:line="240" w:lineRule="auto"/>
              <w:jc w:val="center"/>
              <w:rPr>
                <w:rFonts w:eastAsia="Times New Roman"/>
                <w:color w:val="000000"/>
                <w:sz w:val="22"/>
                <w:szCs w:val="22"/>
              </w:rPr>
            </w:pPr>
            <w:r w:rsidRPr="00291572">
              <w:rPr>
                <w:rFonts w:eastAsia="Times New Roman"/>
                <w:color w:val="000000"/>
                <w:sz w:val="22"/>
                <w:szCs w:val="22"/>
              </w:rPr>
              <w:t>2.91</w:t>
            </w:r>
          </w:p>
        </w:tc>
        <w:tc>
          <w:tcPr>
            <w:tcW w:w="770" w:type="dxa"/>
            <w:tcBorders>
              <w:top w:val="single" w:sz="4" w:space="0" w:color="auto"/>
              <w:left w:val="nil"/>
              <w:bottom w:val="single" w:sz="4" w:space="0" w:color="auto"/>
              <w:right w:val="single" w:sz="4" w:space="0" w:color="auto"/>
            </w:tcBorders>
            <w:shd w:val="clear" w:color="auto" w:fill="auto"/>
            <w:noWrap/>
            <w:vAlign w:val="bottom"/>
            <w:hideMark/>
          </w:tcPr>
          <w:p w14:paraId="68F6ADE4" w14:textId="77777777" w:rsidR="005D6505" w:rsidRPr="00291572" w:rsidRDefault="005D6505" w:rsidP="00A34DD8">
            <w:pPr>
              <w:spacing w:line="240" w:lineRule="auto"/>
              <w:jc w:val="center"/>
              <w:rPr>
                <w:rFonts w:eastAsia="Times New Roman"/>
                <w:color w:val="000000"/>
                <w:sz w:val="22"/>
                <w:szCs w:val="22"/>
              </w:rPr>
            </w:pPr>
            <w:r w:rsidRPr="00291572">
              <w:rPr>
                <w:rFonts w:eastAsia="Times New Roman"/>
                <w:color w:val="000000"/>
                <w:sz w:val="22"/>
                <w:szCs w:val="22"/>
              </w:rPr>
              <w:t>2.96</w:t>
            </w:r>
          </w:p>
        </w:tc>
        <w:tc>
          <w:tcPr>
            <w:tcW w:w="770" w:type="dxa"/>
            <w:tcBorders>
              <w:top w:val="single" w:sz="4" w:space="0" w:color="auto"/>
              <w:left w:val="nil"/>
              <w:bottom w:val="single" w:sz="4" w:space="0" w:color="auto"/>
              <w:right w:val="single" w:sz="4" w:space="0" w:color="auto"/>
            </w:tcBorders>
            <w:shd w:val="clear" w:color="auto" w:fill="auto"/>
            <w:noWrap/>
            <w:vAlign w:val="bottom"/>
            <w:hideMark/>
          </w:tcPr>
          <w:p w14:paraId="5A79F98A" w14:textId="77777777" w:rsidR="005D6505" w:rsidRPr="00291572" w:rsidRDefault="005D6505" w:rsidP="00A34DD8">
            <w:pPr>
              <w:spacing w:line="240" w:lineRule="auto"/>
              <w:jc w:val="center"/>
              <w:rPr>
                <w:rFonts w:eastAsia="Times New Roman"/>
                <w:color w:val="000000"/>
                <w:sz w:val="22"/>
                <w:szCs w:val="22"/>
              </w:rPr>
            </w:pPr>
            <w:r w:rsidRPr="00291572">
              <w:rPr>
                <w:rFonts w:eastAsia="Times New Roman"/>
                <w:color w:val="000000"/>
                <w:sz w:val="22"/>
                <w:szCs w:val="22"/>
              </w:rPr>
              <w:t>3.15</w:t>
            </w:r>
          </w:p>
        </w:tc>
        <w:tc>
          <w:tcPr>
            <w:tcW w:w="770" w:type="dxa"/>
            <w:tcBorders>
              <w:top w:val="single" w:sz="4" w:space="0" w:color="auto"/>
              <w:left w:val="nil"/>
              <w:bottom w:val="single" w:sz="4" w:space="0" w:color="auto"/>
              <w:right w:val="single" w:sz="4" w:space="0" w:color="auto"/>
            </w:tcBorders>
            <w:shd w:val="clear" w:color="auto" w:fill="auto"/>
            <w:noWrap/>
            <w:vAlign w:val="bottom"/>
            <w:hideMark/>
          </w:tcPr>
          <w:p w14:paraId="14670AB0" w14:textId="77777777" w:rsidR="005D6505" w:rsidRPr="00291572" w:rsidRDefault="005D6505" w:rsidP="00A34DD8">
            <w:pPr>
              <w:spacing w:line="240" w:lineRule="auto"/>
              <w:jc w:val="center"/>
              <w:rPr>
                <w:rFonts w:eastAsia="Times New Roman"/>
                <w:color w:val="000000"/>
                <w:sz w:val="22"/>
                <w:szCs w:val="22"/>
              </w:rPr>
            </w:pPr>
            <w:r w:rsidRPr="00291572">
              <w:rPr>
                <w:rFonts w:eastAsia="Times New Roman"/>
                <w:color w:val="000000"/>
                <w:sz w:val="22"/>
                <w:szCs w:val="22"/>
              </w:rPr>
              <w:t>3.20</w:t>
            </w:r>
          </w:p>
        </w:tc>
        <w:tc>
          <w:tcPr>
            <w:tcW w:w="770" w:type="dxa"/>
            <w:tcBorders>
              <w:top w:val="single" w:sz="4" w:space="0" w:color="auto"/>
              <w:left w:val="nil"/>
              <w:bottom w:val="single" w:sz="4" w:space="0" w:color="auto"/>
              <w:right w:val="single" w:sz="4" w:space="0" w:color="auto"/>
            </w:tcBorders>
            <w:shd w:val="clear" w:color="auto" w:fill="auto"/>
            <w:noWrap/>
            <w:vAlign w:val="bottom"/>
            <w:hideMark/>
          </w:tcPr>
          <w:p w14:paraId="5011B676" w14:textId="77777777" w:rsidR="005D6505" w:rsidRPr="00291572" w:rsidRDefault="005D6505" w:rsidP="00A34DD8">
            <w:pPr>
              <w:spacing w:line="240" w:lineRule="auto"/>
              <w:jc w:val="center"/>
              <w:rPr>
                <w:rFonts w:eastAsia="Times New Roman"/>
                <w:color w:val="000000"/>
                <w:sz w:val="22"/>
                <w:szCs w:val="22"/>
              </w:rPr>
            </w:pPr>
            <w:r w:rsidRPr="00291572">
              <w:rPr>
                <w:rFonts w:eastAsia="Times New Roman"/>
                <w:color w:val="000000"/>
                <w:sz w:val="22"/>
                <w:szCs w:val="22"/>
              </w:rPr>
              <w:t>3.20</w:t>
            </w:r>
          </w:p>
        </w:tc>
        <w:tc>
          <w:tcPr>
            <w:tcW w:w="770" w:type="dxa"/>
            <w:tcBorders>
              <w:top w:val="single" w:sz="4" w:space="0" w:color="auto"/>
              <w:left w:val="nil"/>
              <w:bottom w:val="single" w:sz="4" w:space="0" w:color="auto"/>
              <w:right w:val="single" w:sz="4" w:space="0" w:color="auto"/>
            </w:tcBorders>
            <w:shd w:val="clear" w:color="auto" w:fill="auto"/>
            <w:noWrap/>
            <w:vAlign w:val="bottom"/>
            <w:hideMark/>
          </w:tcPr>
          <w:p w14:paraId="5291B35E" w14:textId="77777777" w:rsidR="005D6505" w:rsidRPr="00291572" w:rsidRDefault="005D6505" w:rsidP="00A34DD8">
            <w:pPr>
              <w:spacing w:line="240" w:lineRule="auto"/>
              <w:jc w:val="center"/>
              <w:rPr>
                <w:rFonts w:eastAsia="Times New Roman"/>
                <w:color w:val="000000"/>
                <w:sz w:val="22"/>
                <w:szCs w:val="22"/>
              </w:rPr>
            </w:pPr>
            <w:r w:rsidRPr="00291572">
              <w:rPr>
                <w:rFonts w:eastAsia="Times New Roman"/>
                <w:color w:val="000000"/>
                <w:sz w:val="22"/>
                <w:szCs w:val="22"/>
              </w:rPr>
              <w:t>3.15</w:t>
            </w:r>
          </w:p>
        </w:tc>
        <w:tc>
          <w:tcPr>
            <w:tcW w:w="770" w:type="dxa"/>
            <w:tcBorders>
              <w:top w:val="single" w:sz="4" w:space="0" w:color="auto"/>
              <w:left w:val="nil"/>
              <w:bottom w:val="single" w:sz="4" w:space="0" w:color="auto"/>
              <w:right w:val="single" w:sz="4" w:space="0" w:color="auto"/>
            </w:tcBorders>
            <w:shd w:val="clear" w:color="auto" w:fill="auto"/>
            <w:noWrap/>
            <w:vAlign w:val="bottom"/>
            <w:hideMark/>
          </w:tcPr>
          <w:p w14:paraId="3A9B0992" w14:textId="77777777" w:rsidR="005D6505" w:rsidRPr="00291572" w:rsidRDefault="005D6505" w:rsidP="00A34DD8">
            <w:pPr>
              <w:spacing w:line="240" w:lineRule="auto"/>
              <w:jc w:val="center"/>
              <w:rPr>
                <w:rFonts w:eastAsia="Times New Roman"/>
                <w:color w:val="000000"/>
                <w:sz w:val="22"/>
                <w:szCs w:val="22"/>
              </w:rPr>
            </w:pPr>
            <w:r w:rsidRPr="00291572">
              <w:rPr>
                <w:rFonts w:eastAsia="Times New Roman"/>
                <w:color w:val="000000"/>
                <w:sz w:val="22"/>
                <w:szCs w:val="22"/>
              </w:rPr>
              <w:t>3.17</w:t>
            </w:r>
          </w:p>
        </w:tc>
        <w:tc>
          <w:tcPr>
            <w:tcW w:w="770" w:type="dxa"/>
            <w:tcBorders>
              <w:top w:val="single" w:sz="4" w:space="0" w:color="auto"/>
              <w:left w:val="nil"/>
              <w:bottom w:val="single" w:sz="4" w:space="0" w:color="auto"/>
              <w:right w:val="single" w:sz="8" w:space="0" w:color="auto"/>
            </w:tcBorders>
            <w:shd w:val="clear" w:color="auto" w:fill="auto"/>
            <w:noWrap/>
            <w:vAlign w:val="bottom"/>
            <w:hideMark/>
          </w:tcPr>
          <w:p w14:paraId="68CAF982" w14:textId="77777777" w:rsidR="005D6505" w:rsidRPr="00291572" w:rsidRDefault="005D6505" w:rsidP="00A34DD8">
            <w:pPr>
              <w:spacing w:line="240" w:lineRule="auto"/>
              <w:jc w:val="center"/>
              <w:rPr>
                <w:rFonts w:eastAsia="Times New Roman"/>
                <w:color w:val="000000"/>
                <w:sz w:val="22"/>
                <w:szCs w:val="22"/>
              </w:rPr>
            </w:pPr>
            <w:r w:rsidRPr="00291572">
              <w:rPr>
                <w:rFonts w:eastAsia="Times New Roman"/>
                <w:color w:val="000000"/>
                <w:sz w:val="22"/>
                <w:szCs w:val="22"/>
              </w:rPr>
              <w:t>3.58</w:t>
            </w:r>
          </w:p>
        </w:tc>
      </w:tr>
      <w:tr w:rsidR="005D6505" w:rsidRPr="00291572" w14:paraId="7AD754CE" w14:textId="77777777" w:rsidTr="00A34DD8">
        <w:trPr>
          <w:trHeight w:val="300"/>
          <w:jc w:val="center"/>
        </w:trPr>
        <w:tc>
          <w:tcPr>
            <w:tcW w:w="770" w:type="dxa"/>
            <w:tcBorders>
              <w:top w:val="nil"/>
              <w:left w:val="single" w:sz="8" w:space="0" w:color="auto"/>
              <w:bottom w:val="single" w:sz="4" w:space="0" w:color="auto"/>
              <w:right w:val="single" w:sz="4" w:space="0" w:color="auto"/>
            </w:tcBorders>
            <w:shd w:val="clear" w:color="auto" w:fill="auto"/>
            <w:noWrap/>
            <w:vAlign w:val="bottom"/>
            <w:hideMark/>
          </w:tcPr>
          <w:p w14:paraId="2C9E68D4" w14:textId="77777777" w:rsidR="005D6505" w:rsidRPr="00291572" w:rsidRDefault="005D6505" w:rsidP="00A34DD8">
            <w:pPr>
              <w:spacing w:line="240" w:lineRule="auto"/>
              <w:jc w:val="center"/>
              <w:rPr>
                <w:rFonts w:eastAsia="Times New Roman"/>
                <w:b/>
                <w:bCs/>
                <w:color w:val="000000"/>
                <w:sz w:val="22"/>
                <w:szCs w:val="22"/>
              </w:rPr>
            </w:pPr>
            <w:r w:rsidRPr="00291572">
              <w:rPr>
                <w:rFonts w:eastAsia="Times New Roman"/>
                <w:b/>
                <w:bCs/>
                <w:color w:val="000000"/>
                <w:sz w:val="22"/>
                <w:szCs w:val="22"/>
              </w:rPr>
              <w:t>2019</w:t>
            </w:r>
          </w:p>
        </w:tc>
        <w:tc>
          <w:tcPr>
            <w:tcW w:w="770" w:type="dxa"/>
            <w:tcBorders>
              <w:top w:val="nil"/>
              <w:left w:val="nil"/>
              <w:bottom w:val="single" w:sz="4" w:space="0" w:color="auto"/>
              <w:right w:val="single" w:sz="4" w:space="0" w:color="auto"/>
            </w:tcBorders>
            <w:shd w:val="clear" w:color="auto" w:fill="auto"/>
            <w:noWrap/>
            <w:vAlign w:val="bottom"/>
            <w:hideMark/>
          </w:tcPr>
          <w:p w14:paraId="542861C2" w14:textId="77777777" w:rsidR="005D6505" w:rsidRPr="00291572" w:rsidRDefault="005D6505" w:rsidP="00A34DD8">
            <w:pPr>
              <w:spacing w:line="240" w:lineRule="auto"/>
              <w:jc w:val="center"/>
              <w:rPr>
                <w:rFonts w:eastAsia="Times New Roman"/>
                <w:color w:val="000000"/>
                <w:sz w:val="22"/>
                <w:szCs w:val="22"/>
              </w:rPr>
            </w:pPr>
            <w:r w:rsidRPr="00291572">
              <w:rPr>
                <w:rFonts w:eastAsia="Times New Roman"/>
                <w:color w:val="000000"/>
                <w:sz w:val="22"/>
                <w:szCs w:val="22"/>
              </w:rPr>
              <w:t>3.70</w:t>
            </w:r>
          </w:p>
        </w:tc>
        <w:tc>
          <w:tcPr>
            <w:tcW w:w="770" w:type="dxa"/>
            <w:tcBorders>
              <w:top w:val="nil"/>
              <w:left w:val="nil"/>
              <w:bottom w:val="single" w:sz="4" w:space="0" w:color="auto"/>
              <w:right w:val="single" w:sz="4" w:space="0" w:color="auto"/>
            </w:tcBorders>
            <w:shd w:val="clear" w:color="auto" w:fill="auto"/>
            <w:noWrap/>
            <w:vAlign w:val="bottom"/>
            <w:hideMark/>
          </w:tcPr>
          <w:p w14:paraId="2C3B3A07" w14:textId="77777777" w:rsidR="005D6505" w:rsidRPr="00291572" w:rsidRDefault="005D6505" w:rsidP="00A34DD8">
            <w:pPr>
              <w:spacing w:line="240" w:lineRule="auto"/>
              <w:jc w:val="center"/>
              <w:rPr>
                <w:rFonts w:eastAsia="Times New Roman"/>
                <w:color w:val="000000"/>
                <w:sz w:val="22"/>
                <w:szCs w:val="22"/>
              </w:rPr>
            </w:pPr>
            <w:r w:rsidRPr="00291572">
              <w:rPr>
                <w:rFonts w:eastAsia="Times New Roman"/>
                <w:color w:val="000000"/>
                <w:sz w:val="22"/>
                <w:szCs w:val="22"/>
              </w:rPr>
              <w:t>3.68</w:t>
            </w:r>
          </w:p>
        </w:tc>
        <w:tc>
          <w:tcPr>
            <w:tcW w:w="770" w:type="dxa"/>
            <w:tcBorders>
              <w:top w:val="nil"/>
              <w:left w:val="nil"/>
              <w:bottom w:val="single" w:sz="4" w:space="0" w:color="auto"/>
              <w:right w:val="single" w:sz="4" w:space="0" w:color="auto"/>
            </w:tcBorders>
            <w:shd w:val="clear" w:color="auto" w:fill="auto"/>
            <w:noWrap/>
            <w:vAlign w:val="bottom"/>
            <w:hideMark/>
          </w:tcPr>
          <w:p w14:paraId="772DDD41" w14:textId="77777777" w:rsidR="005D6505" w:rsidRPr="00291572" w:rsidRDefault="005D6505" w:rsidP="00A34DD8">
            <w:pPr>
              <w:spacing w:line="240" w:lineRule="auto"/>
              <w:jc w:val="center"/>
              <w:rPr>
                <w:rFonts w:eastAsia="Times New Roman"/>
                <w:color w:val="000000"/>
                <w:sz w:val="22"/>
                <w:szCs w:val="22"/>
              </w:rPr>
            </w:pPr>
            <w:r w:rsidRPr="00291572">
              <w:rPr>
                <w:rFonts w:eastAsia="Times New Roman"/>
                <w:color w:val="000000"/>
                <w:sz w:val="22"/>
                <w:szCs w:val="22"/>
              </w:rPr>
              <w:t>3.41</w:t>
            </w:r>
          </w:p>
        </w:tc>
        <w:tc>
          <w:tcPr>
            <w:tcW w:w="770" w:type="dxa"/>
            <w:tcBorders>
              <w:top w:val="nil"/>
              <w:left w:val="nil"/>
              <w:bottom w:val="single" w:sz="4" w:space="0" w:color="auto"/>
              <w:right w:val="single" w:sz="4" w:space="0" w:color="auto"/>
            </w:tcBorders>
            <w:shd w:val="clear" w:color="auto" w:fill="auto"/>
            <w:noWrap/>
            <w:vAlign w:val="bottom"/>
            <w:hideMark/>
          </w:tcPr>
          <w:p w14:paraId="358E0817" w14:textId="77777777" w:rsidR="005D6505" w:rsidRPr="00291572" w:rsidRDefault="005D6505" w:rsidP="00A34DD8">
            <w:pPr>
              <w:spacing w:line="240" w:lineRule="auto"/>
              <w:jc w:val="center"/>
              <w:rPr>
                <w:rFonts w:eastAsia="Times New Roman"/>
                <w:color w:val="000000"/>
                <w:sz w:val="22"/>
                <w:szCs w:val="22"/>
              </w:rPr>
            </w:pPr>
            <w:r w:rsidRPr="00291572">
              <w:rPr>
                <w:rFonts w:eastAsia="Times New Roman"/>
                <w:color w:val="000000"/>
                <w:sz w:val="22"/>
                <w:szCs w:val="22"/>
              </w:rPr>
              <w:t>3.02</w:t>
            </w:r>
          </w:p>
        </w:tc>
        <w:tc>
          <w:tcPr>
            <w:tcW w:w="770" w:type="dxa"/>
            <w:tcBorders>
              <w:top w:val="nil"/>
              <w:left w:val="nil"/>
              <w:bottom w:val="single" w:sz="4" w:space="0" w:color="auto"/>
              <w:right w:val="single" w:sz="4" w:space="0" w:color="auto"/>
            </w:tcBorders>
            <w:shd w:val="clear" w:color="auto" w:fill="auto"/>
            <w:noWrap/>
            <w:vAlign w:val="bottom"/>
            <w:hideMark/>
          </w:tcPr>
          <w:p w14:paraId="24D92F67" w14:textId="77777777" w:rsidR="005D6505" w:rsidRPr="00291572" w:rsidRDefault="005D6505" w:rsidP="00A34DD8">
            <w:pPr>
              <w:spacing w:line="240" w:lineRule="auto"/>
              <w:jc w:val="center"/>
              <w:rPr>
                <w:rFonts w:eastAsia="Times New Roman"/>
                <w:color w:val="000000"/>
                <w:sz w:val="22"/>
                <w:szCs w:val="22"/>
              </w:rPr>
            </w:pPr>
            <w:r w:rsidRPr="00291572">
              <w:rPr>
                <w:rFonts w:eastAsia="Times New Roman"/>
                <w:color w:val="000000"/>
                <w:sz w:val="22"/>
                <w:szCs w:val="22"/>
              </w:rPr>
              <w:t>2.83</w:t>
            </w:r>
          </w:p>
        </w:tc>
        <w:tc>
          <w:tcPr>
            <w:tcW w:w="770" w:type="dxa"/>
            <w:tcBorders>
              <w:top w:val="nil"/>
              <w:left w:val="nil"/>
              <w:bottom w:val="single" w:sz="4" w:space="0" w:color="auto"/>
              <w:right w:val="single" w:sz="4" w:space="0" w:color="auto"/>
            </w:tcBorders>
            <w:shd w:val="clear" w:color="auto" w:fill="auto"/>
            <w:noWrap/>
            <w:vAlign w:val="bottom"/>
            <w:hideMark/>
          </w:tcPr>
          <w:p w14:paraId="3AFC3C1D" w14:textId="77777777" w:rsidR="005D6505" w:rsidRPr="00291572" w:rsidRDefault="005D6505" w:rsidP="00A34DD8">
            <w:pPr>
              <w:spacing w:line="240" w:lineRule="auto"/>
              <w:jc w:val="center"/>
              <w:rPr>
                <w:rFonts w:eastAsia="Times New Roman"/>
                <w:color w:val="000000"/>
                <w:sz w:val="22"/>
                <w:szCs w:val="22"/>
              </w:rPr>
            </w:pPr>
            <w:r w:rsidRPr="00291572">
              <w:rPr>
                <w:rFonts w:eastAsia="Times New Roman"/>
                <w:color w:val="000000"/>
                <w:sz w:val="22"/>
                <w:szCs w:val="22"/>
              </w:rPr>
              <w:t>2.87</w:t>
            </w:r>
          </w:p>
        </w:tc>
        <w:tc>
          <w:tcPr>
            <w:tcW w:w="770" w:type="dxa"/>
            <w:tcBorders>
              <w:top w:val="nil"/>
              <w:left w:val="nil"/>
              <w:bottom w:val="single" w:sz="4" w:space="0" w:color="auto"/>
              <w:right w:val="single" w:sz="4" w:space="0" w:color="auto"/>
            </w:tcBorders>
            <w:shd w:val="clear" w:color="auto" w:fill="auto"/>
            <w:noWrap/>
            <w:vAlign w:val="bottom"/>
            <w:hideMark/>
          </w:tcPr>
          <w:p w14:paraId="799AF920" w14:textId="77777777" w:rsidR="005D6505" w:rsidRPr="00291572" w:rsidRDefault="005D6505" w:rsidP="00A34DD8">
            <w:pPr>
              <w:spacing w:line="240" w:lineRule="auto"/>
              <w:jc w:val="center"/>
              <w:rPr>
                <w:rFonts w:eastAsia="Times New Roman"/>
                <w:color w:val="000000"/>
                <w:sz w:val="22"/>
                <w:szCs w:val="22"/>
              </w:rPr>
            </w:pPr>
            <w:r w:rsidRPr="00291572">
              <w:rPr>
                <w:rFonts w:eastAsia="Times New Roman"/>
                <w:color w:val="000000"/>
                <w:sz w:val="22"/>
                <w:szCs w:val="22"/>
              </w:rPr>
              <w:t>3.19</w:t>
            </w:r>
          </w:p>
        </w:tc>
        <w:tc>
          <w:tcPr>
            <w:tcW w:w="770" w:type="dxa"/>
            <w:tcBorders>
              <w:top w:val="nil"/>
              <w:left w:val="nil"/>
              <w:bottom w:val="single" w:sz="4" w:space="0" w:color="auto"/>
              <w:right w:val="single" w:sz="4" w:space="0" w:color="auto"/>
            </w:tcBorders>
            <w:shd w:val="clear" w:color="auto" w:fill="auto"/>
            <w:noWrap/>
            <w:vAlign w:val="bottom"/>
            <w:hideMark/>
          </w:tcPr>
          <w:p w14:paraId="49544399" w14:textId="77777777" w:rsidR="005D6505" w:rsidRPr="00291572" w:rsidRDefault="005D6505" w:rsidP="00A34DD8">
            <w:pPr>
              <w:spacing w:line="240" w:lineRule="auto"/>
              <w:jc w:val="center"/>
              <w:rPr>
                <w:rFonts w:eastAsia="Times New Roman"/>
                <w:color w:val="000000"/>
                <w:sz w:val="22"/>
                <w:szCs w:val="22"/>
              </w:rPr>
            </w:pPr>
            <w:r w:rsidRPr="00291572">
              <w:rPr>
                <w:rFonts w:eastAsia="Times New Roman"/>
                <w:color w:val="000000"/>
                <w:sz w:val="22"/>
                <w:szCs w:val="22"/>
              </w:rPr>
              <w:t>3.20</w:t>
            </w:r>
          </w:p>
        </w:tc>
        <w:tc>
          <w:tcPr>
            <w:tcW w:w="770" w:type="dxa"/>
            <w:tcBorders>
              <w:top w:val="nil"/>
              <w:left w:val="nil"/>
              <w:bottom w:val="single" w:sz="4" w:space="0" w:color="auto"/>
              <w:right w:val="single" w:sz="4" w:space="0" w:color="auto"/>
            </w:tcBorders>
            <w:shd w:val="clear" w:color="auto" w:fill="auto"/>
            <w:noWrap/>
            <w:vAlign w:val="bottom"/>
            <w:hideMark/>
          </w:tcPr>
          <w:p w14:paraId="40B231E7" w14:textId="77777777" w:rsidR="005D6505" w:rsidRPr="00291572" w:rsidRDefault="005D6505" w:rsidP="00A34DD8">
            <w:pPr>
              <w:spacing w:line="240" w:lineRule="auto"/>
              <w:jc w:val="center"/>
              <w:rPr>
                <w:rFonts w:eastAsia="Times New Roman"/>
                <w:color w:val="000000"/>
                <w:sz w:val="22"/>
                <w:szCs w:val="22"/>
              </w:rPr>
            </w:pPr>
            <w:r w:rsidRPr="00291572">
              <w:rPr>
                <w:rFonts w:eastAsia="Times New Roman"/>
                <w:color w:val="000000"/>
                <w:sz w:val="22"/>
                <w:szCs w:val="22"/>
              </w:rPr>
              <w:t>3.01</w:t>
            </w:r>
          </w:p>
        </w:tc>
        <w:tc>
          <w:tcPr>
            <w:tcW w:w="770" w:type="dxa"/>
            <w:tcBorders>
              <w:top w:val="nil"/>
              <w:left w:val="nil"/>
              <w:bottom w:val="single" w:sz="4" w:space="0" w:color="auto"/>
              <w:right w:val="single" w:sz="4" w:space="0" w:color="auto"/>
            </w:tcBorders>
            <w:shd w:val="clear" w:color="auto" w:fill="auto"/>
            <w:noWrap/>
            <w:vAlign w:val="bottom"/>
            <w:hideMark/>
          </w:tcPr>
          <w:p w14:paraId="0F314549" w14:textId="77777777" w:rsidR="005D6505" w:rsidRPr="00291572" w:rsidRDefault="005D6505" w:rsidP="00A34DD8">
            <w:pPr>
              <w:spacing w:line="240" w:lineRule="auto"/>
              <w:jc w:val="center"/>
              <w:rPr>
                <w:rFonts w:eastAsia="Times New Roman"/>
                <w:color w:val="000000"/>
                <w:sz w:val="22"/>
                <w:szCs w:val="22"/>
              </w:rPr>
            </w:pPr>
            <w:r w:rsidRPr="00291572">
              <w:rPr>
                <w:rFonts w:eastAsia="Times New Roman"/>
                <w:color w:val="000000"/>
                <w:sz w:val="22"/>
                <w:szCs w:val="22"/>
              </w:rPr>
              <w:t>3.00</w:t>
            </w:r>
          </w:p>
        </w:tc>
        <w:tc>
          <w:tcPr>
            <w:tcW w:w="770" w:type="dxa"/>
            <w:tcBorders>
              <w:top w:val="nil"/>
              <w:left w:val="nil"/>
              <w:bottom w:val="single" w:sz="4" w:space="0" w:color="auto"/>
              <w:right w:val="single" w:sz="4" w:space="0" w:color="auto"/>
            </w:tcBorders>
            <w:shd w:val="clear" w:color="auto" w:fill="auto"/>
            <w:noWrap/>
            <w:vAlign w:val="bottom"/>
            <w:hideMark/>
          </w:tcPr>
          <w:p w14:paraId="703BB73E" w14:textId="77777777" w:rsidR="005D6505" w:rsidRPr="00291572" w:rsidRDefault="005D6505" w:rsidP="00A34DD8">
            <w:pPr>
              <w:spacing w:line="240" w:lineRule="auto"/>
              <w:jc w:val="center"/>
              <w:rPr>
                <w:rFonts w:eastAsia="Times New Roman"/>
                <w:color w:val="000000"/>
                <w:sz w:val="22"/>
                <w:szCs w:val="22"/>
              </w:rPr>
            </w:pPr>
            <w:r w:rsidRPr="00291572">
              <w:rPr>
                <w:rFonts w:eastAsia="Times New Roman"/>
                <w:color w:val="000000"/>
                <w:sz w:val="22"/>
                <w:szCs w:val="22"/>
              </w:rPr>
              <w:t>3.22</w:t>
            </w:r>
          </w:p>
        </w:tc>
        <w:tc>
          <w:tcPr>
            <w:tcW w:w="770" w:type="dxa"/>
            <w:tcBorders>
              <w:top w:val="nil"/>
              <w:left w:val="nil"/>
              <w:bottom w:val="single" w:sz="4" w:space="0" w:color="auto"/>
              <w:right w:val="single" w:sz="8" w:space="0" w:color="auto"/>
            </w:tcBorders>
            <w:shd w:val="clear" w:color="auto" w:fill="auto"/>
            <w:noWrap/>
            <w:vAlign w:val="bottom"/>
            <w:hideMark/>
          </w:tcPr>
          <w:p w14:paraId="3DF1A86E" w14:textId="77777777" w:rsidR="005D6505" w:rsidRPr="00291572" w:rsidRDefault="005D6505" w:rsidP="00A34DD8">
            <w:pPr>
              <w:spacing w:line="240" w:lineRule="auto"/>
              <w:jc w:val="center"/>
              <w:rPr>
                <w:rFonts w:eastAsia="Times New Roman"/>
                <w:color w:val="000000"/>
                <w:sz w:val="22"/>
                <w:szCs w:val="22"/>
              </w:rPr>
            </w:pPr>
            <w:r w:rsidRPr="00291572">
              <w:rPr>
                <w:rFonts w:eastAsia="Times New Roman"/>
                <w:color w:val="000000"/>
                <w:sz w:val="22"/>
                <w:szCs w:val="22"/>
              </w:rPr>
              <w:t>3.64</w:t>
            </w:r>
          </w:p>
        </w:tc>
      </w:tr>
      <w:tr w:rsidR="005D6505" w:rsidRPr="00291572" w14:paraId="4ECE4904" w14:textId="77777777" w:rsidTr="00A34DD8">
        <w:trPr>
          <w:trHeight w:val="300"/>
          <w:jc w:val="center"/>
        </w:trPr>
        <w:tc>
          <w:tcPr>
            <w:tcW w:w="770" w:type="dxa"/>
            <w:tcBorders>
              <w:top w:val="nil"/>
              <w:left w:val="single" w:sz="8" w:space="0" w:color="auto"/>
              <w:bottom w:val="single" w:sz="4" w:space="0" w:color="auto"/>
              <w:right w:val="single" w:sz="4" w:space="0" w:color="auto"/>
            </w:tcBorders>
            <w:shd w:val="clear" w:color="auto" w:fill="auto"/>
            <w:noWrap/>
            <w:vAlign w:val="bottom"/>
            <w:hideMark/>
          </w:tcPr>
          <w:p w14:paraId="31DD62AA" w14:textId="77777777" w:rsidR="005D6505" w:rsidRPr="00291572" w:rsidRDefault="005D6505" w:rsidP="00A34DD8">
            <w:pPr>
              <w:spacing w:line="240" w:lineRule="auto"/>
              <w:jc w:val="center"/>
              <w:rPr>
                <w:rFonts w:eastAsia="Times New Roman"/>
                <w:b/>
                <w:bCs/>
                <w:color w:val="000000"/>
                <w:sz w:val="22"/>
                <w:szCs w:val="22"/>
              </w:rPr>
            </w:pPr>
            <w:r w:rsidRPr="00291572">
              <w:rPr>
                <w:rFonts w:eastAsia="Times New Roman"/>
                <w:b/>
                <w:bCs/>
                <w:color w:val="000000"/>
                <w:sz w:val="22"/>
                <w:szCs w:val="22"/>
              </w:rPr>
              <w:t>2020</w:t>
            </w:r>
          </w:p>
        </w:tc>
        <w:tc>
          <w:tcPr>
            <w:tcW w:w="770" w:type="dxa"/>
            <w:tcBorders>
              <w:top w:val="nil"/>
              <w:left w:val="nil"/>
              <w:bottom w:val="single" w:sz="4" w:space="0" w:color="auto"/>
              <w:right w:val="single" w:sz="4" w:space="0" w:color="auto"/>
            </w:tcBorders>
            <w:shd w:val="clear" w:color="auto" w:fill="auto"/>
            <w:noWrap/>
            <w:vAlign w:val="bottom"/>
            <w:hideMark/>
          </w:tcPr>
          <w:p w14:paraId="151EE91B" w14:textId="77777777" w:rsidR="005D6505" w:rsidRPr="00291572" w:rsidRDefault="005D6505" w:rsidP="00A34DD8">
            <w:pPr>
              <w:spacing w:line="240" w:lineRule="auto"/>
              <w:jc w:val="center"/>
              <w:rPr>
                <w:rFonts w:eastAsia="Times New Roman"/>
                <w:color w:val="000000"/>
                <w:sz w:val="22"/>
                <w:szCs w:val="22"/>
              </w:rPr>
            </w:pPr>
            <w:r w:rsidRPr="00291572">
              <w:rPr>
                <w:rFonts w:eastAsia="Times New Roman"/>
                <w:color w:val="000000"/>
                <w:sz w:val="22"/>
                <w:szCs w:val="22"/>
              </w:rPr>
              <w:t>3.85</w:t>
            </w:r>
          </w:p>
        </w:tc>
        <w:tc>
          <w:tcPr>
            <w:tcW w:w="770" w:type="dxa"/>
            <w:tcBorders>
              <w:top w:val="nil"/>
              <w:left w:val="nil"/>
              <w:bottom w:val="single" w:sz="4" w:space="0" w:color="auto"/>
              <w:right w:val="single" w:sz="4" w:space="0" w:color="auto"/>
            </w:tcBorders>
            <w:shd w:val="clear" w:color="auto" w:fill="auto"/>
            <w:noWrap/>
            <w:vAlign w:val="bottom"/>
            <w:hideMark/>
          </w:tcPr>
          <w:p w14:paraId="5DE16003" w14:textId="77777777" w:rsidR="005D6505" w:rsidRPr="00291572" w:rsidRDefault="005D6505" w:rsidP="00A34DD8">
            <w:pPr>
              <w:spacing w:line="240" w:lineRule="auto"/>
              <w:jc w:val="center"/>
              <w:rPr>
                <w:rFonts w:eastAsia="Times New Roman"/>
                <w:color w:val="000000"/>
                <w:sz w:val="22"/>
                <w:szCs w:val="22"/>
              </w:rPr>
            </w:pPr>
            <w:r w:rsidRPr="00291572">
              <w:rPr>
                <w:rFonts w:eastAsia="Times New Roman"/>
                <w:color w:val="000000"/>
                <w:sz w:val="22"/>
                <w:szCs w:val="22"/>
              </w:rPr>
              <w:t>3.93</w:t>
            </w:r>
          </w:p>
        </w:tc>
        <w:tc>
          <w:tcPr>
            <w:tcW w:w="770" w:type="dxa"/>
            <w:tcBorders>
              <w:top w:val="nil"/>
              <w:left w:val="nil"/>
              <w:bottom w:val="single" w:sz="4" w:space="0" w:color="auto"/>
              <w:right w:val="single" w:sz="4" w:space="0" w:color="auto"/>
            </w:tcBorders>
            <w:shd w:val="clear" w:color="auto" w:fill="auto"/>
            <w:noWrap/>
            <w:vAlign w:val="bottom"/>
            <w:hideMark/>
          </w:tcPr>
          <w:p w14:paraId="2A2D3D91" w14:textId="77777777" w:rsidR="005D6505" w:rsidRPr="00291572" w:rsidRDefault="005D6505" w:rsidP="00A34DD8">
            <w:pPr>
              <w:spacing w:line="240" w:lineRule="auto"/>
              <w:jc w:val="center"/>
              <w:rPr>
                <w:rFonts w:eastAsia="Times New Roman"/>
                <w:color w:val="000000"/>
                <w:sz w:val="22"/>
                <w:szCs w:val="22"/>
              </w:rPr>
            </w:pPr>
            <w:r w:rsidRPr="00291572">
              <w:rPr>
                <w:rFonts w:eastAsia="Times New Roman"/>
                <w:color w:val="000000"/>
                <w:sz w:val="22"/>
                <w:szCs w:val="22"/>
              </w:rPr>
              <w:t>3.78</w:t>
            </w:r>
          </w:p>
        </w:tc>
        <w:tc>
          <w:tcPr>
            <w:tcW w:w="770" w:type="dxa"/>
            <w:tcBorders>
              <w:top w:val="nil"/>
              <w:left w:val="nil"/>
              <w:bottom w:val="single" w:sz="4" w:space="0" w:color="auto"/>
              <w:right w:val="single" w:sz="4" w:space="0" w:color="auto"/>
            </w:tcBorders>
            <w:shd w:val="clear" w:color="auto" w:fill="auto"/>
            <w:noWrap/>
            <w:vAlign w:val="bottom"/>
            <w:hideMark/>
          </w:tcPr>
          <w:p w14:paraId="249F9B6D" w14:textId="77777777" w:rsidR="005D6505" w:rsidRPr="00291572" w:rsidRDefault="005D6505" w:rsidP="00A34DD8">
            <w:pPr>
              <w:spacing w:line="240" w:lineRule="auto"/>
              <w:jc w:val="center"/>
              <w:rPr>
                <w:rFonts w:eastAsia="Times New Roman"/>
                <w:color w:val="000000"/>
                <w:sz w:val="22"/>
                <w:szCs w:val="22"/>
              </w:rPr>
            </w:pPr>
            <w:r w:rsidRPr="00291572">
              <w:rPr>
                <w:rFonts w:eastAsia="Times New Roman"/>
                <w:color w:val="000000"/>
                <w:sz w:val="22"/>
                <w:szCs w:val="22"/>
              </w:rPr>
              <w:t>3.67</w:t>
            </w:r>
          </w:p>
        </w:tc>
        <w:tc>
          <w:tcPr>
            <w:tcW w:w="770" w:type="dxa"/>
            <w:tcBorders>
              <w:top w:val="nil"/>
              <w:left w:val="nil"/>
              <w:bottom w:val="single" w:sz="4" w:space="0" w:color="auto"/>
              <w:right w:val="single" w:sz="4" w:space="0" w:color="auto"/>
            </w:tcBorders>
            <w:shd w:val="clear" w:color="auto" w:fill="auto"/>
            <w:noWrap/>
            <w:vAlign w:val="bottom"/>
            <w:hideMark/>
          </w:tcPr>
          <w:p w14:paraId="1A1A5D79" w14:textId="77777777" w:rsidR="005D6505" w:rsidRPr="00291572" w:rsidRDefault="005D6505" w:rsidP="00A34DD8">
            <w:pPr>
              <w:spacing w:line="240" w:lineRule="auto"/>
              <w:jc w:val="center"/>
              <w:rPr>
                <w:rFonts w:eastAsia="Times New Roman"/>
                <w:color w:val="000000"/>
                <w:sz w:val="22"/>
                <w:szCs w:val="22"/>
              </w:rPr>
            </w:pPr>
            <w:r w:rsidRPr="00291572">
              <w:rPr>
                <w:rFonts w:eastAsia="Times New Roman"/>
                <w:color w:val="000000"/>
                <w:sz w:val="22"/>
                <w:szCs w:val="22"/>
              </w:rPr>
              <w:t>3.36</w:t>
            </w:r>
          </w:p>
        </w:tc>
        <w:tc>
          <w:tcPr>
            <w:tcW w:w="770" w:type="dxa"/>
            <w:tcBorders>
              <w:top w:val="nil"/>
              <w:left w:val="nil"/>
              <w:bottom w:val="single" w:sz="4" w:space="0" w:color="auto"/>
              <w:right w:val="single" w:sz="4" w:space="0" w:color="auto"/>
            </w:tcBorders>
            <w:shd w:val="clear" w:color="auto" w:fill="auto"/>
            <w:noWrap/>
            <w:vAlign w:val="bottom"/>
            <w:hideMark/>
          </w:tcPr>
          <w:p w14:paraId="00809944" w14:textId="77777777" w:rsidR="005D6505" w:rsidRPr="00291572" w:rsidRDefault="005D6505" w:rsidP="00A34DD8">
            <w:pPr>
              <w:spacing w:line="240" w:lineRule="auto"/>
              <w:jc w:val="center"/>
              <w:rPr>
                <w:rFonts w:eastAsia="Times New Roman"/>
                <w:color w:val="000000"/>
                <w:sz w:val="22"/>
                <w:szCs w:val="22"/>
              </w:rPr>
            </w:pPr>
            <w:r w:rsidRPr="00291572">
              <w:rPr>
                <w:rFonts w:eastAsia="Times New Roman"/>
                <w:color w:val="000000"/>
                <w:sz w:val="22"/>
                <w:szCs w:val="22"/>
              </w:rPr>
              <w:t>3.21</w:t>
            </w:r>
          </w:p>
        </w:tc>
        <w:tc>
          <w:tcPr>
            <w:tcW w:w="770" w:type="dxa"/>
            <w:tcBorders>
              <w:top w:val="nil"/>
              <w:left w:val="nil"/>
              <w:bottom w:val="single" w:sz="4" w:space="0" w:color="auto"/>
              <w:right w:val="single" w:sz="4" w:space="0" w:color="auto"/>
            </w:tcBorders>
            <w:shd w:val="clear" w:color="auto" w:fill="auto"/>
            <w:noWrap/>
            <w:vAlign w:val="bottom"/>
            <w:hideMark/>
          </w:tcPr>
          <w:p w14:paraId="608482EB" w14:textId="77777777" w:rsidR="005D6505" w:rsidRPr="00291572" w:rsidRDefault="005D6505" w:rsidP="00A34DD8">
            <w:pPr>
              <w:spacing w:line="240" w:lineRule="auto"/>
              <w:jc w:val="center"/>
              <w:rPr>
                <w:rFonts w:eastAsia="Times New Roman"/>
                <w:color w:val="000000"/>
                <w:sz w:val="22"/>
                <w:szCs w:val="22"/>
              </w:rPr>
            </w:pPr>
            <w:r w:rsidRPr="00291572">
              <w:rPr>
                <w:rFonts w:eastAsia="Times New Roman"/>
                <w:color w:val="000000"/>
                <w:sz w:val="22"/>
                <w:szCs w:val="22"/>
              </w:rPr>
              <w:t>3.25</w:t>
            </w:r>
          </w:p>
        </w:tc>
        <w:tc>
          <w:tcPr>
            <w:tcW w:w="770" w:type="dxa"/>
            <w:tcBorders>
              <w:top w:val="nil"/>
              <w:left w:val="nil"/>
              <w:bottom w:val="single" w:sz="4" w:space="0" w:color="auto"/>
              <w:right w:val="single" w:sz="4" w:space="0" w:color="auto"/>
            </w:tcBorders>
            <w:shd w:val="clear" w:color="auto" w:fill="auto"/>
            <w:noWrap/>
            <w:vAlign w:val="bottom"/>
            <w:hideMark/>
          </w:tcPr>
          <w:p w14:paraId="569F5A92" w14:textId="77777777" w:rsidR="005D6505" w:rsidRPr="00291572" w:rsidRDefault="005D6505" w:rsidP="00A34DD8">
            <w:pPr>
              <w:spacing w:line="240" w:lineRule="auto"/>
              <w:jc w:val="center"/>
              <w:rPr>
                <w:rFonts w:eastAsia="Times New Roman"/>
                <w:color w:val="000000"/>
                <w:sz w:val="22"/>
                <w:szCs w:val="22"/>
              </w:rPr>
            </w:pPr>
            <w:r w:rsidRPr="00291572">
              <w:rPr>
                <w:rFonts w:eastAsia="Times New Roman"/>
                <w:color w:val="000000"/>
                <w:sz w:val="22"/>
                <w:szCs w:val="22"/>
              </w:rPr>
              <w:t>3.30</w:t>
            </w:r>
          </w:p>
        </w:tc>
        <w:tc>
          <w:tcPr>
            <w:tcW w:w="770" w:type="dxa"/>
            <w:tcBorders>
              <w:top w:val="nil"/>
              <w:left w:val="nil"/>
              <w:bottom w:val="single" w:sz="4" w:space="0" w:color="auto"/>
              <w:right w:val="single" w:sz="4" w:space="0" w:color="auto"/>
            </w:tcBorders>
            <w:shd w:val="clear" w:color="auto" w:fill="auto"/>
            <w:noWrap/>
            <w:vAlign w:val="bottom"/>
            <w:hideMark/>
          </w:tcPr>
          <w:p w14:paraId="3A62793E" w14:textId="77777777" w:rsidR="005D6505" w:rsidRPr="00291572" w:rsidRDefault="005D6505" w:rsidP="00A34DD8">
            <w:pPr>
              <w:spacing w:line="240" w:lineRule="auto"/>
              <w:jc w:val="center"/>
              <w:rPr>
                <w:rFonts w:eastAsia="Times New Roman"/>
                <w:color w:val="000000"/>
                <w:sz w:val="22"/>
                <w:szCs w:val="22"/>
              </w:rPr>
            </w:pPr>
            <w:r w:rsidRPr="00291572">
              <w:rPr>
                <w:rFonts w:eastAsia="Times New Roman"/>
                <w:color w:val="000000"/>
                <w:sz w:val="22"/>
                <w:szCs w:val="22"/>
              </w:rPr>
              <w:t>3.25</w:t>
            </w:r>
          </w:p>
        </w:tc>
        <w:tc>
          <w:tcPr>
            <w:tcW w:w="770" w:type="dxa"/>
            <w:tcBorders>
              <w:top w:val="nil"/>
              <w:left w:val="nil"/>
              <w:bottom w:val="single" w:sz="4" w:space="0" w:color="auto"/>
              <w:right w:val="single" w:sz="4" w:space="0" w:color="auto"/>
            </w:tcBorders>
            <w:shd w:val="clear" w:color="auto" w:fill="auto"/>
            <w:noWrap/>
            <w:vAlign w:val="bottom"/>
            <w:hideMark/>
          </w:tcPr>
          <w:p w14:paraId="6ED21012" w14:textId="77777777" w:rsidR="005D6505" w:rsidRPr="00291572" w:rsidRDefault="005D6505" w:rsidP="00A34DD8">
            <w:pPr>
              <w:spacing w:line="240" w:lineRule="auto"/>
              <w:jc w:val="center"/>
              <w:rPr>
                <w:rFonts w:eastAsia="Times New Roman"/>
                <w:color w:val="000000"/>
                <w:sz w:val="22"/>
                <w:szCs w:val="22"/>
              </w:rPr>
            </w:pPr>
            <w:r w:rsidRPr="00291572">
              <w:rPr>
                <w:rFonts w:eastAsia="Times New Roman"/>
                <w:color w:val="000000"/>
                <w:sz w:val="22"/>
                <w:szCs w:val="22"/>
              </w:rPr>
              <w:t>3.27</w:t>
            </w:r>
          </w:p>
        </w:tc>
        <w:tc>
          <w:tcPr>
            <w:tcW w:w="770" w:type="dxa"/>
            <w:tcBorders>
              <w:top w:val="nil"/>
              <w:left w:val="nil"/>
              <w:bottom w:val="single" w:sz="4" w:space="0" w:color="auto"/>
              <w:right w:val="single" w:sz="4" w:space="0" w:color="auto"/>
            </w:tcBorders>
            <w:shd w:val="clear" w:color="auto" w:fill="auto"/>
            <w:noWrap/>
            <w:vAlign w:val="bottom"/>
            <w:hideMark/>
          </w:tcPr>
          <w:p w14:paraId="0BBF667F" w14:textId="77777777" w:rsidR="005D6505" w:rsidRPr="00291572" w:rsidRDefault="005D6505" w:rsidP="00A34DD8">
            <w:pPr>
              <w:spacing w:line="240" w:lineRule="auto"/>
              <w:jc w:val="center"/>
              <w:rPr>
                <w:rFonts w:eastAsia="Times New Roman"/>
                <w:color w:val="000000"/>
                <w:sz w:val="22"/>
                <w:szCs w:val="22"/>
              </w:rPr>
            </w:pPr>
            <w:r w:rsidRPr="00291572">
              <w:rPr>
                <w:rFonts w:eastAsia="Times New Roman"/>
                <w:color w:val="000000"/>
                <w:sz w:val="22"/>
                <w:szCs w:val="22"/>
              </w:rPr>
              <w:t>3.42</w:t>
            </w:r>
          </w:p>
        </w:tc>
        <w:tc>
          <w:tcPr>
            <w:tcW w:w="770" w:type="dxa"/>
            <w:tcBorders>
              <w:top w:val="nil"/>
              <w:left w:val="nil"/>
              <w:bottom w:val="single" w:sz="4" w:space="0" w:color="auto"/>
              <w:right w:val="single" w:sz="8" w:space="0" w:color="auto"/>
            </w:tcBorders>
            <w:shd w:val="clear" w:color="auto" w:fill="auto"/>
            <w:noWrap/>
            <w:vAlign w:val="bottom"/>
            <w:hideMark/>
          </w:tcPr>
          <w:p w14:paraId="48CBD59A" w14:textId="77777777" w:rsidR="005D6505" w:rsidRPr="00291572" w:rsidRDefault="005D6505" w:rsidP="00A34DD8">
            <w:pPr>
              <w:spacing w:line="240" w:lineRule="auto"/>
              <w:jc w:val="center"/>
              <w:rPr>
                <w:rFonts w:eastAsia="Times New Roman"/>
                <w:color w:val="000000"/>
                <w:sz w:val="22"/>
                <w:szCs w:val="22"/>
              </w:rPr>
            </w:pPr>
            <w:r w:rsidRPr="00291572">
              <w:rPr>
                <w:rFonts w:eastAsia="Times New Roman"/>
                <w:color w:val="000000"/>
                <w:sz w:val="22"/>
                <w:szCs w:val="22"/>
              </w:rPr>
              <w:t>3.78</w:t>
            </w:r>
          </w:p>
        </w:tc>
      </w:tr>
      <w:tr w:rsidR="005D6505" w:rsidRPr="00291572" w14:paraId="2C2ED839" w14:textId="77777777" w:rsidTr="00A34DD8">
        <w:trPr>
          <w:trHeight w:val="315"/>
          <w:jc w:val="center"/>
        </w:trPr>
        <w:tc>
          <w:tcPr>
            <w:tcW w:w="770" w:type="dxa"/>
            <w:tcBorders>
              <w:top w:val="nil"/>
              <w:left w:val="single" w:sz="8" w:space="0" w:color="auto"/>
              <w:bottom w:val="single" w:sz="8" w:space="0" w:color="auto"/>
              <w:right w:val="single" w:sz="4" w:space="0" w:color="auto"/>
            </w:tcBorders>
            <w:shd w:val="clear" w:color="auto" w:fill="auto"/>
            <w:noWrap/>
            <w:vAlign w:val="bottom"/>
            <w:hideMark/>
          </w:tcPr>
          <w:p w14:paraId="5AD3F0A6" w14:textId="77777777" w:rsidR="005D6505" w:rsidRPr="00291572" w:rsidRDefault="005D6505" w:rsidP="00A34DD8">
            <w:pPr>
              <w:spacing w:line="240" w:lineRule="auto"/>
              <w:jc w:val="center"/>
              <w:rPr>
                <w:rFonts w:eastAsia="Times New Roman"/>
                <w:b/>
                <w:bCs/>
                <w:color w:val="000000"/>
                <w:sz w:val="22"/>
                <w:szCs w:val="22"/>
              </w:rPr>
            </w:pPr>
            <w:r w:rsidRPr="00291572">
              <w:rPr>
                <w:rFonts w:eastAsia="Times New Roman"/>
                <w:b/>
                <w:bCs/>
                <w:color w:val="000000"/>
                <w:sz w:val="22"/>
                <w:szCs w:val="22"/>
              </w:rPr>
              <w:t>2021</w:t>
            </w:r>
          </w:p>
        </w:tc>
        <w:tc>
          <w:tcPr>
            <w:tcW w:w="770" w:type="dxa"/>
            <w:tcBorders>
              <w:top w:val="nil"/>
              <w:left w:val="nil"/>
              <w:bottom w:val="single" w:sz="8" w:space="0" w:color="auto"/>
              <w:right w:val="single" w:sz="4" w:space="0" w:color="auto"/>
            </w:tcBorders>
            <w:shd w:val="clear" w:color="auto" w:fill="auto"/>
            <w:noWrap/>
            <w:vAlign w:val="bottom"/>
            <w:hideMark/>
          </w:tcPr>
          <w:p w14:paraId="0FC3F41D" w14:textId="77777777" w:rsidR="005D6505" w:rsidRPr="00291572" w:rsidRDefault="005D6505" w:rsidP="00A34DD8">
            <w:pPr>
              <w:spacing w:line="240" w:lineRule="auto"/>
              <w:jc w:val="center"/>
              <w:rPr>
                <w:rFonts w:eastAsia="Times New Roman"/>
                <w:color w:val="000000"/>
                <w:sz w:val="22"/>
                <w:szCs w:val="22"/>
              </w:rPr>
            </w:pPr>
            <w:r w:rsidRPr="00291572">
              <w:rPr>
                <w:rFonts w:eastAsia="Times New Roman"/>
                <w:color w:val="000000"/>
                <w:sz w:val="22"/>
                <w:szCs w:val="22"/>
              </w:rPr>
              <w:t>4.05</w:t>
            </w:r>
          </w:p>
        </w:tc>
        <w:tc>
          <w:tcPr>
            <w:tcW w:w="770" w:type="dxa"/>
            <w:tcBorders>
              <w:top w:val="nil"/>
              <w:left w:val="nil"/>
              <w:bottom w:val="single" w:sz="8" w:space="0" w:color="auto"/>
              <w:right w:val="single" w:sz="4" w:space="0" w:color="auto"/>
            </w:tcBorders>
            <w:shd w:val="clear" w:color="auto" w:fill="auto"/>
            <w:noWrap/>
            <w:vAlign w:val="bottom"/>
            <w:hideMark/>
          </w:tcPr>
          <w:p w14:paraId="6B78ADE9" w14:textId="77777777" w:rsidR="005D6505" w:rsidRPr="00291572" w:rsidRDefault="005D6505" w:rsidP="00A34DD8">
            <w:pPr>
              <w:spacing w:line="240" w:lineRule="auto"/>
              <w:jc w:val="center"/>
              <w:rPr>
                <w:rFonts w:eastAsia="Times New Roman"/>
                <w:color w:val="000000"/>
                <w:sz w:val="22"/>
                <w:szCs w:val="22"/>
              </w:rPr>
            </w:pPr>
            <w:r w:rsidRPr="00291572">
              <w:rPr>
                <w:rFonts w:eastAsia="Times New Roman"/>
                <w:color w:val="000000"/>
                <w:sz w:val="22"/>
                <w:szCs w:val="22"/>
              </w:rPr>
              <w:t>4.00</w:t>
            </w:r>
          </w:p>
        </w:tc>
        <w:tc>
          <w:tcPr>
            <w:tcW w:w="770" w:type="dxa"/>
            <w:tcBorders>
              <w:top w:val="nil"/>
              <w:left w:val="nil"/>
              <w:bottom w:val="single" w:sz="8" w:space="0" w:color="auto"/>
              <w:right w:val="single" w:sz="4" w:space="0" w:color="auto"/>
            </w:tcBorders>
            <w:shd w:val="clear" w:color="auto" w:fill="auto"/>
            <w:noWrap/>
            <w:vAlign w:val="bottom"/>
            <w:hideMark/>
          </w:tcPr>
          <w:p w14:paraId="0FB4B863" w14:textId="77777777" w:rsidR="005D6505" w:rsidRPr="00291572" w:rsidRDefault="005D6505" w:rsidP="00A34DD8">
            <w:pPr>
              <w:spacing w:line="240" w:lineRule="auto"/>
              <w:jc w:val="center"/>
              <w:rPr>
                <w:rFonts w:eastAsia="Times New Roman"/>
                <w:color w:val="000000"/>
                <w:sz w:val="22"/>
                <w:szCs w:val="22"/>
              </w:rPr>
            </w:pPr>
            <w:r w:rsidRPr="00291572">
              <w:rPr>
                <w:rFonts w:eastAsia="Times New Roman"/>
                <w:color w:val="000000"/>
                <w:sz w:val="22"/>
                <w:szCs w:val="22"/>
              </w:rPr>
              <w:t>3.77</w:t>
            </w:r>
          </w:p>
        </w:tc>
        <w:tc>
          <w:tcPr>
            <w:tcW w:w="770" w:type="dxa"/>
            <w:tcBorders>
              <w:top w:val="nil"/>
              <w:left w:val="nil"/>
              <w:bottom w:val="single" w:sz="8" w:space="0" w:color="auto"/>
              <w:right w:val="single" w:sz="4" w:space="0" w:color="auto"/>
            </w:tcBorders>
            <w:shd w:val="clear" w:color="auto" w:fill="auto"/>
            <w:noWrap/>
            <w:vAlign w:val="bottom"/>
            <w:hideMark/>
          </w:tcPr>
          <w:p w14:paraId="23126171" w14:textId="77777777" w:rsidR="005D6505" w:rsidRPr="00291572" w:rsidRDefault="005D6505" w:rsidP="00A34DD8">
            <w:pPr>
              <w:spacing w:line="240" w:lineRule="auto"/>
              <w:jc w:val="center"/>
              <w:rPr>
                <w:rFonts w:eastAsia="Times New Roman"/>
                <w:color w:val="000000"/>
                <w:sz w:val="22"/>
                <w:szCs w:val="22"/>
              </w:rPr>
            </w:pPr>
            <w:r w:rsidRPr="00291572">
              <w:rPr>
                <w:rFonts w:eastAsia="Times New Roman"/>
                <w:color w:val="000000"/>
                <w:sz w:val="22"/>
                <w:szCs w:val="22"/>
              </w:rPr>
              <w:t>3.66</w:t>
            </w:r>
          </w:p>
        </w:tc>
        <w:tc>
          <w:tcPr>
            <w:tcW w:w="770" w:type="dxa"/>
            <w:tcBorders>
              <w:top w:val="nil"/>
              <w:left w:val="nil"/>
              <w:bottom w:val="single" w:sz="8" w:space="0" w:color="auto"/>
              <w:right w:val="single" w:sz="4" w:space="0" w:color="auto"/>
            </w:tcBorders>
            <w:shd w:val="clear" w:color="auto" w:fill="auto"/>
            <w:noWrap/>
            <w:vAlign w:val="bottom"/>
            <w:hideMark/>
          </w:tcPr>
          <w:p w14:paraId="1330FDBA" w14:textId="77777777" w:rsidR="005D6505" w:rsidRPr="00291572" w:rsidRDefault="005D6505" w:rsidP="00A34DD8">
            <w:pPr>
              <w:spacing w:line="240" w:lineRule="auto"/>
              <w:jc w:val="center"/>
              <w:rPr>
                <w:rFonts w:eastAsia="Times New Roman"/>
                <w:color w:val="000000"/>
                <w:sz w:val="22"/>
                <w:szCs w:val="22"/>
              </w:rPr>
            </w:pPr>
            <w:r w:rsidRPr="00291572">
              <w:rPr>
                <w:rFonts w:eastAsia="Times New Roman"/>
                <w:color w:val="000000"/>
                <w:sz w:val="22"/>
                <w:szCs w:val="22"/>
              </w:rPr>
              <w:t>3.42</w:t>
            </w:r>
          </w:p>
        </w:tc>
        <w:tc>
          <w:tcPr>
            <w:tcW w:w="770" w:type="dxa"/>
            <w:tcBorders>
              <w:top w:val="nil"/>
              <w:left w:val="nil"/>
              <w:bottom w:val="single" w:sz="8" w:space="0" w:color="auto"/>
              <w:right w:val="single" w:sz="4" w:space="0" w:color="auto"/>
            </w:tcBorders>
            <w:shd w:val="clear" w:color="auto" w:fill="auto"/>
            <w:noWrap/>
            <w:vAlign w:val="bottom"/>
            <w:hideMark/>
          </w:tcPr>
          <w:p w14:paraId="59827B98" w14:textId="77777777" w:rsidR="005D6505" w:rsidRPr="00291572" w:rsidRDefault="005D6505" w:rsidP="00A34DD8">
            <w:pPr>
              <w:spacing w:line="240" w:lineRule="auto"/>
              <w:jc w:val="center"/>
              <w:rPr>
                <w:rFonts w:eastAsia="Times New Roman"/>
                <w:color w:val="000000"/>
                <w:sz w:val="22"/>
                <w:szCs w:val="22"/>
              </w:rPr>
            </w:pPr>
            <w:r w:rsidRPr="00291572">
              <w:rPr>
                <w:rFonts w:eastAsia="Times New Roman"/>
                <w:color w:val="000000"/>
                <w:sz w:val="22"/>
                <w:szCs w:val="22"/>
              </w:rPr>
              <w:t>3.26</w:t>
            </w:r>
          </w:p>
        </w:tc>
        <w:tc>
          <w:tcPr>
            <w:tcW w:w="770" w:type="dxa"/>
            <w:tcBorders>
              <w:top w:val="nil"/>
              <w:left w:val="nil"/>
              <w:bottom w:val="single" w:sz="8" w:space="0" w:color="auto"/>
              <w:right w:val="single" w:sz="4" w:space="0" w:color="auto"/>
            </w:tcBorders>
            <w:shd w:val="clear" w:color="auto" w:fill="auto"/>
            <w:noWrap/>
            <w:vAlign w:val="bottom"/>
            <w:hideMark/>
          </w:tcPr>
          <w:p w14:paraId="7DCC6ACE" w14:textId="77777777" w:rsidR="005D6505" w:rsidRPr="00291572" w:rsidRDefault="005D6505" w:rsidP="00A34DD8">
            <w:pPr>
              <w:spacing w:line="240" w:lineRule="auto"/>
              <w:jc w:val="center"/>
              <w:rPr>
                <w:rFonts w:eastAsia="Times New Roman"/>
                <w:color w:val="000000"/>
                <w:sz w:val="22"/>
                <w:szCs w:val="22"/>
              </w:rPr>
            </w:pPr>
            <w:r w:rsidRPr="00291572">
              <w:rPr>
                <w:rFonts w:eastAsia="Times New Roman"/>
                <w:color w:val="000000"/>
                <w:sz w:val="22"/>
                <w:szCs w:val="22"/>
              </w:rPr>
              <w:t>3.29</w:t>
            </w:r>
          </w:p>
        </w:tc>
        <w:tc>
          <w:tcPr>
            <w:tcW w:w="770" w:type="dxa"/>
            <w:tcBorders>
              <w:top w:val="nil"/>
              <w:left w:val="nil"/>
              <w:bottom w:val="single" w:sz="8" w:space="0" w:color="auto"/>
              <w:right w:val="single" w:sz="4" w:space="0" w:color="auto"/>
            </w:tcBorders>
            <w:shd w:val="clear" w:color="auto" w:fill="auto"/>
            <w:noWrap/>
            <w:vAlign w:val="bottom"/>
            <w:hideMark/>
          </w:tcPr>
          <w:p w14:paraId="262A52F4" w14:textId="77777777" w:rsidR="005D6505" w:rsidRPr="00291572" w:rsidRDefault="005D6505" w:rsidP="00A34DD8">
            <w:pPr>
              <w:spacing w:line="240" w:lineRule="auto"/>
              <w:jc w:val="center"/>
              <w:rPr>
                <w:rFonts w:eastAsia="Times New Roman"/>
                <w:color w:val="000000"/>
                <w:sz w:val="22"/>
                <w:szCs w:val="22"/>
              </w:rPr>
            </w:pPr>
            <w:r w:rsidRPr="00291572">
              <w:rPr>
                <w:rFonts w:eastAsia="Times New Roman"/>
                <w:color w:val="000000"/>
                <w:sz w:val="22"/>
                <w:szCs w:val="22"/>
              </w:rPr>
              <w:t>3.34</w:t>
            </w:r>
          </w:p>
        </w:tc>
        <w:tc>
          <w:tcPr>
            <w:tcW w:w="770" w:type="dxa"/>
            <w:tcBorders>
              <w:top w:val="nil"/>
              <w:left w:val="nil"/>
              <w:bottom w:val="single" w:sz="8" w:space="0" w:color="auto"/>
              <w:right w:val="single" w:sz="4" w:space="0" w:color="auto"/>
            </w:tcBorders>
            <w:shd w:val="clear" w:color="auto" w:fill="auto"/>
            <w:noWrap/>
            <w:vAlign w:val="bottom"/>
            <w:hideMark/>
          </w:tcPr>
          <w:p w14:paraId="40BD26B1" w14:textId="77777777" w:rsidR="005D6505" w:rsidRPr="00291572" w:rsidRDefault="005D6505" w:rsidP="00A34DD8">
            <w:pPr>
              <w:spacing w:line="240" w:lineRule="auto"/>
              <w:jc w:val="center"/>
              <w:rPr>
                <w:rFonts w:eastAsia="Times New Roman"/>
                <w:color w:val="000000"/>
                <w:sz w:val="22"/>
                <w:szCs w:val="22"/>
              </w:rPr>
            </w:pPr>
            <w:r w:rsidRPr="00291572">
              <w:rPr>
                <w:rFonts w:eastAsia="Times New Roman"/>
                <w:color w:val="000000"/>
                <w:sz w:val="22"/>
                <w:szCs w:val="22"/>
              </w:rPr>
              <w:t>3.19</w:t>
            </w:r>
          </w:p>
        </w:tc>
        <w:tc>
          <w:tcPr>
            <w:tcW w:w="770" w:type="dxa"/>
            <w:tcBorders>
              <w:top w:val="nil"/>
              <w:left w:val="nil"/>
              <w:bottom w:val="single" w:sz="8" w:space="0" w:color="auto"/>
              <w:right w:val="single" w:sz="4" w:space="0" w:color="auto"/>
            </w:tcBorders>
            <w:shd w:val="clear" w:color="auto" w:fill="auto"/>
            <w:noWrap/>
            <w:vAlign w:val="bottom"/>
            <w:hideMark/>
          </w:tcPr>
          <w:p w14:paraId="33823C27" w14:textId="77777777" w:rsidR="005D6505" w:rsidRPr="00291572" w:rsidRDefault="005D6505" w:rsidP="00A34DD8">
            <w:pPr>
              <w:spacing w:line="240" w:lineRule="auto"/>
              <w:jc w:val="center"/>
              <w:rPr>
                <w:rFonts w:eastAsia="Times New Roman"/>
                <w:color w:val="000000"/>
                <w:sz w:val="22"/>
                <w:szCs w:val="22"/>
              </w:rPr>
            </w:pPr>
            <w:r w:rsidRPr="00291572">
              <w:rPr>
                <w:rFonts w:eastAsia="Times New Roman"/>
                <w:color w:val="000000"/>
                <w:sz w:val="22"/>
                <w:szCs w:val="22"/>
              </w:rPr>
              <w:t>3.22</w:t>
            </w:r>
          </w:p>
        </w:tc>
        <w:tc>
          <w:tcPr>
            <w:tcW w:w="770" w:type="dxa"/>
            <w:tcBorders>
              <w:top w:val="nil"/>
              <w:left w:val="nil"/>
              <w:bottom w:val="single" w:sz="8" w:space="0" w:color="auto"/>
              <w:right w:val="single" w:sz="4" w:space="0" w:color="auto"/>
            </w:tcBorders>
            <w:shd w:val="clear" w:color="auto" w:fill="auto"/>
            <w:noWrap/>
            <w:vAlign w:val="bottom"/>
            <w:hideMark/>
          </w:tcPr>
          <w:p w14:paraId="264A7491" w14:textId="77777777" w:rsidR="005D6505" w:rsidRPr="00291572" w:rsidRDefault="005D6505" w:rsidP="00A34DD8">
            <w:pPr>
              <w:spacing w:line="240" w:lineRule="auto"/>
              <w:jc w:val="center"/>
              <w:rPr>
                <w:rFonts w:eastAsia="Times New Roman"/>
                <w:color w:val="000000"/>
                <w:sz w:val="22"/>
                <w:szCs w:val="22"/>
              </w:rPr>
            </w:pPr>
            <w:r w:rsidRPr="00291572">
              <w:rPr>
                <w:rFonts w:eastAsia="Times New Roman"/>
                <w:color w:val="000000"/>
                <w:sz w:val="22"/>
                <w:szCs w:val="22"/>
              </w:rPr>
              <w:t>3.45</w:t>
            </w:r>
          </w:p>
        </w:tc>
        <w:tc>
          <w:tcPr>
            <w:tcW w:w="770" w:type="dxa"/>
            <w:tcBorders>
              <w:top w:val="nil"/>
              <w:left w:val="nil"/>
              <w:bottom w:val="single" w:sz="8" w:space="0" w:color="auto"/>
              <w:right w:val="single" w:sz="8" w:space="0" w:color="auto"/>
            </w:tcBorders>
            <w:shd w:val="clear" w:color="auto" w:fill="auto"/>
            <w:noWrap/>
            <w:vAlign w:val="bottom"/>
            <w:hideMark/>
          </w:tcPr>
          <w:p w14:paraId="1166B4B2" w14:textId="77777777" w:rsidR="005D6505" w:rsidRPr="00291572" w:rsidRDefault="005D6505" w:rsidP="00A34DD8">
            <w:pPr>
              <w:spacing w:line="240" w:lineRule="auto"/>
              <w:jc w:val="center"/>
              <w:rPr>
                <w:rFonts w:eastAsia="Times New Roman"/>
                <w:color w:val="000000"/>
                <w:sz w:val="22"/>
                <w:szCs w:val="22"/>
              </w:rPr>
            </w:pPr>
            <w:r w:rsidRPr="00291572">
              <w:rPr>
                <w:rFonts w:eastAsia="Times New Roman"/>
                <w:color w:val="000000"/>
                <w:sz w:val="22"/>
                <w:szCs w:val="22"/>
              </w:rPr>
              <w:t>3.78</w:t>
            </w:r>
          </w:p>
        </w:tc>
      </w:tr>
    </w:tbl>
    <w:p w14:paraId="1C29C818" w14:textId="77777777" w:rsidR="005D6505" w:rsidRDefault="005D6505" w:rsidP="005D6505">
      <w:pPr>
        <w:spacing w:line="480" w:lineRule="exact"/>
        <w:ind w:firstLine="720"/>
        <w:jc w:val="center"/>
        <w:rPr>
          <w:sz w:val="24"/>
        </w:rPr>
      </w:pPr>
    </w:p>
    <w:p w14:paraId="09EDFBD7" w14:textId="77777777" w:rsidR="005D6505" w:rsidRDefault="005D6505" w:rsidP="005D6505">
      <w:pPr>
        <w:spacing w:line="480" w:lineRule="exact"/>
        <w:ind w:firstLine="720"/>
        <w:jc w:val="center"/>
        <w:rPr>
          <w:sz w:val="24"/>
        </w:rPr>
      </w:pPr>
    </w:p>
    <w:p w14:paraId="09E326A6" w14:textId="77777777" w:rsidR="005D6505" w:rsidRDefault="005D6505" w:rsidP="005D6505">
      <w:pPr>
        <w:spacing w:line="480" w:lineRule="auto"/>
        <w:ind w:right="90"/>
        <w:jc w:val="both"/>
        <w:rPr>
          <w:sz w:val="24"/>
        </w:rPr>
        <w:sectPr w:rsidR="005D6505" w:rsidSect="00F77F72">
          <w:footerReference w:type="default" r:id="rId20"/>
          <w:pgSz w:w="15840" w:h="12240" w:orient="landscape" w:code="1"/>
          <w:pgMar w:top="1440" w:right="1440" w:bottom="1440" w:left="1440" w:header="720" w:footer="720" w:gutter="0"/>
          <w:cols w:space="720"/>
          <w:docGrid w:linePitch="381"/>
        </w:sectPr>
      </w:pPr>
    </w:p>
    <w:p w14:paraId="6A4E62FA" w14:textId="77777777" w:rsidR="005D6505" w:rsidRDefault="005D6505" w:rsidP="005D6505">
      <w:pPr>
        <w:pStyle w:val="TableHdg"/>
      </w:pPr>
      <w:r w:rsidRPr="00442860">
        <w:lastRenderedPageBreak/>
        <w:t xml:space="preserve">Table </w:t>
      </w:r>
      <w:r>
        <w:t>A-</w:t>
      </w:r>
      <w:r w:rsidRPr="00442860">
        <w:t xml:space="preserve">5: </w:t>
      </w:r>
      <w:r>
        <w:t xml:space="preserve"> </w:t>
      </w:r>
      <w:r w:rsidRPr="00442860">
        <w:t>Monthly Baseload Purchases (MWh)</w:t>
      </w:r>
    </w:p>
    <w:tbl>
      <w:tblPr>
        <w:tblW w:w="5000" w:type="pct"/>
        <w:tblLook w:val="04A0" w:firstRow="1" w:lastRow="0" w:firstColumn="1" w:lastColumn="0" w:noHBand="0" w:noVBand="1"/>
      </w:tblPr>
      <w:tblGrid>
        <w:gridCol w:w="1299"/>
        <w:gridCol w:w="884"/>
        <w:gridCol w:w="884"/>
        <w:gridCol w:w="885"/>
        <w:gridCol w:w="885"/>
        <w:gridCol w:w="885"/>
        <w:gridCol w:w="885"/>
        <w:gridCol w:w="885"/>
        <w:gridCol w:w="885"/>
        <w:gridCol w:w="885"/>
        <w:gridCol w:w="885"/>
        <w:gridCol w:w="885"/>
        <w:gridCol w:w="885"/>
        <w:gridCol w:w="1018"/>
      </w:tblGrid>
      <w:tr w:rsidR="005D6505" w:rsidRPr="005D6505" w14:paraId="2761A632" w14:textId="77777777" w:rsidTr="005D6505">
        <w:trPr>
          <w:trHeight w:val="315"/>
        </w:trPr>
        <w:tc>
          <w:tcPr>
            <w:tcW w:w="379" w:type="pct"/>
            <w:tcBorders>
              <w:top w:val="single" w:sz="8" w:space="0" w:color="auto"/>
              <w:left w:val="single" w:sz="12" w:space="0" w:color="auto"/>
              <w:bottom w:val="single" w:sz="8" w:space="0" w:color="auto"/>
              <w:right w:val="single" w:sz="4" w:space="0" w:color="auto"/>
            </w:tcBorders>
            <w:shd w:val="clear" w:color="auto" w:fill="auto"/>
            <w:noWrap/>
            <w:vAlign w:val="bottom"/>
            <w:hideMark/>
          </w:tcPr>
          <w:p w14:paraId="5C380542" w14:textId="77777777" w:rsidR="005D6505" w:rsidRPr="005D6505" w:rsidRDefault="005D6505" w:rsidP="005D6505">
            <w:pPr>
              <w:spacing w:line="240" w:lineRule="auto"/>
              <w:jc w:val="center"/>
              <w:rPr>
                <w:rFonts w:eastAsia="Times New Roman"/>
                <w:b/>
                <w:bCs/>
                <w:color w:val="000000"/>
                <w:sz w:val="22"/>
                <w:szCs w:val="22"/>
              </w:rPr>
            </w:pPr>
            <w:r w:rsidRPr="005D6505">
              <w:rPr>
                <w:rFonts w:eastAsia="Times New Roman"/>
                <w:b/>
                <w:bCs/>
                <w:color w:val="000000"/>
                <w:sz w:val="22"/>
                <w:szCs w:val="22"/>
              </w:rPr>
              <w:t>Year</w:t>
            </w:r>
          </w:p>
        </w:tc>
        <w:tc>
          <w:tcPr>
            <w:tcW w:w="351" w:type="pct"/>
            <w:tcBorders>
              <w:top w:val="single" w:sz="8" w:space="0" w:color="auto"/>
              <w:left w:val="nil"/>
              <w:bottom w:val="single" w:sz="8" w:space="0" w:color="auto"/>
              <w:right w:val="single" w:sz="4" w:space="0" w:color="auto"/>
            </w:tcBorders>
            <w:shd w:val="clear" w:color="auto" w:fill="auto"/>
            <w:noWrap/>
            <w:vAlign w:val="bottom"/>
            <w:hideMark/>
          </w:tcPr>
          <w:p w14:paraId="6C2E9927" w14:textId="77777777" w:rsidR="005D6505" w:rsidRPr="005D6505" w:rsidRDefault="005D6505" w:rsidP="005D6505">
            <w:pPr>
              <w:spacing w:line="240" w:lineRule="auto"/>
              <w:jc w:val="center"/>
              <w:rPr>
                <w:rFonts w:eastAsia="Times New Roman"/>
                <w:b/>
                <w:bCs/>
                <w:color w:val="000000"/>
                <w:sz w:val="22"/>
                <w:szCs w:val="22"/>
              </w:rPr>
            </w:pPr>
            <w:r w:rsidRPr="005D6505">
              <w:rPr>
                <w:rFonts w:eastAsia="Times New Roman"/>
                <w:b/>
                <w:bCs/>
                <w:color w:val="000000"/>
                <w:sz w:val="22"/>
                <w:szCs w:val="22"/>
              </w:rPr>
              <w:t>Jan</w:t>
            </w:r>
          </w:p>
        </w:tc>
        <w:tc>
          <w:tcPr>
            <w:tcW w:w="351" w:type="pct"/>
            <w:tcBorders>
              <w:top w:val="single" w:sz="8" w:space="0" w:color="auto"/>
              <w:left w:val="nil"/>
              <w:bottom w:val="single" w:sz="8" w:space="0" w:color="auto"/>
              <w:right w:val="single" w:sz="4" w:space="0" w:color="auto"/>
            </w:tcBorders>
            <w:shd w:val="clear" w:color="auto" w:fill="auto"/>
            <w:noWrap/>
            <w:vAlign w:val="bottom"/>
            <w:hideMark/>
          </w:tcPr>
          <w:p w14:paraId="52B667C0" w14:textId="77777777" w:rsidR="005D6505" w:rsidRPr="005D6505" w:rsidRDefault="005D6505" w:rsidP="005D6505">
            <w:pPr>
              <w:spacing w:line="240" w:lineRule="auto"/>
              <w:jc w:val="center"/>
              <w:rPr>
                <w:rFonts w:eastAsia="Times New Roman"/>
                <w:b/>
                <w:bCs/>
                <w:color w:val="000000"/>
                <w:sz w:val="22"/>
                <w:szCs w:val="22"/>
              </w:rPr>
            </w:pPr>
            <w:r w:rsidRPr="005D6505">
              <w:rPr>
                <w:rFonts w:eastAsia="Times New Roman"/>
                <w:b/>
                <w:bCs/>
                <w:color w:val="000000"/>
                <w:sz w:val="22"/>
                <w:szCs w:val="22"/>
              </w:rPr>
              <w:t>Feb</w:t>
            </w:r>
          </w:p>
        </w:tc>
        <w:tc>
          <w:tcPr>
            <w:tcW w:w="351" w:type="pct"/>
            <w:tcBorders>
              <w:top w:val="single" w:sz="8" w:space="0" w:color="auto"/>
              <w:left w:val="nil"/>
              <w:bottom w:val="single" w:sz="8" w:space="0" w:color="auto"/>
              <w:right w:val="single" w:sz="4" w:space="0" w:color="auto"/>
            </w:tcBorders>
            <w:shd w:val="clear" w:color="auto" w:fill="auto"/>
            <w:noWrap/>
            <w:vAlign w:val="bottom"/>
            <w:hideMark/>
          </w:tcPr>
          <w:p w14:paraId="3AB710E2" w14:textId="77777777" w:rsidR="005D6505" w:rsidRPr="005D6505" w:rsidRDefault="005D6505" w:rsidP="005D6505">
            <w:pPr>
              <w:spacing w:line="240" w:lineRule="auto"/>
              <w:jc w:val="center"/>
              <w:rPr>
                <w:rFonts w:eastAsia="Times New Roman"/>
                <w:b/>
                <w:bCs/>
                <w:color w:val="000000"/>
                <w:sz w:val="22"/>
                <w:szCs w:val="22"/>
              </w:rPr>
            </w:pPr>
            <w:r w:rsidRPr="005D6505">
              <w:rPr>
                <w:rFonts w:eastAsia="Times New Roman"/>
                <w:b/>
                <w:bCs/>
                <w:color w:val="000000"/>
                <w:sz w:val="22"/>
                <w:szCs w:val="22"/>
              </w:rPr>
              <w:t>Mar</w:t>
            </w:r>
          </w:p>
        </w:tc>
        <w:tc>
          <w:tcPr>
            <w:tcW w:w="351" w:type="pct"/>
            <w:tcBorders>
              <w:top w:val="single" w:sz="8" w:space="0" w:color="auto"/>
              <w:left w:val="nil"/>
              <w:bottom w:val="single" w:sz="8" w:space="0" w:color="auto"/>
              <w:right w:val="single" w:sz="4" w:space="0" w:color="auto"/>
            </w:tcBorders>
            <w:shd w:val="clear" w:color="auto" w:fill="auto"/>
            <w:noWrap/>
            <w:vAlign w:val="bottom"/>
            <w:hideMark/>
          </w:tcPr>
          <w:p w14:paraId="1C0F89AB" w14:textId="77777777" w:rsidR="005D6505" w:rsidRPr="005D6505" w:rsidRDefault="005D6505" w:rsidP="005D6505">
            <w:pPr>
              <w:spacing w:line="240" w:lineRule="auto"/>
              <w:jc w:val="center"/>
              <w:rPr>
                <w:rFonts w:eastAsia="Times New Roman"/>
                <w:b/>
                <w:bCs/>
                <w:color w:val="000000"/>
                <w:sz w:val="22"/>
                <w:szCs w:val="22"/>
              </w:rPr>
            </w:pPr>
            <w:r w:rsidRPr="005D6505">
              <w:rPr>
                <w:rFonts w:eastAsia="Times New Roman"/>
                <w:b/>
                <w:bCs/>
                <w:color w:val="000000"/>
                <w:sz w:val="22"/>
                <w:szCs w:val="22"/>
              </w:rPr>
              <w:t>Apr</w:t>
            </w:r>
          </w:p>
        </w:tc>
        <w:tc>
          <w:tcPr>
            <w:tcW w:w="351" w:type="pct"/>
            <w:tcBorders>
              <w:top w:val="single" w:sz="8" w:space="0" w:color="auto"/>
              <w:left w:val="nil"/>
              <w:bottom w:val="single" w:sz="8" w:space="0" w:color="auto"/>
              <w:right w:val="single" w:sz="4" w:space="0" w:color="auto"/>
            </w:tcBorders>
            <w:shd w:val="clear" w:color="auto" w:fill="auto"/>
            <w:noWrap/>
            <w:vAlign w:val="bottom"/>
            <w:hideMark/>
          </w:tcPr>
          <w:p w14:paraId="1B211740" w14:textId="77777777" w:rsidR="005D6505" w:rsidRPr="005D6505" w:rsidRDefault="005D6505" w:rsidP="005D6505">
            <w:pPr>
              <w:spacing w:line="240" w:lineRule="auto"/>
              <w:jc w:val="center"/>
              <w:rPr>
                <w:rFonts w:eastAsia="Times New Roman"/>
                <w:b/>
                <w:bCs/>
                <w:color w:val="000000"/>
                <w:sz w:val="22"/>
                <w:szCs w:val="22"/>
              </w:rPr>
            </w:pPr>
            <w:r w:rsidRPr="005D6505">
              <w:rPr>
                <w:rFonts w:eastAsia="Times New Roman"/>
                <w:b/>
                <w:bCs/>
                <w:color w:val="000000"/>
                <w:sz w:val="22"/>
                <w:szCs w:val="22"/>
              </w:rPr>
              <w:t>May</w:t>
            </w:r>
          </w:p>
        </w:tc>
        <w:tc>
          <w:tcPr>
            <w:tcW w:w="351" w:type="pct"/>
            <w:tcBorders>
              <w:top w:val="single" w:sz="8" w:space="0" w:color="auto"/>
              <w:left w:val="nil"/>
              <w:bottom w:val="single" w:sz="8" w:space="0" w:color="auto"/>
              <w:right w:val="single" w:sz="4" w:space="0" w:color="auto"/>
            </w:tcBorders>
            <w:shd w:val="clear" w:color="auto" w:fill="auto"/>
            <w:noWrap/>
            <w:vAlign w:val="bottom"/>
            <w:hideMark/>
          </w:tcPr>
          <w:p w14:paraId="5F85B995" w14:textId="77777777" w:rsidR="005D6505" w:rsidRPr="005D6505" w:rsidRDefault="005D6505" w:rsidP="005D6505">
            <w:pPr>
              <w:spacing w:line="240" w:lineRule="auto"/>
              <w:jc w:val="center"/>
              <w:rPr>
                <w:rFonts w:eastAsia="Times New Roman"/>
                <w:b/>
                <w:bCs/>
                <w:color w:val="000000"/>
                <w:sz w:val="22"/>
                <w:szCs w:val="22"/>
              </w:rPr>
            </w:pPr>
            <w:r w:rsidRPr="005D6505">
              <w:rPr>
                <w:rFonts w:eastAsia="Times New Roman"/>
                <w:b/>
                <w:bCs/>
                <w:color w:val="000000"/>
                <w:sz w:val="22"/>
                <w:szCs w:val="22"/>
              </w:rPr>
              <w:t>Jun</w:t>
            </w:r>
          </w:p>
        </w:tc>
        <w:tc>
          <w:tcPr>
            <w:tcW w:w="351" w:type="pct"/>
            <w:tcBorders>
              <w:top w:val="single" w:sz="8" w:space="0" w:color="auto"/>
              <w:left w:val="nil"/>
              <w:bottom w:val="single" w:sz="8" w:space="0" w:color="auto"/>
              <w:right w:val="single" w:sz="4" w:space="0" w:color="auto"/>
            </w:tcBorders>
            <w:shd w:val="clear" w:color="auto" w:fill="auto"/>
            <w:noWrap/>
            <w:vAlign w:val="bottom"/>
            <w:hideMark/>
          </w:tcPr>
          <w:p w14:paraId="282D5FF9" w14:textId="77777777" w:rsidR="005D6505" w:rsidRPr="005D6505" w:rsidRDefault="005D6505" w:rsidP="005D6505">
            <w:pPr>
              <w:spacing w:line="240" w:lineRule="auto"/>
              <w:jc w:val="center"/>
              <w:rPr>
                <w:rFonts w:eastAsia="Times New Roman"/>
                <w:b/>
                <w:bCs/>
                <w:color w:val="000000"/>
                <w:sz w:val="22"/>
                <w:szCs w:val="22"/>
              </w:rPr>
            </w:pPr>
            <w:r w:rsidRPr="005D6505">
              <w:rPr>
                <w:rFonts w:eastAsia="Times New Roman"/>
                <w:b/>
                <w:bCs/>
                <w:color w:val="000000"/>
                <w:sz w:val="22"/>
                <w:szCs w:val="22"/>
              </w:rPr>
              <w:t>Jul</w:t>
            </w:r>
          </w:p>
        </w:tc>
        <w:tc>
          <w:tcPr>
            <w:tcW w:w="351" w:type="pct"/>
            <w:tcBorders>
              <w:top w:val="single" w:sz="8" w:space="0" w:color="auto"/>
              <w:left w:val="nil"/>
              <w:bottom w:val="single" w:sz="8" w:space="0" w:color="auto"/>
              <w:right w:val="single" w:sz="4" w:space="0" w:color="auto"/>
            </w:tcBorders>
            <w:shd w:val="clear" w:color="auto" w:fill="auto"/>
            <w:noWrap/>
            <w:vAlign w:val="bottom"/>
            <w:hideMark/>
          </w:tcPr>
          <w:p w14:paraId="6FC79AF0" w14:textId="77777777" w:rsidR="005D6505" w:rsidRPr="005D6505" w:rsidRDefault="005D6505" w:rsidP="005D6505">
            <w:pPr>
              <w:spacing w:line="240" w:lineRule="auto"/>
              <w:jc w:val="center"/>
              <w:rPr>
                <w:rFonts w:eastAsia="Times New Roman"/>
                <w:b/>
                <w:bCs/>
                <w:color w:val="000000"/>
                <w:sz w:val="22"/>
                <w:szCs w:val="22"/>
              </w:rPr>
            </w:pPr>
            <w:r w:rsidRPr="005D6505">
              <w:rPr>
                <w:rFonts w:eastAsia="Times New Roman"/>
                <w:b/>
                <w:bCs/>
                <w:color w:val="000000"/>
                <w:sz w:val="22"/>
                <w:szCs w:val="22"/>
              </w:rPr>
              <w:t>Aug</w:t>
            </w:r>
          </w:p>
        </w:tc>
        <w:tc>
          <w:tcPr>
            <w:tcW w:w="351" w:type="pct"/>
            <w:tcBorders>
              <w:top w:val="single" w:sz="8" w:space="0" w:color="auto"/>
              <w:left w:val="nil"/>
              <w:bottom w:val="single" w:sz="8" w:space="0" w:color="auto"/>
              <w:right w:val="single" w:sz="4" w:space="0" w:color="auto"/>
            </w:tcBorders>
            <w:shd w:val="clear" w:color="auto" w:fill="auto"/>
            <w:noWrap/>
            <w:vAlign w:val="bottom"/>
            <w:hideMark/>
          </w:tcPr>
          <w:p w14:paraId="578FCDF7" w14:textId="77777777" w:rsidR="005D6505" w:rsidRPr="005D6505" w:rsidRDefault="005D6505" w:rsidP="005D6505">
            <w:pPr>
              <w:spacing w:line="240" w:lineRule="auto"/>
              <w:jc w:val="center"/>
              <w:rPr>
                <w:rFonts w:eastAsia="Times New Roman"/>
                <w:b/>
                <w:bCs/>
                <w:color w:val="000000"/>
                <w:sz w:val="22"/>
                <w:szCs w:val="22"/>
              </w:rPr>
            </w:pPr>
            <w:r w:rsidRPr="005D6505">
              <w:rPr>
                <w:rFonts w:eastAsia="Times New Roman"/>
                <w:b/>
                <w:bCs/>
                <w:color w:val="000000"/>
                <w:sz w:val="22"/>
                <w:szCs w:val="22"/>
              </w:rPr>
              <w:t>Sep</w:t>
            </w:r>
          </w:p>
        </w:tc>
        <w:tc>
          <w:tcPr>
            <w:tcW w:w="351" w:type="pct"/>
            <w:tcBorders>
              <w:top w:val="single" w:sz="8" w:space="0" w:color="auto"/>
              <w:left w:val="nil"/>
              <w:bottom w:val="single" w:sz="8" w:space="0" w:color="auto"/>
              <w:right w:val="single" w:sz="4" w:space="0" w:color="auto"/>
            </w:tcBorders>
            <w:shd w:val="clear" w:color="auto" w:fill="auto"/>
            <w:noWrap/>
            <w:vAlign w:val="bottom"/>
            <w:hideMark/>
          </w:tcPr>
          <w:p w14:paraId="42DD6269" w14:textId="77777777" w:rsidR="005D6505" w:rsidRPr="005D6505" w:rsidRDefault="005D6505" w:rsidP="005D6505">
            <w:pPr>
              <w:spacing w:line="240" w:lineRule="auto"/>
              <w:jc w:val="center"/>
              <w:rPr>
                <w:rFonts w:eastAsia="Times New Roman"/>
                <w:b/>
                <w:bCs/>
                <w:color w:val="000000"/>
                <w:sz w:val="22"/>
                <w:szCs w:val="22"/>
              </w:rPr>
            </w:pPr>
            <w:r w:rsidRPr="005D6505">
              <w:rPr>
                <w:rFonts w:eastAsia="Times New Roman"/>
                <w:b/>
                <w:bCs/>
                <w:color w:val="000000"/>
                <w:sz w:val="22"/>
                <w:szCs w:val="22"/>
              </w:rPr>
              <w:t>Oct</w:t>
            </w:r>
          </w:p>
        </w:tc>
        <w:tc>
          <w:tcPr>
            <w:tcW w:w="351" w:type="pct"/>
            <w:tcBorders>
              <w:top w:val="single" w:sz="8" w:space="0" w:color="auto"/>
              <w:left w:val="nil"/>
              <w:bottom w:val="single" w:sz="8" w:space="0" w:color="auto"/>
              <w:right w:val="single" w:sz="4" w:space="0" w:color="auto"/>
            </w:tcBorders>
            <w:shd w:val="clear" w:color="auto" w:fill="auto"/>
            <w:noWrap/>
            <w:vAlign w:val="bottom"/>
            <w:hideMark/>
          </w:tcPr>
          <w:p w14:paraId="42151C47" w14:textId="77777777" w:rsidR="005D6505" w:rsidRPr="005D6505" w:rsidRDefault="005D6505" w:rsidP="005D6505">
            <w:pPr>
              <w:spacing w:line="240" w:lineRule="auto"/>
              <w:jc w:val="center"/>
              <w:rPr>
                <w:rFonts w:eastAsia="Times New Roman"/>
                <w:b/>
                <w:bCs/>
                <w:color w:val="000000"/>
                <w:sz w:val="22"/>
                <w:szCs w:val="22"/>
              </w:rPr>
            </w:pPr>
            <w:r w:rsidRPr="005D6505">
              <w:rPr>
                <w:rFonts w:eastAsia="Times New Roman"/>
                <w:b/>
                <w:bCs/>
                <w:color w:val="000000"/>
                <w:sz w:val="22"/>
                <w:szCs w:val="22"/>
              </w:rPr>
              <w:t>Nov</w:t>
            </w:r>
          </w:p>
        </w:tc>
        <w:tc>
          <w:tcPr>
            <w:tcW w:w="351" w:type="pct"/>
            <w:tcBorders>
              <w:top w:val="single" w:sz="8" w:space="0" w:color="auto"/>
              <w:left w:val="nil"/>
              <w:bottom w:val="single" w:sz="8" w:space="0" w:color="auto"/>
              <w:right w:val="single" w:sz="4" w:space="0" w:color="auto"/>
            </w:tcBorders>
            <w:shd w:val="clear" w:color="auto" w:fill="auto"/>
            <w:noWrap/>
            <w:vAlign w:val="bottom"/>
            <w:hideMark/>
          </w:tcPr>
          <w:p w14:paraId="3EEAAA3B" w14:textId="77777777" w:rsidR="005D6505" w:rsidRPr="005D6505" w:rsidRDefault="005D6505" w:rsidP="005D6505">
            <w:pPr>
              <w:spacing w:line="240" w:lineRule="auto"/>
              <w:jc w:val="center"/>
              <w:rPr>
                <w:rFonts w:eastAsia="Times New Roman"/>
                <w:b/>
                <w:bCs/>
                <w:color w:val="000000"/>
                <w:sz w:val="22"/>
                <w:szCs w:val="22"/>
              </w:rPr>
            </w:pPr>
            <w:r w:rsidRPr="005D6505">
              <w:rPr>
                <w:rFonts w:eastAsia="Times New Roman"/>
                <w:b/>
                <w:bCs/>
                <w:color w:val="000000"/>
                <w:sz w:val="22"/>
                <w:szCs w:val="22"/>
              </w:rPr>
              <w:t>Dec</w:t>
            </w:r>
          </w:p>
        </w:tc>
        <w:tc>
          <w:tcPr>
            <w:tcW w:w="407" w:type="pct"/>
            <w:tcBorders>
              <w:top w:val="single" w:sz="8" w:space="0" w:color="auto"/>
              <w:left w:val="nil"/>
              <w:bottom w:val="single" w:sz="8" w:space="0" w:color="auto"/>
              <w:right w:val="single" w:sz="8" w:space="0" w:color="auto"/>
            </w:tcBorders>
            <w:shd w:val="clear" w:color="auto" w:fill="auto"/>
            <w:noWrap/>
            <w:vAlign w:val="bottom"/>
            <w:hideMark/>
          </w:tcPr>
          <w:p w14:paraId="4B917C7D" w14:textId="77777777" w:rsidR="005D6505" w:rsidRPr="005D6505" w:rsidRDefault="005D6505" w:rsidP="005D6505">
            <w:pPr>
              <w:spacing w:line="240" w:lineRule="auto"/>
              <w:jc w:val="center"/>
              <w:rPr>
                <w:rFonts w:eastAsia="Times New Roman"/>
                <w:b/>
                <w:bCs/>
                <w:color w:val="000000"/>
                <w:sz w:val="22"/>
                <w:szCs w:val="22"/>
              </w:rPr>
            </w:pPr>
            <w:r w:rsidRPr="005D6505">
              <w:rPr>
                <w:rFonts w:eastAsia="Times New Roman"/>
                <w:b/>
                <w:bCs/>
                <w:color w:val="000000"/>
                <w:sz w:val="22"/>
                <w:szCs w:val="22"/>
              </w:rPr>
              <w:t>Total</w:t>
            </w:r>
          </w:p>
        </w:tc>
      </w:tr>
      <w:tr w:rsidR="005D6505" w:rsidRPr="005D6505" w14:paraId="2B2786E7" w14:textId="77777777" w:rsidTr="005D6505">
        <w:trPr>
          <w:trHeight w:val="300"/>
        </w:trPr>
        <w:tc>
          <w:tcPr>
            <w:tcW w:w="379" w:type="pct"/>
            <w:tcBorders>
              <w:top w:val="single" w:sz="4" w:space="0" w:color="auto"/>
              <w:left w:val="single" w:sz="12" w:space="0" w:color="auto"/>
              <w:bottom w:val="single" w:sz="4" w:space="0" w:color="auto"/>
              <w:right w:val="single" w:sz="4" w:space="0" w:color="auto"/>
            </w:tcBorders>
            <w:shd w:val="clear" w:color="auto" w:fill="auto"/>
            <w:noWrap/>
            <w:vAlign w:val="bottom"/>
            <w:hideMark/>
          </w:tcPr>
          <w:p w14:paraId="68319D62" w14:textId="77777777" w:rsidR="005D6505" w:rsidRPr="005D6505" w:rsidRDefault="005D6505" w:rsidP="005D6505">
            <w:pPr>
              <w:spacing w:line="240" w:lineRule="auto"/>
              <w:jc w:val="center"/>
              <w:rPr>
                <w:rFonts w:eastAsia="Times New Roman"/>
                <w:b/>
                <w:bCs/>
                <w:color w:val="000000"/>
                <w:sz w:val="22"/>
                <w:szCs w:val="22"/>
              </w:rPr>
            </w:pPr>
            <w:r w:rsidRPr="005D6505">
              <w:rPr>
                <w:rFonts w:eastAsia="Times New Roman"/>
                <w:b/>
                <w:bCs/>
                <w:color w:val="000000"/>
                <w:sz w:val="22"/>
                <w:szCs w:val="22"/>
              </w:rPr>
              <w:t>2018</w:t>
            </w:r>
          </w:p>
        </w:tc>
        <w:tc>
          <w:tcPr>
            <w:tcW w:w="351" w:type="pct"/>
            <w:tcBorders>
              <w:top w:val="single" w:sz="4" w:space="0" w:color="auto"/>
              <w:left w:val="nil"/>
              <w:bottom w:val="single" w:sz="4" w:space="0" w:color="auto"/>
              <w:right w:val="single" w:sz="4" w:space="0" w:color="auto"/>
            </w:tcBorders>
            <w:shd w:val="clear" w:color="auto" w:fill="auto"/>
            <w:noWrap/>
            <w:vAlign w:val="bottom"/>
            <w:hideMark/>
          </w:tcPr>
          <w:p w14:paraId="526FB4E8"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8,928</w:t>
            </w:r>
          </w:p>
        </w:tc>
        <w:tc>
          <w:tcPr>
            <w:tcW w:w="351" w:type="pct"/>
            <w:tcBorders>
              <w:top w:val="single" w:sz="4" w:space="0" w:color="auto"/>
              <w:left w:val="nil"/>
              <w:bottom w:val="single" w:sz="4" w:space="0" w:color="auto"/>
              <w:right w:val="single" w:sz="4" w:space="0" w:color="auto"/>
            </w:tcBorders>
            <w:shd w:val="clear" w:color="auto" w:fill="auto"/>
            <w:noWrap/>
            <w:vAlign w:val="bottom"/>
            <w:hideMark/>
          </w:tcPr>
          <w:p w14:paraId="227C0F3C"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8,064</w:t>
            </w:r>
          </w:p>
        </w:tc>
        <w:tc>
          <w:tcPr>
            <w:tcW w:w="351" w:type="pct"/>
            <w:tcBorders>
              <w:top w:val="single" w:sz="4" w:space="0" w:color="auto"/>
              <w:left w:val="nil"/>
              <w:bottom w:val="single" w:sz="4" w:space="0" w:color="auto"/>
              <w:right w:val="single" w:sz="4" w:space="0" w:color="auto"/>
            </w:tcBorders>
            <w:shd w:val="clear" w:color="auto" w:fill="auto"/>
            <w:noWrap/>
            <w:vAlign w:val="bottom"/>
            <w:hideMark/>
          </w:tcPr>
          <w:p w14:paraId="0C613A4E"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8,916</w:t>
            </w:r>
          </w:p>
        </w:tc>
        <w:tc>
          <w:tcPr>
            <w:tcW w:w="351" w:type="pct"/>
            <w:tcBorders>
              <w:top w:val="single" w:sz="4" w:space="0" w:color="auto"/>
              <w:left w:val="nil"/>
              <w:bottom w:val="single" w:sz="4" w:space="0" w:color="auto"/>
              <w:right w:val="single" w:sz="4" w:space="0" w:color="auto"/>
            </w:tcBorders>
            <w:shd w:val="clear" w:color="auto" w:fill="auto"/>
            <w:noWrap/>
            <w:vAlign w:val="bottom"/>
            <w:hideMark/>
          </w:tcPr>
          <w:p w14:paraId="09067D15"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8,640</w:t>
            </w:r>
          </w:p>
        </w:tc>
        <w:tc>
          <w:tcPr>
            <w:tcW w:w="351" w:type="pct"/>
            <w:tcBorders>
              <w:top w:val="single" w:sz="4" w:space="0" w:color="auto"/>
              <w:left w:val="nil"/>
              <w:bottom w:val="single" w:sz="4" w:space="0" w:color="auto"/>
              <w:right w:val="single" w:sz="4" w:space="0" w:color="auto"/>
            </w:tcBorders>
            <w:shd w:val="clear" w:color="auto" w:fill="auto"/>
            <w:noWrap/>
            <w:vAlign w:val="bottom"/>
            <w:hideMark/>
          </w:tcPr>
          <w:p w14:paraId="58F951B0"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8,928</w:t>
            </w:r>
          </w:p>
        </w:tc>
        <w:tc>
          <w:tcPr>
            <w:tcW w:w="351" w:type="pct"/>
            <w:tcBorders>
              <w:top w:val="single" w:sz="4" w:space="0" w:color="auto"/>
              <w:left w:val="nil"/>
              <w:bottom w:val="single" w:sz="4" w:space="0" w:color="auto"/>
              <w:right w:val="single" w:sz="4" w:space="0" w:color="auto"/>
            </w:tcBorders>
            <w:shd w:val="clear" w:color="auto" w:fill="auto"/>
            <w:noWrap/>
            <w:vAlign w:val="bottom"/>
            <w:hideMark/>
          </w:tcPr>
          <w:p w14:paraId="6FBFBC94"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8,640</w:t>
            </w:r>
          </w:p>
        </w:tc>
        <w:tc>
          <w:tcPr>
            <w:tcW w:w="351" w:type="pct"/>
            <w:tcBorders>
              <w:top w:val="single" w:sz="4" w:space="0" w:color="auto"/>
              <w:left w:val="nil"/>
              <w:bottom w:val="single" w:sz="4" w:space="0" w:color="auto"/>
              <w:right w:val="single" w:sz="4" w:space="0" w:color="auto"/>
            </w:tcBorders>
            <w:shd w:val="clear" w:color="auto" w:fill="auto"/>
            <w:noWrap/>
            <w:vAlign w:val="bottom"/>
            <w:hideMark/>
          </w:tcPr>
          <w:p w14:paraId="29B26C55"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8,928</w:t>
            </w:r>
          </w:p>
        </w:tc>
        <w:tc>
          <w:tcPr>
            <w:tcW w:w="351" w:type="pct"/>
            <w:tcBorders>
              <w:top w:val="single" w:sz="4" w:space="0" w:color="auto"/>
              <w:left w:val="nil"/>
              <w:bottom w:val="single" w:sz="4" w:space="0" w:color="auto"/>
              <w:right w:val="single" w:sz="4" w:space="0" w:color="auto"/>
            </w:tcBorders>
            <w:shd w:val="clear" w:color="auto" w:fill="auto"/>
            <w:noWrap/>
            <w:vAlign w:val="bottom"/>
            <w:hideMark/>
          </w:tcPr>
          <w:p w14:paraId="3CF2C861"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8,928</w:t>
            </w:r>
          </w:p>
        </w:tc>
        <w:tc>
          <w:tcPr>
            <w:tcW w:w="351" w:type="pct"/>
            <w:tcBorders>
              <w:top w:val="single" w:sz="4" w:space="0" w:color="auto"/>
              <w:left w:val="nil"/>
              <w:bottom w:val="single" w:sz="4" w:space="0" w:color="auto"/>
              <w:right w:val="single" w:sz="4" w:space="0" w:color="auto"/>
            </w:tcBorders>
            <w:shd w:val="clear" w:color="auto" w:fill="auto"/>
            <w:noWrap/>
            <w:vAlign w:val="bottom"/>
            <w:hideMark/>
          </w:tcPr>
          <w:p w14:paraId="48FE005D"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8,640</w:t>
            </w:r>
          </w:p>
        </w:tc>
        <w:tc>
          <w:tcPr>
            <w:tcW w:w="351" w:type="pct"/>
            <w:tcBorders>
              <w:top w:val="single" w:sz="4" w:space="0" w:color="auto"/>
              <w:left w:val="nil"/>
              <w:bottom w:val="single" w:sz="4" w:space="0" w:color="auto"/>
              <w:right w:val="single" w:sz="4" w:space="0" w:color="auto"/>
            </w:tcBorders>
            <w:shd w:val="clear" w:color="auto" w:fill="auto"/>
            <w:noWrap/>
            <w:vAlign w:val="bottom"/>
            <w:hideMark/>
          </w:tcPr>
          <w:p w14:paraId="5360C26E"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8,928</w:t>
            </w:r>
          </w:p>
        </w:tc>
        <w:tc>
          <w:tcPr>
            <w:tcW w:w="351" w:type="pct"/>
            <w:tcBorders>
              <w:top w:val="single" w:sz="4" w:space="0" w:color="auto"/>
              <w:left w:val="nil"/>
              <w:bottom w:val="single" w:sz="4" w:space="0" w:color="auto"/>
              <w:right w:val="single" w:sz="4" w:space="0" w:color="auto"/>
            </w:tcBorders>
            <w:shd w:val="clear" w:color="auto" w:fill="auto"/>
            <w:noWrap/>
            <w:vAlign w:val="bottom"/>
            <w:hideMark/>
          </w:tcPr>
          <w:p w14:paraId="420FDD36"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8,652</w:t>
            </w:r>
          </w:p>
        </w:tc>
        <w:tc>
          <w:tcPr>
            <w:tcW w:w="351" w:type="pct"/>
            <w:tcBorders>
              <w:top w:val="single" w:sz="4" w:space="0" w:color="auto"/>
              <w:left w:val="nil"/>
              <w:bottom w:val="single" w:sz="4" w:space="0" w:color="auto"/>
              <w:right w:val="single" w:sz="4" w:space="0" w:color="auto"/>
            </w:tcBorders>
            <w:shd w:val="clear" w:color="auto" w:fill="auto"/>
            <w:noWrap/>
            <w:vAlign w:val="bottom"/>
            <w:hideMark/>
          </w:tcPr>
          <w:p w14:paraId="75A645FE"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8,928</w:t>
            </w:r>
          </w:p>
        </w:tc>
        <w:tc>
          <w:tcPr>
            <w:tcW w:w="407" w:type="pct"/>
            <w:tcBorders>
              <w:top w:val="single" w:sz="4" w:space="0" w:color="auto"/>
              <w:left w:val="nil"/>
              <w:bottom w:val="single" w:sz="4" w:space="0" w:color="auto"/>
              <w:right w:val="single" w:sz="8" w:space="0" w:color="auto"/>
            </w:tcBorders>
            <w:shd w:val="clear" w:color="auto" w:fill="auto"/>
            <w:noWrap/>
            <w:vAlign w:val="bottom"/>
            <w:hideMark/>
          </w:tcPr>
          <w:p w14:paraId="06D81843"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105,120</w:t>
            </w:r>
          </w:p>
        </w:tc>
      </w:tr>
      <w:tr w:rsidR="005D6505" w:rsidRPr="005D6505" w14:paraId="5C6C799C" w14:textId="77777777" w:rsidTr="005D6505">
        <w:trPr>
          <w:trHeight w:val="300"/>
        </w:trPr>
        <w:tc>
          <w:tcPr>
            <w:tcW w:w="379" w:type="pct"/>
            <w:tcBorders>
              <w:top w:val="nil"/>
              <w:left w:val="single" w:sz="12" w:space="0" w:color="auto"/>
              <w:bottom w:val="single" w:sz="4" w:space="0" w:color="auto"/>
              <w:right w:val="single" w:sz="4" w:space="0" w:color="auto"/>
            </w:tcBorders>
            <w:shd w:val="clear" w:color="auto" w:fill="auto"/>
            <w:noWrap/>
            <w:vAlign w:val="bottom"/>
            <w:hideMark/>
          </w:tcPr>
          <w:p w14:paraId="266F071D" w14:textId="77777777" w:rsidR="005D6505" w:rsidRPr="005D6505" w:rsidRDefault="005D6505" w:rsidP="005D6505">
            <w:pPr>
              <w:spacing w:line="240" w:lineRule="auto"/>
              <w:jc w:val="center"/>
              <w:rPr>
                <w:rFonts w:eastAsia="Times New Roman"/>
                <w:b/>
                <w:bCs/>
                <w:color w:val="000000"/>
                <w:sz w:val="22"/>
                <w:szCs w:val="22"/>
              </w:rPr>
            </w:pPr>
            <w:r w:rsidRPr="005D6505">
              <w:rPr>
                <w:rFonts w:eastAsia="Times New Roman"/>
                <w:b/>
                <w:bCs/>
                <w:color w:val="000000"/>
                <w:sz w:val="22"/>
                <w:szCs w:val="22"/>
              </w:rPr>
              <w:t>2019</w:t>
            </w:r>
          </w:p>
        </w:tc>
        <w:tc>
          <w:tcPr>
            <w:tcW w:w="351" w:type="pct"/>
            <w:tcBorders>
              <w:top w:val="nil"/>
              <w:left w:val="nil"/>
              <w:bottom w:val="single" w:sz="4" w:space="0" w:color="auto"/>
              <w:right w:val="single" w:sz="4" w:space="0" w:color="auto"/>
            </w:tcBorders>
            <w:shd w:val="clear" w:color="auto" w:fill="auto"/>
            <w:noWrap/>
            <w:vAlign w:val="bottom"/>
            <w:hideMark/>
          </w:tcPr>
          <w:p w14:paraId="0C70AA0C"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8,928</w:t>
            </w:r>
          </w:p>
        </w:tc>
        <w:tc>
          <w:tcPr>
            <w:tcW w:w="351" w:type="pct"/>
            <w:tcBorders>
              <w:top w:val="nil"/>
              <w:left w:val="nil"/>
              <w:bottom w:val="single" w:sz="4" w:space="0" w:color="auto"/>
              <w:right w:val="single" w:sz="4" w:space="0" w:color="auto"/>
            </w:tcBorders>
            <w:shd w:val="clear" w:color="auto" w:fill="auto"/>
            <w:noWrap/>
            <w:vAlign w:val="bottom"/>
            <w:hideMark/>
          </w:tcPr>
          <w:p w14:paraId="59383EE9"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8,064</w:t>
            </w:r>
          </w:p>
        </w:tc>
        <w:tc>
          <w:tcPr>
            <w:tcW w:w="351" w:type="pct"/>
            <w:tcBorders>
              <w:top w:val="nil"/>
              <w:left w:val="nil"/>
              <w:bottom w:val="single" w:sz="4" w:space="0" w:color="auto"/>
              <w:right w:val="single" w:sz="4" w:space="0" w:color="auto"/>
            </w:tcBorders>
            <w:shd w:val="clear" w:color="auto" w:fill="auto"/>
            <w:noWrap/>
            <w:vAlign w:val="bottom"/>
            <w:hideMark/>
          </w:tcPr>
          <w:p w14:paraId="5DD26575"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8,916</w:t>
            </w:r>
          </w:p>
        </w:tc>
        <w:tc>
          <w:tcPr>
            <w:tcW w:w="351" w:type="pct"/>
            <w:tcBorders>
              <w:top w:val="nil"/>
              <w:left w:val="nil"/>
              <w:bottom w:val="single" w:sz="4" w:space="0" w:color="auto"/>
              <w:right w:val="single" w:sz="4" w:space="0" w:color="auto"/>
            </w:tcBorders>
            <w:shd w:val="clear" w:color="auto" w:fill="auto"/>
            <w:noWrap/>
            <w:vAlign w:val="bottom"/>
            <w:hideMark/>
          </w:tcPr>
          <w:p w14:paraId="6B8B1A29"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8,640</w:t>
            </w:r>
          </w:p>
        </w:tc>
        <w:tc>
          <w:tcPr>
            <w:tcW w:w="351" w:type="pct"/>
            <w:tcBorders>
              <w:top w:val="nil"/>
              <w:left w:val="nil"/>
              <w:bottom w:val="single" w:sz="4" w:space="0" w:color="auto"/>
              <w:right w:val="single" w:sz="4" w:space="0" w:color="auto"/>
            </w:tcBorders>
            <w:shd w:val="clear" w:color="auto" w:fill="auto"/>
            <w:noWrap/>
            <w:vAlign w:val="bottom"/>
            <w:hideMark/>
          </w:tcPr>
          <w:p w14:paraId="52777CDF"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8,928</w:t>
            </w:r>
          </w:p>
        </w:tc>
        <w:tc>
          <w:tcPr>
            <w:tcW w:w="351" w:type="pct"/>
            <w:tcBorders>
              <w:top w:val="nil"/>
              <w:left w:val="nil"/>
              <w:bottom w:val="single" w:sz="4" w:space="0" w:color="auto"/>
              <w:right w:val="single" w:sz="4" w:space="0" w:color="auto"/>
            </w:tcBorders>
            <w:shd w:val="clear" w:color="auto" w:fill="auto"/>
            <w:noWrap/>
            <w:vAlign w:val="bottom"/>
            <w:hideMark/>
          </w:tcPr>
          <w:p w14:paraId="4CFE5918"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8,640</w:t>
            </w:r>
          </w:p>
        </w:tc>
        <w:tc>
          <w:tcPr>
            <w:tcW w:w="351" w:type="pct"/>
            <w:tcBorders>
              <w:top w:val="nil"/>
              <w:left w:val="nil"/>
              <w:bottom w:val="single" w:sz="4" w:space="0" w:color="auto"/>
              <w:right w:val="single" w:sz="4" w:space="0" w:color="auto"/>
            </w:tcBorders>
            <w:shd w:val="clear" w:color="auto" w:fill="auto"/>
            <w:noWrap/>
            <w:vAlign w:val="bottom"/>
            <w:hideMark/>
          </w:tcPr>
          <w:p w14:paraId="54ACBEA4"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8,928</w:t>
            </w:r>
          </w:p>
        </w:tc>
        <w:tc>
          <w:tcPr>
            <w:tcW w:w="351" w:type="pct"/>
            <w:tcBorders>
              <w:top w:val="nil"/>
              <w:left w:val="nil"/>
              <w:bottom w:val="single" w:sz="4" w:space="0" w:color="auto"/>
              <w:right w:val="single" w:sz="4" w:space="0" w:color="auto"/>
            </w:tcBorders>
            <w:shd w:val="clear" w:color="auto" w:fill="auto"/>
            <w:noWrap/>
            <w:vAlign w:val="bottom"/>
            <w:hideMark/>
          </w:tcPr>
          <w:p w14:paraId="021A7A04"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8,928</w:t>
            </w:r>
          </w:p>
        </w:tc>
        <w:tc>
          <w:tcPr>
            <w:tcW w:w="351" w:type="pct"/>
            <w:tcBorders>
              <w:top w:val="nil"/>
              <w:left w:val="nil"/>
              <w:bottom w:val="single" w:sz="4" w:space="0" w:color="auto"/>
              <w:right w:val="single" w:sz="4" w:space="0" w:color="auto"/>
            </w:tcBorders>
            <w:shd w:val="clear" w:color="auto" w:fill="auto"/>
            <w:noWrap/>
            <w:vAlign w:val="bottom"/>
            <w:hideMark/>
          </w:tcPr>
          <w:p w14:paraId="4CC79629"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8,640</w:t>
            </w:r>
          </w:p>
        </w:tc>
        <w:tc>
          <w:tcPr>
            <w:tcW w:w="351" w:type="pct"/>
            <w:tcBorders>
              <w:top w:val="nil"/>
              <w:left w:val="nil"/>
              <w:bottom w:val="single" w:sz="4" w:space="0" w:color="auto"/>
              <w:right w:val="single" w:sz="4" w:space="0" w:color="auto"/>
            </w:tcBorders>
            <w:shd w:val="clear" w:color="auto" w:fill="auto"/>
            <w:noWrap/>
            <w:vAlign w:val="bottom"/>
            <w:hideMark/>
          </w:tcPr>
          <w:p w14:paraId="1FD89145"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8,928</w:t>
            </w:r>
          </w:p>
        </w:tc>
        <w:tc>
          <w:tcPr>
            <w:tcW w:w="351" w:type="pct"/>
            <w:tcBorders>
              <w:top w:val="nil"/>
              <w:left w:val="nil"/>
              <w:bottom w:val="single" w:sz="4" w:space="0" w:color="auto"/>
              <w:right w:val="single" w:sz="4" w:space="0" w:color="auto"/>
            </w:tcBorders>
            <w:shd w:val="clear" w:color="auto" w:fill="auto"/>
            <w:noWrap/>
            <w:vAlign w:val="bottom"/>
            <w:hideMark/>
          </w:tcPr>
          <w:p w14:paraId="5249BD89"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8,652</w:t>
            </w:r>
          </w:p>
        </w:tc>
        <w:tc>
          <w:tcPr>
            <w:tcW w:w="351" w:type="pct"/>
            <w:tcBorders>
              <w:top w:val="nil"/>
              <w:left w:val="nil"/>
              <w:bottom w:val="single" w:sz="4" w:space="0" w:color="auto"/>
              <w:right w:val="single" w:sz="4" w:space="0" w:color="auto"/>
            </w:tcBorders>
            <w:shd w:val="clear" w:color="auto" w:fill="auto"/>
            <w:noWrap/>
            <w:vAlign w:val="bottom"/>
            <w:hideMark/>
          </w:tcPr>
          <w:p w14:paraId="71F916D2"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8,928</w:t>
            </w:r>
          </w:p>
        </w:tc>
        <w:tc>
          <w:tcPr>
            <w:tcW w:w="407" w:type="pct"/>
            <w:tcBorders>
              <w:top w:val="nil"/>
              <w:left w:val="nil"/>
              <w:bottom w:val="single" w:sz="4" w:space="0" w:color="auto"/>
              <w:right w:val="single" w:sz="8" w:space="0" w:color="auto"/>
            </w:tcBorders>
            <w:shd w:val="clear" w:color="auto" w:fill="auto"/>
            <w:noWrap/>
            <w:vAlign w:val="bottom"/>
            <w:hideMark/>
          </w:tcPr>
          <w:p w14:paraId="7BED5F43"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105,120</w:t>
            </w:r>
          </w:p>
        </w:tc>
      </w:tr>
      <w:tr w:rsidR="005D6505" w:rsidRPr="005D6505" w14:paraId="10E33108" w14:textId="77777777" w:rsidTr="005D6505">
        <w:trPr>
          <w:trHeight w:val="300"/>
        </w:trPr>
        <w:tc>
          <w:tcPr>
            <w:tcW w:w="379" w:type="pct"/>
            <w:tcBorders>
              <w:top w:val="nil"/>
              <w:left w:val="single" w:sz="12" w:space="0" w:color="auto"/>
              <w:bottom w:val="single" w:sz="4" w:space="0" w:color="auto"/>
              <w:right w:val="single" w:sz="4" w:space="0" w:color="auto"/>
            </w:tcBorders>
            <w:shd w:val="clear" w:color="auto" w:fill="auto"/>
            <w:noWrap/>
            <w:vAlign w:val="bottom"/>
            <w:hideMark/>
          </w:tcPr>
          <w:p w14:paraId="488241A5" w14:textId="77777777" w:rsidR="005D6505" w:rsidRPr="005D6505" w:rsidRDefault="005D6505" w:rsidP="005D6505">
            <w:pPr>
              <w:spacing w:line="240" w:lineRule="auto"/>
              <w:jc w:val="center"/>
              <w:rPr>
                <w:rFonts w:eastAsia="Times New Roman"/>
                <w:b/>
                <w:bCs/>
                <w:color w:val="000000"/>
                <w:sz w:val="22"/>
                <w:szCs w:val="22"/>
              </w:rPr>
            </w:pPr>
            <w:r w:rsidRPr="005D6505">
              <w:rPr>
                <w:rFonts w:eastAsia="Times New Roman"/>
                <w:b/>
                <w:bCs/>
                <w:color w:val="000000"/>
                <w:sz w:val="22"/>
                <w:szCs w:val="22"/>
              </w:rPr>
              <w:t>2020</w:t>
            </w:r>
          </w:p>
        </w:tc>
        <w:tc>
          <w:tcPr>
            <w:tcW w:w="351" w:type="pct"/>
            <w:tcBorders>
              <w:top w:val="nil"/>
              <w:left w:val="nil"/>
              <w:bottom w:val="single" w:sz="4" w:space="0" w:color="auto"/>
              <w:right w:val="single" w:sz="4" w:space="0" w:color="auto"/>
            </w:tcBorders>
            <w:shd w:val="clear" w:color="auto" w:fill="auto"/>
            <w:noWrap/>
            <w:vAlign w:val="bottom"/>
            <w:hideMark/>
          </w:tcPr>
          <w:p w14:paraId="481D26F7"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8,928</w:t>
            </w:r>
          </w:p>
        </w:tc>
        <w:tc>
          <w:tcPr>
            <w:tcW w:w="351" w:type="pct"/>
            <w:tcBorders>
              <w:top w:val="nil"/>
              <w:left w:val="nil"/>
              <w:bottom w:val="single" w:sz="4" w:space="0" w:color="auto"/>
              <w:right w:val="single" w:sz="4" w:space="0" w:color="auto"/>
            </w:tcBorders>
            <w:shd w:val="clear" w:color="auto" w:fill="auto"/>
            <w:noWrap/>
            <w:vAlign w:val="bottom"/>
            <w:hideMark/>
          </w:tcPr>
          <w:p w14:paraId="216CAB46"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8,064</w:t>
            </w:r>
          </w:p>
        </w:tc>
        <w:tc>
          <w:tcPr>
            <w:tcW w:w="351" w:type="pct"/>
            <w:tcBorders>
              <w:top w:val="nil"/>
              <w:left w:val="nil"/>
              <w:bottom w:val="single" w:sz="4" w:space="0" w:color="auto"/>
              <w:right w:val="single" w:sz="4" w:space="0" w:color="auto"/>
            </w:tcBorders>
            <w:shd w:val="clear" w:color="auto" w:fill="auto"/>
            <w:noWrap/>
            <w:vAlign w:val="bottom"/>
            <w:hideMark/>
          </w:tcPr>
          <w:p w14:paraId="60F3523A"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8,916</w:t>
            </w:r>
          </w:p>
        </w:tc>
        <w:tc>
          <w:tcPr>
            <w:tcW w:w="351" w:type="pct"/>
            <w:tcBorders>
              <w:top w:val="nil"/>
              <w:left w:val="nil"/>
              <w:bottom w:val="single" w:sz="4" w:space="0" w:color="auto"/>
              <w:right w:val="single" w:sz="4" w:space="0" w:color="auto"/>
            </w:tcBorders>
            <w:shd w:val="clear" w:color="auto" w:fill="auto"/>
            <w:noWrap/>
            <w:vAlign w:val="bottom"/>
            <w:hideMark/>
          </w:tcPr>
          <w:p w14:paraId="71A664F1"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8,640</w:t>
            </w:r>
          </w:p>
        </w:tc>
        <w:tc>
          <w:tcPr>
            <w:tcW w:w="351" w:type="pct"/>
            <w:tcBorders>
              <w:top w:val="nil"/>
              <w:left w:val="nil"/>
              <w:bottom w:val="single" w:sz="4" w:space="0" w:color="auto"/>
              <w:right w:val="single" w:sz="4" w:space="0" w:color="auto"/>
            </w:tcBorders>
            <w:shd w:val="clear" w:color="auto" w:fill="auto"/>
            <w:noWrap/>
            <w:vAlign w:val="bottom"/>
            <w:hideMark/>
          </w:tcPr>
          <w:p w14:paraId="177B64A5"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8,928</w:t>
            </w:r>
          </w:p>
        </w:tc>
        <w:tc>
          <w:tcPr>
            <w:tcW w:w="351" w:type="pct"/>
            <w:tcBorders>
              <w:top w:val="nil"/>
              <w:left w:val="nil"/>
              <w:bottom w:val="single" w:sz="4" w:space="0" w:color="auto"/>
              <w:right w:val="single" w:sz="4" w:space="0" w:color="auto"/>
            </w:tcBorders>
            <w:shd w:val="clear" w:color="auto" w:fill="auto"/>
            <w:noWrap/>
            <w:vAlign w:val="bottom"/>
            <w:hideMark/>
          </w:tcPr>
          <w:p w14:paraId="73D0C16A"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8,640</w:t>
            </w:r>
          </w:p>
        </w:tc>
        <w:tc>
          <w:tcPr>
            <w:tcW w:w="351" w:type="pct"/>
            <w:tcBorders>
              <w:top w:val="nil"/>
              <w:left w:val="nil"/>
              <w:bottom w:val="single" w:sz="4" w:space="0" w:color="auto"/>
              <w:right w:val="single" w:sz="4" w:space="0" w:color="auto"/>
            </w:tcBorders>
            <w:shd w:val="clear" w:color="auto" w:fill="auto"/>
            <w:noWrap/>
            <w:vAlign w:val="bottom"/>
            <w:hideMark/>
          </w:tcPr>
          <w:p w14:paraId="2A98F78B"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8,928</w:t>
            </w:r>
          </w:p>
        </w:tc>
        <w:tc>
          <w:tcPr>
            <w:tcW w:w="351" w:type="pct"/>
            <w:tcBorders>
              <w:top w:val="nil"/>
              <w:left w:val="nil"/>
              <w:bottom w:val="single" w:sz="4" w:space="0" w:color="auto"/>
              <w:right w:val="single" w:sz="4" w:space="0" w:color="auto"/>
            </w:tcBorders>
            <w:shd w:val="clear" w:color="auto" w:fill="auto"/>
            <w:noWrap/>
            <w:vAlign w:val="bottom"/>
            <w:hideMark/>
          </w:tcPr>
          <w:p w14:paraId="495D6909"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8,928</w:t>
            </w:r>
          </w:p>
        </w:tc>
        <w:tc>
          <w:tcPr>
            <w:tcW w:w="351" w:type="pct"/>
            <w:tcBorders>
              <w:top w:val="nil"/>
              <w:left w:val="nil"/>
              <w:bottom w:val="single" w:sz="4" w:space="0" w:color="auto"/>
              <w:right w:val="single" w:sz="4" w:space="0" w:color="auto"/>
            </w:tcBorders>
            <w:shd w:val="clear" w:color="auto" w:fill="auto"/>
            <w:noWrap/>
            <w:vAlign w:val="bottom"/>
            <w:hideMark/>
          </w:tcPr>
          <w:p w14:paraId="1F935A6F"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8,640</w:t>
            </w:r>
          </w:p>
        </w:tc>
        <w:tc>
          <w:tcPr>
            <w:tcW w:w="351" w:type="pct"/>
            <w:tcBorders>
              <w:top w:val="nil"/>
              <w:left w:val="nil"/>
              <w:bottom w:val="single" w:sz="4" w:space="0" w:color="auto"/>
              <w:right w:val="single" w:sz="4" w:space="0" w:color="auto"/>
            </w:tcBorders>
            <w:shd w:val="clear" w:color="auto" w:fill="auto"/>
            <w:noWrap/>
            <w:vAlign w:val="bottom"/>
            <w:hideMark/>
          </w:tcPr>
          <w:p w14:paraId="730117D5"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8,928</w:t>
            </w:r>
          </w:p>
        </w:tc>
        <w:tc>
          <w:tcPr>
            <w:tcW w:w="351" w:type="pct"/>
            <w:tcBorders>
              <w:top w:val="nil"/>
              <w:left w:val="nil"/>
              <w:bottom w:val="single" w:sz="4" w:space="0" w:color="auto"/>
              <w:right w:val="single" w:sz="4" w:space="0" w:color="auto"/>
            </w:tcBorders>
            <w:shd w:val="clear" w:color="auto" w:fill="auto"/>
            <w:noWrap/>
            <w:vAlign w:val="bottom"/>
            <w:hideMark/>
          </w:tcPr>
          <w:p w14:paraId="0BFC3979"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8,652</w:t>
            </w:r>
          </w:p>
        </w:tc>
        <w:tc>
          <w:tcPr>
            <w:tcW w:w="351" w:type="pct"/>
            <w:tcBorders>
              <w:top w:val="nil"/>
              <w:left w:val="nil"/>
              <w:bottom w:val="single" w:sz="4" w:space="0" w:color="auto"/>
              <w:right w:val="single" w:sz="4" w:space="0" w:color="auto"/>
            </w:tcBorders>
            <w:shd w:val="clear" w:color="auto" w:fill="auto"/>
            <w:noWrap/>
            <w:vAlign w:val="bottom"/>
            <w:hideMark/>
          </w:tcPr>
          <w:p w14:paraId="66358A6E"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8,928</w:t>
            </w:r>
          </w:p>
        </w:tc>
        <w:tc>
          <w:tcPr>
            <w:tcW w:w="407" w:type="pct"/>
            <w:tcBorders>
              <w:top w:val="nil"/>
              <w:left w:val="nil"/>
              <w:bottom w:val="single" w:sz="4" w:space="0" w:color="auto"/>
              <w:right w:val="single" w:sz="8" w:space="0" w:color="auto"/>
            </w:tcBorders>
            <w:shd w:val="clear" w:color="auto" w:fill="auto"/>
            <w:noWrap/>
            <w:vAlign w:val="bottom"/>
            <w:hideMark/>
          </w:tcPr>
          <w:p w14:paraId="2F0C95FF"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105,120</w:t>
            </w:r>
          </w:p>
        </w:tc>
      </w:tr>
      <w:tr w:rsidR="005D6505" w:rsidRPr="005D6505" w14:paraId="2CDEAB65" w14:textId="77777777" w:rsidTr="005D6505">
        <w:trPr>
          <w:trHeight w:val="315"/>
        </w:trPr>
        <w:tc>
          <w:tcPr>
            <w:tcW w:w="379" w:type="pct"/>
            <w:tcBorders>
              <w:top w:val="nil"/>
              <w:left w:val="single" w:sz="12" w:space="0" w:color="auto"/>
              <w:bottom w:val="single" w:sz="8" w:space="0" w:color="auto"/>
              <w:right w:val="single" w:sz="4" w:space="0" w:color="auto"/>
            </w:tcBorders>
            <w:shd w:val="clear" w:color="auto" w:fill="auto"/>
            <w:noWrap/>
            <w:vAlign w:val="bottom"/>
            <w:hideMark/>
          </w:tcPr>
          <w:p w14:paraId="76DCA7C4" w14:textId="77777777" w:rsidR="005D6505" w:rsidRPr="005D6505" w:rsidRDefault="005D6505" w:rsidP="005D6505">
            <w:pPr>
              <w:spacing w:line="240" w:lineRule="auto"/>
              <w:jc w:val="center"/>
              <w:rPr>
                <w:rFonts w:eastAsia="Times New Roman"/>
                <w:b/>
                <w:bCs/>
                <w:color w:val="000000"/>
                <w:sz w:val="22"/>
                <w:szCs w:val="22"/>
              </w:rPr>
            </w:pPr>
            <w:r w:rsidRPr="005D6505">
              <w:rPr>
                <w:rFonts w:eastAsia="Times New Roman"/>
                <w:b/>
                <w:bCs/>
                <w:color w:val="000000"/>
                <w:sz w:val="22"/>
                <w:szCs w:val="22"/>
              </w:rPr>
              <w:t>2021</w:t>
            </w:r>
          </w:p>
        </w:tc>
        <w:tc>
          <w:tcPr>
            <w:tcW w:w="351" w:type="pct"/>
            <w:tcBorders>
              <w:top w:val="nil"/>
              <w:left w:val="nil"/>
              <w:bottom w:val="single" w:sz="8" w:space="0" w:color="auto"/>
              <w:right w:val="single" w:sz="4" w:space="0" w:color="auto"/>
            </w:tcBorders>
            <w:shd w:val="clear" w:color="auto" w:fill="auto"/>
            <w:noWrap/>
            <w:vAlign w:val="bottom"/>
            <w:hideMark/>
          </w:tcPr>
          <w:p w14:paraId="0A1CFC53"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8,928</w:t>
            </w:r>
          </w:p>
        </w:tc>
        <w:tc>
          <w:tcPr>
            <w:tcW w:w="351" w:type="pct"/>
            <w:tcBorders>
              <w:top w:val="nil"/>
              <w:left w:val="nil"/>
              <w:bottom w:val="single" w:sz="8" w:space="0" w:color="auto"/>
              <w:right w:val="single" w:sz="4" w:space="0" w:color="auto"/>
            </w:tcBorders>
            <w:shd w:val="clear" w:color="auto" w:fill="auto"/>
            <w:noWrap/>
            <w:vAlign w:val="bottom"/>
            <w:hideMark/>
          </w:tcPr>
          <w:p w14:paraId="1508A1D8"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8,064</w:t>
            </w:r>
          </w:p>
        </w:tc>
        <w:tc>
          <w:tcPr>
            <w:tcW w:w="351" w:type="pct"/>
            <w:tcBorders>
              <w:top w:val="nil"/>
              <w:left w:val="nil"/>
              <w:bottom w:val="single" w:sz="8" w:space="0" w:color="auto"/>
              <w:right w:val="single" w:sz="4" w:space="0" w:color="auto"/>
            </w:tcBorders>
            <w:shd w:val="clear" w:color="auto" w:fill="auto"/>
            <w:noWrap/>
            <w:vAlign w:val="bottom"/>
            <w:hideMark/>
          </w:tcPr>
          <w:p w14:paraId="07359CF6"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8,916</w:t>
            </w:r>
          </w:p>
        </w:tc>
        <w:tc>
          <w:tcPr>
            <w:tcW w:w="351" w:type="pct"/>
            <w:tcBorders>
              <w:top w:val="nil"/>
              <w:left w:val="nil"/>
              <w:bottom w:val="single" w:sz="8" w:space="0" w:color="auto"/>
              <w:right w:val="single" w:sz="4" w:space="0" w:color="auto"/>
            </w:tcBorders>
            <w:shd w:val="clear" w:color="auto" w:fill="auto"/>
            <w:noWrap/>
            <w:vAlign w:val="bottom"/>
            <w:hideMark/>
          </w:tcPr>
          <w:p w14:paraId="2ED33367"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8,640</w:t>
            </w:r>
          </w:p>
        </w:tc>
        <w:tc>
          <w:tcPr>
            <w:tcW w:w="351" w:type="pct"/>
            <w:tcBorders>
              <w:top w:val="nil"/>
              <w:left w:val="nil"/>
              <w:bottom w:val="single" w:sz="8" w:space="0" w:color="auto"/>
              <w:right w:val="single" w:sz="4" w:space="0" w:color="auto"/>
            </w:tcBorders>
            <w:shd w:val="clear" w:color="auto" w:fill="auto"/>
            <w:noWrap/>
            <w:vAlign w:val="bottom"/>
            <w:hideMark/>
          </w:tcPr>
          <w:p w14:paraId="7767CC6F"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8,928</w:t>
            </w:r>
          </w:p>
        </w:tc>
        <w:tc>
          <w:tcPr>
            <w:tcW w:w="351" w:type="pct"/>
            <w:tcBorders>
              <w:top w:val="nil"/>
              <w:left w:val="nil"/>
              <w:bottom w:val="single" w:sz="8" w:space="0" w:color="auto"/>
              <w:right w:val="single" w:sz="4" w:space="0" w:color="auto"/>
            </w:tcBorders>
            <w:shd w:val="clear" w:color="auto" w:fill="auto"/>
            <w:noWrap/>
            <w:vAlign w:val="bottom"/>
            <w:hideMark/>
          </w:tcPr>
          <w:p w14:paraId="641AAC3E"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8,640</w:t>
            </w:r>
          </w:p>
        </w:tc>
        <w:tc>
          <w:tcPr>
            <w:tcW w:w="351" w:type="pct"/>
            <w:tcBorders>
              <w:top w:val="nil"/>
              <w:left w:val="nil"/>
              <w:bottom w:val="single" w:sz="8" w:space="0" w:color="auto"/>
              <w:right w:val="single" w:sz="4" w:space="0" w:color="auto"/>
            </w:tcBorders>
            <w:shd w:val="clear" w:color="auto" w:fill="auto"/>
            <w:noWrap/>
            <w:vAlign w:val="bottom"/>
            <w:hideMark/>
          </w:tcPr>
          <w:p w14:paraId="6E4EB258"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8,928</w:t>
            </w:r>
          </w:p>
        </w:tc>
        <w:tc>
          <w:tcPr>
            <w:tcW w:w="351" w:type="pct"/>
            <w:tcBorders>
              <w:top w:val="nil"/>
              <w:left w:val="nil"/>
              <w:bottom w:val="single" w:sz="8" w:space="0" w:color="auto"/>
              <w:right w:val="single" w:sz="4" w:space="0" w:color="auto"/>
            </w:tcBorders>
            <w:shd w:val="clear" w:color="auto" w:fill="auto"/>
            <w:noWrap/>
            <w:vAlign w:val="bottom"/>
            <w:hideMark/>
          </w:tcPr>
          <w:p w14:paraId="5C1CC26B"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8,928</w:t>
            </w:r>
          </w:p>
        </w:tc>
        <w:tc>
          <w:tcPr>
            <w:tcW w:w="351" w:type="pct"/>
            <w:tcBorders>
              <w:top w:val="nil"/>
              <w:left w:val="nil"/>
              <w:bottom w:val="single" w:sz="8" w:space="0" w:color="auto"/>
              <w:right w:val="single" w:sz="4" w:space="0" w:color="auto"/>
            </w:tcBorders>
            <w:shd w:val="clear" w:color="auto" w:fill="auto"/>
            <w:noWrap/>
            <w:vAlign w:val="bottom"/>
            <w:hideMark/>
          </w:tcPr>
          <w:p w14:paraId="565B64CD"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8,640</w:t>
            </w:r>
          </w:p>
        </w:tc>
        <w:tc>
          <w:tcPr>
            <w:tcW w:w="351" w:type="pct"/>
            <w:tcBorders>
              <w:top w:val="nil"/>
              <w:left w:val="nil"/>
              <w:bottom w:val="single" w:sz="8" w:space="0" w:color="auto"/>
              <w:right w:val="single" w:sz="4" w:space="0" w:color="auto"/>
            </w:tcBorders>
            <w:shd w:val="clear" w:color="auto" w:fill="auto"/>
            <w:noWrap/>
            <w:vAlign w:val="bottom"/>
            <w:hideMark/>
          </w:tcPr>
          <w:p w14:paraId="0B36F5D3"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8,928</w:t>
            </w:r>
          </w:p>
        </w:tc>
        <w:tc>
          <w:tcPr>
            <w:tcW w:w="351" w:type="pct"/>
            <w:tcBorders>
              <w:top w:val="nil"/>
              <w:left w:val="nil"/>
              <w:bottom w:val="single" w:sz="8" w:space="0" w:color="auto"/>
              <w:right w:val="single" w:sz="4" w:space="0" w:color="auto"/>
            </w:tcBorders>
            <w:shd w:val="clear" w:color="auto" w:fill="auto"/>
            <w:noWrap/>
            <w:vAlign w:val="bottom"/>
            <w:hideMark/>
          </w:tcPr>
          <w:p w14:paraId="568161F6"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8,652</w:t>
            </w:r>
          </w:p>
        </w:tc>
        <w:tc>
          <w:tcPr>
            <w:tcW w:w="351" w:type="pct"/>
            <w:tcBorders>
              <w:top w:val="nil"/>
              <w:left w:val="nil"/>
              <w:bottom w:val="single" w:sz="8" w:space="0" w:color="auto"/>
              <w:right w:val="single" w:sz="4" w:space="0" w:color="auto"/>
            </w:tcBorders>
            <w:shd w:val="clear" w:color="auto" w:fill="auto"/>
            <w:noWrap/>
            <w:vAlign w:val="bottom"/>
            <w:hideMark/>
          </w:tcPr>
          <w:p w14:paraId="3C98110E"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8,928</w:t>
            </w:r>
          </w:p>
        </w:tc>
        <w:tc>
          <w:tcPr>
            <w:tcW w:w="407" w:type="pct"/>
            <w:tcBorders>
              <w:top w:val="nil"/>
              <w:left w:val="nil"/>
              <w:bottom w:val="single" w:sz="8" w:space="0" w:color="auto"/>
              <w:right w:val="single" w:sz="8" w:space="0" w:color="auto"/>
            </w:tcBorders>
            <w:shd w:val="clear" w:color="auto" w:fill="auto"/>
            <w:noWrap/>
            <w:vAlign w:val="bottom"/>
            <w:hideMark/>
          </w:tcPr>
          <w:p w14:paraId="30D31523"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105,120</w:t>
            </w:r>
          </w:p>
        </w:tc>
      </w:tr>
      <w:tr w:rsidR="005D6505" w:rsidRPr="005D6505" w14:paraId="6E620D82" w14:textId="77777777" w:rsidTr="005D6505">
        <w:trPr>
          <w:trHeight w:val="300"/>
        </w:trPr>
        <w:tc>
          <w:tcPr>
            <w:tcW w:w="379" w:type="pct"/>
            <w:tcBorders>
              <w:top w:val="nil"/>
              <w:left w:val="single" w:sz="12" w:space="0" w:color="auto"/>
              <w:bottom w:val="single" w:sz="4" w:space="0" w:color="auto"/>
              <w:right w:val="single" w:sz="4" w:space="0" w:color="auto"/>
            </w:tcBorders>
            <w:shd w:val="clear" w:color="auto" w:fill="auto"/>
            <w:noWrap/>
            <w:vAlign w:val="bottom"/>
            <w:hideMark/>
          </w:tcPr>
          <w:p w14:paraId="756206B3" w14:textId="77777777" w:rsidR="005D6505" w:rsidRPr="005D6505" w:rsidRDefault="005D6505" w:rsidP="005D6505">
            <w:pPr>
              <w:spacing w:line="240" w:lineRule="auto"/>
              <w:rPr>
                <w:rFonts w:eastAsia="Times New Roman"/>
                <w:color w:val="000000"/>
                <w:sz w:val="22"/>
                <w:szCs w:val="22"/>
              </w:rPr>
            </w:pPr>
            <w:r w:rsidRPr="005D6505">
              <w:rPr>
                <w:rFonts w:eastAsia="Times New Roman"/>
                <w:color w:val="000000"/>
                <w:sz w:val="22"/>
                <w:szCs w:val="22"/>
              </w:rPr>
              <w:t> </w:t>
            </w:r>
          </w:p>
        </w:tc>
        <w:tc>
          <w:tcPr>
            <w:tcW w:w="351" w:type="pct"/>
            <w:tcBorders>
              <w:top w:val="nil"/>
              <w:left w:val="nil"/>
              <w:bottom w:val="single" w:sz="4" w:space="0" w:color="auto"/>
              <w:right w:val="single" w:sz="4" w:space="0" w:color="auto"/>
            </w:tcBorders>
            <w:shd w:val="clear" w:color="auto" w:fill="auto"/>
            <w:noWrap/>
            <w:vAlign w:val="bottom"/>
            <w:hideMark/>
          </w:tcPr>
          <w:p w14:paraId="4CA7E608"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 </w:t>
            </w:r>
          </w:p>
        </w:tc>
        <w:tc>
          <w:tcPr>
            <w:tcW w:w="351" w:type="pct"/>
            <w:tcBorders>
              <w:top w:val="nil"/>
              <w:left w:val="nil"/>
              <w:bottom w:val="single" w:sz="4" w:space="0" w:color="auto"/>
              <w:right w:val="single" w:sz="4" w:space="0" w:color="auto"/>
            </w:tcBorders>
            <w:shd w:val="clear" w:color="auto" w:fill="auto"/>
            <w:noWrap/>
            <w:vAlign w:val="bottom"/>
            <w:hideMark/>
          </w:tcPr>
          <w:p w14:paraId="6030950D"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c>
          <w:tcPr>
            <w:tcW w:w="351" w:type="pct"/>
            <w:tcBorders>
              <w:top w:val="nil"/>
              <w:left w:val="nil"/>
              <w:bottom w:val="single" w:sz="4" w:space="0" w:color="auto"/>
              <w:right w:val="single" w:sz="4" w:space="0" w:color="auto"/>
            </w:tcBorders>
            <w:shd w:val="clear" w:color="auto" w:fill="auto"/>
            <w:noWrap/>
            <w:vAlign w:val="bottom"/>
            <w:hideMark/>
          </w:tcPr>
          <w:p w14:paraId="42D2ECE3"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c>
          <w:tcPr>
            <w:tcW w:w="351" w:type="pct"/>
            <w:tcBorders>
              <w:top w:val="nil"/>
              <w:left w:val="nil"/>
              <w:bottom w:val="single" w:sz="4" w:space="0" w:color="auto"/>
              <w:right w:val="single" w:sz="4" w:space="0" w:color="auto"/>
            </w:tcBorders>
            <w:shd w:val="clear" w:color="auto" w:fill="auto"/>
            <w:noWrap/>
            <w:vAlign w:val="bottom"/>
            <w:hideMark/>
          </w:tcPr>
          <w:p w14:paraId="30D6A026"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c>
          <w:tcPr>
            <w:tcW w:w="351" w:type="pct"/>
            <w:tcBorders>
              <w:top w:val="nil"/>
              <w:left w:val="nil"/>
              <w:bottom w:val="single" w:sz="4" w:space="0" w:color="auto"/>
              <w:right w:val="single" w:sz="4" w:space="0" w:color="auto"/>
            </w:tcBorders>
            <w:shd w:val="clear" w:color="auto" w:fill="auto"/>
            <w:noWrap/>
            <w:vAlign w:val="bottom"/>
            <w:hideMark/>
          </w:tcPr>
          <w:p w14:paraId="34CAA9EC"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c>
          <w:tcPr>
            <w:tcW w:w="351" w:type="pct"/>
            <w:tcBorders>
              <w:top w:val="nil"/>
              <w:left w:val="nil"/>
              <w:bottom w:val="single" w:sz="4" w:space="0" w:color="auto"/>
              <w:right w:val="single" w:sz="4" w:space="0" w:color="auto"/>
            </w:tcBorders>
            <w:shd w:val="clear" w:color="auto" w:fill="auto"/>
            <w:noWrap/>
            <w:vAlign w:val="bottom"/>
            <w:hideMark/>
          </w:tcPr>
          <w:p w14:paraId="5DE58D96"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c>
          <w:tcPr>
            <w:tcW w:w="351" w:type="pct"/>
            <w:tcBorders>
              <w:top w:val="nil"/>
              <w:left w:val="nil"/>
              <w:bottom w:val="single" w:sz="4" w:space="0" w:color="auto"/>
              <w:right w:val="single" w:sz="4" w:space="0" w:color="auto"/>
            </w:tcBorders>
            <w:shd w:val="clear" w:color="auto" w:fill="auto"/>
            <w:noWrap/>
            <w:vAlign w:val="bottom"/>
            <w:hideMark/>
          </w:tcPr>
          <w:p w14:paraId="4A759EF0"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c>
          <w:tcPr>
            <w:tcW w:w="351" w:type="pct"/>
            <w:tcBorders>
              <w:top w:val="nil"/>
              <w:left w:val="nil"/>
              <w:bottom w:val="single" w:sz="4" w:space="0" w:color="auto"/>
              <w:right w:val="single" w:sz="4" w:space="0" w:color="auto"/>
            </w:tcBorders>
            <w:shd w:val="clear" w:color="auto" w:fill="auto"/>
            <w:noWrap/>
            <w:vAlign w:val="bottom"/>
            <w:hideMark/>
          </w:tcPr>
          <w:p w14:paraId="1D5F4929"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c>
          <w:tcPr>
            <w:tcW w:w="351" w:type="pct"/>
            <w:tcBorders>
              <w:top w:val="nil"/>
              <w:left w:val="nil"/>
              <w:bottom w:val="single" w:sz="4" w:space="0" w:color="auto"/>
              <w:right w:val="single" w:sz="4" w:space="0" w:color="auto"/>
            </w:tcBorders>
            <w:shd w:val="clear" w:color="auto" w:fill="auto"/>
            <w:noWrap/>
            <w:vAlign w:val="bottom"/>
            <w:hideMark/>
          </w:tcPr>
          <w:p w14:paraId="6B8679EA"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c>
          <w:tcPr>
            <w:tcW w:w="351" w:type="pct"/>
            <w:tcBorders>
              <w:top w:val="nil"/>
              <w:left w:val="nil"/>
              <w:bottom w:val="single" w:sz="4" w:space="0" w:color="auto"/>
              <w:right w:val="single" w:sz="4" w:space="0" w:color="auto"/>
            </w:tcBorders>
            <w:shd w:val="clear" w:color="auto" w:fill="auto"/>
            <w:noWrap/>
            <w:vAlign w:val="bottom"/>
            <w:hideMark/>
          </w:tcPr>
          <w:p w14:paraId="210005EA"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c>
          <w:tcPr>
            <w:tcW w:w="351" w:type="pct"/>
            <w:tcBorders>
              <w:top w:val="nil"/>
              <w:left w:val="nil"/>
              <w:bottom w:val="single" w:sz="4" w:space="0" w:color="auto"/>
              <w:right w:val="single" w:sz="4" w:space="0" w:color="auto"/>
            </w:tcBorders>
            <w:shd w:val="clear" w:color="auto" w:fill="auto"/>
            <w:noWrap/>
            <w:vAlign w:val="bottom"/>
            <w:hideMark/>
          </w:tcPr>
          <w:p w14:paraId="18EF97E2"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c>
          <w:tcPr>
            <w:tcW w:w="351" w:type="pct"/>
            <w:tcBorders>
              <w:top w:val="nil"/>
              <w:left w:val="nil"/>
              <w:bottom w:val="single" w:sz="4" w:space="0" w:color="auto"/>
              <w:right w:val="single" w:sz="4" w:space="0" w:color="auto"/>
            </w:tcBorders>
            <w:shd w:val="clear" w:color="auto" w:fill="auto"/>
            <w:noWrap/>
            <w:vAlign w:val="bottom"/>
            <w:hideMark/>
          </w:tcPr>
          <w:p w14:paraId="3AA28395"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c>
          <w:tcPr>
            <w:tcW w:w="407" w:type="pct"/>
            <w:tcBorders>
              <w:top w:val="nil"/>
              <w:left w:val="nil"/>
              <w:bottom w:val="single" w:sz="4" w:space="0" w:color="auto"/>
              <w:right w:val="single" w:sz="8" w:space="0" w:color="auto"/>
            </w:tcBorders>
            <w:shd w:val="clear" w:color="auto" w:fill="auto"/>
            <w:noWrap/>
            <w:vAlign w:val="bottom"/>
            <w:hideMark/>
          </w:tcPr>
          <w:p w14:paraId="079EB3BD"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r>
      <w:tr w:rsidR="005D6505" w:rsidRPr="005D6505" w14:paraId="4B203E90" w14:textId="77777777" w:rsidTr="005D6505">
        <w:trPr>
          <w:trHeight w:val="300"/>
        </w:trPr>
        <w:tc>
          <w:tcPr>
            <w:tcW w:w="379" w:type="pct"/>
            <w:tcBorders>
              <w:top w:val="nil"/>
              <w:left w:val="single" w:sz="12" w:space="0" w:color="auto"/>
              <w:bottom w:val="nil"/>
              <w:right w:val="single" w:sz="4" w:space="0" w:color="auto"/>
            </w:tcBorders>
            <w:shd w:val="clear" w:color="auto" w:fill="auto"/>
            <w:noWrap/>
            <w:vAlign w:val="bottom"/>
            <w:hideMark/>
          </w:tcPr>
          <w:p w14:paraId="42AD28BD" w14:textId="77777777" w:rsidR="005D6505" w:rsidRPr="005D6505" w:rsidRDefault="005D6505" w:rsidP="005D6505">
            <w:pPr>
              <w:spacing w:line="240" w:lineRule="auto"/>
              <w:rPr>
                <w:rFonts w:eastAsia="Times New Roman"/>
                <w:b/>
                <w:bCs/>
                <w:color w:val="000000"/>
                <w:sz w:val="22"/>
                <w:szCs w:val="22"/>
              </w:rPr>
            </w:pPr>
            <w:r w:rsidRPr="005D6505">
              <w:rPr>
                <w:rFonts w:eastAsia="Times New Roman"/>
                <w:b/>
                <w:bCs/>
                <w:color w:val="000000"/>
                <w:sz w:val="22"/>
                <w:szCs w:val="22"/>
              </w:rPr>
              <w:t>Cost/ MWh</w:t>
            </w:r>
          </w:p>
        </w:tc>
        <w:tc>
          <w:tcPr>
            <w:tcW w:w="351" w:type="pct"/>
            <w:tcBorders>
              <w:top w:val="nil"/>
              <w:left w:val="nil"/>
              <w:bottom w:val="nil"/>
              <w:right w:val="single" w:sz="4" w:space="0" w:color="auto"/>
            </w:tcBorders>
            <w:shd w:val="clear" w:color="auto" w:fill="auto"/>
            <w:noWrap/>
            <w:vAlign w:val="bottom"/>
            <w:hideMark/>
          </w:tcPr>
          <w:p w14:paraId="0800C5E3"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 </w:t>
            </w:r>
          </w:p>
        </w:tc>
        <w:tc>
          <w:tcPr>
            <w:tcW w:w="351" w:type="pct"/>
            <w:tcBorders>
              <w:top w:val="nil"/>
              <w:left w:val="nil"/>
              <w:bottom w:val="nil"/>
              <w:right w:val="single" w:sz="4" w:space="0" w:color="auto"/>
            </w:tcBorders>
            <w:shd w:val="clear" w:color="auto" w:fill="auto"/>
            <w:noWrap/>
            <w:vAlign w:val="bottom"/>
            <w:hideMark/>
          </w:tcPr>
          <w:p w14:paraId="20B4462C"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c>
          <w:tcPr>
            <w:tcW w:w="351" w:type="pct"/>
            <w:tcBorders>
              <w:top w:val="nil"/>
              <w:left w:val="nil"/>
              <w:bottom w:val="nil"/>
              <w:right w:val="single" w:sz="4" w:space="0" w:color="auto"/>
            </w:tcBorders>
            <w:shd w:val="clear" w:color="auto" w:fill="auto"/>
            <w:noWrap/>
            <w:vAlign w:val="bottom"/>
            <w:hideMark/>
          </w:tcPr>
          <w:p w14:paraId="3EF4BC02"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c>
          <w:tcPr>
            <w:tcW w:w="351" w:type="pct"/>
            <w:tcBorders>
              <w:top w:val="nil"/>
              <w:left w:val="nil"/>
              <w:bottom w:val="nil"/>
              <w:right w:val="single" w:sz="4" w:space="0" w:color="auto"/>
            </w:tcBorders>
            <w:shd w:val="clear" w:color="auto" w:fill="auto"/>
            <w:noWrap/>
            <w:vAlign w:val="bottom"/>
            <w:hideMark/>
          </w:tcPr>
          <w:p w14:paraId="4DDD7124"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c>
          <w:tcPr>
            <w:tcW w:w="351" w:type="pct"/>
            <w:tcBorders>
              <w:top w:val="nil"/>
              <w:left w:val="nil"/>
              <w:bottom w:val="nil"/>
              <w:right w:val="single" w:sz="4" w:space="0" w:color="auto"/>
            </w:tcBorders>
            <w:shd w:val="clear" w:color="auto" w:fill="auto"/>
            <w:noWrap/>
            <w:vAlign w:val="bottom"/>
            <w:hideMark/>
          </w:tcPr>
          <w:p w14:paraId="434A58CE"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c>
          <w:tcPr>
            <w:tcW w:w="351" w:type="pct"/>
            <w:tcBorders>
              <w:top w:val="nil"/>
              <w:left w:val="nil"/>
              <w:bottom w:val="nil"/>
              <w:right w:val="single" w:sz="4" w:space="0" w:color="auto"/>
            </w:tcBorders>
            <w:shd w:val="clear" w:color="auto" w:fill="auto"/>
            <w:noWrap/>
            <w:vAlign w:val="bottom"/>
            <w:hideMark/>
          </w:tcPr>
          <w:p w14:paraId="163DB1CD"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c>
          <w:tcPr>
            <w:tcW w:w="351" w:type="pct"/>
            <w:tcBorders>
              <w:top w:val="nil"/>
              <w:left w:val="nil"/>
              <w:bottom w:val="nil"/>
              <w:right w:val="single" w:sz="4" w:space="0" w:color="auto"/>
            </w:tcBorders>
            <w:shd w:val="clear" w:color="auto" w:fill="auto"/>
            <w:noWrap/>
            <w:vAlign w:val="bottom"/>
            <w:hideMark/>
          </w:tcPr>
          <w:p w14:paraId="57DACC94"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c>
          <w:tcPr>
            <w:tcW w:w="351" w:type="pct"/>
            <w:tcBorders>
              <w:top w:val="nil"/>
              <w:left w:val="nil"/>
              <w:bottom w:val="nil"/>
              <w:right w:val="single" w:sz="4" w:space="0" w:color="auto"/>
            </w:tcBorders>
            <w:shd w:val="clear" w:color="auto" w:fill="auto"/>
            <w:noWrap/>
            <w:vAlign w:val="bottom"/>
            <w:hideMark/>
          </w:tcPr>
          <w:p w14:paraId="7FE73210"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c>
          <w:tcPr>
            <w:tcW w:w="351" w:type="pct"/>
            <w:tcBorders>
              <w:top w:val="nil"/>
              <w:left w:val="nil"/>
              <w:bottom w:val="nil"/>
              <w:right w:val="single" w:sz="4" w:space="0" w:color="auto"/>
            </w:tcBorders>
            <w:shd w:val="clear" w:color="auto" w:fill="auto"/>
            <w:noWrap/>
            <w:vAlign w:val="bottom"/>
            <w:hideMark/>
          </w:tcPr>
          <w:p w14:paraId="63788A05"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c>
          <w:tcPr>
            <w:tcW w:w="351" w:type="pct"/>
            <w:tcBorders>
              <w:top w:val="nil"/>
              <w:left w:val="nil"/>
              <w:bottom w:val="nil"/>
              <w:right w:val="single" w:sz="4" w:space="0" w:color="auto"/>
            </w:tcBorders>
            <w:shd w:val="clear" w:color="auto" w:fill="auto"/>
            <w:noWrap/>
            <w:vAlign w:val="bottom"/>
            <w:hideMark/>
          </w:tcPr>
          <w:p w14:paraId="2253C58C"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c>
          <w:tcPr>
            <w:tcW w:w="351" w:type="pct"/>
            <w:tcBorders>
              <w:top w:val="nil"/>
              <w:left w:val="nil"/>
              <w:bottom w:val="nil"/>
              <w:right w:val="single" w:sz="4" w:space="0" w:color="auto"/>
            </w:tcBorders>
            <w:shd w:val="clear" w:color="auto" w:fill="auto"/>
            <w:noWrap/>
            <w:vAlign w:val="bottom"/>
            <w:hideMark/>
          </w:tcPr>
          <w:p w14:paraId="02CE5CA3"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c>
          <w:tcPr>
            <w:tcW w:w="351" w:type="pct"/>
            <w:tcBorders>
              <w:top w:val="nil"/>
              <w:left w:val="nil"/>
              <w:bottom w:val="nil"/>
              <w:right w:val="single" w:sz="4" w:space="0" w:color="auto"/>
            </w:tcBorders>
            <w:shd w:val="clear" w:color="auto" w:fill="auto"/>
            <w:noWrap/>
            <w:vAlign w:val="bottom"/>
            <w:hideMark/>
          </w:tcPr>
          <w:p w14:paraId="41C48559"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c>
          <w:tcPr>
            <w:tcW w:w="407" w:type="pct"/>
            <w:tcBorders>
              <w:top w:val="nil"/>
              <w:left w:val="nil"/>
              <w:bottom w:val="nil"/>
              <w:right w:val="single" w:sz="8" w:space="0" w:color="auto"/>
            </w:tcBorders>
            <w:shd w:val="clear" w:color="auto" w:fill="auto"/>
            <w:noWrap/>
            <w:vAlign w:val="bottom"/>
            <w:hideMark/>
          </w:tcPr>
          <w:p w14:paraId="2B3C80A7"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 </w:t>
            </w:r>
          </w:p>
        </w:tc>
      </w:tr>
      <w:tr w:rsidR="005D6505" w:rsidRPr="005D6505" w14:paraId="59BDCADD" w14:textId="77777777" w:rsidTr="005D6505">
        <w:trPr>
          <w:trHeight w:val="300"/>
        </w:trPr>
        <w:tc>
          <w:tcPr>
            <w:tcW w:w="379" w:type="pct"/>
            <w:tcBorders>
              <w:top w:val="single" w:sz="4" w:space="0" w:color="auto"/>
              <w:left w:val="single" w:sz="12" w:space="0" w:color="auto"/>
              <w:bottom w:val="single" w:sz="4" w:space="0" w:color="auto"/>
              <w:right w:val="single" w:sz="4" w:space="0" w:color="auto"/>
            </w:tcBorders>
            <w:shd w:val="clear" w:color="auto" w:fill="auto"/>
            <w:noWrap/>
            <w:vAlign w:val="bottom"/>
            <w:hideMark/>
          </w:tcPr>
          <w:p w14:paraId="2F0D077C" w14:textId="77777777" w:rsidR="005D6505" w:rsidRPr="005D6505" w:rsidRDefault="005D6505" w:rsidP="005D6505">
            <w:pPr>
              <w:spacing w:line="240" w:lineRule="auto"/>
              <w:jc w:val="center"/>
              <w:rPr>
                <w:rFonts w:eastAsia="Times New Roman"/>
                <w:b/>
                <w:bCs/>
                <w:color w:val="000000"/>
                <w:sz w:val="22"/>
                <w:szCs w:val="22"/>
              </w:rPr>
            </w:pPr>
            <w:r w:rsidRPr="005D6505">
              <w:rPr>
                <w:rFonts w:eastAsia="Times New Roman"/>
                <w:b/>
                <w:bCs/>
                <w:color w:val="000000"/>
                <w:sz w:val="22"/>
                <w:szCs w:val="22"/>
              </w:rPr>
              <w:t>2018</w:t>
            </w:r>
          </w:p>
        </w:tc>
        <w:tc>
          <w:tcPr>
            <w:tcW w:w="351" w:type="pct"/>
            <w:tcBorders>
              <w:top w:val="single" w:sz="4" w:space="0" w:color="auto"/>
              <w:left w:val="nil"/>
              <w:bottom w:val="single" w:sz="4" w:space="0" w:color="auto"/>
              <w:right w:val="single" w:sz="4" w:space="0" w:color="auto"/>
            </w:tcBorders>
            <w:shd w:val="clear" w:color="auto" w:fill="auto"/>
            <w:noWrap/>
            <w:vAlign w:val="bottom"/>
            <w:hideMark/>
          </w:tcPr>
          <w:p w14:paraId="21E4EC7A"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$47.50</w:t>
            </w:r>
          </w:p>
        </w:tc>
        <w:tc>
          <w:tcPr>
            <w:tcW w:w="351" w:type="pct"/>
            <w:tcBorders>
              <w:top w:val="single" w:sz="4" w:space="0" w:color="auto"/>
              <w:left w:val="nil"/>
              <w:bottom w:val="single" w:sz="4" w:space="0" w:color="auto"/>
              <w:right w:val="single" w:sz="4" w:space="0" w:color="auto"/>
            </w:tcBorders>
            <w:shd w:val="clear" w:color="auto" w:fill="auto"/>
            <w:noWrap/>
            <w:vAlign w:val="bottom"/>
            <w:hideMark/>
          </w:tcPr>
          <w:p w14:paraId="6650C249"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$47.50</w:t>
            </w:r>
          </w:p>
        </w:tc>
        <w:tc>
          <w:tcPr>
            <w:tcW w:w="351" w:type="pct"/>
            <w:tcBorders>
              <w:top w:val="single" w:sz="4" w:space="0" w:color="auto"/>
              <w:left w:val="nil"/>
              <w:bottom w:val="single" w:sz="4" w:space="0" w:color="auto"/>
              <w:right w:val="single" w:sz="4" w:space="0" w:color="auto"/>
            </w:tcBorders>
            <w:shd w:val="clear" w:color="auto" w:fill="auto"/>
            <w:noWrap/>
            <w:vAlign w:val="bottom"/>
            <w:hideMark/>
          </w:tcPr>
          <w:p w14:paraId="433A4CAD"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$47.50</w:t>
            </w:r>
          </w:p>
        </w:tc>
        <w:tc>
          <w:tcPr>
            <w:tcW w:w="351" w:type="pct"/>
            <w:tcBorders>
              <w:top w:val="single" w:sz="4" w:space="0" w:color="auto"/>
              <w:left w:val="nil"/>
              <w:bottom w:val="single" w:sz="4" w:space="0" w:color="auto"/>
              <w:right w:val="single" w:sz="4" w:space="0" w:color="auto"/>
            </w:tcBorders>
            <w:shd w:val="clear" w:color="auto" w:fill="auto"/>
            <w:noWrap/>
            <w:vAlign w:val="bottom"/>
            <w:hideMark/>
          </w:tcPr>
          <w:p w14:paraId="2E9C60BD"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$47.50</w:t>
            </w:r>
          </w:p>
        </w:tc>
        <w:tc>
          <w:tcPr>
            <w:tcW w:w="351" w:type="pct"/>
            <w:tcBorders>
              <w:top w:val="single" w:sz="4" w:space="0" w:color="auto"/>
              <w:left w:val="nil"/>
              <w:bottom w:val="single" w:sz="4" w:space="0" w:color="auto"/>
              <w:right w:val="single" w:sz="4" w:space="0" w:color="auto"/>
            </w:tcBorders>
            <w:shd w:val="clear" w:color="auto" w:fill="auto"/>
            <w:noWrap/>
            <w:vAlign w:val="bottom"/>
            <w:hideMark/>
          </w:tcPr>
          <w:p w14:paraId="40380EF9"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$47.50</w:t>
            </w:r>
          </w:p>
        </w:tc>
        <w:tc>
          <w:tcPr>
            <w:tcW w:w="351" w:type="pct"/>
            <w:tcBorders>
              <w:top w:val="single" w:sz="4" w:space="0" w:color="auto"/>
              <w:left w:val="nil"/>
              <w:bottom w:val="single" w:sz="4" w:space="0" w:color="auto"/>
              <w:right w:val="single" w:sz="4" w:space="0" w:color="auto"/>
            </w:tcBorders>
            <w:shd w:val="clear" w:color="auto" w:fill="auto"/>
            <w:noWrap/>
            <w:vAlign w:val="bottom"/>
            <w:hideMark/>
          </w:tcPr>
          <w:p w14:paraId="41A337E8"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$47.50</w:t>
            </w:r>
          </w:p>
        </w:tc>
        <w:tc>
          <w:tcPr>
            <w:tcW w:w="351" w:type="pct"/>
            <w:tcBorders>
              <w:top w:val="single" w:sz="4" w:space="0" w:color="auto"/>
              <w:left w:val="nil"/>
              <w:bottom w:val="single" w:sz="4" w:space="0" w:color="auto"/>
              <w:right w:val="single" w:sz="4" w:space="0" w:color="auto"/>
            </w:tcBorders>
            <w:shd w:val="clear" w:color="auto" w:fill="auto"/>
            <w:noWrap/>
            <w:vAlign w:val="bottom"/>
            <w:hideMark/>
          </w:tcPr>
          <w:p w14:paraId="2DA483C4"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$47.50</w:t>
            </w:r>
          </w:p>
        </w:tc>
        <w:tc>
          <w:tcPr>
            <w:tcW w:w="351" w:type="pct"/>
            <w:tcBorders>
              <w:top w:val="single" w:sz="4" w:space="0" w:color="auto"/>
              <w:left w:val="nil"/>
              <w:bottom w:val="single" w:sz="4" w:space="0" w:color="auto"/>
              <w:right w:val="single" w:sz="4" w:space="0" w:color="auto"/>
            </w:tcBorders>
            <w:shd w:val="clear" w:color="auto" w:fill="auto"/>
            <w:noWrap/>
            <w:vAlign w:val="bottom"/>
            <w:hideMark/>
          </w:tcPr>
          <w:p w14:paraId="1B5FD0CB"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$47.50</w:t>
            </w:r>
          </w:p>
        </w:tc>
        <w:tc>
          <w:tcPr>
            <w:tcW w:w="351" w:type="pct"/>
            <w:tcBorders>
              <w:top w:val="single" w:sz="4" w:space="0" w:color="auto"/>
              <w:left w:val="nil"/>
              <w:bottom w:val="single" w:sz="4" w:space="0" w:color="auto"/>
              <w:right w:val="single" w:sz="4" w:space="0" w:color="auto"/>
            </w:tcBorders>
            <w:shd w:val="clear" w:color="auto" w:fill="auto"/>
            <w:noWrap/>
            <w:vAlign w:val="bottom"/>
            <w:hideMark/>
          </w:tcPr>
          <w:p w14:paraId="45D9C660"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$47.50</w:t>
            </w:r>
          </w:p>
        </w:tc>
        <w:tc>
          <w:tcPr>
            <w:tcW w:w="351" w:type="pct"/>
            <w:tcBorders>
              <w:top w:val="single" w:sz="4" w:space="0" w:color="auto"/>
              <w:left w:val="nil"/>
              <w:bottom w:val="single" w:sz="4" w:space="0" w:color="auto"/>
              <w:right w:val="single" w:sz="4" w:space="0" w:color="auto"/>
            </w:tcBorders>
            <w:shd w:val="clear" w:color="auto" w:fill="auto"/>
            <w:noWrap/>
            <w:vAlign w:val="bottom"/>
            <w:hideMark/>
          </w:tcPr>
          <w:p w14:paraId="4E9C276B"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$47.50</w:t>
            </w:r>
          </w:p>
        </w:tc>
        <w:tc>
          <w:tcPr>
            <w:tcW w:w="351" w:type="pct"/>
            <w:tcBorders>
              <w:top w:val="single" w:sz="4" w:space="0" w:color="auto"/>
              <w:left w:val="nil"/>
              <w:bottom w:val="single" w:sz="4" w:space="0" w:color="auto"/>
              <w:right w:val="single" w:sz="4" w:space="0" w:color="auto"/>
            </w:tcBorders>
            <w:shd w:val="clear" w:color="auto" w:fill="auto"/>
            <w:noWrap/>
            <w:vAlign w:val="bottom"/>
            <w:hideMark/>
          </w:tcPr>
          <w:p w14:paraId="57A105D7"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$47.50</w:t>
            </w:r>
          </w:p>
        </w:tc>
        <w:tc>
          <w:tcPr>
            <w:tcW w:w="351" w:type="pct"/>
            <w:tcBorders>
              <w:top w:val="single" w:sz="4" w:space="0" w:color="auto"/>
              <w:left w:val="nil"/>
              <w:bottom w:val="single" w:sz="4" w:space="0" w:color="auto"/>
              <w:right w:val="single" w:sz="4" w:space="0" w:color="auto"/>
            </w:tcBorders>
            <w:shd w:val="clear" w:color="auto" w:fill="auto"/>
            <w:noWrap/>
            <w:vAlign w:val="bottom"/>
            <w:hideMark/>
          </w:tcPr>
          <w:p w14:paraId="5769FE5E"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$47.50</w:t>
            </w:r>
          </w:p>
        </w:tc>
        <w:tc>
          <w:tcPr>
            <w:tcW w:w="407" w:type="pct"/>
            <w:tcBorders>
              <w:top w:val="single" w:sz="4" w:space="0" w:color="auto"/>
              <w:left w:val="nil"/>
              <w:bottom w:val="single" w:sz="4" w:space="0" w:color="auto"/>
              <w:right w:val="single" w:sz="8" w:space="0" w:color="auto"/>
            </w:tcBorders>
            <w:shd w:val="clear" w:color="auto" w:fill="auto"/>
            <w:noWrap/>
            <w:vAlign w:val="bottom"/>
            <w:hideMark/>
          </w:tcPr>
          <w:p w14:paraId="18504041"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r>
      <w:tr w:rsidR="005D6505" w:rsidRPr="005D6505" w14:paraId="58D9F4BF" w14:textId="77777777" w:rsidTr="005D6505">
        <w:trPr>
          <w:trHeight w:val="300"/>
        </w:trPr>
        <w:tc>
          <w:tcPr>
            <w:tcW w:w="379" w:type="pct"/>
            <w:tcBorders>
              <w:top w:val="nil"/>
              <w:left w:val="single" w:sz="12" w:space="0" w:color="auto"/>
              <w:bottom w:val="single" w:sz="4" w:space="0" w:color="auto"/>
              <w:right w:val="single" w:sz="4" w:space="0" w:color="auto"/>
            </w:tcBorders>
            <w:shd w:val="clear" w:color="auto" w:fill="auto"/>
            <w:noWrap/>
            <w:vAlign w:val="bottom"/>
            <w:hideMark/>
          </w:tcPr>
          <w:p w14:paraId="611C648A" w14:textId="77777777" w:rsidR="005D6505" w:rsidRPr="005D6505" w:rsidRDefault="005D6505" w:rsidP="005D6505">
            <w:pPr>
              <w:spacing w:line="240" w:lineRule="auto"/>
              <w:jc w:val="center"/>
              <w:rPr>
                <w:rFonts w:eastAsia="Times New Roman"/>
                <w:b/>
                <w:bCs/>
                <w:color w:val="000000"/>
                <w:sz w:val="22"/>
                <w:szCs w:val="22"/>
              </w:rPr>
            </w:pPr>
            <w:r w:rsidRPr="005D6505">
              <w:rPr>
                <w:rFonts w:eastAsia="Times New Roman"/>
                <w:b/>
                <w:bCs/>
                <w:color w:val="000000"/>
                <w:sz w:val="22"/>
                <w:szCs w:val="22"/>
              </w:rPr>
              <w:t>2019</w:t>
            </w:r>
          </w:p>
        </w:tc>
        <w:tc>
          <w:tcPr>
            <w:tcW w:w="351" w:type="pct"/>
            <w:tcBorders>
              <w:top w:val="nil"/>
              <w:left w:val="nil"/>
              <w:bottom w:val="single" w:sz="4" w:space="0" w:color="auto"/>
              <w:right w:val="single" w:sz="4" w:space="0" w:color="auto"/>
            </w:tcBorders>
            <w:shd w:val="clear" w:color="auto" w:fill="auto"/>
            <w:noWrap/>
            <w:vAlign w:val="bottom"/>
            <w:hideMark/>
          </w:tcPr>
          <w:p w14:paraId="1949DD53"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$47.50</w:t>
            </w:r>
          </w:p>
        </w:tc>
        <w:tc>
          <w:tcPr>
            <w:tcW w:w="351" w:type="pct"/>
            <w:tcBorders>
              <w:top w:val="nil"/>
              <w:left w:val="nil"/>
              <w:bottom w:val="single" w:sz="4" w:space="0" w:color="auto"/>
              <w:right w:val="single" w:sz="4" w:space="0" w:color="auto"/>
            </w:tcBorders>
            <w:shd w:val="clear" w:color="auto" w:fill="auto"/>
            <w:noWrap/>
            <w:vAlign w:val="bottom"/>
            <w:hideMark/>
          </w:tcPr>
          <w:p w14:paraId="41BC6ECD"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$47.50</w:t>
            </w:r>
          </w:p>
        </w:tc>
        <w:tc>
          <w:tcPr>
            <w:tcW w:w="351" w:type="pct"/>
            <w:tcBorders>
              <w:top w:val="nil"/>
              <w:left w:val="nil"/>
              <w:bottom w:val="single" w:sz="4" w:space="0" w:color="auto"/>
              <w:right w:val="single" w:sz="4" w:space="0" w:color="auto"/>
            </w:tcBorders>
            <w:shd w:val="clear" w:color="auto" w:fill="auto"/>
            <w:noWrap/>
            <w:vAlign w:val="bottom"/>
            <w:hideMark/>
          </w:tcPr>
          <w:p w14:paraId="74F38A68"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$47.50</w:t>
            </w:r>
          </w:p>
        </w:tc>
        <w:tc>
          <w:tcPr>
            <w:tcW w:w="351" w:type="pct"/>
            <w:tcBorders>
              <w:top w:val="nil"/>
              <w:left w:val="nil"/>
              <w:bottom w:val="single" w:sz="4" w:space="0" w:color="auto"/>
              <w:right w:val="single" w:sz="4" w:space="0" w:color="auto"/>
            </w:tcBorders>
            <w:shd w:val="clear" w:color="auto" w:fill="auto"/>
            <w:noWrap/>
            <w:vAlign w:val="bottom"/>
            <w:hideMark/>
          </w:tcPr>
          <w:p w14:paraId="3E11B31D"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$47.50</w:t>
            </w:r>
          </w:p>
        </w:tc>
        <w:tc>
          <w:tcPr>
            <w:tcW w:w="351" w:type="pct"/>
            <w:tcBorders>
              <w:top w:val="nil"/>
              <w:left w:val="nil"/>
              <w:bottom w:val="single" w:sz="4" w:space="0" w:color="auto"/>
              <w:right w:val="single" w:sz="4" w:space="0" w:color="auto"/>
            </w:tcBorders>
            <w:shd w:val="clear" w:color="auto" w:fill="auto"/>
            <w:noWrap/>
            <w:vAlign w:val="bottom"/>
            <w:hideMark/>
          </w:tcPr>
          <w:p w14:paraId="481138C6"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$47.50</w:t>
            </w:r>
          </w:p>
        </w:tc>
        <w:tc>
          <w:tcPr>
            <w:tcW w:w="351" w:type="pct"/>
            <w:tcBorders>
              <w:top w:val="nil"/>
              <w:left w:val="nil"/>
              <w:bottom w:val="single" w:sz="4" w:space="0" w:color="auto"/>
              <w:right w:val="single" w:sz="4" w:space="0" w:color="auto"/>
            </w:tcBorders>
            <w:shd w:val="clear" w:color="auto" w:fill="auto"/>
            <w:noWrap/>
            <w:vAlign w:val="bottom"/>
            <w:hideMark/>
          </w:tcPr>
          <w:p w14:paraId="57BBEA95"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$47.50</w:t>
            </w:r>
          </w:p>
        </w:tc>
        <w:tc>
          <w:tcPr>
            <w:tcW w:w="351" w:type="pct"/>
            <w:tcBorders>
              <w:top w:val="nil"/>
              <w:left w:val="nil"/>
              <w:bottom w:val="single" w:sz="4" w:space="0" w:color="auto"/>
              <w:right w:val="single" w:sz="4" w:space="0" w:color="auto"/>
            </w:tcBorders>
            <w:shd w:val="clear" w:color="auto" w:fill="auto"/>
            <w:noWrap/>
            <w:vAlign w:val="bottom"/>
            <w:hideMark/>
          </w:tcPr>
          <w:p w14:paraId="5F232A1F"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$47.50</w:t>
            </w:r>
          </w:p>
        </w:tc>
        <w:tc>
          <w:tcPr>
            <w:tcW w:w="351" w:type="pct"/>
            <w:tcBorders>
              <w:top w:val="nil"/>
              <w:left w:val="nil"/>
              <w:bottom w:val="single" w:sz="4" w:space="0" w:color="auto"/>
              <w:right w:val="single" w:sz="4" w:space="0" w:color="auto"/>
            </w:tcBorders>
            <w:shd w:val="clear" w:color="auto" w:fill="auto"/>
            <w:noWrap/>
            <w:vAlign w:val="bottom"/>
            <w:hideMark/>
          </w:tcPr>
          <w:p w14:paraId="6313D8DA"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$47.50</w:t>
            </w:r>
          </w:p>
        </w:tc>
        <w:tc>
          <w:tcPr>
            <w:tcW w:w="351" w:type="pct"/>
            <w:tcBorders>
              <w:top w:val="nil"/>
              <w:left w:val="nil"/>
              <w:bottom w:val="single" w:sz="4" w:space="0" w:color="auto"/>
              <w:right w:val="single" w:sz="4" w:space="0" w:color="auto"/>
            </w:tcBorders>
            <w:shd w:val="clear" w:color="auto" w:fill="auto"/>
            <w:noWrap/>
            <w:vAlign w:val="bottom"/>
            <w:hideMark/>
          </w:tcPr>
          <w:p w14:paraId="0B730B20"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$47.50</w:t>
            </w:r>
          </w:p>
        </w:tc>
        <w:tc>
          <w:tcPr>
            <w:tcW w:w="351" w:type="pct"/>
            <w:tcBorders>
              <w:top w:val="nil"/>
              <w:left w:val="nil"/>
              <w:bottom w:val="single" w:sz="4" w:space="0" w:color="auto"/>
              <w:right w:val="single" w:sz="4" w:space="0" w:color="auto"/>
            </w:tcBorders>
            <w:shd w:val="clear" w:color="auto" w:fill="auto"/>
            <w:noWrap/>
            <w:vAlign w:val="bottom"/>
            <w:hideMark/>
          </w:tcPr>
          <w:p w14:paraId="577E7BA1"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$47.50</w:t>
            </w:r>
          </w:p>
        </w:tc>
        <w:tc>
          <w:tcPr>
            <w:tcW w:w="351" w:type="pct"/>
            <w:tcBorders>
              <w:top w:val="nil"/>
              <w:left w:val="nil"/>
              <w:bottom w:val="single" w:sz="4" w:space="0" w:color="auto"/>
              <w:right w:val="single" w:sz="4" w:space="0" w:color="auto"/>
            </w:tcBorders>
            <w:shd w:val="clear" w:color="auto" w:fill="auto"/>
            <w:noWrap/>
            <w:vAlign w:val="bottom"/>
            <w:hideMark/>
          </w:tcPr>
          <w:p w14:paraId="2A59A163"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$47.50</w:t>
            </w:r>
          </w:p>
        </w:tc>
        <w:tc>
          <w:tcPr>
            <w:tcW w:w="351" w:type="pct"/>
            <w:tcBorders>
              <w:top w:val="nil"/>
              <w:left w:val="nil"/>
              <w:bottom w:val="single" w:sz="4" w:space="0" w:color="auto"/>
              <w:right w:val="single" w:sz="4" w:space="0" w:color="auto"/>
            </w:tcBorders>
            <w:shd w:val="clear" w:color="auto" w:fill="auto"/>
            <w:noWrap/>
            <w:vAlign w:val="bottom"/>
            <w:hideMark/>
          </w:tcPr>
          <w:p w14:paraId="4B911AE5"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$47.50</w:t>
            </w:r>
          </w:p>
        </w:tc>
        <w:tc>
          <w:tcPr>
            <w:tcW w:w="407" w:type="pct"/>
            <w:tcBorders>
              <w:top w:val="nil"/>
              <w:left w:val="nil"/>
              <w:bottom w:val="single" w:sz="4" w:space="0" w:color="auto"/>
              <w:right w:val="single" w:sz="8" w:space="0" w:color="auto"/>
            </w:tcBorders>
            <w:shd w:val="clear" w:color="auto" w:fill="auto"/>
            <w:noWrap/>
            <w:vAlign w:val="bottom"/>
            <w:hideMark/>
          </w:tcPr>
          <w:p w14:paraId="18C1AB6B"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r>
      <w:tr w:rsidR="005D6505" w:rsidRPr="005D6505" w14:paraId="2A9E212A" w14:textId="77777777" w:rsidTr="005D6505">
        <w:trPr>
          <w:trHeight w:val="300"/>
        </w:trPr>
        <w:tc>
          <w:tcPr>
            <w:tcW w:w="379" w:type="pct"/>
            <w:tcBorders>
              <w:top w:val="nil"/>
              <w:left w:val="single" w:sz="12" w:space="0" w:color="auto"/>
              <w:bottom w:val="single" w:sz="4" w:space="0" w:color="auto"/>
              <w:right w:val="single" w:sz="4" w:space="0" w:color="auto"/>
            </w:tcBorders>
            <w:shd w:val="clear" w:color="auto" w:fill="auto"/>
            <w:noWrap/>
            <w:vAlign w:val="bottom"/>
            <w:hideMark/>
          </w:tcPr>
          <w:p w14:paraId="3C8F2B2A" w14:textId="77777777" w:rsidR="005D6505" w:rsidRPr="005D6505" w:rsidRDefault="005D6505" w:rsidP="005D6505">
            <w:pPr>
              <w:spacing w:line="240" w:lineRule="auto"/>
              <w:jc w:val="center"/>
              <w:rPr>
                <w:rFonts w:eastAsia="Times New Roman"/>
                <w:b/>
                <w:bCs/>
                <w:color w:val="000000"/>
                <w:sz w:val="22"/>
                <w:szCs w:val="22"/>
              </w:rPr>
            </w:pPr>
            <w:r w:rsidRPr="005D6505">
              <w:rPr>
                <w:rFonts w:eastAsia="Times New Roman"/>
                <w:b/>
                <w:bCs/>
                <w:color w:val="000000"/>
                <w:sz w:val="22"/>
                <w:szCs w:val="22"/>
              </w:rPr>
              <w:t>2020</w:t>
            </w:r>
          </w:p>
        </w:tc>
        <w:tc>
          <w:tcPr>
            <w:tcW w:w="351" w:type="pct"/>
            <w:tcBorders>
              <w:top w:val="nil"/>
              <w:left w:val="nil"/>
              <w:bottom w:val="single" w:sz="4" w:space="0" w:color="auto"/>
              <w:right w:val="single" w:sz="4" w:space="0" w:color="auto"/>
            </w:tcBorders>
            <w:shd w:val="clear" w:color="auto" w:fill="auto"/>
            <w:noWrap/>
            <w:vAlign w:val="bottom"/>
            <w:hideMark/>
          </w:tcPr>
          <w:p w14:paraId="5B77B3B0"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$47.50</w:t>
            </w:r>
          </w:p>
        </w:tc>
        <w:tc>
          <w:tcPr>
            <w:tcW w:w="351" w:type="pct"/>
            <w:tcBorders>
              <w:top w:val="nil"/>
              <w:left w:val="nil"/>
              <w:bottom w:val="single" w:sz="4" w:space="0" w:color="auto"/>
              <w:right w:val="single" w:sz="4" w:space="0" w:color="auto"/>
            </w:tcBorders>
            <w:shd w:val="clear" w:color="auto" w:fill="auto"/>
            <w:noWrap/>
            <w:vAlign w:val="bottom"/>
            <w:hideMark/>
          </w:tcPr>
          <w:p w14:paraId="1A354114"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$47.50</w:t>
            </w:r>
          </w:p>
        </w:tc>
        <w:tc>
          <w:tcPr>
            <w:tcW w:w="351" w:type="pct"/>
            <w:tcBorders>
              <w:top w:val="nil"/>
              <w:left w:val="nil"/>
              <w:bottom w:val="single" w:sz="4" w:space="0" w:color="auto"/>
              <w:right w:val="single" w:sz="4" w:space="0" w:color="auto"/>
            </w:tcBorders>
            <w:shd w:val="clear" w:color="auto" w:fill="auto"/>
            <w:noWrap/>
            <w:vAlign w:val="bottom"/>
            <w:hideMark/>
          </w:tcPr>
          <w:p w14:paraId="080E6374"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$47.50</w:t>
            </w:r>
          </w:p>
        </w:tc>
        <w:tc>
          <w:tcPr>
            <w:tcW w:w="351" w:type="pct"/>
            <w:tcBorders>
              <w:top w:val="nil"/>
              <w:left w:val="nil"/>
              <w:bottom w:val="single" w:sz="4" w:space="0" w:color="auto"/>
              <w:right w:val="single" w:sz="4" w:space="0" w:color="auto"/>
            </w:tcBorders>
            <w:shd w:val="clear" w:color="auto" w:fill="auto"/>
            <w:noWrap/>
            <w:vAlign w:val="bottom"/>
            <w:hideMark/>
          </w:tcPr>
          <w:p w14:paraId="2B09FBAF"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$47.50</w:t>
            </w:r>
          </w:p>
        </w:tc>
        <w:tc>
          <w:tcPr>
            <w:tcW w:w="351" w:type="pct"/>
            <w:tcBorders>
              <w:top w:val="nil"/>
              <w:left w:val="nil"/>
              <w:bottom w:val="single" w:sz="4" w:space="0" w:color="auto"/>
              <w:right w:val="single" w:sz="4" w:space="0" w:color="auto"/>
            </w:tcBorders>
            <w:shd w:val="clear" w:color="auto" w:fill="auto"/>
            <w:noWrap/>
            <w:vAlign w:val="bottom"/>
            <w:hideMark/>
          </w:tcPr>
          <w:p w14:paraId="3909384C"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$47.50</w:t>
            </w:r>
          </w:p>
        </w:tc>
        <w:tc>
          <w:tcPr>
            <w:tcW w:w="351" w:type="pct"/>
            <w:tcBorders>
              <w:top w:val="nil"/>
              <w:left w:val="nil"/>
              <w:bottom w:val="single" w:sz="4" w:space="0" w:color="auto"/>
              <w:right w:val="single" w:sz="4" w:space="0" w:color="auto"/>
            </w:tcBorders>
            <w:shd w:val="clear" w:color="auto" w:fill="auto"/>
            <w:noWrap/>
            <w:vAlign w:val="bottom"/>
            <w:hideMark/>
          </w:tcPr>
          <w:p w14:paraId="31C19FA4"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$47.50</w:t>
            </w:r>
          </w:p>
        </w:tc>
        <w:tc>
          <w:tcPr>
            <w:tcW w:w="351" w:type="pct"/>
            <w:tcBorders>
              <w:top w:val="nil"/>
              <w:left w:val="nil"/>
              <w:bottom w:val="single" w:sz="4" w:space="0" w:color="auto"/>
              <w:right w:val="single" w:sz="4" w:space="0" w:color="auto"/>
            </w:tcBorders>
            <w:shd w:val="clear" w:color="auto" w:fill="auto"/>
            <w:noWrap/>
            <w:vAlign w:val="bottom"/>
            <w:hideMark/>
          </w:tcPr>
          <w:p w14:paraId="6C161CDC"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$47.50</w:t>
            </w:r>
          </w:p>
        </w:tc>
        <w:tc>
          <w:tcPr>
            <w:tcW w:w="351" w:type="pct"/>
            <w:tcBorders>
              <w:top w:val="nil"/>
              <w:left w:val="nil"/>
              <w:bottom w:val="single" w:sz="4" w:space="0" w:color="auto"/>
              <w:right w:val="single" w:sz="4" w:space="0" w:color="auto"/>
            </w:tcBorders>
            <w:shd w:val="clear" w:color="auto" w:fill="auto"/>
            <w:noWrap/>
            <w:vAlign w:val="bottom"/>
            <w:hideMark/>
          </w:tcPr>
          <w:p w14:paraId="275E0C4C"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$47.50</w:t>
            </w:r>
          </w:p>
        </w:tc>
        <w:tc>
          <w:tcPr>
            <w:tcW w:w="351" w:type="pct"/>
            <w:tcBorders>
              <w:top w:val="nil"/>
              <w:left w:val="nil"/>
              <w:bottom w:val="single" w:sz="4" w:space="0" w:color="auto"/>
              <w:right w:val="single" w:sz="4" w:space="0" w:color="auto"/>
            </w:tcBorders>
            <w:shd w:val="clear" w:color="auto" w:fill="auto"/>
            <w:noWrap/>
            <w:vAlign w:val="bottom"/>
            <w:hideMark/>
          </w:tcPr>
          <w:p w14:paraId="5E0A9A7F"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$47.50</w:t>
            </w:r>
          </w:p>
        </w:tc>
        <w:tc>
          <w:tcPr>
            <w:tcW w:w="351" w:type="pct"/>
            <w:tcBorders>
              <w:top w:val="nil"/>
              <w:left w:val="nil"/>
              <w:bottom w:val="single" w:sz="4" w:space="0" w:color="auto"/>
              <w:right w:val="single" w:sz="4" w:space="0" w:color="auto"/>
            </w:tcBorders>
            <w:shd w:val="clear" w:color="auto" w:fill="auto"/>
            <w:noWrap/>
            <w:vAlign w:val="bottom"/>
            <w:hideMark/>
          </w:tcPr>
          <w:p w14:paraId="57D5E0A3"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$47.50</w:t>
            </w:r>
          </w:p>
        </w:tc>
        <w:tc>
          <w:tcPr>
            <w:tcW w:w="351" w:type="pct"/>
            <w:tcBorders>
              <w:top w:val="nil"/>
              <w:left w:val="nil"/>
              <w:bottom w:val="single" w:sz="4" w:space="0" w:color="auto"/>
              <w:right w:val="single" w:sz="4" w:space="0" w:color="auto"/>
            </w:tcBorders>
            <w:shd w:val="clear" w:color="auto" w:fill="auto"/>
            <w:noWrap/>
            <w:vAlign w:val="bottom"/>
            <w:hideMark/>
          </w:tcPr>
          <w:p w14:paraId="4317B9A3"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$47.50</w:t>
            </w:r>
          </w:p>
        </w:tc>
        <w:tc>
          <w:tcPr>
            <w:tcW w:w="351" w:type="pct"/>
            <w:tcBorders>
              <w:top w:val="nil"/>
              <w:left w:val="nil"/>
              <w:bottom w:val="single" w:sz="4" w:space="0" w:color="auto"/>
              <w:right w:val="single" w:sz="4" w:space="0" w:color="auto"/>
            </w:tcBorders>
            <w:shd w:val="clear" w:color="auto" w:fill="auto"/>
            <w:noWrap/>
            <w:vAlign w:val="bottom"/>
            <w:hideMark/>
          </w:tcPr>
          <w:p w14:paraId="003975B0"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$47.50</w:t>
            </w:r>
          </w:p>
        </w:tc>
        <w:tc>
          <w:tcPr>
            <w:tcW w:w="407" w:type="pct"/>
            <w:tcBorders>
              <w:top w:val="nil"/>
              <w:left w:val="nil"/>
              <w:bottom w:val="single" w:sz="4" w:space="0" w:color="auto"/>
              <w:right w:val="single" w:sz="8" w:space="0" w:color="auto"/>
            </w:tcBorders>
            <w:shd w:val="clear" w:color="auto" w:fill="auto"/>
            <w:noWrap/>
            <w:vAlign w:val="bottom"/>
            <w:hideMark/>
          </w:tcPr>
          <w:p w14:paraId="3764A1C0"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r>
      <w:tr w:rsidR="005D6505" w:rsidRPr="005D6505" w14:paraId="0FF3D0B5" w14:textId="77777777" w:rsidTr="005D6505">
        <w:trPr>
          <w:trHeight w:val="315"/>
        </w:trPr>
        <w:tc>
          <w:tcPr>
            <w:tcW w:w="379" w:type="pct"/>
            <w:tcBorders>
              <w:top w:val="nil"/>
              <w:left w:val="single" w:sz="12" w:space="0" w:color="auto"/>
              <w:bottom w:val="single" w:sz="8" w:space="0" w:color="auto"/>
              <w:right w:val="single" w:sz="4" w:space="0" w:color="auto"/>
            </w:tcBorders>
            <w:shd w:val="clear" w:color="auto" w:fill="auto"/>
            <w:noWrap/>
            <w:vAlign w:val="bottom"/>
            <w:hideMark/>
          </w:tcPr>
          <w:p w14:paraId="0F6B0507" w14:textId="77777777" w:rsidR="005D6505" w:rsidRPr="005D6505" w:rsidRDefault="005D6505" w:rsidP="005D6505">
            <w:pPr>
              <w:spacing w:line="240" w:lineRule="auto"/>
              <w:jc w:val="center"/>
              <w:rPr>
                <w:rFonts w:eastAsia="Times New Roman"/>
                <w:b/>
                <w:bCs/>
                <w:color w:val="000000"/>
                <w:sz w:val="22"/>
                <w:szCs w:val="22"/>
              </w:rPr>
            </w:pPr>
            <w:r w:rsidRPr="005D6505">
              <w:rPr>
                <w:rFonts w:eastAsia="Times New Roman"/>
                <w:b/>
                <w:bCs/>
                <w:color w:val="000000"/>
                <w:sz w:val="22"/>
                <w:szCs w:val="22"/>
              </w:rPr>
              <w:t>2021</w:t>
            </w:r>
          </w:p>
        </w:tc>
        <w:tc>
          <w:tcPr>
            <w:tcW w:w="351" w:type="pct"/>
            <w:tcBorders>
              <w:top w:val="nil"/>
              <w:left w:val="nil"/>
              <w:bottom w:val="single" w:sz="8" w:space="0" w:color="auto"/>
              <w:right w:val="single" w:sz="4" w:space="0" w:color="auto"/>
            </w:tcBorders>
            <w:shd w:val="clear" w:color="auto" w:fill="auto"/>
            <w:noWrap/>
            <w:vAlign w:val="bottom"/>
            <w:hideMark/>
          </w:tcPr>
          <w:p w14:paraId="17AC9CEF"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$47.50</w:t>
            </w:r>
          </w:p>
        </w:tc>
        <w:tc>
          <w:tcPr>
            <w:tcW w:w="351" w:type="pct"/>
            <w:tcBorders>
              <w:top w:val="nil"/>
              <w:left w:val="nil"/>
              <w:bottom w:val="single" w:sz="8" w:space="0" w:color="auto"/>
              <w:right w:val="single" w:sz="4" w:space="0" w:color="auto"/>
            </w:tcBorders>
            <w:shd w:val="clear" w:color="auto" w:fill="auto"/>
            <w:noWrap/>
            <w:vAlign w:val="bottom"/>
            <w:hideMark/>
          </w:tcPr>
          <w:p w14:paraId="540D49ED"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$47.50</w:t>
            </w:r>
          </w:p>
        </w:tc>
        <w:tc>
          <w:tcPr>
            <w:tcW w:w="351" w:type="pct"/>
            <w:tcBorders>
              <w:top w:val="nil"/>
              <w:left w:val="nil"/>
              <w:bottom w:val="single" w:sz="8" w:space="0" w:color="auto"/>
              <w:right w:val="single" w:sz="4" w:space="0" w:color="auto"/>
            </w:tcBorders>
            <w:shd w:val="clear" w:color="auto" w:fill="auto"/>
            <w:noWrap/>
            <w:vAlign w:val="bottom"/>
            <w:hideMark/>
          </w:tcPr>
          <w:p w14:paraId="1CD9DF6B"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$47.50</w:t>
            </w:r>
          </w:p>
        </w:tc>
        <w:tc>
          <w:tcPr>
            <w:tcW w:w="351" w:type="pct"/>
            <w:tcBorders>
              <w:top w:val="nil"/>
              <w:left w:val="nil"/>
              <w:bottom w:val="single" w:sz="8" w:space="0" w:color="auto"/>
              <w:right w:val="single" w:sz="4" w:space="0" w:color="auto"/>
            </w:tcBorders>
            <w:shd w:val="clear" w:color="auto" w:fill="auto"/>
            <w:noWrap/>
            <w:vAlign w:val="bottom"/>
            <w:hideMark/>
          </w:tcPr>
          <w:p w14:paraId="6D5CC8EF"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$47.50</w:t>
            </w:r>
          </w:p>
        </w:tc>
        <w:tc>
          <w:tcPr>
            <w:tcW w:w="351" w:type="pct"/>
            <w:tcBorders>
              <w:top w:val="nil"/>
              <w:left w:val="nil"/>
              <w:bottom w:val="single" w:sz="8" w:space="0" w:color="auto"/>
              <w:right w:val="single" w:sz="4" w:space="0" w:color="auto"/>
            </w:tcBorders>
            <w:shd w:val="clear" w:color="auto" w:fill="auto"/>
            <w:noWrap/>
            <w:vAlign w:val="bottom"/>
            <w:hideMark/>
          </w:tcPr>
          <w:p w14:paraId="1B957A74"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$47.50</w:t>
            </w:r>
          </w:p>
        </w:tc>
        <w:tc>
          <w:tcPr>
            <w:tcW w:w="351" w:type="pct"/>
            <w:tcBorders>
              <w:top w:val="nil"/>
              <w:left w:val="nil"/>
              <w:bottom w:val="single" w:sz="8" w:space="0" w:color="auto"/>
              <w:right w:val="single" w:sz="4" w:space="0" w:color="auto"/>
            </w:tcBorders>
            <w:shd w:val="clear" w:color="auto" w:fill="auto"/>
            <w:noWrap/>
            <w:vAlign w:val="bottom"/>
            <w:hideMark/>
          </w:tcPr>
          <w:p w14:paraId="508770E8"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$47.50</w:t>
            </w:r>
          </w:p>
        </w:tc>
        <w:tc>
          <w:tcPr>
            <w:tcW w:w="351" w:type="pct"/>
            <w:tcBorders>
              <w:top w:val="nil"/>
              <w:left w:val="nil"/>
              <w:bottom w:val="single" w:sz="8" w:space="0" w:color="auto"/>
              <w:right w:val="single" w:sz="4" w:space="0" w:color="auto"/>
            </w:tcBorders>
            <w:shd w:val="clear" w:color="auto" w:fill="auto"/>
            <w:noWrap/>
            <w:vAlign w:val="bottom"/>
            <w:hideMark/>
          </w:tcPr>
          <w:p w14:paraId="77035A08"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$47.50</w:t>
            </w:r>
          </w:p>
        </w:tc>
        <w:tc>
          <w:tcPr>
            <w:tcW w:w="351" w:type="pct"/>
            <w:tcBorders>
              <w:top w:val="nil"/>
              <w:left w:val="nil"/>
              <w:bottom w:val="single" w:sz="8" w:space="0" w:color="auto"/>
              <w:right w:val="single" w:sz="4" w:space="0" w:color="auto"/>
            </w:tcBorders>
            <w:shd w:val="clear" w:color="auto" w:fill="auto"/>
            <w:noWrap/>
            <w:vAlign w:val="bottom"/>
            <w:hideMark/>
          </w:tcPr>
          <w:p w14:paraId="56A1D85F"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$47.50</w:t>
            </w:r>
          </w:p>
        </w:tc>
        <w:tc>
          <w:tcPr>
            <w:tcW w:w="351" w:type="pct"/>
            <w:tcBorders>
              <w:top w:val="nil"/>
              <w:left w:val="nil"/>
              <w:bottom w:val="single" w:sz="8" w:space="0" w:color="auto"/>
              <w:right w:val="single" w:sz="4" w:space="0" w:color="auto"/>
            </w:tcBorders>
            <w:shd w:val="clear" w:color="auto" w:fill="auto"/>
            <w:noWrap/>
            <w:vAlign w:val="bottom"/>
            <w:hideMark/>
          </w:tcPr>
          <w:p w14:paraId="19F68AE8"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$47.50</w:t>
            </w:r>
          </w:p>
        </w:tc>
        <w:tc>
          <w:tcPr>
            <w:tcW w:w="351" w:type="pct"/>
            <w:tcBorders>
              <w:top w:val="nil"/>
              <w:left w:val="nil"/>
              <w:bottom w:val="single" w:sz="8" w:space="0" w:color="auto"/>
              <w:right w:val="single" w:sz="4" w:space="0" w:color="auto"/>
            </w:tcBorders>
            <w:shd w:val="clear" w:color="auto" w:fill="auto"/>
            <w:noWrap/>
            <w:vAlign w:val="bottom"/>
            <w:hideMark/>
          </w:tcPr>
          <w:p w14:paraId="223BAA51"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$47.50</w:t>
            </w:r>
          </w:p>
        </w:tc>
        <w:tc>
          <w:tcPr>
            <w:tcW w:w="351" w:type="pct"/>
            <w:tcBorders>
              <w:top w:val="nil"/>
              <w:left w:val="nil"/>
              <w:bottom w:val="single" w:sz="8" w:space="0" w:color="auto"/>
              <w:right w:val="single" w:sz="4" w:space="0" w:color="auto"/>
            </w:tcBorders>
            <w:shd w:val="clear" w:color="auto" w:fill="auto"/>
            <w:noWrap/>
            <w:vAlign w:val="bottom"/>
            <w:hideMark/>
          </w:tcPr>
          <w:p w14:paraId="6601BC91"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$47.50</w:t>
            </w:r>
          </w:p>
        </w:tc>
        <w:tc>
          <w:tcPr>
            <w:tcW w:w="351" w:type="pct"/>
            <w:tcBorders>
              <w:top w:val="nil"/>
              <w:left w:val="nil"/>
              <w:bottom w:val="single" w:sz="8" w:space="0" w:color="auto"/>
              <w:right w:val="single" w:sz="4" w:space="0" w:color="auto"/>
            </w:tcBorders>
            <w:shd w:val="clear" w:color="auto" w:fill="auto"/>
            <w:noWrap/>
            <w:vAlign w:val="bottom"/>
            <w:hideMark/>
          </w:tcPr>
          <w:p w14:paraId="6BABEA07"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$47.50</w:t>
            </w:r>
          </w:p>
        </w:tc>
        <w:tc>
          <w:tcPr>
            <w:tcW w:w="407" w:type="pct"/>
            <w:tcBorders>
              <w:top w:val="nil"/>
              <w:left w:val="nil"/>
              <w:bottom w:val="single" w:sz="8" w:space="0" w:color="auto"/>
              <w:right w:val="single" w:sz="8" w:space="0" w:color="auto"/>
            </w:tcBorders>
            <w:shd w:val="clear" w:color="auto" w:fill="auto"/>
            <w:noWrap/>
            <w:vAlign w:val="bottom"/>
            <w:hideMark/>
          </w:tcPr>
          <w:p w14:paraId="3D3E0933"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r>
      <w:tr w:rsidR="005D6505" w:rsidRPr="005D6505" w14:paraId="6AA0BAF9" w14:textId="77777777" w:rsidTr="005D6505">
        <w:trPr>
          <w:trHeight w:val="300"/>
        </w:trPr>
        <w:tc>
          <w:tcPr>
            <w:tcW w:w="379" w:type="pct"/>
            <w:tcBorders>
              <w:top w:val="nil"/>
              <w:left w:val="single" w:sz="12" w:space="0" w:color="auto"/>
              <w:bottom w:val="single" w:sz="4" w:space="0" w:color="auto"/>
              <w:right w:val="single" w:sz="4" w:space="0" w:color="auto"/>
            </w:tcBorders>
            <w:shd w:val="clear" w:color="auto" w:fill="auto"/>
            <w:noWrap/>
            <w:vAlign w:val="bottom"/>
            <w:hideMark/>
          </w:tcPr>
          <w:p w14:paraId="179A67CE" w14:textId="77777777" w:rsidR="005D6505" w:rsidRPr="005D6505" w:rsidRDefault="005D6505" w:rsidP="005D6505">
            <w:pPr>
              <w:spacing w:line="240" w:lineRule="auto"/>
              <w:rPr>
                <w:rFonts w:eastAsia="Times New Roman"/>
                <w:color w:val="000000"/>
                <w:sz w:val="22"/>
                <w:szCs w:val="22"/>
              </w:rPr>
            </w:pPr>
            <w:r w:rsidRPr="005D6505">
              <w:rPr>
                <w:rFonts w:eastAsia="Times New Roman"/>
                <w:color w:val="000000"/>
                <w:sz w:val="22"/>
                <w:szCs w:val="22"/>
              </w:rPr>
              <w:t> </w:t>
            </w:r>
          </w:p>
        </w:tc>
        <w:tc>
          <w:tcPr>
            <w:tcW w:w="351" w:type="pct"/>
            <w:tcBorders>
              <w:top w:val="nil"/>
              <w:left w:val="nil"/>
              <w:bottom w:val="single" w:sz="4" w:space="0" w:color="auto"/>
              <w:right w:val="single" w:sz="4" w:space="0" w:color="auto"/>
            </w:tcBorders>
            <w:shd w:val="clear" w:color="auto" w:fill="auto"/>
            <w:noWrap/>
            <w:vAlign w:val="bottom"/>
            <w:hideMark/>
          </w:tcPr>
          <w:p w14:paraId="198CF838"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c>
          <w:tcPr>
            <w:tcW w:w="351" w:type="pct"/>
            <w:tcBorders>
              <w:top w:val="nil"/>
              <w:left w:val="nil"/>
              <w:bottom w:val="single" w:sz="4" w:space="0" w:color="auto"/>
              <w:right w:val="single" w:sz="4" w:space="0" w:color="auto"/>
            </w:tcBorders>
            <w:shd w:val="clear" w:color="auto" w:fill="auto"/>
            <w:noWrap/>
            <w:vAlign w:val="bottom"/>
            <w:hideMark/>
          </w:tcPr>
          <w:p w14:paraId="501B4087"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c>
          <w:tcPr>
            <w:tcW w:w="351" w:type="pct"/>
            <w:tcBorders>
              <w:top w:val="nil"/>
              <w:left w:val="nil"/>
              <w:bottom w:val="single" w:sz="4" w:space="0" w:color="auto"/>
              <w:right w:val="single" w:sz="4" w:space="0" w:color="auto"/>
            </w:tcBorders>
            <w:shd w:val="clear" w:color="auto" w:fill="auto"/>
            <w:noWrap/>
            <w:vAlign w:val="bottom"/>
            <w:hideMark/>
          </w:tcPr>
          <w:p w14:paraId="4087601F"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c>
          <w:tcPr>
            <w:tcW w:w="351" w:type="pct"/>
            <w:tcBorders>
              <w:top w:val="nil"/>
              <w:left w:val="nil"/>
              <w:bottom w:val="single" w:sz="4" w:space="0" w:color="auto"/>
              <w:right w:val="single" w:sz="4" w:space="0" w:color="auto"/>
            </w:tcBorders>
            <w:shd w:val="clear" w:color="auto" w:fill="auto"/>
            <w:noWrap/>
            <w:vAlign w:val="bottom"/>
            <w:hideMark/>
          </w:tcPr>
          <w:p w14:paraId="247F6060"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c>
          <w:tcPr>
            <w:tcW w:w="351" w:type="pct"/>
            <w:tcBorders>
              <w:top w:val="nil"/>
              <w:left w:val="nil"/>
              <w:bottom w:val="single" w:sz="4" w:space="0" w:color="auto"/>
              <w:right w:val="single" w:sz="4" w:space="0" w:color="auto"/>
            </w:tcBorders>
            <w:shd w:val="clear" w:color="auto" w:fill="auto"/>
            <w:noWrap/>
            <w:vAlign w:val="bottom"/>
            <w:hideMark/>
          </w:tcPr>
          <w:p w14:paraId="45A117EB"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c>
          <w:tcPr>
            <w:tcW w:w="351" w:type="pct"/>
            <w:tcBorders>
              <w:top w:val="nil"/>
              <w:left w:val="nil"/>
              <w:bottom w:val="single" w:sz="4" w:space="0" w:color="auto"/>
              <w:right w:val="single" w:sz="4" w:space="0" w:color="auto"/>
            </w:tcBorders>
            <w:shd w:val="clear" w:color="auto" w:fill="auto"/>
            <w:noWrap/>
            <w:vAlign w:val="bottom"/>
            <w:hideMark/>
          </w:tcPr>
          <w:p w14:paraId="501F726E"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c>
          <w:tcPr>
            <w:tcW w:w="351" w:type="pct"/>
            <w:tcBorders>
              <w:top w:val="nil"/>
              <w:left w:val="nil"/>
              <w:bottom w:val="single" w:sz="4" w:space="0" w:color="auto"/>
              <w:right w:val="single" w:sz="4" w:space="0" w:color="auto"/>
            </w:tcBorders>
            <w:shd w:val="clear" w:color="auto" w:fill="auto"/>
            <w:noWrap/>
            <w:vAlign w:val="bottom"/>
            <w:hideMark/>
          </w:tcPr>
          <w:p w14:paraId="6175BA8E"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c>
          <w:tcPr>
            <w:tcW w:w="351" w:type="pct"/>
            <w:tcBorders>
              <w:top w:val="nil"/>
              <w:left w:val="nil"/>
              <w:bottom w:val="single" w:sz="4" w:space="0" w:color="auto"/>
              <w:right w:val="single" w:sz="4" w:space="0" w:color="auto"/>
            </w:tcBorders>
            <w:shd w:val="clear" w:color="auto" w:fill="auto"/>
            <w:noWrap/>
            <w:vAlign w:val="bottom"/>
            <w:hideMark/>
          </w:tcPr>
          <w:p w14:paraId="7C82B632"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c>
          <w:tcPr>
            <w:tcW w:w="351" w:type="pct"/>
            <w:tcBorders>
              <w:top w:val="nil"/>
              <w:left w:val="nil"/>
              <w:bottom w:val="single" w:sz="4" w:space="0" w:color="auto"/>
              <w:right w:val="single" w:sz="4" w:space="0" w:color="auto"/>
            </w:tcBorders>
            <w:shd w:val="clear" w:color="auto" w:fill="auto"/>
            <w:noWrap/>
            <w:vAlign w:val="bottom"/>
            <w:hideMark/>
          </w:tcPr>
          <w:p w14:paraId="3D94897C"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c>
          <w:tcPr>
            <w:tcW w:w="351" w:type="pct"/>
            <w:tcBorders>
              <w:top w:val="nil"/>
              <w:left w:val="nil"/>
              <w:bottom w:val="single" w:sz="4" w:space="0" w:color="auto"/>
              <w:right w:val="single" w:sz="4" w:space="0" w:color="auto"/>
            </w:tcBorders>
            <w:shd w:val="clear" w:color="auto" w:fill="auto"/>
            <w:noWrap/>
            <w:vAlign w:val="bottom"/>
            <w:hideMark/>
          </w:tcPr>
          <w:p w14:paraId="066B347D"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c>
          <w:tcPr>
            <w:tcW w:w="351" w:type="pct"/>
            <w:tcBorders>
              <w:top w:val="nil"/>
              <w:left w:val="nil"/>
              <w:bottom w:val="single" w:sz="4" w:space="0" w:color="auto"/>
              <w:right w:val="single" w:sz="4" w:space="0" w:color="auto"/>
            </w:tcBorders>
            <w:shd w:val="clear" w:color="auto" w:fill="auto"/>
            <w:noWrap/>
            <w:vAlign w:val="bottom"/>
            <w:hideMark/>
          </w:tcPr>
          <w:p w14:paraId="59C95C1A"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c>
          <w:tcPr>
            <w:tcW w:w="351" w:type="pct"/>
            <w:tcBorders>
              <w:top w:val="nil"/>
              <w:left w:val="nil"/>
              <w:bottom w:val="single" w:sz="4" w:space="0" w:color="auto"/>
              <w:right w:val="single" w:sz="4" w:space="0" w:color="auto"/>
            </w:tcBorders>
            <w:shd w:val="clear" w:color="auto" w:fill="auto"/>
            <w:noWrap/>
            <w:vAlign w:val="bottom"/>
            <w:hideMark/>
          </w:tcPr>
          <w:p w14:paraId="1CDF303B"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c>
          <w:tcPr>
            <w:tcW w:w="407" w:type="pct"/>
            <w:tcBorders>
              <w:top w:val="nil"/>
              <w:left w:val="nil"/>
              <w:bottom w:val="single" w:sz="4" w:space="0" w:color="auto"/>
              <w:right w:val="single" w:sz="8" w:space="0" w:color="auto"/>
            </w:tcBorders>
            <w:shd w:val="clear" w:color="auto" w:fill="auto"/>
            <w:noWrap/>
            <w:vAlign w:val="bottom"/>
            <w:hideMark/>
          </w:tcPr>
          <w:p w14:paraId="394A18A8"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r>
      <w:tr w:rsidR="005D6505" w:rsidRPr="005D6505" w14:paraId="2C7823A8" w14:textId="77777777" w:rsidTr="005D6505">
        <w:trPr>
          <w:trHeight w:val="300"/>
        </w:trPr>
        <w:tc>
          <w:tcPr>
            <w:tcW w:w="379" w:type="pct"/>
            <w:tcBorders>
              <w:top w:val="nil"/>
              <w:left w:val="single" w:sz="12" w:space="0" w:color="auto"/>
              <w:bottom w:val="nil"/>
              <w:right w:val="single" w:sz="4" w:space="0" w:color="auto"/>
            </w:tcBorders>
            <w:shd w:val="clear" w:color="auto" w:fill="auto"/>
            <w:noWrap/>
            <w:vAlign w:val="bottom"/>
            <w:hideMark/>
          </w:tcPr>
          <w:p w14:paraId="3331C969" w14:textId="77777777" w:rsidR="005D6505" w:rsidRPr="005D6505" w:rsidRDefault="005D6505" w:rsidP="005D6505">
            <w:pPr>
              <w:spacing w:line="240" w:lineRule="auto"/>
              <w:rPr>
                <w:rFonts w:eastAsia="Times New Roman"/>
                <w:b/>
                <w:bCs/>
                <w:color w:val="000000"/>
                <w:sz w:val="22"/>
                <w:szCs w:val="22"/>
              </w:rPr>
            </w:pPr>
            <w:r w:rsidRPr="005D6505">
              <w:rPr>
                <w:rFonts w:eastAsia="Times New Roman"/>
                <w:b/>
                <w:bCs/>
                <w:color w:val="000000"/>
                <w:sz w:val="22"/>
                <w:szCs w:val="22"/>
              </w:rPr>
              <w:t xml:space="preserve">  Total Cost</w:t>
            </w:r>
          </w:p>
        </w:tc>
        <w:tc>
          <w:tcPr>
            <w:tcW w:w="351" w:type="pct"/>
            <w:tcBorders>
              <w:top w:val="nil"/>
              <w:left w:val="nil"/>
              <w:bottom w:val="nil"/>
              <w:right w:val="single" w:sz="4" w:space="0" w:color="auto"/>
            </w:tcBorders>
            <w:shd w:val="clear" w:color="auto" w:fill="auto"/>
            <w:noWrap/>
            <w:vAlign w:val="bottom"/>
            <w:hideMark/>
          </w:tcPr>
          <w:p w14:paraId="18088AA7"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c>
          <w:tcPr>
            <w:tcW w:w="351" w:type="pct"/>
            <w:tcBorders>
              <w:top w:val="nil"/>
              <w:left w:val="nil"/>
              <w:bottom w:val="nil"/>
              <w:right w:val="single" w:sz="4" w:space="0" w:color="auto"/>
            </w:tcBorders>
            <w:shd w:val="clear" w:color="auto" w:fill="auto"/>
            <w:noWrap/>
            <w:vAlign w:val="bottom"/>
            <w:hideMark/>
          </w:tcPr>
          <w:p w14:paraId="1ABBE36A"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c>
          <w:tcPr>
            <w:tcW w:w="351" w:type="pct"/>
            <w:tcBorders>
              <w:top w:val="nil"/>
              <w:left w:val="nil"/>
              <w:bottom w:val="nil"/>
              <w:right w:val="single" w:sz="4" w:space="0" w:color="auto"/>
            </w:tcBorders>
            <w:shd w:val="clear" w:color="auto" w:fill="auto"/>
            <w:noWrap/>
            <w:vAlign w:val="bottom"/>
            <w:hideMark/>
          </w:tcPr>
          <w:p w14:paraId="35101C92"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c>
          <w:tcPr>
            <w:tcW w:w="351" w:type="pct"/>
            <w:tcBorders>
              <w:top w:val="nil"/>
              <w:left w:val="nil"/>
              <w:bottom w:val="nil"/>
              <w:right w:val="single" w:sz="4" w:space="0" w:color="auto"/>
            </w:tcBorders>
            <w:shd w:val="clear" w:color="auto" w:fill="auto"/>
            <w:noWrap/>
            <w:vAlign w:val="bottom"/>
            <w:hideMark/>
          </w:tcPr>
          <w:p w14:paraId="4624D652"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c>
          <w:tcPr>
            <w:tcW w:w="351" w:type="pct"/>
            <w:tcBorders>
              <w:top w:val="nil"/>
              <w:left w:val="nil"/>
              <w:bottom w:val="nil"/>
              <w:right w:val="single" w:sz="4" w:space="0" w:color="auto"/>
            </w:tcBorders>
            <w:shd w:val="clear" w:color="auto" w:fill="auto"/>
            <w:noWrap/>
            <w:vAlign w:val="bottom"/>
            <w:hideMark/>
          </w:tcPr>
          <w:p w14:paraId="0E3ED3FF"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c>
          <w:tcPr>
            <w:tcW w:w="351" w:type="pct"/>
            <w:tcBorders>
              <w:top w:val="nil"/>
              <w:left w:val="nil"/>
              <w:bottom w:val="nil"/>
              <w:right w:val="single" w:sz="4" w:space="0" w:color="auto"/>
            </w:tcBorders>
            <w:shd w:val="clear" w:color="auto" w:fill="auto"/>
            <w:noWrap/>
            <w:vAlign w:val="bottom"/>
            <w:hideMark/>
          </w:tcPr>
          <w:p w14:paraId="1B5786B3"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c>
          <w:tcPr>
            <w:tcW w:w="351" w:type="pct"/>
            <w:tcBorders>
              <w:top w:val="nil"/>
              <w:left w:val="nil"/>
              <w:bottom w:val="nil"/>
              <w:right w:val="single" w:sz="4" w:space="0" w:color="auto"/>
            </w:tcBorders>
            <w:shd w:val="clear" w:color="auto" w:fill="auto"/>
            <w:noWrap/>
            <w:vAlign w:val="bottom"/>
            <w:hideMark/>
          </w:tcPr>
          <w:p w14:paraId="07D74930"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c>
          <w:tcPr>
            <w:tcW w:w="351" w:type="pct"/>
            <w:tcBorders>
              <w:top w:val="nil"/>
              <w:left w:val="nil"/>
              <w:bottom w:val="nil"/>
              <w:right w:val="single" w:sz="4" w:space="0" w:color="auto"/>
            </w:tcBorders>
            <w:shd w:val="clear" w:color="auto" w:fill="auto"/>
            <w:noWrap/>
            <w:vAlign w:val="bottom"/>
            <w:hideMark/>
          </w:tcPr>
          <w:p w14:paraId="691F66D7"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c>
          <w:tcPr>
            <w:tcW w:w="351" w:type="pct"/>
            <w:tcBorders>
              <w:top w:val="nil"/>
              <w:left w:val="nil"/>
              <w:bottom w:val="nil"/>
              <w:right w:val="single" w:sz="4" w:space="0" w:color="auto"/>
            </w:tcBorders>
            <w:shd w:val="clear" w:color="auto" w:fill="auto"/>
            <w:noWrap/>
            <w:vAlign w:val="bottom"/>
            <w:hideMark/>
          </w:tcPr>
          <w:p w14:paraId="74B92CFB"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c>
          <w:tcPr>
            <w:tcW w:w="351" w:type="pct"/>
            <w:tcBorders>
              <w:top w:val="nil"/>
              <w:left w:val="nil"/>
              <w:bottom w:val="nil"/>
              <w:right w:val="single" w:sz="4" w:space="0" w:color="auto"/>
            </w:tcBorders>
            <w:shd w:val="clear" w:color="auto" w:fill="auto"/>
            <w:noWrap/>
            <w:vAlign w:val="bottom"/>
            <w:hideMark/>
          </w:tcPr>
          <w:p w14:paraId="7EFF8214"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c>
          <w:tcPr>
            <w:tcW w:w="351" w:type="pct"/>
            <w:tcBorders>
              <w:top w:val="nil"/>
              <w:left w:val="nil"/>
              <w:bottom w:val="nil"/>
              <w:right w:val="single" w:sz="4" w:space="0" w:color="auto"/>
            </w:tcBorders>
            <w:shd w:val="clear" w:color="auto" w:fill="auto"/>
            <w:noWrap/>
            <w:vAlign w:val="bottom"/>
            <w:hideMark/>
          </w:tcPr>
          <w:p w14:paraId="2B2E44DC"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c>
          <w:tcPr>
            <w:tcW w:w="351" w:type="pct"/>
            <w:tcBorders>
              <w:top w:val="nil"/>
              <w:left w:val="nil"/>
              <w:bottom w:val="nil"/>
              <w:right w:val="single" w:sz="4" w:space="0" w:color="auto"/>
            </w:tcBorders>
            <w:shd w:val="clear" w:color="auto" w:fill="auto"/>
            <w:noWrap/>
            <w:vAlign w:val="bottom"/>
            <w:hideMark/>
          </w:tcPr>
          <w:p w14:paraId="29146EAF" w14:textId="77777777" w:rsidR="005D6505" w:rsidRPr="005D6505" w:rsidRDefault="005D6505" w:rsidP="005D6505">
            <w:pPr>
              <w:spacing w:line="240" w:lineRule="auto"/>
              <w:rPr>
                <w:rFonts w:eastAsia="Times New Roman"/>
                <w:color w:val="000000"/>
                <w:sz w:val="18"/>
                <w:szCs w:val="18"/>
              </w:rPr>
            </w:pPr>
            <w:r w:rsidRPr="005D6505">
              <w:rPr>
                <w:rFonts w:eastAsia="Times New Roman"/>
                <w:color w:val="000000"/>
                <w:sz w:val="18"/>
                <w:szCs w:val="18"/>
              </w:rPr>
              <w:t> </w:t>
            </w:r>
          </w:p>
        </w:tc>
        <w:tc>
          <w:tcPr>
            <w:tcW w:w="407" w:type="pct"/>
            <w:tcBorders>
              <w:top w:val="nil"/>
              <w:left w:val="nil"/>
              <w:bottom w:val="nil"/>
              <w:right w:val="single" w:sz="8" w:space="0" w:color="auto"/>
            </w:tcBorders>
            <w:shd w:val="clear" w:color="auto" w:fill="auto"/>
            <w:noWrap/>
            <w:vAlign w:val="bottom"/>
            <w:hideMark/>
          </w:tcPr>
          <w:p w14:paraId="0FE70359" w14:textId="77777777" w:rsidR="005D6505" w:rsidRPr="005D6505" w:rsidRDefault="005D6505" w:rsidP="005D6505">
            <w:pPr>
              <w:spacing w:line="240" w:lineRule="auto"/>
              <w:jc w:val="center"/>
              <w:rPr>
                <w:rFonts w:eastAsia="Times New Roman"/>
                <w:b/>
                <w:bCs/>
                <w:color w:val="000000"/>
                <w:sz w:val="18"/>
                <w:szCs w:val="18"/>
              </w:rPr>
            </w:pPr>
            <w:r w:rsidRPr="005D6505">
              <w:rPr>
                <w:rFonts w:eastAsia="Times New Roman"/>
                <w:b/>
                <w:bCs/>
                <w:color w:val="000000"/>
                <w:sz w:val="18"/>
                <w:szCs w:val="18"/>
              </w:rPr>
              <w:t> </w:t>
            </w:r>
          </w:p>
        </w:tc>
      </w:tr>
      <w:tr w:rsidR="005D6505" w:rsidRPr="005D6505" w14:paraId="2AA65E31" w14:textId="77777777" w:rsidTr="005D6505">
        <w:trPr>
          <w:trHeight w:val="300"/>
        </w:trPr>
        <w:tc>
          <w:tcPr>
            <w:tcW w:w="379" w:type="pct"/>
            <w:tcBorders>
              <w:top w:val="single" w:sz="4" w:space="0" w:color="auto"/>
              <w:left w:val="single" w:sz="12" w:space="0" w:color="auto"/>
              <w:bottom w:val="single" w:sz="4" w:space="0" w:color="auto"/>
              <w:right w:val="single" w:sz="4" w:space="0" w:color="auto"/>
            </w:tcBorders>
            <w:shd w:val="clear" w:color="auto" w:fill="auto"/>
            <w:noWrap/>
            <w:vAlign w:val="bottom"/>
            <w:hideMark/>
          </w:tcPr>
          <w:p w14:paraId="17FCB1F6" w14:textId="77777777" w:rsidR="005D6505" w:rsidRPr="005D6505" w:rsidRDefault="005D6505" w:rsidP="005D6505">
            <w:pPr>
              <w:spacing w:line="240" w:lineRule="auto"/>
              <w:jc w:val="center"/>
              <w:rPr>
                <w:rFonts w:eastAsia="Times New Roman"/>
                <w:b/>
                <w:bCs/>
                <w:color w:val="000000"/>
                <w:sz w:val="22"/>
                <w:szCs w:val="22"/>
              </w:rPr>
            </w:pPr>
            <w:r w:rsidRPr="005D6505">
              <w:rPr>
                <w:rFonts w:eastAsia="Times New Roman"/>
                <w:b/>
                <w:bCs/>
                <w:color w:val="000000"/>
                <w:sz w:val="22"/>
                <w:szCs w:val="22"/>
              </w:rPr>
              <w:t>2018</w:t>
            </w:r>
          </w:p>
        </w:tc>
        <w:tc>
          <w:tcPr>
            <w:tcW w:w="351" w:type="pct"/>
            <w:tcBorders>
              <w:top w:val="single" w:sz="4" w:space="0" w:color="auto"/>
              <w:left w:val="nil"/>
              <w:bottom w:val="single" w:sz="4" w:space="0" w:color="auto"/>
              <w:right w:val="single" w:sz="4" w:space="0" w:color="auto"/>
            </w:tcBorders>
            <w:shd w:val="clear" w:color="auto" w:fill="auto"/>
            <w:noWrap/>
            <w:vAlign w:val="bottom"/>
            <w:hideMark/>
          </w:tcPr>
          <w:p w14:paraId="5443DA3F"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$424,080</w:t>
            </w:r>
          </w:p>
        </w:tc>
        <w:tc>
          <w:tcPr>
            <w:tcW w:w="351" w:type="pct"/>
            <w:tcBorders>
              <w:top w:val="single" w:sz="4" w:space="0" w:color="auto"/>
              <w:left w:val="nil"/>
              <w:bottom w:val="single" w:sz="4" w:space="0" w:color="auto"/>
              <w:right w:val="single" w:sz="4" w:space="0" w:color="auto"/>
            </w:tcBorders>
            <w:shd w:val="clear" w:color="auto" w:fill="auto"/>
            <w:noWrap/>
            <w:vAlign w:val="bottom"/>
            <w:hideMark/>
          </w:tcPr>
          <w:p w14:paraId="4A187F59"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$383,040</w:t>
            </w:r>
          </w:p>
        </w:tc>
        <w:tc>
          <w:tcPr>
            <w:tcW w:w="351" w:type="pct"/>
            <w:tcBorders>
              <w:top w:val="single" w:sz="4" w:space="0" w:color="auto"/>
              <w:left w:val="nil"/>
              <w:bottom w:val="single" w:sz="4" w:space="0" w:color="auto"/>
              <w:right w:val="single" w:sz="4" w:space="0" w:color="auto"/>
            </w:tcBorders>
            <w:shd w:val="clear" w:color="auto" w:fill="auto"/>
            <w:noWrap/>
            <w:vAlign w:val="bottom"/>
            <w:hideMark/>
          </w:tcPr>
          <w:p w14:paraId="28DA58B8"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$423,510</w:t>
            </w:r>
          </w:p>
        </w:tc>
        <w:tc>
          <w:tcPr>
            <w:tcW w:w="351" w:type="pct"/>
            <w:tcBorders>
              <w:top w:val="single" w:sz="4" w:space="0" w:color="auto"/>
              <w:left w:val="nil"/>
              <w:bottom w:val="single" w:sz="4" w:space="0" w:color="auto"/>
              <w:right w:val="single" w:sz="4" w:space="0" w:color="auto"/>
            </w:tcBorders>
            <w:shd w:val="clear" w:color="auto" w:fill="auto"/>
            <w:noWrap/>
            <w:vAlign w:val="bottom"/>
            <w:hideMark/>
          </w:tcPr>
          <w:p w14:paraId="5B8A4716"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$410,400</w:t>
            </w:r>
          </w:p>
        </w:tc>
        <w:tc>
          <w:tcPr>
            <w:tcW w:w="351" w:type="pct"/>
            <w:tcBorders>
              <w:top w:val="single" w:sz="4" w:space="0" w:color="auto"/>
              <w:left w:val="nil"/>
              <w:bottom w:val="single" w:sz="4" w:space="0" w:color="auto"/>
              <w:right w:val="single" w:sz="4" w:space="0" w:color="auto"/>
            </w:tcBorders>
            <w:shd w:val="clear" w:color="auto" w:fill="auto"/>
            <w:noWrap/>
            <w:vAlign w:val="bottom"/>
            <w:hideMark/>
          </w:tcPr>
          <w:p w14:paraId="62D5F254"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$424,080</w:t>
            </w:r>
          </w:p>
        </w:tc>
        <w:tc>
          <w:tcPr>
            <w:tcW w:w="351" w:type="pct"/>
            <w:tcBorders>
              <w:top w:val="single" w:sz="4" w:space="0" w:color="auto"/>
              <w:left w:val="nil"/>
              <w:bottom w:val="single" w:sz="4" w:space="0" w:color="auto"/>
              <w:right w:val="single" w:sz="4" w:space="0" w:color="auto"/>
            </w:tcBorders>
            <w:shd w:val="clear" w:color="auto" w:fill="auto"/>
            <w:noWrap/>
            <w:vAlign w:val="bottom"/>
            <w:hideMark/>
          </w:tcPr>
          <w:p w14:paraId="44BE6A77"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$410,400</w:t>
            </w:r>
          </w:p>
        </w:tc>
        <w:tc>
          <w:tcPr>
            <w:tcW w:w="351" w:type="pct"/>
            <w:tcBorders>
              <w:top w:val="single" w:sz="4" w:space="0" w:color="auto"/>
              <w:left w:val="nil"/>
              <w:bottom w:val="single" w:sz="4" w:space="0" w:color="auto"/>
              <w:right w:val="single" w:sz="4" w:space="0" w:color="auto"/>
            </w:tcBorders>
            <w:shd w:val="clear" w:color="auto" w:fill="auto"/>
            <w:noWrap/>
            <w:vAlign w:val="bottom"/>
            <w:hideMark/>
          </w:tcPr>
          <w:p w14:paraId="58072AED"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$424,080</w:t>
            </w:r>
          </w:p>
        </w:tc>
        <w:tc>
          <w:tcPr>
            <w:tcW w:w="351" w:type="pct"/>
            <w:tcBorders>
              <w:top w:val="single" w:sz="4" w:space="0" w:color="auto"/>
              <w:left w:val="nil"/>
              <w:bottom w:val="single" w:sz="4" w:space="0" w:color="auto"/>
              <w:right w:val="single" w:sz="4" w:space="0" w:color="auto"/>
            </w:tcBorders>
            <w:shd w:val="clear" w:color="auto" w:fill="auto"/>
            <w:noWrap/>
            <w:vAlign w:val="bottom"/>
            <w:hideMark/>
          </w:tcPr>
          <w:p w14:paraId="26069BD1"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$424,080</w:t>
            </w:r>
          </w:p>
        </w:tc>
        <w:tc>
          <w:tcPr>
            <w:tcW w:w="351" w:type="pct"/>
            <w:tcBorders>
              <w:top w:val="single" w:sz="4" w:space="0" w:color="auto"/>
              <w:left w:val="nil"/>
              <w:bottom w:val="single" w:sz="4" w:space="0" w:color="auto"/>
              <w:right w:val="single" w:sz="4" w:space="0" w:color="auto"/>
            </w:tcBorders>
            <w:shd w:val="clear" w:color="auto" w:fill="auto"/>
            <w:noWrap/>
            <w:vAlign w:val="bottom"/>
            <w:hideMark/>
          </w:tcPr>
          <w:p w14:paraId="669472F8"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$410,400</w:t>
            </w:r>
          </w:p>
        </w:tc>
        <w:tc>
          <w:tcPr>
            <w:tcW w:w="351" w:type="pct"/>
            <w:tcBorders>
              <w:top w:val="single" w:sz="4" w:space="0" w:color="auto"/>
              <w:left w:val="nil"/>
              <w:bottom w:val="single" w:sz="4" w:space="0" w:color="auto"/>
              <w:right w:val="single" w:sz="4" w:space="0" w:color="auto"/>
            </w:tcBorders>
            <w:shd w:val="clear" w:color="auto" w:fill="auto"/>
            <w:noWrap/>
            <w:vAlign w:val="bottom"/>
            <w:hideMark/>
          </w:tcPr>
          <w:p w14:paraId="680B9053"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$424,080</w:t>
            </w:r>
          </w:p>
        </w:tc>
        <w:tc>
          <w:tcPr>
            <w:tcW w:w="351" w:type="pct"/>
            <w:tcBorders>
              <w:top w:val="single" w:sz="4" w:space="0" w:color="auto"/>
              <w:left w:val="nil"/>
              <w:bottom w:val="single" w:sz="4" w:space="0" w:color="auto"/>
              <w:right w:val="single" w:sz="4" w:space="0" w:color="auto"/>
            </w:tcBorders>
            <w:shd w:val="clear" w:color="auto" w:fill="auto"/>
            <w:noWrap/>
            <w:vAlign w:val="bottom"/>
            <w:hideMark/>
          </w:tcPr>
          <w:p w14:paraId="1EACA023"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$410,970</w:t>
            </w:r>
          </w:p>
        </w:tc>
        <w:tc>
          <w:tcPr>
            <w:tcW w:w="351" w:type="pct"/>
            <w:tcBorders>
              <w:top w:val="single" w:sz="4" w:space="0" w:color="auto"/>
              <w:left w:val="nil"/>
              <w:bottom w:val="single" w:sz="4" w:space="0" w:color="auto"/>
              <w:right w:val="single" w:sz="4" w:space="0" w:color="auto"/>
            </w:tcBorders>
            <w:shd w:val="clear" w:color="auto" w:fill="auto"/>
            <w:noWrap/>
            <w:vAlign w:val="bottom"/>
            <w:hideMark/>
          </w:tcPr>
          <w:p w14:paraId="5F882C57"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$424,080</w:t>
            </w:r>
          </w:p>
        </w:tc>
        <w:tc>
          <w:tcPr>
            <w:tcW w:w="407" w:type="pct"/>
            <w:tcBorders>
              <w:top w:val="single" w:sz="4" w:space="0" w:color="auto"/>
              <w:left w:val="nil"/>
              <w:bottom w:val="single" w:sz="4" w:space="0" w:color="auto"/>
              <w:right w:val="single" w:sz="8" w:space="0" w:color="auto"/>
            </w:tcBorders>
            <w:shd w:val="clear" w:color="auto" w:fill="auto"/>
            <w:noWrap/>
            <w:vAlign w:val="bottom"/>
            <w:hideMark/>
          </w:tcPr>
          <w:p w14:paraId="0619E657"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$4,993,200</w:t>
            </w:r>
          </w:p>
        </w:tc>
      </w:tr>
      <w:tr w:rsidR="005D6505" w:rsidRPr="005D6505" w14:paraId="1BB59B99" w14:textId="77777777" w:rsidTr="005D6505">
        <w:trPr>
          <w:trHeight w:val="300"/>
        </w:trPr>
        <w:tc>
          <w:tcPr>
            <w:tcW w:w="379" w:type="pct"/>
            <w:tcBorders>
              <w:top w:val="nil"/>
              <w:left w:val="single" w:sz="12" w:space="0" w:color="auto"/>
              <w:bottom w:val="single" w:sz="4" w:space="0" w:color="auto"/>
              <w:right w:val="single" w:sz="4" w:space="0" w:color="auto"/>
            </w:tcBorders>
            <w:shd w:val="clear" w:color="auto" w:fill="auto"/>
            <w:noWrap/>
            <w:vAlign w:val="bottom"/>
            <w:hideMark/>
          </w:tcPr>
          <w:p w14:paraId="4B783553" w14:textId="77777777" w:rsidR="005D6505" w:rsidRPr="005D6505" w:rsidRDefault="005D6505" w:rsidP="005D6505">
            <w:pPr>
              <w:spacing w:line="240" w:lineRule="auto"/>
              <w:jc w:val="center"/>
              <w:rPr>
                <w:rFonts w:eastAsia="Times New Roman"/>
                <w:b/>
                <w:bCs/>
                <w:color w:val="000000"/>
                <w:sz w:val="22"/>
                <w:szCs w:val="22"/>
              </w:rPr>
            </w:pPr>
            <w:r w:rsidRPr="005D6505">
              <w:rPr>
                <w:rFonts w:eastAsia="Times New Roman"/>
                <w:b/>
                <w:bCs/>
                <w:color w:val="000000"/>
                <w:sz w:val="22"/>
                <w:szCs w:val="22"/>
              </w:rPr>
              <w:t>2019</w:t>
            </w:r>
          </w:p>
        </w:tc>
        <w:tc>
          <w:tcPr>
            <w:tcW w:w="351" w:type="pct"/>
            <w:tcBorders>
              <w:top w:val="nil"/>
              <w:left w:val="nil"/>
              <w:bottom w:val="single" w:sz="4" w:space="0" w:color="auto"/>
              <w:right w:val="single" w:sz="4" w:space="0" w:color="auto"/>
            </w:tcBorders>
            <w:shd w:val="clear" w:color="auto" w:fill="auto"/>
            <w:noWrap/>
            <w:vAlign w:val="bottom"/>
            <w:hideMark/>
          </w:tcPr>
          <w:p w14:paraId="5DA27B7B"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$424,080</w:t>
            </w:r>
          </w:p>
        </w:tc>
        <w:tc>
          <w:tcPr>
            <w:tcW w:w="351" w:type="pct"/>
            <w:tcBorders>
              <w:top w:val="nil"/>
              <w:left w:val="nil"/>
              <w:bottom w:val="single" w:sz="4" w:space="0" w:color="auto"/>
              <w:right w:val="single" w:sz="4" w:space="0" w:color="auto"/>
            </w:tcBorders>
            <w:shd w:val="clear" w:color="auto" w:fill="auto"/>
            <w:noWrap/>
            <w:vAlign w:val="bottom"/>
            <w:hideMark/>
          </w:tcPr>
          <w:p w14:paraId="3D67FEB7"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$383,040</w:t>
            </w:r>
          </w:p>
        </w:tc>
        <w:tc>
          <w:tcPr>
            <w:tcW w:w="351" w:type="pct"/>
            <w:tcBorders>
              <w:top w:val="nil"/>
              <w:left w:val="nil"/>
              <w:bottom w:val="single" w:sz="4" w:space="0" w:color="auto"/>
              <w:right w:val="single" w:sz="4" w:space="0" w:color="auto"/>
            </w:tcBorders>
            <w:shd w:val="clear" w:color="auto" w:fill="auto"/>
            <w:noWrap/>
            <w:vAlign w:val="bottom"/>
            <w:hideMark/>
          </w:tcPr>
          <w:p w14:paraId="59A394EF"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$423,510</w:t>
            </w:r>
          </w:p>
        </w:tc>
        <w:tc>
          <w:tcPr>
            <w:tcW w:w="351" w:type="pct"/>
            <w:tcBorders>
              <w:top w:val="nil"/>
              <w:left w:val="nil"/>
              <w:bottom w:val="single" w:sz="4" w:space="0" w:color="auto"/>
              <w:right w:val="single" w:sz="4" w:space="0" w:color="auto"/>
            </w:tcBorders>
            <w:shd w:val="clear" w:color="auto" w:fill="auto"/>
            <w:noWrap/>
            <w:vAlign w:val="bottom"/>
            <w:hideMark/>
          </w:tcPr>
          <w:p w14:paraId="73958896"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$410,400</w:t>
            </w:r>
          </w:p>
        </w:tc>
        <w:tc>
          <w:tcPr>
            <w:tcW w:w="351" w:type="pct"/>
            <w:tcBorders>
              <w:top w:val="nil"/>
              <w:left w:val="nil"/>
              <w:bottom w:val="single" w:sz="4" w:space="0" w:color="auto"/>
              <w:right w:val="single" w:sz="4" w:space="0" w:color="auto"/>
            </w:tcBorders>
            <w:shd w:val="clear" w:color="auto" w:fill="auto"/>
            <w:noWrap/>
            <w:vAlign w:val="bottom"/>
            <w:hideMark/>
          </w:tcPr>
          <w:p w14:paraId="4AA5D4AF"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$424,080</w:t>
            </w:r>
          </w:p>
        </w:tc>
        <w:tc>
          <w:tcPr>
            <w:tcW w:w="351" w:type="pct"/>
            <w:tcBorders>
              <w:top w:val="nil"/>
              <w:left w:val="nil"/>
              <w:bottom w:val="single" w:sz="4" w:space="0" w:color="auto"/>
              <w:right w:val="single" w:sz="4" w:space="0" w:color="auto"/>
            </w:tcBorders>
            <w:shd w:val="clear" w:color="auto" w:fill="auto"/>
            <w:noWrap/>
            <w:vAlign w:val="bottom"/>
            <w:hideMark/>
          </w:tcPr>
          <w:p w14:paraId="56DD1085"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$410,400</w:t>
            </w:r>
          </w:p>
        </w:tc>
        <w:tc>
          <w:tcPr>
            <w:tcW w:w="351" w:type="pct"/>
            <w:tcBorders>
              <w:top w:val="nil"/>
              <w:left w:val="nil"/>
              <w:bottom w:val="single" w:sz="4" w:space="0" w:color="auto"/>
              <w:right w:val="single" w:sz="4" w:space="0" w:color="auto"/>
            </w:tcBorders>
            <w:shd w:val="clear" w:color="auto" w:fill="auto"/>
            <w:noWrap/>
            <w:vAlign w:val="bottom"/>
            <w:hideMark/>
          </w:tcPr>
          <w:p w14:paraId="79CF9B13"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$424,080</w:t>
            </w:r>
          </w:p>
        </w:tc>
        <w:tc>
          <w:tcPr>
            <w:tcW w:w="351" w:type="pct"/>
            <w:tcBorders>
              <w:top w:val="nil"/>
              <w:left w:val="nil"/>
              <w:bottom w:val="single" w:sz="4" w:space="0" w:color="auto"/>
              <w:right w:val="single" w:sz="4" w:space="0" w:color="auto"/>
            </w:tcBorders>
            <w:shd w:val="clear" w:color="auto" w:fill="auto"/>
            <w:noWrap/>
            <w:vAlign w:val="bottom"/>
            <w:hideMark/>
          </w:tcPr>
          <w:p w14:paraId="2C7D2329"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$424,080</w:t>
            </w:r>
          </w:p>
        </w:tc>
        <w:tc>
          <w:tcPr>
            <w:tcW w:w="351" w:type="pct"/>
            <w:tcBorders>
              <w:top w:val="nil"/>
              <w:left w:val="nil"/>
              <w:bottom w:val="single" w:sz="4" w:space="0" w:color="auto"/>
              <w:right w:val="single" w:sz="4" w:space="0" w:color="auto"/>
            </w:tcBorders>
            <w:shd w:val="clear" w:color="auto" w:fill="auto"/>
            <w:noWrap/>
            <w:vAlign w:val="bottom"/>
            <w:hideMark/>
          </w:tcPr>
          <w:p w14:paraId="57BAAE17"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$410,400</w:t>
            </w:r>
          </w:p>
        </w:tc>
        <w:tc>
          <w:tcPr>
            <w:tcW w:w="351" w:type="pct"/>
            <w:tcBorders>
              <w:top w:val="nil"/>
              <w:left w:val="nil"/>
              <w:bottom w:val="single" w:sz="4" w:space="0" w:color="auto"/>
              <w:right w:val="single" w:sz="4" w:space="0" w:color="auto"/>
            </w:tcBorders>
            <w:shd w:val="clear" w:color="auto" w:fill="auto"/>
            <w:noWrap/>
            <w:vAlign w:val="bottom"/>
            <w:hideMark/>
          </w:tcPr>
          <w:p w14:paraId="2FB58C29"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$424,080</w:t>
            </w:r>
          </w:p>
        </w:tc>
        <w:tc>
          <w:tcPr>
            <w:tcW w:w="351" w:type="pct"/>
            <w:tcBorders>
              <w:top w:val="nil"/>
              <w:left w:val="nil"/>
              <w:bottom w:val="single" w:sz="4" w:space="0" w:color="auto"/>
              <w:right w:val="single" w:sz="4" w:space="0" w:color="auto"/>
            </w:tcBorders>
            <w:shd w:val="clear" w:color="auto" w:fill="auto"/>
            <w:noWrap/>
            <w:vAlign w:val="bottom"/>
            <w:hideMark/>
          </w:tcPr>
          <w:p w14:paraId="62CED8A2"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$410,970</w:t>
            </w:r>
          </w:p>
        </w:tc>
        <w:tc>
          <w:tcPr>
            <w:tcW w:w="351" w:type="pct"/>
            <w:tcBorders>
              <w:top w:val="nil"/>
              <w:left w:val="nil"/>
              <w:bottom w:val="single" w:sz="4" w:space="0" w:color="auto"/>
              <w:right w:val="single" w:sz="4" w:space="0" w:color="auto"/>
            </w:tcBorders>
            <w:shd w:val="clear" w:color="auto" w:fill="auto"/>
            <w:noWrap/>
            <w:vAlign w:val="bottom"/>
            <w:hideMark/>
          </w:tcPr>
          <w:p w14:paraId="3459B397"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$424,080</w:t>
            </w:r>
          </w:p>
        </w:tc>
        <w:tc>
          <w:tcPr>
            <w:tcW w:w="407" w:type="pct"/>
            <w:tcBorders>
              <w:top w:val="nil"/>
              <w:left w:val="nil"/>
              <w:bottom w:val="single" w:sz="4" w:space="0" w:color="auto"/>
              <w:right w:val="single" w:sz="8" w:space="0" w:color="auto"/>
            </w:tcBorders>
            <w:shd w:val="clear" w:color="auto" w:fill="auto"/>
            <w:noWrap/>
            <w:vAlign w:val="bottom"/>
            <w:hideMark/>
          </w:tcPr>
          <w:p w14:paraId="704B818B"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$4,993,200</w:t>
            </w:r>
          </w:p>
        </w:tc>
      </w:tr>
      <w:tr w:rsidR="005D6505" w:rsidRPr="005D6505" w14:paraId="328BECAA" w14:textId="77777777" w:rsidTr="005D6505">
        <w:trPr>
          <w:trHeight w:val="288"/>
        </w:trPr>
        <w:tc>
          <w:tcPr>
            <w:tcW w:w="379" w:type="pct"/>
            <w:tcBorders>
              <w:top w:val="nil"/>
              <w:left w:val="single" w:sz="12" w:space="0" w:color="auto"/>
              <w:bottom w:val="single" w:sz="4" w:space="0" w:color="auto"/>
              <w:right w:val="single" w:sz="4" w:space="0" w:color="auto"/>
            </w:tcBorders>
            <w:shd w:val="clear" w:color="auto" w:fill="auto"/>
            <w:noWrap/>
            <w:vAlign w:val="bottom"/>
            <w:hideMark/>
          </w:tcPr>
          <w:p w14:paraId="211EF7DA" w14:textId="77777777" w:rsidR="005D6505" w:rsidRPr="005D6505" w:rsidRDefault="005D6505" w:rsidP="005D6505">
            <w:pPr>
              <w:spacing w:line="240" w:lineRule="auto"/>
              <w:jc w:val="center"/>
              <w:rPr>
                <w:rFonts w:eastAsia="Times New Roman"/>
                <w:b/>
                <w:bCs/>
                <w:color w:val="000000"/>
                <w:sz w:val="22"/>
                <w:szCs w:val="22"/>
              </w:rPr>
            </w:pPr>
            <w:r w:rsidRPr="005D6505">
              <w:rPr>
                <w:rFonts w:eastAsia="Times New Roman"/>
                <w:b/>
                <w:bCs/>
                <w:color w:val="000000"/>
                <w:sz w:val="22"/>
                <w:szCs w:val="22"/>
              </w:rPr>
              <w:t>2020</w:t>
            </w:r>
          </w:p>
        </w:tc>
        <w:tc>
          <w:tcPr>
            <w:tcW w:w="351" w:type="pct"/>
            <w:tcBorders>
              <w:top w:val="nil"/>
              <w:left w:val="nil"/>
              <w:bottom w:val="single" w:sz="4" w:space="0" w:color="auto"/>
              <w:right w:val="single" w:sz="4" w:space="0" w:color="auto"/>
            </w:tcBorders>
            <w:shd w:val="clear" w:color="auto" w:fill="auto"/>
            <w:noWrap/>
            <w:vAlign w:val="bottom"/>
            <w:hideMark/>
          </w:tcPr>
          <w:p w14:paraId="3C1733AC"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$424,080</w:t>
            </w:r>
          </w:p>
        </w:tc>
        <w:tc>
          <w:tcPr>
            <w:tcW w:w="351" w:type="pct"/>
            <w:tcBorders>
              <w:top w:val="nil"/>
              <w:left w:val="nil"/>
              <w:bottom w:val="single" w:sz="4" w:space="0" w:color="auto"/>
              <w:right w:val="single" w:sz="4" w:space="0" w:color="auto"/>
            </w:tcBorders>
            <w:shd w:val="clear" w:color="auto" w:fill="auto"/>
            <w:noWrap/>
            <w:vAlign w:val="bottom"/>
            <w:hideMark/>
          </w:tcPr>
          <w:p w14:paraId="61262047"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$383,040</w:t>
            </w:r>
          </w:p>
        </w:tc>
        <w:tc>
          <w:tcPr>
            <w:tcW w:w="351" w:type="pct"/>
            <w:tcBorders>
              <w:top w:val="nil"/>
              <w:left w:val="nil"/>
              <w:bottom w:val="single" w:sz="4" w:space="0" w:color="auto"/>
              <w:right w:val="single" w:sz="4" w:space="0" w:color="auto"/>
            </w:tcBorders>
            <w:shd w:val="clear" w:color="auto" w:fill="auto"/>
            <w:noWrap/>
            <w:vAlign w:val="bottom"/>
            <w:hideMark/>
          </w:tcPr>
          <w:p w14:paraId="0EB138FC"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$423,510</w:t>
            </w:r>
          </w:p>
        </w:tc>
        <w:tc>
          <w:tcPr>
            <w:tcW w:w="351" w:type="pct"/>
            <w:tcBorders>
              <w:top w:val="nil"/>
              <w:left w:val="nil"/>
              <w:bottom w:val="single" w:sz="4" w:space="0" w:color="auto"/>
              <w:right w:val="single" w:sz="4" w:space="0" w:color="auto"/>
            </w:tcBorders>
            <w:shd w:val="clear" w:color="auto" w:fill="auto"/>
            <w:noWrap/>
            <w:vAlign w:val="bottom"/>
            <w:hideMark/>
          </w:tcPr>
          <w:p w14:paraId="3FE3D252"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$410,400</w:t>
            </w:r>
          </w:p>
        </w:tc>
        <w:tc>
          <w:tcPr>
            <w:tcW w:w="351" w:type="pct"/>
            <w:tcBorders>
              <w:top w:val="nil"/>
              <w:left w:val="nil"/>
              <w:bottom w:val="single" w:sz="4" w:space="0" w:color="auto"/>
              <w:right w:val="single" w:sz="4" w:space="0" w:color="auto"/>
            </w:tcBorders>
            <w:shd w:val="clear" w:color="auto" w:fill="auto"/>
            <w:noWrap/>
            <w:vAlign w:val="bottom"/>
            <w:hideMark/>
          </w:tcPr>
          <w:p w14:paraId="2208652A"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$424,080</w:t>
            </w:r>
          </w:p>
        </w:tc>
        <w:tc>
          <w:tcPr>
            <w:tcW w:w="351" w:type="pct"/>
            <w:tcBorders>
              <w:top w:val="nil"/>
              <w:left w:val="nil"/>
              <w:bottom w:val="single" w:sz="4" w:space="0" w:color="auto"/>
              <w:right w:val="single" w:sz="4" w:space="0" w:color="auto"/>
            </w:tcBorders>
            <w:shd w:val="clear" w:color="auto" w:fill="auto"/>
            <w:noWrap/>
            <w:vAlign w:val="bottom"/>
            <w:hideMark/>
          </w:tcPr>
          <w:p w14:paraId="371DB9C6"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$410,400</w:t>
            </w:r>
          </w:p>
        </w:tc>
        <w:tc>
          <w:tcPr>
            <w:tcW w:w="351" w:type="pct"/>
            <w:tcBorders>
              <w:top w:val="nil"/>
              <w:left w:val="nil"/>
              <w:bottom w:val="single" w:sz="4" w:space="0" w:color="auto"/>
              <w:right w:val="single" w:sz="4" w:space="0" w:color="auto"/>
            </w:tcBorders>
            <w:shd w:val="clear" w:color="auto" w:fill="auto"/>
            <w:noWrap/>
            <w:vAlign w:val="bottom"/>
            <w:hideMark/>
          </w:tcPr>
          <w:p w14:paraId="0A6CBFA5"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$424,080</w:t>
            </w:r>
          </w:p>
        </w:tc>
        <w:tc>
          <w:tcPr>
            <w:tcW w:w="351" w:type="pct"/>
            <w:tcBorders>
              <w:top w:val="nil"/>
              <w:left w:val="nil"/>
              <w:bottom w:val="single" w:sz="4" w:space="0" w:color="auto"/>
              <w:right w:val="single" w:sz="4" w:space="0" w:color="auto"/>
            </w:tcBorders>
            <w:shd w:val="clear" w:color="auto" w:fill="auto"/>
            <w:noWrap/>
            <w:vAlign w:val="bottom"/>
            <w:hideMark/>
          </w:tcPr>
          <w:p w14:paraId="0900C0D6"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$424,080</w:t>
            </w:r>
          </w:p>
        </w:tc>
        <w:tc>
          <w:tcPr>
            <w:tcW w:w="351" w:type="pct"/>
            <w:tcBorders>
              <w:top w:val="nil"/>
              <w:left w:val="nil"/>
              <w:bottom w:val="single" w:sz="4" w:space="0" w:color="auto"/>
              <w:right w:val="single" w:sz="4" w:space="0" w:color="auto"/>
            </w:tcBorders>
            <w:shd w:val="clear" w:color="auto" w:fill="auto"/>
            <w:noWrap/>
            <w:vAlign w:val="bottom"/>
            <w:hideMark/>
          </w:tcPr>
          <w:p w14:paraId="7CF28570"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$410,400</w:t>
            </w:r>
          </w:p>
        </w:tc>
        <w:tc>
          <w:tcPr>
            <w:tcW w:w="351" w:type="pct"/>
            <w:tcBorders>
              <w:top w:val="nil"/>
              <w:left w:val="nil"/>
              <w:bottom w:val="single" w:sz="4" w:space="0" w:color="auto"/>
              <w:right w:val="single" w:sz="4" w:space="0" w:color="auto"/>
            </w:tcBorders>
            <w:shd w:val="clear" w:color="auto" w:fill="auto"/>
            <w:noWrap/>
            <w:vAlign w:val="bottom"/>
            <w:hideMark/>
          </w:tcPr>
          <w:p w14:paraId="7EF626A0"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$424,080</w:t>
            </w:r>
          </w:p>
        </w:tc>
        <w:tc>
          <w:tcPr>
            <w:tcW w:w="351" w:type="pct"/>
            <w:tcBorders>
              <w:top w:val="nil"/>
              <w:left w:val="nil"/>
              <w:bottom w:val="single" w:sz="4" w:space="0" w:color="auto"/>
              <w:right w:val="single" w:sz="4" w:space="0" w:color="auto"/>
            </w:tcBorders>
            <w:shd w:val="clear" w:color="auto" w:fill="auto"/>
            <w:noWrap/>
            <w:vAlign w:val="bottom"/>
            <w:hideMark/>
          </w:tcPr>
          <w:p w14:paraId="4434BB97"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$410,970</w:t>
            </w:r>
          </w:p>
        </w:tc>
        <w:tc>
          <w:tcPr>
            <w:tcW w:w="351" w:type="pct"/>
            <w:tcBorders>
              <w:top w:val="nil"/>
              <w:left w:val="nil"/>
              <w:bottom w:val="single" w:sz="4" w:space="0" w:color="auto"/>
              <w:right w:val="single" w:sz="4" w:space="0" w:color="auto"/>
            </w:tcBorders>
            <w:shd w:val="clear" w:color="auto" w:fill="auto"/>
            <w:noWrap/>
            <w:vAlign w:val="bottom"/>
            <w:hideMark/>
          </w:tcPr>
          <w:p w14:paraId="360D6640"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$424,080</w:t>
            </w:r>
          </w:p>
        </w:tc>
        <w:tc>
          <w:tcPr>
            <w:tcW w:w="407" w:type="pct"/>
            <w:tcBorders>
              <w:top w:val="nil"/>
              <w:left w:val="nil"/>
              <w:bottom w:val="single" w:sz="4" w:space="0" w:color="auto"/>
              <w:right w:val="single" w:sz="8" w:space="0" w:color="auto"/>
            </w:tcBorders>
            <w:shd w:val="clear" w:color="auto" w:fill="auto"/>
            <w:noWrap/>
            <w:vAlign w:val="bottom"/>
            <w:hideMark/>
          </w:tcPr>
          <w:p w14:paraId="3B186949"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$4,993,200</w:t>
            </w:r>
          </w:p>
        </w:tc>
      </w:tr>
      <w:tr w:rsidR="005D6505" w:rsidRPr="005D6505" w14:paraId="01151143" w14:textId="77777777" w:rsidTr="005D6505">
        <w:trPr>
          <w:trHeight w:val="300"/>
        </w:trPr>
        <w:tc>
          <w:tcPr>
            <w:tcW w:w="379" w:type="pct"/>
            <w:tcBorders>
              <w:top w:val="nil"/>
              <w:left w:val="single" w:sz="12" w:space="0" w:color="auto"/>
              <w:bottom w:val="single" w:sz="8" w:space="0" w:color="auto"/>
              <w:right w:val="single" w:sz="4" w:space="0" w:color="auto"/>
            </w:tcBorders>
            <w:shd w:val="clear" w:color="auto" w:fill="auto"/>
            <w:noWrap/>
            <w:vAlign w:val="bottom"/>
            <w:hideMark/>
          </w:tcPr>
          <w:p w14:paraId="3D02F2C0" w14:textId="77777777" w:rsidR="005D6505" w:rsidRPr="005D6505" w:rsidRDefault="005D6505" w:rsidP="005D6505">
            <w:pPr>
              <w:spacing w:line="240" w:lineRule="auto"/>
              <w:jc w:val="center"/>
              <w:rPr>
                <w:rFonts w:eastAsia="Times New Roman"/>
                <w:b/>
                <w:bCs/>
                <w:color w:val="000000"/>
                <w:sz w:val="22"/>
                <w:szCs w:val="22"/>
              </w:rPr>
            </w:pPr>
            <w:r w:rsidRPr="005D6505">
              <w:rPr>
                <w:rFonts w:eastAsia="Times New Roman"/>
                <w:b/>
                <w:bCs/>
                <w:color w:val="000000"/>
                <w:sz w:val="22"/>
                <w:szCs w:val="22"/>
              </w:rPr>
              <w:t>2021</w:t>
            </w:r>
          </w:p>
        </w:tc>
        <w:tc>
          <w:tcPr>
            <w:tcW w:w="351" w:type="pct"/>
            <w:tcBorders>
              <w:top w:val="nil"/>
              <w:left w:val="nil"/>
              <w:bottom w:val="single" w:sz="8" w:space="0" w:color="auto"/>
              <w:right w:val="single" w:sz="4" w:space="0" w:color="auto"/>
            </w:tcBorders>
            <w:shd w:val="clear" w:color="auto" w:fill="auto"/>
            <w:noWrap/>
            <w:vAlign w:val="bottom"/>
            <w:hideMark/>
          </w:tcPr>
          <w:p w14:paraId="3527840C"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$424,080</w:t>
            </w:r>
          </w:p>
        </w:tc>
        <w:tc>
          <w:tcPr>
            <w:tcW w:w="351" w:type="pct"/>
            <w:tcBorders>
              <w:top w:val="nil"/>
              <w:left w:val="nil"/>
              <w:bottom w:val="single" w:sz="8" w:space="0" w:color="auto"/>
              <w:right w:val="single" w:sz="4" w:space="0" w:color="auto"/>
            </w:tcBorders>
            <w:shd w:val="clear" w:color="auto" w:fill="auto"/>
            <w:noWrap/>
            <w:vAlign w:val="bottom"/>
            <w:hideMark/>
          </w:tcPr>
          <w:p w14:paraId="48018119"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$383,040</w:t>
            </w:r>
          </w:p>
        </w:tc>
        <w:tc>
          <w:tcPr>
            <w:tcW w:w="351" w:type="pct"/>
            <w:tcBorders>
              <w:top w:val="nil"/>
              <w:left w:val="nil"/>
              <w:bottom w:val="single" w:sz="8" w:space="0" w:color="auto"/>
              <w:right w:val="single" w:sz="4" w:space="0" w:color="auto"/>
            </w:tcBorders>
            <w:shd w:val="clear" w:color="auto" w:fill="auto"/>
            <w:noWrap/>
            <w:vAlign w:val="bottom"/>
            <w:hideMark/>
          </w:tcPr>
          <w:p w14:paraId="7CC27385"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$423,510</w:t>
            </w:r>
          </w:p>
        </w:tc>
        <w:tc>
          <w:tcPr>
            <w:tcW w:w="351" w:type="pct"/>
            <w:tcBorders>
              <w:top w:val="nil"/>
              <w:left w:val="nil"/>
              <w:bottom w:val="single" w:sz="8" w:space="0" w:color="auto"/>
              <w:right w:val="single" w:sz="4" w:space="0" w:color="auto"/>
            </w:tcBorders>
            <w:shd w:val="clear" w:color="auto" w:fill="auto"/>
            <w:noWrap/>
            <w:vAlign w:val="bottom"/>
            <w:hideMark/>
          </w:tcPr>
          <w:p w14:paraId="4AD6B48B"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$410,400</w:t>
            </w:r>
          </w:p>
        </w:tc>
        <w:tc>
          <w:tcPr>
            <w:tcW w:w="351" w:type="pct"/>
            <w:tcBorders>
              <w:top w:val="nil"/>
              <w:left w:val="nil"/>
              <w:bottom w:val="single" w:sz="8" w:space="0" w:color="auto"/>
              <w:right w:val="single" w:sz="4" w:space="0" w:color="auto"/>
            </w:tcBorders>
            <w:shd w:val="clear" w:color="auto" w:fill="auto"/>
            <w:noWrap/>
            <w:vAlign w:val="bottom"/>
            <w:hideMark/>
          </w:tcPr>
          <w:p w14:paraId="29D922D2"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$424,080</w:t>
            </w:r>
          </w:p>
        </w:tc>
        <w:tc>
          <w:tcPr>
            <w:tcW w:w="351" w:type="pct"/>
            <w:tcBorders>
              <w:top w:val="nil"/>
              <w:left w:val="nil"/>
              <w:bottom w:val="single" w:sz="8" w:space="0" w:color="auto"/>
              <w:right w:val="single" w:sz="4" w:space="0" w:color="auto"/>
            </w:tcBorders>
            <w:shd w:val="clear" w:color="auto" w:fill="auto"/>
            <w:noWrap/>
            <w:vAlign w:val="bottom"/>
            <w:hideMark/>
          </w:tcPr>
          <w:p w14:paraId="0A19A277"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$410,400</w:t>
            </w:r>
          </w:p>
        </w:tc>
        <w:tc>
          <w:tcPr>
            <w:tcW w:w="351" w:type="pct"/>
            <w:tcBorders>
              <w:top w:val="nil"/>
              <w:left w:val="nil"/>
              <w:bottom w:val="single" w:sz="8" w:space="0" w:color="auto"/>
              <w:right w:val="single" w:sz="4" w:space="0" w:color="auto"/>
            </w:tcBorders>
            <w:shd w:val="clear" w:color="auto" w:fill="auto"/>
            <w:noWrap/>
            <w:vAlign w:val="bottom"/>
            <w:hideMark/>
          </w:tcPr>
          <w:p w14:paraId="147A7059"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$424,080</w:t>
            </w:r>
          </w:p>
        </w:tc>
        <w:tc>
          <w:tcPr>
            <w:tcW w:w="351" w:type="pct"/>
            <w:tcBorders>
              <w:top w:val="nil"/>
              <w:left w:val="nil"/>
              <w:bottom w:val="single" w:sz="8" w:space="0" w:color="auto"/>
              <w:right w:val="single" w:sz="4" w:space="0" w:color="auto"/>
            </w:tcBorders>
            <w:shd w:val="clear" w:color="auto" w:fill="auto"/>
            <w:noWrap/>
            <w:vAlign w:val="bottom"/>
            <w:hideMark/>
          </w:tcPr>
          <w:p w14:paraId="3834B3E4"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$424,080</w:t>
            </w:r>
          </w:p>
        </w:tc>
        <w:tc>
          <w:tcPr>
            <w:tcW w:w="351" w:type="pct"/>
            <w:tcBorders>
              <w:top w:val="nil"/>
              <w:left w:val="nil"/>
              <w:bottom w:val="single" w:sz="8" w:space="0" w:color="auto"/>
              <w:right w:val="single" w:sz="4" w:space="0" w:color="auto"/>
            </w:tcBorders>
            <w:shd w:val="clear" w:color="auto" w:fill="auto"/>
            <w:noWrap/>
            <w:vAlign w:val="bottom"/>
            <w:hideMark/>
          </w:tcPr>
          <w:p w14:paraId="58E5F616"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$410,400</w:t>
            </w:r>
          </w:p>
        </w:tc>
        <w:tc>
          <w:tcPr>
            <w:tcW w:w="351" w:type="pct"/>
            <w:tcBorders>
              <w:top w:val="nil"/>
              <w:left w:val="nil"/>
              <w:bottom w:val="single" w:sz="8" w:space="0" w:color="auto"/>
              <w:right w:val="single" w:sz="4" w:space="0" w:color="auto"/>
            </w:tcBorders>
            <w:shd w:val="clear" w:color="auto" w:fill="auto"/>
            <w:noWrap/>
            <w:vAlign w:val="bottom"/>
            <w:hideMark/>
          </w:tcPr>
          <w:p w14:paraId="091E960B"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$424,080</w:t>
            </w:r>
          </w:p>
        </w:tc>
        <w:tc>
          <w:tcPr>
            <w:tcW w:w="351" w:type="pct"/>
            <w:tcBorders>
              <w:top w:val="nil"/>
              <w:left w:val="nil"/>
              <w:bottom w:val="single" w:sz="8" w:space="0" w:color="auto"/>
              <w:right w:val="single" w:sz="4" w:space="0" w:color="auto"/>
            </w:tcBorders>
            <w:shd w:val="clear" w:color="auto" w:fill="auto"/>
            <w:noWrap/>
            <w:vAlign w:val="bottom"/>
            <w:hideMark/>
          </w:tcPr>
          <w:p w14:paraId="756ED49F"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$410,970</w:t>
            </w:r>
          </w:p>
        </w:tc>
        <w:tc>
          <w:tcPr>
            <w:tcW w:w="351" w:type="pct"/>
            <w:tcBorders>
              <w:top w:val="nil"/>
              <w:left w:val="nil"/>
              <w:bottom w:val="single" w:sz="8" w:space="0" w:color="auto"/>
              <w:right w:val="single" w:sz="4" w:space="0" w:color="auto"/>
            </w:tcBorders>
            <w:shd w:val="clear" w:color="auto" w:fill="auto"/>
            <w:noWrap/>
            <w:vAlign w:val="bottom"/>
            <w:hideMark/>
          </w:tcPr>
          <w:p w14:paraId="37DFD38B"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$424,080</w:t>
            </w:r>
          </w:p>
        </w:tc>
        <w:tc>
          <w:tcPr>
            <w:tcW w:w="407" w:type="pct"/>
            <w:tcBorders>
              <w:top w:val="nil"/>
              <w:left w:val="nil"/>
              <w:bottom w:val="single" w:sz="8" w:space="0" w:color="auto"/>
              <w:right w:val="single" w:sz="8" w:space="0" w:color="auto"/>
            </w:tcBorders>
            <w:shd w:val="clear" w:color="auto" w:fill="auto"/>
            <w:noWrap/>
            <w:vAlign w:val="bottom"/>
            <w:hideMark/>
          </w:tcPr>
          <w:p w14:paraId="20C35809" w14:textId="77777777" w:rsidR="005D6505" w:rsidRPr="005D6505" w:rsidRDefault="005D6505" w:rsidP="005D6505">
            <w:pPr>
              <w:spacing w:line="240" w:lineRule="auto"/>
              <w:jc w:val="center"/>
              <w:rPr>
                <w:rFonts w:eastAsia="Times New Roman"/>
                <w:color w:val="000000"/>
                <w:sz w:val="18"/>
                <w:szCs w:val="18"/>
              </w:rPr>
            </w:pPr>
            <w:r w:rsidRPr="005D6505">
              <w:rPr>
                <w:rFonts w:eastAsia="Times New Roman"/>
                <w:color w:val="000000"/>
                <w:sz w:val="18"/>
                <w:szCs w:val="18"/>
              </w:rPr>
              <w:t>$4,993,200</w:t>
            </w:r>
          </w:p>
        </w:tc>
      </w:tr>
    </w:tbl>
    <w:p w14:paraId="2043EF77" w14:textId="77777777" w:rsidR="00A34DD8" w:rsidRDefault="00A34DD8" w:rsidP="005D6505">
      <w:pPr>
        <w:spacing w:line="480" w:lineRule="auto"/>
        <w:ind w:right="90"/>
        <w:jc w:val="both"/>
        <w:rPr>
          <w:sz w:val="24"/>
        </w:rPr>
        <w:sectPr w:rsidR="00A34DD8" w:rsidSect="00F77F72">
          <w:pgSz w:w="15840" w:h="12240" w:orient="landscape" w:code="1"/>
          <w:pgMar w:top="1440" w:right="1440" w:bottom="1440" w:left="1440" w:header="720" w:footer="720" w:gutter="0"/>
          <w:cols w:space="720"/>
          <w:docGrid w:linePitch="381"/>
        </w:sectPr>
      </w:pPr>
    </w:p>
    <w:p w14:paraId="69465D94" w14:textId="77777777" w:rsidR="00A34DD8" w:rsidRDefault="00A34DD8" w:rsidP="006B3AF8">
      <w:pPr>
        <w:pStyle w:val="TableHdg"/>
      </w:pPr>
      <w:r w:rsidRPr="00442860">
        <w:lastRenderedPageBreak/>
        <w:t xml:space="preserve">Table </w:t>
      </w:r>
      <w:r>
        <w:t>A-</w:t>
      </w:r>
      <w:r w:rsidRPr="00442860">
        <w:t xml:space="preserve">6: </w:t>
      </w:r>
      <w:r>
        <w:t xml:space="preserve"> </w:t>
      </w:r>
      <w:r w:rsidRPr="00442860">
        <w:t>Seasonal Baseload Energy Purchases</w:t>
      </w:r>
      <w:r>
        <w:t xml:space="preserve"> and Costs</w:t>
      </w:r>
      <w:r w:rsidRPr="00442860">
        <w:t xml:space="preserve"> (MWh)</w:t>
      </w:r>
    </w:p>
    <w:tbl>
      <w:tblPr>
        <w:tblW w:w="5000" w:type="pct"/>
        <w:tblLook w:val="04A0" w:firstRow="1" w:lastRow="0" w:firstColumn="1" w:lastColumn="0" w:noHBand="0" w:noVBand="1"/>
      </w:tblPr>
      <w:tblGrid>
        <w:gridCol w:w="1245"/>
        <w:gridCol w:w="1033"/>
        <w:gridCol w:w="1033"/>
        <w:gridCol w:w="815"/>
        <w:gridCol w:w="816"/>
        <w:gridCol w:w="816"/>
        <w:gridCol w:w="816"/>
        <w:gridCol w:w="816"/>
        <w:gridCol w:w="816"/>
        <w:gridCol w:w="816"/>
        <w:gridCol w:w="816"/>
        <w:gridCol w:w="1034"/>
        <w:gridCol w:w="1034"/>
        <w:gridCol w:w="1034"/>
      </w:tblGrid>
      <w:tr w:rsidR="00A34DD8" w:rsidRPr="00A34DD8" w14:paraId="1FF72F86" w14:textId="77777777" w:rsidTr="00A34DD8">
        <w:trPr>
          <w:trHeight w:val="315"/>
        </w:trPr>
        <w:tc>
          <w:tcPr>
            <w:tcW w:w="444" w:type="pct"/>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4B80E8B2" w14:textId="77777777" w:rsidR="00A34DD8" w:rsidRPr="00A34DD8" w:rsidRDefault="00A34DD8" w:rsidP="00A34DD8">
            <w:pPr>
              <w:spacing w:line="240" w:lineRule="auto"/>
              <w:jc w:val="center"/>
              <w:rPr>
                <w:rFonts w:eastAsia="Times New Roman"/>
                <w:b/>
                <w:bCs/>
                <w:color w:val="000000"/>
                <w:sz w:val="22"/>
                <w:szCs w:val="22"/>
              </w:rPr>
            </w:pPr>
            <w:r w:rsidRPr="00A34DD8">
              <w:rPr>
                <w:rFonts w:eastAsia="Times New Roman"/>
                <w:b/>
                <w:bCs/>
                <w:color w:val="000000"/>
                <w:sz w:val="22"/>
                <w:szCs w:val="22"/>
              </w:rPr>
              <w:t>Year</w:t>
            </w:r>
          </w:p>
        </w:tc>
        <w:tc>
          <w:tcPr>
            <w:tcW w:w="368" w:type="pct"/>
            <w:tcBorders>
              <w:top w:val="single" w:sz="8" w:space="0" w:color="auto"/>
              <w:left w:val="nil"/>
              <w:bottom w:val="single" w:sz="8" w:space="0" w:color="auto"/>
              <w:right w:val="single" w:sz="4" w:space="0" w:color="auto"/>
            </w:tcBorders>
            <w:shd w:val="clear" w:color="auto" w:fill="auto"/>
            <w:noWrap/>
            <w:vAlign w:val="bottom"/>
            <w:hideMark/>
          </w:tcPr>
          <w:p w14:paraId="2B6BC271" w14:textId="77777777" w:rsidR="00A34DD8" w:rsidRPr="00A34DD8" w:rsidRDefault="00A34DD8" w:rsidP="00A34DD8">
            <w:pPr>
              <w:spacing w:line="240" w:lineRule="auto"/>
              <w:jc w:val="center"/>
              <w:rPr>
                <w:rFonts w:eastAsia="Times New Roman"/>
                <w:b/>
                <w:bCs/>
                <w:color w:val="000000"/>
                <w:sz w:val="22"/>
                <w:szCs w:val="22"/>
              </w:rPr>
            </w:pPr>
            <w:r w:rsidRPr="00A34DD8">
              <w:rPr>
                <w:rFonts w:eastAsia="Times New Roman"/>
                <w:b/>
                <w:bCs/>
                <w:color w:val="000000"/>
                <w:sz w:val="22"/>
                <w:szCs w:val="22"/>
              </w:rPr>
              <w:t>Jan</w:t>
            </w:r>
          </w:p>
        </w:tc>
        <w:tc>
          <w:tcPr>
            <w:tcW w:w="368" w:type="pct"/>
            <w:tcBorders>
              <w:top w:val="single" w:sz="8" w:space="0" w:color="auto"/>
              <w:left w:val="nil"/>
              <w:bottom w:val="single" w:sz="8" w:space="0" w:color="auto"/>
              <w:right w:val="single" w:sz="4" w:space="0" w:color="auto"/>
            </w:tcBorders>
            <w:shd w:val="clear" w:color="auto" w:fill="auto"/>
            <w:noWrap/>
            <w:vAlign w:val="bottom"/>
            <w:hideMark/>
          </w:tcPr>
          <w:p w14:paraId="600F315B" w14:textId="77777777" w:rsidR="00A34DD8" w:rsidRPr="00A34DD8" w:rsidRDefault="00A34DD8" w:rsidP="00A34DD8">
            <w:pPr>
              <w:spacing w:line="240" w:lineRule="auto"/>
              <w:jc w:val="center"/>
              <w:rPr>
                <w:rFonts w:eastAsia="Times New Roman"/>
                <w:b/>
                <w:bCs/>
                <w:color w:val="000000"/>
                <w:sz w:val="22"/>
                <w:szCs w:val="22"/>
              </w:rPr>
            </w:pPr>
            <w:r w:rsidRPr="00A34DD8">
              <w:rPr>
                <w:rFonts w:eastAsia="Times New Roman"/>
                <w:b/>
                <w:bCs/>
                <w:color w:val="000000"/>
                <w:sz w:val="22"/>
                <w:szCs w:val="22"/>
              </w:rPr>
              <w:t>Feb</w:t>
            </w:r>
          </w:p>
        </w:tc>
        <w:tc>
          <w:tcPr>
            <w:tcW w:w="339" w:type="pct"/>
            <w:tcBorders>
              <w:top w:val="single" w:sz="8" w:space="0" w:color="auto"/>
              <w:left w:val="nil"/>
              <w:bottom w:val="single" w:sz="8" w:space="0" w:color="auto"/>
              <w:right w:val="single" w:sz="4" w:space="0" w:color="auto"/>
            </w:tcBorders>
            <w:shd w:val="clear" w:color="auto" w:fill="auto"/>
            <w:noWrap/>
            <w:vAlign w:val="bottom"/>
            <w:hideMark/>
          </w:tcPr>
          <w:p w14:paraId="41E554C3" w14:textId="77777777" w:rsidR="00A34DD8" w:rsidRPr="00A34DD8" w:rsidRDefault="00A34DD8" w:rsidP="00A34DD8">
            <w:pPr>
              <w:spacing w:line="240" w:lineRule="auto"/>
              <w:jc w:val="center"/>
              <w:rPr>
                <w:rFonts w:eastAsia="Times New Roman"/>
                <w:b/>
                <w:bCs/>
                <w:color w:val="000000"/>
                <w:sz w:val="22"/>
                <w:szCs w:val="22"/>
              </w:rPr>
            </w:pPr>
            <w:r w:rsidRPr="00A34DD8">
              <w:rPr>
                <w:rFonts w:eastAsia="Times New Roman"/>
                <w:b/>
                <w:bCs/>
                <w:color w:val="000000"/>
                <w:sz w:val="22"/>
                <w:szCs w:val="22"/>
              </w:rPr>
              <w:t>Mar</w:t>
            </w:r>
          </w:p>
        </w:tc>
        <w:tc>
          <w:tcPr>
            <w:tcW w:w="339" w:type="pct"/>
            <w:tcBorders>
              <w:top w:val="single" w:sz="8" w:space="0" w:color="auto"/>
              <w:left w:val="nil"/>
              <w:bottom w:val="single" w:sz="8" w:space="0" w:color="auto"/>
              <w:right w:val="single" w:sz="4" w:space="0" w:color="auto"/>
            </w:tcBorders>
            <w:shd w:val="clear" w:color="auto" w:fill="auto"/>
            <w:noWrap/>
            <w:vAlign w:val="bottom"/>
            <w:hideMark/>
          </w:tcPr>
          <w:p w14:paraId="15F19B7A" w14:textId="77777777" w:rsidR="00A34DD8" w:rsidRPr="00A34DD8" w:rsidRDefault="00A34DD8" w:rsidP="00A34DD8">
            <w:pPr>
              <w:spacing w:line="240" w:lineRule="auto"/>
              <w:jc w:val="center"/>
              <w:rPr>
                <w:rFonts w:eastAsia="Times New Roman"/>
                <w:b/>
                <w:bCs/>
                <w:color w:val="000000"/>
                <w:sz w:val="22"/>
                <w:szCs w:val="22"/>
              </w:rPr>
            </w:pPr>
            <w:r w:rsidRPr="00A34DD8">
              <w:rPr>
                <w:rFonts w:eastAsia="Times New Roman"/>
                <w:b/>
                <w:bCs/>
                <w:color w:val="000000"/>
                <w:sz w:val="22"/>
                <w:szCs w:val="22"/>
              </w:rPr>
              <w:t>Apr</w:t>
            </w:r>
          </w:p>
        </w:tc>
        <w:tc>
          <w:tcPr>
            <w:tcW w:w="339" w:type="pct"/>
            <w:tcBorders>
              <w:top w:val="single" w:sz="8" w:space="0" w:color="auto"/>
              <w:left w:val="nil"/>
              <w:bottom w:val="single" w:sz="8" w:space="0" w:color="auto"/>
              <w:right w:val="single" w:sz="4" w:space="0" w:color="auto"/>
            </w:tcBorders>
            <w:shd w:val="clear" w:color="auto" w:fill="auto"/>
            <w:noWrap/>
            <w:vAlign w:val="bottom"/>
            <w:hideMark/>
          </w:tcPr>
          <w:p w14:paraId="70E65A9A" w14:textId="77777777" w:rsidR="00A34DD8" w:rsidRPr="00A34DD8" w:rsidRDefault="00A34DD8" w:rsidP="00A34DD8">
            <w:pPr>
              <w:spacing w:line="240" w:lineRule="auto"/>
              <w:jc w:val="center"/>
              <w:rPr>
                <w:rFonts w:eastAsia="Times New Roman"/>
                <w:b/>
                <w:bCs/>
                <w:color w:val="000000"/>
                <w:sz w:val="22"/>
                <w:szCs w:val="22"/>
              </w:rPr>
            </w:pPr>
            <w:r w:rsidRPr="00A34DD8">
              <w:rPr>
                <w:rFonts w:eastAsia="Times New Roman"/>
                <w:b/>
                <w:bCs/>
                <w:color w:val="000000"/>
                <w:sz w:val="22"/>
                <w:szCs w:val="22"/>
              </w:rPr>
              <w:t>May</w:t>
            </w:r>
          </w:p>
        </w:tc>
        <w:tc>
          <w:tcPr>
            <w:tcW w:w="339" w:type="pct"/>
            <w:tcBorders>
              <w:top w:val="single" w:sz="8" w:space="0" w:color="auto"/>
              <w:left w:val="nil"/>
              <w:bottom w:val="single" w:sz="8" w:space="0" w:color="auto"/>
              <w:right w:val="single" w:sz="4" w:space="0" w:color="auto"/>
            </w:tcBorders>
            <w:shd w:val="clear" w:color="auto" w:fill="auto"/>
            <w:noWrap/>
            <w:vAlign w:val="bottom"/>
            <w:hideMark/>
          </w:tcPr>
          <w:p w14:paraId="502ECA7E" w14:textId="77777777" w:rsidR="00A34DD8" w:rsidRPr="00A34DD8" w:rsidRDefault="00A34DD8" w:rsidP="00A34DD8">
            <w:pPr>
              <w:spacing w:line="240" w:lineRule="auto"/>
              <w:jc w:val="center"/>
              <w:rPr>
                <w:rFonts w:eastAsia="Times New Roman"/>
                <w:b/>
                <w:bCs/>
                <w:color w:val="000000"/>
                <w:sz w:val="22"/>
                <w:szCs w:val="22"/>
              </w:rPr>
            </w:pPr>
            <w:r w:rsidRPr="00A34DD8">
              <w:rPr>
                <w:rFonts w:eastAsia="Times New Roman"/>
                <w:b/>
                <w:bCs/>
                <w:color w:val="000000"/>
                <w:sz w:val="22"/>
                <w:szCs w:val="22"/>
              </w:rPr>
              <w:t>Jun</w:t>
            </w:r>
          </w:p>
        </w:tc>
        <w:tc>
          <w:tcPr>
            <w:tcW w:w="339" w:type="pct"/>
            <w:tcBorders>
              <w:top w:val="single" w:sz="8" w:space="0" w:color="auto"/>
              <w:left w:val="nil"/>
              <w:bottom w:val="single" w:sz="8" w:space="0" w:color="auto"/>
              <w:right w:val="single" w:sz="4" w:space="0" w:color="auto"/>
            </w:tcBorders>
            <w:shd w:val="clear" w:color="auto" w:fill="auto"/>
            <w:noWrap/>
            <w:vAlign w:val="bottom"/>
            <w:hideMark/>
          </w:tcPr>
          <w:p w14:paraId="2E1B2A0D" w14:textId="77777777" w:rsidR="00A34DD8" w:rsidRPr="00A34DD8" w:rsidRDefault="00A34DD8" w:rsidP="00A34DD8">
            <w:pPr>
              <w:spacing w:line="240" w:lineRule="auto"/>
              <w:jc w:val="center"/>
              <w:rPr>
                <w:rFonts w:eastAsia="Times New Roman"/>
                <w:b/>
                <w:bCs/>
                <w:color w:val="000000"/>
                <w:sz w:val="22"/>
                <w:szCs w:val="22"/>
              </w:rPr>
            </w:pPr>
            <w:r w:rsidRPr="00A34DD8">
              <w:rPr>
                <w:rFonts w:eastAsia="Times New Roman"/>
                <w:b/>
                <w:bCs/>
                <w:color w:val="000000"/>
                <w:sz w:val="22"/>
                <w:szCs w:val="22"/>
              </w:rPr>
              <w:t>Jul</w:t>
            </w:r>
          </w:p>
        </w:tc>
        <w:tc>
          <w:tcPr>
            <w:tcW w:w="339" w:type="pct"/>
            <w:tcBorders>
              <w:top w:val="single" w:sz="8" w:space="0" w:color="auto"/>
              <w:left w:val="nil"/>
              <w:bottom w:val="single" w:sz="8" w:space="0" w:color="auto"/>
              <w:right w:val="single" w:sz="4" w:space="0" w:color="auto"/>
            </w:tcBorders>
            <w:shd w:val="clear" w:color="auto" w:fill="auto"/>
            <w:noWrap/>
            <w:vAlign w:val="bottom"/>
            <w:hideMark/>
          </w:tcPr>
          <w:p w14:paraId="63290C3D" w14:textId="77777777" w:rsidR="00A34DD8" w:rsidRPr="00A34DD8" w:rsidRDefault="00A34DD8" w:rsidP="00A34DD8">
            <w:pPr>
              <w:spacing w:line="240" w:lineRule="auto"/>
              <w:jc w:val="center"/>
              <w:rPr>
                <w:rFonts w:eastAsia="Times New Roman"/>
                <w:b/>
                <w:bCs/>
                <w:color w:val="000000"/>
                <w:sz w:val="22"/>
                <w:szCs w:val="22"/>
              </w:rPr>
            </w:pPr>
            <w:r w:rsidRPr="00A34DD8">
              <w:rPr>
                <w:rFonts w:eastAsia="Times New Roman"/>
                <w:b/>
                <w:bCs/>
                <w:color w:val="000000"/>
                <w:sz w:val="22"/>
                <w:szCs w:val="22"/>
              </w:rPr>
              <w:t>Aug</w:t>
            </w:r>
          </w:p>
        </w:tc>
        <w:tc>
          <w:tcPr>
            <w:tcW w:w="339" w:type="pct"/>
            <w:tcBorders>
              <w:top w:val="single" w:sz="8" w:space="0" w:color="auto"/>
              <w:left w:val="nil"/>
              <w:bottom w:val="single" w:sz="8" w:space="0" w:color="auto"/>
              <w:right w:val="single" w:sz="4" w:space="0" w:color="auto"/>
            </w:tcBorders>
            <w:shd w:val="clear" w:color="auto" w:fill="auto"/>
            <w:noWrap/>
            <w:vAlign w:val="bottom"/>
            <w:hideMark/>
          </w:tcPr>
          <w:p w14:paraId="38C75FFF" w14:textId="77777777" w:rsidR="00A34DD8" w:rsidRPr="00A34DD8" w:rsidRDefault="00A34DD8" w:rsidP="00A34DD8">
            <w:pPr>
              <w:spacing w:line="240" w:lineRule="auto"/>
              <w:jc w:val="center"/>
              <w:rPr>
                <w:rFonts w:eastAsia="Times New Roman"/>
                <w:b/>
                <w:bCs/>
                <w:color w:val="000000"/>
                <w:sz w:val="22"/>
                <w:szCs w:val="22"/>
              </w:rPr>
            </w:pPr>
            <w:r w:rsidRPr="00A34DD8">
              <w:rPr>
                <w:rFonts w:eastAsia="Times New Roman"/>
                <w:b/>
                <w:bCs/>
                <w:color w:val="000000"/>
                <w:sz w:val="22"/>
                <w:szCs w:val="22"/>
              </w:rPr>
              <w:t>Sep</w:t>
            </w:r>
          </w:p>
        </w:tc>
        <w:tc>
          <w:tcPr>
            <w:tcW w:w="339" w:type="pct"/>
            <w:tcBorders>
              <w:top w:val="single" w:sz="8" w:space="0" w:color="auto"/>
              <w:left w:val="nil"/>
              <w:bottom w:val="single" w:sz="8" w:space="0" w:color="auto"/>
              <w:right w:val="single" w:sz="4" w:space="0" w:color="auto"/>
            </w:tcBorders>
            <w:shd w:val="clear" w:color="auto" w:fill="auto"/>
            <w:noWrap/>
            <w:vAlign w:val="bottom"/>
            <w:hideMark/>
          </w:tcPr>
          <w:p w14:paraId="53BA7953" w14:textId="77777777" w:rsidR="00A34DD8" w:rsidRPr="00A34DD8" w:rsidRDefault="00A34DD8" w:rsidP="00A34DD8">
            <w:pPr>
              <w:spacing w:line="240" w:lineRule="auto"/>
              <w:jc w:val="center"/>
              <w:rPr>
                <w:rFonts w:eastAsia="Times New Roman"/>
                <w:b/>
                <w:bCs/>
                <w:color w:val="000000"/>
                <w:sz w:val="22"/>
                <w:szCs w:val="22"/>
              </w:rPr>
            </w:pPr>
            <w:r w:rsidRPr="00A34DD8">
              <w:rPr>
                <w:rFonts w:eastAsia="Times New Roman"/>
                <w:b/>
                <w:bCs/>
                <w:color w:val="000000"/>
                <w:sz w:val="22"/>
                <w:szCs w:val="22"/>
              </w:rPr>
              <w:t>Oct</w:t>
            </w:r>
          </w:p>
        </w:tc>
        <w:tc>
          <w:tcPr>
            <w:tcW w:w="368" w:type="pct"/>
            <w:tcBorders>
              <w:top w:val="single" w:sz="8" w:space="0" w:color="auto"/>
              <w:left w:val="nil"/>
              <w:bottom w:val="single" w:sz="8" w:space="0" w:color="auto"/>
              <w:right w:val="single" w:sz="4" w:space="0" w:color="auto"/>
            </w:tcBorders>
            <w:shd w:val="clear" w:color="auto" w:fill="auto"/>
            <w:noWrap/>
            <w:vAlign w:val="bottom"/>
            <w:hideMark/>
          </w:tcPr>
          <w:p w14:paraId="33CD4E21" w14:textId="77777777" w:rsidR="00A34DD8" w:rsidRPr="00A34DD8" w:rsidRDefault="00A34DD8" w:rsidP="00A34DD8">
            <w:pPr>
              <w:spacing w:line="240" w:lineRule="auto"/>
              <w:jc w:val="center"/>
              <w:rPr>
                <w:rFonts w:eastAsia="Times New Roman"/>
                <w:b/>
                <w:bCs/>
                <w:color w:val="000000"/>
                <w:sz w:val="22"/>
                <w:szCs w:val="22"/>
              </w:rPr>
            </w:pPr>
            <w:r w:rsidRPr="00A34DD8">
              <w:rPr>
                <w:rFonts w:eastAsia="Times New Roman"/>
                <w:b/>
                <w:bCs/>
                <w:color w:val="000000"/>
                <w:sz w:val="22"/>
                <w:szCs w:val="22"/>
              </w:rPr>
              <w:t>Nov</w:t>
            </w:r>
          </w:p>
        </w:tc>
        <w:tc>
          <w:tcPr>
            <w:tcW w:w="368" w:type="pct"/>
            <w:tcBorders>
              <w:top w:val="single" w:sz="8" w:space="0" w:color="auto"/>
              <w:left w:val="nil"/>
              <w:bottom w:val="single" w:sz="8" w:space="0" w:color="auto"/>
              <w:right w:val="single" w:sz="4" w:space="0" w:color="auto"/>
            </w:tcBorders>
            <w:shd w:val="clear" w:color="auto" w:fill="auto"/>
            <w:noWrap/>
            <w:vAlign w:val="bottom"/>
            <w:hideMark/>
          </w:tcPr>
          <w:p w14:paraId="663B0DD2" w14:textId="77777777" w:rsidR="00A34DD8" w:rsidRPr="00A34DD8" w:rsidRDefault="00A34DD8" w:rsidP="00A34DD8">
            <w:pPr>
              <w:spacing w:line="240" w:lineRule="auto"/>
              <w:jc w:val="center"/>
              <w:rPr>
                <w:rFonts w:eastAsia="Times New Roman"/>
                <w:b/>
                <w:bCs/>
                <w:color w:val="000000"/>
                <w:sz w:val="22"/>
                <w:szCs w:val="22"/>
              </w:rPr>
            </w:pPr>
            <w:r w:rsidRPr="00A34DD8">
              <w:rPr>
                <w:rFonts w:eastAsia="Times New Roman"/>
                <w:b/>
                <w:bCs/>
                <w:color w:val="000000"/>
                <w:sz w:val="22"/>
                <w:szCs w:val="22"/>
              </w:rPr>
              <w:t>Dec</w:t>
            </w:r>
          </w:p>
        </w:tc>
        <w:tc>
          <w:tcPr>
            <w:tcW w:w="368" w:type="pct"/>
            <w:tcBorders>
              <w:top w:val="single" w:sz="8" w:space="0" w:color="auto"/>
              <w:left w:val="nil"/>
              <w:bottom w:val="single" w:sz="8" w:space="0" w:color="auto"/>
              <w:right w:val="single" w:sz="8" w:space="0" w:color="auto"/>
            </w:tcBorders>
            <w:shd w:val="clear" w:color="auto" w:fill="auto"/>
            <w:noWrap/>
            <w:vAlign w:val="bottom"/>
            <w:hideMark/>
          </w:tcPr>
          <w:p w14:paraId="028E1639" w14:textId="77777777" w:rsidR="00A34DD8" w:rsidRPr="00A34DD8" w:rsidRDefault="00A34DD8" w:rsidP="00A34DD8">
            <w:pPr>
              <w:spacing w:line="240" w:lineRule="auto"/>
              <w:jc w:val="center"/>
              <w:rPr>
                <w:rFonts w:eastAsia="Times New Roman"/>
                <w:b/>
                <w:bCs/>
                <w:color w:val="000000"/>
                <w:sz w:val="22"/>
                <w:szCs w:val="22"/>
              </w:rPr>
            </w:pPr>
            <w:r w:rsidRPr="00A34DD8">
              <w:rPr>
                <w:rFonts w:eastAsia="Times New Roman"/>
                <w:b/>
                <w:bCs/>
                <w:color w:val="000000"/>
                <w:sz w:val="22"/>
                <w:szCs w:val="22"/>
              </w:rPr>
              <w:t>Total</w:t>
            </w:r>
          </w:p>
        </w:tc>
      </w:tr>
      <w:tr w:rsidR="00A34DD8" w:rsidRPr="00A34DD8" w14:paraId="1F65E425" w14:textId="77777777" w:rsidTr="00A34DD8">
        <w:trPr>
          <w:trHeight w:val="300"/>
        </w:trPr>
        <w:tc>
          <w:tcPr>
            <w:tcW w:w="444" w:type="pct"/>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68E6DE9A" w14:textId="77777777" w:rsidR="00A34DD8" w:rsidRPr="00A34DD8" w:rsidRDefault="00A34DD8" w:rsidP="00A34DD8">
            <w:pPr>
              <w:spacing w:line="240" w:lineRule="auto"/>
              <w:jc w:val="center"/>
              <w:rPr>
                <w:rFonts w:eastAsia="Times New Roman"/>
                <w:b/>
                <w:bCs/>
                <w:color w:val="000000"/>
                <w:sz w:val="22"/>
                <w:szCs w:val="22"/>
              </w:rPr>
            </w:pPr>
            <w:r w:rsidRPr="00A34DD8">
              <w:rPr>
                <w:rFonts w:eastAsia="Times New Roman"/>
                <w:b/>
                <w:bCs/>
                <w:color w:val="000000"/>
                <w:sz w:val="22"/>
                <w:szCs w:val="22"/>
              </w:rPr>
              <w:t>2018</w:t>
            </w:r>
          </w:p>
        </w:tc>
        <w:tc>
          <w:tcPr>
            <w:tcW w:w="368" w:type="pct"/>
            <w:tcBorders>
              <w:top w:val="single" w:sz="4" w:space="0" w:color="auto"/>
              <w:left w:val="nil"/>
              <w:bottom w:val="single" w:sz="4" w:space="0" w:color="auto"/>
              <w:right w:val="single" w:sz="4" w:space="0" w:color="auto"/>
            </w:tcBorders>
            <w:shd w:val="clear" w:color="auto" w:fill="auto"/>
            <w:noWrap/>
            <w:vAlign w:val="bottom"/>
            <w:hideMark/>
          </w:tcPr>
          <w:p w14:paraId="7BF6B041"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6,944</w:t>
            </w:r>
          </w:p>
        </w:tc>
        <w:tc>
          <w:tcPr>
            <w:tcW w:w="368" w:type="pct"/>
            <w:tcBorders>
              <w:top w:val="single" w:sz="4" w:space="0" w:color="auto"/>
              <w:left w:val="nil"/>
              <w:bottom w:val="single" w:sz="4" w:space="0" w:color="auto"/>
              <w:right w:val="single" w:sz="4" w:space="0" w:color="auto"/>
            </w:tcBorders>
            <w:shd w:val="clear" w:color="auto" w:fill="auto"/>
            <w:noWrap/>
            <w:vAlign w:val="bottom"/>
            <w:hideMark/>
          </w:tcPr>
          <w:p w14:paraId="41D4A68C"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6,272</w:t>
            </w:r>
          </w:p>
        </w:tc>
        <w:tc>
          <w:tcPr>
            <w:tcW w:w="339" w:type="pct"/>
            <w:tcBorders>
              <w:top w:val="single" w:sz="4" w:space="0" w:color="auto"/>
              <w:left w:val="nil"/>
              <w:bottom w:val="single" w:sz="4" w:space="0" w:color="auto"/>
              <w:right w:val="single" w:sz="4" w:space="0" w:color="auto"/>
            </w:tcBorders>
            <w:shd w:val="clear" w:color="auto" w:fill="auto"/>
            <w:noWrap/>
            <w:vAlign w:val="bottom"/>
            <w:hideMark/>
          </w:tcPr>
          <w:p w14:paraId="1606294C"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single" w:sz="4" w:space="0" w:color="auto"/>
              <w:left w:val="nil"/>
              <w:bottom w:val="single" w:sz="4" w:space="0" w:color="auto"/>
              <w:right w:val="single" w:sz="4" w:space="0" w:color="auto"/>
            </w:tcBorders>
            <w:shd w:val="clear" w:color="auto" w:fill="auto"/>
            <w:noWrap/>
            <w:vAlign w:val="bottom"/>
            <w:hideMark/>
          </w:tcPr>
          <w:p w14:paraId="056AF353"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single" w:sz="4" w:space="0" w:color="auto"/>
              <w:left w:val="nil"/>
              <w:bottom w:val="single" w:sz="4" w:space="0" w:color="auto"/>
              <w:right w:val="single" w:sz="4" w:space="0" w:color="auto"/>
            </w:tcBorders>
            <w:shd w:val="clear" w:color="auto" w:fill="auto"/>
            <w:noWrap/>
            <w:vAlign w:val="bottom"/>
            <w:hideMark/>
          </w:tcPr>
          <w:p w14:paraId="730558CB"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single" w:sz="4" w:space="0" w:color="auto"/>
              <w:left w:val="nil"/>
              <w:bottom w:val="single" w:sz="4" w:space="0" w:color="auto"/>
              <w:right w:val="single" w:sz="4" w:space="0" w:color="auto"/>
            </w:tcBorders>
            <w:shd w:val="clear" w:color="auto" w:fill="auto"/>
            <w:noWrap/>
            <w:vAlign w:val="bottom"/>
            <w:hideMark/>
          </w:tcPr>
          <w:p w14:paraId="2F2C52F1"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single" w:sz="4" w:space="0" w:color="auto"/>
              <w:left w:val="nil"/>
              <w:bottom w:val="single" w:sz="4" w:space="0" w:color="auto"/>
              <w:right w:val="single" w:sz="4" w:space="0" w:color="auto"/>
            </w:tcBorders>
            <w:shd w:val="clear" w:color="auto" w:fill="auto"/>
            <w:noWrap/>
            <w:vAlign w:val="bottom"/>
            <w:hideMark/>
          </w:tcPr>
          <w:p w14:paraId="5276B04E"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single" w:sz="4" w:space="0" w:color="auto"/>
              <w:left w:val="nil"/>
              <w:bottom w:val="single" w:sz="4" w:space="0" w:color="auto"/>
              <w:right w:val="single" w:sz="4" w:space="0" w:color="auto"/>
            </w:tcBorders>
            <w:shd w:val="clear" w:color="auto" w:fill="auto"/>
            <w:noWrap/>
            <w:vAlign w:val="bottom"/>
            <w:hideMark/>
          </w:tcPr>
          <w:p w14:paraId="2E56887D"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single" w:sz="4" w:space="0" w:color="auto"/>
              <w:left w:val="nil"/>
              <w:bottom w:val="single" w:sz="4" w:space="0" w:color="auto"/>
              <w:right w:val="single" w:sz="4" w:space="0" w:color="auto"/>
            </w:tcBorders>
            <w:shd w:val="clear" w:color="auto" w:fill="auto"/>
            <w:noWrap/>
            <w:vAlign w:val="bottom"/>
            <w:hideMark/>
          </w:tcPr>
          <w:p w14:paraId="48BEE951"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single" w:sz="4" w:space="0" w:color="auto"/>
              <w:left w:val="nil"/>
              <w:bottom w:val="single" w:sz="4" w:space="0" w:color="auto"/>
              <w:right w:val="single" w:sz="4" w:space="0" w:color="auto"/>
            </w:tcBorders>
            <w:shd w:val="clear" w:color="auto" w:fill="auto"/>
            <w:noWrap/>
            <w:vAlign w:val="bottom"/>
            <w:hideMark/>
          </w:tcPr>
          <w:p w14:paraId="5F09B452"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68" w:type="pct"/>
            <w:tcBorders>
              <w:top w:val="single" w:sz="4" w:space="0" w:color="auto"/>
              <w:left w:val="nil"/>
              <w:bottom w:val="single" w:sz="4" w:space="0" w:color="auto"/>
              <w:right w:val="single" w:sz="4" w:space="0" w:color="auto"/>
            </w:tcBorders>
            <w:shd w:val="clear" w:color="auto" w:fill="auto"/>
            <w:noWrap/>
            <w:vAlign w:val="bottom"/>
            <w:hideMark/>
          </w:tcPr>
          <w:p w14:paraId="12579D36"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3,611</w:t>
            </w:r>
          </w:p>
        </w:tc>
        <w:tc>
          <w:tcPr>
            <w:tcW w:w="368" w:type="pct"/>
            <w:tcBorders>
              <w:top w:val="single" w:sz="4" w:space="0" w:color="auto"/>
              <w:left w:val="nil"/>
              <w:bottom w:val="single" w:sz="4" w:space="0" w:color="auto"/>
              <w:right w:val="single" w:sz="4" w:space="0" w:color="auto"/>
            </w:tcBorders>
            <w:shd w:val="clear" w:color="auto" w:fill="auto"/>
            <w:noWrap/>
            <w:vAlign w:val="bottom"/>
            <w:hideMark/>
          </w:tcPr>
          <w:p w14:paraId="4636D7EA"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6,944</w:t>
            </w:r>
          </w:p>
        </w:tc>
        <w:tc>
          <w:tcPr>
            <w:tcW w:w="368" w:type="pct"/>
            <w:tcBorders>
              <w:top w:val="single" w:sz="4" w:space="0" w:color="auto"/>
              <w:left w:val="nil"/>
              <w:bottom w:val="single" w:sz="4" w:space="0" w:color="auto"/>
              <w:right w:val="single" w:sz="8" w:space="0" w:color="auto"/>
            </w:tcBorders>
            <w:shd w:val="clear" w:color="auto" w:fill="auto"/>
            <w:noWrap/>
            <w:vAlign w:val="bottom"/>
            <w:hideMark/>
          </w:tcPr>
          <w:p w14:paraId="410607CC"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23,771</w:t>
            </w:r>
          </w:p>
        </w:tc>
      </w:tr>
      <w:tr w:rsidR="00A34DD8" w:rsidRPr="00A34DD8" w14:paraId="267886EC" w14:textId="77777777" w:rsidTr="00A34DD8">
        <w:trPr>
          <w:trHeight w:val="300"/>
        </w:trPr>
        <w:tc>
          <w:tcPr>
            <w:tcW w:w="444" w:type="pct"/>
            <w:tcBorders>
              <w:top w:val="nil"/>
              <w:left w:val="single" w:sz="8" w:space="0" w:color="auto"/>
              <w:bottom w:val="single" w:sz="4" w:space="0" w:color="auto"/>
              <w:right w:val="single" w:sz="4" w:space="0" w:color="auto"/>
            </w:tcBorders>
            <w:shd w:val="clear" w:color="auto" w:fill="auto"/>
            <w:noWrap/>
            <w:vAlign w:val="bottom"/>
            <w:hideMark/>
          </w:tcPr>
          <w:p w14:paraId="22EE1A69" w14:textId="77777777" w:rsidR="00A34DD8" w:rsidRPr="00A34DD8" w:rsidRDefault="00A34DD8" w:rsidP="00A34DD8">
            <w:pPr>
              <w:spacing w:line="240" w:lineRule="auto"/>
              <w:jc w:val="center"/>
              <w:rPr>
                <w:rFonts w:eastAsia="Times New Roman"/>
                <w:b/>
                <w:bCs/>
                <w:color w:val="000000"/>
                <w:sz w:val="22"/>
                <w:szCs w:val="22"/>
              </w:rPr>
            </w:pPr>
            <w:r w:rsidRPr="00A34DD8">
              <w:rPr>
                <w:rFonts w:eastAsia="Times New Roman"/>
                <w:b/>
                <w:bCs/>
                <w:color w:val="000000"/>
                <w:sz w:val="22"/>
                <w:szCs w:val="22"/>
              </w:rPr>
              <w:t>2019</w:t>
            </w:r>
          </w:p>
        </w:tc>
        <w:tc>
          <w:tcPr>
            <w:tcW w:w="368" w:type="pct"/>
            <w:tcBorders>
              <w:top w:val="nil"/>
              <w:left w:val="nil"/>
              <w:bottom w:val="single" w:sz="4" w:space="0" w:color="auto"/>
              <w:right w:val="single" w:sz="4" w:space="0" w:color="auto"/>
            </w:tcBorders>
            <w:shd w:val="clear" w:color="auto" w:fill="auto"/>
            <w:noWrap/>
            <w:vAlign w:val="bottom"/>
            <w:hideMark/>
          </w:tcPr>
          <w:p w14:paraId="2378061D"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6,944</w:t>
            </w:r>
          </w:p>
        </w:tc>
        <w:tc>
          <w:tcPr>
            <w:tcW w:w="368" w:type="pct"/>
            <w:tcBorders>
              <w:top w:val="nil"/>
              <w:left w:val="nil"/>
              <w:bottom w:val="single" w:sz="4" w:space="0" w:color="auto"/>
              <w:right w:val="single" w:sz="4" w:space="0" w:color="auto"/>
            </w:tcBorders>
            <w:shd w:val="clear" w:color="auto" w:fill="auto"/>
            <w:noWrap/>
            <w:vAlign w:val="bottom"/>
            <w:hideMark/>
          </w:tcPr>
          <w:p w14:paraId="4E8F4374"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6,272</w:t>
            </w:r>
          </w:p>
        </w:tc>
        <w:tc>
          <w:tcPr>
            <w:tcW w:w="339" w:type="pct"/>
            <w:tcBorders>
              <w:top w:val="nil"/>
              <w:left w:val="nil"/>
              <w:bottom w:val="single" w:sz="4" w:space="0" w:color="auto"/>
              <w:right w:val="single" w:sz="4" w:space="0" w:color="auto"/>
            </w:tcBorders>
            <w:shd w:val="clear" w:color="auto" w:fill="auto"/>
            <w:noWrap/>
            <w:vAlign w:val="bottom"/>
            <w:hideMark/>
          </w:tcPr>
          <w:p w14:paraId="691B8677"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nil"/>
              <w:left w:val="nil"/>
              <w:bottom w:val="single" w:sz="4" w:space="0" w:color="auto"/>
              <w:right w:val="single" w:sz="4" w:space="0" w:color="auto"/>
            </w:tcBorders>
            <w:shd w:val="clear" w:color="auto" w:fill="auto"/>
            <w:noWrap/>
            <w:vAlign w:val="bottom"/>
            <w:hideMark/>
          </w:tcPr>
          <w:p w14:paraId="60026E74"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nil"/>
              <w:left w:val="nil"/>
              <w:bottom w:val="single" w:sz="4" w:space="0" w:color="auto"/>
              <w:right w:val="single" w:sz="4" w:space="0" w:color="auto"/>
            </w:tcBorders>
            <w:shd w:val="clear" w:color="auto" w:fill="auto"/>
            <w:noWrap/>
            <w:vAlign w:val="bottom"/>
            <w:hideMark/>
          </w:tcPr>
          <w:p w14:paraId="58542F35"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nil"/>
              <w:left w:val="nil"/>
              <w:bottom w:val="single" w:sz="4" w:space="0" w:color="auto"/>
              <w:right w:val="single" w:sz="4" w:space="0" w:color="auto"/>
            </w:tcBorders>
            <w:shd w:val="clear" w:color="auto" w:fill="auto"/>
            <w:noWrap/>
            <w:vAlign w:val="bottom"/>
            <w:hideMark/>
          </w:tcPr>
          <w:p w14:paraId="30A3E0A4"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nil"/>
              <w:left w:val="nil"/>
              <w:bottom w:val="single" w:sz="4" w:space="0" w:color="auto"/>
              <w:right w:val="single" w:sz="4" w:space="0" w:color="auto"/>
            </w:tcBorders>
            <w:shd w:val="clear" w:color="auto" w:fill="auto"/>
            <w:noWrap/>
            <w:vAlign w:val="bottom"/>
            <w:hideMark/>
          </w:tcPr>
          <w:p w14:paraId="19EDCBFF"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nil"/>
              <w:left w:val="nil"/>
              <w:bottom w:val="single" w:sz="4" w:space="0" w:color="auto"/>
              <w:right w:val="single" w:sz="4" w:space="0" w:color="auto"/>
            </w:tcBorders>
            <w:shd w:val="clear" w:color="auto" w:fill="auto"/>
            <w:noWrap/>
            <w:vAlign w:val="bottom"/>
            <w:hideMark/>
          </w:tcPr>
          <w:p w14:paraId="52B7B600"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nil"/>
              <w:left w:val="nil"/>
              <w:bottom w:val="single" w:sz="4" w:space="0" w:color="auto"/>
              <w:right w:val="single" w:sz="4" w:space="0" w:color="auto"/>
            </w:tcBorders>
            <w:shd w:val="clear" w:color="auto" w:fill="auto"/>
            <w:noWrap/>
            <w:vAlign w:val="bottom"/>
            <w:hideMark/>
          </w:tcPr>
          <w:p w14:paraId="6CCDF8F6"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nil"/>
              <w:left w:val="nil"/>
              <w:bottom w:val="single" w:sz="4" w:space="0" w:color="auto"/>
              <w:right w:val="single" w:sz="4" w:space="0" w:color="auto"/>
            </w:tcBorders>
            <w:shd w:val="clear" w:color="auto" w:fill="auto"/>
            <w:noWrap/>
            <w:vAlign w:val="bottom"/>
            <w:hideMark/>
          </w:tcPr>
          <w:p w14:paraId="34D4E2D7"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68" w:type="pct"/>
            <w:tcBorders>
              <w:top w:val="nil"/>
              <w:left w:val="nil"/>
              <w:bottom w:val="single" w:sz="4" w:space="0" w:color="auto"/>
              <w:right w:val="single" w:sz="4" w:space="0" w:color="auto"/>
            </w:tcBorders>
            <w:shd w:val="clear" w:color="auto" w:fill="auto"/>
            <w:noWrap/>
            <w:vAlign w:val="bottom"/>
            <w:hideMark/>
          </w:tcPr>
          <w:p w14:paraId="660F141E"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3,611</w:t>
            </w:r>
          </w:p>
        </w:tc>
        <w:tc>
          <w:tcPr>
            <w:tcW w:w="368" w:type="pct"/>
            <w:tcBorders>
              <w:top w:val="nil"/>
              <w:left w:val="nil"/>
              <w:bottom w:val="single" w:sz="4" w:space="0" w:color="auto"/>
              <w:right w:val="single" w:sz="4" w:space="0" w:color="auto"/>
            </w:tcBorders>
            <w:shd w:val="clear" w:color="auto" w:fill="auto"/>
            <w:noWrap/>
            <w:vAlign w:val="bottom"/>
            <w:hideMark/>
          </w:tcPr>
          <w:p w14:paraId="6B839DB6"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6,944</w:t>
            </w:r>
          </w:p>
        </w:tc>
        <w:tc>
          <w:tcPr>
            <w:tcW w:w="368" w:type="pct"/>
            <w:tcBorders>
              <w:top w:val="nil"/>
              <w:left w:val="nil"/>
              <w:bottom w:val="single" w:sz="4" w:space="0" w:color="auto"/>
              <w:right w:val="single" w:sz="8" w:space="0" w:color="auto"/>
            </w:tcBorders>
            <w:shd w:val="clear" w:color="auto" w:fill="auto"/>
            <w:noWrap/>
            <w:vAlign w:val="bottom"/>
            <w:hideMark/>
          </w:tcPr>
          <w:p w14:paraId="33462EA7"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23,771</w:t>
            </w:r>
          </w:p>
        </w:tc>
      </w:tr>
      <w:tr w:rsidR="00A34DD8" w:rsidRPr="00A34DD8" w14:paraId="640DA333" w14:textId="77777777" w:rsidTr="00A34DD8">
        <w:trPr>
          <w:trHeight w:val="300"/>
        </w:trPr>
        <w:tc>
          <w:tcPr>
            <w:tcW w:w="444" w:type="pct"/>
            <w:tcBorders>
              <w:top w:val="nil"/>
              <w:left w:val="single" w:sz="8" w:space="0" w:color="auto"/>
              <w:bottom w:val="single" w:sz="4" w:space="0" w:color="auto"/>
              <w:right w:val="single" w:sz="4" w:space="0" w:color="auto"/>
            </w:tcBorders>
            <w:shd w:val="clear" w:color="auto" w:fill="auto"/>
            <w:noWrap/>
            <w:vAlign w:val="bottom"/>
            <w:hideMark/>
          </w:tcPr>
          <w:p w14:paraId="78DCE5CC" w14:textId="77777777" w:rsidR="00A34DD8" w:rsidRPr="00A34DD8" w:rsidRDefault="00A34DD8" w:rsidP="00A34DD8">
            <w:pPr>
              <w:spacing w:line="240" w:lineRule="auto"/>
              <w:jc w:val="center"/>
              <w:rPr>
                <w:rFonts w:eastAsia="Times New Roman"/>
                <w:b/>
                <w:bCs/>
                <w:color w:val="000000"/>
                <w:sz w:val="22"/>
                <w:szCs w:val="22"/>
              </w:rPr>
            </w:pPr>
            <w:r w:rsidRPr="00A34DD8">
              <w:rPr>
                <w:rFonts w:eastAsia="Times New Roman"/>
                <w:b/>
                <w:bCs/>
                <w:color w:val="000000"/>
                <w:sz w:val="22"/>
                <w:szCs w:val="22"/>
              </w:rPr>
              <w:t>2020</w:t>
            </w:r>
          </w:p>
        </w:tc>
        <w:tc>
          <w:tcPr>
            <w:tcW w:w="368" w:type="pct"/>
            <w:tcBorders>
              <w:top w:val="nil"/>
              <w:left w:val="nil"/>
              <w:bottom w:val="single" w:sz="4" w:space="0" w:color="auto"/>
              <w:right w:val="single" w:sz="4" w:space="0" w:color="auto"/>
            </w:tcBorders>
            <w:shd w:val="clear" w:color="auto" w:fill="auto"/>
            <w:noWrap/>
            <w:vAlign w:val="bottom"/>
            <w:hideMark/>
          </w:tcPr>
          <w:p w14:paraId="4D68A9B0"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6,944</w:t>
            </w:r>
          </w:p>
        </w:tc>
        <w:tc>
          <w:tcPr>
            <w:tcW w:w="368" w:type="pct"/>
            <w:tcBorders>
              <w:top w:val="nil"/>
              <w:left w:val="nil"/>
              <w:bottom w:val="single" w:sz="4" w:space="0" w:color="auto"/>
              <w:right w:val="single" w:sz="4" w:space="0" w:color="auto"/>
            </w:tcBorders>
            <w:shd w:val="clear" w:color="auto" w:fill="auto"/>
            <w:noWrap/>
            <w:vAlign w:val="bottom"/>
            <w:hideMark/>
          </w:tcPr>
          <w:p w14:paraId="4342920A"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6,272</w:t>
            </w:r>
          </w:p>
        </w:tc>
        <w:tc>
          <w:tcPr>
            <w:tcW w:w="339" w:type="pct"/>
            <w:tcBorders>
              <w:top w:val="nil"/>
              <w:left w:val="nil"/>
              <w:bottom w:val="single" w:sz="4" w:space="0" w:color="auto"/>
              <w:right w:val="single" w:sz="4" w:space="0" w:color="auto"/>
            </w:tcBorders>
            <w:shd w:val="clear" w:color="auto" w:fill="auto"/>
            <w:noWrap/>
            <w:vAlign w:val="bottom"/>
            <w:hideMark/>
          </w:tcPr>
          <w:p w14:paraId="6BE95FF3"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nil"/>
              <w:left w:val="nil"/>
              <w:bottom w:val="single" w:sz="4" w:space="0" w:color="auto"/>
              <w:right w:val="single" w:sz="4" w:space="0" w:color="auto"/>
            </w:tcBorders>
            <w:shd w:val="clear" w:color="auto" w:fill="auto"/>
            <w:noWrap/>
            <w:vAlign w:val="bottom"/>
            <w:hideMark/>
          </w:tcPr>
          <w:p w14:paraId="7312D0B4"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nil"/>
              <w:left w:val="nil"/>
              <w:bottom w:val="single" w:sz="4" w:space="0" w:color="auto"/>
              <w:right w:val="single" w:sz="4" w:space="0" w:color="auto"/>
            </w:tcBorders>
            <w:shd w:val="clear" w:color="auto" w:fill="auto"/>
            <w:noWrap/>
            <w:vAlign w:val="bottom"/>
            <w:hideMark/>
          </w:tcPr>
          <w:p w14:paraId="33DD8B18"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nil"/>
              <w:left w:val="nil"/>
              <w:bottom w:val="single" w:sz="4" w:space="0" w:color="auto"/>
              <w:right w:val="single" w:sz="4" w:space="0" w:color="auto"/>
            </w:tcBorders>
            <w:shd w:val="clear" w:color="auto" w:fill="auto"/>
            <w:noWrap/>
            <w:vAlign w:val="bottom"/>
            <w:hideMark/>
          </w:tcPr>
          <w:p w14:paraId="552DDB61"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nil"/>
              <w:left w:val="nil"/>
              <w:bottom w:val="single" w:sz="4" w:space="0" w:color="auto"/>
              <w:right w:val="single" w:sz="4" w:space="0" w:color="auto"/>
            </w:tcBorders>
            <w:shd w:val="clear" w:color="auto" w:fill="auto"/>
            <w:noWrap/>
            <w:vAlign w:val="bottom"/>
            <w:hideMark/>
          </w:tcPr>
          <w:p w14:paraId="5B45F2E6"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nil"/>
              <w:left w:val="nil"/>
              <w:bottom w:val="single" w:sz="4" w:space="0" w:color="auto"/>
              <w:right w:val="single" w:sz="4" w:space="0" w:color="auto"/>
            </w:tcBorders>
            <w:shd w:val="clear" w:color="auto" w:fill="auto"/>
            <w:noWrap/>
            <w:vAlign w:val="bottom"/>
            <w:hideMark/>
          </w:tcPr>
          <w:p w14:paraId="25845984"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nil"/>
              <w:left w:val="nil"/>
              <w:bottom w:val="single" w:sz="4" w:space="0" w:color="auto"/>
              <w:right w:val="single" w:sz="4" w:space="0" w:color="auto"/>
            </w:tcBorders>
            <w:shd w:val="clear" w:color="auto" w:fill="auto"/>
            <w:noWrap/>
            <w:vAlign w:val="bottom"/>
            <w:hideMark/>
          </w:tcPr>
          <w:p w14:paraId="616AEF5F"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nil"/>
              <w:left w:val="nil"/>
              <w:bottom w:val="single" w:sz="4" w:space="0" w:color="auto"/>
              <w:right w:val="single" w:sz="4" w:space="0" w:color="auto"/>
            </w:tcBorders>
            <w:shd w:val="clear" w:color="auto" w:fill="auto"/>
            <w:noWrap/>
            <w:vAlign w:val="bottom"/>
            <w:hideMark/>
          </w:tcPr>
          <w:p w14:paraId="5E6E0838"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68" w:type="pct"/>
            <w:tcBorders>
              <w:top w:val="nil"/>
              <w:left w:val="nil"/>
              <w:bottom w:val="single" w:sz="4" w:space="0" w:color="auto"/>
              <w:right w:val="single" w:sz="4" w:space="0" w:color="auto"/>
            </w:tcBorders>
            <w:shd w:val="clear" w:color="auto" w:fill="auto"/>
            <w:noWrap/>
            <w:vAlign w:val="bottom"/>
            <w:hideMark/>
          </w:tcPr>
          <w:p w14:paraId="3E3E3E16"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3,611</w:t>
            </w:r>
          </w:p>
        </w:tc>
        <w:tc>
          <w:tcPr>
            <w:tcW w:w="368" w:type="pct"/>
            <w:tcBorders>
              <w:top w:val="nil"/>
              <w:left w:val="nil"/>
              <w:bottom w:val="single" w:sz="4" w:space="0" w:color="auto"/>
              <w:right w:val="single" w:sz="4" w:space="0" w:color="auto"/>
            </w:tcBorders>
            <w:shd w:val="clear" w:color="auto" w:fill="auto"/>
            <w:noWrap/>
            <w:vAlign w:val="bottom"/>
            <w:hideMark/>
          </w:tcPr>
          <w:p w14:paraId="74E0A17D"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6,944</w:t>
            </w:r>
          </w:p>
        </w:tc>
        <w:tc>
          <w:tcPr>
            <w:tcW w:w="368" w:type="pct"/>
            <w:tcBorders>
              <w:top w:val="nil"/>
              <w:left w:val="nil"/>
              <w:bottom w:val="single" w:sz="4" w:space="0" w:color="auto"/>
              <w:right w:val="single" w:sz="8" w:space="0" w:color="auto"/>
            </w:tcBorders>
            <w:shd w:val="clear" w:color="auto" w:fill="auto"/>
            <w:noWrap/>
            <w:vAlign w:val="bottom"/>
            <w:hideMark/>
          </w:tcPr>
          <w:p w14:paraId="68A02DE5"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23,771</w:t>
            </w:r>
          </w:p>
        </w:tc>
      </w:tr>
      <w:tr w:rsidR="00A34DD8" w:rsidRPr="00A34DD8" w14:paraId="7FDF5CAC" w14:textId="77777777" w:rsidTr="00A34DD8">
        <w:trPr>
          <w:trHeight w:val="315"/>
        </w:trPr>
        <w:tc>
          <w:tcPr>
            <w:tcW w:w="444" w:type="pct"/>
            <w:tcBorders>
              <w:top w:val="nil"/>
              <w:left w:val="single" w:sz="8" w:space="0" w:color="auto"/>
              <w:bottom w:val="single" w:sz="8" w:space="0" w:color="auto"/>
              <w:right w:val="single" w:sz="4" w:space="0" w:color="auto"/>
            </w:tcBorders>
            <w:shd w:val="clear" w:color="auto" w:fill="auto"/>
            <w:noWrap/>
            <w:vAlign w:val="bottom"/>
            <w:hideMark/>
          </w:tcPr>
          <w:p w14:paraId="7A3AC2C6" w14:textId="77777777" w:rsidR="00A34DD8" w:rsidRPr="00A34DD8" w:rsidRDefault="00A34DD8" w:rsidP="00A34DD8">
            <w:pPr>
              <w:spacing w:line="240" w:lineRule="auto"/>
              <w:jc w:val="center"/>
              <w:rPr>
                <w:rFonts w:eastAsia="Times New Roman"/>
                <w:b/>
                <w:bCs/>
                <w:color w:val="000000"/>
                <w:sz w:val="22"/>
                <w:szCs w:val="22"/>
              </w:rPr>
            </w:pPr>
            <w:r w:rsidRPr="00A34DD8">
              <w:rPr>
                <w:rFonts w:eastAsia="Times New Roman"/>
                <w:b/>
                <w:bCs/>
                <w:color w:val="000000"/>
                <w:sz w:val="22"/>
                <w:szCs w:val="22"/>
              </w:rPr>
              <w:t>2021</w:t>
            </w:r>
          </w:p>
        </w:tc>
        <w:tc>
          <w:tcPr>
            <w:tcW w:w="368" w:type="pct"/>
            <w:tcBorders>
              <w:top w:val="nil"/>
              <w:left w:val="nil"/>
              <w:bottom w:val="single" w:sz="8" w:space="0" w:color="auto"/>
              <w:right w:val="single" w:sz="4" w:space="0" w:color="auto"/>
            </w:tcBorders>
            <w:shd w:val="clear" w:color="auto" w:fill="auto"/>
            <w:noWrap/>
            <w:vAlign w:val="bottom"/>
            <w:hideMark/>
          </w:tcPr>
          <w:p w14:paraId="3B4F31AC"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6,944</w:t>
            </w:r>
          </w:p>
        </w:tc>
        <w:tc>
          <w:tcPr>
            <w:tcW w:w="368" w:type="pct"/>
            <w:tcBorders>
              <w:top w:val="nil"/>
              <w:left w:val="nil"/>
              <w:bottom w:val="single" w:sz="8" w:space="0" w:color="auto"/>
              <w:right w:val="single" w:sz="4" w:space="0" w:color="auto"/>
            </w:tcBorders>
            <w:shd w:val="clear" w:color="auto" w:fill="auto"/>
            <w:noWrap/>
            <w:vAlign w:val="bottom"/>
            <w:hideMark/>
          </w:tcPr>
          <w:p w14:paraId="6831642E"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6,272</w:t>
            </w:r>
          </w:p>
        </w:tc>
        <w:tc>
          <w:tcPr>
            <w:tcW w:w="339" w:type="pct"/>
            <w:tcBorders>
              <w:top w:val="nil"/>
              <w:left w:val="nil"/>
              <w:bottom w:val="single" w:sz="8" w:space="0" w:color="auto"/>
              <w:right w:val="single" w:sz="4" w:space="0" w:color="auto"/>
            </w:tcBorders>
            <w:shd w:val="clear" w:color="auto" w:fill="auto"/>
            <w:noWrap/>
            <w:vAlign w:val="bottom"/>
            <w:hideMark/>
          </w:tcPr>
          <w:p w14:paraId="49DD2A9A"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nil"/>
              <w:left w:val="nil"/>
              <w:bottom w:val="single" w:sz="8" w:space="0" w:color="auto"/>
              <w:right w:val="single" w:sz="4" w:space="0" w:color="auto"/>
            </w:tcBorders>
            <w:shd w:val="clear" w:color="auto" w:fill="auto"/>
            <w:noWrap/>
            <w:vAlign w:val="bottom"/>
            <w:hideMark/>
          </w:tcPr>
          <w:p w14:paraId="44B83362"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nil"/>
              <w:left w:val="nil"/>
              <w:bottom w:val="single" w:sz="8" w:space="0" w:color="auto"/>
              <w:right w:val="single" w:sz="4" w:space="0" w:color="auto"/>
            </w:tcBorders>
            <w:shd w:val="clear" w:color="auto" w:fill="auto"/>
            <w:noWrap/>
            <w:vAlign w:val="bottom"/>
            <w:hideMark/>
          </w:tcPr>
          <w:p w14:paraId="6997FD7B"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nil"/>
              <w:left w:val="nil"/>
              <w:bottom w:val="single" w:sz="8" w:space="0" w:color="auto"/>
              <w:right w:val="single" w:sz="4" w:space="0" w:color="auto"/>
            </w:tcBorders>
            <w:shd w:val="clear" w:color="auto" w:fill="auto"/>
            <w:noWrap/>
            <w:vAlign w:val="bottom"/>
            <w:hideMark/>
          </w:tcPr>
          <w:p w14:paraId="06E45172"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nil"/>
              <w:left w:val="nil"/>
              <w:bottom w:val="single" w:sz="8" w:space="0" w:color="auto"/>
              <w:right w:val="single" w:sz="4" w:space="0" w:color="auto"/>
            </w:tcBorders>
            <w:shd w:val="clear" w:color="auto" w:fill="auto"/>
            <w:noWrap/>
            <w:vAlign w:val="bottom"/>
            <w:hideMark/>
          </w:tcPr>
          <w:p w14:paraId="00153C43"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nil"/>
              <w:left w:val="nil"/>
              <w:bottom w:val="single" w:sz="8" w:space="0" w:color="auto"/>
              <w:right w:val="single" w:sz="4" w:space="0" w:color="auto"/>
            </w:tcBorders>
            <w:shd w:val="clear" w:color="auto" w:fill="auto"/>
            <w:noWrap/>
            <w:vAlign w:val="bottom"/>
            <w:hideMark/>
          </w:tcPr>
          <w:p w14:paraId="49B59282"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nil"/>
              <w:left w:val="nil"/>
              <w:bottom w:val="single" w:sz="8" w:space="0" w:color="auto"/>
              <w:right w:val="single" w:sz="4" w:space="0" w:color="auto"/>
            </w:tcBorders>
            <w:shd w:val="clear" w:color="auto" w:fill="auto"/>
            <w:noWrap/>
            <w:vAlign w:val="bottom"/>
            <w:hideMark/>
          </w:tcPr>
          <w:p w14:paraId="55C25999"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nil"/>
              <w:left w:val="nil"/>
              <w:bottom w:val="single" w:sz="8" w:space="0" w:color="auto"/>
              <w:right w:val="single" w:sz="4" w:space="0" w:color="auto"/>
            </w:tcBorders>
            <w:shd w:val="clear" w:color="auto" w:fill="auto"/>
            <w:noWrap/>
            <w:vAlign w:val="bottom"/>
            <w:hideMark/>
          </w:tcPr>
          <w:p w14:paraId="1BF417EE"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68" w:type="pct"/>
            <w:tcBorders>
              <w:top w:val="nil"/>
              <w:left w:val="nil"/>
              <w:bottom w:val="single" w:sz="8" w:space="0" w:color="auto"/>
              <w:right w:val="single" w:sz="4" w:space="0" w:color="auto"/>
            </w:tcBorders>
            <w:shd w:val="clear" w:color="auto" w:fill="auto"/>
            <w:noWrap/>
            <w:vAlign w:val="bottom"/>
            <w:hideMark/>
          </w:tcPr>
          <w:p w14:paraId="7E46B4AA"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3,611</w:t>
            </w:r>
          </w:p>
        </w:tc>
        <w:tc>
          <w:tcPr>
            <w:tcW w:w="368" w:type="pct"/>
            <w:tcBorders>
              <w:top w:val="nil"/>
              <w:left w:val="nil"/>
              <w:bottom w:val="single" w:sz="8" w:space="0" w:color="auto"/>
              <w:right w:val="single" w:sz="4" w:space="0" w:color="auto"/>
            </w:tcBorders>
            <w:shd w:val="clear" w:color="auto" w:fill="auto"/>
            <w:noWrap/>
            <w:vAlign w:val="bottom"/>
            <w:hideMark/>
          </w:tcPr>
          <w:p w14:paraId="798DC83A"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6,944</w:t>
            </w:r>
          </w:p>
        </w:tc>
        <w:tc>
          <w:tcPr>
            <w:tcW w:w="368" w:type="pct"/>
            <w:tcBorders>
              <w:top w:val="nil"/>
              <w:left w:val="nil"/>
              <w:bottom w:val="single" w:sz="8" w:space="0" w:color="auto"/>
              <w:right w:val="single" w:sz="8" w:space="0" w:color="auto"/>
            </w:tcBorders>
            <w:shd w:val="clear" w:color="auto" w:fill="auto"/>
            <w:noWrap/>
            <w:vAlign w:val="bottom"/>
            <w:hideMark/>
          </w:tcPr>
          <w:p w14:paraId="4F475D9E"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23,771</w:t>
            </w:r>
          </w:p>
        </w:tc>
      </w:tr>
      <w:tr w:rsidR="00A34DD8" w:rsidRPr="00A34DD8" w14:paraId="2A14E648" w14:textId="77777777" w:rsidTr="00A34DD8">
        <w:trPr>
          <w:trHeight w:val="300"/>
        </w:trPr>
        <w:tc>
          <w:tcPr>
            <w:tcW w:w="444" w:type="pct"/>
            <w:tcBorders>
              <w:top w:val="nil"/>
              <w:left w:val="single" w:sz="8" w:space="0" w:color="auto"/>
              <w:bottom w:val="single" w:sz="4" w:space="0" w:color="auto"/>
              <w:right w:val="single" w:sz="4" w:space="0" w:color="auto"/>
            </w:tcBorders>
            <w:shd w:val="clear" w:color="auto" w:fill="auto"/>
            <w:noWrap/>
            <w:vAlign w:val="bottom"/>
            <w:hideMark/>
          </w:tcPr>
          <w:p w14:paraId="36F3305D"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c>
          <w:tcPr>
            <w:tcW w:w="368" w:type="pct"/>
            <w:tcBorders>
              <w:top w:val="nil"/>
              <w:left w:val="nil"/>
              <w:bottom w:val="single" w:sz="4" w:space="0" w:color="auto"/>
              <w:right w:val="single" w:sz="4" w:space="0" w:color="auto"/>
            </w:tcBorders>
            <w:shd w:val="clear" w:color="auto" w:fill="auto"/>
            <w:noWrap/>
            <w:vAlign w:val="bottom"/>
            <w:hideMark/>
          </w:tcPr>
          <w:p w14:paraId="2A933F9F"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 </w:t>
            </w:r>
          </w:p>
        </w:tc>
        <w:tc>
          <w:tcPr>
            <w:tcW w:w="368" w:type="pct"/>
            <w:tcBorders>
              <w:top w:val="nil"/>
              <w:left w:val="nil"/>
              <w:bottom w:val="single" w:sz="4" w:space="0" w:color="auto"/>
              <w:right w:val="single" w:sz="4" w:space="0" w:color="auto"/>
            </w:tcBorders>
            <w:shd w:val="clear" w:color="auto" w:fill="auto"/>
            <w:noWrap/>
            <w:vAlign w:val="bottom"/>
            <w:hideMark/>
          </w:tcPr>
          <w:p w14:paraId="6DFC7673"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c>
          <w:tcPr>
            <w:tcW w:w="339" w:type="pct"/>
            <w:tcBorders>
              <w:top w:val="nil"/>
              <w:left w:val="nil"/>
              <w:bottom w:val="single" w:sz="4" w:space="0" w:color="auto"/>
              <w:right w:val="single" w:sz="4" w:space="0" w:color="auto"/>
            </w:tcBorders>
            <w:shd w:val="clear" w:color="auto" w:fill="auto"/>
            <w:noWrap/>
            <w:vAlign w:val="bottom"/>
            <w:hideMark/>
          </w:tcPr>
          <w:p w14:paraId="095902C1"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c>
          <w:tcPr>
            <w:tcW w:w="339" w:type="pct"/>
            <w:tcBorders>
              <w:top w:val="nil"/>
              <w:left w:val="nil"/>
              <w:bottom w:val="single" w:sz="4" w:space="0" w:color="auto"/>
              <w:right w:val="single" w:sz="4" w:space="0" w:color="auto"/>
            </w:tcBorders>
            <w:shd w:val="clear" w:color="auto" w:fill="auto"/>
            <w:noWrap/>
            <w:vAlign w:val="bottom"/>
            <w:hideMark/>
          </w:tcPr>
          <w:p w14:paraId="36CB6C06"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c>
          <w:tcPr>
            <w:tcW w:w="339" w:type="pct"/>
            <w:tcBorders>
              <w:top w:val="nil"/>
              <w:left w:val="nil"/>
              <w:bottom w:val="single" w:sz="4" w:space="0" w:color="auto"/>
              <w:right w:val="single" w:sz="4" w:space="0" w:color="auto"/>
            </w:tcBorders>
            <w:shd w:val="clear" w:color="auto" w:fill="auto"/>
            <w:noWrap/>
            <w:vAlign w:val="bottom"/>
            <w:hideMark/>
          </w:tcPr>
          <w:p w14:paraId="34FBE7B7"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c>
          <w:tcPr>
            <w:tcW w:w="339" w:type="pct"/>
            <w:tcBorders>
              <w:top w:val="nil"/>
              <w:left w:val="nil"/>
              <w:bottom w:val="single" w:sz="4" w:space="0" w:color="auto"/>
              <w:right w:val="single" w:sz="4" w:space="0" w:color="auto"/>
            </w:tcBorders>
            <w:shd w:val="clear" w:color="auto" w:fill="auto"/>
            <w:noWrap/>
            <w:vAlign w:val="bottom"/>
            <w:hideMark/>
          </w:tcPr>
          <w:p w14:paraId="3EF52089"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c>
          <w:tcPr>
            <w:tcW w:w="339" w:type="pct"/>
            <w:tcBorders>
              <w:top w:val="nil"/>
              <w:left w:val="nil"/>
              <w:bottom w:val="single" w:sz="4" w:space="0" w:color="auto"/>
              <w:right w:val="single" w:sz="4" w:space="0" w:color="auto"/>
            </w:tcBorders>
            <w:shd w:val="clear" w:color="auto" w:fill="auto"/>
            <w:noWrap/>
            <w:vAlign w:val="bottom"/>
            <w:hideMark/>
          </w:tcPr>
          <w:p w14:paraId="5CEE056E"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c>
          <w:tcPr>
            <w:tcW w:w="339" w:type="pct"/>
            <w:tcBorders>
              <w:top w:val="nil"/>
              <w:left w:val="nil"/>
              <w:bottom w:val="single" w:sz="4" w:space="0" w:color="auto"/>
              <w:right w:val="single" w:sz="4" w:space="0" w:color="auto"/>
            </w:tcBorders>
            <w:shd w:val="clear" w:color="auto" w:fill="auto"/>
            <w:noWrap/>
            <w:vAlign w:val="bottom"/>
            <w:hideMark/>
          </w:tcPr>
          <w:p w14:paraId="325328C0"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c>
          <w:tcPr>
            <w:tcW w:w="339" w:type="pct"/>
            <w:tcBorders>
              <w:top w:val="nil"/>
              <w:left w:val="nil"/>
              <w:bottom w:val="single" w:sz="4" w:space="0" w:color="auto"/>
              <w:right w:val="single" w:sz="4" w:space="0" w:color="auto"/>
            </w:tcBorders>
            <w:shd w:val="clear" w:color="auto" w:fill="auto"/>
            <w:noWrap/>
            <w:vAlign w:val="bottom"/>
            <w:hideMark/>
          </w:tcPr>
          <w:p w14:paraId="3B4F14C8"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c>
          <w:tcPr>
            <w:tcW w:w="339" w:type="pct"/>
            <w:tcBorders>
              <w:top w:val="nil"/>
              <w:left w:val="nil"/>
              <w:bottom w:val="single" w:sz="4" w:space="0" w:color="auto"/>
              <w:right w:val="single" w:sz="4" w:space="0" w:color="auto"/>
            </w:tcBorders>
            <w:shd w:val="clear" w:color="auto" w:fill="auto"/>
            <w:noWrap/>
            <w:vAlign w:val="bottom"/>
            <w:hideMark/>
          </w:tcPr>
          <w:p w14:paraId="63DD1DFC"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c>
          <w:tcPr>
            <w:tcW w:w="368" w:type="pct"/>
            <w:tcBorders>
              <w:top w:val="nil"/>
              <w:left w:val="nil"/>
              <w:bottom w:val="single" w:sz="4" w:space="0" w:color="auto"/>
              <w:right w:val="single" w:sz="4" w:space="0" w:color="auto"/>
            </w:tcBorders>
            <w:shd w:val="clear" w:color="auto" w:fill="auto"/>
            <w:noWrap/>
            <w:vAlign w:val="bottom"/>
            <w:hideMark/>
          </w:tcPr>
          <w:p w14:paraId="34D44AE1"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c>
          <w:tcPr>
            <w:tcW w:w="368" w:type="pct"/>
            <w:tcBorders>
              <w:top w:val="nil"/>
              <w:left w:val="nil"/>
              <w:bottom w:val="single" w:sz="4" w:space="0" w:color="auto"/>
              <w:right w:val="single" w:sz="4" w:space="0" w:color="auto"/>
            </w:tcBorders>
            <w:shd w:val="clear" w:color="auto" w:fill="auto"/>
            <w:noWrap/>
            <w:vAlign w:val="bottom"/>
            <w:hideMark/>
          </w:tcPr>
          <w:p w14:paraId="4F4956A8"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c>
          <w:tcPr>
            <w:tcW w:w="368" w:type="pct"/>
            <w:tcBorders>
              <w:top w:val="nil"/>
              <w:left w:val="nil"/>
              <w:bottom w:val="single" w:sz="4" w:space="0" w:color="auto"/>
              <w:right w:val="single" w:sz="8" w:space="0" w:color="auto"/>
            </w:tcBorders>
            <w:shd w:val="clear" w:color="auto" w:fill="auto"/>
            <w:noWrap/>
            <w:vAlign w:val="bottom"/>
            <w:hideMark/>
          </w:tcPr>
          <w:p w14:paraId="4B8E385B"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r>
      <w:tr w:rsidR="00A34DD8" w:rsidRPr="00A34DD8" w14:paraId="6073C272" w14:textId="77777777" w:rsidTr="00A34DD8">
        <w:trPr>
          <w:trHeight w:val="300"/>
        </w:trPr>
        <w:tc>
          <w:tcPr>
            <w:tcW w:w="444" w:type="pct"/>
            <w:tcBorders>
              <w:top w:val="nil"/>
              <w:left w:val="single" w:sz="8" w:space="0" w:color="auto"/>
              <w:bottom w:val="nil"/>
              <w:right w:val="single" w:sz="4" w:space="0" w:color="auto"/>
            </w:tcBorders>
            <w:shd w:val="clear" w:color="auto" w:fill="auto"/>
            <w:noWrap/>
            <w:vAlign w:val="bottom"/>
            <w:hideMark/>
          </w:tcPr>
          <w:p w14:paraId="7ED32F38" w14:textId="77777777" w:rsidR="00A34DD8" w:rsidRPr="00A34DD8" w:rsidRDefault="00A34DD8" w:rsidP="00A34DD8">
            <w:pPr>
              <w:spacing w:line="240" w:lineRule="auto"/>
              <w:rPr>
                <w:rFonts w:eastAsia="Times New Roman"/>
                <w:b/>
                <w:bCs/>
                <w:color w:val="000000"/>
                <w:sz w:val="22"/>
                <w:szCs w:val="22"/>
              </w:rPr>
            </w:pPr>
            <w:r w:rsidRPr="00A34DD8">
              <w:rPr>
                <w:rFonts w:eastAsia="Times New Roman"/>
                <w:b/>
                <w:bCs/>
                <w:color w:val="000000"/>
                <w:sz w:val="22"/>
                <w:szCs w:val="22"/>
              </w:rPr>
              <w:t>Cost/MWh</w:t>
            </w:r>
          </w:p>
        </w:tc>
        <w:tc>
          <w:tcPr>
            <w:tcW w:w="368" w:type="pct"/>
            <w:tcBorders>
              <w:top w:val="nil"/>
              <w:left w:val="nil"/>
              <w:bottom w:val="nil"/>
              <w:right w:val="single" w:sz="4" w:space="0" w:color="auto"/>
            </w:tcBorders>
            <w:shd w:val="clear" w:color="auto" w:fill="auto"/>
            <w:noWrap/>
            <w:vAlign w:val="bottom"/>
            <w:hideMark/>
          </w:tcPr>
          <w:p w14:paraId="06C77A19"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 </w:t>
            </w:r>
          </w:p>
        </w:tc>
        <w:tc>
          <w:tcPr>
            <w:tcW w:w="368" w:type="pct"/>
            <w:tcBorders>
              <w:top w:val="nil"/>
              <w:left w:val="nil"/>
              <w:bottom w:val="nil"/>
              <w:right w:val="single" w:sz="4" w:space="0" w:color="auto"/>
            </w:tcBorders>
            <w:shd w:val="clear" w:color="auto" w:fill="auto"/>
            <w:noWrap/>
            <w:vAlign w:val="bottom"/>
            <w:hideMark/>
          </w:tcPr>
          <w:p w14:paraId="2DA3C336"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c>
          <w:tcPr>
            <w:tcW w:w="339" w:type="pct"/>
            <w:tcBorders>
              <w:top w:val="nil"/>
              <w:left w:val="nil"/>
              <w:bottom w:val="nil"/>
              <w:right w:val="single" w:sz="4" w:space="0" w:color="auto"/>
            </w:tcBorders>
            <w:shd w:val="clear" w:color="auto" w:fill="auto"/>
            <w:noWrap/>
            <w:vAlign w:val="bottom"/>
            <w:hideMark/>
          </w:tcPr>
          <w:p w14:paraId="7E84B5F2"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c>
          <w:tcPr>
            <w:tcW w:w="339" w:type="pct"/>
            <w:tcBorders>
              <w:top w:val="nil"/>
              <w:left w:val="nil"/>
              <w:bottom w:val="nil"/>
              <w:right w:val="single" w:sz="4" w:space="0" w:color="auto"/>
            </w:tcBorders>
            <w:shd w:val="clear" w:color="auto" w:fill="auto"/>
            <w:noWrap/>
            <w:vAlign w:val="bottom"/>
            <w:hideMark/>
          </w:tcPr>
          <w:p w14:paraId="4445021F"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c>
          <w:tcPr>
            <w:tcW w:w="339" w:type="pct"/>
            <w:tcBorders>
              <w:top w:val="nil"/>
              <w:left w:val="nil"/>
              <w:bottom w:val="nil"/>
              <w:right w:val="single" w:sz="4" w:space="0" w:color="auto"/>
            </w:tcBorders>
            <w:shd w:val="clear" w:color="auto" w:fill="auto"/>
            <w:noWrap/>
            <w:vAlign w:val="bottom"/>
            <w:hideMark/>
          </w:tcPr>
          <w:p w14:paraId="266F26D2"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c>
          <w:tcPr>
            <w:tcW w:w="339" w:type="pct"/>
            <w:tcBorders>
              <w:top w:val="nil"/>
              <w:left w:val="nil"/>
              <w:bottom w:val="nil"/>
              <w:right w:val="single" w:sz="4" w:space="0" w:color="auto"/>
            </w:tcBorders>
            <w:shd w:val="clear" w:color="auto" w:fill="auto"/>
            <w:noWrap/>
            <w:vAlign w:val="bottom"/>
            <w:hideMark/>
          </w:tcPr>
          <w:p w14:paraId="11310BAD"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c>
          <w:tcPr>
            <w:tcW w:w="339" w:type="pct"/>
            <w:tcBorders>
              <w:top w:val="nil"/>
              <w:left w:val="nil"/>
              <w:bottom w:val="nil"/>
              <w:right w:val="single" w:sz="4" w:space="0" w:color="auto"/>
            </w:tcBorders>
            <w:shd w:val="clear" w:color="auto" w:fill="auto"/>
            <w:noWrap/>
            <w:vAlign w:val="bottom"/>
            <w:hideMark/>
          </w:tcPr>
          <w:p w14:paraId="2199A6F8"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c>
          <w:tcPr>
            <w:tcW w:w="339" w:type="pct"/>
            <w:tcBorders>
              <w:top w:val="nil"/>
              <w:left w:val="nil"/>
              <w:bottom w:val="nil"/>
              <w:right w:val="single" w:sz="4" w:space="0" w:color="auto"/>
            </w:tcBorders>
            <w:shd w:val="clear" w:color="auto" w:fill="auto"/>
            <w:noWrap/>
            <w:vAlign w:val="bottom"/>
            <w:hideMark/>
          </w:tcPr>
          <w:p w14:paraId="1EA737A3"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c>
          <w:tcPr>
            <w:tcW w:w="339" w:type="pct"/>
            <w:tcBorders>
              <w:top w:val="nil"/>
              <w:left w:val="nil"/>
              <w:bottom w:val="nil"/>
              <w:right w:val="single" w:sz="4" w:space="0" w:color="auto"/>
            </w:tcBorders>
            <w:shd w:val="clear" w:color="auto" w:fill="auto"/>
            <w:noWrap/>
            <w:vAlign w:val="bottom"/>
            <w:hideMark/>
          </w:tcPr>
          <w:p w14:paraId="100E1CE5"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c>
          <w:tcPr>
            <w:tcW w:w="339" w:type="pct"/>
            <w:tcBorders>
              <w:top w:val="nil"/>
              <w:left w:val="nil"/>
              <w:bottom w:val="nil"/>
              <w:right w:val="single" w:sz="4" w:space="0" w:color="auto"/>
            </w:tcBorders>
            <w:shd w:val="clear" w:color="auto" w:fill="auto"/>
            <w:noWrap/>
            <w:vAlign w:val="bottom"/>
            <w:hideMark/>
          </w:tcPr>
          <w:p w14:paraId="087724E8"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c>
          <w:tcPr>
            <w:tcW w:w="368" w:type="pct"/>
            <w:tcBorders>
              <w:top w:val="nil"/>
              <w:left w:val="nil"/>
              <w:bottom w:val="nil"/>
              <w:right w:val="single" w:sz="4" w:space="0" w:color="auto"/>
            </w:tcBorders>
            <w:shd w:val="clear" w:color="auto" w:fill="auto"/>
            <w:noWrap/>
            <w:vAlign w:val="bottom"/>
            <w:hideMark/>
          </w:tcPr>
          <w:p w14:paraId="5DCF9618"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c>
          <w:tcPr>
            <w:tcW w:w="368" w:type="pct"/>
            <w:tcBorders>
              <w:top w:val="nil"/>
              <w:left w:val="nil"/>
              <w:bottom w:val="nil"/>
              <w:right w:val="single" w:sz="4" w:space="0" w:color="auto"/>
            </w:tcBorders>
            <w:shd w:val="clear" w:color="auto" w:fill="auto"/>
            <w:noWrap/>
            <w:vAlign w:val="bottom"/>
            <w:hideMark/>
          </w:tcPr>
          <w:p w14:paraId="7FBE114C"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c>
          <w:tcPr>
            <w:tcW w:w="368" w:type="pct"/>
            <w:tcBorders>
              <w:top w:val="nil"/>
              <w:left w:val="nil"/>
              <w:bottom w:val="nil"/>
              <w:right w:val="single" w:sz="8" w:space="0" w:color="auto"/>
            </w:tcBorders>
            <w:shd w:val="clear" w:color="auto" w:fill="auto"/>
            <w:noWrap/>
            <w:vAlign w:val="bottom"/>
            <w:hideMark/>
          </w:tcPr>
          <w:p w14:paraId="39AA971B"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 </w:t>
            </w:r>
          </w:p>
        </w:tc>
      </w:tr>
      <w:tr w:rsidR="00A34DD8" w:rsidRPr="00A34DD8" w14:paraId="7373D345" w14:textId="77777777" w:rsidTr="00A34DD8">
        <w:trPr>
          <w:trHeight w:val="300"/>
        </w:trPr>
        <w:tc>
          <w:tcPr>
            <w:tcW w:w="444" w:type="pct"/>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3F76EDF" w14:textId="77777777" w:rsidR="00A34DD8" w:rsidRPr="00A34DD8" w:rsidRDefault="00A34DD8" w:rsidP="00A34DD8">
            <w:pPr>
              <w:spacing w:line="240" w:lineRule="auto"/>
              <w:jc w:val="center"/>
              <w:rPr>
                <w:rFonts w:eastAsia="Times New Roman"/>
                <w:b/>
                <w:bCs/>
                <w:color w:val="000000"/>
                <w:sz w:val="22"/>
                <w:szCs w:val="22"/>
              </w:rPr>
            </w:pPr>
            <w:r w:rsidRPr="00A34DD8">
              <w:rPr>
                <w:rFonts w:eastAsia="Times New Roman"/>
                <w:b/>
                <w:bCs/>
                <w:color w:val="000000"/>
                <w:sz w:val="22"/>
                <w:szCs w:val="22"/>
              </w:rPr>
              <w:t>2018</w:t>
            </w:r>
          </w:p>
        </w:tc>
        <w:tc>
          <w:tcPr>
            <w:tcW w:w="368" w:type="pct"/>
            <w:tcBorders>
              <w:top w:val="single" w:sz="4" w:space="0" w:color="auto"/>
              <w:left w:val="nil"/>
              <w:bottom w:val="single" w:sz="4" w:space="0" w:color="auto"/>
              <w:right w:val="single" w:sz="4" w:space="0" w:color="auto"/>
            </w:tcBorders>
            <w:shd w:val="clear" w:color="auto" w:fill="auto"/>
            <w:noWrap/>
            <w:vAlign w:val="bottom"/>
            <w:hideMark/>
          </w:tcPr>
          <w:p w14:paraId="56654A96"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$36.93</w:t>
            </w:r>
          </w:p>
        </w:tc>
        <w:tc>
          <w:tcPr>
            <w:tcW w:w="368" w:type="pct"/>
            <w:tcBorders>
              <w:top w:val="single" w:sz="4" w:space="0" w:color="auto"/>
              <w:left w:val="nil"/>
              <w:bottom w:val="single" w:sz="4" w:space="0" w:color="auto"/>
              <w:right w:val="single" w:sz="4" w:space="0" w:color="auto"/>
            </w:tcBorders>
            <w:shd w:val="clear" w:color="auto" w:fill="auto"/>
            <w:noWrap/>
            <w:vAlign w:val="bottom"/>
            <w:hideMark/>
          </w:tcPr>
          <w:p w14:paraId="06EB33B6"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$36.93</w:t>
            </w:r>
          </w:p>
        </w:tc>
        <w:tc>
          <w:tcPr>
            <w:tcW w:w="339" w:type="pct"/>
            <w:tcBorders>
              <w:top w:val="single" w:sz="4" w:space="0" w:color="auto"/>
              <w:left w:val="nil"/>
              <w:bottom w:val="single" w:sz="4" w:space="0" w:color="auto"/>
              <w:right w:val="single" w:sz="4" w:space="0" w:color="auto"/>
            </w:tcBorders>
            <w:shd w:val="clear" w:color="auto" w:fill="auto"/>
            <w:noWrap/>
            <w:vAlign w:val="bottom"/>
            <w:hideMark/>
          </w:tcPr>
          <w:p w14:paraId="082B9115"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$36.93</w:t>
            </w:r>
          </w:p>
        </w:tc>
        <w:tc>
          <w:tcPr>
            <w:tcW w:w="339" w:type="pct"/>
            <w:tcBorders>
              <w:top w:val="single" w:sz="4" w:space="0" w:color="auto"/>
              <w:left w:val="nil"/>
              <w:bottom w:val="single" w:sz="4" w:space="0" w:color="auto"/>
              <w:right w:val="single" w:sz="4" w:space="0" w:color="auto"/>
            </w:tcBorders>
            <w:shd w:val="clear" w:color="auto" w:fill="auto"/>
            <w:noWrap/>
            <w:vAlign w:val="bottom"/>
            <w:hideMark/>
          </w:tcPr>
          <w:p w14:paraId="0A697C71"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$36.93</w:t>
            </w:r>
          </w:p>
        </w:tc>
        <w:tc>
          <w:tcPr>
            <w:tcW w:w="339" w:type="pct"/>
            <w:tcBorders>
              <w:top w:val="single" w:sz="4" w:space="0" w:color="auto"/>
              <w:left w:val="nil"/>
              <w:bottom w:val="single" w:sz="4" w:space="0" w:color="auto"/>
              <w:right w:val="single" w:sz="4" w:space="0" w:color="auto"/>
            </w:tcBorders>
            <w:shd w:val="clear" w:color="auto" w:fill="auto"/>
            <w:noWrap/>
            <w:vAlign w:val="bottom"/>
            <w:hideMark/>
          </w:tcPr>
          <w:p w14:paraId="0BD7BC2B"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$36.93</w:t>
            </w:r>
          </w:p>
        </w:tc>
        <w:tc>
          <w:tcPr>
            <w:tcW w:w="339" w:type="pct"/>
            <w:tcBorders>
              <w:top w:val="single" w:sz="4" w:space="0" w:color="auto"/>
              <w:left w:val="nil"/>
              <w:bottom w:val="single" w:sz="4" w:space="0" w:color="auto"/>
              <w:right w:val="single" w:sz="4" w:space="0" w:color="auto"/>
            </w:tcBorders>
            <w:shd w:val="clear" w:color="auto" w:fill="auto"/>
            <w:noWrap/>
            <w:vAlign w:val="bottom"/>
            <w:hideMark/>
          </w:tcPr>
          <w:p w14:paraId="6E5A6B2D"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$36.93</w:t>
            </w:r>
          </w:p>
        </w:tc>
        <w:tc>
          <w:tcPr>
            <w:tcW w:w="339" w:type="pct"/>
            <w:tcBorders>
              <w:top w:val="single" w:sz="4" w:space="0" w:color="auto"/>
              <w:left w:val="nil"/>
              <w:bottom w:val="single" w:sz="4" w:space="0" w:color="auto"/>
              <w:right w:val="single" w:sz="4" w:space="0" w:color="auto"/>
            </w:tcBorders>
            <w:shd w:val="clear" w:color="auto" w:fill="auto"/>
            <w:noWrap/>
            <w:vAlign w:val="bottom"/>
            <w:hideMark/>
          </w:tcPr>
          <w:p w14:paraId="1DCE87F9"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$36.93</w:t>
            </w:r>
          </w:p>
        </w:tc>
        <w:tc>
          <w:tcPr>
            <w:tcW w:w="339" w:type="pct"/>
            <w:tcBorders>
              <w:top w:val="single" w:sz="4" w:space="0" w:color="auto"/>
              <w:left w:val="nil"/>
              <w:bottom w:val="single" w:sz="4" w:space="0" w:color="auto"/>
              <w:right w:val="single" w:sz="4" w:space="0" w:color="auto"/>
            </w:tcBorders>
            <w:shd w:val="clear" w:color="auto" w:fill="auto"/>
            <w:noWrap/>
            <w:vAlign w:val="bottom"/>
            <w:hideMark/>
          </w:tcPr>
          <w:p w14:paraId="17432138"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$36.93</w:t>
            </w:r>
          </w:p>
        </w:tc>
        <w:tc>
          <w:tcPr>
            <w:tcW w:w="339" w:type="pct"/>
            <w:tcBorders>
              <w:top w:val="single" w:sz="4" w:space="0" w:color="auto"/>
              <w:left w:val="nil"/>
              <w:bottom w:val="single" w:sz="4" w:space="0" w:color="auto"/>
              <w:right w:val="single" w:sz="4" w:space="0" w:color="auto"/>
            </w:tcBorders>
            <w:shd w:val="clear" w:color="auto" w:fill="auto"/>
            <w:noWrap/>
            <w:vAlign w:val="bottom"/>
            <w:hideMark/>
          </w:tcPr>
          <w:p w14:paraId="055E18F2"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$36.93</w:t>
            </w:r>
          </w:p>
        </w:tc>
        <w:tc>
          <w:tcPr>
            <w:tcW w:w="339" w:type="pct"/>
            <w:tcBorders>
              <w:top w:val="single" w:sz="4" w:space="0" w:color="auto"/>
              <w:left w:val="nil"/>
              <w:bottom w:val="single" w:sz="4" w:space="0" w:color="auto"/>
              <w:right w:val="single" w:sz="4" w:space="0" w:color="auto"/>
            </w:tcBorders>
            <w:shd w:val="clear" w:color="auto" w:fill="auto"/>
            <w:noWrap/>
            <w:vAlign w:val="bottom"/>
            <w:hideMark/>
          </w:tcPr>
          <w:p w14:paraId="05EFA6DA"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$36.93</w:t>
            </w:r>
          </w:p>
        </w:tc>
        <w:tc>
          <w:tcPr>
            <w:tcW w:w="368" w:type="pct"/>
            <w:tcBorders>
              <w:top w:val="single" w:sz="4" w:space="0" w:color="auto"/>
              <w:left w:val="nil"/>
              <w:bottom w:val="single" w:sz="4" w:space="0" w:color="auto"/>
              <w:right w:val="single" w:sz="4" w:space="0" w:color="auto"/>
            </w:tcBorders>
            <w:shd w:val="clear" w:color="auto" w:fill="auto"/>
            <w:noWrap/>
            <w:vAlign w:val="bottom"/>
            <w:hideMark/>
          </w:tcPr>
          <w:p w14:paraId="55E0AFBE"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$36.93</w:t>
            </w:r>
          </w:p>
        </w:tc>
        <w:tc>
          <w:tcPr>
            <w:tcW w:w="368" w:type="pct"/>
            <w:tcBorders>
              <w:top w:val="single" w:sz="4" w:space="0" w:color="auto"/>
              <w:left w:val="nil"/>
              <w:bottom w:val="single" w:sz="4" w:space="0" w:color="auto"/>
              <w:right w:val="single" w:sz="4" w:space="0" w:color="auto"/>
            </w:tcBorders>
            <w:shd w:val="clear" w:color="auto" w:fill="auto"/>
            <w:noWrap/>
            <w:vAlign w:val="bottom"/>
            <w:hideMark/>
          </w:tcPr>
          <w:p w14:paraId="27C2EEDB"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$36.93</w:t>
            </w:r>
          </w:p>
        </w:tc>
        <w:tc>
          <w:tcPr>
            <w:tcW w:w="368" w:type="pct"/>
            <w:tcBorders>
              <w:top w:val="single" w:sz="4" w:space="0" w:color="auto"/>
              <w:left w:val="nil"/>
              <w:bottom w:val="single" w:sz="4" w:space="0" w:color="auto"/>
              <w:right w:val="single" w:sz="8" w:space="0" w:color="auto"/>
            </w:tcBorders>
            <w:shd w:val="clear" w:color="auto" w:fill="auto"/>
            <w:noWrap/>
            <w:vAlign w:val="bottom"/>
            <w:hideMark/>
          </w:tcPr>
          <w:p w14:paraId="7C52116F"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r>
      <w:tr w:rsidR="00A34DD8" w:rsidRPr="00A34DD8" w14:paraId="40D309FE" w14:textId="77777777" w:rsidTr="00A34DD8">
        <w:trPr>
          <w:trHeight w:val="300"/>
        </w:trPr>
        <w:tc>
          <w:tcPr>
            <w:tcW w:w="444" w:type="pct"/>
            <w:tcBorders>
              <w:top w:val="nil"/>
              <w:left w:val="single" w:sz="8" w:space="0" w:color="auto"/>
              <w:bottom w:val="single" w:sz="4" w:space="0" w:color="auto"/>
              <w:right w:val="single" w:sz="4" w:space="0" w:color="auto"/>
            </w:tcBorders>
            <w:shd w:val="clear" w:color="auto" w:fill="auto"/>
            <w:noWrap/>
            <w:vAlign w:val="bottom"/>
            <w:hideMark/>
          </w:tcPr>
          <w:p w14:paraId="3D7CF953" w14:textId="77777777" w:rsidR="00A34DD8" w:rsidRPr="00A34DD8" w:rsidRDefault="00A34DD8" w:rsidP="00A34DD8">
            <w:pPr>
              <w:spacing w:line="240" w:lineRule="auto"/>
              <w:jc w:val="center"/>
              <w:rPr>
                <w:rFonts w:eastAsia="Times New Roman"/>
                <w:b/>
                <w:bCs/>
                <w:color w:val="000000"/>
                <w:sz w:val="22"/>
                <w:szCs w:val="22"/>
              </w:rPr>
            </w:pPr>
            <w:r w:rsidRPr="00A34DD8">
              <w:rPr>
                <w:rFonts w:eastAsia="Times New Roman"/>
                <w:b/>
                <w:bCs/>
                <w:color w:val="000000"/>
                <w:sz w:val="22"/>
                <w:szCs w:val="22"/>
              </w:rPr>
              <w:t>2019</w:t>
            </w:r>
          </w:p>
        </w:tc>
        <w:tc>
          <w:tcPr>
            <w:tcW w:w="368" w:type="pct"/>
            <w:tcBorders>
              <w:top w:val="nil"/>
              <w:left w:val="nil"/>
              <w:bottom w:val="single" w:sz="4" w:space="0" w:color="auto"/>
              <w:right w:val="single" w:sz="4" w:space="0" w:color="auto"/>
            </w:tcBorders>
            <w:shd w:val="clear" w:color="auto" w:fill="auto"/>
            <w:noWrap/>
            <w:vAlign w:val="bottom"/>
            <w:hideMark/>
          </w:tcPr>
          <w:p w14:paraId="7E75B758"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$36.93</w:t>
            </w:r>
          </w:p>
        </w:tc>
        <w:tc>
          <w:tcPr>
            <w:tcW w:w="368" w:type="pct"/>
            <w:tcBorders>
              <w:top w:val="nil"/>
              <w:left w:val="nil"/>
              <w:bottom w:val="single" w:sz="4" w:space="0" w:color="auto"/>
              <w:right w:val="single" w:sz="4" w:space="0" w:color="auto"/>
            </w:tcBorders>
            <w:shd w:val="clear" w:color="auto" w:fill="auto"/>
            <w:noWrap/>
            <w:vAlign w:val="bottom"/>
            <w:hideMark/>
          </w:tcPr>
          <w:p w14:paraId="0507B524"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$36.93</w:t>
            </w:r>
          </w:p>
        </w:tc>
        <w:tc>
          <w:tcPr>
            <w:tcW w:w="339" w:type="pct"/>
            <w:tcBorders>
              <w:top w:val="nil"/>
              <w:left w:val="nil"/>
              <w:bottom w:val="single" w:sz="4" w:space="0" w:color="auto"/>
              <w:right w:val="single" w:sz="4" w:space="0" w:color="auto"/>
            </w:tcBorders>
            <w:shd w:val="clear" w:color="auto" w:fill="auto"/>
            <w:noWrap/>
            <w:vAlign w:val="bottom"/>
            <w:hideMark/>
          </w:tcPr>
          <w:p w14:paraId="13BCD775"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$36.93</w:t>
            </w:r>
          </w:p>
        </w:tc>
        <w:tc>
          <w:tcPr>
            <w:tcW w:w="339" w:type="pct"/>
            <w:tcBorders>
              <w:top w:val="nil"/>
              <w:left w:val="nil"/>
              <w:bottom w:val="single" w:sz="4" w:space="0" w:color="auto"/>
              <w:right w:val="single" w:sz="4" w:space="0" w:color="auto"/>
            </w:tcBorders>
            <w:shd w:val="clear" w:color="auto" w:fill="auto"/>
            <w:noWrap/>
            <w:vAlign w:val="bottom"/>
            <w:hideMark/>
          </w:tcPr>
          <w:p w14:paraId="4EA271E1"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$36.93</w:t>
            </w:r>
          </w:p>
        </w:tc>
        <w:tc>
          <w:tcPr>
            <w:tcW w:w="339" w:type="pct"/>
            <w:tcBorders>
              <w:top w:val="nil"/>
              <w:left w:val="nil"/>
              <w:bottom w:val="single" w:sz="4" w:space="0" w:color="auto"/>
              <w:right w:val="single" w:sz="4" w:space="0" w:color="auto"/>
            </w:tcBorders>
            <w:shd w:val="clear" w:color="auto" w:fill="auto"/>
            <w:noWrap/>
            <w:vAlign w:val="bottom"/>
            <w:hideMark/>
          </w:tcPr>
          <w:p w14:paraId="48F79E6D"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$36.93</w:t>
            </w:r>
          </w:p>
        </w:tc>
        <w:tc>
          <w:tcPr>
            <w:tcW w:w="339" w:type="pct"/>
            <w:tcBorders>
              <w:top w:val="nil"/>
              <w:left w:val="nil"/>
              <w:bottom w:val="single" w:sz="4" w:space="0" w:color="auto"/>
              <w:right w:val="single" w:sz="4" w:space="0" w:color="auto"/>
            </w:tcBorders>
            <w:shd w:val="clear" w:color="auto" w:fill="auto"/>
            <w:noWrap/>
            <w:vAlign w:val="bottom"/>
            <w:hideMark/>
          </w:tcPr>
          <w:p w14:paraId="5E85A5B2"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$36.93</w:t>
            </w:r>
          </w:p>
        </w:tc>
        <w:tc>
          <w:tcPr>
            <w:tcW w:w="339" w:type="pct"/>
            <w:tcBorders>
              <w:top w:val="nil"/>
              <w:left w:val="nil"/>
              <w:bottom w:val="single" w:sz="4" w:space="0" w:color="auto"/>
              <w:right w:val="single" w:sz="4" w:space="0" w:color="auto"/>
            </w:tcBorders>
            <w:shd w:val="clear" w:color="auto" w:fill="auto"/>
            <w:noWrap/>
            <w:vAlign w:val="bottom"/>
            <w:hideMark/>
          </w:tcPr>
          <w:p w14:paraId="48327F4C"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$36.93</w:t>
            </w:r>
          </w:p>
        </w:tc>
        <w:tc>
          <w:tcPr>
            <w:tcW w:w="339" w:type="pct"/>
            <w:tcBorders>
              <w:top w:val="nil"/>
              <w:left w:val="nil"/>
              <w:bottom w:val="single" w:sz="4" w:space="0" w:color="auto"/>
              <w:right w:val="single" w:sz="4" w:space="0" w:color="auto"/>
            </w:tcBorders>
            <w:shd w:val="clear" w:color="auto" w:fill="auto"/>
            <w:noWrap/>
            <w:vAlign w:val="bottom"/>
            <w:hideMark/>
          </w:tcPr>
          <w:p w14:paraId="544A5416"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$36.93</w:t>
            </w:r>
          </w:p>
        </w:tc>
        <w:tc>
          <w:tcPr>
            <w:tcW w:w="339" w:type="pct"/>
            <w:tcBorders>
              <w:top w:val="nil"/>
              <w:left w:val="nil"/>
              <w:bottom w:val="single" w:sz="4" w:space="0" w:color="auto"/>
              <w:right w:val="single" w:sz="4" w:space="0" w:color="auto"/>
            </w:tcBorders>
            <w:shd w:val="clear" w:color="auto" w:fill="auto"/>
            <w:noWrap/>
            <w:vAlign w:val="bottom"/>
            <w:hideMark/>
          </w:tcPr>
          <w:p w14:paraId="4288A2CA"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$36.93</w:t>
            </w:r>
          </w:p>
        </w:tc>
        <w:tc>
          <w:tcPr>
            <w:tcW w:w="339" w:type="pct"/>
            <w:tcBorders>
              <w:top w:val="nil"/>
              <w:left w:val="nil"/>
              <w:bottom w:val="single" w:sz="4" w:space="0" w:color="auto"/>
              <w:right w:val="single" w:sz="4" w:space="0" w:color="auto"/>
            </w:tcBorders>
            <w:shd w:val="clear" w:color="auto" w:fill="auto"/>
            <w:noWrap/>
            <w:vAlign w:val="bottom"/>
            <w:hideMark/>
          </w:tcPr>
          <w:p w14:paraId="0ED9EE36"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$36.93</w:t>
            </w:r>
          </w:p>
        </w:tc>
        <w:tc>
          <w:tcPr>
            <w:tcW w:w="368" w:type="pct"/>
            <w:tcBorders>
              <w:top w:val="nil"/>
              <w:left w:val="nil"/>
              <w:bottom w:val="single" w:sz="4" w:space="0" w:color="auto"/>
              <w:right w:val="single" w:sz="4" w:space="0" w:color="auto"/>
            </w:tcBorders>
            <w:shd w:val="clear" w:color="auto" w:fill="auto"/>
            <w:noWrap/>
            <w:vAlign w:val="bottom"/>
            <w:hideMark/>
          </w:tcPr>
          <w:p w14:paraId="59944463"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$36.93</w:t>
            </w:r>
          </w:p>
        </w:tc>
        <w:tc>
          <w:tcPr>
            <w:tcW w:w="368" w:type="pct"/>
            <w:tcBorders>
              <w:top w:val="nil"/>
              <w:left w:val="nil"/>
              <w:bottom w:val="single" w:sz="4" w:space="0" w:color="auto"/>
              <w:right w:val="single" w:sz="4" w:space="0" w:color="auto"/>
            </w:tcBorders>
            <w:shd w:val="clear" w:color="auto" w:fill="auto"/>
            <w:noWrap/>
            <w:vAlign w:val="bottom"/>
            <w:hideMark/>
          </w:tcPr>
          <w:p w14:paraId="281081B4"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$36.93</w:t>
            </w:r>
          </w:p>
        </w:tc>
        <w:tc>
          <w:tcPr>
            <w:tcW w:w="368" w:type="pct"/>
            <w:tcBorders>
              <w:top w:val="nil"/>
              <w:left w:val="nil"/>
              <w:bottom w:val="single" w:sz="4" w:space="0" w:color="auto"/>
              <w:right w:val="single" w:sz="8" w:space="0" w:color="auto"/>
            </w:tcBorders>
            <w:shd w:val="clear" w:color="auto" w:fill="auto"/>
            <w:noWrap/>
            <w:vAlign w:val="bottom"/>
            <w:hideMark/>
          </w:tcPr>
          <w:p w14:paraId="1C4C93E9"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r>
      <w:tr w:rsidR="00A34DD8" w:rsidRPr="00A34DD8" w14:paraId="38582672" w14:textId="77777777" w:rsidTr="00A34DD8">
        <w:trPr>
          <w:trHeight w:val="300"/>
        </w:trPr>
        <w:tc>
          <w:tcPr>
            <w:tcW w:w="444" w:type="pct"/>
            <w:tcBorders>
              <w:top w:val="nil"/>
              <w:left w:val="single" w:sz="8" w:space="0" w:color="auto"/>
              <w:bottom w:val="single" w:sz="4" w:space="0" w:color="auto"/>
              <w:right w:val="single" w:sz="4" w:space="0" w:color="auto"/>
            </w:tcBorders>
            <w:shd w:val="clear" w:color="auto" w:fill="auto"/>
            <w:noWrap/>
            <w:vAlign w:val="bottom"/>
            <w:hideMark/>
          </w:tcPr>
          <w:p w14:paraId="7B331F86" w14:textId="77777777" w:rsidR="00A34DD8" w:rsidRPr="00A34DD8" w:rsidRDefault="00A34DD8" w:rsidP="00A34DD8">
            <w:pPr>
              <w:spacing w:line="240" w:lineRule="auto"/>
              <w:jc w:val="center"/>
              <w:rPr>
                <w:rFonts w:eastAsia="Times New Roman"/>
                <w:b/>
                <w:bCs/>
                <w:color w:val="000000"/>
                <w:sz w:val="22"/>
                <w:szCs w:val="22"/>
              </w:rPr>
            </w:pPr>
            <w:r w:rsidRPr="00A34DD8">
              <w:rPr>
                <w:rFonts w:eastAsia="Times New Roman"/>
                <w:b/>
                <w:bCs/>
                <w:color w:val="000000"/>
                <w:sz w:val="22"/>
                <w:szCs w:val="22"/>
              </w:rPr>
              <w:t>2020</w:t>
            </w:r>
          </w:p>
        </w:tc>
        <w:tc>
          <w:tcPr>
            <w:tcW w:w="368" w:type="pct"/>
            <w:tcBorders>
              <w:top w:val="nil"/>
              <w:left w:val="nil"/>
              <w:bottom w:val="single" w:sz="4" w:space="0" w:color="auto"/>
              <w:right w:val="single" w:sz="4" w:space="0" w:color="auto"/>
            </w:tcBorders>
            <w:shd w:val="clear" w:color="auto" w:fill="auto"/>
            <w:noWrap/>
            <w:vAlign w:val="bottom"/>
            <w:hideMark/>
          </w:tcPr>
          <w:p w14:paraId="734D581B"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$36.93</w:t>
            </w:r>
          </w:p>
        </w:tc>
        <w:tc>
          <w:tcPr>
            <w:tcW w:w="368" w:type="pct"/>
            <w:tcBorders>
              <w:top w:val="nil"/>
              <w:left w:val="nil"/>
              <w:bottom w:val="single" w:sz="4" w:space="0" w:color="auto"/>
              <w:right w:val="single" w:sz="4" w:space="0" w:color="auto"/>
            </w:tcBorders>
            <w:shd w:val="clear" w:color="auto" w:fill="auto"/>
            <w:noWrap/>
            <w:vAlign w:val="bottom"/>
            <w:hideMark/>
          </w:tcPr>
          <w:p w14:paraId="7939EA88"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$36.93</w:t>
            </w:r>
          </w:p>
        </w:tc>
        <w:tc>
          <w:tcPr>
            <w:tcW w:w="339" w:type="pct"/>
            <w:tcBorders>
              <w:top w:val="nil"/>
              <w:left w:val="nil"/>
              <w:bottom w:val="single" w:sz="4" w:space="0" w:color="auto"/>
              <w:right w:val="single" w:sz="4" w:space="0" w:color="auto"/>
            </w:tcBorders>
            <w:shd w:val="clear" w:color="auto" w:fill="auto"/>
            <w:noWrap/>
            <w:vAlign w:val="bottom"/>
            <w:hideMark/>
          </w:tcPr>
          <w:p w14:paraId="3DE764CF"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$36.93</w:t>
            </w:r>
          </w:p>
        </w:tc>
        <w:tc>
          <w:tcPr>
            <w:tcW w:w="339" w:type="pct"/>
            <w:tcBorders>
              <w:top w:val="nil"/>
              <w:left w:val="nil"/>
              <w:bottom w:val="single" w:sz="4" w:space="0" w:color="auto"/>
              <w:right w:val="single" w:sz="4" w:space="0" w:color="auto"/>
            </w:tcBorders>
            <w:shd w:val="clear" w:color="auto" w:fill="auto"/>
            <w:noWrap/>
            <w:vAlign w:val="bottom"/>
            <w:hideMark/>
          </w:tcPr>
          <w:p w14:paraId="71132759"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$36.93</w:t>
            </w:r>
          </w:p>
        </w:tc>
        <w:tc>
          <w:tcPr>
            <w:tcW w:w="339" w:type="pct"/>
            <w:tcBorders>
              <w:top w:val="nil"/>
              <w:left w:val="nil"/>
              <w:bottom w:val="single" w:sz="4" w:space="0" w:color="auto"/>
              <w:right w:val="single" w:sz="4" w:space="0" w:color="auto"/>
            </w:tcBorders>
            <w:shd w:val="clear" w:color="auto" w:fill="auto"/>
            <w:noWrap/>
            <w:vAlign w:val="bottom"/>
            <w:hideMark/>
          </w:tcPr>
          <w:p w14:paraId="06D96C7C"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$36.93</w:t>
            </w:r>
          </w:p>
        </w:tc>
        <w:tc>
          <w:tcPr>
            <w:tcW w:w="339" w:type="pct"/>
            <w:tcBorders>
              <w:top w:val="nil"/>
              <w:left w:val="nil"/>
              <w:bottom w:val="single" w:sz="4" w:space="0" w:color="auto"/>
              <w:right w:val="single" w:sz="4" w:space="0" w:color="auto"/>
            </w:tcBorders>
            <w:shd w:val="clear" w:color="auto" w:fill="auto"/>
            <w:noWrap/>
            <w:vAlign w:val="bottom"/>
            <w:hideMark/>
          </w:tcPr>
          <w:p w14:paraId="5E237AEE"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$36.93</w:t>
            </w:r>
          </w:p>
        </w:tc>
        <w:tc>
          <w:tcPr>
            <w:tcW w:w="339" w:type="pct"/>
            <w:tcBorders>
              <w:top w:val="nil"/>
              <w:left w:val="nil"/>
              <w:bottom w:val="single" w:sz="4" w:space="0" w:color="auto"/>
              <w:right w:val="single" w:sz="4" w:space="0" w:color="auto"/>
            </w:tcBorders>
            <w:shd w:val="clear" w:color="auto" w:fill="auto"/>
            <w:noWrap/>
            <w:vAlign w:val="bottom"/>
            <w:hideMark/>
          </w:tcPr>
          <w:p w14:paraId="122FEAE9"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$36.93</w:t>
            </w:r>
          </w:p>
        </w:tc>
        <w:tc>
          <w:tcPr>
            <w:tcW w:w="339" w:type="pct"/>
            <w:tcBorders>
              <w:top w:val="nil"/>
              <w:left w:val="nil"/>
              <w:bottom w:val="single" w:sz="4" w:space="0" w:color="auto"/>
              <w:right w:val="single" w:sz="4" w:space="0" w:color="auto"/>
            </w:tcBorders>
            <w:shd w:val="clear" w:color="auto" w:fill="auto"/>
            <w:noWrap/>
            <w:vAlign w:val="bottom"/>
            <w:hideMark/>
          </w:tcPr>
          <w:p w14:paraId="53539614"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$36.93</w:t>
            </w:r>
          </w:p>
        </w:tc>
        <w:tc>
          <w:tcPr>
            <w:tcW w:w="339" w:type="pct"/>
            <w:tcBorders>
              <w:top w:val="nil"/>
              <w:left w:val="nil"/>
              <w:bottom w:val="single" w:sz="4" w:space="0" w:color="auto"/>
              <w:right w:val="single" w:sz="4" w:space="0" w:color="auto"/>
            </w:tcBorders>
            <w:shd w:val="clear" w:color="auto" w:fill="auto"/>
            <w:noWrap/>
            <w:vAlign w:val="bottom"/>
            <w:hideMark/>
          </w:tcPr>
          <w:p w14:paraId="48B16843"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$36.93</w:t>
            </w:r>
          </w:p>
        </w:tc>
        <w:tc>
          <w:tcPr>
            <w:tcW w:w="339" w:type="pct"/>
            <w:tcBorders>
              <w:top w:val="nil"/>
              <w:left w:val="nil"/>
              <w:bottom w:val="single" w:sz="4" w:space="0" w:color="auto"/>
              <w:right w:val="single" w:sz="4" w:space="0" w:color="auto"/>
            </w:tcBorders>
            <w:shd w:val="clear" w:color="auto" w:fill="auto"/>
            <w:noWrap/>
            <w:vAlign w:val="bottom"/>
            <w:hideMark/>
          </w:tcPr>
          <w:p w14:paraId="58F9BADD"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$36.93</w:t>
            </w:r>
          </w:p>
        </w:tc>
        <w:tc>
          <w:tcPr>
            <w:tcW w:w="368" w:type="pct"/>
            <w:tcBorders>
              <w:top w:val="nil"/>
              <w:left w:val="nil"/>
              <w:bottom w:val="single" w:sz="4" w:space="0" w:color="auto"/>
              <w:right w:val="single" w:sz="4" w:space="0" w:color="auto"/>
            </w:tcBorders>
            <w:shd w:val="clear" w:color="auto" w:fill="auto"/>
            <w:noWrap/>
            <w:vAlign w:val="bottom"/>
            <w:hideMark/>
          </w:tcPr>
          <w:p w14:paraId="7F829908"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$36.93</w:t>
            </w:r>
          </w:p>
        </w:tc>
        <w:tc>
          <w:tcPr>
            <w:tcW w:w="368" w:type="pct"/>
            <w:tcBorders>
              <w:top w:val="nil"/>
              <w:left w:val="nil"/>
              <w:bottom w:val="single" w:sz="4" w:space="0" w:color="auto"/>
              <w:right w:val="single" w:sz="4" w:space="0" w:color="auto"/>
            </w:tcBorders>
            <w:shd w:val="clear" w:color="auto" w:fill="auto"/>
            <w:noWrap/>
            <w:vAlign w:val="bottom"/>
            <w:hideMark/>
          </w:tcPr>
          <w:p w14:paraId="5035C58F"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$36.93</w:t>
            </w:r>
          </w:p>
        </w:tc>
        <w:tc>
          <w:tcPr>
            <w:tcW w:w="368" w:type="pct"/>
            <w:tcBorders>
              <w:top w:val="nil"/>
              <w:left w:val="nil"/>
              <w:bottom w:val="single" w:sz="4" w:space="0" w:color="auto"/>
              <w:right w:val="single" w:sz="8" w:space="0" w:color="auto"/>
            </w:tcBorders>
            <w:shd w:val="clear" w:color="auto" w:fill="auto"/>
            <w:noWrap/>
            <w:vAlign w:val="bottom"/>
            <w:hideMark/>
          </w:tcPr>
          <w:p w14:paraId="39E8F051"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r>
      <w:tr w:rsidR="00A34DD8" w:rsidRPr="00A34DD8" w14:paraId="17CAD00F" w14:textId="77777777" w:rsidTr="00A34DD8">
        <w:trPr>
          <w:trHeight w:val="315"/>
        </w:trPr>
        <w:tc>
          <w:tcPr>
            <w:tcW w:w="444" w:type="pct"/>
            <w:tcBorders>
              <w:top w:val="nil"/>
              <w:left w:val="single" w:sz="8" w:space="0" w:color="auto"/>
              <w:bottom w:val="single" w:sz="8" w:space="0" w:color="auto"/>
              <w:right w:val="single" w:sz="4" w:space="0" w:color="auto"/>
            </w:tcBorders>
            <w:shd w:val="clear" w:color="auto" w:fill="auto"/>
            <w:noWrap/>
            <w:vAlign w:val="bottom"/>
            <w:hideMark/>
          </w:tcPr>
          <w:p w14:paraId="28C7C725" w14:textId="77777777" w:rsidR="00A34DD8" w:rsidRPr="00A34DD8" w:rsidRDefault="00A34DD8" w:rsidP="00A34DD8">
            <w:pPr>
              <w:spacing w:line="240" w:lineRule="auto"/>
              <w:jc w:val="center"/>
              <w:rPr>
                <w:rFonts w:eastAsia="Times New Roman"/>
                <w:b/>
                <w:bCs/>
                <w:color w:val="000000"/>
                <w:sz w:val="22"/>
                <w:szCs w:val="22"/>
              </w:rPr>
            </w:pPr>
            <w:r w:rsidRPr="00A34DD8">
              <w:rPr>
                <w:rFonts w:eastAsia="Times New Roman"/>
                <w:b/>
                <w:bCs/>
                <w:color w:val="000000"/>
                <w:sz w:val="22"/>
                <w:szCs w:val="22"/>
              </w:rPr>
              <w:t>2021</w:t>
            </w:r>
          </w:p>
        </w:tc>
        <w:tc>
          <w:tcPr>
            <w:tcW w:w="368" w:type="pct"/>
            <w:tcBorders>
              <w:top w:val="nil"/>
              <w:left w:val="nil"/>
              <w:bottom w:val="single" w:sz="8" w:space="0" w:color="auto"/>
              <w:right w:val="single" w:sz="4" w:space="0" w:color="auto"/>
            </w:tcBorders>
            <w:shd w:val="clear" w:color="auto" w:fill="auto"/>
            <w:noWrap/>
            <w:vAlign w:val="bottom"/>
            <w:hideMark/>
          </w:tcPr>
          <w:p w14:paraId="132FA738"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$36.93</w:t>
            </w:r>
          </w:p>
        </w:tc>
        <w:tc>
          <w:tcPr>
            <w:tcW w:w="368" w:type="pct"/>
            <w:tcBorders>
              <w:top w:val="nil"/>
              <w:left w:val="nil"/>
              <w:bottom w:val="single" w:sz="8" w:space="0" w:color="auto"/>
              <w:right w:val="single" w:sz="4" w:space="0" w:color="auto"/>
            </w:tcBorders>
            <w:shd w:val="clear" w:color="auto" w:fill="auto"/>
            <w:noWrap/>
            <w:vAlign w:val="bottom"/>
            <w:hideMark/>
          </w:tcPr>
          <w:p w14:paraId="262EBB7A"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$36.93</w:t>
            </w:r>
          </w:p>
        </w:tc>
        <w:tc>
          <w:tcPr>
            <w:tcW w:w="339" w:type="pct"/>
            <w:tcBorders>
              <w:top w:val="nil"/>
              <w:left w:val="nil"/>
              <w:bottom w:val="single" w:sz="8" w:space="0" w:color="auto"/>
              <w:right w:val="single" w:sz="4" w:space="0" w:color="auto"/>
            </w:tcBorders>
            <w:shd w:val="clear" w:color="auto" w:fill="auto"/>
            <w:noWrap/>
            <w:vAlign w:val="bottom"/>
            <w:hideMark/>
          </w:tcPr>
          <w:p w14:paraId="69DB10A2"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$36.93</w:t>
            </w:r>
          </w:p>
        </w:tc>
        <w:tc>
          <w:tcPr>
            <w:tcW w:w="339" w:type="pct"/>
            <w:tcBorders>
              <w:top w:val="nil"/>
              <w:left w:val="nil"/>
              <w:bottom w:val="single" w:sz="8" w:space="0" w:color="auto"/>
              <w:right w:val="single" w:sz="4" w:space="0" w:color="auto"/>
            </w:tcBorders>
            <w:shd w:val="clear" w:color="auto" w:fill="auto"/>
            <w:noWrap/>
            <w:vAlign w:val="bottom"/>
            <w:hideMark/>
          </w:tcPr>
          <w:p w14:paraId="141A047A"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$36.93</w:t>
            </w:r>
          </w:p>
        </w:tc>
        <w:tc>
          <w:tcPr>
            <w:tcW w:w="339" w:type="pct"/>
            <w:tcBorders>
              <w:top w:val="nil"/>
              <w:left w:val="nil"/>
              <w:bottom w:val="single" w:sz="8" w:space="0" w:color="auto"/>
              <w:right w:val="single" w:sz="4" w:space="0" w:color="auto"/>
            </w:tcBorders>
            <w:shd w:val="clear" w:color="auto" w:fill="auto"/>
            <w:noWrap/>
            <w:vAlign w:val="bottom"/>
            <w:hideMark/>
          </w:tcPr>
          <w:p w14:paraId="452A65D5"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$36.93</w:t>
            </w:r>
          </w:p>
        </w:tc>
        <w:tc>
          <w:tcPr>
            <w:tcW w:w="339" w:type="pct"/>
            <w:tcBorders>
              <w:top w:val="nil"/>
              <w:left w:val="nil"/>
              <w:bottom w:val="single" w:sz="8" w:space="0" w:color="auto"/>
              <w:right w:val="single" w:sz="4" w:space="0" w:color="auto"/>
            </w:tcBorders>
            <w:shd w:val="clear" w:color="auto" w:fill="auto"/>
            <w:noWrap/>
            <w:vAlign w:val="bottom"/>
            <w:hideMark/>
          </w:tcPr>
          <w:p w14:paraId="069167FC"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$36.93</w:t>
            </w:r>
          </w:p>
        </w:tc>
        <w:tc>
          <w:tcPr>
            <w:tcW w:w="339" w:type="pct"/>
            <w:tcBorders>
              <w:top w:val="nil"/>
              <w:left w:val="nil"/>
              <w:bottom w:val="single" w:sz="8" w:space="0" w:color="auto"/>
              <w:right w:val="single" w:sz="4" w:space="0" w:color="auto"/>
            </w:tcBorders>
            <w:shd w:val="clear" w:color="auto" w:fill="auto"/>
            <w:noWrap/>
            <w:vAlign w:val="bottom"/>
            <w:hideMark/>
          </w:tcPr>
          <w:p w14:paraId="134EEC97"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$36.93</w:t>
            </w:r>
          </w:p>
        </w:tc>
        <w:tc>
          <w:tcPr>
            <w:tcW w:w="339" w:type="pct"/>
            <w:tcBorders>
              <w:top w:val="nil"/>
              <w:left w:val="nil"/>
              <w:bottom w:val="single" w:sz="8" w:space="0" w:color="auto"/>
              <w:right w:val="single" w:sz="4" w:space="0" w:color="auto"/>
            </w:tcBorders>
            <w:shd w:val="clear" w:color="auto" w:fill="auto"/>
            <w:noWrap/>
            <w:vAlign w:val="bottom"/>
            <w:hideMark/>
          </w:tcPr>
          <w:p w14:paraId="55D71F9E"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$36.93</w:t>
            </w:r>
          </w:p>
        </w:tc>
        <w:tc>
          <w:tcPr>
            <w:tcW w:w="339" w:type="pct"/>
            <w:tcBorders>
              <w:top w:val="nil"/>
              <w:left w:val="nil"/>
              <w:bottom w:val="single" w:sz="8" w:space="0" w:color="auto"/>
              <w:right w:val="single" w:sz="4" w:space="0" w:color="auto"/>
            </w:tcBorders>
            <w:shd w:val="clear" w:color="auto" w:fill="auto"/>
            <w:noWrap/>
            <w:vAlign w:val="bottom"/>
            <w:hideMark/>
          </w:tcPr>
          <w:p w14:paraId="38E4C42B"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$36.93</w:t>
            </w:r>
          </w:p>
        </w:tc>
        <w:tc>
          <w:tcPr>
            <w:tcW w:w="339" w:type="pct"/>
            <w:tcBorders>
              <w:top w:val="nil"/>
              <w:left w:val="nil"/>
              <w:bottom w:val="single" w:sz="8" w:space="0" w:color="auto"/>
              <w:right w:val="single" w:sz="4" w:space="0" w:color="auto"/>
            </w:tcBorders>
            <w:shd w:val="clear" w:color="auto" w:fill="auto"/>
            <w:noWrap/>
            <w:vAlign w:val="bottom"/>
            <w:hideMark/>
          </w:tcPr>
          <w:p w14:paraId="3B46824F"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$36.93</w:t>
            </w:r>
          </w:p>
        </w:tc>
        <w:tc>
          <w:tcPr>
            <w:tcW w:w="368" w:type="pct"/>
            <w:tcBorders>
              <w:top w:val="nil"/>
              <w:left w:val="nil"/>
              <w:bottom w:val="single" w:sz="8" w:space="0" w:color="auto"/>
              <w:right w:val="single" w:sz="4" w:space="0" w:color="auto"/>
            </w:tcBorders>
            <w:shd w:val="clear" w:color="auto" w:fill="auto"/>
            <w:noWrap/>
            <w:vAlign w:val="bottom"/>
            <w:hideMark/>
          </w:tcPr>
          <w:p w14:paraId="1B01DEA1"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$36.93</w:t>
            </w:r>
          </w:p>
        </w:tc>
        <w:tc>
          <w:tcPr>
            <w:tcW w:w="368" w:type="pct"/>
            <w:tcBorders>
              <w:top w:val="nil"/>
              <w:left w:val="nil"/>
              <w:bottom w:val="single" w:sz="8" w:space="0" w:color="auto"/>
              <w:right w:val="single" w:sz="4" w:space="0" w:color="auto"/>
            </w:tcBorders>
            <w:shd w:val="clear" w:color="auto" w:fill="auto"/>
            <w:noWrap/>
            <w:vAlign w:val="bottom"/>
            <w:hideMark/>
          </w:tcPr>
          <w:p w14:paraId="31C6765E"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$36.93</w:t>
            </w:r>
          </w:p>
        </w:tc>
        <w:tc>
          <w:tcPr>
            <w:tcW w:w="368" w:type="pct"/>
            <w:tcBorders>
              <w:top w:val="nil"/>
              <w:left w:val="nil"/>
              <w:bottom w:val="single" w:sz="8" w:space="0" w:color="auto"/>
              <w:right w:val="single" w:sz="8" w:space="0" w:color="auto"/>
            </w:tcBorders>
            <w:shd w:val="clear" w:color="auto" w:fill="auto"/>
            <w:noWrap/>
            <w:vAlign w:val="bottom"/>
            <w:hideMark/>
          </w:tcPr>
          <w:p w14:paraId="25B7D09D"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r>
      <w:tr w:rsidR="00A34DD8" w:rsidRPr="00A34DD8" w14:paraId="77270FCB" w14:textId="77777777" w:rsidTr="00A34DD8">
        <w:trPr>
          <w:trHeight w:val="300"/>
        </w:trPr>
        <w:tc>
          <w:tcPr>
            <w:tcW w:w="444" w:type="pct"/>
            <w:tcBorders>
              <w:top w:val="nil"/>
              <w:left w:val="single" w:sz="8" w:space="0" w:color="auto"/>
              <w:bottom w:val="single" w:sz="4" w:space="0" w:color="auto"/>
              <w:right w:val="single" w:sz="4" w:space="0" w:color="auto"/>
            </w:tcBorders>
            <w:shd w:val="clear" w:color="auto" w:fill="auto"/>
            <w:noWrap/>
            <w:vAlign w:val="bottom"/>
            <w:hideMark/>
          </w:tcPr>
          <w:p w14:paraId="5A9C8BB1"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c>
          <w:tcPr>
            <w:tcW w:w="368" w:type="pct"/>
            <w:tcBorders>
              <w:top w:val="nil"/>
              <w:left w:val="nil"/>
              <w:bottom w:val="single" w:sz="4" w:space="0" w:color="auto"/>
              <w:right w:val="single" w:sz="4" w:space="0" w:color="auto"/>
            </w:tcBorders>
            <w:shd w:val="clear" w:color="auto" w:fill="auto"/>
            <w:noWrap/>
            <w:vAlign w:val="bottom"/>
            <w:hideMark/>
          </w:tcPr>
          <w:p w14:paraId="42A7E0A3"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c>
          <w:tcPr>
            <w:tcW w:w="368" w:type="pct"/>
            <w:tcBorders>
              <w:top w:val="nil"/>
              <w:left w:val="nil"/>
              <w:bottom w:val="single" w:sz="4" w:space="0" w:color="auto"/>
              <w:right w:val="single" w:sz="4" w:space="0" w:color="auto"/>
            </w:tcBorders>
            <w:shd w:val="clear" w:color="auto" w:fill="auto"/>
            <w:noWrap/>
            <w:vAlign w:val="bottom"/>
            <w:hideMark/>
          </w:tcPr>
          <w:p w14:paraId="3D61B72A"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c>
          <w:tcPr>
            <w:tcW w:w="339" w:type="pct"/>
            <w:tcBorders>
              <w:top w:val="nil"/>
              <w:left w:val="nil"/>
              <w:bottom w:val="single" w:sz="4" w:space="0" w:color="auto"/>
              <w:right w:val="single" w:sz="4" w:space="0" w:color="auto"/>
            </w:tcBorders>
            <w:shd w:val="clear" w:color="auto" w:fill="auto"/>
            <w:noWrap/>
            <w:vAlign w:val="bottom"/>
            <w:hideMark/>
          </w:tcPr>
          <w:p w14:paraId="68BC99F3"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c>
          <w:tcPr>
            <w:tcW w:w="339" w:type="pct"/>
            <w:tcBorders>
              <w:top w:val="nil"/>
              <w:left w:val="nil"/>
              <w:bottom w:val="single" w:sz="4" w:space="0" w:color="auto"/>
              <w:right w:val="single" w:sz="4" w:space="0" w:color="auto"/>
            </w:tcBorders>
            <w:shd w:val="clear" w:color="auto" w:fill="auto"/>
            <w:noWrap/>
            <w:vAlign w:val="bottom"/>
            <w:hideMark/>
          </w:tcPr>
          <w:p w14:paraId="266AFB5C"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c>
          <w:tcPr>
            <w:tcW w:w="339" w:type="pct"/>
            <w:tcBorders>
              <w:top w:val="nil"/>
              <w:left w:val="nil"/>
              <w:bottom w:val="single" w:sz="4" w:space="0" w:color="auto"/>
              <w:right w:val="single" w:sz="4" w:space="0" w:color="auto"/>
            </w:tcBorders>
            <w:shd w:val="clear" w:color="auto" w:fill="auto"/>
            <w:noWrap/>
            <w:vAlign w:val="bottom"/>
            <w:hideMark/>
          </w:tcPr>
          <w:p w14:paraId="7139CA77"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c>
          <w:tcPr>
            <w:tcW w:w="339" w:type="pct"/>
            <w:tcBorders>
              <w:top w:val="nil"/>
              <w:left w:val="nil"/>
              <w:bottom w:val="single" w:sz="4" w:space="0" w:color="auto"/>
              <w:right w:val="single" w:sz="4" w:space="0" w:color="auto"/>
            </w:tcBorders>
            <w:shd w:val="clear" w:color="auto" w:fill="auto"/>
            <w:noWrap/>
            <w:vAlign w:val="bottom"/>
            <w:hideMark/>
          </w:tcPr>
          <w:p w14:paraId="51193376"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c>
          <w:tcPr>
            <w:tcW w:w="339" w:type="pct"/>
            <w:tcBorders>
              <w:top w:val="nil"/>
              <w:left w:val="nil"/>
              <w:bottom w:val="single" w:sz="4" w:space="0" w:color="auto"/>
              <w:right w:val="single" w:sz="4" w:space="0" w:color="auto"/>
            </w:tcBorders>
            <w:shd w:val="clear" w:color="auto" w:fill="auto"/>
            <w:noWrap/>
            <w:vAlign w:val="bottom"/>
            <w:hideMark/>
          </w:tcPr>
          <w:p w14:paraId="4ED81600"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c>
          <w:tcPr>
            <w:tcW w:w="339" w:type="pct"/>
            <w:tcBorders>
              <w:top w:val="nil"/>
              <w:left w:val="nil"/>
              <w:bottom w:val="single" w:sz="4" w:space="0" w:color="auto"/>
              <w:right w:val="single" w:sz="4" w:space="0" w:color="auto"/>
            </w:tcBorders>
            <w:shd w:val="clear" w:color="auto" w:fill="auto"/>
            <w:noWrap/>
            <w:vAlign w:val="bottom"/>
            <w:hideMark/>
          </w:tcPr>
          <w:p w14:paraId="52D0D990"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c>
          <w:tcPr>
            <w:tcW w:w="339" w:type="pct"/>
            <w:tcBorders>
              <w:top w:val="nil"/>
              <w:left w:val="nil"/>
              <w:bottom w:val="single" w:sz="4" w:space="0" w:color="auto"/>
              <w:right w:val="single" w:sz="4" w:space="0" w:color="auto"/>
            </w:tcBorders>
            <w:shd w:val="clear" w:color="auto" w:fill="auto"/>
            <w:noWrap/>
            <w:vAlign w:val="bottom"/>
            <w:hideMark/>
          </w:tcPr>
          <w:p w14:paraId="313741CE"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c>
          <w:tcPr>
            <w:tcW w:w="339" w:type="pct"/>
            <w:tcBorders>
              <w:top w:val="nil"/>
              <w:left w:val="nil"/>
              <w:bottom w:val="single" w:sz="4" w:space="0" w:color="auto"/>
              <w:right w:val="single" w:sz="4" w:space="0" w:color="auto"/>
            </w:tcBorders>
            <w:shd w:val="clear" w:color="auto" w:fill="auto"/>
            <w:noWrap/>
            <w:vAlign w:val="bottom"/>
            <w:hideMark/>
          </w:tcPr>
          <w:p w14:paraId="2FE4432B"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c>
          <w:tcPr>
            <w:tcW w:w="368" w:type="pct"/>
            <w:tcBorders>
              <w:top w:val="nil"/>
              <w:left w:val="nil"/>
              <w:bottom w:val="single" w:sz="4" w:space="0" w:color="auto"/>
              <w:right w:val="single" w:sz="4" w:space="0" w:color="auto"/>
            </w:tcBorders>
            <w:shd w:val="clear" w:color="auto" w:fill="auto"/>
            <w:noWrap/>
            <w:vAlign w:val="bottom"/>
            <w:hideMark/>
          </w:tcPr>
          <w:p w14:paraId="62F19F76"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c>
          <w:tcPr>
            <w:tcW w:w="368" w:type="pct"/>
            <w:tcBorders>
              <w:top w:val="nil"/>
              <w:left w:val="nil"/>
              <w:bottom w:val="single" w:sz="4" w:space="0" w:color="auto"/>
              <w:right w:val="single" w:sz="4" w:space="0" w:color="auto"/>
            </w:tcBorders>
            <w:shd w:val="clear" w:color="auto" w:fill="auto"/>
            <w:noWrap/>
            <w:vAlign w:val="bottom"/>
            <w:hideMark/>
          </w:tcPr>
          <w:p w14:paraId="6A7F5FB6"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c>
          <w:tcPr>
            <w:tcW w:w="368" w:type="pct"/>
            <w:tcBorders>
              <w:top w:val="nil"/>
              <w:left w:val="nil"/>
              <w:bottom w:val="single" w:sz="4" w:space="0" w:color="auto"/>
              <w:right w:val="single" w:sz="8" w:space="0" w:color="auto"/>
            </w:tcBorders>
            <w:shd w:val="clear" w:color="auto" w:fill="auto"/>
            <w:noWrap/>
            <w:vAlign w:val="bottom"/>
            <w:hideMark/>
          </w:tcPr>
          <w:p w14:paraId="3387ADE6"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r>
      <w:tr w:rsidR="00A34DD8" w:rsidRPr="00A34DD8" w14:paraId="3D9551F1" w14:textId="77777777" w:rsidTr="00A34DD8">
        <w:trPr>
          <w:trHeight w:val="300"/>
        </w:trPr>
        <w:tc>
          <w:tcPr>
            <w:tcW w:w="444" w:type="pct"/>
            <w:tcBorders>
              <w:top w:val="nil"/>
              <w:left w:val="single" w:sz="8" w:space="0" w:color="auto"/>
              <w:bottom w:val="nil"/>
              <w:right w:val="single" w:sz="4" w:space="0" w:color="auto"/>
            </w:tcBorders>
            <w:shd w:val="clear" w:color="auto" w:fill="auto"/>
            <w:noWrap/>
            <w:vAlign w:val="bottom"/>
            <w:hideMark/>
          </w:tcPr>
          <w:p w14:paraId="3095C446" w14:textId="77777777" w:rsidR="00A34DD8" w:rsidRPr="00A34DD8" w:rsidRDefault="00A34DD8" w:rsidP="00A34DD8">
            <w:pPr>
              <w:spacing w:line="240" w:lineRule="auto"/>
              <w:rPr>
                <w:rFonts w:eastAsia="Times New Roman"/>
                <w:b/>
                <w:bCs/>
                <w:color w:val="000000"/>
                <w:sz w:val="22"/>
                <w:szCs w:val="22"/>
              </w:rPr>
            </w:pPr>
            <w:r w:rsidRPr="00A34DD8">
              <w:rPr>
                <w:rFonts w:eastAsia="Times New Roman"/>
                <w:b/>
                <w:bCs/>
                <w:color w:val="000000"/>
                <w:sz w:val="22"/>
                <w:szCs w:val="22"/>
              </w:rPr>
              <w:t>Total Cost</w:t>
            </w:r>
          </w:p>
        </w:tc>
        <w:tc>
          <w:tcPr>
            <w:tcW w:w="368" w:type="pct"/>
            <w:tcBorders>
              <w:top w:val="nil"/>
              <w:left w:val="nil"/>
              <w:bottom w:val="nil"/>
              <w:right w:val="single" w:sz="4" w:space="0" w:color="auto"/>
            </w:tcBorders>
            <w:shd w:val="clear" w:color="auto" w:fill="auto"/>
            <w:noWrap/>
            <w:vAlign w:val="bottom"/>
            <w:hideMark/>
          </w:tcPr>
          <w:p w14:paraId="7C979010"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c>
          <w:tcPr>
            <w:tcW w:w="368" w:type="pct"/>
            <w:tcBorders>
              <w:top w:val="nil"/>
              <w:left w:val="nil"/>
              <w:bottom w:val="nil"/>
              <w:right w:val="single" w:sz="4" w:space="0" w:color="auto"/>
            </w:tcBorders>
            <w:shd w:val="clear" w:color="auto" w:fill="auto"/>
            <w:noWrap/>
            <w:vAlign w:val="bottom"/>
            <w:hideMark/>
          </w:tcPr>
          <w:p w14:paraId="5D7E9F76"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c>
          <w:tcPr>
            <w:tcW w:w="339" w:type="pct"/>
            <w:tcBorders>
              <w:top w:val="nil"/>
              <w:left w:val="nil"/>
              <w:bottom w:val="nil"/>
              <w:right w:val="single" w:sz="4" w:space="0" w:color="auto"/>
            </w:tcBorders>
            <w:shd w:val="clear" w:color="auto" w:fill="auto"/>
            <w:noWrap/>
            <w:vAlign w:val="bottom"/>
            <w:hideMark/>
          </w:tcPr>
          <w:p w14:paraId="5DB85033"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c>
          <w:tcPr>
            <w:tcW w:w="339" w:type="pct"/>
            <w:tcBorders>
              <w:top w:val="nil"/>
              <w:left w:val="nil"/>
              <w:bottom w:val="nil"/>
              <w:right w:val="single" w:sz="4" w:space="0" w:color="auto"/>
            </w:tcBorders>
            <w:shd w:val="clear" w:color="auto" w:fill="auto"/>
            <w:noWrap/>
            <w:vAlign w:val="bottom"/>
            <w:hideMark/>
          </w:tcPr>
          <w:p w14:paraId="02E9A8AC"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c>
          <w:tcPr>
            <w:tcW w:w="339" w:type="pct"/>
            <w:tcBorders>
              <w:top w:val="nil"/>
              <w:left w:val="nil"/>
              <w:bottom w:val="nil"/>
              <w:right w:val="single" w:sz="4" w:space="0" w:color="auto"/>
            </w:tcBorders>
            <w:shd w:val="clear" w:color="auto" w:fill="auto"/>
            <w:noWrap/>
            <w:vAlign w:val="bottom"/>
            <w:hideMark/>
          </w:tcPr>
          <w:p w14:paraId="58F8706D"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c>
          <w:tcPr>
            <w:tcW w:w="339" w:type="pct"/>
            <w:tcBorders>
              <w:top w:val="nil"/>
              <w:left w:val="nil"/>
              <w:bottom w:val="nil"/>
              <w:right w:val="single" w:sz="4" w:space="0" w:color="auto"/>
            </w:tcBorders>
            <w:shd w:val="clear" w:color="auto" w:fill="auto"/>
            <w:noWrap/>
            <w:vAlign w:val="bottom"/>
            <w:hideMark/>
          </w:tcPr>
          <w:p w14:paraId="4DFDEA4E"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c>
          <w:tcPr>
            <w:tcW w:w="339" w:type="pct"/>
            <w:tcBorders>
              <w:top w:val="nil"/>
              <w:left w:val="nil"/>
              <w:bottom w:val="nil"/>
              <w:right w:val="single" w:sz="4" w:space="0" w:color="auto"/>
            </w:tcBorders>
            <w:shd w:val="clear" w:color="auto" w:fill="auto"/>
            <w:noWrap/>
            <w:vAlign w:val="bottom"/>
            <w:hideMark/>
          </w:tcPr>
          <w:p w14:paraId="2112819D"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c>
          <w:tcPr>
            <w:tcW w:w="339" w:type="pct"/>
            <w:tcBorders>
              <w:top w:val="nil"/>
              <w:left w:val="nil"/>
              <w:bottom w:val="nil"/>
              <w:right w:val="single" w:sz="4" w:space="0" w:color="auto"/>
            </w:tcBorders>
            <w:shd w:val="clear" w:color="auto" w:fill="auto"/>
            <w:noWrap/>
            <w:vAlign w:val="bottom"/>
            <w:hideMark/>
          </w:tcPr>
          <w:p w14:paraId="5E031E41"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c>
          <w:tcPr>
            <w:tcW w:w="339" w:type="pct"/>
            <w:tcBorders>
              <w:top w:val="nil"/>
              <w:left w:val="nil"/>
              <w:bottom w:val="nil"/>
              <w:right w:val="single" w:sz="4" w:space="0" w:color="auto"/>
            </w:tcBorders>
            <w:shd w:val="clear" w:color="auto" w:fill="auto"/>
            <w:noWrap/>
            <w:vAlign w:val="bottom"/>
            <w:hideMark/>
          </w:tcPr>
          <w:p w14:paraId="38AC82A0"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c>
          <w:tcPr>
            <w:tcW w:w="339" w:type="pct"/>
            <w:tcBorders>
              <w:top w:val="nil"/>
              <w:left w:val="nil"/>
              <w:bottom w:val="nil"/>
              <w:right w:val="single" w:sz="4" w:space="0" w:color="auto"/>
            </w:tcBorders>
            <w:shd w:val="clear" w:color="auto" w:fill="auto"/>
            <w:noWrap/>
            <w:vAlign w:val="bottom"/>
            <w:hideMark/>
          </w:tcPr>
          <w:p w14:paraId="4D1BF3E3"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c>
          <w:tcPr>
            <w:tcW w:w="368" w:type="pct"/>
            <w:tcBorders>
              <w:top w:val="nil"/>
              <w:left w:val="nil"/>
              <w:bottom w:val="nil"/>
              <w:right w:val="single" w:sz="4" w:space="0" w:color="auto"/>
            </w:tcBorders>
            <w:shd w:val="clear" w:color="auto" w:fill="auto"/>
            <w:noWrap/>
            <w:vAlign w:val="bottom"/>
            <w:hideMark/>
          </w:tcPr>
          <w:p w14:paraId="44683B68"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c>
          <w:tcPr>
            <w:tcW w:w="368" w:type="pct"/>
            <w:tcBorders>
              <w:top w:val="nil"/>
              <w:left w:val="nil"/>
              <w:bottom w:val="nil"/>
              <w:right w:val="single" w:sz="4" w:space="0" w:color="auto"/>
            </w:tcBorders>
            <w:shd w:val="clear" w:color="auto" w:fill="auto"/>
            <w:noWrap/>
            <w:vAlign w:val="bottom"/>
            <w:hideMark/>
          </w:tcPr>
          <w:p w14:paraId="6DBBECDB" w14:textId="77777777" w:rsidR="00A34DD8" w:rsidRPr="00A34DD8" w:rsidRDefault="00A34DD8" w:rsidP="00A34DD8">
            <w:pPr>
              <w:spacing w:line="240" w:lineRule="auto"/>
              <w:rPr>
                <w:rFonts w:eastAsia="Times New Roman"/>
                <w:color w:val="000000"/>
                <w:sz w:val="22"/>
                <w:szCs w:val="22"/>
              </w:rPr>
            </w:pPr>
            <w:r w:rsidRPr="00A34DD8">
              <w:rPr>
                <w:rFonts w:eastAsia="Times New Roman"/>
                <w:color w:val="000000"/>
                <w:sz w:val="22"/>
                <w:szCs w:val="22"/>
              </w:rPr>
              <w:t> </w:t>
            </w:r>
          </w:p>
        </w:tc>
        <w:tc>
          <w:tcPr>
            <w:tcW w:w="368" w:type="pct"/>
            <w:tcBorders>
              <w:top w:val="nil"/>
              <w:left w:val="nil"/>
              <w:bottom w:val="nil"/>
              <w:right w:val="single" w:sz="8" w:space="0" w:color="auto"/>
            </w:tcBorders>
            <w:shd w:val="clear" w:color="auto" w:fill="auto"/>
            <w:noWrap/>
            <w:vAlign w:val="bottom"/>
            <w:hideMark/>
          </w:tcPr>
          <w:p w14:paraId="5D7A72DC" w14:textId="77777777" w:rsidR="00A34DD8" w:rsidRPr="00A34DD8" w:rsidRDefault="00A34DD8" w:rsidP="00A34DD8">
            <w:pPr>
              <w:spacing w:line="240" w:lineRule="auto"/>
              <w:jc w:val="center"/>
              <w:rPr>
                <w:rFonts w:eastAsia="Times New Roman"/>
                <w:b/>
                <w:bCs/>
                <w:color w:val="000000"/>
                <w:sz w:val="22"/>
                <w:szCs w:val="22"/>
              </w:rPr>
            </w:pPr>
            <w:r w:rsidRPr="00A34DD8">
              <w:rPr>
                <w:rFonts w:eastAsia="Times New Roman"/>
                <w:b/>
                <w:bCs/>
                <w:color w:val="000000"/>
                <w:sz w:val="22"/>
                <w:szCs w:val="22"/>
              </w:rPr>
              <w:t> </w:t>
            </w:r>
          </w:p>
        </w:tc>
      </w:tr>
      <w:tr w:rsidR="00A34DD8" w:rsidRPr="00A34DD8" w14:paraId="5F39CF69" w14:textId="77777777" w:rsidTr="00A34DD8">
        <w:trPr>
          <w:trHeight w:val="300"/>
        </w:trPr>
        <w:tc>
          <w:tcPr>
            <w:tcW w:w="444" w:type="pct"/>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2475533C" w14:textId="77777777" w:rsidR="00A34DD8" w:rsidRPr="00A34DD8" w:rsidRDefault="00A34DD8" w:rsidP="00A34DD8">
            <w:pPr>
              <w:spacing w:line="240" w:lineRule="auto"/>
              <w:jc w:val="center"/>
              <w:rPr>
                <w:rFonts w:eastAsia="Times New Roman"/>
                <w:b/>
                <w:bCs/>
                <w:color w:val="000000"/>
                <w:sz w:val="22"/>
                <w:szCs w:val="22"/>
              </w:rPr>
            </w:pPr>
            <w:r w:rsidRPr="00A34DD8">
              <w:rPr>
                <w:rFonts w:eastAsia="Times New Roman"/>
                <w:b/>
                <w:bCs/>
                <w:color w:val="000000"/>
                <w:sz w:val="22"/>
                <w:szCs w:val="22"/>
              </w:rPr>
              <w:t>2018</w:t>
            </w:r>
          </w:p>
        </w:tc>
        <w:tc>
          <w:tcPr>
            <w:tcW w:w="368" w:type="pct"/>
            <w:tcBorders>
              <w:top w:val="single" w:sz="4" w:space="0" w:color="auto"/>
              <w:left w:val="nil"/>
              <w:bottom w:val="single" w:sz="4" w:space="0" w:color="auto"/>
              <w:right w:val="single" w:sz="4" w:space="0" w:color="auto"/>
            </w:tcBorders>
            <w:shd w:val="clear" w:color="auto" w:fill="auto"/>
            <w:noWrap/>
            <w:vAlign w:val="bottom"/>
            <w:hideMark/>
          </w:tcPr>
          <w:p w14:paraId="4406DF9E"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$258,317</w:t>
            </w:r>
          </w:p>
        </w:tc>
        <w:tc>
          <w:tcPr>
            <w:tcW w:w="368" w:type="pct"/>
            <w:tcBorders>
              <w:top w:val="single" w:sz="4" w:space="0" w:color="auto"/>
              <w:left w:val="nil"/>
              <w:bottom w:val="single" w:sz="4" w:space="0" w:color="auto"/>
              <w:right w:val="single" w:sz="4" w:space="0" w:color="auto"/>
            </w:tcBorders>
            <w:shd w:val="clear" w:color="auto" w:fill="auto"/>
            <w:noWrap/>
            <w:vAlign w:val="bottom"/>
            <w:hideMark/>
          </w:tcPr>
          <w:p w14:paraId="56BD7A6D"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$233,318</w:t>
            </w:r>
          </w:p>
        </w:tc>
        <w:tc>
          <w:tcPr>
            <w:tcW w:w="339" w:type="pct"/>
            <w:tcBorders>
              <w:top w:val="single" w:sz="4" w:space="0" w:color="auto"/>
              <w:left w:val="nil"/>
              <w:bottom w:val="single" w:sz="4" w:space="0" w:color="auto"/>
              <w:right w:val="single" w:sz="4" w:space="0" w:color="auto"/>
            </w:tcBorders>
            <w:shd w:val="clear" w:color="auto" w:fill="auto"/>
            <w:noWrap/>
            <w:vAlign w:val="bottom"/>
            <w:hideMark/>
          </w:tcPr>
          <w:p w14:paraId="3E0E931F"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single" w:sz="4" w:space="0" w:color="auto"/>
              <w:left w:val="nil"/>
              <w:bottom w:val="single" w:sz="4" w:space="0" w:color="auto"/>
              <w:right w:val="single" w:sz="4" w:space="0" w:color="auto"/>
            </w:tcBorders>
            <w:shd w:val="clear" w:color="auto" w:fill="auto"/>
            <w:noWrap/>
            <w:vAlign w:val="bottom"/>
            <w:hideMark/>
          </w:tcPr>
          <w:p w14:paraId="502ED8D6"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single" w:sz="4" w:space="0" w:color="auto"/>
              <w:left w:val="nil"/>
              <w:bottom w:val="single" w:sz="4" w:space="0" w:color="auto"/>
              <w:right w:val="single" w:sz="4" w:space="0" w:color="auto"/>
            </w:tcBorders>
            <w:shd w:val="clear" w:color="auto" w:fill="auto"/>
            <w:noWrap/>
            <w:vAlign w:val="bottom"/>
            <w:hideMark/>
          </w:tcPr>
          <w:p w14:paraId="30417C02"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single" w:sz="4" w:space="0" w:color="auto"/>
              <w:left w:val="nil"/>
              <w:bottom w:val="single" w:sz="4" w:space="0" w:color="auto"/>
              <w:right w:val="single" w:sz="4" w:space="0" w:color="auto"/>
            </w:tcBorders>
            <w:shd w:val="clear" w:color="auto" w:fill="auto"/>
            <w:noWrap/>
            <w:vAlign w:val="bottom"/>
            <w:hideMark/>
          </w:tcPr>
          <w:p w14:paraId="5B3F32A4"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single" w:sz="4" w:space="0" w:color="auto"/>
              <w:left w:val="nil"/>
              <w:bottom w:val="single" w:sz="4" w:space="0" w:color="auto"/>
              <w:right w:val="single" w:sz="4" w:space="0" w:color="auto"/>
            </w:tcBorders>
            <w:shd w:val="clear" w:color="auto" w:fill="auto"/>
            <w:noWrap/>
            <w:vAlign w:val="bottom"/>
            <w:hideMark/>
          </w:tcPr>
          <w:p w14:paraId="22869638"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single" w:sz="4" w:space="0" w:color="auto"/>
              <w:left w:val="nil"/>
              <w:bottom w:val="single" w:sz="4" w:space="0" w:color="auto"/>
              <w:right w:val="single" w:sz="4" w:space="0" w:color="auto"/>
            </w:tcBorders>
            <w:shd w:val="clear" w:color="auto" w:fill="auto"/>
            <w:noWrap/>
            <w:vAlign w:val="bottom"/>
            <w:hideMark/>
          </w:tcPr>
          <w:p w14:paraId="203DB79D"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single" w:sz="4" w:space="0" w:color="auto"/>
              <w:left w:val="nil"/>
              <w:bottom w:val="single" w:sz="4" w:space="0" w:color="auto"/>
              <w:right w:val="single" w:sz="4" w:space="0" w:color="auto"/>
            </w:tcBorders>
            <w:shd w:val="clear" w:color="auto" w:fill="auto"/>
            <w:noWrap/>
            <w:vAlign w:val="bottom"/>
            <w:hideMark/>
          </w:tcPr>
          <w:p w14:paraId="7AB9D0A2"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single" w:sz="4" w:space="0" w:color="auto"/>
              <w:left w:val="nil"/>
              <w:bottom w:val="single" w:sz="4" w:space="0" w:color="auto"/>
              <w:right w:val="single" w:sz="4" w:space="0" w:color="auto"/>
            </w:tcBorders>
            <w:shd w:val="clear" w:color="auto" w:fill="auto"/>
            <w:noWrap/>
            <w:vAlign w:val="bottom"/>
            <w:hideMark/>
          </w:tcPr>
          <w:p w14:paraId="4585C572"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68" w:type="pct"/>
            <w:tcBorders>
              <w:top w:val="single" w:sz="4" w:space="0" w:color="auto"/>
              <w:left w:val="nil"/>
              <w:bottom w:val="single" w:sz="4" w:space="0" w:color="auto"/>
              <w:right w:val="single" w:sz="4" w:space="0" w:color="auto"/>
            </w:tcBorders>
            <w:shd w:val="clear" w:color="auto" w:fill="auto"/>
            <w:noWrap/>
            <w:vAlign w:val="bottom"/>
            <w:hideMark/>
          </w:tcPr>
          <w:p w14:paraId="37F48426"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$133,792</w:t>
            </w:r>
          </w:p>
        </w:tc>
        <w:tc>
          <w:tcPr>
            <w:tcW w:w="368" w:type="pct"/>
            <w:tcBorders>
              <w:top w:val="single" w:sz="4" w:space="0" w:color="auto"/>
              <w:left w:val="nil"/>
              <w:bottom w:val="single" w:sz="4" w:space="0" w:color="auto"/>
              <w:right w:val="single" w:sz="4" w:space="0" w:color="auto"/>
            </w:tcBorders>
            <w:shd w:val="clear" w:color="auto" w:fill="auto"/>
            <w:noWrap/>
            <w:vAlign w:val="bottom"/>
            <w:hideMark/>
          </w:tcPr>
          <w:p w14:paraId="3A7E8890"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$258,317</w:t>
            </w:r>
          </w:p>
        </w:tc>
        <w:tc>
          <w:tcPr>
            <w:tcW w:w="368" w:type="pct"/>
            <w:tcBorders>
              <w:top w:val="single" w:sz="4" w:space="0" w:color="auto"/>
              <w:left w:val="nil"/>
              <w:bottom w:val="single" w:sz="4" w:space="0" w:color="auto"/>
              <w:right w:val="single" w:sz="8" w:space="0" w:color="auto"/>
            </w:tcBorders>
            <w:shd w:val="clear" w:color="auto" w:fill="auto"/>
            <w:noWrap/>
            <w:vAlign w:val="bottom"/>
            <w:hideMark/>
          </w:tcPr>
          <w:p w14:paraId="2349BF3A"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$883,744</w:t>
            </w:r>
          </w:p>
        </w:tc>
      </w:tr>
      <w:tr w:rsidR="00A34DD8" w:rsidRPr="00A34DD8" w14:paraId="40CBAD19" w14:textId="77777777" w:rsidTr="00A34DD8">
        <w:trPr>
          <w:trHeight w:val="300"/>
        </w:trPr>
        <w:tc>
          <w:tcPr>
            <w:tcW w:w="444" w:type="pct"/>
            <w:tcBorders>
              <w:top w:val="nil"/>
              <w:left w:val="single" w:sz="8" w:space="0" w:color="auto"/>
              <w:bottom w:val="single" w:sz="4" w:space="0" w:color="auto"/>
              <w:right w:val="single" w:sz="4" w:space="0" w:color="auto"/>
            </w:tcBorders>
            <w:shd w:val="clear" w:color="auto" w:fill="auto"/>
            <w:noWrap/>
            <w:vAlign w:val="bottom"/>
            <w:hideMark/>
          </w:tcPr>
          <w:p w14:paraId="47D6E9F4" w14:textId="77777777" w:rsidR="00A34DD8" w:rsidRPr="00A34DD8" w:rsidRDefault="00A34DD8" w:rsidP="00A34DD8">
            <w:pPr>
              <w:spacing w:line="240" w:lineRule="auto"/>
              <w:jc w:val="center"/>
              <w:rPr>
                <w:rFonts w:eastAsia="Times New Roman"/>
                <w:b/>
                <w:bCs/>
                <w:color w:val="000000"/>
                <w:sz w:val="22"/>
                <w:szCs w:val="22"/>
              </w:rPr>
            </w:pPr>
            <w:r w:rsidRPr="00A34DD8">
              <w:rPr>
                <w:rFonts w:eastAsia="Times New Roman"/>
                <w:b/>
                <w:bCs/>
                <w:color w:val="000000"/>
                <w:sz w:val="22"/>
                <w:szCs w:val="22"/>
              </w:rPr>
              <w:t>2019</w:t>
            </w:r>
          </w:p>
        </w:tc>
        <w:tc>
          <w:tcPr>
            <w:tcW w:w="368" w:type="pct"/>
            <w:tcBorders>
              <w:top w:val="nil"/>
              <w:left w:val="nil"/>
              <w:bottom w:val="single" w:sz="4" w:space="0" w:color="auto"/>
              <w:right w:val="single" w:sz="4" w:space="0" w:color="auto"/>
            </w:tcBorders>
            <w:shd w:val="clear" w:color="auto" w:fill="auto"/>
            <w:noWrap/>
            <w:vAlign w:val="bottom"/>
            <w:hideMark/>
          </w:tcPr>
          <w:p w14:paraId="1ADA0451"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$258,317</w:t>
            </w:r>
          </w:p>
        </w:tc>
        <w:tc>
          <w:tcPr>
            <w:tcW w:w="368" w:type="pct"/>
            <w:tcBorders>
              <w:top w:val="nil"/>
              <w:left w:val="nil"/>
              <w:bottom w:val="single" w:sz="4" w:space="0" w:color="auto"/>
              <w:right w:val="single" w:sz="4" w:space="0" w:color="auto"/>
            </w:tcBorders>
            <w:shd w:val="clear" w:color="auto" w:fill="auto"/>
            <w:noWrap/>
            <w:vAlign w:val="bottom"/>
            <w:hideMark/>
          </w:tcPr>
          <w:p w14:paraId="38E466A0"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$233,318</w:t>
            </w:r>
          </w:p>
        </w:tc>
        <w:tc>
          <w:tcPr>
            <w:tcW w:w="339" w:type="pct"/>
            <w:tcBorders>
              <w:top w:val="nil"/>
              <w:left w:val="nil"/>
              <w:bottom w:val="single" w:sz="4" w:space="0" w:color="auto"/>
              <w:right w:val="single" w:sz="4" w:space="0" w:color="auto"/>
            </w:tcBorders>
            <w:shd w:val="clear" w:color="auto" w:fill="auto"/>
            <w:noWrap/>
            <w:vAlign w:val="bottom"/>
            <w:hideMark/>
          </w:tcPr>
          <w:p w14:paraId="2D41E1BE"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nil"/>
              <w:left w:val="nil"/>
              <w:bottom w:val="single" w:sz="4" w:space="0" w:color="auto"/>
              <w:right w:val="single" w:sz="4" w:space="0" w:color="auto"/>
            </w:tcBorders>
            <w:shd w:val="clear" w:color="auto" w:fill="auto"/>
            <w:noWrap/>
            <w:vAlign w:val="bottom"/>
            <w:hideMark/>
          </w:tcPr>
          <w:p w14:paraId="537DF2CA"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nil"/>
              <w:left w:val="nil"/>
              <w:bottom w:val="single" w:sz="4" w:space="0" w:color="auto"/>
              <w:right w:val="single" w:sz="4" w:space="0" w:color="auto"/>
            </w:tcBorders>
            <w:shd w:val="clear" w:color="auto" w:fill="auto"/>
            <w:noWrap/>
            <w:vAlign w:val="bottom"/>
            <w:hideMark/>
          </w:tcPr>
          <w:p w14:paraId="21D81523"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nil"/>
              <w:left w:val="nil"/>
              <w:bottom w:val="single" w:sz="4" w:space="0" w:color="auto"/>
              <w:right w:val="single" w:sz="4" w:space="0" w:color="auto"/>
            </w:tcBorders>
            <w:shd w:val="clear" w:color="auto" w:fill="auto"/>
            <w:noWrap/>
            <w:vAlign w:val="bottom"/>
            <w:hideMark/>
          </w:tcPr>
          <w:p w14:paraId="79AFACD0"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nil"/>
              <w:left w:val="nil"/>
              <w:bottom w:val="single" w:sz="4" w:space="0" w:color="auto"/>
              <w:right w:val="single" w:sz="4" w:space="0" w:color="auto"/>
            </w:tcBorders>
            <w:shd w:val="clear" w:color="auto" w:fill="auto"/>
            <w:noWrap/>
            <w:vAlign w:val="bottom"/>
            <w:hideMark/>
          </w:tcPr>
          <w:p w14:paraId="6385A43E"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nil"/>
              <w:left w:val="nil"/>
              <w:bottom w:val="single" w:sz="4" w:space="0" w:color="auto"/>
              <w:right w:val="single" w:sz="4" w:space="0" w:color="auto"/>
            </w:tcBorders>
            <w:shd w:val="clear" w:color="auto" w:fill="auto"/>
            <w:noWrap/>
            <w:vAlign w:val="bottom"/>
            <w:hideMark/>
          </w:tcPr>
          <w:p w14:paraId="18FAC1F5"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nil"/>
              <w:left w:val="nil"/>
              <w:bottom w:val="single" w:sz="4" w:space="0" w:color="auto"/>
              <w:right w:val="single" w:sz="4" w:space="0" w:color="auto"/>
            </w:tcBorders>
            <w:shd w:val="clear" w:color="auto" w:fill="auto"/>
            <w:noWrap/>
            <w:vAlign w:val="bottom"/>
            <w:hideMark/>
          </w:tcPr>
          <w:p w14:paraId="66EF88E7"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nil"/>
              <w:left w:val="nil"/>
              <w:bottom w:val="single" w:sz="4" w:space="0" w:color="auto"/>
              <w:right w:val="single" w:sz="4" w:space="0" w:color="auto"/>
            </w:tcBorders>
            <w:shd w:val="clear" w:color="auto" w:fill="auto"/>
            <w:noWrap/>
            <w:vAlign w:val="bottom"/>
            <w:hideMark/>
          </w:tcPr>
          <w:p w14:paraId="0E63E8E7"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68" w:type="pct"/>
            <w:tcBorders>
              <w:top w:val="nil"/>
              <w:left w:val="nil"/>
              <w:bottom w:val="single" w:sz="4" w:space="0" w:color="auto"/>
              <w:right w:val="single" w:sz="4" w:space="0" w:color="auto"/>
            </w:tcBorders>
            <w:shd w:val="clear" w:color="auto" w:fill="auto"/>
            <w:noWrap/>
            <w:vAlign w:val="bottom"/>
            <w:hideMark/>
          </w:tcPr>
          <w:p w14:paraId="29EA975F"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$133,792</w:t>
            </w:r>
          </w:p>
        </w:tc>
        <w:tc>
          <w:tcPr>
            <w:tcW w:w="368" w:type="pct"/>
            <w:tcBorders>
              <w:top w:val="nil"/>
              <w:left w:val="nil"/>
              <w:bottom w:val="single" w:sz="4" w:space="0" w:color="auto"/>
              <w:right w:val="single" w:sz="4" w:space="0" w:color="auto"/>
            </w:tcBorders>
            <w:shd w:val="clear" w:color="auto" w:fill="auto"/>
            <w:noWrap/>
            <w:vAlign w:val="bottom"/>
            <w:hideMark/>
          </w:tcPr>
          <w:p w14:paraId="27BDECDB"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$258,317</w:t>
            </w:r>
          </w:p>
        </w:tc>
        <w:tc>
          <w:tcPr>
            <w:tcW w:w="368" w:type="pct"/>
            <w:tcBorders>
              <w:top w:val="nil"/>
              <w:left w:val="nil"/>
              <w:bottom w:val="single" w:sz="4" w:space="0" w:color="auto"/>
              <w:right w:val="single" w:sz="8" w:space="0" w:color="auto"/>
            </w:tcBorders>
            <w:shd w:val="clear" w:color="auto" w:fill="auto"/>
            <w:noWrap/>
            <w:vAlign w:val="bottom"/>
            <w:hideMark/>
          </w:tcPr>
          <w:p w14:paraId="3C346321"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$883,744</w:t>
            </w:r>
          </w:p>
        </w:tc>
      </w:tr>
      <w:tr w:rsidR="00A34DD8" w:rsidRPr="00A34DD8" w14:paraId="5DA1417F" w14:textId="77777777" w:rsidTr="00A34DD8">
        <w:trPr>
          <w:trHeight w:val="300"/>
        </w:trPr>
        <w:tc>
          <w:tcPr>
            <w:tcW w:w="444" w:type="pct"/>
            <w:tcBorders>
              <w:top w:val="nil"/>
              <w:left w:val="single" w:sz="8" w:space="0" w:color="auto"/>
              <w:bottom w:val="single" w:sz="4" w:space="0" w:color="auto"/>
              <w:right w:val="single" w:sz="4" w:space="0" w:color="auto"/>
            </w:tcBorders>
            <w:shd w:val="clear" w:color="auto" w:fill="auto"/>
            <w:noWrap/>
            <w:vAlign w:val="bottom"/>
            <w:hideMark/>
          </w:tcPr>
          <w:p w14:paraId="60BC7631" w14:textId="77777777" w:rsidR="00A34DD8" w:rsidRPr="00A34DD8" w:rsidRDefault="00A34DD8" w:rsidP="00A34DD8">
            <w:pPr>
              <w:spacing w:line="240" w:lineRule="auto"/>
              <w:jc w:val="center"/>
              <w:rPr>
                <w:rFonts w:eastAsia="Times New Roman"/>
                <w:b/>
                <w:bCs/>
                <w:color w:val="000000"/>
                <w:sz w:val="22"/>
                <w:szCs w:val="22"/>
              </w:rPr>
            </w:pPr>
            <w:r w:rsidRPr="00A34DD8">
              <w:rPr>
                <w:rFonts w:eastAsia="Times New Roman"/>
                <w:b/>
                <w:bCs/>
                <w:color w:val="000000"/>
                <w:sz w:val="22"/>
                <w:szCs w:val="22"/>
              </w:rPr>
              <w:t>2020</w:t>
            </w:r>
          </w:p>
        </w:tc>
        <w:tc>
          <w:tcPr>
            <w:tcW w:w="368" w:type="pct"/>
            <w:tcBorders>
              <w:top w:val="nil"/>
              <w:left w:val="nil"/>
              <w:bottom w:val="single" w:sz="4" w:space="0" w:color="auto"/>
              <w:right w:val="single" w:sz="4" w:space="0" w:color="auto"/>
            </w:tcBorders>
            <w:shd w:val="clear" w:color="auto" w:fill="auto"/>
            <w:noWrap/>
            <w:vAlign w:val="bottom"/>
            <w:hideMark/>
          </w:tcPr>
          <w:p w14:paraId="390F1509"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$258,317</w:t>
            </w:r>
          </w:p>
        </w:tc>
        <w:tc>
          <w:tcPr>
            <w:tcW w:w="368" w:type="pct"/>
            <w:tcBorders>
              <w:top w:val="nil"/>
              <w:left w:val="nil"/>
              <w:bottom w:val="single" w:sz="4" w:space="0" w:color="auto"/>
              <w:right w:val="single" w:sz="4" w:space="0" w:color="auto"/>
            </w:tcBorders>
            <w:shd w:val="clear" w:color="auto" w:fill="auto"/>
            <w:noWrap/>
            <w:vAlign w:val="bottom"/>
            <w:hideMark/>
          </w:tcPr>
          <w:p w14:paraId="12A6CEF1"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$233,318</w:t>
            </w:r>
          </w:p>
        </w:tc>
        <w:tc>
          <w:tcPr>
            <w:tcW w:w="339" w:type="pct"/>
            <w:tcBorders>
              <w:top w:val="nil"/>
              <w:left w:val="nil"/>
              <w:bottom w:val="single" w:sz="4" w:space="0" w:color="auto"/>
              <w:right w:val="single" w:sz="4" w:space="0" w:color="auto"/>
            </w:tcBorders>
            <w:shd w:val="clear" w:color="auto" w:fill="auto"/>
            <w:noWrap/>
            <w:vAlign w:val="bottom"/>
            <w:hideMark/>
          </w:tcPr>
          <w:p w14:paraId="245DB0C5"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nil"/>
              <w:left w:val="nil"/>
              <w:bottom w:val="single" w:sz="4" w:space="0" w:color="auto"/>
              <w:right w:val="single" w:sz="4" w:space="0" w:color="auto"/>
            </w:tcBorders>
            <w:shd w:val="clear" w:color="auto" w:fill="auto"/>
            <w:noWrap/>
            <w:vAlign w:val="bottom"/>
            <w:hideMark/>
          </w:tcPr>
          <w:p w14:paraId="39533867"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nil"/>
              <w:left w:val="nil"/>
              <w:bottom w:val="single" w:sz="4" w:space="0" w:color="auto"/>
              <w:right w:val="single" w:sz="4" w:space="0" w:color="auto"/>
            </w:tcBorders>
            <w:shd w:val="clear" w:color="auto" w:fill="auto"/>
            <w:noWrap/>
            <w:vAlign w:val="bottom"/>
            <w:hideMark/>
          </w:tcPr>
          <w:p w14:paraId="48A7A228"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nil"/>
              <w:left w:val="nil"/>
              <w:bottom w:val="single" w:sz="4" w:space="0" w:color="auto"/>
              <w:right w:val="single" w:sz="4" w:space="0" w:color="auto"/>
            </w:tcBorders>
            <w:shd w:val="clear" w:color="auto" w:fill="auto"/>
            <w:noWrap/>
            <w:vAlign w:val="bottom"/>
            <w:hideMark/>
          </w:tcPr>
          <w:p w14:paraId="6204B118"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nil"/>
              <w:left w:val="nil"/>
              <w:bottom w:val="single" w:sz="4" w:space="0" w:color="auto"/>
              <w:right w:val="single" w:sz="4" w:space="0" w:color="auto"/>
            </w:tcBorders>
            <w:shd w:val="clear" w:color="auto" w:fill="auto"/>
            <w:noWrap/>
            <w:vAlign w:val="bottom"/>
            <w:hideMark/>
          </w:tcPr>
          <w:p w14:paraId="690ADA61"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nil"/>
              <w:left w:val="nil"/>
              <w:bottom w:val="single" w:sz="4" w:space="0" w:color="auto"/>
              <w:right w:val="single" w:sz="4" w:space="0" w:color="auto"/>
            </w:tcBorders>
            <w:shd w:val="clear" w:color="auto" w:fill="auto"/>
            <w:noWrap/>
            <w:vAlign w:val="bottom"/>
            <w:hideMark/>
          </w:tcPr>
          <w:p w14:paraId="6068B452"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nil"/>
              <w:left w:val="nil"/>
              <w:bottom w:val="single" w:sz="4" w:space="0" w:color="auto"/>
              <w:right w:val="single" w:sz="4" w:space="0" w:color="auto"/>
            </w:tcBorders>
            <w:shd w:val="clear" w:color="auto" w:fill="auto"/>
            <w:noWrap/>
            <w:vAlign w:val="bottom"/>
            <w:hideMark/>
          </w:tcPr>
          <w:p w14:paraId="2BDA9C03"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nil"/>
              <w:left w:val="nil"/>
              <w:bottom w:val="single" w:sz="4" w:space="0" w:color="auto"/>
              <w:right w:val="single" w:sz="4" w:space="0" w:color="auto"/>
            </w:tcBorders>
            <w:shd w:val="clear" w:color="auto" w:fill="auto"/>
            <w:noWrap/>
            <w:vAlign w:val="bottom"/>
            <w:hideMark/>
          </w:tcPr>
          <w:p w14:paraId="7C9FD9FB"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68" w:type="pct"/>
            <w:tcBorders>
              <w:top w:val="nil"/>
              <w:left w:val="nil"/>
              <w:bottom w:val="single" w:sz="4" w:space="0" w:color="auto"/>
              <w:right w:val="single" w:sz="4" w:space="0" w:color="auto"/>
            </w:tcBorders>
            <w:shd w:val="clear" w:color="auto" w:fill="auto"/>
            <w:noWrap/>
            <w:vAlign w:val="bottom"/>
            <w:hideMark/>
          </w:tcPr>
          <w:p w14:paraId="1B7A698C"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$133,792</w:t>
            </w:r>
          </w:p>
        </w:tc>
        <w:tc>
          <w:tcPr>
            <w:tcW w:w="368" w:type="pct"/>
            <w:tcBorders>
              <w:top w:val="nil"/>
              <w:left w:val="nil"/>
              <w:bottom w:val="single" w:sz="4" w:space="0" w:color="auto"/>
              <w:right w:val="single" w:sz="4" w:space="0" w:color="auto"/>
            </w:tcBorders>
            <w:shd w:val="clear" w:color="auto" w:fill="auto"/>
            <w:noWrap/>
            <w:vAlign w:val="bottom"/>
            <w:hideMark/>
          </w:tcPr>
          <w:p w14:paraId="422FE0F9"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$258,317</w:t>
            </w:r>
          </w:p>
        </w:tc>
        <w:tc>
          <w:tcPr>
            <w:tcW w:w="368" w:type="pct"/>
            <w:tcBorders>
              <w:top w:val="nil"/>
              <w:left w:val="nil"/>
              <w:bottom w:val="single" w:sz="4" w:space="0" w:color="auto"/>
              <w:right w:val="single" w:sz="8" w:space="0" w:color="auto"/>
            </w:tcBorders>
            <w:shd w:val="clear" w:color="auto" w:fill="auto"/>
            <w:noWrap/>
            <w:vAlign w:val="bottom"/>
            <w:hideMark/>
          </w:tcPr>
          <w:p w14:paraId="41D68460"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$883,744</w:t>
            </w:r>
          </w:p>
        </w:tc>
      </w:tr>
      <w:tr w:rsidR="00A34DD8" w:rsidRPr="00A34DD8" w14:paraId="165B34D5" w14:textId="77777777" w:rsidTr="00A34DD8">
        <w:trPr>
          <w:trHeight w:val="315"/>
        </w:trPr>
        <w:tc>
          <w:tcPr>
            <w:tcW w:w="444" w:type="pct"/>
            <w:tcBorders>
              <w:top w:val="nil"/>
              <w:left w:val="single" w:sz="8" w:space="0" w:color="auto"/>
              <w:bottom w:val="single" w:sz="8" w:space="0" w:color="auto"/>
              <w:right w:val="single" w:sz="4" w:space="0" w:color="auto"/>
            </w:tcBorders>
            <w:shd w:val="clear" w:color="auto" w:fill="auto"/>
            <w:noWrap/>
            <w:vAlign w:val="bottom"/>
            <w:hideMark/>
          </w:tcPr>
          <w:p w14:paraId="0E5A9130" w14:textId="77777777" w:rsidR="00A34DD8" w:rsidRPr="00A34DD8" w:rsidRDefault="00A34DD8" w:rsidP="00A34DD8">
            <w:pPr>
              <w:spacing w:line="240" w:lineRule="auto"/>
              <w:jc w:val="center"/>
              <w:rPr>
                <w:rFonts w:eastAsia="Times New Roman"/>
                <w:b/>
                <w:bCs/>
                <w:color w:val="000000"/>
                <w:sz w:val="22"/>
                <w:szCs w:val="22"/>
              </w:rPr>
            </w:pPr>
            <w:r w:rsidRPr="00A34DD8">
              <w:rPr>
                <w:rFonts w:eastAsia="Times New Roman"/>
                <w:b/>
                <w:bCs/>
                <w:color w:val="000000"/>
                <w:sz w:val="22"/>
                <w:szCs w:val="22"/>
              </w:rPr>
              <w:t>2021</w:t>
            </w:r>
          </w:p>
        </w:tc>
        <w:tc>
          <w:tcPr>
            <w:tcW w:w="368" w:type="pct"/>
            <w:tcBorders>
              <w:top w:val="nil"/>
              <w:left w:val="nil"/>
              <w:bottom w:val="single" w:sz="8" w:space="0" w:color="auto"/>
              <w:right w:val="single" w:sz="4" w:space="0" w:color="auto"/>
            </w:tcBorders>
            <w:shd w:val="clear" w:color="auto" w:fill="auto"/>
            <w:noWrap/>
            <w:vAlign w:val="bottom"/>
            <w:hideMark/>
          </w:tcPr>
          <w:p w14:paraId="43808F11"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$258,317</w:t>
            </w:r>
          </w:p>
        </w:tc>
        <w:tc>
          <w:tcPr>
            <w:tcW w:w="368" w:type="pct"/>
            <w:tcBorders>
              <w:top w:val="nil"/>
              <w:left w:val="nil"/>
              <w:bottom w:val="single" w:sz="8" w:space="0" w:color="auto"/>
              <w:right w:val="single" w:sz="4" w:space="0" w:color="auto"/>
            </w:tcBorders>
            <w:shd w:val="clear" w:color="auto" w:fill="auto"/>
            <w:noWrap/>
            <w:vAlign w:val="bottom"/>
            <w:hideMark/>
          </w:tcPr>
          <w:p w14:paraId="35FD5498"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$233,318</w:t>
            </w:r>
          </w:p>
        </w:tc>
        <w:tc>
          <w:tcPr>
            <w:tcW w:w="339" w:type="pct"/>
            <w:tcBorders>
              <w:top w:val="nil"/>
              <w:left w:val="nil"/>
              <w:bottom w:val="single" w:sz="8" w:space="0" w:color="auto"/>
              <w:right w:val="single" w:sz="4" w:space="0" w:color="auto"/>
            </w:tcBorders>
            <w:shd w:val="clear" w:color="auto" w:fill="auto"/>
            <w:noWrap/>
            <w:vAlign w:val="bottom"/>
            <w:hideMark/>
          </w:tcPr>
          <w:p w14:paraId="52A327C1"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nil"/>
              <w:left w:val="nil"/>
              <w:bottom w:val="single" w:sz="8" w:space="0" w:color="auto"/>
              <w:right w:val="single" w:sz="4" w:space="0" w:color="auto"/>
            </w:tcBorders>
            <w:shd w:val="clear" w:color="auto" w:fill="auto"/>
            <w:noWrap/>
            <w:vAlign w:val="bottom"/>
            <w:hideMark/>
          </w:tcPr>
          <w:p w14:paraId="5838FD77"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nil"/>
              <w:left w:val="nil"/>
              <w:bottom w:val="single" w:sz="8" w:space="0" w:color="auto"/>
              <w:right w:val="single" w:sz="4" w:space="0" w:color="auto"/>
            </w:tcBorders>
            <w:shd w:val="clear" w:color="auto" w:fill="auto"/>
            <w:noWrap/>
            <w:vAlign w:val="bottom"/>
            <w:hideMark/>
          </w:tcPr>
          <w:p w14:paraId="1D609CB8"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nil"/>
              <w:left w:val="nil"/>
              <w:bottom w:val="single" w:sz="8" w:space="0" w:color="auto"/>
              <w:right w:val="single" w:sz="4" w:space="0" w:color="auto"/>
            </w:tcBorders>
            <w:shd w:val="clear" w:color="auto" w:fill="auto"/>
            <w:noWrap/>
            <w:vAlign w:val="bottom"/>
            <w:hideMark/>
          </w:tcPr>
          <w:p w14:paraId="1E68F432"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nil"/>
              <w:left w:val="nil"/>
              <w:bottom w:val="single" w:sz="8" w:space="0" w:color="auto"/>
              <w:right w:val="single" w:sz="4" w:space="0" w:color="auto"/>
            </w:tcBorders>
            <w:shd w:val="clear" w:color="auto" w:fill="auto"/>
            <w:noWrap/>
            <w:vAlign w:val="bottom"/>
            <w:hideMark/>
          </w:tcPr>
          <w:p w14:paraId="3B6CE23A"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nil"/>
              <w:left w:val="nil"/>
              <w:bottom w:val="single" w:sz="8" w:space="0" w:color="auto"/>
              <w:right w:val="single" w:sz="4" w:space="0" w:color="auto"/>
            </w:tcBorders>
            <w:shd w:val="clear" w:color="auto" w:fill="auto"/>
            <w:noWrap/>
            <w:vAlign w:val="bottom"/>
            <w:hideMark/>
          </w:tcPr>
          <w:p w14:paraId="5B2FB086"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nil"/>
              <w:left w:val="nil"/>
              <w:bottom w:val="single" w:sz="8" w:space="0" w:color="auto"/>
              <w:right w:val="single" w:sz="4" w:space="0" w:color="auto"/>
            </w:tcBorders>
            <w:shd w:val="clear" w:color="auto" w:fill="auto"/>
            <w:noWrap/>
            <w:vAlign w:val="bottom"/>
            <w:hideMark/>
          </w:tcPr>
          <w:p w14:paraId="4F93DC45"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39" w:type="pct"/>
            <w:tcBorders>
              <w:top w:val="nil"/>
              <w:left w:val="nil"/>
              <w:bottom w:val="single" w:sz="8" w:space="0" w:color="auto"/>
              <w:right w:val="single" w:sz="4" w:space="0" w:color="auto"/>
            </w:tcBorders>
            <w:shd w:val="clear" w:color="auto" w:fill="auto"/>
            <w:noWrap/>
            <w:vAlign w:val="bottom"/>
            <w:hideMark/>
          </w:tcPr>
          <w:p w14:paraId="767629DD"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$0</w:t>
            </w:r>
          </w:p>
        </w:tc>
        <w:tc>
          <w:tcPr>
            <w:tcW w:w="368" w:type="pct"/>
            <w:tcBorders>
              <w:top w:val="nil"/>
              <w:left w:val="nil"/>
              <w:bottom w:val="single" w:sz="8" w:space="0" w:color="auto"/>
              <w:right w:val="single" w:sz="4" w:space="0" w:color="auto"/>
            </w:tcBorders>
            <w:shd w:val="clear" w:color="auto" w:fill="auto"/>
            <w:noWrap/>
            <w:vAlign w:val="bottom"/>
            <w:hideMark/>
          </w:tcPr>
          <w:p w14:paraId="2E310B95"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$133,792</w:t>
            </w:r>
          </w:p>
        </w:tc>
        <w:tc>
          <w:tcPr>
            <w:tcW w:w="368" w:type="pct"/>
            <w:tcBorders>
              <w:top w:val="nil"/>
              <w:left w:val="nil"/>
              <w:bottom w:val="single" w:sz="8" w:space="0" w:color="auto"/>
              <w:right w:val="single" w:sz="4" w:space="0" w:color="auto"/>
            </w:tcBorders>
            <w:shd w:val="clear" w:color="auto" w:fill="auto"/>
            <w:noWrap/>
            <w:vAlign w:val="bottom"/>
            <w:hideMark/>
          </w:tcPr>
          <w:p w14:paraId="2A961631"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$258,317</w:t>
            </w:r>
          </w:p>
        </w:tc>
        <w:tc>
          <w:tcPr>
            <w:tcW w:w="368" w:type="pct"/>
            <w:tcBorders>
              <w:top w:val="nil"/>
              <w:left w:val="nil"/>
              <w:bottom w:val="single" w:sz="8" w:space="0" w:color="auto"/>
              <w:right w:val="single" w:sz="8" w:space="0" w:color="auto"/>
            </w:tcBorders>
            <w:shd w:val="clear" w:color="auto" w:fill="auto"/>
            <w:noWrap/>
            <w:vAlign w:val="bottom"/>
            <w:hideMark/>
          </w:tcPr>
          <w:p w14:paraId="5ADE1F14" w14:textId="77777777" w:rsidR="00A34DD8" w:rsidRPr="00A34DD8" w:rsidRDefault="00A34DD8" w:rsidP="00A34DD8">
            <w:pPr>
              <w:spacing w:line="240" w:lineRule="auto"/>
              <w:jc w:val="center"/>
              <w:rPr>
                <w:rFonts w:eastAsia="Times New Roman"/>
                <w:color w:val="000000"/>
                <w:sz w:val="22"/>
                <w:szCs w:val="22"/>
              </w:rPr>
            </w:pPr>
            <w:r w:rsidRPr="00A34DD8">
              <w:rPr>
                <w:rFonts w:eastAsia="Times New Roman"/>
                <w:color w:val="000000"/>
                <w:sz w:val="22"/>
                <w:szCs w:val="22"/>
              </w:rPr>
              <w:t>$883,744</w:t>
            </w:r>
          </w:p>
        </w:tc>
      </w:tr>
    </w:tbl>
    <w:p w14:paraId="44069ECE" w14:textId="77777777" w:rsidR="006B3AF8" w:rsidRDefault="006B3AF8" w:rsidP="005D6505">
      <w:pPr>
        <w:spacing w:line="480" w:lineRule="auto"/>
        <w:ind w:right="90"/>
        <w:jc w:val="both"/>
        <w:rPr>
          <w:sz w:val="24"/>
        </w:rPr>
        <w:sectPr w:rsidR="006B3AF8" w:rsidSect="00F77F72">
          <w:pgSz w:w="15840" w:h="12240" w:orient="landscape" w:code="1"/>
          <w:pgMar w:top="1440" w:right="1440" w:bottom="1440" w:left="1440" w:header="720" w:footer="720" w:gutter="0"/>
          <w:cols w:space="720"/>
          <w:docGrid w:linePitch="381"/>
        </w:sectPr>
      </w:pPr>
    </w:p>
    <w:p w14:paraId="4D070CFE" w14:textId="77777777" w:rsidR="006B3AF8" w:rsidRDefault="006B3AF8" w:rsidP="006B3AF8">
      <w:pPr>
        <w:pStyle w:val="TableHdg"/>
      </w:pPr>
      <w:r>
        <w:lastRenderedPageBreak/>
        <w:t xml:space="preserve">Table A-7:  </w:t>
      </w:r>
      <w:r w:rsidRPr="00442860">
        <w:t>Resource Adequacy Capacity Purchases and Costs</w:t>
      </w:r>
    </w:p>
    <w:tbl>
      <w:tblPr>
        <w:tblW w:w="5000" w:type="pct"/>
        <w:tblLook w:val="04A0" w:firstRow="1" w:lastRow="0" w:firstColumn="1" w:lastColumn="0" w:noHBand="0" w:noVBand="1"/>
      </w:tblPr>
      <w:tblGrid>
        <w:gridCol w:w="1457"/>
        <w:gridCol w:w="871"/>
        <w:gridCol w:w="871"/>
        <w:gridCol w:w="871"/>
        <w:gridCol w:w="872"/>
        <w:gridCol w:w="872"/>
        <w:gridCol w:w="872"/>
        <w:gridCol w:w="872"/>
        <w:gridCol w:w="872"/>
        <w:gridCol w:w="872"/>
        <w:gridCol w:w="872"/>
        <w:gridCol w:w="872"/>
        <w:gridCol w:w="947"/>
        <w:gridCol w:w="947"/>
      </w:tblGrid>
      <w:tr w:rsidR="006B3AF8" w:rsidRPr="006B3AF8" w14:paraId="2BE25DC7" w14:textId="77777777" w:rsidTr="006B3AF8">
        <w:trPr>
          <w:trHeight w:val="315"/>
        </w:trPr>
        <w:tc>
          <w:tcPr>
            <w:tcW w:w="545" w:type="pct"/>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228A430B" w14:textId="77777777" w:rsidR="006B3AF8" w:rsidRPr="006B3AF8" w:rsidRDefault="006B3AF8" w:rsidP="006B3AF8">
            <w:pPr>
              <w:spacing w:line="240" w:lineRule="auto"/>
              <w:jc w:val="center"/>
              <w:rPr>
                <w:rFonts w:eastAsia="Times New Roman"/>
                <w:b/>
                <w:bCs/>
                <w:color w:val="000000"/>
                <w:sz w:val="18"/>
                <w:szCs w:val="18"/>
              </w:rPr>
            </w:pPr>
            <w:r w:rsidRPr="006B3AF8">
              <w:rPr>
                <w:rFonts w:eastAsia="Times New Roman"/>
                <w:b/>
                <w:bCs/>
                <w:color w:val="000000"/>
                <w:sz w:val="18"/>
                <w:szCs w:val="18"/>
              </w:rPr>
              <w:t>Year</w:t>
            </w:r>
          </w:p>
        </w:tc>
        <w:tc>
          <w:tcPr>
            <w:tcW w:w="338" w:type="pct"/>
            <w:tcBorders>
              <w:top w:val="single" w:sz="8" w:space="0" w:color="auto"/>
              <w:left w:val="nil"/>
              <w:bottom w:val="single" w:sz="8" w:space="0" w:color="auto"/>
              <w:right w:val="single" w:sz="4" w:space="0" w:color="auto"/>
            </w:tcBorders>
            <w:shd w:val="clear" w:color="auto" w:fill="auto"/>
            <w:noWrap/>
            <w:vAlign w:val="bottom"/>
            <w:hideMark/>
          </w:tcPr>
          <w:p w14:paraId="2D3ABD83" w14:textId="77777777" w:rsidR="006B3AF8" w:rsidRPr="006B3AF8" w:rsidRDefault="006B3AF8" w:rsidP="006B3AF8">
            <w:pPr>
              <w:spacing w:line="240" w:lineRule="auto"/>
              <w:jc w:val="center"/>
              <w:rPr>
                <w:rFonts w:eastAsia="Times New Roman"/>
                <w:b/>
                <w:bCs/>
                <w:color w:val="000000"/>
                <w:sz w:val="18"/>
                <w:szCs w:val="18"/>
              </w:rPr>
            </w:pPr>
            <w:r w:rsidRPr="006B3AF8">
              <w:rPr>
                <w:rFonts w:eastAsia="Times New Roman"/>
                <w:b/>
                <w:bCs/>
                <w:color w:val="000000"/>
                <w:sz w:val="18"/>
                <w:szCs w:val="18"/>
              </w:rPr>
              <w:t>Jan</w:t>
            </w:r>
          </w:p>
        </w:tc>
        <w:tc>
          <w:tcPr>
            <w:tcW w:w="338" w:type="pct"/>
            <w:tcBorders>
              <w:top w:val="single" w:sz="8" w:space="0" w:color="auto"/>
              <w:left w:val="nil"/>
              <w:bottom w:val="single" w:sz="8" w:space="0" w:color="auto"/>
              <w:right w:val="single" w:sz="4" w:space="0" w:color="auto"/>
            </w:tcBorders>
            <w:shd w:val="clear" w:color="auto" w:fill="auto"/>
            <w:noWrap/>
            <w:vAlign w:val="bottom"/>
            <w:hideMark/>
          </w:tcPr>
          <w:p w14:paraId="41850D20" w14:textId="77777777" w:rsidR="006B3AF8" w:rsidRPr="006B3AF8" w:rsidRDefault="006B3AF8" w:rsidP="006B3AF8">
            <w:pPr>
              <w:spacing w:line="240" w:lineRule="auto"/>
              <w:jc w:val="center"/>
              <w:rPr>
                <w:rFonts w:eastAsia="Times New Roman"/>
                <w:b/>
                <w:bCs/>
                <w:color w:val="000000"/>
                <w:sz w:val="18"/>
                <w:szCs w:val="18"/>
              </w:rPr>
            </w:pPr>
            <w:r w:rsidRPr="006B3AF8">
              <w:rPr>
                <w:rFonts w:eastAsia="Times New Roman"/>
                <w:b/>
                <w:bCs/>
                <w:color w:val="000000"/>
                <w:sz w:val="18"/>
                <w:szCs w:val="18"/>
              </w:rPr>
              <w:t>Feb</w:t>
            </w:r>
          </w:p>
        </w:tc>
        <w:tc>
          <w:tcPr>
            <w:tcW w:w="338" w:type="pct"/>
            <w:tcBorders>
              <w:top w:val="single" w:sz="8" w:space="0" w:color="auto"/>
              <w:left w:val="nil"/>
              <w:bottom w:val="single" w:sz="8" w:space="0" w:color="auto"/>
              <w:right w:val="single" w:sz="4" w:space="0" w:color="auto"/>
            </w:tcBorders>
            <w:shd w:val="clear" w:color="auto" w:fill="auto"/>
            <w:noWrap/>
            <w:vAlign w:val="bottom"/>
            <w:hideMark/>
          </w:tcPr>
          <w:p w14:paraId="285569DB" w14:textId="77777777" w:rsidR="006B3AF8" w:rsidRPr="006B3AF8" w:rsidRDefault="006B3AF8" w:rsidP="006B3AF8">
            <w:pPr>
              <w:spacing w:line="240" w:lineRule="auto"/>
              <w:jc w:val="center"/>
              <w:rPr>
                <w:rFonts w:eastAsia="Times New Roman"/>
                <w:b/>
                <w:bCs/>
                <w:color w:val="000000"/>
                <w:sz w:val="18"/>
                <w:szCs w:val="18"/>
              </w:rPr>
            </w:pPr>
            <w:r w:rsidRPr="006B3AF8">
              <w:rPr>
                <w:rFonts w:eastAsia="Times New Roman"/>
                <w:b/>
                <w:bCs/>
                <w:color w:val="000000"/>
                <w:sz w:val="18"/>
                <w:szCs w:val="18"/>
              </w:rPr>
              <w:t>Mar</w:t>
            </w:r>
          </w:p>
        </w:tc>
        <w:tc>
          <w:tcPr>
            <w:tcW w:w="338" w:type="pct"/>
            <w:tcBorders>
              <w:top w:val="single" w:sz="8" w:space="0" w:color="auto"/>
              <w:left w:val="nil"/>
              <w:bottom w:val="single" w:sz="8" w:space="0" w:color="auto"/>
              <w:right w:val="single" w:sz="4" w:space="0" w:color="auto"/>
            </w:tcBorders>
            <w:shd w:val="clear" w:color="auto" w:fill="auto"/>
            <w:noWrap/>
            <w:vAlign w:val="bottom"/>
            <w:hideMark/>
          </w:tcPr>
          <w:p w14:paraId="6FCAB93E" w14:textId="77777777" w:rsidR="006B3AF8" w:rsidRPr="006B3AF8" w:rsidRDefault="006B3AF8" w:rsidP="006B3AF8">
            <w:pPr>
              <w:spacing w:line="240" w:lineRule="auto"/>
              <w:jc w:val="center"/>
              <w:rPr>
                <w:rFonts w:eastAsia="Times New Roman"/>
                <w:b/>
                <w:bCs/>
                <w:color w:val="000000"/>
                <w:sz w:val="18"/>
                <w:szCs w:val="18"/>
              </w:rPr>
            </w:pPr>
            <w:r w:rsidRPr="006B3AF8">
              <w:rPr>
                <w:rFonts w:eastAsia="Times New Roman"/>
                <w:b/>
                <w:bCs/>
                <w:color w:val="000000"/>
                <w:sz w:val="18"/>
                <w:szCs w:val="18"/>
              </w:rPr>
              <w:t>Apr</w:t>
            </w:r>
          </w:p>
        </w:tc>
        <w:tc>
          <w:tcPr>
            <w:tcW w:w="338" w:type="pct"/>
            <w:tcBorders>
              <w:top w:val="single" w:sz="8" w:space="0" w:color="auto"/>
              <w:left w:val="nil"/>
              <w:bottom w:val="single" w:sz="8" w:space="0" w:color="auto"/>
              <w:right w:val="single" w:sz="4" w:space="0" w:color="auto"/>
            </w:tcBorders>
            <w:shd w:val="clear" w:color="auto" w:fill="auto"/>
            <w:noWrap/>
            <w:vAlign w:val="bottom"/>
            <w:hideMark/>
          </w:tcPr>
          <w:p w14:paraId="4F3172B0" w14:textId="77777777" w:rsidR="006B3AF8" w:rsidRPr="006B3AF8" w:rsidRDefault="006B3AF8" w:rsidP="006B3AF8">
            <w:pPr>
              <w:spacing w:line="240" w:lineRule="auto"/>
              <w:jc w:val="center"/>
              <w:rPr>
                <w:rFonts w:eastAsia="Times New Roman"/>
                <w:b/>
                <w:bCs/>
                <w:color w:val="000000"/>
                <w:sz w:val="18"/>
                <w:szCs w:val="18"/>
              </w:rPr>
            </w:pPr>
            <w:r w:rsidRPr="006B3AF8">
              <w:rPr>
                <w:rFonts w:eastAsia="Times New Roman"/>
                <w:b/>
                <w:bCs/>
                <w:color w:val="000000"/>
                <w:sz w:val="18"/>
                <w:szCs w:val="18"/>
              </w:rPr>
              <w:t>May</w:t>
            </w:r>
          </w:p>
        </w:tc>
        <w:tc>
          <w:tcPr>
            <w:tcW w:w="338" w:type="pct"/>
            <w:tcBorders>
              <w:top w:val="single" w:sz="8" w:space="0" w:color="auto"/>
              <w:left w:val="nil"/>
              <w:bottom w:val="single" w:sz="8" w:space="0" w:color="auto"/>
              <w:right w:val="single" w:sz="4" w:space="0" w:color="auto"/>
            </w:tcBorders>
            <w:shd w:val="clear" w:color="auto" w:fill="auto"/>
            <w:noWrap/>
            <w:vAlign w:val="bottom"/>
            <w:hideMark/>
          </w:tcPr>
          <w:p w14:paraId="3709AAD2" w14:textId="77777777" w:rsidR="006B3AF8" w:rsidRPr="006B3AF8" w:rsidRDefault="006B3AF8" w:rsidP="006B3AF8">
            <w:pPr>
              <w:spacing w:line="240" w:lineRule="auto"/>
              <w:jc w:val="center"/>
              <w:rPr>
                <w:rFonts w:eastAsia="Times New Roman"/>
                <w:b/>
                <w:bCs/>
                <w:color w:val="000000"/>
                <w:sz w:val="18"/>
                <w:szCs w:val="18"/>
              </w:rPr>
            </w:pPr>
            <w:r w:rsidRPr="006B3AF8">
              <w:rPr>
                <w:rFonts w:eastAsia="Times New Roman"/>
                <w:b/>
                <w:bCs/>
                <w:color w:val="000000"/>
                <w:sz w:val="18"/>
                <w:szCs w:val="18"/>
              </w:rPr>
              <w:t>Jun</w:t>
            </w:r>
          </w:p>
        </w:tc>
        <w:tc>
          <w:tcPr>
            <w:tcW w:w="338" w:type="pct"/>
            <w:tcBorders>
              <w:top w:val="single" w:sz="8" w:space="0" w:color="auto"/>
              <w:left w:val="nil"/>
              <w:bottom w:val="single" w:sz="8" w:space="0" w:color="auto"/>
              <w:right w:val="single" w:sz="4" w:space="0" w:color="auto"/>
            </w:tcBorders>
            <w:shd w:val="clear" w:color="auto" w:fill="auto"/>
            <w:noWrap/>
            <w:vAlign w:val="bottom"/>
            <w:hideMark/>
          </w:tcPr>
          <w:p w14:paraId="08EB0ED0" w14:textId="77777777" w:rsidR="006B3AF8" w:rsidRPr="006B3AF8" w:rsidRDefault="006B3AF8" w:rsidP="006B3AF8">
            <w:pPr>
              <w:spacing w:line="240" w:lineRule="auto"/>
              <w:jc w:val="center"/>
              <w:rPr>
                <w:rFonts w:eastAsia="Times New Roman"/>
                <w:b/>
                <w:bCs/>
                <w:color w:val="000000"/>
                <w:sz w:val="18"/>
                <w:szCs w:val="18"/>
              </w:rPr>
            </w:pPr>
            <w:r w:rsidRPr="006B3AF8">
              <w:rPr>
                <w:rFonts w:eastAsia="Times New Roman"/>
                <w:b/>
                <w:bCs/>
                <w:color w:val="000000"/>
                <w:sz w:val="18"/>
                <w:szCs w:val="18"/>
              </w:rPr>
              <w:t>Jul</w:t>
            </w:r>
          </w:p>
        </w:tc>
        <w:tc>
          <w:tcPr>
            <w:tcW w:w="338" w:type="pct"/>
            <w:tcBorders>
              <w:top w:val="single" w:sz="8" w:space="0" w:color="auto"/>
              <w:left w:val="nil"/>
              <w:bottom w:val="single" w:sz="8" w:space="0" w:color="auto"/>
              <w:right w:val="single" w:sz="4" w:space="0" w:color="auto"/>
            </w:tcBorders>
            <w:shd w:val="clear" w:color="auto" w:fill="auto"/>
            <w:noWrap/>
            <w:vAlign w:val="bottom"/>
            <w:hideMark/>
          </w:tcPr>
          <w:p w14:paraId="3CA3F0D8" w14:textId="77777777" w:rsidR="006B3AF8" w:rsidRPr="006B3AF8" w:rsidRDefault="006B3AF8" w:rsidP="006B3AF8">
            <w:pPr>
              <w:spacing w:line="240" w:lineRule="auto"/>
              <w:jc w:val="center"/>
              <w:rPr>
                <w:rFonts w:eastAsia="Times New Roman"/>
                <w:b/>
                <w:bCs/>
                <w:color w:val="000000"/>
                <w:sz w:val="18"/>
                <w:szCs w:val="18"/>
              </w:rPr>
            </w:pPr>
            <w:r w:rsidRPr="006B3AF8">
              <w:rPr>
                <w:rFonts w:eastAsia="Times New Roman"/>
                <w:b/>
                <w:bCs/>
                <w:color w:val="000000"/>
                <w:sz w:val="18"/>
                <w:szCs w:val="18"/>
              </w:rPr>
              <w:t>Aug</w:t>
            </w:r>
          </w:p>
        </w:tc>
        <w:tc>
          <w:tcPr>
            <w:tcW w:w="338" w:type="pct"/>
            <w:tcBorders>
              <w:top w:val="single" w:sz="8" w:space="0" w:color="auto"/>
              <w:left w:val="nil"/>
              <w:bottom w:val="single" w:sz="8" w:space="0" w:color="auto"/>
              <w:right w:val="single" w:sz="4" w:space="0" w:color="auto"/>
            </w:tcBorders>
            <w:shd w:val="clear" w:color="auto" w:fill="auto"/>
            <w:noWrap/>
            <w:vAlign w:val="bottom"/>
            <w:hideMark/>
          </w:tcPr>
          <w:p w14:paraId="785B598B" w14:textId="77777777" w:rsidR="006B3AF8" w:rsidRPr="006B3AF8" w:rsidRDefault="006B3AF8" w:rsidP="006B3AF8">
            <w:pPr>
              <w:spacing w:line="240" w:lineRule="auto"/>
              <w:jc w:val="center"/>
              <w:rPr>
                <w:rFonts w:eastAsia="Times New Roman"/>
                <w:b/>
                <w:bCs/>
                <w:color w:val="000000"/>
                <w:sz w:val="18"/>
                <w:szCs w:val="18"/>
              </w:rPr>
            </w:pPr>
            <w:r w:rsidRPr="006B3AF8">
              <w:rPr>
                <w:rFonts w:eastAsia="Times New Roman"/>
                <w:b/>
                <w:bCs/>
                <w:color w:val="000000"/>
                <w:sz w:val="18"/>
                <w:szCs w:val="18"/>
              </w:rPr>
              <w:t>Sep</w:t>
            </w:r>
          </w:p>
        </w:tc>
        <w:tc>
          <w:tcPr>
            <w:tcW w:w="338" w:type="pct"/>
            <w:tcBorders>
              <w:top w:val="single" w:sz="8" w:space="0" w:color="auto"/>
              <w:left w:val="nil"/>
              <w:bottom w:val="single" w:sz="8" w:space="0" w:color="auto"/>
              <w:right w:val="single" w:sz="4" w:space="0" w:color="auto"/>
            </w:tcBorders>
            <w:shd w:val="clear" w:color="auto" w:fill="auto"/>
            <w:noWrap/>
            <w:vAlign w:val="bottom"/>
            <w:hideMark/>
          </w:tcPr>
          <w:p w14:paraId="638729D9" w14:textId="77777777" w:rsidR="006B3AF8" w:rsidRPr="006B3AF8" w:rsidRDefault="006B3AF8" w:rsidP="006B3AF8">
            <w:pPr>
              <w:spacing w:line="240" w:lineRule="auto"/>
              <w:jc w:val="center"/>
              <w:rPr>
                <w:rFonts w:eastAsia="Times New Roman"/>
                <w:b/>
                <w:bCs/>
                <w:color w:val="000000"/>
                <w:sz w:val="18"/>
                <w:szCs w:val="18"/>
              </w:rPr>
            </w:pPr>
            <w:r w:rsidRPr="006B3AF8">
              <w:rPr>
                <w:rFonts w:eastAsia="Times New Roman"/>
                <w:b/>
                <w:bCs/>
                <w:color w:val="000000"/>
                <w:sz w:val="18"/>
                <w:szCs w:val="18"/>
              </w:rPr>
              <w:t>Oct</w:t>
            </w:r>
          </w:p>
        </w:tc>
        <w:tc>
          <w:tcPr>
            <w:tcW w:w="338" w:type="pct"/>
            <w:tcBorders>
              <w:top w:val="single" w:sz="8" w:space="0" w:color="auto"/>
              <w:left w:val="nil"/>
              <w:bottom w:val="single" w:sz="8" w:space="0" w:color="auto"/>
              <w:right w:val="single" w:sz="4" w:space="0" w:color="auto"/>
            </w:tcBorders>
            <w:shd w:val="clear" w:color="auto" w:fill="auto"/>
            <w:noWrap/>
            <w:vAlign w:val="bottom"/>
            <w:hideMark/>
          </w:tcPr>
          <w:p w14:paraId="535D4984" w14:textId="77777777" w:rsidR="006B3AF8" w:rsidRPr="006B3AF8" w:rsidRDefault="006B3AF8" w:rsidP="006B3AF8">
            <w:pPr>
              <w:spacing w:line="240" w:lineRule="auto"/>
              <w:jc w:val="center"/>
              <w:rPr>
                <w:rFonts w:eastAsia="Times New Roman"/>
                <w:b/>
                <w:bCs/>
                <w:color w:val="000000"/>
                <w:sz w:val="18"/>
                <w:szCs w:val="18"/>
              </w:rPr>
            </w:pPr>
            <w:r w:rsidRPr="006B3AF8">
              <w:rPr>
                <w:rFonts w:eastAsia="Times New Roman"/>
                <w:b/>
                <w:bCs/>
                <w:color w:val="000000"/>
                <w:sz w:val="18"/>
                <w:szCs w:val="18"/>
              </w:rPr>
              <w:t>Nov</w:t>
            </w:r>
          </w:p>
        </w:tc>
        <w:tc>
          <w:tcPr>
            <w:tcW w:w="367" w:type="pct"/>
            <w:tcBorders>
              <w:top w:val="single" w:sz="8" w:space="0" w:color="auto"/>
              <w:left w:val="nil"/>
              <w:bottom w:val="single" w:sz="8" w:space="0" w:color="auto"/>
              <w:right w:val="single" w:sz="4" w:space="0" w:color="auto"/>
            </w:tcBorders>
            <w:shd w:val="clear" w:color="auto" w:fill="auto"/>
            <w:noWrap/>
            <w:vAlign w:val="bottom"/>
            <w:hideMark/>
          </w:tcPr>
          <w:p w14:paraId="3CDA2512" w14:textId="77777777" w:rsidR="006B3AF8" w:rsidRPr="006B3AF8" w:rsidRDefault="006B3AF8" w:rsidP="006B3AF8">
            <w:pPr>
              <w:spacing w:line="240" w:lineRule="auto"/>
              <w:jc w:val="center"/>
              <w:rPr>
                <w:rFonts w:eastAsia="Times New Roman"/>
                <w:b/>
                <w:bCs/>
                <w:color w:val="000000"/>
                <w:sz w:val="18"/>
                <w:szCs w:val="18"/>
              </w:rPr>
            </w:pPr>
            <w:r w:rsidRPr="006B3AF8">
              <w:rPr>
                <w:rFonts w:eastAsia="Times New Roman"/>
                <w:b/>
                <w:bCs/>
                <w:color w:val="000000"/>
                <w:sz w:val="18"/>
                <w:szCs w:val="18"/>
              </w:rPr>
              <w:t>Dec</w:t>
            </w:r>
          </w:p>
        </w:tc>
        <w:tc>
          <w:tcPr>
            <w:tcW w:w="367" w:type="pct"/>
            <w:tcBorders>
              <w:top w:val="single" w:sz="8" w:space="0" w:color="auto"/>
              <w:left w:val="nil"/>
              <w:bottom w:val="single" w:sz="8" w:space="0" w:color="auto"/>
              <w:right w:val="single" w:sz="8" w:space="0" w:color="auto"/>
            </w:tcBorders>
            <w:shd w:val="clear" w:color="auto" w:fill="auto"/>
            <w:noWrap/>
            <w:vAlign w:val="bottom"/>
            <w:hideMark/>
          </w:tcPr>
          <w:p w14:paraId="17CCEE65" w14:textId="77777777" w:rsidR="006B3AF8" w:rsidRPr="006B3AF8" w:rsidRDefault="006B3AF8" w:rsidP="006B3AF8">
            <w:pPr>
              <w:spacing w:line="240" w:lineRule="auto"/>
              <w:jc w:val="center"/>
              <w:rPr>
                <w:rFonts w:eastAsia="Times New Roman"/>
                <w:b/>
                <w:bCs/>
                <w:color w:val="000000"/>
                <w:sz w:val="18"/>
                <w:szCs w:val="18"/>
              </w:rPr>
            </w:pPr>
            <w:r w:rsidRPr="006B3AF8">
              <w:rPr>
                <w:rFonts w:eastAsia="Times New Roman"/>
                <w:b/>
                <w:bCs/>
                <w:color w:val="000000"/>
                <w:sz w:val="18"/>
                <w:szCs w:val="18"/>
              </w:rPr>
              <w:t>Total</w:t>
            </w:r>
          </w:p>
        </w:tc>
      </w:tr>
      <w:tr w:rsidR="006B3AF8" w:rsidRPr="006B3AF8" w14:paraId="09B4F56B" w14:textId="77777777" w:rsidTr="006B3AF8">
        <w:trPr>
          <w:trHeight w:val="300"/>
        </w:trPr>
        <w:tc>
          <w:tcPr>
            <w:tcW w:w="545" w:type="pct"/>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263460E7" w14:textId="77777777" w:rsidR="006B3AF8" w:rsidRPr="006B3AF8" w:rsidRDefault="006B3AF8" w:rsidP="006B3AF8">
            <w:pPr>
              <w:spacing w:line="240" w:lineRule="auto"/>
              <w:jc w:val="center"/>
              <w:rPr>
                <w:rFonts w:eastAsia="Times New Roman"/>
                <w:b/>
                <w:bCs/>
                <w:color w:val="000000"/>
                <w:sz w:val="18"/>
                <w:szCs w:val="18"/>
              </w:rPr>
            </w:pPr>
            <w:r w:rsidRPr="006B3AF8">
              <w:rPr>
                <w:rFonts w:eastAsia="Times New Roman"/>
                <w:b/>
                <w:bCs/>
                <w:color w:val="000000"/>
                <w:sz w:val="18"/>
                <w:szCs w:val="18"/>
              </w:rPr>
              <w:t>2018</w:t>
            </w:r>
          </w:p>
        </w:tc>
        <w:tc>
          <w:tcPr>
            <w:tcW w:w="338" w:type="pct"/>
            <w:tcBorders>
              <w:top w:val="single" w:sz="4" w:space="0" w:color="auto"/>
              <w:left w:val="nil"/>
              <w:bottom w:val="single" w:sz="4" w:space="0" w:color="auto"/>
              <w:right w:val="single" w:sz="4" w:space="0" w:color="auto"/>
            </w:tcBorders>
            <w:shd w:val="clear" w:color="auto" w:fill="auto"/>
            <w:noWrap/>
            <w:vAlign w:val="bottom"/>
            <w:hideMark/>
          </w:tcPr>
          <w:p w14:paraId="42764DF1"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24</w:t>
            </w:r>
          </w:p>
        </w:tc>
        <w:tc>
          <w:tcPr>
            <w:tcW w:w="338" w:type="pct"/>
            <w:tcBorders>
              <w:top w:val="single" w:sz="4" w:space="0" w:color="auto"/>
              <w:left w:val="nil"/>
              <w:bottom w:val="single" w:sz="4" w:space="0" w:color="auto"/>
              <w:right w:val="single" w:sz="4" w:space="0" w:color="auto"/>
            </w:tcBorders>
            <w:shd w:val="clear" w:color="auto" w:fill="auto"/>
            <w:noWrap/>
            <w:vAlign w:val="bottom"/>
            <w:hideMark/>
          </w:tcPr>
          <w:p w14:paraId="4F98F017"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20</w:t>
            </w:r>
          </w:p>
        </w:tc>
        <w:tc>
          <w:tcPr>
            <w:tcW w:w="338" w:type="pct"/>
            <w:tcBorders>
              <w:top w:val="single" w:sz="4" w:space="0" w:color="auto"/>
              <w:left w:val="nil"/>
              <w:bottom w:val="single" w:sz="4" w:space="0" w:color="auto"/>
              <w:right w:val="single" w:sz="4" w:space="0" w:color="auto"/>
            </w:tcBorders>
            <w:shd w:val="clear" w:color="auto" w:fill="auto"/>
            <w:noWrap/>
            <w:vAlign w:val="bottom"/>
            <w:hideMark/>
          </w:tcPr>
          <w:p w14:paraId="393F7E85"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16</w:t>
            </w:r>
          </w:p>
        </w:tc>
        <w:tc>
          <w:tcPr>
            <w:tcW w:w="338" w:type="pct"/>
            <w:tcBorders>
              <w:top w:val="single" w:sz="4" w:space="0" w:color="auto"/>
              <w:left w:val="nil"/>
              <w:bottom w:val="single" w:sz="4" w:space="0" w:color="auto"/>
              <w:right w:val="single" w:sz="4" w:space="0" w:color="auto"/>
            </w:tcBorders>
            <w:shd w:val="clear" w:color="auto" w:fill="auto"/>
            <w:noWrap/>
            <w:vAlign w:val="bottom"/>
            <w:hideMark/>
          </w:tcPr>
          <w:p w14:paraId="53E577D3"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8</w:t>
            </w:r>
          </w:p>
        </w:tc>
        <w:tc>
          <w:tcPr>
            <w:tcW w:w="338" w:type="pct"/>
            <w:tcBorders>
              <w:top w:val="single" w:sz="4" w:space="0" w:color="auto"/>
              <w:left w:val="nil"/>
              <w:bottom w:val="single" w:sz="4" w:space="0" w:color="auto"/>
              <w:right w:val="single" w:sz="4" w:space="0" w:color="auto"/>
            </w:tcBorders>
            <w:shd w:val="clear" w:color="auto" w:fill="auto"/>
            <w:noWrap/>
            <w:vAlign w:val="bottom"/>
            <w:hideMark/>
          </w:tcPr>
          <w:p w14:paraId="2532CCBF"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18</w:t>
            </w:r>
          </w:p>
        </w:tc>
        <w:tc>
          <w:tcPr>
            <w:tcW w:w="338" w:type="pct"/>
            <w:tcBorders>
              <w:top w:val="single" w:sz="4" w:space="0" w:color="auto"/>
              <w:left w:val="nil"/>
              <w:bottom w:val="single" w:sz="4" w:space="0" w:color="auto"/>
              <w:right w:val="single" w:sz="4" w:space="0" w:color="auto"/>
            </w:tcBorders>
            <w:shd w:val="clear" w:color="auto" w:fill="auto"/>
            <w:noWrap/>
            <w:vAlign w:val="bottom"/>
            <w:hideMark/>
          </w:tcPr>
          <w:p w14:paraId="28E56EDD"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19</w:t>
            </w:r>
          </w:p>
        </w:tc>
        <w:tc>
          <w:tcPr>
            <w:tcW w:w="338" w:type="pct"/>
            <w:tcBorders>
              <w:top w:val="single" w:sz="4" w:space="0" w:color="auto"/>
              <w:left w:val="nil"/>
              <w:bottom w:val="single" w:sz="4" w:space="0" w:color="auto"/>
              <w:right w:val="single" w:sz="4" w:space="0" w:color="auto"/>
            </w:tcBorders>
            <w:shd w:val="clear" w:color="auto" w:fill="auto"/>
            <w:noWrap/>
            <w:vAlign w:val="bottom"/>
            <w:hideMark/>
          </w:tcPr>
          <w:p w14:paraId="04DAE5F6"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18</w:t>
            </w:r>
          </w:p>
        </w:tc>
        <w:tc>
          <w:tcPr>
            <w:tcW w:w="338" w:type="pct"/>
            <w:tcBorders>
              <w:top w:val="single" w:sz="4" w:space="0" w:color="auto"/>
              <w:left w:val="nil"/>
              <w:bottom w:val="single" w:sz="4" w:space="0" w:color="auto"/>
              <w:right w:val="single" w:sz="4" w:space="0" w:color="auto"/>
            </w:tcBorders>
            <w:shd w:val="clear" w:color="auto" w:fill="auto"/>
            <w:noWrap/>
            <w:vAlign w:val="bottom"/>
            <w:hideMark/>
          </w:tcPr>
          <w:p w14:paraId="5CB4C164"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17</w:t>
            </w:r>
          </w:p>
        </w:tc>
        <w:tc>
          <w:tcPr>
            <w:tcW w:w="338" w:type="pct"/>
            <w:tcBorders>
              <w:top w:val="single" w:sz="4" w:space="0" w:color="auto"/>
              <w:left w:val="nil"/>
              <w:bottom w:val="single" w:sz="4" w:space="0" w:color="auto"/>
              <w:right w:val="single" w:sz="4" w:space="0" w:color="auto"/>
            </w:tcBorders>
            <w:shd w:val="clear" w:color="auto" w:fill="auto"/>
            <w:noWrap/>
            <w:vAlign w:val="bottom"/>
            <w:hideMark/>
          </w:tcPr>
          <w:p w14:paraId="1D6C0DEB"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17</w:t>
            </w:r>
          </w:p>
        </w:tc>
        <w:tc>
          <w:tcPr>
            <w:tcW w:w="338" w:type="pct"/>
            <w:tcBorders>
              <w:top w:val="single" w:sz="4" w:space="0" w:color="auto"/>
              <w:left w:val="nil"/>
              <w:bottom w:val="single" w:sz="4" w:space="0" w:color="auto"/>
              <w:right w:val="single" w:sz="4" w:space="0" w:color="auto"/>
            </w:tcBorders>
            <w:shd w:val="clear" w:color="auto" w:fill="auto"/>
            <w:noWrap/>
            <w:vAlign w:val="bottom"/>
            <w:hideMark/>
          </w:tcPr>
          <w:p w14:paraId="555EBC1F"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19</w:t>
            </w:r>
          </w:p>
        </w:tc>
        <w:tc>
          <w:tcPr>
            <w:tcW w:w="338" w:type="pct"/>
            <w:tcBorders>
              <w:top w:val="single" w:sz="4" w:space="0" w:color="auto"/>
              <w:left w:val="nil"/>
              <w:bottom w:val="single" w:sz="4" w:space="0" w:color="auto"/>
              <w:right w:val="single" w:sz="4" w:space="0" w:color="auto"/>
            </w:tcBorders>
            <w:shd w:val="clear" w:color="auto" w:fill="auto"/>
            <w:noWrap/>
            <w:vAlign w:val="bottom"/>
            <w:hideMark/>
          </w:tcPr>
          <w:p w14:paraId="2E63E39B"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15</w:t>
            </w:r>
          </w:p>
        </w:tc>
        <w:tc>
          <w:tcPr>
            <w:tcW w:w="367" w:type="pct"/>
            <w:tcBorders>
              <w:top w:val="single" w:sz="4" w:space="0" w:color="auto"/>
              <w:left w:val="nil"/>
              <w:bottom w:val="single" w:sz="4" w:space="0" w:color="auto"/>
              <w:right w:val="single" w:sz="4" w:space="0" w:color="auto"/>
            </w:tcBorders>
            <w:shd w:val="clear" w:color="auto" w:fill="auto"/>
            <w:noWrap/>
            <w:vAlign w:val="bottom"/>
            <w:hideMark/>
          </w:tcPr>
          <w:p w14:paraId="491F6BD4"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31</w:t>
            </w:r>
          </w:p>
        </w:tc>
        <w:tc>
          <w:tcPr>
            <w:tcW w:w="367" w:type="pct"/>
            <w:tcBorders>
              <w:top w:val="single" w:sz="4" w:space="0" w:color="auto"/>
              <w:left w:val="nil"/>
              <w:bottom w:val="single" w:sz="4" w:space="0" w:color="auto"/>
              <w:right w:val="single" w:sz="8" w:space="0" w:color="auto"/>
            </w:tcBorders>
            <w:shd w:val="clear" w:color="auto" w:fill="auto"/>
            <w:noWrap/>
            <w:vAlign w:val="bottom"/>
            <w:hideMark/>
          </w:tcPr>
          <w:p w14:paraId="55787889"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 </w:t>
            </w:r>
          </w:p>
        </w:tc>
      </w:tr>
      <w:tr w:rsidR="006B3AF8" w:rsidRPr="006B3AF8" w14:paraId="6A3CDB9E" w14:textId="77777777" w:rsidTr="006B3AF8">
        <w:trPr>
          <w:trHeight w:val="300"/>
        </w:trPr>
        <w:tc>
          <w:tcPr>
            <w:tcW w:w="545" w:type="pct"/>
            <w:tcBorders>
              <w:top w:val="nil"/>
              <w:left w:val="single" w:sz="8" w:space="0" w:color="auto"/>
              <w:bottom w:val="single" w:sz="4" w:space="0" w:color="auto"/>
              <w:right w:val="single" w:sz="4" w:space="0" w:color="auto"/>
            </w:tcBorders>
            <w:shd w:val="clear" w:color="auto" w:fill="auto"/>
            <w:noWrap/>
            <w:vAlign w:val="bottom"/>
            <w:hideMark/>
          </w:tcPr>
          <w:p w14:paraId="7E37AE95" w14:textId="77777777" w:rsidR="006B3AF8" w:rsidRPr="006B3AF8" w:rsidRDefault="006B3AF8" w:rsidP="006B3AF8">
            <w:pPr>
              <w:spacing w:line="240" w:lineRule="auto"/>
              <w:jc w:val="center"/>
              <w:rPr>
                <w:rFonts w:eastAsia="Times New Roman"/>
                <w:b/>
                <w:bCs/>
                <w:color w:val="000000"/>
                <w:sz w:val="18"/>
                <w:szCs w:val="18"/>
              </w:rPr>
            </w:pPr>
            <w:r w:rsidRPr="006B3AF8">
              <w:rPr>
                <w:rFonts w:eastAsia="Times New Roman"/>
                <w:b/>
                <w:bCs/>
                <w:color w:val="000000"/>
                <w:sz w:val="18"/>
                <w:szCs w:val="18"/>
              </w:rPr>
              <w:t>2019</w:t>
            </w:r>
          </w:p>
        </w:tc>
        <w:tc>
          <w:tcPr>
            <w:tcW w:w="338" w:type="pct"/>
            <w:tcBorders>
              <w:top w:val="nil"/>
              <w:left w:val="nil"/>
              <w:bottom w:val="single" w:sz="4" w:space="0" w:color="auto"/>
              <w:right w:val="single" w:sz="4" w:space="0" w:color="auto"/>
            </w:tcBorders>
            <w:shd w:val="clear" w:color="auto" w:fill="auto"/>
            <w:noWrap/>
            <w:vAlign w:val="bottom"/>
            <w:hideMark/>
          </w:tcPr>
          <w:p w14:paraId="39318A7B"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24</w:t>
            </w:r>
          </w:p>
        </w:tc>
        <w:tc>
          <w:tcPr>
            <w:tcW w:w="338" w:type="pct"/>
            <w:tcBorders>
              <w:top w:val="nil"/>
              <w:left w:val="nil"/>
              <w:bottom w:val="single" w:sz="4" w:space="0" w:color="auto"/>
              <w:right w:val="single" w:sz="4" w:space="0" w:color="auto"/>
            </w:tcBorders>
            <w:shd w:val="clear" w:color="auto" w:fill="auto"/>
            <w:noWrap/>
            <w:vAlign w:val="bottom"/>
            <w:hideMark/>
          </w:tcPr>
          <w:p w14:paraId="3C9A705E"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20</w:t>
            </w:r>
          </w:p>
        </w:tc>
        <w:tc>
          <w:tcPr>
            <w:tcW w:w="338" w:type="pct"/>
            <w:tcBorders>
              <w:top w:val="nil"/>
              <w:left w:val="nil"/>
              <w:bottom w:val="single" w:sz="4" w:space="0" w:color="auto"/>
              <w:right w:val="single" w:sz="4" w:space="0" w:color="auto"/>
            </w:tcBorders>
            <w:shd w:val="clear" w:color="auto" w:fill="auto"/>
            <w:noWrap/>
            <w:vAlign w:val="bottom"/>
            <w:hideMark/>
          </w:tcPr>
          <w:p w14:paraId="0BD59E45"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16</w:t>
            </w:r>
          </w:p>
        </w:tc>
        <w:tc>
          <w:tcPr>
            <w:tcW w:w="338" w:type="pct"/>
            <w:tcBorders>
              <w:top w:val="nil"/>
              <w:left w:val="nil"/>
              <w:bottom w:val="single" w:sz="4" w:space="0" w:color="auto"/>
              <w:right w:val="single" w:sz="4" w:space="0" w:color="auto"/>
            </w:tcBorders>
            <w:shd w:val="clear" w:color="auto" w:fill="auto"/>
            <w:noWrap/>
            <w:vAlign w:val="bottom"/>
            <w:hideMark/>
          </w:tcPr>
          <w:p w14:paraId="1D25618F"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8</w:t>
            </w:r>
          </w:p>
        </w:tc>
        <w:tc>
          <w:tcPr>
            <w:tcW w:w="338" w:type="pct"/>
            <w:tcBorders>
              <w:top w:val="nil"/>
              <w:left w:val="nil"/>
              <w:bottom w:val="single" w:sz="4" w:space="0" w:color="auto"/>
              <w:right w:val="single" w:sz="4" w:space="0" w:color="auto"/>
            </w:tcBorders>
            <w:shd w:val="clear" w:color="auto" w:fill="auto"/>
            <w:noWrap/>
            <w:vAlign w:val="bottom"/>
            <w:hideMark/>
          </w:tcPr>
          <w:p w14:paraId="3E1C7009"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18</w:t>
            </w:r>
          </w:p>
        </w:tc>
        <w:tc>
          <w:tcPr>
            <w:tcW w:w="338" w:type="pct"/>
            <w:tcBorders>
              <w:top w:val="nil"/>
              <w:left w:val="nil"/>
              <w:bottom w:val="single" w:sz="4" w:space="0" w:color="auto"/>
              <w:right w:val="single" w:sz="4" w:space="0" w:color="auto"/>
            </w:tcBorders>
            <w:shd w:val="clear" w:color="auto" w:fill="auto"/>
            <w:noWrap/>
            <w:vAlign w:val="bottom"/>
            <w:hideMark/>
          </w:tcPr>
          <w:p w14:paraId="6402CEE0"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19</w:t>
            </w:r>
          </w:p>
        </w:tc>
        <w:tc>
          <w:tcPr>
            <w:tcW w:w="338" w:type="pct"/>
            <w:tcBorders>
              <w:top w:val="nil"/>
              <w:left w:val="nil"/>
              <w:bottom w:val="single" w:sz="4" w:space="0" w:color="auto"/>
              <w:right w:val="single" w:sz="4" w:space="0" w:color="auto"/>
            </w:tcBorders>
            <w:shd w:val="clear" w:color="auto" w:fill="auto"/>
            <w:noWrap/>
            <w:vAlign w:val="bottom"/>
            <w:hideMark/>
          </w:tcPr>
          <w:p w14:paraId="5AC75DC3"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18</w:t>
            </w:r>
          </w:p>
        </w:tc>
        <w:tc>
          <w:tcPr>
            <w:tcW w:w="338" w:type="pct"/>
            <w:tcBorders>
              <w:top w:val="nil"/>
              <w:left w:val="nil"/>
              <w:bottom w:val="single" w:sz="4" w:space="0" w:color="auto"/>
              <w:right w:val="single" w:sz="4" w:space="0" w:color="auto"/>
            </w:tcBorders>
            <w:shd w:val="clear" w:color="auto" w:fill="auto"/>
            <w:noWrap/>
            <w:vAlign w:val="bottom"/>
            <w:hideMark/>
          </w:tcPr>
          <w:p w14:paraId="2D64DB61"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17</w:t>
            </w:r>
          </w:p>
        </w:tc>
        <w:tc>
          <w:tcPr>
            <w:tcW w:w="338" w:type="pct"/>
            <w:tcBorders>
              <w:top w:val="nil"/>
              <w:left w:val="nil"/>
              <w:bottom w:val="single" w:sz="4" w:space="0" w:color="auto"/>
              <w:right w:val="single" w:sz="4" w:space="0" w:color="auto"/>
            </w:tcBorders>
            <w:shd w:val="clear" w:color="auto" w:fill="auto"/>
            <w:noWrap/>
            <w:vAlign w:val="bottom"/>
            <w:hideMark/>
          </w:tcPr>
          <w:p w14:paraId="1140F467"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17</w:t>
            </w:r>
          </w:p>
        </w:tc>
        <w:tc>
          <w:tcPr>
            <w:tcW w:w="338" w:type="pct"/>
            <w:tcBorders>
              <w:top w:val="nil"/>
              <w:left w:val="nil"/>
              <w:bottom w:val="single" w:sz="4" w:space="0" w:color="auto"/>
              <w:right w:val="single" w:sz="4" w:space="0" w:color="auto"/>
            </w:tcBorders>
            <w:shd w:val="clear" w:color="auto" w:fill="auto"/>
            <w:noWrap/>
            <w:vAlign w:val="bottom"/>
            <w:hideMark/>
          </w:tcPr>
          <w:p w14:paraId="03ECD6EF"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19</w:t>
            </w:r>
          </w:p>
        </w:tc>
        <w:tc>
          <w:tcPr>
            <w:tcW w:w="338" w:type="pct"/>
            <w:tcBorders>
              <w:top w:val="nil"/>
              <w:left w:val="nil"/>
              <w:bottom w:val="single" w:sz="4" w:space="0" w:color="auto"/>
              <w:right w:val="single" w:sz="4" w:space="0" w:color="auto"/>
            </w:tcBorders>
            <w:shd w:val="clear" w:color="auto" w:fill="auto"/>
            <w:noWrap/>
            <w:vAlign w:val="bottom"/>
            <w:hideMark/>
          </w:tcPr>
          <w:p w14:paraId="2FFE3530"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15</w:t>
            </w:r>
          </w:p>
        </w:tc>
        <w:tc>
          <w:tcPr>
            <w:tcW w:w="367" w:type="pct"/>
            <w:tcBorders>
              <w:top w:val="nil"/>
              <w:left w:val="nil"/>
              <w:bottom w:val="single" w:sz="4" w:space="0" w:color="auto"/>
              <w:right w:val="single" w:sz="4" w:space="0" w:color="auto"/>
            </w:tcBorders>
            <w:shd w:val="clear" w:color="auto" w:fill="auto"/>
            <w:noWrap/>
            <w:vAlign w:val="bottom"/>
            <w:hideMark/>
          </w:tcPr>
          <w:p w14:paraId="464B4C47"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31</w:t>
            </w:r>
          </w:p>
        </w:tc>
        <w:tc>
          <w:tcPr>
            <w:tcW w:w="367" w:type="pct"/>
            <w:tcBorders>
              <w:top w:val="nil"/>
              <w:left w:val="nil"/>
              <w:bottom w:val="single" w:sz="4" w:space="0" w:color="auto"/>
              <w:right w:val="single" w:sz="8" w:space="0" w:color="auto"/>
            </w:tcBorders>
            <w:shd w:val="clear" w:color="auto" w:fill="auto"/>
            <w:noWrap/>
            <w:vAlign w:val="bottom"/>
            <w:hideMark/>
          </w:tcPr>
          <w:p w14:paraId="51BA1177"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 </w:t>
            </w:r>
          </w:p>
        </w:tc>
      </w:tr>
      <w:tr w:rsidR="006B3AF8" w:rsidRPr="006B3AF8" w14:paraId="2C2DCDEB" w14:textId="77777777" w:rsidTr="006B3AF8">
        <w:trPr>
          <w:trHeight w:val="300"/>
        </w:trPr>
        <w:tc>
          <w:tcPr>
            <w:tcW w:w="545" w:type="pct"/>
            <w:tcBorders>
              <w:top w:val="nil"/>
              <w:left w:val="single" w:sz="8" w:space="0" w:color="auto"/>
              <w:bottom w:val="single" w:sz="4" w:space="0" w:color="auto"/>
              <w:right w:val="single" w:sz="4" w:space="0" w:color="auto"/>
            </w:tcBorders>
            <w:shd w:val="clear" w:color="auto" w:fill="auto"/>
            <w:noWrap/>
            <w:vAlign w:val="bottom"/>
            <w:hideMark/>
          </w:tcPr>
          <w:p w14:paraId="3BC230FD" w14:textId="77777777" w:rsidR="006B3AF8" w:rsidRPr="006B3AF8" w:rsidRDefault="006B3AF8" w:rsidP="006B3AF8">
            <w:pPr>
              <w:spacing w:line="240" w:lineRule="auto"/>
              <w:jc w:val="center"/>
              <w:rPr>
                <w:rFonts w:eastAsia="Times New Roman"/>
                <w:b/>
                <w:bCs/>
                <w:color w:val="000000"/>
                <w:sz w:val="18"/>
                <w:szCs w:val="18"/>
              </w:rPr>
            </w:pPr>
            <w:r w:rsidRPr="006B3AF8">
              <w:rPr>
                <w:rFonts w:eastAsia="Times New Roman"/>
                <w:b/>
                <w:bCs/>
                <w:color w:val="000000"/>
                <w:sz w:val="18"/>
                <w:szCs w:val="18"/>
              </w:rPr>
              <w:t>2020</w:t>
            </w:r>
          </w:p>
        </w:tc>
        <w:tc>
          <w:tcPr>
            <w:tcW w:w="338" w:type="pct"/>
            <w:tcBorders>
              <w:top w:val="nil"/>
              <w:left w:val="nil"/>
              <w:bottom w:val="single" w:sz="4" w:space="0" w:color="auto"/>
              <w:right w:val="single" w:sz="4" w:space="0" w:color="auto"/>
            </w:tcBorders>
            <w:shd w:val="clear" w:color="auto" w:fill="auto"/>
            <w:noWrap/>
            <w:vAlign w:val="bottom"/>
            <w:hideMark/>
          </w:tcPr>
          <w:p w14:paraId="23DE25AA"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24</w:t>
            </w:r>
          </w:p>
        </w:tc>
        <w:tc>
          <w:tcPr>
            <w:tcW w:w="338" w:type="pct"/>
            <w:tcBorders>
              <w:top w:val="nil"/>
              <w:left w:val="nil"/>
              <w:bottom w:val="single" w:sz="4" w:space="0" w:color="auto"/>
              <w:right w:val="single" w:sz="4" w:space="0" w:color="auto"/>
            </w:tcBorders>
            <w:shd w:val="clear" w:color="auto" w:fill="auto"/>
            <w:noWrap/>
            <w:vAlign w:val="bottom"/>
            <w:hideMark/>
          </w:tcPr>
          <w:p w14:paraId="1C57B6BD"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20</w:t>
            </w:r>
          </w:p>
        </w:tc>
        <w:tc>
          <w:tcPr>
            <w:tcW w:w="338" w:type="pct"/>
            <w:tcBorders>
              <w:top w:val="nil"/>
              <w:left w:val="nil"/>
              <w:bottom w:val="single" w:sz="4" w:space="0" w:color="auto"/>
              <w:right w:val="single" w:sz="4" w:space="0" w:color="auto"/>
            </w:tcBorders>
            <w:shd w:val="clear" w:color="auto" w:fill="auto"/>
            <w:noWrap/>
            <w:vAlign w:val="bottom"/>
            <w:hideMark/>
          </w:tcPr>
          <w:p w14:paraId="6C0A2B2D"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16</w:t>
            </w:r>
          </w:p>
        </w:tc>
        <w:tc>
          <w:tcPr>
            <w:tcW w:w="338" w:type="pct"/>
            <w:tcBorders>
              <w:top w:val="nil"/>
              <w:left w:val="nil"/>
              <w:bottom w:val="single" w:sz="4" w:space="0" w:color="auto"/>
              <w:right w:val="single" w:sz="4" w:space="0" w:color="auto"/>
            </w:tcBorders>
            <w:shd w:val="clear" w:color="auto" w:fill="auto"/>
            <w:noWrap/>
            <w:vAlign w:val="bottom"/>
            <w:hideMark/>
          </w:tcPr>
          <w:p w14:paraId="5D27583B"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8</w:t>
            </w:r>
          </w:p>
        </w:tc>
        <w:tc>
          <w:tcPr>
            <w:tcW w:w="338" w:type="pct"/>
            <w:tcBorders>
              <w:top w:val="nil"/>
              <w:left w:val="nil"/>
              <w:bottom w:val="single" w:sz="4" w:space="0" w:color="auto"/>
              <w:right w:val="single" w:sz="4" w:space="0" w:color="auto"/>
            </w:tcBorders>
            <w:shd w:val="clear" w:color="auto" w:fill="auto"/>
            <w:noWrap/>
            <w:vAlign w:val="bottom"/>
            <w:hideMark/>
          </w:tcPr>
          <w:p w14:paraId="4970A514"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18</w:t>
            </w:r>
          </w:p>
        </w:tc>
        <w:tc>
          <w:tcPr>
            <w:tcW w:w="338" w:type="pct"/>
            <w:tcBorders>
              <w:top w:val="nil"/>
              <w:left w:val="nil"/>
              <w:bottom w:val="single" w:sz="4" w:space="0" w:color="auto"/>
              <w:right w:val="single" w:sz="4" w:space="0" w:color="auto"/>
            </w:tcBorders>
            <w:shd w:val="clear" w:color="auto" w:fill="auto"/>
            <w:noWrap/>
            <w:vAlign w:val="bottom"/>
            <w:hideMark/>
          </w:tcPr>
          <w:p w14:paraId="0179BB59"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19</w:t>
            </w:r>
          </w:p>
        </w:tc>
        <w:tc>
          <w:tcPr>
            <w:tcW w:w="338" w:type="pct"/>
            <w:tcBorders>
              <w:top w:val="nil"/>
              <w:left w:val="nil"/>
              <w:bottom w:val="single" w:sz="4" w:space="0" w:color="auto"/>
              <w:right w:val="single" w:sz="4" w:space="0" w:color="auto"/>
            </w:tcBorders>
            <w:shd w:val="clear" w:color="auto" w:fill="auto"/>
            <w:noWrap/>
            <w:vAlign w:val="bottom"/>
            <w:hideMark/>
          </w:tcPr>
          <w:p w14:paraId="3614F8F5"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18</w:t>
            </w:r>
          </w:p>
        </w:tc>
        <w:tc>
          <w:tcPr>
            <w:tcW w:w="338" w:type="pct"/>
            <w:tcBorders>
              <w:top w:val="nil"/>
              <w:left w:val="nil"/>
              <w:bottom w:val="single" w:sz="4" w:space="0" w:color="auto"/>
              <w:right w:val="single" w:sz="4" w:space="0" w:color="auto"/>
            </w:tcBorders>
            <w:shd w:val="clear" w:color="auto" w:fill="auto"/>
            <w:noWrap/>
            <w:vAlign w:val="bottom"/>
            <w:hideMark/>
          </w:tcPr>
          <w:p w14:paraId="5D9FAE9D"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17</w:t>
            </w:r>
          </w:p>
        </w:tc>
        <w:tc>
          <w:tcPr>
            <w:tcW w:w="338" w:type="pct"/>
            <w:tcBorders>
              <w:top w:val="nil"/>
              <w:left w:val="nil"/>
              <w:bottom w:val="single" w:sz="4" w:space="0" w:color="auto"/>
              <w:right w:val="single" w:sz="4" w:space="0" w:color="auto"/>
            </w:tcBorders>
            <w:shd w:val="clear" w:color="auto" w:fill="auto"/>
            <w:noWrap/>
            <w:vAlign w:val="bottom"/>
            <w:hideMark/>
          </w:tcPr>
          <w:p w14:paraId="51FA99A5"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17</w:t>
            </w:r>
          </w:p>
        </w:tc>
        <w:tc>
          <w:tcPr>
            <w:tcW w:w="338" w:type="pct"/>
            <w:tcBorders>
              <w:top w:val="nil"/>
              <w:left w:val="nil"/>
              <w:bottom w:val="single" w:sz="4" w:space="0" w:color="auto"/>
              <w:right w:val="single" w:sz="4" w:space="0" w:color="auto"/>
            </w:tcBorders>
            <w:shd w:val="clear" w:color="auto" w:fill="auto"/>
            <w:noWrap/>
            <w:vAlign w:val="bottom"/>
            <w:hideMark/>
          </w:tcPr>
          <w:p w14:paraId="15E53C44"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19</w:t>
            </w:r>
          </w:p>
        </w:tc>
        <w:tc>
          <w:tcPr>
            <w:tcW w:w="338" w:type="pct"/>
            <w:tcBorders>
              <w:top w:val="nil"/>
              <w:left w:val="nil"/>
              <w:bottom w:val="single" w:sz="4" w:space="0" w:color="auto"/>
              <w:right w:val="single" w:sz="4" w:space="0" w:color="auto"/>
            </w:tcBorders>
            <w:shd w:val="clear" w:color="auto" w:fill="auto"/>
            <w:noWrap/>
            <w:vAlign w:val="bottom"/>
            <w:hideMark/>
          </w:tcPr>
          <w:p w14:paraId="1645B0B5"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15</w:t>
            </w:r>
          </w:p>
        </w:tc>
        <w:tc>
          <w:tcPr>
            <w:tcW w:w="367" w:type="pct"/>
            <w:tcBorders>
              <w:top w:val="nil"/>
              <w:left w:val="nil"/>
              <w:bottom w:val="single" w:sz="4" w:space="0" w:color="auto"/>
              <w:right w:val="single" w:sz="4" w:space="0" w:color="auto"/>
            </w:tcBorders>
            <w:shd w:val="clear" w:color="auto" w:fill="auto"/>
            <w:noWrap/>
            <w:vAlign w:val="bottom"/>
            <w:hideMark/>
          </w:tcPr>
          <w:p w14:paraId="0A98C57B"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31</w:t>
            </w:r>
          </w:p>
        </w:tc>
        <w:tc>
          <w:tcPr>
            <w:tcW w:w="367" w:type="pct"/>
            <w:tcBorders>
              <w:top w:val="nil"/>
              <w:left w:val="nil"/>
              <w:bottom w:val="single" w:sz="4" w:space="0" w:color="auto"/>
              <w:right w:val="single" w:sz="8" w:space="0" w:color="auto"/>
            </w:tcBorders>
            <w:shd w:val="clear" w:color="auto" w:fill="auto"/>
            <w:noWrap/>
            <w:vAlign w:val="bottom"/>
            <w:hideMark/>
          </w:tcPr>
          <w:p w14:paraId="21DCBC3A"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 </w:t>
            </w:r>
          </w:p>
        </w:tc>
      </w:tr>
      <w:tr w:rsidR="006B3AF8" w:rsidRPr="006B3AF8" w14:paraId="647B13A5" w14:textId="77777777" w:rsidTr="006B3AF8">
        <w:trPr>
          <w:trHeight w:val="315"/>
        </w:trPr>
        <w:tc>
          <w:tcPr>
            <w:tcW w:w="545" w:type="pct"/>
            <w:tcBorders>
              <w:top w:val="nil"/>
              <w:left w:val="single" w:sz="8" w:space="0" w:color="auto"/>
              <w:bottom w:val="single" w:sz="8" w:space="0" w:color="auto"/>
              <w:right w:val="single" w:sz="4" w:space="0" w:color="auto"/>
            </w:tcBorders>
            <w:shd w:val="clear" w:color="auto" w:fill="auto"/>
            <w:noWrap/>
            <w:vAlign w:val="bottom"/>
            <w:hideMark/>
          </w:tcPr>
          <w:p w14:paraId="744189D5" w14:textId="77777777" w:rsidR="006B3AF8" w:rsidRPr="006B3AF8" w:rsidRDefault="006B3AF8" w:rsidP="006B3AF8">
            <w:pPr>
              <w:spacing w:line="240" w:lineRule="auto"/>
              <w:jc w:val="center"/>
              <w:rPr>
                <w:rFonts w:eastAsia="Times New Roman"/>
                <w:b/>
                <w:bCs/>
                <w:color w:val="000000"/>
                <w:sz w:val="18"/>
                <w:szCs w:val="18"/>
              </w:rPr>
            </w:pPr>
            <w:r w:rsidRPr="006B3AF8">
              <w:rPr>
                <w:rFonts w:eastAsia="Times New Roman"/>
                <w:b/>
                <w:bCs/>
                <w:color w:val="000000"/>
                <w:sz w:val="18"/>
                <w:szCs w:val="18"/>
              </w:rPr>
              <w:t>2021</w:t>
            </w:r>
          </w:p>
        </w:tc>
        <w:tc>
          <w:tcPr>
            <w:tcW w:w="338" w:type="pct"/>
            <w:tcBorders>
              <w:top w:val="nil"/>
              <w:left w:val="nil"/>
              <w:bottom w:val="single" w:sz="8" w:space="0" w:color="auto"/>
              <w:right w:val="single" w:sz="4" w:space="0" w:color="auto"/>
            </w:tcBorders>
            <w:shd w:val="clear" w:color="auto" w:fill="auto"/>
            <w:noWrap/>
            <w:vAlign w:val="bottom"/>
            <w:hideMark/>
          </w:tcPr>
          <w:p w14:paraId="1151ABF0"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24</w:t>
            </w:r>
          </w:p>
        </w:tc>
        <w:tc>
          <w:tcPr>
            <w:tcW w:w="338" w:type="pct"/>
            <w:tcBorders>
              <w:top w:val="nil"/>
              <w:left w:val="nil"/>
              <w:bottom w:val="single" w:sz="8" w:space="0" w:color="auto"/>
              <w:right w:val="single" w:sz="4" w:space="0" w:color="auto"/>
            </w:tcBorders>
            <w:shd w:val="clear" w:color="auto" w:fill="auto"/>
            <w:noWrap/>
            <w:vAlign w:val="bottom"/>
            <w:hideMark/>
          </w:tcPr>
          <w:p w14:paraId="053DDDE6"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20</w:t>
            </w:r>
          </w:p>
        </w:tc>
        <w:tc>
          <w:tcPr>
            <w:tcW w:w="338" w:type="pct"/>
            <w:tcBorders>
              <w:top w:val="nil"/>
              <w:left w:val="nil"/>
              <w:bottom w:val="single" w:sz="8" w:space="0" w:color="auto"/>
              <w:right w:val="single" w:sz="4" w:space="0" w:color="auto"/>
            </w:tcBorders>
            <w:shd w:val="clear" w:color="auto" w:fill="auto"/>
            <w:noWrap/>
            <w:vAlign w:val="bottom"/>
            <w:hideMark/>
          </w:tcPr>
          <w:p w14:paraId="31766D83"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16</w:t>
            </w:r>
          </w:p>
        </w:tc>
        <w:tc>
          <w:tcPr>
            <w:tcW w:w="338" w:type="pct"/>
            <w:tcBorders>
              <w:top w:val="nil"/>
              <w:left w:val="nil"/>
              <w:bottom w:val="single" w:sz="8" w:space="0" w:color="auto"/>
              <w:right w:val="single" w:sz="4" w:space="0" w:color="auto"/>
            </w:tcBorders>
            <w:shd w:val="clear" w:color="auto" w:fill="auto"/>
            <w:noWrap/>
            <w:vAlign w:val="bottom"/>
            <w:hideMark/>
          </w:tcPr>
          <w:p w14:paraId="275413D5"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8</w:t>
            </w:r>
          </w:p>
        </w:tc>
        <w:tc>
          <w:tcPr>
            <w:tcW w:w="338" w:type="pct"/>
            <w:tcBorders>
              <w:top w:val="nil"/>
              <w:left w:val="nil"/>
              <w:bottom w:val="single" w:sz="8" w:space="0" w:color="auto"/>
              <w:right w:val="single" w:sz="4" w:space="0" w:color="auto"/>
            </w:tcBorders>
            <w:shd w:val="clear" w:color="auto" w:fill="auto"/>
            <w:noWrap/>
            <w:vAlign w:val="bottom"/>
            <w:hideMark/>
          </w:tcPr>
          <w:p w14:paraId="5F8992AA"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18</w:t>
            </w:r>
          </w:p>
        </w:tc>
        <w:tc>
          <w:tcPr>
            <w:tcW w:w="338" w:type="pct"/>
            <w:tcBorders>
              <w:top w:val="nil"/>
              <w:left w:val="nil"/>
              <w:bottom w:val="single" w:sz="8" w:space="0" w:color="auto"/>
              <w:right w:val="single" w:sz="4" w:space="0" w:color="auto"/>
            </w:tcBorders>
            <w:shd w:val="clear" w:color="auto" w:fill="auto"/>
            <w:noWrap/>
            <w:vAlign w:val="bottom"/>
            <w:hideMark/>
          </w:tcPr>
          <w:p w14:paraId="3BCC7E1E"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19</w:t>
            </w:r>
          </w:p>
        </w:tc>
        <w:tc>
          <w:tcPr>
            <w:tcW w:w="338" w:type="pct"/>
            <w:tcBorders>
              <w:top w:val="nil"/>
              <w:left w:val="nil"/>
              <w:bottom w:val="single" w:sz="8" w:space="0" w:color="auto"/>
              <w:right w:val="single" w:sz="4" w:space="0" w:color="auto"/>
            </w:tcBorders>
            <w:shd w:val="clear" w:color="auto" w:fill="auto"/>
            <w:noWrap/>
            <w:vAlign w:val="bottom"/>
            <w:hideMark/>
          </w:tcPr>
          <w:p w14:paraId="2F0F1021"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18</w:t>
            </w:r>
          </w:p>
        </w:tc>
        <w:tc>
          <w:tcPr>
            <w:tcW w:w="338" w:type="pct"/>
            <w:tcBorders>
              <w:top w:val="nil"/>
              <w:left w:val="nil"/>
              <w:bottom w:val="single" w:sz="8" w:space="0" w:color="auto"/>
              <w:right w:val="single" w:sz="4" w:space="0" w:color="auto"/>
            </w:tcBorders>
            <w:shd w:val="clear" w:color="auto" w:fill="auto"/>
            <w:noWrap/>
            <w:vAlign w:val="bottom"/>
            <w:hideMark/>
          </w:tcPr>
          <w:p w14:paraId="6FEA838C"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17</w:t>
            </w:r>
          </w:p>
        </w:tc>
        <w:tc>
          <w:tcPr>
            <w:tcW w:w="338" w:type="pct"/>
            <w:tcBorders>
              <w:top w:val="nil"/>
              <w:left w:val="nil"/>
              <w:bottom w:val="single" w:sz="8" w:space="0" w:color="auto"/>
              <w:right w:val="single" w:sz="4" w:space="0" w:color="auto"/>
            </w:tcBorders>
            <w:shd w:val="clear" w:color="auto" w:fill="auto"/>
            <w:noWrap/>
            <w:vAlign w:val="bottom"/>
            <w:hideMark/>
          </w:tcPr>
          <w:p w14:paraId="12C58F98"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17</w:t>
            </w:r>
          </w:p>
        </w:tc>
        <w:tc>
          <w:tcPr>
            <w:tcW w:w="338" w:type="pct"/>
            <w:tcBorders>
              <w:top w:val="nil"/>
              <w:left w:val="nil"/>
              <w:bottom w:val="single" w:sz="8" w:space="0" w:color="auto"/>
              <w:right w:val="single" w:sz="4" w:space="0" w:color="auto"/>
            </w:tcBorders>
            <w:shd w:val="clear" w:color="auto" w:fill="auto"/>
            <w:noWrap/>
            <w:vAlign w:val="bottom"/>
            <w:hideMark/>
          </w:tcPr>
          <w:p w14:paraId="402265E7"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19</w:t>
            </w:r>
          </w:p>
        </w:tc>
        <w:tc>
          <w:tcPr>
            <w:tcW w:w="338" w:type="pct"/>
            <w:tcBorders>
              <w:top w:val="nil"/>
              <w:left w:val="nil"/>
              <w:bottom w:val="single" w:sz="8" w:space="0" w:color="auto"/>
              <w:right w:val="single" w:sz="4" w:space="0" w:color="auto"/>
            </w:tcBorders>
            <w:shd w:val="clear" w:color="auto" w:fill="auto"/>
            <w:noWrap/>
            <w:vAlign w:val="bottom"/>
            <w:hideMark/>
          </w:tcPr>
          <w:p w14:paraId="02AC24CA"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15</w:t>
            </w:r>
          </w:p>
        </w:tc>
        <w:tc>
          <w:tcPr>
            <w:tcW w:w="367" w:type="pct"/>
            <w:tcBorders>
              <w:top w:val="nil"/>
              <w:left w:val="nil"/>
              <w:bottom w:val="single" w:sz="8" w:space="0" w:color="auto"/>
              <w:right w:val="single" w:sz="4" w:space="0" w:color="auto"/>
            </w:tcBorders>
            <w:shd w:val="clear" w:color="auto" w:fill="auto"/>
            <w:noWrap/>
            <w:vAlign w:val="bottom"/>
            <w:hideMark/>
          </w:tcPr>
          <w:p w14:paraId="210C1301"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31</w:t>
            </w:r>
          </w:p>
        </w:tc>
        <w:tc>
          <w:tcPr>
            <w:tcW w:w="367" w:type="pct"/>
            <w:tcBorders>
              <w:top w:val="nil"/>
              <w:left w:val="nil"/>
              <w:bottom w:val="single" w:sz="8" w:space="0" w:color="auto"/>
              <w:right w:val="single" w:sz="8" w:space="0" w:color="auto"/>
            </w:tcBorders>
            <w:shd w:val="clear" w:color="auto" w:fill="auto"/>
            <w:noWrap/>
            <w:vAlign w:val="bottom"/>
            <w:hideMark/>
          </w:tcPr>
          <w:p w14:paraId="6741DAFD"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 </w:t>
            </w:r>
          </w:p>
        </w:tc>
      </w:tr>
      <w:tr w:rsidR="006B3AF8" w:rsidRPr="006B3AF8" w14:paraId="586C5176" w14:textId="77777777" w:rsidTr="006B3AF8">
        <w:trPr>
          <w:trHeight w:val="300"/>
        </w:trPr>
        <w:tc>
          <w:tcPr>
            <w:tcW w:w="545" w:type="pct"/>
            <w:tcBorders>
              <w:top w:val="nil"/>
              <w:left w:val="single" w:sz="8" w:space="0" w:color="auto"/>
              <w:bottom w:val="single" w:sz="4" w:space="0" w:color="auto"/>
              <w:right w:val="single" w:sz="4" w:space="0" w:color="auto"/>
            </w:tcBorders>
            <w:shd w:val="clear" w:color="auto" w:fill="auto"/>
            <w:noWrap/>
            <w:vAlign w:val="bottom"/>
            <w:hideMark/>
          </w:tcPr>
          <w:p w14:paraId="60AD84D2"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c>
          <w:tcPr>
            <w:tcW w:w="338" w:type="pct"/>
            <w:tcBorders>
              <w:top w:val="nil"/>
              <w:left w:val="nil"/>
              <w:bottom w:val="single" w:sz="4" w:space="0" w:color="auto"/>
              <w:right w:val="single" w:sz="4" w:space="0" w:color="auto"/>
            </w:tcBorders>
            <w:shd w:val="clear" w:color="auto" w:fill="auto"/>
            <w:noWrap/>
            <w:vAlign w:val="bottom"/>
            <w:hideMark/>
          </w:tcPr>
          <w:p w14:paraId="7BCD4AFF"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 </w:t>
            </w:r>
          </w:p>
        </w:tc>
        <w:tc>
          <w:tcPr>
            <w:tcW w:w="338" w:type="pct"/>
            <w:tcBorders>
              <w:top w:val="nil"/>
              <w:left w:val="nil"/>
              <w:bottom w:val="single" w:sz="4" w:space="0" w:color="auto"/>
              <w:right w:val="single" w:sz="4" w:space="0" w:color="auto"/>
            </w:tcBorders>
            <w:shd w:val="clear" w:color="auto" w:fill="auto"/>
            <w:noWrap/>
            <w:vAlign w:val="bottom"/>
            <w:hideMark/>
          </w:tcPr>
          <w:p w14:paraId="0DC30942"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c>
          <w:tcPr>
            <w:tcW w:w="338" w:type="pct"/>
            <w:tcBorders>
              <w:top w:val="nil"/>
              <w:left w:val="nil"/>
              <w:bottom w:val="single" w:sz="4" w:space="0" w:color="auto"/>
              <w:right w:val="single" w:sz="4" w:space="0" w:color="auto"/>
            </w:tcBorders>
            <w:shd w:val="clear" w:color="auto" w:fill="auto"/>
            <w:noWrap/>
            <w:vAlign w:val="bottom"/>
            <w:hideMark/>
          </w:tcPr>
          <w:p w14:paraId="0E46DCC1"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c>
          <w:tcPr>
            <w:tcW w:w="338" w:type="pct"/>
            <w:tcBorders>
              <w:top w:val="nil"/>
              <w:left w:val="nil"/>
              <w:bottom w:val="single" w:sz="4" w:space="0" w:color="auto"/>
              <w:right w:val="single" w:sz="4" w:space="0" w:color="auto"/>
            </w:tcBorders>
            <w:shd w:val="clear" w:color="auto" w:fill="auto"/>
            <w:noWrap/>
            <w:vAlign w:val="bottom"/>
            <w:hideMark/>
          </w:tcPr>
          <w:p w14:paraId="4F8F9F4B"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c>
          <w:tcPr>
            <w:tcW w:w="338" w:type="pct"/>
            <w:tcBorders>
              <w:top w:val="nil"/>
              <w:left w:val="nil"/>
              <w:bottom w:val="single" w:sz="4" w:space="0" w:color="auto"/>
              <w:right w:val="single" w:sz="4" w:space="0" w:color="auto"/>
            </w:tcBorders>
            <w:shd w:val="clear" w:color="auto" w:fill="auto"/>
            <w:noWrap/>
            <w:vAlign w:val="bottom"/>
            <w:hideMark/>
          </w:tcPr>
          <w:p w14:paraId="53DEEF84"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c>
          <w:tcPr>
            <w:tcW w:w="338" w:type="pct"/>
            <w:tcBorders>
              <w:top w:val="nil"/>
              <w:left w:val="nil"/>
              <w:bottom w:val="single" w:sz="4" w:space="0" w:color="auto"/>
              <w:right w:val="single" w:sz="4" w:space="0" w:color="auto"/>
            </w:tcBorders>
            <w:shd w:val="clear" w:color="auto" w:fill="auto"/>
            <w:noWrap/>
            <w:vAlign w:val="bottom"/>
            <w:hideMark/>
          </w:tcPr>
          <w:p w14:paraId="2A976AAE"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c>
          <w:tcPr>
            <w:tcW w:w="338" w:type="pct"/>
            <w:tcBorders>
              <w:top w:val="nil"/>
              <w:left w:val="nil"/>
              <w:bottom w:val="single" w:sz="4" w:space="0" w:color="auto"/>
              <w:right w:val="single" w:sz="4" w:space="0" w:color="auto"/>
            </w:tcBorders>
            <w:shd w:val="clear" w:color="auto" w:fill="auto"/>
            <w:noWrap/>
            <w:vAlign w:val="bottom"/>
            <w:hideMark/>
          </w:tcPr>
          <w:p w14:paraId="0DE452E1"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c>
          <w:tcPr>
            <w:tcW w:w="338" w:type="pct"/>
            <w:tcBorders>
              <w:top w:val="nil"/>
              <w:left w:val="nil"/>
              <w:bottom w:val="single" w:sz="4" w:space="0" w:color="auto"/>
              <w:right w:val="single" w:sz="4" w:space="0" w:color="auto"/>
            </w:tcBorders>
            <w:shd w:val="clear" w:color="auto" w:fill="auto"/>
            <w:noWrap/>
            <w:vAlign w:val="bottom"/>
            <w:hideMark/>
          </w:tcPr>
          <w:p w14:paraId="0B4C4806"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c>
          <w:tcPr>
            <w:tcW w:w="338" w:type="pct"/>
            <w:tcBorders>
              <w:top w:val="nil"/>
              <w:left w:val="nil"/>
              <w:bottom w:val="single" w:sz="4" w:space="0" w:color="auto"/>
              <w:right w:val="single" w:sz="4" w:space="0" w:color="auto"/>
            </w:tcBorders>
            <w:shd w:val="clear" w:color="auto" w:fill="auto"/>
            <w:noWrap/>
            <w:vAlign w:val="bottom"/>
            <w:hideMark/>
          </w:tcPr>
          <w:p w14:paraId="0873D032"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c>
          <w:tcPr>
            <w:tcW w:w="338" w:type="pct"/>
            <w:tcBorders>
              <w:top w:val="nil"/>
              <w:left w:val="nil"/>
              <w:bottom w:val="single" w:sz="4" w:space="0" w:color="auto"/>
              <w:right w:val="single" w:sz="4" w:space="0" w:color="auto"/>
            </w:tcBorders>
            <w:shd w:val="clear" w:color="auto" w:fill="auto"/>
            <w:noWrap/>
            <w:vAlign w:val="bottom"/>
            <w:hideMark/>
          </w:tcPr>
          <w:p w14:paraId="5E06C29D"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c>
          <w:tcPr>
            <w:tcW w:w="338" w:type="pct"/>
            <w:tcBorders>
              <w:top w:val="nil"/>
              <w:left w:val="nil"/>
              <w:bottom w:val="single" w:sz="4" w:space="0" w:color="auto"/>
              <w:right w:val="single" w:sz="4" w:space="0" w:color="auto"/>
            </w:tcBorders>
            <w:shd w:val="clear" w:color="auto" w:fill="auto"/>
            <w:noWrap/>
            <w:vAlign w:val="bottom"/>
            <w:hideMark/>
          </w:tcPr>
          <w:p w14:paraId="4464E092"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c>
          <w:tcPr>
            <w:tcW w:w="367" w:type="pct"/>
            <w:tcBorders>
              <w:top w:val="nil"/>
              <w:left w:val="nil"/>
              <w:bottom w:val="single" w:sz="4" w:space="0" w:color="auto"/>
              <w:right w:val="single" w:sz="4" w:space="0" w:color="auto"/>
            </w:tcBorders>
            <w:shd w:val="clear" w:color="auto" w:fill="auto"/>
            <w:noWrap/>
            <w:vAlign w:val="bottom"/>
            <w:hideMark/>
          </w:tcPr>
          <w:p w14:paraId="6D080B37"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c>
          <w:tcPr>
            <w:tcW w:w="367" w:type="pct"/>
            <w:tcBorders>
              <w:top w:val="nil"/>
              <w:left w:val="nil"/>
              <w:bottom w:val="single" w:sz="4" w:space="0" w:color="auto"/>
              <w:right w:val="single" w:sz="8" w:space="0" w:color="auto"/>
            </w:tcBorders>
            <w:shd w:val="clear" w:color="auto" w:fill="auto"/>
            <w:noWrap/>
            <w:vAlign w:val="bottom"/>
            <w:hideMark/>
          </w:tcPr>
          <w:p w14:paraId="68A33670"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r>
      <w:tr w:rsidR="006B3AF8" w:rsidRPr="006B3AF8" w14:paraId="301E9329" w14:textId="77777777" w:rsidTr="006B3AF8">
        <w:trPr>
          <w:trHeight w:val="300"/>
        </w:trPr>
        <w:tc>
          <w:tcPr>
            <w:tcW w:w="545" w:type="pct"/>
            <w:tcBorders>
              <w:top w:val="nil"/>
              <w:left w:val="single" w:sz="8" w:space="0" w:color="auto"/>
              <w:bottom w:val="nil"/>
              <w:right w:val="single" w:sz="4" w:space="0" w:color="auto"/>
            </w:tcBorders>
            <w:shd w:val="clear" w:color="auto" w:fill="auto"/>
            <w:noWrap/>
            <w:vAlign w:val="bottom"/>
            <w:hideMark/>
          </w:tcPr>
          <w:p w14:paraId="4E7DEF7D" w14:textId="77777777" w:rsidR="006B3AF8" w:rsidRPr="006B3AF8" w:rsidRDefault="006B3AF8" w:rsidP="006B3AF8">
            <w:pPr>
              <w:spacing w:line="240" w:lineRule="auto"/>
              <w:rPr>
                <w:rFonts w:eastAsia="Times New Roman"/>
                <w:b/>
                <w:bCs/>
                <w:color w:val="000000"/>
                <w:sz w:val="18"/>
                <w:szCs w:val="18"/>
              </w:rPr>
            </w:pPr>
            <w:r w:rsidRPr="006B3AF8">
              <w:rPr>
                <w:rFonts w:eastAsia="Times New Roman"/>
                <w:b/>
                <w:bCs/>
                <w:color w:val="000000"/>
                <w:sz w:val="18"/>
                <w:szCs w:val="18"/>
              </w:rPr>
              <w:t>Cost/kW-month</w:t>
            </w:r>
          </w:p>
        </w:tc>
        <w:tc>
          <w:tcPr>
            <w:tcW w:w="338" w:type="pct"/>
            <w:tcBorders>
              <w:top w:val="nil"/>
              <w:left w:val="nil"/>
              <w:bottom w:val="nil"/>
              <w:right w:val="single" w:sz="4" w:space="0" w:color="auto"/>
            </w:tcBorders>
            <w:shd w:val="clear" w:color="auto" w:fill="auto"/>
            <w:noWrap/>
            <w:vAlign w:val="bottom"/>
            <w:hideMark/>
          </w:tcPr>
          <w:p w14:paraId="50595D29"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 </w:t>
            </w:r>
          </w:p>
        </w:tc>
        <w:tc>
          <w:tcPr>
            <w:tcW w:w="338" w:type="pct"/>
            <w:tcBorders>
              <w:top w:val="nil"/>
              <w:left w:val="nil"/>
              <w:bottom w:val="nil"/>
              <w:right w:val="single" w:sz="4" w:space="0" w:color="auto"/>
            </w:tcBorders>
            <w:shd w:val="clear" w:color="auto" w:fill="auto"/>
            <w:noWrap/>
            <w:vAlign w:val="bottom"/>
            <w:hideMark/>
          </w:tcPr>
          <w:p w14:paraId="0F57C411"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c>
          <w:tcPr>
            <w:tcW w:w="338" w:type="pct"/>
            <w:tcBorders>
              <w:top w:val="nil"/>
              <w:left w:val="nil"/>
              <w:bottom w:val="nil"/>
              <w:right w:val="single" w:sz="4" w:space="0" w:color="auto"/>
            </w:tcBorders>
            <w:shd w:val="clear" w:color="auto" w:fill="auto"/>
            <w:noWrap/>
            <w:vAlign w:val="bottom"/>
            <w:hideMark/>
          </w:tcPr>
          <w:p w14:paraId="35096F4F"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c>
          <w:tcPr>
            <w:tcW w:w="338" w:type="pct"/>
            <w:tcBorders>
              <w:top w:val="nil"/>
              <w:left w:val="nil"/>
              <w:bottom w:val="nil"/>
              <w:right w:val="single" w:sz="4" w:space="0" w:color="auto"/>
            </w:tcBorders>
            <w:shd w:val="clear" w:color="auto" w:fill="auto"/>
            <w:noWrap/>
            <w:vAlign w:val="bottom"/>
            <w:hideMark/>
          </w:tcPr>
          <w:p w14:paraId="45FFE6D7"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c>
          <w:tcPr>
            <w:tcW w:w="338" w:type="pct"/>
            <w:tcBorders>
              <w:top w:val="nil"/>
              <w:left w:val="nil"/>
              <w:bottom w:val="nil"/>
              <w:right w:val="single" w:sz="4" w:space="0" w:color="auto"/>
            </w:tcBorders>
            <w:shd w:val="clear" w:color="auto" w:fill="auto"/>
            <w:noWrap/>
            <w:vAlign w:val="bottom"/>
            <w:hideMark/>
          </w:tcPr>
          <w:p w14:paraId="0547A857"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c>
          <w:tcPr>
            <w:tcW w:w="338" w:type="pct"/>
            <w:tcBorders>
              <w:top w:val="nil"/>
              <w:left w:val="nil"/>
              <w:bottom w:val="nil"/>
              <w:right w:val="single" w:sz="4" w:space="0" w:color="auto"/>
            </w:tcBorders>
            <w:shd w:val="clear" w:color="auto" w:fill="auto"/>
            <w:noWrap/>
            <w:vAlign w:val="bottom"/>
            <w:hideMark/>
          </w:tcPr>
          <w:p w14:paraId="2911CA1A"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c>
          <w:tcPr>
            <w:tcW w:w="338" w:type="pct"/>
            <w:tcBorders>
              <w:top w:val="nil"/>
              <w:left w:val="nil"/>
              <w:bottom w:val="nil"/>
              <w:right w:val="single" w:sz="4" w:space="0" w:color="auto"/>
            </w:tcBorders>
            <w:shd w:val="clear" w:color="auto" w:fill="auto"/>
            <w:noWrap/>
            <w:vAlign w:val="bottom"/>
            <w:hideMark/>
          </w:tcPr>
          <w:p w14:paraId="2A831FA3"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c>
          <w:tcPr>
            <w:tcW w:w="338" w:type="pct"/>
            <w:tcBorders>
              <w:top w:val="nil"/>
              <w:left w:val="nil"/>
              <w:bottom w:val="nil"/>
              <w:right w:val="single" w:sz="4" w:space="0" w:color="auto"/>
            </w:tcBorders>
            <w:shd w:val="clear" w:color="auto" w:fill="auto"/>
            <w:noWrap/>
            <w:vAlign w:val="bottom"/>
            <w:hideMark/>
          </w:tcPr>
          <w:p w14:paraId="0361820A"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c>
          <w:tcPr>
            <w:tcW w:w="338" w:type="pct"/>
            <w:tcBorders>
              <w:top w:val="nil"/>
              <w:left w:val="nil"/>
              <w:bottom w:val="nil"/>
              <w:right w:val="single" w:sz="4" w:space="0" w:color="auto"/>
            </w:tcBorders>
            <w:shd w:val="clear" w:color="auto" w:fill="auto"/>
            <w:noWrap/>
            <w:vAlign w:val="bottom"/>
            <w:hideMark/>
          </w:tcPr>
          <w:p w14:paraId="4EC67A98"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c>
          <w:tcPr>
            <w:tcW w:w="338" w:type="pct"/>
            <w:tcBorders>
              <w:top w:val="nil"/>
              <w:left w:val="nil"/>
              <w:bottom w:val="nil"/>
              <w:right w:val="single" w:sz="4" w:space="0" w:color="auto"/>
            </w:tcBorders>
            <w:shd w:val="clear" w:color="auto" w:fill="auto"/>
            <w:noWrap/>
            <w:vAlign w:val="bottom"/>
            <w:hideMark/>
          </w:tcPr>
          <w:p w14:paraId="2F5A0591"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c>
          <w:tcPr>
            <w:tcW w:w="338" w:type="pct"/>
            <w:tcBorders>
              <w:top w:val="nil"/>
              <w:left w:val="nil"/>
              <w:bottom w:val="nil"/>
              <w:right w:val="single" w:sz="4" w:space="0" w:color="auto"/>
            </w:tcBorders>
            <w:shd w:val="clear" w:color="auto" w:fill="auto"/>
            <w:noWrap/>
            <w:vAlign w:val="bottom"/>
            <w:hideMark/>
          </w:tcPr>
          <w:p w14:paraId="2B94582E"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c>
          <w:tcPr>
            <w:tcW w:w="367" w:type="pct"/>
            <w:tcBorders>
              <w:top w:val="nil"/>
              <w:left w:val="nil"/>
              <w:bottom w:val="nil"/>
              <w:right w:val="single" w:sz="4" w:space="0" w:color="auto"/>
            </w:tcBorders>
            <w:shd w:val="clear" w:color="auto" w:fill="auto"/>
            <w:noWrap/>
            <w:vAlign w:val="bottom"/>
            <w:hideMark/>
          </w:tcPr>
          <w:p w14:paraId="7507A1A4"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c>
          <w:tcPr>
            <w:tcW w:w="367" w:type="pct"/>
            <w:tcBorders>
              <w:top w:val="nil"/>
              <w:left w:val="nil"/>
              <w:bottom w:val="nil"/>
              <w:right w:val="single" w:sz="8" w:space="0" w:color="auto"/>
            </w:tcBorders>
            <w:shd w:val="clear" w:color="auto" w:fill="auto"/>
            <w:noWrap/>
            <w:vAlign w:val="bottom"/>
            <w:hideMark/>
          </w:tcPr>
          <w:p w14:paraId="40D114FA"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 </w:t>
            </w:r>
          </w:p>
        </w:tc>
      </w:tr>
      <w:tr w:rsidR="006B3AF8" w:rsidRPr="006B3AF8" w14:paraId="183CAE49" w14:textId="77777777" w:rsidTr="006B3AF8">
        <w:trPr>
          <w:trHeight w:val="300"/>
        </w:trPr>
        <w:tc>
          <w:tcPr>
            <w:tcW w:w="545" w:type="pct"/>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20006BA8" w14:textId="77777777" w:rsidR="006B3AF8" w:rsidRPr="006B3AF8" w:rsidRDefault="006B3AF8" w:rsidP="006B3AF8">
            <w:pPr>
              <w:spacing w:line="240" w:lineRule="auto"/>
              <w:jc w:val="center"/>
              <w:rPr>
                <w:rFonts w:eastAsia="Times New Roman"/>
                <w:b/>
                <w:bCs/>
                <w:color w:val="000000"/>
                <w:sz w:val="18"/>
                <w:szCs w:val="18"/>
              </w:rPr>
            </w:pPr>
            <w:r w:rsidRPr="006B3AF8">
              <w:rPr>
                <w:rFonts w:eastAsia="Times New Roman"/>
                <w:b/>
                <w:bCs/>
                <w:color w:val="000000"/>
                <w:sz w:val="18"/>
                <w:szCs w:val="18"/>
              </w:rPr>
              <w:t>2018</w:t>
            </w:r>
          </w:p>
        </w:tc>
        <w:tc>
          <w:tcPr>
            <w:tcW w:w="338" w:type="pct"/>
            <w:tcBorders>
              <w:top w:val="single" w:sz="4" w:space="0" w:color="auto"/>
              <w:left w:val="nil"/>
              <w:bottom w:val="single" w:sz="4" w:space="0" w:color="auto"/>
              <w:right w:val="single" w:sz="4" w:space="0" w:color="auto"/>
            </w:tcBorders>
            <w:shd w:val="clear" w:color="auto" w:fill="auto"/>
            <w:noWrap/>
            <w:vAlign w:val="bottom"/>
            <w:hideMark/>
          </w:tcPr>
          <w:p w14:paraId="4B2EC4C0"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$3.75</w:t>
            </w:r>
          </w:p>
        </w:tc>
        <w:tc>
          <w:tcPr>
            <w:tcW w:w="338" w:type="pct"/>
            <w:tcBorders>
              <w:top w:val="single" w:sz="4" w:space="0" w:color="auto"/>
              <w:left w:val="nil"/>
              <w:bottom w:val="single" w:sz="4" w:space="0" w:color="auto"/>
              <w:right w:val="single" w:sz="4" w:space="0" w:color="auto"/>
            </w:tcBorders>
            <w:shd w:val="clear" w:color="auto" w:fill="auto"/>
            <w:noWrap/>
            <w:vAlign w:val="bottom"/>
            <w:hideMark/>
          </w:tcPr>
          <w:p w14:paraId="5C3EE6D8"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$3.75</w:t>
            </w:r>
          </w:p>
        </w:tc>
        <w:tc>
          <w:tcPr>
            <w:tcW w:w="338" w:type="pct"/>
            <w:tcBorders>
              <w:top w:val="single" w:sz="4" w:space="0" w:color="auto"/>
              <w:left w:val="nil"/>
              <w:bottom w:val="single" w:sz="4" w:space="0" w:color="auto"/>
              <w:right w:val="single" w:sz="4" w:space="0" w:color="auto"/>
            </w:tcBorders>
            <w:shd w:val="clear" w:color="auto" w:fill="auto"/>
            <w:noWrap/>
            <w:vAlign w:val="bottom"/>
            <w:hideMark/>
          </w:tcPr>
          <w:p w14:paraId="742AD84A"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$3.75</w:t>
            </w:r>
          </w:p>
        </w:tc>
        <w:tc>
          <w:tcPr>
            <w:tcW w:w="338" w:type="pct"/>
            <w:tcBorders>
              <w:top w:val="single" w:sz="4" w:space="0" w:color="auto"/>
              <w:left w:val="nil"/>
              <w:bottom w:val="single" w:sz="4" w:space="0" w:color="auto"/>
              <w:right w:val="single" w:sz="4" w:space="0" w:color="auto"/>
            </w:tcBorders>
            <w:shd w:val="clear" w:color="auto" w:fill="auto"/>
            <w:noWrap/>
            <w:vAlign w:val="bottom"/>
            <w:hideMark/>
          </w:tcPr>
          <w:p w14:paraId="2AB87756"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$3.75</w:t>
            </w:r>
          </w:p>
        </w:tc>
        <w:tc>
          <w:tcPr>
            <w:tcW w:w="338" w:type="pct"/>
            <w:tcBorders>
              <w:top w:val="single" w:sz="4" w:space="0" w:color="auto"/>
              <w:left w:val="nil"/>
              <w:bottom w:val="single" w:sz="4" w:space="0" w:color="auto"/>
              <w:right w:val="single" w:sz="4" w:space="0" w:color="auto"/>
            </w:tcBorders>
            <w:shd w:val="clear" w:color="auto" w:fill="auto"/>
            <w:noWrap/>
            <w:vAlign w:val="bottom"/>
            <w:hideMark/>
          </w:tcPr>
          <w:p w14:paraId="01C6D9D0"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$3.75</w:t>
            </w:r>
          </w:p>
        </w:tc>
        <w:tc>
          <w:tcPr>
            <w:tcW w:w="338" w:type="pct"/>
            <w:tcBorders>
              <w:top w:val="single" w:sz="4" w:space="0" w:color="auto"/>
              <w:left w:val="nil"/>
              <w:bottom w:val="single" w:sz="4" w:space="0" w:color="auto"/>
              <w:right w:val="single" w:sz="4" w:space="0" w:color="auto"/>
            </w:tcBorders>
            <w:shd w:val="clear" w:color="auto" w:fill="auto"/>
            <w:noWrap/>
            <w:vAlign w:val="bottom"/>
            <w:hideMark/>
          </w:tcPr>
          <w:p w14:paraId="449EC38C"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$3.75</w:t>
            </w:r>
          </w:p>
        </w:tc>
        <w:tc>
          <w:tcPr>
            <w:tcW w:w="338" w:type="pct"/>
            <w:tcBorders>
              <w:top w:val="single" w:sz="4" w:space="0" w:color="auto"/>
              <w:left w:val="nil"/>
              <w:bottom w:val="single" w:sz="4" w:space="0" w:color="auto"/>
              <w:right w:val="single" w:sz="4" w:space="0" w:color="auto"/>
            </w:tcBorders>
            <w:shd w:val="clear" w:color="auto" w:fill="auto"/>
            <w:noWrap/>
            <w:vAlign w:val="bottom"/>
            <w:hideMark/>
          </w:tcPr>
          <w:p w14:paraId="19C0BA8A"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$3.75</w:t>
            </w:r>
          </w:p>
        </w:tc>
        <w:tc>
          <w:tcPr>
            <w:tcW w:w="338" w:type="pct"/>
            <w:tcBorders>
              <w:top w:val="single" w:sz="4" w:space="0" w:color="auto"/>
              <w:left w:val="nil"/>
              <w:bottom w:val="single" w:sz="4" w:space="0" w:color="auto"/>
              <w:right w:val="single" w:sz="4" w:space="0" w:color="auto"/>
            </w:tcBorders>
            <w:shd w:val="clear" w:color="auto" w:fill="auto"/>
            <w:noWrap/>
            <w:vAlign w:val="bottom"/>
            <w:hideMark/>
          </w:tcPr>
          <w:p w14:paraId="11C10119"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$3.75</w:t>
            </w:r>
          </w:p>
        </w:tc>
        <w:tc>
          <w:tcPr>
            <w:tcW w:w="338" w:type="pct"/>
            <w:tcBorders>
              <w:top w:val="single" w:sz="4" w:space="0" w:color="auto"/>
              <w:left w:val="nil"/>
              <w:bottom w:val="single" w:sz="4" w:space="0" w:color="auto"/>
              <w:right w:val="single" w:sz="4" w:space="0" w:color="auto"/>
            </w:tcBorders>
            <w:shd w:val="clear" w:color="auto" w:fill="auto"/>
            <w:noWrap/>
            <w:vAlign w:val="bottom"/>
            <w:hideMark/>
          </w:tcPr>
          <w:p w14:paraId="3453E211"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$3.75</w:t>
            </w:r>
          </w:p>
        </w:tc>
        <w:tc>
          <w:tcPr>
            <w:tcW w:w="338" w:type="pct"/>
            <w:tcBorders>
              <w:top w:val="single" w:sz="4" w:space="0" w:color="auto"/>
              <w:left w:val="nil"/>
              <w:bottom w:val="single" w:sz="4" w:space="0" w:color="auto"/>
              <w:right w:val="single" w:sz="4" w:space="0" w:color="auto"/>
            </w:tcBorders>
            <w:shd w:val="clear" w:color="auto" w:fill="auto"/>
            <w:noWrap/>
            <w:vAlign w:val="bottom"/>
            <w:hideMark/>
          </w:tcPr>
          <w:p w14:paraId="111472AE"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$3.75</w:t>
            </w:r>
          </w:p>
        </w:tc>
        <w:tc>
          <w:tcPr>
            <w:tcW w:w="338" w:type="pct"/>
            <w:tcBorders>
              <w:top w:val="single" w:sz="4" w:space="0" w:color="auto"/>
              <w:left w:val="nil"/>
              <w:bottom w:val="single" w:sz="4" w:space="0" w:color="auto"/>
              <w:right w:val="single" w:sz="4" w:space="0" w:color="auto"/>
            </w:tcBorders>
            <w:shd w:val="clear" w:color="auto" w:fill="auto"/>
            <w:noWrap/>
            <w:vAlign w:val="bottom"/>
            <w:hideMark/>
          </w:tcPr>
          <w:p w14:paraId="58804225"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$3.75</w:t>
            </w:r>
          </w:p>
        </w:tc>
        <w:tc>
          <w:tcPr>
            <w:tcW w:w="367" w:type="pct"/>
            <w:tcBorders>
              <w:top w:val="single" w:sz="4" w:space="0" w:color="auto"/>
              <w:left w:val="nil"/>
              <w:bottom w:val="single" w:sz="4" w:space="0" w:color="auto"/>
              <w:right w:val="single" w:sz="4" w:space="0" w:color="auto"/>
            </w:tcBorders>
            <w:shd w:val="clear" w:color="auto" w:fill="auto"/>
            <w:noWrap/>
            <w:vAlign w:val="bottom"/>
            <w:hideMark/>
          </w:tcPr>
          <w:p w14:paraId="4B76637A"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$3.75</w:t>
            </w:r>
          </w:p>
        </w:tc>
        <w:tc>
          <w:tcPr>
            <w:tcW w:w="367" w:type="pct"/>
            <w:tcBorders>
              <w:top w:val="single" w:sz="4" w:space="0" w:color="auto"/>
              <w:left w:val="nil"/>
              <w:bottom w:val="single" w:sz="4" w:space="0" w:color="auto"/>
              <w:right w:val="single" w:sz="8" w:space="0" w:color="auto"/>
            </w:tcBorders>
            <w:shd w:val="clear" w:color="auto" w:fill="auto"/>
            <w:noWrap/>
            <w:vAlign w:val="bottom"/>
            <w:hideMark/>
          </w:tcPr>
          <w:p w14:paraId="17D31797"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r>
      <w:tr w:rsidR="006B3AF8" w:rsidRPr="006B3AF8" w14:paraId="5DB36796" w14:textId="77777777" w:rsidTr="006B3AF8">
        <w:trPr>
          <w:trHeight w:val="300"/>
        </w:trPr>
        <w:tc>
          <w:tcPr>
            <w:tcW w:w="545" w:type="pct"/>
            <w:tcBorders>
              <w:top w:val="nil"/>
              <w:left w:val="single" w:sz="8" w:space="0" w:color="auto"/>
              <w:bottom w:val="single" w:sz="4" w:space="0" w:color="auto"/>
              <w:right w:val="single" w:sz="4" w:space="0" w:color="auto"/>
            </w:tcBorders>
            <w:shd w:val="clear" w:color="auto" w:fill="auto"/>
            <w:noWrap/>
            <w:vAlign w:val="bottom"/>
            <w:hideMark/>
          </w:tcPr>
          <w:p w14:paraId="6AF6E35C" w14:textId="77777777" w:rsidR="006B3AF8" w:rsidRPr="006B3AF8" w:rsidRDefault="006B3AF8" w:rsidP="006B3AF8">
            <w:pPr>
              <w:spacing w:line="240" w:lineRule="auto"/>
              <w:jc w:val="center"/>
              <w:rPr>
                <w:rFonts w:eastAsia="Times New Roman"/>
                <w:b/>
                <w:bCs/>
                <w:color w:val="000000"/>
                <w:sz w:val="18"/>
                <w:szCs w:val="18"/>
              </w:rPr>
            </w:pPr>
            <w:r w:rsidRPr="006B3AF8">
              <w:rPr>
                <w:rFonts w:eastAsia="Times New Roman"/>
                <w:b/>
                <w:bCs/>
                <w:color w:val="000000"/>
                <w:sz w:val="18"/>
                <w:szCs w:val="18"/>
              </w:rPr>
              <w:t>2019</w:t>
            </w:r>
          </w:p>
        </w:tc>
        <w:tc>
          <w:tcPr>
            <w:tcW w:w="338" w:type="pct"/>
            <w:tcBorders>
              <w:top w:val="nil"/>
              <w:left w:val="nil"/>
              <w:bottom w:val="single" w:sz="4" w:space="0" w:color="auto"/>
              <w:right w:val="single" w:sz="4" w:space="0" w:color="auto"/>
            </w:tcBorders>
            <w:shd w:val="clear" w:color="auto" w:fill="auto"/>
            <w:noWrap/>
            <w:vAlign w:val="bottom"/>
            <w:hideMark/>
          </w:tcPr>
          <w:p w14:paraId="1C7D2D25"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$3.85</w:t>
            </w:r>
          </w:p>
        </w:tc>
        <w:tc>
          <w:tcPr>
            <w:tcW w:w="338" w:type="pct"/>
            <w:tcBorders>
              <w:top w:val="nil"/>
              <w:left w:val="nil"/>
              <w:bottom w:val="single" w:sz="4" w:space="0" w:color="auto"/>
              <w:right w:val="single" w:sz="4" w:space="0" w:color="auto"/>
            </w:tcBorders>
            <w:shd w:val="clear" w:color="auto" w:fill="auto"/>
            <w:noWrap/>
            <w:vAlign w:val="bottom"/>
            <w:hideMark/>
          </w:tcPr>
          <w:p w14:paraId="0939AD80"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$3.85</w:t>
            </w:r>
          </w:p>
        </w:tc>
        <w:tc>
          <w:tcPr>
            <w:tcW w:w="338" w:type="pct"/>
            <w:tcBorders>
              <w:top w:val="nil"/>
              <w:left w:val="nil"/>
              <w:bottom w:val="single" w:sz="4" w:space="0" w:color="auto"/>
              <w:right w:val="single" w:sz="4" w:space="0" w:color="auto"/>
            </w:tcBorders>
            <w:shd w:val="clear" w:color="auto" w:fill="auto"/>
            <w:noWrap/>
            <w:vAlign w:val="bottom"/>
            <w:hideMark/>
          </w:tcPr>
          <w:p w14:paraId="04C1BECD"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$3.85</w:t>
            </w:r>
          </w:p>
        </w:tc>
        <w:tc>
          <w:tcPr>
            <w:tcW w:w="338" w:type="pct"/>
            <w:tcBorders>
              <w:top w:val="nil"/>
              <w:left w:val="nil"/>
              <w:bottom w:val="single" w:sz="4" w:space="0" w:color="auto"/>
              <w:right w:val="single" w:sz="4" w:space="0" w:color="auto"/>
            </w:tcBorders>
            <w:shd w:val="clear" w:color="auto" w:fill="auto"/>
            <w:noWrap/>
            <w:vAlign w:val="bottom"/>
            <w:hideMark/>
          </w:tcPr>
          <w:p w14:paraId="17C173E6"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$3.85</w:t>
            </w:r>
          </w:p>
        </w:tc>
        <w:tc>
          <w:tcPr>
            <w:tcW w:w="338" w:type="pct"/>
            <w:tcBorders>
              <w:top w:val="nil"/>
              <w:left w:val="nil"/>
              <w:bottom w:val="single" w:sz="4" w:space="0" w:color="auto"/>
              <w:right w:val="single" w:sz="4" w:space="0" w:color="auto"/>
            </w:tcBorders>
            <w:shd w:val="clear" w:color="auto" w:fill="auto"/>
            <w:noWrap/>
            <w:vAlign w:val="bottom"/>
            <w:hideMark/>
          </w:tcPr>
          <w:p w14:paraId="73880595"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$3.85</w:t>
            </w:r>
          </w:p>
        </w:tc>
        <w:tc>
          <w:tcPr>
            <w:tcW w:w="338" w:type="pct"/>
            <w:tcBorders>
              <w:top w:val="nil"/>
              <w:left w:val="nil"/>
              <w:bottom w:val="single" w:sz="4" w:space="0" w:color="auto"/>
              <w:right w:val="single" w:sz="4" w:space="0" w:color="auto"/>
            </w:tcBorders>
            <w:shd w:val="clear" w:color="auto" w:fill="auto"/>
            <w:noWrap/>
            <w:vAlign w:val="bottom"/>
            <w:hideMark/>
          </w:tcPr>
          <w:p w14:paraId="444B2CD3"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$3.85</w:t>
            </w:r>
          </w:p>
        </w:tc>
        <w:tc>
          <w:tcPr>
            <w:tcW w:w="338" w:type="pct"/>
            <w:tcBorders>
              <w:top w:val="nil"/>
              <w:left w:val="nil"/>
              <w:bottom w:val="single" w:sz="4" w:space="0" w:color="auto"/>
              <w:right w:val="single" w:sz="4" w:space="0" w:color="auto"/>
            </w:tcBorders>
            <w:shd w:val="clear" w:color="auto" w:fill="auto"/>
            <w:noWrap/>
            <w:vAlign w:val="bottom"/>
            <w:hideMark/>
          </w:tcPr>
          <w:p w14:paraId="130372B2"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$3.85</w:t>
            </w:r>
          </w:p>
        </w:tc>
        <w:tc>
          <w:tcPr>
            <w:tcW w:w="338" w:type="pct"/>
            <w:tcBorders>
              <w:top w:val="nil"/>
              <w:left w:val="nil"/>
              <w:bottom w:val="single" w:sz="4" w:space="0" w:color="auto"/>
              <w:right w:val="single" w:sz="4" w:space="0" w:color="auto"/>
            </w:tcBorders>
            <w:shd w:val="clear" w:color="auto" w:fill="auto"/>
            <w:noWrap/>
            <w:vAlign w:val="bottom"/>
            <w:hideMark/>
          </w:tcPr>
          <w:p w14:paraId="0653DA8E"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$3.85</w:t>
            </w:r>
          </w:p>
        </w:tc>
        <w:tc>
          <w:tcPr>
            <w:tcW w:w="338" w:type="pct"/>
            <w:tcBorders>
              <w:top w:val="nil"/>
              <w:left w:val="nil"/>
              <w:bottom w:val="single" w:sz="4" w:space="0" w:color="auto"/>
              <w:right w:val="single" w:sz="4" w:space="0" w:color="auto"/>
            </w:tcBorders>
            <w:shd w:val="clear" w:color="auto" w:fill="auto"/>
            <w:noWrap/>
            <w:vAlign w:val="bottom"/>
            <w:hideMark/>
          </w:tcPr>
          <w:p w14:paraId="59F41C6D"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$3.85</w:t>
            </w:r>
          </w:p>
        </w:tc>
        <w:tc>
          <w:tcPr>
            <w:tcW w:w="338" w:type="pct"/>
            <w:tcBorders>
              <w:top w:val="nil"/>
              <w:left w:val="nil"/>
              <w:bottom w:val="single" w:sz="4" w:space="0" w:color="auto"/>
              <w:right w:val="single" w:sz="4" w:space="0" w:color="auto"/>
            </w:tcBorders>
            <w:shd w:val="clear" w:color="auto" w:fill="auto"/>
            <w:noWrap/>
            <w:vAlign w:val="bottom"/>
            <w:hideMark/>
          </w:tcPr>
          <w:p w14:paraId="04F36D33"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$3.85</w:t>
            </w:r>
          </w:p>
        </w:tc>
        <w:tc>
          <w:tcPr>
            <w:tcW w:w="338" w:type="pct"/>
            <w:tcBorders>
              <w:top w:val="nil"/>
              <w:left w:val="nil"/>
              <w:bottom w:val="single" w:sz="4" w:space="0" w:color="auto"/>
              <w:right w:val="single" w:sz="4" w:space="0" w:color="auto"/>
            </w:tcBorders>
            <w:shd w:val="clear" w:color="auto" w:fill="auto"/>
            <w:noWrap/>
            <w:vAlign w:val="bottom"/>
            <w:hideMark/>
          </w:tcPr>
          <w:p w14:paraId="09B0EAB6"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$3.85</w:t>
            </w:r>
          </w:p>
        </w:tc>
        <w:tc>
          <w:tcPr>
            <w:tcW w:w="367" w:type="pct"/>
            <w:tcBorders>
              <w:top w:val="nil"/>
              <w:left w:val="nil"/>
              <w:bottom w:val="single" w:sz="4" w:space="0" w:color="auto"/>
              <w:right w:val="single" w:sz="4" w:space="0" w:color="auto"/>
            </w:tcBorders>
            <w:shd w:val="clear" w:color="auto" w:fill="auto"/>
            <w:noWrap/>
            <w:vAlign w:val="bottom"/>
            <w:hideMark/>
          </w:tcPr>
          <w:p w14:paraId="63290FE6"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$3.85</w:t>
            </w:r>
          </w:p>
        </w:tc>
        <w:tc>
          <w:tcPr>
            <w:tcW w:w="367" w:type="pct"/>
            <w:tcBorders>
              <w:top w:val="nil"/>
              <w:left w:val="nil"/>
              <w:bottom w:val="single" w:sz="4" w:space="0" w:color="auto"/>
              <w:right w:val="single" w:sz="8" w:space="0" w:color="auto"/>
            </w:tcBorders>
            <w:shd w:val="clear" w:color="auto" w:fill="auto"/>
            <w:noWrap/>
            <w:vAlign w:val="bottom"/>
            <w:hideMark/>
          </w:tcPr>
          <w:p w14:paraId="3953C4D8"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r>
      <w:tr w:rsidR="006B3AF8" w:rsidRPr="006B3AF8" w14:paraId="202EAB3D" w14:textId="77777777" w:rsidTr="006B3AF8">
        <w:trPr>
          <w:trHeight w:val="300"/>
        </w:trPr>
        <w:tc>
          <w:tcPr>
            <w:tcW w:w="545" w:type="pct"/>
            <w:tcBorders>
              <w:top w:val="nil"/>
              <w:left w:val="single" w:sz="8" w:space="0" w:color="auto"/>
              <w:bottom w:val="single" w:sz="4" w:space="0" w:color="auto"/>
              <w:right w:val="single" w:sz="4" w:space="0" w:color="auto"/>
            </w:tcBorders>
            <w:shd w:val="clear" w:color="auto" w:fill="auto"/>
            <w:noWrap/>
            <w:vAlign w:val="bottom"/>
            <w:hideMark/>
          </w:tcPr>
          <w:p w14:paraId="4699CC85" w14:textId="77777777" w:rsidR="006B3AF8" w:rsidRPr="006B3AF8" w:rsidRDefault="006B3AF8" w:rsidP="006B3AF8">
            <w:pPr>
              <w:spacing w:line="240" w:lineRule="auto"/>
              <w:jc w:val="center"/>
              <w:rPr>
                <w:rFonts w:eastAsia="Times New Roman"/>
                <w:b/>
                <w:bCs/>
                <w:color w:val="000000"/>
                <w:sz w:val="18"/>
                <w:szCs w:val="18"/>
              </w:rPr>
            </w:pPr>
            <w:r w:rsidRPr="006B3AF8">
              <w:rPr>
                <w:rFonts w:eastAsia="Times New Roman"/>
                <w:b/>
                <w:bCs/>
                <w:color w:val="000000"/>
                <w:sz w:val="18"/>
                <w:szCs w:val="18"/>
              </w:rPr>
              <w:t>2020</w:t>
            </w:r>
          </w:p>
        </w:tc>
        <w:tc>
          <w:tcPr>
            <w:tcW w:w="338" w:type="pct"/>
            <w:tcBorders>
              <w:top w:val="nil"/>
              <w:left w:val="nil"/>
              <w:bottom w:val="single" w:sz="4" w:space="0" w:color="auto"/>
              <w:right w:val="single" w:sz="4" w:space="0" w:color="auto"/>
            </w:tcBorders>
            <w:shd w:val="clear" w:color="auto" w:fill="auto"/>
            <w:noWrap/>
            <w:vAlign w:val="bottom"/>
            <w:hideMark/>
          </w:tcPr>
          <w:p w14:paraId="1547DACB"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$3.95</w:t>
            </w:r>
          </w:p>
        </w:tc>
        <w:tc>
          <w:tcPr>
            <w:tcW w:w="338" w:type="pct"/>
            <w:tcBorders>
              <w:top w:val="nil"/>
              <w:left w:val="nil"/>
              <w:bottom w:val="single" w:sz="4" w:space="0" w:color="auto"/>
              <w:right w:val="single" w:sz="4" w:space="0" w:color="auto"/>
            </w:tcBorders>
            <w:shd w:val="clear" w:color="auto" w:fill="auto"/>
            <w:noWrap/>
            <w:vAlign w:val="bottom"/>
            <w:hideMark/>
          </w:tcPr>
          <w:p w14:paraId="00A1545F"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$3.95</w:t>
            </w:r>
          </w:p>
        </w:tc>
        <w:tc>
          <w:tcPr>
            <w:tcW w:w="338" w:type="pct"/>
            <w:tcBorders>
              <w:top w:val="nil"/>
              <w:left w:val="nil"/>
              <w:bottom w:val="single" w:sz="4" w:space="0" w:color="auto"/>
              <w:right w:val="single" w:sz="4" w:space="0" w:color="auto"/>
            </w:tcBorders>
            <w:shd w:val="clear" w:color="auto" w:fill="auto"/>
            <w:noWrap/>
            <w:vAlign w:val="bottom"/>
            <w:hideMark/>
          </w:tcPr>
          <w:p w14:paraId="482E83F2"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$3.95</w:t>
            </w:r>
          </w:p>
        </w:tc>
        <w:tc>
          <w:tcPr>
            <w:tcW w:w="338" w:type="pct"/>
            <w:tcBorders>
              <w:top w:val="nil"/>
              <w:left w:val="nil"/>
              <w:bottom w:val="single" w:sz="4" w:space="0" w:color="auto"/>
              <w:right w:val="single" w:sz="4" w:space="0" w:color="auto"/>
            </w:tcBorders>
            <w:shd w:val="clear" w:color="auto" w:fill="auto"/>
            <w:noWrap/>
            <w:vAlign w:val="bottom"/>
            <w:hideMark/>
          </w:tcPr>
          <w:p w14:paraId="3B88C70A"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$3.95</w:t>
            </w:r>
          </w:p>
        </w:tc>
        <w:tc>
          <w:tcPr>
            <w:tcW w:w="338" w:type="pct"/>
            <w:tcBorders>
              <w:top w:val="nil"/>
              <w:left w:val="nil"/>
              <w:bottom w:val="single" w:sz="4" w:space="0" w:color="auto"/>
              <w:right w:val="single" w:sz="4" w:space="0" w:color="auto"/>
            </w:tcBorders>
            <w:shd w:val="clear" w:color="auto" w:fill="auto"/>
            <w:noWrap/>
            <w:vAlign w:val="bottom"/>
            <w:hideMark/>
          </w:tcPr>
          <w:p w14:paraId="09488DB3"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$3.95</w:t>
            </w:r>
          </w:p>
        </w:tc>
        <w:tc>
          <w:tcPr>
            <w:tcW w:w="338" w:type="pct"/>
            <w:tcBorders>
              <w:top w:val="nil"/>
              <w:left w:val="nil"/>
              <w:bottom w:val="single" w:sz="4" w:space="0" w:color="auto"/>
              <w:right w:val="single" w:sz="4" w:space="0" w:color="auto"/>
            </w:tcBorders>
            <w:shd w:val="clear" w:color="auto" w:fill="auto"/>
            <w:noWrap/>
            <w:vAlign w:val="bottom"/>
            <w:hideMark/>
          </w:tcPr>
          <w:p w14:paraId="3F70AEF2"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$3.95</w:t>
            </w:r>
          </w:p>
        </w:tc>
        <w:tc>
          <w:tcPr>
            <w:tcW w:w="338" w:type="pct"/>
            <w:tcBorders>
              <w:top w:val="nil"/>
              <w:left w:val="nil"/>
              <w:bottom w:val="single" w:sz="4" w:space="0" w:color="auto"/>
              <w:right w:val="single" w:sz="4" w:space="0" w:color="auto"/>
            </w:tcBorders>
            <w:shd w:val="clear" w:color="auto" w:fill="auto"/>
            <w:noWrap/>
            <w:vAlign w:val="bottom"/>
            <w:hideMark/>
          </w:tcPr>
          <w:p w14:paraId="60F4461D"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$3.95</w:t>
            </w:r>
          </w:p>
        </w:tc>
        <w:tc>
          <w:tcPr>
            <w:tcW w:w="338" w:type="pct"/>
            <w:tcBorders>
              <w:top w:val="nil"/>
              <w:left w:val="nil"/>
              <w:bottom w:val="single" w:sz="4" w:space="0" w:color="auto"/>
              <w:right w:val="single" w:sz="4" w:space="0" w:color="auto"/>
            </w:tcBorders>
            <w:shd w:val="clear" w:color="auto" w:fill="auto"/>
            <w:noWrap/>
            <w:vAlign w:val="bottom"/>
            <w:hideMark/>
          </w:tcPr>
          <w:p w14:paraId="1632BC53"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$3.95</w:t>
            </w:r>
          </w:p>
        </w:tc>
        <w:tc>
          <w:tcPr>
            <w:tcW w:w="338" w:type="pct"/>
            <w:tcBorders>
              <w:top w:val="nil"/>
              <w:left w:val="nil"/>
              <w:bottom w:val="single" w:sz="4" w:space="0" w:color="auto"/>
              <w:right w:val="single" w:sz="4" w:space="0" w:color="auto"/>
            </w:tcBorders>
            <w:shd w:val="clear" w:color="auto" w:fill="auto"/>
            <w:noWrap/>
            <w:vAlign w:val="bottom"/>
            <w:hideMark/>
          </w:tcPr>
          <w:p w14:paraId="336F844F"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$3.95</w:t>
            </w:r>
          </w:p>
        </w:tc>
        <w:tc>
          <w:tcPr>
            <w:tcW w:w="338" w:type="pct"/>
            <w:tcBorders>
              <w:top w:val="nil"/>
              <w:left w:val="nil"/>
              <w:bottom w:val="single" w:sz="4" w:space="0" w:color="auto"/>
              <w:right w:val="single" w:sz="4" w:space="0" w:color="auto"/>
            </w:tcBorders>
            <w:shd w:val="clear" w:color="auto" w:fill="auto"/>
            <w:noWrap/>
            <w:vAlign w:val="bottom"/>
            <w:hideMark/>
          </w:tcPr>
          <w:p w14:paraId="5833A177"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$3.95</w:t>
            </w:r>
          </w:p>
        </w:tc>
        <w:tc>
          <w:tcPr>
            <w:tcW w:w="338" w:type="pct"/>
            <w:tcBorders>
              <w:top w:val="nil"/>
              <w:left w:val="nil"/>
              <w:bottom w:val="single" w:sz="4" w:space="0" w:color="auto"/>
              <w:right w:val="single" w:sz="4" w:space="0" w:color="auto"/>
            </w:tcBorders>
            <w:shd w:val="clear" w:color="auto" w:fill="auto"/>
            <w:noWrap/>
            <w:vAlign w:val="bottom"/>
            <w:hideMark/>
          </w:tcPr>
          <w:p w14:paraId="4FC6391B"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$3.95</w:t>
            </w:r>
          </w:p>
        </w:tc>
        <w:tc>
          <w:tcPr>
            <w:tcW w:w="367" w:type="pct"/>
            <w:tcBorders>
              <w:top w:val="nil"/>
              <w:left w:val="nil"/>
              <w:bottom w:val="single" w:sz="4" w:space="0" w:color="auto"/>
              <w:right w:val="single" w:sz="4" w:space="0" w:color="auto"/>
            </w:tcBorders>
            <w:shd w:val="clear" w:color="auto" w:fill="auto"/>
            <w:noWrap/>
            <w:vAlign w:val="bottom"/>
            <w:hideMark/>
          </w:tcPr>
          <w:p w14:paraId="0289A9B6"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$3.95</w:t>
            </w:r>
          </w:p>
        </w:tc>
        <w:tc>
          <w:tcPr>
            <w:tcW w:w="367" w:type="pct"/>
            <w:tcBorders>
              <w:top w:val="nil"/>
              <w:left w:val="nil"/>
              <w:bottom w:val="single" w:sz="4" w:space="0" w:color="auto"/>
              <w:right w:val="single" w:sz="8" w:space="0" w:color="auto"/>
            </w:tcBorders>
            <w:shd w:val="clear" w:color="auto" w:fill="auto"/>
            <w:noWrap/>
            <w:vAlign w:val="bottom"/>
            <w:hideMark/>
          </w:tcPr>
          <w:p w14:paraId="764069FB"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r>
      <w:tr w:rsidR="006B3AF8" w:rsidRPr="006B3AF8" w14:paraId="2805BBA9" w14:textId="77777777" w:rsidTr="006B3AF8">
        <w:trPr>
          <w:trHeight w:val="315"/>
        </w:trPr>
        <w:tc>
          <w:tcPr>
            <w:tcW w:w="545" w:type="pct"/>
            <w:tcBorders>
              <w:top w:val="nil"/>
              <w:left w:val="single" w:sz="8" w:space="0" w:color="auto"/>
              <w:bottom w:val="single" w:sz="8" w:space="0" w:color="auto"/>
              <w:right w:val="single" w:sz="4" w:space="0" w:color="auto"/>
            </w:tcBorders>
            <w:shd w:val="clear" w:color="auto" w:fill="auto"/>
            <w:noWrap/>
            <w:vAlign w:val="bottom"/>
            <w:hideMark/>
          </w:tcPr>
          <w:p w14:paraId="396C00AD" w14:textId="77777777" w:rsidR="006B3AF8" w:rsidRPr="006B3AF8" w:rsidRDefault="006B3AF8" w:rsidP="006B3AF8">
            <w:pPr>
              <w:spacing w:line="240" w:lineRule="auto"/>
              <w:jc w:val="center"/>
              <w:rPr>
                <w:rFonts w:eastAsia="Times New Roman"/>
                <w:b/>
                <w:bCs/>
                <w:color w:val="000000"/>
                <w:sz w:val="18"/>
                <w:szCs w:val="18"/>
              </w:rPr>
            </w:pPr>
            <w:r w:rsidRPr="006B3AF8">
              <w:rPr>
                <w:rFonts w:eastAsia="Times New Roman"/>
                <w:b/>
                <w:bCs/>
                <w:color w:val="000000"/>
                <w:sz w:val="18"/>
                <w:szCs w:val="18"/>
              </w:rPr>
              <w:t>2021</w:t>
            </w:r>
          </w:p>
        </w:tc>
        <w:tc>
          <w:tcPr>
            <w:tcW w:w="338" w:type="pct"/>
            <w:tcBorders>
              <w:top w:val="nil"/>
              <w:left w:val="nil"/>
              <w:bottom w:val="single" w:sz="8" w:space="0" w:color="auto"/>
              <w:right w:val="single" w:sz="4" w:space="0" w:color="auto"/>
            </w:tcBorders>
            <w:shd w:val="clear" w:color="auto" w:fill="auto"/>
            <w:noWrap/>
            <w:vAlign w:val="bottom"/>
            <w:hideMark/>
          </w:tcPr>
          <w:p w14:paraId="7F62CB8E"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$3.95</w:t>
            </w:r>
          </w:p>
        </w:tc>
        <w:tc>
          <w:tcPr>
            <w:tcW w:w="338" w:type="pct"/>
            <w:tcBorders>
              <w:top w:val="nil"/>
              <w:left w:val="nil"/>
              <w:bottom w:val="single" w:sz="8" w:space="0" w:color="auto"/>
              <w:right w:val="single" w:sz="4" w:space="0" w:color="auto"/>
            </w:tcBorders>
            <w:shd w:val="clear" w:color="auto" w:fill="auto"/>
            <w:noWrap/>
            <w:vAlign w:val="bottom"/>
            <w:hideMark/>
          </w:tcPr>
          <w:p w14:paraId="0C27F735"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$3.95</w:t>
            </w:r>
          </w:p>
        </w:tc>
        <w:tc>
          <w:tcPr>
            <w:tcW w:w="338" w:type="pct"/>
            <w:tcBorders>
              <w:top w:val="nil"/>
              <w:left w:val="nil"/>
              <w:bottom w:val="single" w:sz="8" w:space="0" w:color="auto"/>
              <w:right w:val="single" w:sz="4" w:space="0" w:color="auto"/>
            </w:tcBorders>
            <w:shd w:val="clear" w:color="auto" w:fill="auto"/>
            <w:noWrap/>
            <w:vAlign w:val="bottom"/>
            <w:hideMark/>
          </w:tcPr>
          <w:p w14:paraId="74436007"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$3.95</w:t>
            </w:r>
          </w:p>
        </w:tc>
        <w:tc>
          <w:tcPr>
            <w:tcW w:w="338" w:type="pct"/>
            <w:tcBorders>
              <w:top w:val="nil"/>
              <w:left w:val="nil"/>
              <w:bottom w:val="single" w:sz="8" w:space="0" w:color="auto"/>
              <w:right w:val="single" w:sz="4" w:space="0" w:color="auto"/>
            </w:tcBorders>
            <w:shd w:val="clear" w:color="auto" w:fill="auto"/>
            <w:noWrap/>
            <w:vAlign w:val="bottom"/>
            <w:hideMark/>
          </w:tcPr>
          <w:p w14:paraId="57C7DA16"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$3.95</w:t>
            </w:r>
          </w:p>
        </w:tc>
        <w:tc>
          <w:tcPr>
            <w:tcW w:w="338" w:type="pct"/>
            <w:tcBorders>
              <w:top w:val="nil"/>
              <w:left w:val="nil"/>
              <w:bottom w:val="single" w:sz="8" w:space="0" w:color="auto"/>
              <w:right w:val="single" w:sz="4" w:space="0" w:color="auto"/>
            </w:tcBorders>
            <w:shd w:val="clear" w:color="auto" w:fill="auto"/>
            <w:noWrap/>
            <w:vAlign w:val="bottom"/>
            <w:hideMark/>
          </w:tcPr>
          <w:p w14:paraId="29066D6A"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$3.95</w:t>
            </w:r>
          </w:p>
        </w:tc>
        <w:tc>
          <w:tcPr>
            <w:tcW w:w="338" w:type="pct"/>
            <w:tcBorders>
              <w:top w:val="nil"/>
              <w:left w:val="nil"/>
              <w:bottom w:val="single" w:sz="8" w:space="0" w:color="auto"/>
              <w:right w:val="single" w:sz="4" w:space="0" w:color="auto"/>
            </w:tcBorders>
            <w:shd w:val="clear" w:color="auto" w:fill="auto"/>
            <w:noWrap/>
            <w:vAlign w:val="bottom"/>
            <w:hideMark/>
          </w:tcPr>
          <w:p w14:paraId="76A032CD"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$3.95</w:t>
            </w:r>
          </w:p>
        </w:tc>
        <w:tc>
          <w:tcPr>
            <w:tcW w:w="338" w:type="pct"/>
            <w:tcBorders>
              <w:top w:val="nil"/>
              <w:left w:val="nil"/>
              <w:bottom w:val="single" w:sz="8" w:space="0" w:color="auto"/>
              <w:right w:val="single" w:sz="4" w:space="0" w:color="auto"/>
            </w:tcBorders>
            <w:shd w:val="clear" w:color="auto" w:fill="auto"/>
            <w:noWrap/>
            <w:vAlign w:val="bottom"/>
            <w:hideMark/>
          </w:tcPr>
          <w:p w14:paraId="7AC9E49F"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$3.95</w:t>
            </w:r>
          </w:p>
        </w:tc>
        <w:tc>
          <w:tcPr>
            <w:tcW w:w="338" w:type="pct"/>
            <w:tcBorders>
              <w:top w:val="nil"/>
              <w:left w:val="nil"/>
              <w:bottom w:val="single" w:sz="8" w:space="0" w:color="auto"/>
              <w:right w:val="single" w:sz="4" w:space="0" w:color="auto"/>
            </w:tcBorders>
            <w:shd w:val="clear" w:color="auto" w:fill="auto"/>
            <w:noWrap/>
            <w:vAlign w:val="bottom"/>
            <w:hideMark/>
          </w:tcPr>
          <w:p w14:paraId="2E54953C"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$3.95</w:t>
            </w:r>
          </w:p>
        </w:tc>
        <w:tc>
          <w:tcPr>
            <w:tcW w:w="338" w:type="pct"/>
            <w:tcBorders>
              <w:top w:val="nil"/>
              <w:left w:val="nil"/>
              <w:bottom w:val="single" w:sz="8" w:space="0" w:color="auto"/>
              <w:right w:val="single" w:sz="4" w:space="0" w:color="auto"/>
            </w:tcBorders>
            <w:shd w:val="clear" w:color="auto" w:fill="auto"/>
            <w:noWrap/>
            <w:vAlign w:val="bottom"/>
            <w:hideMark/>
          </w:tcPr>
          <w:p w14:paraId="7DEDE0CE"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$3.95</w:t>
            </w:r>
          </w:p>
        </w:tc>
        <w:tc>
          <w:tcPr>
            <w:tcW w:w="338" w:type="pct"/>
            <w:tcBorders>
              <w:top w:val="nil"/>
              <w:left w:val="nil"/>
              <w:bottom w:val="single" w:sz="8" w:space="0" w:color="auto"/>
              <w:right w:val="single" w:sz="4" w:space="0" w:color="auto"/>
            </w:tcBorders>
            <w:shd w:val="clear" w:color="auto" w:fill="auto"/>
            <w:noWrap/>
            <w:vAlign w:val="bottom"/>
            <w:hideMark/>
          </w:tcPr>
          <w:p w14:paraId="29D64004"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$3.95</w:t>
            </w:r>
          </w:p>
        </w:tc>
        <w:tc>
          <w:tcPr>
            <w:tcW w:w="338" w:type="pct"/>
            <w:tcBorders>
              <w:top w:val="nil"/>
              <w:left w:val="nil"/>
              <w:bottom w:val="single" w:sz="8" w:space="0" w:color="auto"/>
              <w:right w:val="single" w:sz="4" w:space="0" w:color="auto"/>
            </w:tcBorders>
            <w:shd w:val="clear" w:color="auto" w:fill="auto"/>
            <w:noWrap/>
            <w:vAlign w:val="bottom"/>
            <w:hideMark/>
          </w:tcPr>
          <w:p w14:paraId="1B6292A0"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$3.95</w:t>
            </w:r>
          </w:p>
        </w:tc>
        <w:tc>
          <w:tcPr>
            <w:tcW w:w="367" w:type="pct"/>
            <w:tcBorders>
              <w:top w:val="nil"/>
              <w:left w:val="nil"/>
              <w:bottom w:val="single" w:sz="8" w:space="0" w:color="auto"/>
              <w:right w:val="single" w:sz="4" w:space="0" w:color="auto"/>
            </w:tcBorders>
            <w:shd w:val="clear" w:color="auto" w:fill="auto"/>
            <w:noWrap/>
            <w:vAlign w:val="bottom"/>
            <w:hideMark/>
          </w:tcPr>
          <w:p w14:paraId="2F9FCE4E"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$3.95</w:t>
            </w:r>
          </w:p>
        </w:tc>
        <w:tc>
          <w:tcPr>
            <w:tcW w:w="367" w:type="pct"/>
            <w:tcBorders>
              <w:top w:val="nil"/>
              <w:left w:val="nil"/>
              <w:bottom w:val="single" w:sz="8" w:space="0" w:color="auto"/>
              <w:right w:val="single" w:sz="8" w:space="0" w:color="auto"/>
            </w:tcBorders>
            <w:shd w:val="clear" w:color="auto" w:fill="auto"/>
            <w:noWrap/>
            <w:vAlign w:val="bottom"/>
            <w:hideMark/>
          </w:tcPr>
          <w:p w14:paraId="20BA596F"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r>
      <w:tr w:rsidR="006B3AF8" w:rsidRPr="006B3AF8" w14:paraId="64DE0951" w14:textId="77777777" w:rsidTr="006B3AF8">
        <w:trPr>
          <w:trHeight w:val="300"/>
        </w:trPr>
        <w:tc>
          <w:tcPr>
            <w:tcW w:w="545" w:type="pct"/>
            <w:tcBorders>
              <w:top w:val="nil"/>
              <w:left w:val="single" w:sz="8" w:space="0" w:color="auto"/>
              <w:bottom w:val="single" w:sz="4" w:space="0" w:color="auto"/>
              <w:right w:val="single" w:sz="4" w:space="0" w:color="auto"/>
            </w:tcBorders>
            <w:shd w:val="clear" w:color="auto" w:fill="auto"/>
            <w:noWrap/>
            <w:vAlign w:val="bottom"/>
            <w:hideMark/>
          </w:tcPr>
          <w:p w14:paraId="7EFD0F0B"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c>
          <w:tcPr>
            <w:tcW w:w="338" w:type="pct"/>
            <w:tcBorders>
              <w:top w:val="nil"/>
              <w:left w:val="nil"/>
              <w:bottom w:val="single" w:sz="4" w:space="0" w:color="auto"/>
              <w:right w:val="single" w:sz="4" w:space="0" w:color="auto"/>
            </w:tcBorders>
            <w:shd w:val="clear" w:color="auto" w:fill="auto"/>
            <w:noWrap/>
            <w:vAlign w:val="bottom"/>
            <w:hideMark/>
          </w:tcPr>
          <w:p w14:paraId="4D37123B"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c>
          <w:tcPr>
            <w:tcW w:w="338" w:type="pct"/>
            <w:tcBorders>
              <w:top w:val="nil"/>
              <w:left w:val="nil"/>
              <w:bottom w:val="single" w:sz="4" w:space="0" w:color="auto"/>
              <w:right w:val="single" w:sz="4" w:space="0" w:color="auto"/>
            </w:tcBorders>
            <w:shd w:val="clear" w:color="auto" w:fill="auto"/>
            <w:noWrap/>
            <w:vAlign w:val="bottom"/>
            <w:hideMark/>
          </w:tcPr>
          <w:p w14:paraId="54C33760"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c>
          <w:tcPr>
            <w:tcW w:w="338" w:type="pct"/>
            <w:tcBorders>
              <w:top w:val="nil"/>
              <w:left w:val="nil"/>
              <w:bottom w:val="single" w:sz="4" w:space="0" w:color="auto"/>
              <w:right w:val="single" w:sz="4" w:space="0" w:color="auto"/>
            </w:tcBorders>
            <w:shd w:val="clear" w:color="auto" w:fill="auto"/>
            <w:noWrap/>
            <w:vAlign w:val="bottom"/>
            <w:hideMark/>
          </w:tcPr>
          <w:p w14:paraId="603044D3"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c>
          <w:tcPr>
            <w:tcW w:w="338" w:type="pct"/>
            <w:tcBorders>
              <w:top w:val="nil"/>
              <w:left w:val="nil"/>
              <w:bottom w:val="single" w:sz="4" w:space="0" w:color="auto"/>
              <w:right w:val="single" w:sz="4" w:space="0" w:color="auto"/>
            </w:tcBorders>
            <w:shd w:val="clear" w:color="auto" w:fill="auto"/>
            <w:noWrap/>
            <w:vAlign w:val="bottom"/>
            <w:hideMark/>
          </w:tcPr>
          <w:p w14:paraId="36CD4285"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c>
          <w:tcPr>
            <w:tcW w:w="338" w:type="pct"/>
            <w:tcBorders>
              <w:top w:val="nil"/>
              <w:left w:val="nil"/>
              <w:bottom w:val="single" w:sz="4" w:space="0" w:color="auto"/>
              <w:right w:val="single" w:sz="4" w:space="0" w:color="auto"/>
            </w:tcBorders>
            <w:shd w:val="clear" w:color="auto" w:fill="auto"/>
            <w:noWrap/>
            <w:vAlign w:val="bottom"/>
            <w:hideMark/>
          </w:tcPr>
          <w:p w14:paraId="7B7DC96C"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c>
          <w:tcPr>
            <w:tcW w:w="338" w:type="pct"/>
            <w:tcBorders>
              <w:top w:val="nil"/>
              <w:left w:val="nil"/>
              <w:bottom w:val="single" w:sz="4" w:space="0" w:color="auto"/>
              <w:right w:val="single" w:sz="4" w:space="0" w:color="auto"/>
            </w:tcBorders>
            <w:shd w:val="clear" w:color="auto" w:fill="auto"/>
            <w:noWrap/>
            <w:vAlign w:val="bottom"/>
            <w:hideMark/>
          </w:tcPr>
          <w:p w14:paraId="23A51DA9"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c>
          <w:tcPr>
            <w:tcW w:w="338" w:type="pct"/>
            <w:tcBorders>
              <w:top w:val="nil"/>
              <w:left w:val="nil"/>
              <w:bottom w:val="single" w:sz="4" w:space="0" w:color="auto"/>
              <w:right w:val="single" w:sz="4" w:space="0" w:color="auto"/>
            </w:tcBorders>
            <w:shd w:val="clear" w:color="auto" w:fill="auto"/>
            <w:noWrap/>
            <w:vAlign w:val="bottom"/>
            <w:hideMark/>
          </w:tcPr>
          <w:p w14:paraId="106FA5C1"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c>
          <w:tcPr>
            <w:tcW w:w="338" w:type="pct"/>
            <w:tcBorders>
              <w:top w:val="nil"/>
              <w:left w:val="nil"/>
              <w:bottom w:val="single" w:sz="4" w:space="0" w:color="auto"/>
              <w:right w:val="single" w:sz="4" w:space="0" w:color="auto"/>
            </w:tcBorders>
            <w:shd w:val="clear" w:color="auto" w:fill="auto"/>
            <w:noWrap/>
            <w:vAlign w:val="bottom"/>
            <w:hideMark/>
          </w:tcPr>
          <w:p w14:paraId="263689EC"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c>
          <w:tcPr>
            <w:tcW w:w="338" w:type="pct"/>
            <w:tcBorders>
              <w:top w:val="nil"/>
              <w:left w:val="nil"/>
              <w:bottom w:val="single" w:sz="4" w:space="0" w:color="auto"/>
              <w:right w:val="single" w:sz="4" w:space="0" w:color="auto"/>
            </w:tcBorders>
            <w:shd w:val="clear" w:color="auto" w:fill="auto"/>
            <w:noWrap/>
            <w:vAlign w:val="bottom"/>
            <w:hideMark/>
          </w:tcPr>
          <w:p w14:paraId="1555EE0A"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c>
          <w:tcPr>
            <w:tcW w:w="338" w:type="pct"/>
            <w:tcBorders>
              <w:top w:val="nil"/>
              <w:left w:val="nil"/>
              <w:bottom w:val="single" w:sz="4" w:space="0" w:color="auto"/>
              <w:right w:val="single" w:sz="4" w:space="0" w:color="auto"/>
            </w:tcBorders>
            <w:shd w:val="clear" w:color="auto" w:fill="auto"/>
            <w:noWrap/>
            <w:vAlign w:val="bottom"/>
            <w:hideMark/>
          </w:tcPr>
          <w:p w14:paraId="1C99BE2A"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c>
          <w:tcPr>
            <w:tcW w:w="338" w:type="pct"/>
            <w:tcBorders>
              <w:top w:val="nil"/>
              <w:left w:val="nil"/>
              <w:bottom w:val="single" w:sz="4" w:space="0" w:color="auto"/>
              <w:right w:val="single" w:sz="4" w:space="0" w:color="auto"/>
            </w:tcBorders>
            <w:shd w:val="clear" w:color="auto" w:fill="auto"/>
            <w:noWrap/>
            <w:vAlign w:val="bottom"/>
            <w:hideMark/>
          </w:tcPr>
          <w:p w14:paraId="51212481"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c>
          <w:tcPr>
            <w:tcW w:w="367" w:type="pct"/>
            <w:tcBorders>
              <w:top w:val="nil"/>
              <w:left w:val="nil"/>
              <w:bottom w:val="single" w:sz="4" w:space="0" w:color="auto"/>
              <w:right w:val="single" w:sz="4" w:space="0" w:color="auto"/>
            </w:tcBorders>
            <w:shd w:val="clear" w:color="auto" w:fill="auto"/>
            <w:noWrap/>
            <w:vAlign w:val="bottom"/>
            <w:hideMark/>
          </w:tcPr>
          <w:p w14:paraId="7F823B22"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c>
          <w:tcPr>
            <w:tcW w:w="367" w:type="pct"/>
            <w:tcBorders>
              <w:top w:val="nil"/>
              <w:left w:val="nil"/>
              <w:bottom w:val="single" w:sz="4" w:space="0" w:color="auto"/>
              <w:right w:val="single" w:sz="8" w:space="0" w:color="auto"/>
            </w:tcBorders>
            <w:shd w:val="clear" w:color="auto" w:fill="auto"/>
            <w:noWrap/>
            <w:vAlign w:val="bottom"/>
            <w:hideMark/>
          </w:tcPr>
          <w:p w14:paraId="42237220"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r>
      <w:tr w:rsidR="006B3AF8" w:rsidRPr="006B3AF8" w14:paraId="30A969FD" w14:textId="77777777" w:rsidTr="006B3AF8">
        <w:trPr>
          <w:trHeight w:val="300"/>
        </w:trPr>
        <w:tc>
          <w:tcPr>
            <w:tcW w:w="545" w:type="pct"/>
            <w:tcBorders>
              <w:top w:val="nil"/>
              <w:left w:val="single" w:sz="8" w:space="0" w:color="auto"/>
              <w:bottom w:val="nil"/>
              <w:right w:val="single" w:sz="4" w:space="0" w:color="auto"/>
            </w:tcBorders>
            <w:shd w:val="clear" w:color="auto" w:fill="auto"/>
            <w:noWrap/>
            <w:vAlign w:val="bottom"/>
            <w:hideMark/>
          </w:tcPr>
          <w:p w14:paraId="35186482" w14:textId="77777777" w:rsidR="006B3AF8" w:rsidRPr="006B3AF8" w:rsidRDefault="006B3AF8" w:rsidP="006B3AF8">
            <w:pPr>
              <w:spacing w:line="240" w:lineRule="auto"/>
              <w:rPr>
                <w:rFonts w:eastAsia="Times New Roman"/>
                <w:b/>
                <w:bCs/>
                <w:color w:val="000000"/>
                <w:sz w:val="18"/>
                <w:szCs w:val="18"/>
              </w:rPr>
            </w:pPr>
            <w:r w:rsidRPr="006B3AF8">
              <w:rPr>
                <w:rFonts w:eastAsia="Times New Roman"/>
                <w:b/>
                <w:bCs/>
                <w:color w:val="000000"/>
                <w:sz w:val="18"/>
                <w:szCs w:val="18"/>
              </w:rPr>
              <w:t>Total Cost</w:t>
            </w:r>
          </w:p>
        </w:tc>
        <w:tc>
          <w:tcPr>
            <w:tcW w:w="338" w:type="pct"/>
            <w:tcBorders>
              <w:top w:val="nil"/>
              <w:left w:val="nil"/>
              <w:bottom w:val="nil"/>
              <w:right w:val="single" w:sz="4" w:space="0" w:color="auto"/>
            </w:tcBorders>
            <w:shd w:val="clear" w:color="auto" w:fill="auto"/>
            <w:noWrap/>
            <w:vAlign w:val="bottom"/>
            <w:hideMark/>
          </w:tcPr>
          <w:p w14:paraId="03D4A147"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c>
          <w:tcPr>
            <w:tcW w:w="338" w:type="pct"/>
            <w:tcBorders>
              <w:top w:val="nil"/>
              <w:left w:val="nil"/>
              <w:bottom w:val="nil"/>
              <w:right w:val="single" w:sz="4" w:space="0" w:color="auto"/>
            </w:tcBorders>
            <w:shd w:val="clear" w:color="auto" w:fill="auto"/>
            <w:noWrap/>
            <w:vAlign w:val="bottom"/>
            <w:hideMark/>
          </w:tcPr>
          <w:p w14:paraId="0F3BD04D"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c>
          <w:tcPr>
            <w:tcW w:w="338" w:type="pct"/>
            <w:tcBorders>
              <w:top w:val="nil"/>
              <w:left w:val="nil"/>
              <w:bottom w:val="nil"/>
              <w:right w:val="single" w:sz="4" w:space="0" w:color="auto"/>
            </w:tcBorders>
            <w:shd w:val="clear" w:color="auto" w:fill="auto"/>
            <w:noWrap/>
            <w:vAlign w:val="bottom"/>
            <w:hideMark/>
          </w:tcPr>
          <w:p w14:paraId="04B2D399"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c>
          <w:tcPr>
            <w:tcW w:w="338" w:type="pct"/>
            <w:tcBorders>
              <w:top w:val="nil"/>
              <w:left w:val="nil"/>
              <w:bottom w:val="nil"/>
              <w:right w:val="single" w:sz="4" w:space="0" w:color="auto"/>
            </w:tcBorders>
            <w:shd w:val="clear" w:color="auto" w:fill="auto"/>
            <w:noWrap/>
            <w:vAlign w:val="bottom"/>
            <w:hideMark/>
          </w:tcPr>
          <w:p w14:paraId="5B6C3BD8"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c>
          <w:tcPr>
            <w:tcW w:w="338" w:type="pct"/>
            <w:tcBorders>
              <w:top w:val="nil"/>
              <w:left w:val="nil"/>
              <w:bottom w:val="nil"/>
              <w:right w:val="single" w:sz="4" w:space="0" w:color="auto"/>
            </w:tcBorders>
            <w:shd w:val="clear" w:color="auto" w:fill="auto"/>
            <w:noWrap/>
            <w:vAlign w:val="bottom"/>
            <w:hideMark/>
          </w:tcPr>
          <w:p w14:paraId="6240AE33"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c>
          <w:tcPr>
            <w:tcW w:w="338" w:type="pct"/>
            <w:tcBorders>
              <w:top w:val="nil"/>
              <w:left w:val="nil"/>
              <w:bottom w:val="nil"/>
              <w:right w:val="single" w:sz="4" w:space="0" w:color="auto"/>
            </w:tcBorders>
            <w:shd w:val="clear" w:color="auto" w:fill="auto"/>
            <w:noWrap/>
            <w:vAlign w:val="bottom"/>
            <w:hideMark/>
          </w:tcPr>
          <w:p w14:paraId="6667C779"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c>
          <w:tcPr>
            <w:tcW w:w="338" w:type="pct"/>
            <w:tcBorders>
              <w:top w:val="nil"/>
              <w:left w:val="nil"/>
              <w:bottom w:val="nil"/>
              <w:right w:val="single" w:sz="4" w:space="0" w:color="auto"/>
            </w:tcBorders>
            <w:shd w:val="clear" w:color="auto" w:fill="auto"/>
            <w:noWrap/>
            <w:vAlign w:val="bottom"/>
            <w:hideMark/>
          </w:tcPr>
          <w:p w14:paraId="365C4AD8"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c>
          <w:tcPr>
            <w:tcW w:w="338" w:type="pct"/>
            <w:tcBorders>
              <w:top w:val="nil"/>
              <w:left w:val="nil"/>
              <w:bottom w:val="nil"/>
              <w:right w:val="single" w:sz="4" w:space="0" w:color="auto"/>
            </w:tcBorders>
            <w:shd w:val="clear" w:color="auto" w:fill="auto"/>
            <w:noWrap/>
            <w:vAlign w:val="bottom"/>
            <w:hideMark/>
          </w:tcPr>
          <w:p w14:paraId="0DB00ACD"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c>
          <w:tcPr>
            <w:tcW w:w="338" w:type="pct"/>
            <w:tcBorders>
              <w:top w:val="nil"/>
              <w:left w:val="nil"/>
              <w:bottom w:val="nil"/>
              <w:right w:val="single" w:sz="4" w:space="0" w:color="auto"/>
            </w:tcBorders>
            <w:shd w:val="clear" w:color="auto" w:fill="auto"/>
            <w:noWrap/>
            <w:vAlign w:val="bottom"/>
            <w:hideMark/>
          </w:tcPr>
          <w:p w14:paraId="359B1524"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c>
          <w:tcPr>
            <w:tcW w:w="338" w:type="pct"/>
            <w:tcBorders>
              <w:top w:val="nil"/>
              <w:left w:val="nil"/>
              <w:bottom w:val="nil"/>
              <w:right w:val="single" w:sz="4" w:space="0" w:color="auto"/>
            </w:tcBorders>
            <w:shd w:val="clear" w:color="auto" w:fill="auto"/>
            <w:noWrap/>
            <w:vAlign w:val="bottom"/>
            <w:hideMark/>
          </w:tcPr>
          <w:p w14:paraId="1986E889"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c>
          <w:tcPr>
            <w:tcW w:w="338" w:type="pct"/>
            <w:tcBorders>
              <w:top w:val="nil"/>
              <w:left w:val="nil"/>
              <w:bottom w:val="nil"/>
              <w:right w:val="single" w:sz="4" w:space="0" w:color="auto"/>
            </w:tcBorders>
            <w:shd w:val="clear" w:color="auto" w:fill="auto"/>
            <w:noWrap/>
            <w:vAlign w:val="bottom"/>
            <w:hideMark/>
          </w:tcPr>
          <w:p w14:paraId="67939D2B"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c>
          <w:tcPr>
            <w:tcW w:w="367" w:type="pct"/>
            <w:tcBorders>
              <w:top w:val="nil"/>
              <w:left w:val="nil"/>
              <w:bottom w:val="nil"/>
              <w:right w:val="single" w:sz="4" w:space="0" w:color="auto"/>
            </w:tcBorders>
            <w:shd w:val="clear" w:color="auto" w:fill="auto"/>
            <w:noWrap/>
            <w:vAlign w:val="bottom"/>
            <w:hideMark/>
          </w:tcPr>
          <w:p w14:paraId="25016CD0" w14:textId="77777777" w:rsidR="006B3AF8" w:rsidRPr="006B3AF8" w:rsidRDefault="006B3AF8" w:rsidP="006B3AF8">
            <w:pPr>
              <w:spacing w:line="240" w:lineRule="auto"/>
              <w:rPr>
                <w:rFonts w:eastAsia="Times New Roman"/>
                <w:color w:val="000000"/>
                <w:sz w:val="18"/>
                <w:szCs w:val="18"/>
              </w:rPr>
            </w:pPr>
            <w:r w:rsidRPr="006B3AF8">
              <w:rPr>
                <w:rFonts w:eastAsia="Times New Roman"/>
                <w:color w:val="000000"/>
                <w:sz w:val="18"/>
                <w:szCs w:val="18"/>
              </w:rPr>
              <w:t> </w:t>
            </w:r>
          </w:p>
        </w:tc>
        <w:tc>
          <w:tcPr>
            <w:tcW w:w="367" w:type="pct"/>
            <w:tcBorders>
              <w:top w:val="nil"/>
              <w:left w:val="nil"/>
              <w:bottom w:val="nil"/>
              <w:right w:val="single" w:sz="8" w:space="0" w:color="auto"/>
            </w:tcBorders>
            <w:shd w:val="clear" w:color="auto" w:fill="auto"/>
            <w:noWrap/>
            <w:vAlign w:val="bottom"/>
            <w:hideMark/>
          </w:tcPr>
          <w:p w14:paraId="42B83A82" w14:textId="77777777" w:rsidR="006B3AF8" w:rsidRPr="006B3AF8" w:rsidRDefault="006B3AF8" w:rsidP="006B3AF8">
            <w:pPr>
              <w:spacing w:line="240" w:lineRule="auto"/>
              <w:jc w:val="center"/>
              <w:rPr>
                <w:rFonts w:eastAsia="Times New Roman"/>
                <w:b/>
                <w:bCs/>
                <w:color w:val="000000"/>
                <w:sz w:val="18"/>
                <w:szCs w:val="18"/>
              </w:rPr>
            </w:pPr>
            <w:r w:rsidRPr="006B3AF8">
              <w:rPr>
                <w:rFonts w:eastAsia="Times New Roman"/>
                <w:b/>
                <w:bCs/>
                <w:color w:val="000000"/>
                <w:sz w:val="18"/>
                <w:szCs w:val="18"/>
              </w:rPr>
              <w:t> </w:t>
            </w:r>
          </w:p>
        </w:tc>
      </w:tr>
      <w:tr w:rsidR="006B3AF8" w:rsidRPr="006B3AF8" w14:paraId="3F16C319" w14:textId="77777777" w:rsidTr="006B3AF8">
        <w:trPr>
          <w:trHeight w:val="300"/>
        </w:trPr>
        <w:tc>
          <w:tcPr>
            <w:tcW w:w="545" w:type="pct"/>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6E53E3CD" w14:textId="77777777" w:rsidR="006B3AF8" w:rsidRPr="006B3AF8" w:rsidRDefault="006B3AF8" w:rsidP="006B3AF8">
            <w:pPr>
              <w:spacing w:line="240" w:lineRule="auto"/>
              <w:jc w:val="center"/>
              <w:rPr>
                <w:rFonts w:eastAsia="Times New Roman"/>
                <w:b/>
                <w:bCs/>
                <w:color w:val="000000"/>
                <w:sz w:val="18"/>
                <w:szCs w:val="18"/>
              </w:rPr>
            </w:pPr>
            <w:r w:rsidRPr="006B3AF8">
              <w:rPr>
                <w:rFonts w:eastAsia="Times New Roman"/>
                <w:b/>
                <w:bCs/>
                <w:color w:val="000000"/>
                <w:sz w:val="18"/>
                <w:szCs w:val="18"/>
              </w:rPr>
              <w:t>2018</w:t>
            </w:r>
          </w:p>
        </w:tc>
        <w:tc>
          <w:tcPr>
            <w:tcW w:w="338" w:type="pct"/>
            <w:tcBorders>
              <w:top w:val="single" w:sz="4" w:space="0" w:color="auto"/>
              <w:left w:val="nil"/>
              <w:bottom w:val="single" w:sz="4" w:space="0" w:color="auto"/>
              <w:right w:val="single" w:sz="4" w:space="0" w:color="auto"/>
            </w:tcBorders>
            <w:shd w:val="clear" w:color="auto" w:fill="auto"/>
            <w:noWrap/>
            <w:vAlign w:val="bottom"/>
            <w:hideMark/>
          </w:tcPr>
          <w:p w14:paraId="235727F6"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$90,000</w:t>
            </w:r>
          </w:p>
        </w:tc>
        <w:tc>
          <w:tcPr>
            <w:tcW w:w="338" w:type="pct"/>
            <w:tcBorders>
              <w:top w:val="single" w:sz="4" w:space="0" w:color="auto"/>
              <w:left w:val="nil"/>
              <w:bottom w:val="single" w:sz="4" w:space="0" w:color="auto"/>
              <w:right w:val="single" w:sz="4" w:space="0" w:color="auto"/>
            </w:tcBorders>
            <w:shd w:val="clear" w:color="auto" w:fill="auto"/>
            <w:noWrap/>
            <w:vAlign w:val="bottom"/>
            <w:hideMark/>
          </w:tcPr>
          <w:p w14:paraId="61A4BED7"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$75,000</w:t>
            </w:r>
          </w:p>
        </w:tc>
        <w:tc>
          <w:tcPr>
            <w:tcW w:w="338" w:type="pct"/>
            <w:tcBorders>
              <w:top w:val="single" w:sz="4" w:space="0" w:color="auto"/>
              <w:left w:val="nil"/>
              <w:bottom w:val="single" w:sz="4" w:space="0" w:color="auto"/>
              <w:right w:val="single" w:sz="4" w:space="0" w:color="auto"/>
            </w:tcBorders>
            <w:shd w:val="clear" w:color="auto" w:fill="auto"/>
            <w:noWrap/>
            <w:vAlign w:val="bottom"/>
            <w:hideMark/>
          </w:tcPr>
          <w:p w14:paraId="083A19F9"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$60,000</w:t>
            </w:r>
          </w:p>
        </w:tc>
        <w:tc>
          <w:tcPr>
            <w:tcW w:w="338" w:type="pct"/>
            <w:tcBorders>
              <w:top w:val="single" w:sz="4" w:space="0" w:color="auto"/>
              <w:left w:val="nil"/>
              <w:bottom w:val="single" w:sz="4" w:space="0" w:color="auto"/>
              <w:right w:val="single" w:sz="4" w:space="0" w:color="auto"/>
            </w:tcBorders>
            <w:shd w:val="clear" w:color="auto" w:fill="auto"/>
            <w:noWrap/>
            <w:vAlign w:val="bottom"/>
            <w:hideMark/>
          </w:tcPr>
          <w:p w14:paraId="38030D18"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$30,000</w:t>
            </w:r>
          </w:p>
        </w:tc>
        <w:tc>
          <w:tcPr>
            <w:tcW w:w="338" w:type="pct"/>
            <w:tcBorders>
              <w:top w:val="single" w:sz="4" w:space="0" w:color="auto"/>
              <w:left w:val="nil"/>
              <w:bottom w:val="single" w:sz="4" w:space="0" w:color="auto"/>
              <w:right w:val="single" w:sz="4" w:space="0" w:color="auto"/>
            </w:tcBorders>
            <w:shd w:val="clear" w:color="auto" w:fill="auto"/>
            <w:noWrap/>
            <w:vAlign w:val="bottom"/>
            <w:hideMark/>
          </w:tcPr>
          <w:p w14:paraId="681A2EED"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$67,500</w:t>
            </w:r>
          </w:p>
        </w:tc>
        <w:tc>
          <w:tcPr>
            <w:tcW w:w="338" w:type="pct"/>
            <w:tcBorders>
              <w:top w:val="single" w:sz="4" w:space="0" w:color="auto"/>
              <w:left w:val="nil"/>
              <w:bottom w:val="single" w:sz="4" w:space="0" w:color="auto"/>
              <w:right w:val="single" w:sz="4" w:space="0" w:color="auto"/>
            </w:tcBorders>
            <w:shd w:val="clear" w:color="auto" w:fill="auto"/>
            <w:noWrap/>
            <w:vAlign w:val="bottom"/>
            <w:hideMark/>
          </w:tcPr>
          <w:p w14:paraId="4F8738CD"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$71,250</w:t>
            </w:r>
          </w:p>
        </w:tc>
        <w:tc>
          <w:tcPr>
            <w:tcW w:w="338" w:type="pct"/>
            <w:tcBorders>
              <w:top w:val="single" w:sz="4" w:space="0" w:color="auto"/>
              <w:left w:val="nil"/>
              <w:bottom w:val="single" w:sz="4" w:space="0" w:color="auto"/>
              <w:right w:val="single" w:sz="4" w:space="0" w:color="auto"/>
            </w:tcBorders>
            <w:shd w:val="clear" w:color="auto" w:fill="auto"/>
            <w:noWrap/>
            <w:vAlign w:val="bottom"/>
            <w:hideMark/>
          </w:tcPr>
          <w:p w14:paraId="119AF03C"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$67,500</w:t>
            </w:r>
          </w:p>
        </w:tc>
        <w:tc>
          <w:tcPr>
            <w:tcW w:w="338" w:type="pct"/>
            <w:tcBorders>
              <w:top w:val="single" w:sz="4" w:space="0" w:color="auto"/>
              <w:left w:val="nil"/>
              <w:bottom w:val="single" w:sz="4" w:space="0" w:color="auto"/>
              <w:right w:val="single" w:sz="4" w:space="0" w:color="auto"/>
            </w:tcBorders>
            <w:shd w:val="clear" w:color="auto" w:fill="auto"/>
            <w:noWrap/>
            <w:vAlign w:val="bottom"/>
            <w:hideMark/>
          </w:tcPr>
          <w:p w14:paraId="7FFEE684"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$63,750</w:t>
            </w:r>
          </w:p>
        </w:tc>
        <w:tc>
          <w:tcPr>
            <w:tcW w:w="338" w:type="pct"/>
            <w:tcBorders>
              <w:top w:val="single" w:sz="4" w:space="0" w:color="auto"/>
              <w:left w:val="nil"/>
              <w:bottom w:val="single" w:sz="4" w:space="0" w:color="auto"/>
              <w:right w:val="single" w:sz="4" w:space="0" w:color="auto"/>
            </w:tcBorders>
            <w:shd w:val="clear" w:color="auto" w:fill="auto"/>
            <w:noWrap/>
            <w:vAlign w:val="bottom"/>
            <w:hideMark/>
          </w:tcPr>
          <w:p w14:paraId="70DE430C"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$63,750</w:t>
            </w:r>
          </w:p>
        </w:tc>
        <w:tc>
          <w:tcPr>
            <w:tcW w:w="338" w:type="pct"/>
            <w:tcBorders>
              <w:top w:val="single" w:sz="4" w:space="0" w:color="auto"/>
              <w:left w:val="nil"/>
              <w:bottom w:val="single" w:sz="4" w:space="0" w:color="auto"/>
              <w:right w:val="single" w:sz="4" w:space="0" w:color="auto"/>
            </w:tcBorders>
            <w:shd w:val="clear" w:color="auto" w:fill="auto"/>
            <w:noWrap/>
            <w:vAlign w:val="bottom"/>
            <w:hideMark/>
          </w:tcPr>
          <w:p w14:paraId="19BF0F2F"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$71,250</w:t>
            </w:r>
          </w:p>
        </w:tc>
        <w:tc>
          <w:tcPr>
            <w:tcW w:w="338" w:type="pct"/>
            <w:tcBorders>
              <w:top w:val="single" w:sz="4" w:space="0" w:color="auto"/>
              <w:left w:val="nil"/>
              <w:bottom w:val="single" w:sz="4" w:space="0" w:color="auto"/>
              <w:right w:val="single" w:sz="4" w:space="0" w:color="auto"/>
            </w:tcBorders>
            <w:shd w:val="clear" w:color="auto" w:fill="auto"/>
            <w:noWrap/>
            <w:vAlign w:val="bottom"/>
            <w:hideMark/>
          </w:tcPr>
          <w:p w14:paraId="51B6403C"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$56,250</w:t>
            </w:r>
          </w:p>
        </w:tc>
        <w:tc>
          <w:tcPr>
            <w:tcW w:w="367" w:type="pct"/>
            <w:tcBorders>
              <w:top w:val="single" w:sz="4" w:space="0" w:color="auto"/>
              <w:left w:val="nil"/>
              <w:bottom w:val="single" w:sz="4" w:space="0" w:color="auto"/>
              <w:right w:val="single" w:sz="4" w:space="0" w:color="auto"/>
            </w:tcBorders>
            <w:shd w:val="clear" w:color="auto" w:fill="auto"/>
            <w:noWrap/>
            <w:vAlign w:val="bottom"/>
            <w:hideMark/>
          </w:tcPr>
          <w:p w14:paraId="57CB268C"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$116,250</w:t>
            </w:r>
          </w:p>
        </w:tc>
        <w:tc>
          <w:tcPr>
            <w:tcW w:w="367" w:type="pct"/>
            <w:tcBorders>
              <w:top w:val="single" w:sz="4" w:space="0" w:color="auto"/>
              <w:left w:val="nil"/>
              <w:bottom w:val="single" w:sz="4" w:space="0" w:color="auto"/>
              <w:right w:val="single" w:sz="8" w:space="0" w:color="auto"/>
            </w:tcBorders>
            <w:shd w:val="clear" w:color="auto" w:fill="auto"/>
            <w:noWrap/>
            <w:vAlign w:val="bottom"/>
            <w:hideMark/>
          </w:tcPr>
          <w:p w14:paraId="2792A027"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$832,500</w:t>
            </w:r>
          </w:p>
        </w:tc>
      </w:tr>
      <w:tr w:rsidR="006B3AF8" w:rsidRPr="006B3AF8" w14:paraId="4B39BE60" w14:textId="77777777" w:rsidTr="006B3AF8">
        <w:trPr>
          <w:trHeight w:val="300"/>
        </w:trPr>
        <w:tc>
          <w:tcPr>
            <w:tcW w:w="545" w:type="pct"/>
            <w:tcBorders>
              <w:top w:val="nil"/>
              <w:left w:val="single" w:sz="8" w:space="0" w:color="auto"/>
              <w:bottom w:val="single" w:sz="4" w:space="0" w:color="auto"/>
              <w:right w:val="single" w:sz="4" w:space="0" w:color="auto"/>
            </w:tcBorders>
            <w:shd w:val="clear" w:color="auto" w:fill="auto"/>
            <w:noWrap/>
            <w:vAlign w:val="bottom"/>
            <w:hideMark/>
          </w:tcPr>
          <w:p w14:paraId="67476222" w14:textId="77777777" w:rsidR="006B3AF8" w:rsidRPr="006B3AF8" w:rsidRDefault="006B3AF8" w:rsidP="006B3AF8">
            <w:pPr>
              <w:spacing w:line="240" w:lineRule="auto"/>
              <w:jc w:val="center"/>
              <w:rPr>
                <w:rFonts w:eastAsia="Times New Roman"/>
                <w:b/>
                <w:bCs/>
                <w:color w:val="000000"/>
                <w:sz w:val="18"/>
                <w:szCs w:val="18"/>
              </w:rPr>
            </w:pPr>
            <w:r w:rsidRPr="006B3AF8">
              <w:rPr>
                <w:rFonts w:eastAsia="Times New Roman"/>
                <w:b/>
                <w:bCs/>
                <w:color w:val="000000"/>
                <w:sz w:val="18"/>
                <w:szCs w:val="18"/>
              </w:rPr>
              <w:t>2019</w:t>
            </w:r>
          </w:p>
        </w:tc>
        <w:tc>
          <w:tcPr>
            <w:tcW w:w="338" w:type="pct"/>
            <w:tcBorders>
              <w:top w:val="nil"/>
              <w:left w:val="nil"/>
              <w:bottom w:val="single" w:sz="4" w:space="0" w:color="auto"/>
              <w:right w:val="single" w:sz="4" w:space="0" w:color="auto"/>
            </w:tcBorders>
            <w:shd w:val="clear" w:color="auto" w:fill="auto"/>
            <w:noWrap/>
            <w:vAlign w:val="bottom"/>
            <w:hideMark/>
          </w:tcPr>
          <w:p w14:paraId="388C9A34"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$92,400</w:t>
            </w:r>
          </w:p>
        </w:tc>
        <w:tc>
          <w:tcPr>
            <w:tcW w:w="338" w:type="pct"/>
            <w:tcBorders>
              <w:top w:val="nil"/>
              <w:left w:val="nil"/>
              <w:bottom w:val="single" w:sz="4" w:space="0" w:color="auto"/>
              <w:right w:val="single" w:sz="4" w:space="0" w:color="auto"/>
            </w:tcBorders>
            <w:shd w:val="clear" w:color="auto" w:fill="auto"/>
            <w:noWrap/>
            <w:vAlign w:val="bottom"/>
            <w:hideMark/>
          </w:tcPr>
          <w:p w14:paraId="05048D4B"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$77,000</w:t>
            </w:r>
          </w:p>
        </w:tc>
        <w:tc>
          <w:tcPr>
            <w:tcW w:w="338" w:type="pct"/>
            <w:tcBorders>
              <w:top w:val="nil"/>
              <w:left w:val="nil"/>
              <w:bottom w:val="single" w:sz="4" w:space="0" w:color="auto"/>
              <w:right w:val="single" w:sz="4" w:space="0" w:color="auto"/>
            </w:tcBorders>
            <w:shd w:val="clear" w:color="auto" w:fill="auto"/>
            <w:noWrap/>
            <w:vAlign w:val="bottom"/>
            <w:hideMark/>
          </w:tcPr>
          <w:p w14:paraId="1AAD25E7"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$61,600</w:t>
            </w:r>
          </w:p>
        </w:tc>
        <w:tc>
          <w:tcPr>
            <w:tcW w:w="338" w:type="pct"/>
            <w:tcBorders>
              <w:top w:val="nil"/>
              <w:left w:val="nil"/>
              <w:bottom w:val="single" w:sz="4" w:space="0" w:color="auto"/>
              <w:right w:val="single" w:sz="4" w:space="0" w:color="auto"/>
            </w:tcBorders>
            <w:shd w:val="clear" w:color="auto" w:fill="auto"/>
            <w:noWrap/>
            <w:vAlign w:val="bottom"/>
            <w:hideMark/>
          </w:tcPr>
          <w:p w14:paraId="7F93D679"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$30,800</w:t>
            </w:r>
          </w:p>
        </w:tc>
        <w:tc>
          <w:tcPr>
            <w:tcW w:w="338" w:type="pct"/>
            <w:tcBorders>
              <w:top w:val="nil"/>
              <w:left w:val="nil"/>
              <w:bottom w:val="single" w:sz="4" w:space="0" w:color="auto"/>
              <w:right w:val="single" w:sz="4" w:space="0" w:color="auto"/>
            </w:tcBorders>
            <w:shd w:val="clear" w:color="auto" w:fill="auto"/>
            <w:noWrap/>
            <w:vAlign w:val="bottom"/>
            <w:hideMark/>
          </w:tcPr>
          <w:p w14:paraId="6597CBB4"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$69,300</w:t>
            </w:r>
          </w:p>
        </w:tc>
        <w:tc>
          <w:tcPr>
            <w:tcW w:w="338" w:type="pct"/>
            <w:tcBorders>
              <w:top w:val="nil"/>
              <w:left w:val="nil"/>
              <w:bottom w:val="single" w:sz="4" w:space="0" w:color="auto"/>
              <w:right w:val="single" w:sz="4" w:space="0" w:color="auto"/>
            </w:tcBorders>
            <w:shd w:val="clear" w:color="auto" w:fill="auto"/>
            <w:noWrap/>
            <w:vAlign w:val="bottom"/>
            <w:hideMark/>
          </w:tcPr>
          <w:p w14:paraId="0B6E9A07"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$73,150</w:t>
            </w:r>
          </w:p>
        </w:tc>
        <w:tc>
          <w:tcPr>
            <w:tcW w:w="338" w:type="pct"/>
            <w:tcBorders>
              <w:top w:val="nil"/>
              <w:left w:val="nil"/>
              <w:bottom w:val="single" w:sz="4" w:space="0" w:color="auto"/>
              <w:right w:val="single" w:sz="4" w:space="0" w:color="auto"/>
            </w:tcBorders>
            <w:shd w:val="clear" w:color="auto" w:fill="auto"/>
            <w:noWrap/>
            <w:vAlign w:val="bottom"/>
            <w:hideMark/>
          </w:tcPr>
          <w:p w14:paraId="2D17A5A8"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$69,300</w:t>
            </w:r>
          </w:p>
        </w:tc>
        <w:tc>
          <w:tcPr>
            <w:tcW w:w="338" w:type="pct"/>
            <w:tcBorders>
              <w:top w:val="nil"/>
              <w:left w:val="nil"/>
              <w:bottom w:val="single" w:sz="4" w:space="0" w:color="auto"/>
              <w:right w:val="single" w:sz="4" w:space="0" w:color="auto"/>
            </w:tcBorders>
            <w:shd w:val="clear" w:color="auto" w:fill="auto"/>
            <w:noWrap/>
            <w:vAlign w:val="bottom"/>
            <w:hideMark/>
          </w:tcPr>
          <w:p w14:paraId="7F3AF0D3"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$65,450</w:t>
            </w:r>
          </w:p>
        </w:tc>
        <w:tc>
          <w:tcPr>
            <w:tcW w:w="338" w:type="pct"/>
            <w:tcBorders>
              <w:top w:val="nil"/>
              <w:left w:val="nil"/>
              <w:bottom w:val="single" w:sz="4" w:space="0" w:color="auto"/>
              <w:right w:val="single" w:sz="4" w:space="0" w:color="auto"/>
            </w:tcBorders>
            <w:shd w:val="clear" w:color="auto" w:fill="auto"/>
            <w:noWrap/>
            <w:vAlign w:val="bottom"/>
            <w:hideMark/>
          </w:tcPr>
          <w:p w14:paraId="1335C3D8"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$65,450</w:t>
            </w:r>
          </w:p>
        </w:tc>
        <w:tc>
          <w:tcPr>
            <w:tcW w:w="338" w:type="pct"/>
            <w:tcBorders>
              <w:top w:val="nil"/>
              <w:left w:val="nil"/>
              <w:bottom w:val="single" w:sz="4" w:space="0" w:color="auto"/>
              <w:right w:val="single" w:sz="4" w:space="0" w:color="auto"/>
            </w:tcBorders>
            <w:shd w:val="clear" w:color="auto" w:fill="auto"/>
            <w:noWrap/>
            <w:vAlign w:val="bottom"/>
            <w:hideMark/>
          </w:tcPr>
          <w:p w14:paraId="10A6EC3F"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$73,150</w:t>
            </w:r>
          </w:p>
        </w:tc>
        <w:tc>
          <w:tcPr>
            <w:tcW w:w="338" w:type="pct"/>
            <w:tcBorders>
              <w:top w:val="nil"/>
              <w:left w:val="nil"/>
              <w:bottom w:val="single" w:sz="4" w:space="0" w:color="auto"/>
              <w:right w:val="single" w:sz="4" w:space="0" w:color="auto"/>
            </w:tcBorders>
            <w:shd w:val="clear" w:color="auto" w:fill="auto"/>
            <w:noWrap/>
            <w:vAlign w:val="bottom"/>
            <w:hideMark/>
          </w:tcPr>
          <w:p w14:paraId="6EC1D7E5"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$57,750</w:t>
            </w:r>
          </w:p>
        </w:tc>
        <w:tc>
          <w:tcPr>
            <w:tcW w:w="367" w:type="pct"/>
            <w:tcBorders>
              <w:top w:val="nil"/>
              <w:left w:val="nil"/>
              <w:bottom w:val="single" w:sz="4" w:space="0" w:color="auto"/>
              <w:right w:val="single" w:sz="4" w:space="0" w:color="auto"/>
            </w:tcBorders>
            <w:shd w:val="clear" w:color="auto" w:fill="auto"/>
            <w:noWrap/>
            <w:vAlign w:val="bottom"/>
            <w:hideMark/>
          </w:tcPr>
          <w:p w14:paraId="1D845013"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$119,350</w:t>
            </w:r>
          </w:p>
        </w:tc>
        <w:tc>
          <w:tcPr>
            <w:tcW w:w="367" w:type="pct"/>
            <w:tcBorders>
              <w:top w:val="nil"/>
              <w:left w:val="nil"/>
              <w:bottom w:val="single" w:sz="4" w:space="0" w:color="auto"/>
              <w:right w:val="single" w:sz="8" w:space="0" w:color="auto"/>
            </w:tcBorders>
            <w:shd w:val="clear" w:color="auto" w:fill="auto"/>
            <w:noWrap/>
            <w:vAlign w:val="bottom"/>
            <w:hideMark/>
          </w:tcPr>
          <w:p w14:paraId="7800A152"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$854,700</w:t>
            </w:r>
          </w:p>
        </w:tc>
      </w:tr>
      <w:tr w:rsidR="006B3AF8" w:rsidRPr="006B3AF8" w14:paraId="13B767B3" w14:textId="77777777" w:rsidTr="006B3AF8">
        <w:trPr>
          <w:trHeight w:val="300"/>
        </w:trPr>
        <w:tc>
          <w:tcPr>
            <w:tcW w:w="545" w:type="pct"/>
            <w:tcBorders>
              <w:top w:val="nil"/>
              <w:left w:val="single" w:sz="8" w:space="0" w:color="auto"/>
              <w:bottom w:val="single" w:sz="4" w:space="0" w:color="auto"/>
              <w:right w:val="single" w:sz="4" w:space="0" w:color="auto"/>
            </w:tcBorders>
            <w:shd w:val="clear" w:color="auto" w:fill="auto"/>
            <w:noWrap/>
            <w:vAlign w:val="bottom"/>
            <w:hideMark/>
          </w:tcPr>
          <w:p w14:paraId="01493ED2" w14:textId="77777777" w:rsidR="006B3AF8" w:rsidRPr="006B3AF8" w:rsidRDefault="006B3AF8" w:rsidP="006B3AF8">
            <w:pPr>
              <w:spacing w:line="240" w:lineRule="auto"/>
              <w:jc w:val="center"/>
              <w:rPr>
                <w:rFonts w:eastAsia="Times New Roman"/>
                <w:b/>
                <w:bCs/>
                <w:color w:val="000000"/>
                <w:sz w:val="18"/>
                <w:szCs w:val="18"/>
              </w:rPr>
            </w:pPr>
            <w:r w:rsidRPr="006B3AF8">
              <w:rPr>
                <w:rFonts w:eastAsia="Times New Roman"/>
                <w:b/>
                <w:bCs/>
                <w:color w:val="000000"/>
                <w:sz w:val="18"/>
                <w:szCs w:val="18"/>
              </w:rPr>
              <w:t>2020</w:t>
            </w:r>
          </w:p>
        </w:tc>
        <w:tc>
          <w:tcPr>
            <w:tcW w:w="338" w:type="pct"/>
            <w:tcBorders>
              <w:top w:val="nil"/>
              <w:left w:val="nil"/>
              <w:bottom w:val="single" w:sz="4" w:space="0" w:color="auto"/>
              <w:right w:val="single" w:sz="4" w:space="0" w:color="auto"/>
            </w:tcBorders>
            <w:shd w:val="clear" w:color="auto" w:fill="auto"/>
            <w:noWrap/>
            <w:vAlign w:val="bottom"/>
            <w:hideMark/>
          </w:tcPr>
          <w:p w14:paraId="71FBBEE0"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$94,800</w:t>
            </w:r>
          </w:p>
        </w:tc>
        <w:tc>
          <w:tcPr>
            <w:tcW w:w="338" w:type="pct"/>
            <w:tcBorders>
              <w:top w:val="nil"/>
              <w:left w:val="nil"/>
              <w:bottom w:val="single" w:sz="4" w:space="0" w:color="auto"/>
              <w:right w:val="single" w:sz="4" w:space="0" w:color="auto"/>
            </w:tcBorders>
            <w:shd w:val="clear" w:color="auto" w:fill="auto"/>
            <w:noWrap/>
            <w:vAlign w:val="bottom"/>
            <w:hideMark/>
          </w:tcPr>
          <w:p w14:paraId="61D6873E"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$79,000</w:t>
            </w:r>
          </w:p>
        </w:tc>
        <w:tc>
          <w:tcPr>
            <w:tcW w:w="338" w:type="pct"/>
            <w:tcBorders>
              <w:top w:val="nil"/>
              <w:left w:val="nil"/>
              <w:bottom w:val="single" w:sz="4" w:space="0" w:color="auto"/>
              <w:right w:val="single" w:sz="4" w:space="0" w:color="auto"/>
            </w:tcBorders>
            <w:shd w:val="clear" w:color="auto" w:fill="auto"/>
            <w:noWrap/>
            <w:vAlign w:val="bottom"/>
            <w:hideMark/>
          </w:tcPr>
          <w:p w14:paraId="7E0F423E"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$63,200</w:t>
            </w:r>
          </w:p>
        </w:tc>
        <w:tc>
          <w:tcPr>
            <w:tcW w:w="338" w:type="pct"/>
            <w:tcBorders>
              <w:top w:val="nil"/>
              <w:left w:val="nil"/>
              <w:bottom w:val="single" w:sz="4" w:space="0" w:color="auto"/>
              <w:right w:val="single" w:sz="4" w:space="0" w:color="auto"/>
            </w:tcBorders>
            <w:shd w:val="clear" w:color="auto" w:fill="auto"/>
            <w:noWrap/>
            <w:vAlign w:val="bottom"/>
            <w:hideMark/>
          </w:tcPr>
          <w:p w14:paraId="2A6D33DE"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$31,600</w:t>
            </w:r>
          </w:p>
        </w:tc>
        <w:tc>
          <w:tcPr>
            <w:tcW w:w="338" w:type="pct"/>
            <w:tcBorders>
              <w:top w:val="nil"/>
              <w:left w:val="nil"/>
              <w:bottom w:val="single" w:sz="4" w:space="0" w:color="auto"/>
              <w:right w:val="single" w:sz="4" w:space="0" w:color="auto"/>
            </w:tcBorders>
            <w:shd w:val="clear" w:color="auto" w:fill="auto"/>
            <w:noWrap/>
            <w:vAlign w:val="bottom"/>
            <w:hideMark/>
          </w:tcPr>
          <w:p w14:paraId="3A6BA27E"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$71,100</w:t>
            </w:r>
          </w:p>
        </w:tc>
        <w:tc>
          <w:tcPr>
            <w:tcW w:w="338" w:type="pct"/>
            <w:tcBorders>
              <w:top w:val="nil"/>
              <w:left w:val="nil"/>
              <w:bottom w:val="single" w:sz="4" w:space="0" w:color="auto"/>
              <w:right w:val="single" w:sz="4" w:space="0" w:color="auto"/>
            </w:tcBorders>
            <w:shd w:val="clear" w:color="auto" w:fill="auto"/>
            <w:noWrap/>
            <w:vAlign w:val="bottom"/>
            <w:hideMark/>
          </w:tcPr>
          <w:p w14:paraId="4E458341"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$75,050</w:t>
            </w:r>
          </w:p>
        </w:tc>
        <w:tc>
          <w:tcPr>
            <w:tcW w:w="338" w:type="pct"/>
            <w:tcBorders>
              <w:top w:val="nil"/>
              <w:left w:val="nil"/>
              <w:bottom w:val="single" w:sz="4" w:space="0" w:color="auto"/>
              <w:right w:val="single" w:sz="4" w:space="0" w:color="auto"/>
            </w:tcBorders>
            <w:shd w:val="clear" w:color="auto" w:fill="auto"/>
            <w:noWrap/>
            <w:vAlign w:val="bottom"/>
            <w:hideMark/>
          </w:tcPr>
          <w:p w14:paraId="5BC93964"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$71,100</w:t>
            </w:r>
          </w:p>
        </w:tc>
        <w:tc>
          <w:tcPr>
            <w:tcW w:w="338" w:type="pct"/>
            <w:tcBorders>
              <w:top w:val="nil"/>
              <w:left w:val="nil"/>
              <w:bottom w:val="single" w:sz="4" w:space="0" w:color="auto"/>
              <w:right w:val="single" w:sz="4" w:space="0" w:color="auto"/>
            </w:tcBorders>
            <w:shd w:val="clear" w:color="auto" w:fill="auto"/>
            <w:noWrap/>
            <w:vAlign w:val="bottom"/>
            <w:hideMark/>
          </w:tcPr>
          <w:p w14:paraId="51AB96EE"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$67,150</w:t>
            </w:r>
          </w:p>
        </w:tc>
        <w:tc>
          <w:tcPr>
            <w:tcW w:w="338" w:type="pct"/>
            <w:tcBorders>
              <w:top w:val="nil"/>
              <w:left w:val="nil"/>
              <w:bottom w:val="single" w:sz="4" w:space="0" w:color="auto"/>
              <w:right w:val="single" w:sz="4" w:space="0" w:color="auto"/>
            </w:tcBorders>
            <w:shd w:val="clear" w:color="auto" w:fill="auto"/>
            <w:noWrap/>
            <w:vAlign w:val="bottom"/>
            <w:hideMark/>
          </w:tcPr>
          <w:p w14:paraId="3ECA0DFD"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$67,150</w:t>
            </w:r>
          </w:p>
        </w:tc>
        <w:tc>
          <w:tcPr>
            <w:tcW w:w="338" w:type="pct"/>
            <w:tcBorders>
              <w:top w:val="nil"/>
              <w:left w:val="nil"/>
              <w:bottom w:val="single" w:sz="4" w:space="0" w:color="auto"/>
              <w:right w:val="single" w:sz="4" w:space="0" w:color="auto"/>
            </w:tcBorders>
            <w:shd w:val="clear" w:color="auto" w:fill="auto"/>
            <w:noWrap/>
            <w:vAlign w:val="bottom"/>
            <w:hideMark/>
          </w:tcPr>
          <w:p w14:paraId="68878178"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$75,050</w:t>
            </w:r>
          </w:p>
        </w:tc>
        <w:tc>
          <w:tcPr>
            <w:tcW w:w="338" w:type="pct"/>
            <w:tcBorders>
              <w:top w:val="nil"/>
              <w:left w:val="nil"/>
              <w:bottom w:val="single" w:sz="4" w:space="0" w:color="auto"/>
              <w:right w:val="single" w:sz="4" w:space="0" w:color="auto"/>
            </w:tcBorders>
            <w:shd w:val="clear" w:color="auto" w:fill="auto"/>
            <w:noWrap/>
            <w:vAlign w:val="bottom"/>
            <w:hideMark/>
          </w:tcPr>
          <w:p w14:paraId="317EBB47"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$59,250</w:t>
            </w:r>
          </w:p>
        </w:tc>
        <w:tc>
          <w:tcPr>
            <w:tcW w:w="367" w:type="pct"/>
            <w:tcBorders>
              <w:top w:val="nil"/>
              <w:left w:val="nil"/>
              <w:bottom w:val="single" w:sz="4" w:space="0" w:color="auto"/>
              <w:right w:val="single" w:sz="4" w:space="0" w:color="auto"/>
            </w:tcBorders>
            <w:shd w:val="clear" w:color="auto" w:fill="auto"/>
            <w:noWrap/>
            <w:vAlign w:val="bottom"/>
            <w:hideMark/>
          </w:tcPr>
          <w:p w14:paraId="65E34EBC"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$122,450</w:t>
            </w:r>
          </w:p>
        </w:tc>
        <w:tc>
          <w:tcPr>
            <w:tcW w:w="367" w:type="pct"/>
            <w:tcBorders>
              <w:top w:val="nil"/>
              <w:left w:val="nil"/>
              <w:bottom w:val="single" w:sz="4" w:space="0" w:color="auto"/>
              <w:right w:val="single" w:sz="8" w:space="0" w:color="auto"/>
            </w:tcBorders>
            <w:shd w:val="clear" w:color="auto" w:fill="auto"/>
            <w:noWrap/>
            <w:vAlign w:val="bottom"/>
            <w:hideMark/>
          </w:tcPr>
          <w:p w14:paraId="5C50681F"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$876,900</w:t>
            </w:r>
          </w:p>
        </w:tc>
      </w:tr>
      <w:tr w:rsidR="006B3AF8" w:rsidRPr="006B3AF8" w14:paraId="1E970533" w14:textId="77777777" w:rsidTr="006B3AF8">
        <w:trPr>
          <w:trHeight w:val="315"/>
        </w:trPr>
        <w:tc>
          <w:tcPr>
            <w:tcW w:w="545" w:type="pct"/>
            <w:tcBorders>
              <w:top w:val="nil"/>
              <w:left w:val="single" w:sz="8" w:space="0" w:color="auto"/>
              <w:bottom w:val="single" w:sz="8" w:space="0" w:color="auto"/>
              <w:right w:val="single" w:sz="4" w:space="0" w:color="auto"/>
            </w:tcBorders>
            <w:shd w:val="clear" w:color="auto" w:fill="auto"/>
            <w:noWrap/>
            <w:vAlign w:val="bottom"/>
            <w:hideMark/>
          </w:tcPr>
          <w:p w14:paraId="7E11E9DB" w14:textId="77777777" w:rsidR="006B3AF8" w:rsidRPr="006B3AF8" w:rsidRDefault="006B3AF8" w:rsidP="006B3AF8">
            <w:pPr>
              <w:spacing w:line="240" w:lineRule="auto"/>
              <w:jc w:val="center"/>
              <w:rPr>
                <w:rFonts w:eastAsia="Times New Roman"/>
                <w:b/>
                <w:bCs/>
                <w:color w:val="000000"/>
                <w:sz w:val="18"/>
                <w:szCs w:val="18"/>
              </w:rPr>
            </w:pPr>
            <w:r w:rsidRPr="006B3AF8">
              <w:rPr>
                <w:rFonts w:eastAsia="Times New Roman"/>
                <w:b/>
                <w:bCs/>
                <w:color w:val="000000"/>
                <w:sz w:val="18"/>
                <w:szCs w:val="18"/>
              </w:rPr>
              <w:t>2021</w:t>
            </w:r>
          </w:p>
        </w:tc>
        <w:tc>
          <w:tcPr>
            <w:tcW w:w="338" w:type="pct"/>
            <w:tcBorders>
              <w:top w:val="nil"/>
              <w:left w:val="nil"/>
              <w:bottom w:val="single" w:sz="8" w:space="0" w:color="auto"/>
              <w:right w:val="single" w:sz="4" w:space="0" w:color="auto"/>
            </w:tcBorders>
            <w:shd w:val="clear" w:color="auto" w:fill="auto"/>
            <w:noWrap/>
            <w:vAlign w:val="bottom"/>
            <w:hideMark/>
          </w:tcPr>
          <w:p w14:paraId="104580BB"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$94,800</w:t>
            </w:r>
          </w:p>
        </w:tc>
        <w:tc>
          <w:tcPr>
            <w:tcW w:w="338" w:type="pct"/>
            <w:tcBorders>
              <w:top w:val="nil"/>
              <w:left w:val="nil"/>
              <w:bottom w:val="single" w:sz="8" w:space="0" w:color="auto"/>
              <w:right w:val="single" w:sz="4" w:space="0" w:color="auto"/>
            </w:tcBorders>
            <w:shd w:val="clear" w:color="auto" w:fill="auto"/>
            <w:noWrap/>
            <w:vAlign w:val="bottom"/>
            <w:hideMark/>
          </w:tcPr>
          <w:p w14:paraId="5568374F"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$79,000</w:t>
            </w:r>
          </w:p>
        </w:tc>
        <w:tc>
          <w:tcPr>
            <w:tcW w:w="338" w:type="pct"/>
            <w:tcBorders>
              <w:top w:val="nil"/>
              <w:left w:val="nil"/>
              <w:bottom w:val="single" w:sz="8" w:space="0" w:color="auto"/>
              <w:right w:val="single" w:sz="4" w:space="0" w:color="auto"/>
            </w:tcBorders>
            <w:shd w:val="clear" w:color="auto" w:fill="auto"/>
            <w:noWrap/>
            <w:vAlign w:val="bottom"/>
            <w:hideMark/>
          </w:tcPr>
          <w:p w14:paraId="1A1EC671"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$63,200</w:t>
            </w:r>
          </w:p>
        </w:tc>
        <w:tc>
          <w:tcPr>
            <w:tcW w:w="338" w:type="pct"/>
            <w:tcBorders>
              <w:top w:val="nil"/>
              <w:left w:val="nil"/>
              <w:bottom w:val="single" w:sz="8" w:space="0" w:color="auto"/>
              <w:right w:val="single" w:sz="4" w:space="0" w:color="auto"/>
            </w:tcBorders>
            <w:shd w:val="clear" w:color="auto" w:fill="auto"/>
            <w:noWrap/>
            <w:vAlign w:val="bottom"/>
            <w:hideMark/>
          </w:tcPr>
          <w:p w14:paraId="29AF9061"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$31,600</w:t>
            </w:r>
          </w:p>
        </w:tc>
        <w:tc>
          <w:tcPr>
            <w:tcW w:w="338" w:type="pct"/>
            <w:tcBorders>
              <w:top w:val="nil"/>
              <w:left w:val="nil"/>
              <w:bottom w:val="single" w:sz="8" w:space="0" w:color="auto"/>
              <w:right w:val="single" w:sz="4" w:space="0" w:color="auto"/>
            </w:tcBorders>
            <w:shd w:val="clear" w:color="auto" w:fill="auto"/>
            <w:noWrap/>
            <w:vAlign w:val="bottom"/>
            <w:hideMark/>
          </w:tcPr>
          <w:p w14:paraId="4F429CF9"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$71,100</w:t>
            </w:r>
          </w:p>
        </w:tc>
        <w:tc>
          <w:tcPr>
            <w:tcW w:w="338" w:type="pct"/>
            <w:tcBorders>
              <w:top w:val="nil"/>
              <w:left w:val="nil"/>
              <w:bottom w:val="single" w:sz="8" w:space="0" w:color="auto"/>
              <w:right w:val="single" w:sz="4" w:space="0" w:color="auto"/>
            </w:tcBorders>
            <w:shd w:val="clear" w:color="auto" w:fill="auto"/>
            <w:noWrap/>
            <w:vAlign w:val="bottom"/>
            <w:hideMark/>
          </w:tcPr>
          <w:p w14:paraId="498CDE17"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$75,050</w:t>
            </w:r>
          </w:p>
        </w:tc>
        <w:tc>
          <w:tcPr>
            <w:tcW w:w="338" w:type="pct"/>
            <w:tcBorders>
              <w:top w:val="nil"/>
              <w:left w:val="nil"/>
              <w:bottom w:val="single" w:sz="8" w:space="0" w:color="auto"/>
              <w:right w:val="single" w:sz="4" w:space="0" w:color="auto"/>
            </w:tcBorders>
            <w:shd w:val="clear" w:color="auto" w:fill="auto"/>
            <w:noWrap/>
            <w:vAlign w:val="bottom"/>
            <w:hideMark/>
          </w:tcPr>
          <w:p w14:paraId="3C30E5D5"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$71,100</w:t>
            </w:r>
          </w:p>
        </w:tc>
        <w:tc>
          <w:tcPr>
            <w:tcW w:w="338" w:type="pct"/>
            <w:tcBorders>
              <w:top w:val="nil"/>
              <w:left w:val="nil"/>
              <w:bottom w:val="single" w:sz="8" w:space="0" w:color="auto"/>
              <w:right w:val="single" w:sz="4" w:space="0" w:color="auto"/>
            </w:tcBorders>
            <w:shd w:val="clear" w:color="auto" w:fill="auto"/>
            <w:noWrap/>
            <w:vAlign w:val="bottom"/>
            <w:hideMark/>
          </w:tcPr>
          <w:p w14:paraId="3AEDEF2D"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$67,150</w:t>
            </w:r>
          </w:p>
        </w:tc>
        <w:tc>
          <w:tcPr>
            <w:tcW w:w="338" w:type="pct"/>
            <w:tcBorders>
              <w:top w:val="nil"/>
              <w:left w:val="nil"/>
              <w:bottom w:val="single" w:sz="8" w:space="0" w:color="auto"/>
              <w:right w:val="single" w:sz="4" w:space="0" w:color="auto"/>
            </w:tcBorders>
            <w:shd w:val="clear" w:color="auto" w:fill="auto"/>
            <w:noWrap/>
            <w:vAlign w:val="bottom"/>
            <w:hideMark/>
          </w:tcPr>
          <w:p w14:paraId="54FD602C"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$67,150</w:t>
            </w:r>
          </w:p>
        </w:tc>
        <w:tc>
          <w:tcPr>
            <w:tcW w:w="338" w:type="pct"/>
            <w:tcBorders>
              <w:top w:val="nil"/>
              <w:left w:val="nil"/>
              <w:bottom w:val="single" w:sz="8" w:space="0" w:color="auto"/>
              <w:right w:val="single" w:sz="4" w:space="0" w:color="auto"/>
            </w:tcBorders>
            <w:shd w:val="clear" w:color="auto" w:fill="auto"/>
            <w:noWrap/>
            <w:vAlign w:val="bottom"/>
            <w:hideMark/>
          </w:tcPr>
          <w:p w14:paraId="175F5520"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$75,050</w:t>
            </w:r>
          </w:p>
        </w:tc>
        <w:tc>
          <w:tcPr>
            <w:tcW w:w="338" w:type="pct"/>
            <w:tcBorders>
              <w:top w:val="nil"/>
              <w:left w:val="nil"/>
              <w:bottom w:val="single" w:sz="8" w:space="0" w:color="auto"/>
              <w:right w:val="single" w:sz="4" w:space="0" w:color="auto"/>
            </w:tcBorders>
            <w:shd w:val="clear" w:color="auto" w:fill="auto"/>
            <w:noWrap/>
            <w:vAlign w:val="bottom"/>
            <w:hideMark/>
          </w:tcPr>
          <w:p w14:paraId="3F5157A2"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$59,250</w:t>
            </w:r>
          </w:p>
        </w:tc>
        <w:tc>
          <w:tcPr>
            <w:tcW w:w="367" w:type="pct"/>
            <w:tcBorders>
              <w:top w:val="nil"/>
              <w:left w:val="nil"/>
              <w:bottom w:val="single" w:sz="8" w:space="0" w:color="auto"/>
              <w:right w:val="single" w:sz="4" w:space="0" w:color="auto"/>
            </w:tcBorders>
            <w:shd w:val="clear" w:color="auto" w:fill="auto"/>
            <w:noWrap/>
            <w:vAlign w:val="bottom"/>
            <w:hideMark/>
          </w:tcPr>
          <w:p w14:paraId="2E9BC5BB"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$122,450</w:t>
            </w:r>
          </w:p>
        </w:tc>
        <w:tc>
          <w:tcPr>
            <w:tcW w:w="367" w:type="pct"/>
            <w:tcBorders>
              <w:top w:val="nil"/>
              <w:left w:val="nil"/>
              <w:bottom w:val="single" w:sz="8" w:space="0" w:color="auto"/>
              <w:right w:val="single" w:sz="8" w:space="0" w:color="auto"/>
            </w:tcBorders>
            <w:shd w:val="clear" w:color="auto" w:fill="auto"/>
            <w:noWrap/>
            <w:vAlign w:val="bottom"/>
            <w:hideMark/>
          </w:tcPr>
          <w:p w14:paraId="28FD75A5" w14:textId="77777777" w:rsidR="006B3AF8" w:rsidRPr="006B3AF8" w:rsidRDefault="006B3AF8" w:rsidP="006B3AF8">
            <w:pPr>
              <w:spacing w:line="240" w:lineRule="auto"/>
              <w:jc w:val="center"/>
              <w:rPr>
                <w:rFonts w:eastAsia="Times New Roman"/>
                <w:color w:val="000000"/>
                <w:sz w:val="18"/>
                <w:szCs w:val="18"/>
              </w:rPr>
            </w:pPr>
            <w:r w:rsidRPr="006B3AF8">
              <w:rPr>
                <w:rFonts w:eastAsia="Times New Roman"/>
                <w:color w:val="000000"/>
                <w:sz w:val="18"/>
                <w:szCs w:val="18"/>
              </w:rPr>
              <w:t>$876,900</w:t>
            </w:r>
          </w:p>
        </w:tc>
      </w:tr>
    </w:tbl>
    <w:p w14:paraId="22AF293B" w14:textId="77777777" w:rsidR="006B3AF8" w:rsidRDefault="006B3AF8" w:rsidP="005D6505">
      <w:pPr>
        <w:spacing w:line="480" w:lineRule="auto"/>
        <w:ind w:right="90"/>
        <w:jc w:val="both"/>
        <w:rPr>
          <w:sz w:val="24"/>
        </w:rPr>
        <w:sectPr w:rsidR="006B3AF8" w:rsidSect="00F77F72">
          <w:pgSz w:w="15840" w:h="12240" w:orient="landscape" w:code="1"/>
          <w:pgMar w:top="1440" w:right="1440" w:bottom="1440" w:left="1440" w:header="720" w:footer="720" w:gutter="0"/>
          <w:cols w:space="720"/>
          <w:docGrid w:linePitch="381"/>
        </w:sectPr>
      </w:pPr>
    </w:p>
    <w:p w14:paraId="34CD7CA6" w14:textId="77777777" w:rsidR="006B3AF8" w:rsidRDefault="006B3AF8" w:rsidP="006B3AF8">
      <w:pPr>
        <w:pStyle w:val="TableHdg"/>
      </w:pPr>
      <w:r>
        <w:lastRenderedPageBreak/>
        <w:t>Table A-8:  Monthly Imbalance Purchases and Costs</w:t>
      </w:r>
    </w:p>
    <w:tbl>
      <w:tblPr>
        <w:tblW w:w="5000" w:type="pct"/>
        <w:tblLook w:val="04A0" w:firstRow="1" w:lastRow="0" w:firstColumn="1" w:lastColumn="0" w:noHBand="0" w:noVBand="1"/>
      </w:tblPr>
      <w:tblGrid>
        <w:gridCol w:w="1176"/>
        <w:gridCol w:w="899"/>
        <w:gridCol w:w="899"/>
        <w:gridCol w:w="899"/>
        <w:gridCol w:w="899"/>
        <w:gridCol w:w="899"/>
        <w:gridCol w:w="899"/>
        <w:gridCol w:w="899"/>
        <w:gridCol w:w="899"/>
        <w:gridCol w:w="899"/>
        <w:gridCol w:w="899"/>
        <w:gridCol w:w="899"/>
        <w:gridCol w:w="899"/>
        <w:gridCol w:w="976"/>
      </w:tblGrid>
      <w:tr w:rsidR="006B3AF8" w:rsidRPr="006B3AF8" w14:paraId="6D2F75D8" w14:textId="77777777" w:rsidTr="006B3AF8">
        <w:trPr>
          <w:trHeight w:val="315"/>
        </w:trPr>
        <w:tc>
          <w:tcPr>
            <w:tcW w:w="454" w:type="pct"/>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4A33B955" w14:textId="77777777" w:rsidR="006B3AF8" w:rsidRPr="006B3AF8" w:rsidRDefault="006B3AF8" w:rsidP="006B3AF8">
            <w:pPr>
              <w:spacing w:line="240" w:lineRule="auto"/>
              <w:jc w:val="center"/>
              <w:rPr>
                <w:rFonts w:eastAsia="Times New Roman"/>
                <w:b/>
                <w:bCs/>
                <w:color w:val="000000"/>
                <w:sz w:val="20"/>
                <w:szCs w:val="20"/>
              </w:rPr>
            </w:pPr>
            <w:r w:rsidRPr="006B3AF8">
              <w:rPr>
                <w:rFonts w:eastAsia="Times New Roman"/>
                <w:b/>
                <w:bCs/>
                <w:color w:val="000000"/>
                <w:sz w:val="20"/>
                <w:szCs w:val="20"/>
              </w:rPr>
              <w:t>Year</w:t>
            </w:r>
          </w:p>
        </w:tc>
        <w:tc>
          <w:tcPr>
            <w:tcW w:w="347" w:type="pct"/>
            <w:tcBorders>
              <w:top w:val="single" w:sz="8" w:space="0" w:color="auto"/>
              <w:left w:val="nil"/>
              <w:bottom w:val="single" w:sz="8" w:space="0" w:color="auto"/>
              <w:right w:val="single" w:sz="4" w:space="0" w:color="auto"/>
            </w:tcBorders>
            <w:shd w:val="clear" w:color="auto" w:fill="auto"/>
            <w:noWrap/>
            <w:vAlign w:val="bottom"/>
            <w:hideMark/>
          </w:tcPr>
          <w:p w14:paraId="3D59C13A" w14:textId="77777777" w:rsidR="006B3AF8" w:rsidRPr="006B3AF8" w:rsidRDefault="006B3AF8" w:rsidP="006B3AF8">
            <w:pPr>
              <w:spacing w:line="240" w:lineRule="auto"/>
              <w:jc w:val="center"/>
              <w:rPr>
                <w:rFonts w:eastAsia="Times New Roman"/>
                <w:b/>
                <w:bCs/>
                <w:color w:val="000000"/>
                <w:sz w:val="20"/>
                <w:szCs w:val="20"/>
              </w:rPr>
            </w:pPr>
            <w:r w:rsidRPr="006B3AF8">
              <w:rPr>
                <w:rFonts w:eastAsia="Times New Roman"/>
                <w:b/>
                <w:bCs/>
                <w:color w:val="000000"/>
                <w:sz w:val="20"/>
                <w:szCs w:val="20"/>
              </w:rPr>
              <w:t>Jan</w:t>
            </w:r>
          </w:p>
        </w:tc>
        <w:tc>
          <w:tcPr>
            <w:tcW w:w="347" w:type="pct"/>
            <w:tcBorders>
              <w:top w:val="single" w:sz="8" w:space="0" w:color="auto"/>
              <w:left w:val="nil"/>
              <w:bottom w:val="single" w:sz="8" w:space="0" w:color="auto"/>
              <w:right w:val="single" w:sz="4" w:space="0" w:color="auto"/>
            </w:tcBorders>
            <w:shd w:val="clear" w:color="auto" w:fill="auto"/>
            <w:noWrap/>
            <w:vAlign w:val="bottom"/>
            <w:hideMark/>
          </w:tcPr>
          <w:p w14:paraId="3756B59F" w14:textId="77777777" w:rsidR="006B3AF8" w:rsidRPr="006B3AF8" w:rsidRDefault="006B3AF8" w:rsidP="006B3AF8">
            <w:pPr>
              <w:spacing w:line="240" w:lineRule="auto"/>
              <w:jc w:val="center"/>
              <w:rPr>
                <w:rFonts w:eastAsia="Times New Roman"/>
                <w:b/>
                <w:bCs/>
                <w:color w:val="000000"/>
                <w:sz w:val="20"/>
                <w:szCs w:val="20"/>
              </w:rPr>
            </w:pPr>
            <w:r w:rsidRPr="006B3AF8">
              <w:rPr>
                <w:rFonts w:eastAsia="Times New Roman"/>
                <w:b/>
                <w:bCs/>
                <w:color w:val="000000"/>
                <w:sz w:val="20"/>
                <w:szCs w:val="20"/>
              </w:rPr>
              <w:t>Feb</w:t>
            </w:r>
          </w:p>
        </w:tc>
        <w:tc>
          <w:tcPr>
            <w:tcW w:w="347" w:type="pct"/>
            <w:tcBorders>
              <w:top w:val="single" w:sz="8" w:space="0" w:color="auto"/>
              <w:left w:val="nil"/>
              <w:bottom w:val="single" w:sz="8" w:space="0" w:color="auto"/>
              <w:right w:val="single" w:sz="4" w:space="0" w:color="auto"/>
            </w:tcBorders>
            <w:shd w:val="clear" w:color="auto" w:fill="auto"/>
            <w:noWrap/>
            <w:vAlign w:val="bottom"/>
            <w:hideMark/>
          </w:tcPr>
          <w:p w14:paraId="14826FA7" w14:textId="77777777" w:rsidR="006B3AF8" w:rsidRPr="006B3AF8" w:rsidRDefault="006B3AF8" w:rsidP="006B3AF8">
            <w:pPr>
              <w:spacing w:line="240" w:lineRule="auto"/>
              <w:jc w:val="center"/>
              <w:rPr>
                <w:rFonts w:eastAsia="Times New Roman"/>
                <w:b/>
                <w:bCs/>
                <w:color w:val="000000"/>
                <w:sz w:val="20"/>
                <w:szCs w:val="20"/>
              </w:rPr>
            </w:pPr>
            <w:r w:rsidRPr="006B3AF8">
              <w:rPr>
                <w:rFonts w:eastAsia="Times New Roman"/>
                <w:b/>
                <w:bCs/>
                <w:color w:val="000000"/>
                <w:sz w:val="20"/>
                <w:szCs w:val="20"/>
              </w:rPr>
              <w:t>Mar</w:t>
            </w:r>
          </w:p>
        </w:tc>
        <w:tc>
          <w:tcPr>
            <w:tcW w:w="347" w:type="pct"/>
            <w:tcBorders>
              <w:top w:val="single" w:sz="8" w:space="0" w:color="auto"/>
              <w:left w:val="nil"/>
              <w:bottom w:val="single" w:sz="8" w:space="0" w:color="auto"/>
              <w:right w:val="single" w:sz="4" w:space="0" w:color="auto"/>
            </w:tcBorders>
            <w:shd w:val="clear" w:color="auto" w:fill="auto"/>
            <w:noWrap/>
            <w:vAlign w:val="bottom"/>
            <w:hideMark/>
          </w:tcPr>
          <w:p w14:paraId="6B0219CE" w14:textId="77777777" w:rsidR="006B3AF8" w:rsidRPr="006B3AF8" w:rsidRDefault="006B3AF8" w:rsidP="006B3AF8">
            <w:pPr>
              <w:spacing w:line="240" w:lineRule="auto"/>
              <w:jc w:val="center"/>
              <w:rPr>
                <w:rFonts w:eastAsia="Times New Roman"/>
                <w:b/>
                <w:bCs/>
                <w:color w:val="000000"/>
                <w:sz w:val="20"/>
                <w:szCs w:val="20"/>
              </w:rPr>
            </w:pPr>
            <w:r w:rsidRPr="006B3AF8">
              <w:rPr>
                <w:rFonts w:eastAsia="Times New Roman"/>
                <w:b/>
                <w:bCs/>
                <w:color w:val="000000"/>
                <w:sz w:val="20"/>
                <w:szCs w:val="20"/>
              </w:rPr>
              <w:t>Apr</w:t>
            </w:r>
          </w:p>
        </w:tc>
        <w:tc>
          <w:tcPr>
            <w:tcW w:w="347" w:type="pct"/>
            <w:tcBorders>
              <w:top w:val="single" w:sz="8" w:space="0" w:color="auto"/>
              <w:left w:val="nil"/>
              <w:bottom w:val="single" w:sz="8" w:space="0" w:color="auto"/>
              <w:right w:val="single" w:sz="4" w:space="0" w:color="auto"/>
            </w:tcBorders>
            <w:shd w:val="clear" w:color="auto" w:fill="auto"/>
            <w:noWrap/>
            <w:vAlign w:val="bottom"/>
            <w:hideMark/>
          </w:tcPr>
          <w:p w14:paraId="4AA4E042" w14:textId="77777777" w:rsidR="006B3AF8" w:rsidRPr="006B3AF8" w:rsidRDefault="006B3AF8" w:rsidP="006B3AF8">
            <w:pPr>
              <w:spacing w:line="240" w:lineRule="auto"/>
              <w:jc w:val="center"/>
              <w:rPr>
                <w:rFonts w:eastAsia="Times New Roman"/>
                <w:b/>
                <w:bCs/>
                <w:color w:val="000000"/>
                <w:sz w:val="20"/>
                <w:szCs w:val="20"/>
              </w:rPr>
            </w:pPr>
            <w:r w:rsidRPr="006B3AF8">
              <w:rPr>
                <w:rFonts w:eastAsia="Times New Roman"/>
                <w:b/>
                <w:bCs/>
                <w:color w:val="000000"/>
                <w:sz w:val="20"/>
                <w:szCs w:val="20"/>
              </w:rPr>
              <w:t>May</w:t>
            </w:r>
          </w:p>
        </w:tc>
        <w:tc>
          <w:tcPr>
            <w:tcW w:w="347" w:type="pct"/>
            <w:tcBorders>
              <w:top w:val="single" w:sz="8" w:space="0" w:color="auto"/>
              <w:left w:val="nil"/>
              <w:bottom w:val="single" w:sz="8" w:space="0" w:color="auto"/>
              <w:right w:val="single" w:sz="4" w:space="0" w:color="auto"/>
            </w:tcBorders>
            <w:shd w:val="clear" w:color="auto" w:fill="auto"/>
            <w:noWrap/>
            <w:vAlign w:val="bottom"/>
            <w:hideMark/>
          </w:tcPr>
          <w:p w14:paraId="323C1786" w14:textId="77777777" w:rsidR="006B3AF8" w:rsidRPr="006B3AF8" w:rsidRDefault="006B3AF8" w:rsidP="006B3AF8">
            <w:pPr>
              <w:spacing w:line="240" w:lineRule="auto"/>
              <w:jc w:val="center"/>
              <w:rPr>
                <w:rFonts w:eastAsia="Times New Roman"/>
                <w:b/>
                <w:bCs/>
                <w:color w:val="000000"/>
                <w:sz w:val="20"/>
                <w:szCs w:val="20"/>
              </w:rPr>
            </w:pPr>
            <w:r w:rsidRPr="006B3AF8">
              <w:rPr>
                <w:rFonts w:eastAsia="Times New Roman"/>
                <w:b/>
                <w:bCs/>
                <w:color w:val="000000"/>
                <w:sz w:val="20"/>
                <w:szCs w:val="20"/>
              </w:rPr>
              <w:t>Jun</w:t>
            </w:r>
          </w:p>
        </w:tc>
        <w:tc>
          <w:tcPr>
            <w:tcW w:w="347" w:type="pct"/>
            <w:tcBorders>
              <w:top w:val="single" w:sz="8" w:space="0" w:color="auto"/>
              <w:left w:val="nil"/>
              <w:bottom w:val="single" w:sz="8" w:space="0" w:color="auto"/>
              <w:right w:val="single" w:sz="4" w:space="0" w:color="auto"/>
            </w:tcBorders>
            <w:shd w:val="clear" w:color="auto" w:fill="auto"/>
            <w:noWrap/>
            <w:vAlign w:val="bottom"/>
            <w:hideMark/>
          </w:tcPr>
          <w:p w14:paraId="465F3776" w14:textId="77777777" w:rsidR="006B3AF8" w:rsidRPr="006B3AF8" w:rsidRDefault="006B3AF8" w:rsidP="006B3AF8">
            <w:pPr>
              <w:spacing w:line="240" w:lineRule="auto"/>
              <w:jc w:val="center"/>
              <w:rPr>
                <w:rFonts w:eastAsia="Times New Roman"/>
                <w:b/>
                <w:bCs/>
                <w:color w:val="000000"/>
                <w:sz w:val="20"/>
                <w:szCs w:val="20"/>
              </w:rPr>
            </w:pPr>
            <w:r w:rsidRPr="006B3AF8">
              <w:rPr>
                <w:rFonts w:eastAsia="Times New Roman"/>
                <w:b/>
                <w:bCs/>
                <w:color w:val="000000"/>
                <w:sz w:val="20"/>
                <w:szCs w:val="20"/>
              </w:rPr>
              <w:t>Jul</w:t>
            </w:r>
          </w:p>
        </w:tc>
        <w:tc>
          <w:tcPr>
            <w:tcW w:w="347" w:type="pct"/>
            <w:tcBorders>
              <w:top w:val="single" w:sz="8" w:space="0" w:color="auto"/>
              <w:left w:val="nil"/>
              <w:bottom w:val="single" w:sz="8" w:space="0" w:color="auto"/>
              <w:right w:val="single" w:sz="4" w:space="0" w:color="auto"/>
            </w:tcBorders>
            <w:shd w:val="clear" w:color="auto" w:fill="auto"/>
            <w:noWrap/>
            <w:vAlign w:val="bottom"/>
            <w:hideMark/>
          </w:tcPr>
          <w:p w14:paraId="4DDF8428" w14:textId="77777777" w:rsidR="006B3AF8" w:rsidRPr="006B3AF8" w:rsidRDefault="006B3AF8" w:rsidP="006B3AF8">
            <w:pPr>
              <w:spacing w:line="240" w:lineRule="auto"/>
              <w:jc w:val="center"/>
              <w:rPr>
                <w:rFonts w:eastAsia="Times New Roman"/>
                <w:b/>
                <w:bCs/>
                <w:color w:val="000000"/>
                <w:sz w:val="20"/>
                <w:szCs w:val="20"/>
              </w:rPr>
            </w:pPr>
            <w:r w:rsidRPr="006B3AF8">
              <w:rPr>
                <w:rFonts w:eastAsia="Times New Roman"/>
                <w:b/>
                <w:bCs/>
                <w:color w:val="000000"/>
                <w:sz w:val="20"/>
                <w:szCs w:val="20"/>
              </w:rPr>
              <w:t>Aug</w:t>
            </w:r>
          </w:p>
        </w:tc>
        <w:tc>
          <w:tcPr>
            <w:tcW w:w="347" w:type="pct"/>
            <w:tcBorders>
              <w:top w:val="single" w:sz="8" w:space="0" w:color="auto"/>
              <w:left w:val="nil"/>
              <w:bottom w:val="single" w:sz="8" w:space="0" w:color="auto"/>
              <w:right w:val="single" w:sz="4" w:space="0" w:color="auto"/>
            </w:tcBorders>
            <w:shd w:val="clear" w:color="auto" w:fill="auto"/>
            <w:noWrap/>
            <w:vAlign w:val="bottom"/>
            <w:hideMark/>
          </w:tcPr>
          <w:p w14:paraId="12DDC7A7" w14:textId="77777777" w:rsidR="006B3AF8" w:rsidRPr="006B3AF8" w:rsidRDefault="006B3AF8" w:rsidP="006B3AF8">
            <w:pPr>
              <w:spacing w:line="240" w:lineRule="auto"/>
              <w:jc w:val="center"/>
              <w:rPr>
                <w:rFonts w:eastAsia="Times New Roman"/>
                <w:b/>
                <w:bCs/>
                <w:color w:val="000000"/>
                <w:sz w:val="20"/>
                <w:szCs w:val="20"/>
              </w:rPr>
            </w:pPr>
            <w:r w:rsidRPr="006B3AF8">
              <w:rPr>
                <w:rFonts w:eastAsia="Times New Roman"/>
                <w:b/>
                <w:bCs/>
                <w:color w:val="000000"/>
                <w:sz w:val="20"/>
                <w:szCs w:val="20"/>
              </w:rPr>
              <w:t>Sep</w:t>
            </w:r>
          </w:p>
        </w:tc>
        <w:tc>
          <w:tcPr>
            <w:tcW w:w="347" w:type="pct"/>
            <w:tcBorders>
              <w:top w:val="single" w:sz="8" w:space="0" w:color="auto"/>
              <w:left w:val="nil"/>
              <w:bottom w:val="single" w:sz="8" w:space="0" w:color="auto"/>
              <w:right w:val="single" w:sz="4" w:space="0" w:color="auto"/>
            </w:tcBorders>
            <w:shd w:val="clear" w:color="auto" w:fill="auto"/>
            <w:noWrap/>
            <w:vAlign w:val="bottom"/>
            <w:hideMark/>
          </w:tcPr>
          <w:p w14:paraId="61411254" w14:textId="77777777" w:rsidR="006B3AF8" w:rsidRPr="006B3AF8" w:rsidRDefault="006B3AF8" w:rsidP="006B3AF8">
            <w:pPr>
              <w:spacing w:line="240" w:lineRule="auto"/>
              <w:jc w:val="center"/>
              <w:rPr>
                <w:rFonts w:eastAsia="Times New Roman"/>
                <w:b/>
                <w:bCs/>
                <w:color w:val="000000"/>
                <w:sz w:val="20"/>
                <w:szCs w:val="20"/>
              </w:rPr>
            </w:pPr>
            <w:r w:rsidRPr="006B3AF8">
              <w:rPr>
                <w:rFonts w:eastAsia="Times New Roman"/>
                <w:b/>
                <w:bCs/>
                <w:color w:val="000000"/>
                <w:sz w:val="20"/>
                <w:szCs w:val="20"/>
              </w:rPr>
              <w:t>Oct</w:t>
            </w:r>
          </w:p>
        </w:tc>
        <w:tc>
          <w:tcPr>
            <w:tcW w:w="347" w:type="pct"/>
            <w:tcBorders>
              <w:top w:val="single" w:sz="8" w:space="0" w:color="auto"/>
              <w:left w:val="nil"/>
              <w:bottom w:val="single" w:sz="8" w:space="0" w:color="auto"/>
              <w:right w:val="single" w:sz="4" w:space="0" w:color="auto"/>
            </w:tcBorders>
            <w:shd w:val="clear" w:color="auto" w:fill="auto"/>
            <w:noWrap/>
            <w:vAlign w:val="bottom"/>
            <w:hideMark/>
          </w:tcPr>
          <w:p w14:paraId="1869175B" w14:textId="77777777" w:rsidR="006B3AF8" w:rsidRPr="006B3AF8" w:rsidRDefault="006B3AF8" w:rsidP="006B3AF8">
            <w:pPr>
              <w:spacing w:line="240" w:lineRule="auto"/>
              <w:jc w:val="center"/>
              <w:rPr>
                <w:rFonts w:eastAsia="Times New Roman"/>
                <w:b/>
                <w:bCs/>
                <w:color w:val="000000"/>
                <w:sz w:val="20"/>
                <w:szCs w:val="20"/>
              </w:rPr>
            </w:pPr>
            <w:r w:rsidRPr="006B3AF8">
              <w:rPr>
                <w:rFonts w:eastAsia="Times New Roman"/>
                <w:b/>
                <w:bCs/>
                <w:color w:val="000000"/>
                <w:sz w:val="20"/>
                <w:szCs w:val="20"/>
              </w:rPr>
              <w:t>Nov</w:t>
            </w:r>
          </w:p>
        </w:tc>
        <w:tc>
          <w:tcPr>
            <w:tcW w:w="347" w:type="pct"/>
            <w:tcBorders>
              <w:top w:val="single" w:sz="8" w:space="0" w:color="auto"/>
              <w:left w:val="nil"/>
              <w:bottom w:val="single" w:sz="8" w:space="0" w:color="auto"/>
              <w:right w:val="single" w:sz="4" w:space="0" w:color="auto"/>
            </w:tcBorders>
            <w:shd w:val="clear" w:color="auto" w:fill="auto"/>
            <w:noWrap/>
            <w:vAlign w:val="bottom"/>
            <w:hideMark/>
          </w:tcPr>
          <w:p w14:paraId="12B1B4AF" w14:textId="77777777" w:rsidR="006B3AF8" w:rsidRPr="006B3AF8" w:rsidRDefault="006B3AF8" w:rsidP="006B3AF8">
            <w:pPr>
              <w:spacing w:line="240" w:lineRule="auto"/>
              <w:jc w:val="center"/>
              <w:rPr>
                <w:rFonts w:eastAsia="Times New Roman"/>
                <w:b/>
                <w:bCs/>
                <w:color w:val="000000"/>
                <w:sz w:val="20"/>
                <w:szCs w:val="20"/>
              </w:rPr>
            </w:pPr>
            <w:r w:rsidRPr="006B3AF8">
              <w:rPr>
                <w:rFonts w:eastAsia="Times New Roman"/>
                <w:b/>
                <w:bCs/>
                <w:color w:val="000000"/>
                <w:sz w:val="20"/>
                <w:szCs w:val="20"/>
              </w:rPr>
              <w:t>Dec</w:t>
            </w:r>
          </w:p>
        </w:tc>
        <w:tc>
          <w:tcPr>
            <w:tcW w:w="377" w:type="pct"/>
            <w:tcBorders>
              <w:top w:val="single" w:sz="8" w:space="0" w:color="auto"/>
              <w:left w:val="nil"/>
              <w:bottom w:val="single" w:sz="8" w:space="0" w:color="auto"/>
              <w:right w:val="single" w:sz="8" w:space="0" w:color="auto"/>
            </w:tcBorders>
            <w:shd w:val="clear" w:color="auto" w:fill="auto"/>
            <w:noWrap/>
            <w:vAlign w:val="bottom"/>
            <w:hideMark/>
          </w:tcPr>
          <w:p w14:paraId="466D6102" w14:textId="77777777" w:rsidR="006B3AF8" w:rsidRPr="006B3AF8" w:rsidRDefault="006B3AF8" w:rsidP="006B3AF8">
            <w:pPr>
              <w:spacing w:line="240" w:lineRule="auto"/>
              <w:jc w:val="center"/>
              <w:rPr>
                <w:rFonts w:eastAsia="Times New Roman"/>
                <w:b/>
                <w:bCs/>
                <w:color w:val="000000"/>
                <w:sz w:val="20"/>
                <w:szCs w:val="20"/>
              </w:rPr>
            </w:pPr>
            <w:r w:rsidRPr="006B3AF8">
              <w:rPr>
                <w:rFonts w:eastAsia="Times New Roman"/>
                <w:b/>
                <w:bCs/>
                <w:color w:val="000000"/>
                <w:sz w:val="20"/>
                <w:szCs w:val="20"/>
              </w:rPr>
              <w:t>Total</w:t>
            </w:r>
          </w:p>
        </w:tc>
      </w:tr>
      <w:tr w:rsidR="006B3AF8" w:rsidRPr="006B3AF8" w14:paraId="453A25DC" w14:textId="77777777" w:rsidTr="006B3AF8">
        <w:trPr>
          <w:trHeight w:val="300"/>
        </w:trPr>
        <w:tc>
          <w:tcPr>
            <w:tcW w:w="454" w:type="pct"/>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0C8E3CB" w14:textId="77777777" w:rsidR="006B3AF8" w:rsidRPr="006B3AF8" w:rsidRDefault="006B3AF8" w:rsidP="006B3AF8">
            <w:pPr>
              <w:spacing w:line="240" w:lineRule="auto"/>
              <w:jc w:val="center"/>
              <w:rPr>
                <w:rFonts w:eastAsia="Times New Roman"/>
                <w:b/>
                <w:bCs/>
                <w:color w:val="000000"/>
                <w:sz w:val="20"/>
                <w:szCs w:val="20"/>
              </w:rPr>
            </w:pPr>
            <w:r w:rsidRPr="006B3AF8">
              <w:rPr>
                <w:rFonts w:eastAsia="Times New Roman"/>
                <w:b/>
                <w:bCs/>
                <w:color w:val="000000"/>
                <w:sz w:val="20"/>
                <w:szCs w:val="20"/>
              </w:rPr>
              <w:t>2018</w:t>
            </w:r>
          </w:p>
        </w:tc>
        <w:tc>
          <w:tcPr>
            <w:tcW w:w="347" w:type="pct"/>
            <w:tcBorders>
              <w:top w:val="single" w:sz="4" w:space="0" w:color="auto"/>
              <w:left w:val="nil"/>
              <w:bottom w:val="single" w:sz="4" w:space="0" w:color="auto"/>
              <w:right w:val="single" w:sz="4" w:space="0" w:color="auto"/>
            </w:tcBorders>
            <w:shd w:val="clear" w:color="auto" w:fill="auto"/>
            <w:noWrap/>
            <w:vAlign w:val="bottom"/>
            <w:hideMark/>
          </w:tcPr>
          <w:p w14:paraId="45D7B431"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900</w:t>
            </w:r>
          </w:p>
        </w:tc>
        <w:tc>
          <w:tcPr>
            <w:tcW w:w="347" w:type="pct"/>
            <w:tcBorders>
              <w:top w:val="single" w:sz="4" w:space="0" w:color="auto"/>
              <w:left w:val="nil"/>
              <w:bottom w:val="single" w:sz="4" w:space="0" w:color="auto"/>
              <w:right w:val="single" w:sz="4" w:space="0" w:color="auto"/>
            </w:tcBorders>
            <w:shd w:val="clear" w:color="auto" w:fill="auto"/>
            <w:noWrap/>
            <w:vAlign w:val="bottom"/>
            <w:hideMark/>
          </w:tcPr>
          <w:p w14:paraId="7F28A6A5"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497</w:t>
            </w:r>
          </w:p>
        </w:tc>
        <w:tc>
          <w:tcPr>
            <w:tcW w:w="347" w:type="pct"/>
            <w:tcBorders>
              <w:top w:val="single" w:sz="4" w:space="0" w:color="auto"/>
              <w:left w:val="nil"/>
              <w:bottom w:val="single" w:sz="4" w:space="0" w:color="auto"/>
              <w:right w:val="single" w:sz="4" w:space="0" w:color="auto"/>
            </w:tcBorders>
            <w:shd w:val="clear" w:color="auto" w:fill="auto"/>
            <w:noWrap/>
            <w:vAlign w:val="bottom"/>
            <w:hideMark/>
          </w:tcPr>
          <w:p w14:paraId="558E08E4"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466</w:t>
            </w:r>
          </w:p>
        </w:tc>
        <w:tc>
          <w:tcPr>
            <w:tcW w:w="347" w:type="pct"/>
            <w:tcBorders>
              <w:top w:val="single" w:sz="4" w:space="0" w:color="auto"/>
              <w:left w:val="nil"/>
              <w:bottom w:val="single" w:sz="4" w:space="0" w:color="auto"/>
              <w:right w:val="single" w:sz="4" w:space="0" w:color="auto"/>
            </w:tcBorders>
            <w:shd w:val="clear" w:color="auto" w:fill="auto"/>
            <w:noWrap/>
            <w:vAlign w:val="bottom"/>
            <w:hideMark/>
          </w:tcPr>
          <w:p w14:paraId="44F803E5"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244</w:t>
            </w:r>
          </w:p>
        </w:tc>
        <w:tc>
          <w:tcPr>
            <w:tcW w:w="347" w:type="pct"/>
            <w:tcBorders>
              <w:top w:val="single" w:sz="4" w:space="0" w:color="auto"/>
              <w:left w:val="nil"/>
              <w:bottom w:val="single" w:sz="4" w:space="0" w:color="auto"/>
              <w:right w:val="single" w:sz="4" w:space="0" w:color="auto"/>
            </w:tcBorders>
            <w:shd w:val="clear" w:color="auto" w:fill="auto"/>
            <w:noWrap/>
            <w:vAlign w:val="bottom"/>
            <w:hideMark/>
          </w:tcPr>
          <w:p w14:paraId="79BA45B3"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321</w:t>
            </w:r>
          </w:p>
        </w:tc>
        <w:tc>
          <w:tcPr>
            <w:tcW w:w="347" w:type="pct"/>
            <w:tcBorders>
              <w:top w:val="single" w:sz="4" w:space="0" w:color="auto"/>
              <w:left w:val="nil"/>
              <w:bottom w:val="single" w:sz="4" w:space="0" w:color="auto"/>
              <w:right w:val="single" w:sz="4" w:space="0" w:color="auto"/>
            </w:tcBorders>
            <w:shd w:val="clear" w:color="auto" w:fill="auto"/>
            <w:noWrap/>
            <w:vAlign w:val="bottom"/>
            <w:hideMark/>
          </w:tcPr>
          <w:p w14:paraId="7A10D83D"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540</w:t>
            </w:r>
          </w:p>
        </w:tc>
        <w:tc>
          <w:tcPr>
            <w:tcW w:w="347" w:type="pct"/>
            <w:tcBorders>
              <w:top w:val="single" w:sz="4" w:space="0" w:color="auto"/>
              <w:left w:val="nil"/>
              <w:bottom w:val="single" w:sz="4" w:space="0" w:color="auto"/>
              <w:right w:val="single" w:sz="4" w:space="0" w:color="auto"/>
            </w:tcBorders>
            <w:shd w:val="clear" w:color="auto" w:fill="auto"/>
            <w:noWrap/>
            <w:vAlign w:val="bottom"/>
            <w:hideMark/>
          </w:tcPr>
          <w:p w14:paraId="734491DF"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633</w:t>
            </w:r>
          </w:p>
        </w:tc>
        <w:tc>
          <w:tcPr>
            <w:tcW w:w="347" w:type="pct"/>
            <w:tcBorders>
              <w:top w:val="single" w:sz="4" w:space="0" w:color="auto"/>
              <w:left w:val="nil"/>
              <w:bottom w:val="single" w:sz="4" w:space="0" w:color="auto"/>
              <w:right w:val="single" w:sz="4" w:space="0" w:color="auto"/>
            </w:tcBorders>
            <w:shd w:val="clear" w:color="auto" w:fill="auto"/>
            <w:noWrap/>
            <w:vAlign w:val="bottom"/>
            <w:hideMark/>
          </w:tcPr>
          <w:p w14:paraId="289CFFA4"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435</w:t>
            </w:r>
          </w:p>
        </w:tc>
        <w:tc>
          <w:tcPr>
            <w:tcW w:w="347" w:type="pct"/>
            <w:tcBorders>
              <w:top w:val="single" w:sz="4" w:space="0" w:color="auto"/>
              <w:left w:val="nil"/>
              <w:bottom w:val="single" w:sz="4" w:space="0" w:color="auto"/>
              <w:right w:val="single" w:sz="4" w:space="0" w:color="auto"/>
            </w:tcBorders>
            <w:shd w:val="clear" w:color="auto" w:fill="auto"/>
            <w:noWrap/>
            <w:vAlign w:val="bottom"/>
            <w:hideMark/>
          </w:tcPr>
          <w:p w14:paraId="2A07F226"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789</w:t>
            </w:r>
          </w:p>
        </w:tc>
        <w:tc>
          <w:tcPr>
            <w:tcW w:w="347" w:type="pct"/>
            <w:tcBorders>
              <w:top w:val="single" w:sz="4" w:space="0" w:color="auto"/>
              <w:left w:val="nil"/>
              <w:bottom w:val="single" w:sz="4" w:space="0" w:color="auto"/>
              <w:right w:val="single" w:sz="4" w:space="0" w:color="auto"/>
            </w:tcBorders>
            <w:shd w:val="clear" w:color="auto" w:fill="auto"/>
            <w:noWrap/>
            <w:vAlign w:val="bottom"/>
            <w:hideMark/>
          </w:tcPr>
          <w:p w14:paraId="0DE15ECB"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305</w:t>
            </w:r>
          </w:p>
        </w:tc>
        <w:tc>
          <w:tcPr>
            <w:tcW w:w="347" w:type="pct"/>
            <w:tcBorders>
              <w:top w:val="single" w:sz="4" w:space="0" w:color="auto"/>
              <w:left w:val="nil"/>
              <w:bottom w:val="single" w:sz="4" w:space="0" w:color="auto"/>
              <w:right w:val="single" w:sz="4" w:space="0" w:color="auto"/>
            </w:tcBorders>
            <w:shd w:val="clear" w:color="auto" w:fill="auto"/>
            <w:noWrap/>
            <w:vAlign w:val="bottom"/>
            <w:hideMark/>
          </w:tcPr>
          <w:p w14:paraId="19FE540F"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886</w:t>
            </w:r>
          </w:p>
        </w:tc>
        <w:tc>
          <w:tcPr>
            <w:tcW w:w="347" w:type="pct"/>
            <w:tcBorders>
              <w:top w:val="single" w:sz="4" w:space="0" w:color="auto"/>
              <w:left w:val="nil"/>
              <w:bottom w:val="single" w:sz="4" w:space="0" w:color="auto"/>
              <w:right w:val="single" w:sz="4" w:space="0" w:color="auto"/>
            </w:tcBorders>
            <w:shd w:val="clear" w:color="auto" w:fill="auto"/>
            <w:noWrap/>
            <w:vAlign w:val="bottom"/>
            <w:hideMark/>
          </w:tcPr>
          <w:p w14:paraId="4CEB93C6"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1,538</w:t>
            </w:r>
          </w:p>
        </w:tc>
        <w:tc>
          <w:tcPr>
            <w:tcW w:w="377" w:type="pct"/>
            <w:tcBorders>
              <w:top w:val="single" w:sz="4" w:space="0" w:color="auto"/>
              <w:left w:val="nil"/>
              <w:bottom w:val="single" w:sz="4" w:space="0" w:color="auto"/>
              <w:right w:val="single" w:sz="8" w:space="0" w:color="auto"/>
            </w:tcBorders>
            <w:shd w:val="clear" w:color="auto" w:fill="auto"/>
            <w:noWrap/>
            <w:vAlign w:val="bottom"/>
            <w:hideMark/>
          </w:tcPr>
          <w:p w14:paraId="0490E1FC"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7,553</w:t>
            </w:r>
          </w:p>
        </w:tc>
      </w:tr>
      <w:tr w:rsidR="006B3AF8" w:rsidRPr="006B3AF8" w14:paraId="47C47827" w14:textId="77777777" w:rsidTr="006B3AF8">
        <w:trPr>
          <w:trHeight w:val="300"/>
        </w:trPr>
        <w:tc>
          <w:tcPr>
            <w:tcW w:w="454" w:type="pct"/>
            <w:tcBorders>
              <w:top w:val="nil"/>
              <w:left w:val="single" w:sz="8" w:space="0" w:color="auto"/>
              <w:bottom w:val="single" w:sz="4" w:space="0" w:color="auto"/>
              <w:right w:val="single" w:sz="4" w:space="0" w:color="auto"/>
            </w:tcBorders>
            <w:shd w:val="clear" w:color="auto" w:fill="auto"/>
            <w:noWrap/>
            <w:vAlign w:val="bottom"/>
            <w:hideMark/>
          </w:tcPr>
          <w:p w14:paraId="62CB544B" w14:textId="77777777" w:rsidR="006B3AF8" w:rsidRPr="006B3AF8" w:rsidRDefault="006B3AF8" w:rsidP="006B3AF8">
            <w:pPr>
              <w:spacing w:line="240" w:lineRule="auto"/>
              <w:jc w:val="center"/>
              <w:rPr>
                <w:rFonts w:eastAsia="Times New Roman"/>
                <w:b/>
                <w:bCs/>
                <w:color w:val="000000"/>
                <w:sz w:val="20"/>
                <w:szCs w:val="20"/>
              </w:rPr>
            </w:pPr>
            <w:r w:rsidRPr="006B3AF8">
              <w:rPr>
                <w:rFonts w:eastAsia="Times New Roman"/>
                <w:b/>
                <w:bCs/>
                <w:color w:val="000000"/>
                <w:sz w:val="20"/>
                <w:szCs w:val="20"/>
              </w:rPr>
              <w:t>2019</w:t>
            </w:r>
          </w:p>
        </w:tc>
        <w:tc>
          <w:tcPr>
            <w:tcW w:w="347" w:type="pct"/>
            <w:tcBorders>
              <w:top w:val="nil"/>
              <w:left w:val="nil"/>
              <w:bottom w:val="single" w:sz="4" w:space="0" w:color="auto"/>
              <w:right w:val="single" w:sz="4" w:space="0" w:color="auto"/>
            </w:tcBorders>
            <w:shd w:val="clear" w:color="auto" w:fill="auto"/>
            <w:noWrap/>
            <w:vAlign w:val="bottom"/>
            <w:hideMark/>
          </w:tcPr>
          <w:p w14:paraId="2D6DA640"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900</w:t>
            </w:r>
          </w:p>
        </w:tc>
        <w:tc>
          <w:tcPr>
            <w:tcW w:w="347" w:type="pct"/>
            <w:tcBorders>
              <w:top w:val="nil"/>
              <w:left w:val="nil"/>
              <w:bottom w:val="single" w:sz="4" w:space="0" w:color="auto"/>
              <w:right w:val="single" w:sz="4" w:space="0" w:color="auto"/>
            </w:tcBorders>
            <w:shd w:val="clear" w:color="auto" w:fill="auto"/>
            <w:noWrap/>
            <w:vAlign w:val="bottom"/>
            <w:hideMark/>
          </w:tcPr>
          <w:p w14:paraId="628FB965"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497</w:t>
            </w:r>
          </w:p>
        </w:tc>
        <w:tc>
          <w:tcPr>
            <w:tcW w:w="347" w:type="pct"/>
            <w:tcBorders>
              <w:top w:val="nil"/>
              <w:left w:val="nil"/>
              <w:bottom w:val="single" w:sz="4" w:space="0" w:color="auto"/>
              <w:right w:val="single" w:sz="4" w:space="0" w:color="auto"/>
            </w:tcBorders>
            <w:shd w:val="clear" w:color="auto" w:fill="auto"/>
            <w:noWrap/>
            <w:vAlign w:val="bottom"/>
            <w:hideMark/>
          </w:tcPr>
          <w:p w14:paraId="3EC830DB"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466</w:t>
            </w:r>
          </w:p>
        </w:tc>
        <w:tc>
          <w:tcPr>
            <w:tcW w:w="347" w:type="pct"/>
            <w:tcBorders>
              <w:top w:val="nil"/>
              <w:left w:val="nil"/>
              <w:bottom w:val="single" w:sz="4" w:space="0" w:color="auto"/>
              <w:right w:val="single" w:sz="4" w:space="0" w:color="auto"/>
            </w:tcBorders>
            <w:shd w:val="clear" w:color="auto" w:fill="auto"/>
            <w:noWrap/>
            <w:vAlign w:val="bottom"/>
            <w:hideMark/>
          </w:tcPr>
          <w:p w14:paraId="2107213F"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244</w:t>
            </w:r>
          </w:p>
        </w:tc>
        <w:tc>
          <w:tcPr>
            <w:tcW w:w="347" w:type="pct"/>
            <w:tcBorders>
              <w:top w:val="nil"/>
              <w:left w:val="nil"/>
              <w:bottom w:val="single" w:sz="4" w:space="0" w:color="auto"/>
              <w:right w:val="single" w:sz="4" w:space="0" w:color="auto"/>
            </w:tcBorders>
            <w:shd w:val="clear" w:color="auto" w:fill="auto"/>
            <w:noWrap/>
            <w:vAlign w:val="bottom"/>
            <w:hideMark/>
          </w:tcPr>
          <w:p w14:paraId="29931FA4"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321</w:t>
            </w:r>
          </w:p>
        </w:tc>
        <w:tc>
          <w:tcPr>
            <w:tcW w:w="347" w:type="pct"/>
            <w:tcBorders>
              <w:top w:val="nil"/>
              <w:left w:val="nil"/>
              <w:bottom w:val="single" w:sz="4" w:space="0" w:color="auto"/>
              <w:right w:val="single" w:sz="4" w:space="0" w:color="auto"/>
            </w:tcBorders>
            <w:shd w:val="clear" w:color="auto" w:fill="auto"/>
            <w:noWrap/>
            <w:vAlign w:val="bottom"/>
            <w:hideMark/>
          </w:tcPr>
          <w:p w14:paraId="0C31A16F"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540</w:t>
            </w:r>
          </w:p>
        </w:tc>
        <w:tc>
          <w:tcPr>
            <w:tcW w:w="347" w:type="pct"/>
            <w:tcBorders>
              <w:top w:val="nil"/>
              <w:left w:val="nil"/>
              <w:bottom w:val="single" w:sz="4" w:space="0" w:color="auto"/>
              <w:right w:val="single" w:sz="4" w:space="0" w:color="auto"/>
            </w:tcBorders>
            <w:shd w:val="clear" w:color="auto" w:fill="auto"/>
            <w:noWrap/>
            <w:vAlign w:val="bottom"/>
            <w:hideMark/>
          </w:tcPr>
          <w:p w14:paraId="670AE468"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633</w:t>
            </w:r>
          </w:p>
        </w:tc>
        <w:tc>
          <w:tcPr>
            <w:tcW w:w="347" w:type="pct"/>
            <w:tcBorders>
              <w:top w:val="nil"/>
              <w:left w:val="nil"/>
              <w:bottom w:val="single" w:sz="4" w:space="0" w:color="auto"/>
              <w:right w:val="single" w:sz="4" w:space="0" w:color="auto"/>
            </w:tcBorders>
            <w:shd w:val="clear" w:color="auto" w:fill="auto"/>
            <w:noWrap/>
            <w:vAlign w:val="bottom"/>
            <w:hideMark/>
          </w:tcPr>
          <w:p w14:paraId="27E955C1"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435</w:t>
            </w:r>
          </w:p>
        </w:tc>
        <w:tc>
          <w:tcPr>
            <w:tcW w:w="347" w:type="pct"/>
            <w:tcBorders>
              <w:top w:val="nil"/>
              <w:left w:val="nil"/>
              <w:bottom w:val="single" w:sz="4" w:space="0" w:color="auto"/>
              <w:right w:val="single" w:sz="4" w:space="0" w:color="auto"/>
            </w:tcBorders>
            <w:shd w:val="clear" w:color="auto" w:fill="auto"/>
            <w:noWrap/>
            <w:vAlign w:val="bottom"/>
            <w:hideMark/>
          </w:tcPr>
          <w:p w14:paraId="3D8B9D23"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789</w:t>
            </w:r>
          </w:p>
        </w:tc>
        <w:tc>
          <w:tcPr>
            <w:tcW w:w="347" w:type="pct"/>
            <w:tcBorders>
              <w:top w:val="nil"/>
              <w:left w:val="nil"/>
              <w:bottom w:val="single" w:sz="4" w:space="0" w:color="auto"/>
              <w:right w:val="single" w:sz="4" w:space="0" w:color="auto"/>
            </w:tcBorders>
            <w:shd w:val="clear" w:color="auto" w:fill="auto"/>
            <w:noWrap/>
            <w:vAlign w:val="bottom"/>
            <w:hideMark/>
          </w:tcPr>
          <w:p w14:paraId="30182141"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305</w:t>
            </w:r>
          </w:p>
        </w:tc>
        <w:tc>
          <w:tcPr>
            <w:tcW w:w="347" w:type="pct"/>
            <w:tcBorders>
              <w:top w:val="nil"/>
              <w:left w:val="nil"/>
              <w:bottom w:val="single" w:sz="4" w:space="0" w:color="auto"/>
              <w:right w:val="single" w:sz="4" w:space="0" w:color="auto"/>
            </w:tcBorders>
            <w:shd w:val="clear" w:color="auto" w:fill="auto"/>
            <w:noWrap/>
            <w:vAlign w:val="bottom"/>
            <w:hideMark/>
          </w:tcPr>
          <w:p w14:paraId="28C096C7"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886</w:t>
            </w:r>
          </w:p>
        </w:tc>
        <w:tc>
          <w:tcPr>
            <w:tcW w:w="347" w:type="pct"/>
            <w:tcBorders>
              <w:top w:val="nil"/>
              <w:left w:val="nil"/>
              <w:bottom w:val="single" w:sz="4" w:space="0" w:color="auto"/>
              <w:right w:val="single" w:sz="4" w:space="0" w:color="auto"/>
            </w:tcBorders>
            <w:shd w:val="clear" w:color="auto" w:fill="auto"/>
            <w:noWrap/>
            <w:vAlign w:val="bottom"/>
            <w:hideMark/>
          </w:tcPr>
          <w:p w14:paraId="7F6513CD"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1,538</w:t>
            </w:r>
          </w:p>
        </w:tc>
        <w:tc>
          <w:tcPr>
            <w:tcW w:w="377" w:type="pct"/>
            <w:tcBorders>
              <w:top w:val="nil"/>
              <w:left w:val="nil"/>
              <w:bottom w:val="single" w:sz="4" w:space="0" w:color="auto"/>
              <w:right w:val="single" w:sz="8" w:space="0" w:color="auto"/>
            </w:tcBorders>
            <w:shd w:val="clear" w:color="auto" w:fill="auto"/>
            <w:noWrap/>
            <w:vAlign w:val="bottom"/>
            <w:hideMark/>
          </w:tcPr>
          <w:p w14:paraId="63B59290"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7,553</w:t>
            </w:r>
          </w:p>
        </w:tc>
      </w:tr>
      <w:tr w:rsidR="006B3AF8" w:rsidRPr="006B3AF8" w14:paraId="6F656843" w14:textId="77777777" w:rsidTr="006B3AF8">
        <w:trPr>
          <w:trHeight w:val="300"/>
        </w:trPr>
        <w:tc>
          <w:tcPr>
            <w:tcW w:w="454" w:type="pct"/>
            <w:tcBorders>
              <w:top w:val="nil"/>
              <w:left w:val="single" w:sz="8" w:space="0" w:color="auto"/>
              <w:bottom w:val="single" w:sz="4" w:space="0" w:color="auto"/>
              <w:right w:val="single" w:sz="4" w:space="0" w:color="auto"/>
            </w:tcBorders>
            <w:shd w:val="clear" w:color="auto" w:fill="auto"/>
            <w:noWrap/>
            <w:vAlign w:val="bottom"/>
            <w:hideMark/>
          </w:tcPr>
          <w:p w14:paraId="574241D7" w14:textId="77777777" w:rsidR="006B3AF8" w:rsidRPr="006B3AF8" w:rsidRDefault="006B3AF8" w:rsidP="006B3AF8">
            <w:pPr>
              <w:spacing w:line="240" w:lineRule="auto"/>
              <w:jc w:val="center"/>
              <w:rPr>
                <w:rFonts w:eastAsia="Times New Roman"/>
                <w:b/>
                <w:bCs/>
                <w:color w:val="000000"/>
                <w:sz w:val="20"/>
                <w:szCs w:val="20"/>
              </w:rPr>
            </w:pPr>
            <w:r w:rsidRPr="006B3AF8">
              <w:rPr>
                <w:rFonts w:eastAsia="Times New Roman"/>
                <w:b/>
                <w:bCs/>
                <w:color w:val="000000"/>
                <w:sz w:val="20"/>
                <w:szCs w:val="20"/>
              </w:rPr>
              <w:t>2020</w:t>
            </w:r>
          </w:p>
        </w:tc>
        <w:tc>
          <w:tcPr>
            <w:tcW w:w="347" w:type="pct"/>
            <w:tcBorders>
              <w:top w:val="nil"/>
              <w:left w:val="nil"/>
              <w:bottom w:val="single" w:sz="4" w:space="0" w:color="auto"/>
              <w:right w:val="single" w:sz="4" w:space="0" w:color="auto"/>
            </w:tcBorders>
            <w:shd w:val="clear" w:color="auto" w:fill="auto"/>
            <w:noWrap/>
            <w:vAlign w:val="bottom"/>
            <w:hideMark/>
          </w:tcPr>
          <w:p w14:paraId="23E4AE7F"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900</w:t>
            </w:r>
          </w:p>
        </w:tc>
        <w:tc>
          <w:tcPr>
            <w:tcW w:w="347" w:type="pct"/>
            <w:tcBorders>
              <w:top w:val="nil"/>
              <w:left w:val="nil"/>
              <w:bottom w:val="single" w:sz="4" w:space="0" w:color="auto"/>
              <w:right w:val="single" w:sz="4" w:space="0" w:color="auto"/>
            </w:tcBorders>
            <w:shd w:val="clear" w:color="auto" w:fill="auto"/>
            <w:noWrap/>
            <w:vAlign w:val="bottom"/>
            <w:hideMark/>
          </w:tcPr>
          <w:p w14:paraId="17070C5D"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497</w:t>
            </w:r>
          </w:p>
        </w:tc>
        <w:tc>
          <w:tcPr>
            <w:tcW w:w="347" w:type="pct"/>
            <w:tcBorders>
              <w:top w:val="nil"/>
              <w:left w:val="nil"/>
              <w:bottom w:val="single" w:sz="4" w:space="0" w:color="auto"/>
              <w:right w:val="single" w:sz="4" w:space="0" w:color="auto"/>
            </w:tcBorders>
            <w:shd w:val="clear" w:color="auto" w:fill="auto"/>
            <w:noWrap/>
            <w:vAlign w:val="bottom"/>
            <w:hideMark/>
          </w:tcPr>
          <w:p w14:paraId="0472178B"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466</w:t>
            </w:r>
          </w:p>
        </w:tc>
        <w:tc>
          <w:tcPr>
            <w:tcW w:w="347" w:type="pct"/>
            <w:tcBorders>
              <w:top w:val="nil"/>
              <w:left w:val="nil"/>
              <w:bottom w:val="single" w:sz="4" w:space="0" w:color="auto"/>
              <w:right w:val="single" w:sz="4" w:space="0" w:color="auto"/>
            </w:tcBorders>
            <w:shd w:val="clear" w:color="auto" w:fill="auto"/>
            <w:noWrap/>
            <w:vAlign w:val="bottom"/>
            <w:hideMark/>
          </w:tcPr>
          <w:p w14:paraId="27FDD51D"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244</w:t>
            </w:r>
          </w:p>
        </w:tc>
        <w:tc>
          <w:tcPr>
            <w:tcW w:w="347" w:type="pct"/>
            <w:tcBorders>
              <w:top w:val="nil"/>
              <w:left w:val="nil"/>
              <w:bottom w:val="single" w:sz="4" w:space="0" w:color="auto"/>
              <w:right w:val="single" w:sz="4" w:space="0" w:color="auto"/>
            </w:tcBorders>
            <w:shd w:val="clear" w:color="auto" w:fill="auto"/>
            <w:noWrap/>
            <w:vAlign w:val="bottom"/>
            <w:hideMark/>
          </w:tcPr>
          <w:p w14:paraId="4FE5740E"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321</w:t>
            </w:r>
          </w:p>
        </w:tc>
        <w:tc>
          <w:tcPr>
            <w:tcW w:w="347" w:type="pct"/>
            <w:tcBorders>
              <w:top w:val="nil"/>
              <w:left w:val="nil"/>
              <w:bottom w:val="single" w:sz="4" w:space="0" w:color="auto"/>
              <w:right w:val="single" w:sz="4" w:space="0" w:color="auto"/>
            </w:tcBorders>
            <w:shd w:val="clear" w:color="auto" w:fill="auto"/>
            <w:noWrap/>
            <w:vAlign w:val="bottom"/>
            <w:hideMark/>
          </w:tcPr>
          <w:p w14:paraId="30A2119B"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540</w:t>
            </w:r>
          </w:p>
        </w:tc>
        <w:tc>
          <w:tcPr>
            <w:tcW w:w="347" w:type="pct"/>
            <w:tcBorders>
              <w:top w:val="nil"/>
              <w:left w:val="nil"/>
              <w:bottom w:val="single" w:sz="4" w:space="0" w:color="auto"/>
              <w:right w:val="single" w:sz="4" w:space="0" w:color="auto"/>
            </w:tcBorders>
            <w:shd w:val="clear" w:color="auto" w:fill="auto"/>
            <w:noWrap/>
            <w:vAlign w:val="bottom"/>
            <w:hideMark/>
          </w:tcPr>
          <w:p w14:paraId="548A3CF3"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633</w:t>
            </w:r>
          </w:p>
        </w:tc>
        <w:tc>
          <w:tcPr>
            <w:tcW w:w="347" w:type="pct"/>
            <w:tcBorders>
              <w:top w:val="nil"/>
              <w:left w:val="nil"/>
              <w:bottom w:val="single" w:sz="4" w:space="0" w:color="auto"/>
              <w:right w:val="single" w:sz="4" w:space="0" w:color="auto"/>
            </w:tcBorders>
            <w:shd w:val="clear" w:color="auto" w:fill="auto"/>
            <w:noWrap/>
            <w:vAlign w:val="bottom"/>
            <w:hideMark/>
          </w:tcPr>
          <w:p w14:paraId="565127B8"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435</w:t>
            </w:r>
          </w:p>
        </w:tc>
        <w:tc>
          <w:tcPr>
            <w:tcW w:w="347" w:type="pct"/>
            <w:tcBorders>
              <w:top w:val="nil"/>
              <w:left w:val="nil"/>
              <w:bottom w:val="single" w:sz="4" w:space="0" w:color="auto"/>
              <w:right w:val="single" w:sz="4" w:space="0" w:color="auto"/>
            </w:tcBorders>
            <w:shd w:val="clear" w:color="auto" w:fill="auto"/>
            <w:noWrap/>
            <w:vAlign w:val="bottom"/>
            <w:hideMark/>
          </w:tcPr>
          <w:p w14:paraId="026D97D6"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789</w:t>
            </w:r>
          </w:p>
        </w:tc>
        <w:tc>
          <w:tcPr>
            <w:tcW w:w="347" w:type="pct"/>
            <w:tcBorders>
              <w:top w:val="nil"/>
              <w:left w:val="nil"/>
              <w:bottom w:val="single" w:sz="4" w:space="0" w:color="auto"/>
              <w:right w:val="single" w:sz="4" w:space="0" w:color="auto"/>
            </w:tcBorders>
            <w:shd w:val="clear" w:color="auto" w:fill="auto"/>
            <w:noWrap/>
            <w:vAlign w:val="bottom"/>
            <w:hideMark/>
          </w:tcPr>
          <w:p w14:paraId="4166A5FD"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305</w:t>
            </w:r>
          </w:p>
        </w:tc>
        <w:tc>
          <w:tcPr>
            <w:tcW w:w="347" w:type="pct"/>
            <w:tcBorders>
              <w:top w:val="nil"/>
              <w:left w:val="nil"/>
              <w:bottom w:val="single" w:sz="4" w:space="0" w:color="auto"/>
              <w:right w:val="single" w:sz="4" w:space="0" w:color="auto"/>
            </w:tcBorders>
            <w:shd w:val="clear" w:color="auto" w:fill="auto"/>
            <w:noWrap/>
            <w:vAlign w:val="bottom"/>
            <w:hideMark/>
          </w:tcPr>
          <w:p w14:paraId="19FAAC10"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886</w:t>
            </w:r>
          </w:p>
        </w:tc>
        <w:tc>
          <w:tcPr>
            <w:tcW w:w="347" w:type="pct"/>
            <w:tcBorders>
              <w:top w:val="nil"/>
              <w:left w:val="nil"/>
              <w:bottom w:val="single" w:sz="4" w:space="0" w:color="auto"/>
              <w:right w:val="single" w:sz="4" w:space="0" w:color="auto"/>
            </w:tcBorders>
            <w:shd w:val="clear" w:color="auto" w:fill="auto"/>
            <w:noWrap/>
            <w:vAlign w:val="bottom"/>
            <w:hideMark/>
          </w:tcPr>
          <w:p w14:paraId="40A7A16D"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1,538</w:t>
            </w:r>
          </w:p>
        </w:tc>
        <w:tc>
          <w:tcPr>
            <w:tcW w:w="377" w:type="pct"/>
            <w:tcBorders>
              <w:top w:val="nil"/>
              <w:left w:val="nil"/>
              <w:bottom w:val="single" w:sz="4" w:space="0" w:color="auto"/>
              <w:right w:val="single" w:sz="8" w:space="0" w:color="auto"/>
            </w:tcBorders>
            <w:shd w:val="clear" w:color="auto" w:fill="auto"/>
            <w:noWrap/>
            <w:vAlign w:val="bottom"/>
            <w:hideMark/>
          </w:tcPr>
          <w:p w14:paraId="79E8B49A"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7,553</w:t>
            </w:r>
          </w:p>
        </w:tc>
      </w:tr>
      <w:tr w:rsidR="006B3AF8" w:rsidRPr="006B3AF8" w14:paraId="3A7264F9" w14:textId="77777777" w:rsidTr="006B3AF8">
        <w:trPr>
          <w:trHeight w:val="315"/>
        </w:trPr>
        <w:tc>
          <w:tcPr>
            <w:tcW w:w="454" w:type="pct"/>
            <w:tcBorders>
              <w:top w:val="nil"/>
              <w:left w:val="single" w:sz="8" w:space="0" w:color="auto"/>
              <w:bottom w:val="single" w:sz="8" w:space="0" w:color="auto"/>
              <w:right w:val="single" w:sz="4" w:space="0" w:color="auto"/>
            </w:tcBorders>
            <w:shd w:val="clear" w:color="auto" w:fill="auto"/>
            <w:noWrap/>
            <w:vAlign w:val="bottom"/>
            <w:hideMark/>
          </w:tcPr>
          <w:p w14:paraId="205DB6F9" w14:textId="77777777" w:rsidR="006B3AF8" w:rsidRPr="006B3AF8" w:rsidRDefault="006B3AF8" w:rsidP="006B3AF8">
            <w:pPr>
              <w:spacing w:line="240" w:lineRule="auto"/>
              <w:jc w:val="center"/>
              <w:rPr>
                <w:rFonts w:eastAsia="Times New Roman"/>
                <w:b/>
                <w:bCs/>
                <w:color w:val="000000"/>
                <w:sz w:val="20"/>
                <w:szCs w:val="20"/>
              </w:rPr>
            </w:pPr>
            <w:r w:rsidRPr="006B3AF8">
              <w:rPr>
                <w:rFonts w:eastAsia="Times New Roman"/>
                <w:b/>
                <w:bCs/>
                <w:color w:val="000000"/>
                <w:sz w:val="20"/>
                <w:szCs w:val="20"/>
              </w:rPr>
              <w:t>2021</w:t>
            </w:r>
          </w:p>
        </w:tc>
        <w:tc>
          <w:tcPr>
            <w:tcW w:w="347" w:type="pct"/>
            <w:tcBorders>
              <w:top w:val="nil"/>
              <w:left w:val="nil"/>
              <w:bottom w:val="single" w:sz="8" w:space="0" w:color="auto"/>
              <w:right w:val="single" w:sz="4" w:space="0" w:color="auto"/>
            </w:tcBorders>
            <w:shd w:val="clear" w:color="auto" w:fill="auto"/>
            <w:noWrap/>
            <w:vAlign w:val="bottom"/>
            <w:hideMark/>
          </w:tcPr>
          <w:p w14:paraId="46411FD6"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900</w:t>
            </w:r>
          </w:p>
        </w:tc>
        <w:tc>
          <w:tcPr>
            <w:tcW w:w="347" w:type="pct"/>
            <w:tcBorders>
              <w:top w:val="nil"/>
              <w:left w:val="nil"/>
              <w:bottom w:val="single" w:sz="8" w:space="0" w:color="auto"/>
              <w:right w:val="single" w:sz="4" w:space="0" w:color="auto"/>
            </w:tcBorders>
            <w:shd w:val="clear" w:color="auto" w:fill="auto"/>
            <w:noWrap/>
            <w:vAlign w:val="bottom"/>
            <w:hideMark/>
          </w:tcPr>
          <w:p w14:paraId="4B6F231E"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497</w:t>
            </w:r>
          </w:p>
        </w:tc>
        <w:tc>
          <w:tcPr>
            <w:tcW w:w="347" w:type="pct"/>
            <w:tcBorders>
              <w:top w:val="nil"/>
              <w:left w:val="nil"/>
              <w:bottom w:val="single" w:sz="8" w:space="0" w:color="auto"/>
              <w:right w:val="single" w:sz="4" w:space="0" w:color="auto"/>
            </w:tcBorders>
            <w:shd w:val="clear" w:color="auto" w:fill="auto"/>
            <w:noWrap/>
            <w:vAlign w:val="bottom"/>
            <w:hideMark/>
          </w:tcPr>
          <w:p w14:paraId="01A30F97"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466</w:t>
            </w:r>
          </w:p>
        </w:tc>
        <w:tc>
          <w:tcPr>
            <w:tcW w:w="347" w:type="pct"/>
            <w:tcBorders>
              <w:top w:val="nil"/>
              <w:left w:val="nil"/>
              <w:bottom w:val="single" w:sz="8" w:space="0" w:color="auto"/>
              <w:right w:val="single" w:sz="4" w:space="0" w:color="auto"/>
            </w:tcBorders>
            <w:shd w:val="clear" w:color="auto" w:fill="auto"/>
            <w:noWrap/>
            <w:vAlign w:val="bottom"/>
            <w:hideMark/>
          </w:tcPr>
          <w:p w14:paraId="6799D797"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244</w:t>
            </w:r>
          </w:p>
        </w:tc>
        <w:tc>
          <w:tcPr>
            <w:tcW w:w="347" w:type="pct"/>
            <w:tcBorders>
              <w:top w:val="nil"/>
              <w:left w:val="nil"/>
              <w:bottom w:val="single" w:sz="8" w:space="0" w:color="auto"/>
              <w:right w:val="single" w:sz="4" w:space="0" w:color="auto"/>
            </w:tcBorders>
            <w:shd w:val="clear" w:color="auto" w:fill="auto"/>
            <w:noWrap/>
            <w:vAlign w:val="bottom"/>
            <w:hideMark/>
          </w:tcPr>
          <w:p w14:paraId="13F09D7E"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321</w:t>
            </w:r>
          </w:p>
        </w:tc>
        <w:tc>
          <w:tcPr>
            <w:tcW w:w="347" w:type="pct"/>
            <w:tcBorders>
              <w:top w:val="nil"/>
              <w:left w:val="nil"/>
              <w:bottom w:val="single" w:sz="8" w:space="0" w:color="auto"/>
              <w:right w:val="single" w:sz="4" w:space="0" w:color="auto"/>
            </w:tcBorders>
            <w:shd w:val="clear" w:color="auto" w:fill="auto"/>
            <w:noWrap/>
            <w:vAlign w:val="bottom"/>
            <w:hideMark/>
          </w:tcPr>
          <w:p w14:paraId="10D69D5A"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540</w:t>
            </w:r>
          </w:p>
        </w:tc>
        <w:tc>
          <w:tcPr>
            <w:tcW w:w="347" w:type="pct"/>
            <w:tcBorders>
              <w:top w:val="nil"/>
              <w:left w:val="nil"/>
              <w:bottom w:val="single" w:sz="8" w:space="0" w:color="auto"/>
              <w:right w:val="single" w:sz="4" w:space="0" w:color="auto"/>
            </w:tcBorders>
            <w:shd w:val="clear" w:color="auto" w:fill="auto"/>
            <w:noWrap/>
            <w:vAlign w:val="bottom"/>
            <w:hideMark/>
          </w:tcPr>
          <w:p w14:paraId="145F507A"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633</w:t>
            </w:r>
          </w:p>
        </w:tc>
        <w:tc>
          <w:tcPr>
            <w:tcW w:w="347" w:type="pct"/>
            <w:tcBorders>
              <w:top w:val="nil"/>
              <w:left w:val="nil"/>
              <w:bottom w:val="single" w:sz="8" w:space="0" w:color="auto"/>
              <w:right w:val="single" w:sz="4" w:space="0" w:color="auto"/>
            </w:tcBorders>
            <w:shd w:val="clear" w:color="auto" w:fill="auto"/>
            <w:noWrap/>
            <w:vAlign w:val="bottom"/>
            <w:hideMark/>
          </w:tcPr>
          <w:p w14:paraId="279F1670"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435</w:t>
            </w:r>
          </w:p>
        </w:tc>
        <w:tc>
          <w:tcPr>
            <w:tcW w:w="347" w:type="pct"/>
            <w:tcBorders>
              <w:top w:val="nil"/>
              <w:left w:val="nil"/>
              <w:bottom w:val="single" w:sz="8" w:space="0" w:color="auto"/>
              <w:right w:val="single" w:sz="4" w:space="0" w:color="auto"/>
            </w:tcBorders>
            <w:shd w:val="clear" w:color="auto" w:fill="auto"/>
            <w:noWrap/>
            <w:vAlign w:val="bottom"/>
            <w:hideMark/>
          </w:tcPr>
          <w:p w14:paraId="1D2C906B"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789</w:t>
            </w:r>
          </w:p>
        </w:tc>
        <w:tc>
          <w:tcPr>
            <w:tcW w:w="347" w:type="pct"/>
            <w:tcBorders>
              <w:top w:val="nil"/>
              <w:left w:val="nil"/>
              <w:bottom w:val="single" w:sz="8" w:space="0" w:color="auto"/>
              <w:right w:val="single" w:sz="4" w:space="0" w:color="auto"/>
            </w:tcBorders>
            <w:shd w:val="clear" w:color="auto" w:fill="auto"/>
            <w:noWrap/>
            <w:vAlign w:val="bottom"/>
            <w:hideMark/>
          </w:tcPr>
          <w:p w14:paraId="51AD2885"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305</w:t>
            </w:r>
          </w:p>
        </w:tc>
        <w:tc>
          <w:tcPr>
            <w:tcW w:w="347" w:type="pct"/>
            <w:tcBorders>
              <w:top w:val="nil"/>
              <w:left w:val="nil"/>
              <w:bottom w:val="single" w:sz="8" w:space="0" w:color="auto"/>
              <w:right w:val="single" w:sz="4" w:space="0" w:color="auto"/>
            </w:tcBorders>
            <w:shd w:val="clear" w:color="auto" w:fill="auto"/>
            <w:noWrap/>
            <w:vAlign w:val="bottom"/>
            <w:hideMark/>
          </w:tcPr>
          <w:p w14:paraId="7AF85360"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886</w:t>
            </w:r>
          </w:p>
        </w:tc>
        <w:tc>
          <w:tcPr>
            <w:tcW w:w="347" w:type="pct"/>
            <w:tcBorders>
              <w:top w:val="nil"/>
              <w:left w:val="nil"/>
              <w:bottom w:val="single" w:sz="8" w:space="0" w:color="auto"/>
              <w:right w:val="single" w:sz="4" w:space="0" w:color="auto"/>
            </w:tcBorders>
            <w:shd w:val="clear" w:color="auto" w:fill="auto"/>
            <w:noWrap/>
            <w:vAlign w:val="bottom"/>
            <w:hideMark/>
          </w:tcPr>
          <w:p w14:paraId="23A37AA5"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1,538</w:t>
            </w:r>
          </w:p>
        </w:tc>
        <w:tc>
          <w:tcPr>
            <w:tcW w:w="377" w:type="pct"/>
            <w:tcBorders>
              <w:top w:val="nil"/>
              <w:left w:val="nil"/>
              <w:bottom w:val="single" w:sz="8" w:space="0" w:color="auto"/>
              <w:right w:val="single" w:sz="8" w:space="0" w:color="auto"/>
            </w:tcBorders>
            <w:shd w:val="clear" w:color="auto" w:fill="auto"/>
            <w:noWrap/>
            <w:vAlign w:val="bottom"/>
            <w:hideMark/>
          </w:tcPr>
          <w:p w14:paraId="51A4CDA7"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7,553</w:t>
            </w:r>
          </w:p>
        </w:tc>
      </w:tr>
      <w:tr w:rsidR="006B3AF8" w:rsidRPr="006B3AF8" w14:paraId="0D0F8CB7" w14:textId="77777777" w:rsidTr="006B3AF8">
        <w:trPr>
          <w:trHeight w:val="300"/>
        </w:trPr>
        <w:tc>
          <w:tcPr>
            <w:tcW w:w="454" w:type="pct"/>
            <w:tcBorders>
              <w:top w:val="nil"/>
              <w:left w:val="single" w:sz="8" w:space="0" w:color="auto"/>
              <w:bottom w:val="single" w:sz="4" w:space="0" w:color="auto"/>
              <w:right w:val="single" w:sz="4" w:space="0" w:color="auto"/>
            </w:tcBorders>
            <w:shd w:val="clear" w:color="auto" w:fill="auto"/>
            <w:noWrap/>
            <w:vAlign w:val="bottom"/>
            <w:hideMark/>
          </w:tcPr>
          <w:p w14:paraId="51986E1C"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c>
          <w:tcPr>
            <w:tcW w:w="347" w:type="pct"/>
            <w:tcBorders>
              <w:top w:val="nil"/>
              <w:left w:val="nil"/>
              <w:bottom w:val="single" w:sz="4" w:space="0" w:color="auto"/>
              <w:right w:val="single" w:sz="4" w:space="0" w:color="auto"/>
            </w:tcBorders>
            <w:shd w:val="clear" w:color="auto" w:fill="auto"/>
            <w:noWrap/>
            <w:vAlign w:val="bottom"/>
            <w:hideMark/>
          </w:tcPr>
          <w:p w14:paraId="5FC51737"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 </w:t>
            </w:r>
          </w:p>
        </w:tc>
        <w:tc>
          <w:tcPr>
            <w:tcW w:w="347" w:type="pct"/>
            <w:tcBorders>
              <w:top w:val="nil"/>
              <w:left w:val="nil"/>
              <w:bottom w:val="single" w:sz="4" w:space="0" w:color="auto"/>
              <w:right w:val="single" w:sz="4" w:space="0" w:color="auto"/>
            </w:tcBorders>
            <w:shd w:val="clear" w:color="auto" w:fill="auto"/>
            <w:noWrap/>
            <w:vAlign w:val="bottom"/>
            <w:hideMark/>
          </w:tcPr>
          <w:p w14:paraId="27187A2A"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c>
          <w:tcPr>
            <w:tcW w:w="347" w:type="pct"/>
            <w:tcBorders>
              <w:top w:val="nil"/>
              <w:left w:val="nil"/>
              <w:bottom w:val="single" w:sz="4" w:space="0" w:color="auto"/>
              <w:right w:val="single" w:sz="4" w:space="0" w:color="auto"/>
            </w:tcBorders>
            <w:shd w:val="clear" w:color="auto" w:fill="auto"/>
            <w:noWrap/>
            <w:vAlign w:val="bottom"/>
            <w:hideMark/>
          </w:tcPr>
          <w:p w14:paraId="71136749"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c>
          <w:tcPr>
            <w:tcW w:w="347" w:type="pct"/>
            <w:tcBorders>
              <w:top w:val="nil"/>
              <w:left w:val="nil"/>
              <w:bottom w:val="single" w:sz="4" w:space="0" w:color="auto"/>
              <w:right w:val="single" w:sz="4" w:space="0" w:color="auto"/>
            </w:tcBorders>
            <w:shd w:val="clear" w:color="auto" w:fill="auto"/>
            <w:noWrap/>
            <w:vAlign w:val="bottom"/>
            <w:hideMark/>
          </w:tcPr>
          <w:p w14:paraId="106E470B"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c>
          <w:tcPr>
            <w:tcW w:w="347" w:type="pct"/>
            <w:tcBorders>
              <w:top w:val="nil"/>
              <w:left w:val="nil"/>
              <w:bottom w:val="single" w:sz="4" w:space="0" w:color="auto"/>
              <w:right w:val="single" w:sz="4" w:space="0" w:color="auto"/>
            </w:tcBorders>
            <w:shd w:val="clear" w:color="auto" w:fill="auto"/>
            <w:noWrap/>
            <w:vAlign w:val="bottom"/>
            <w:hideMark/>
          </w:tcPr>
          <w:p w14:paraId="71A83DA5"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c>
          <w:tcPr>
            <w:tcW w:w="347" w:type="pct"/>
            <w:tcBorders>
              <w:top w:val="nil"/>
              <w:left w:val="nil"/>
              <w:bottom w:val="single" w:sz="4" w:space="0" w:color="auto"/>
              <w:right w:val="single" w:sz="4" w:space="0" w:color="auto"/>
            </w:tcBorders>
            <w:shd w:val="clear" w:color="auto" w:fill="auto"/>
            <w:noWrap/>
            <w:vAlign w:val="bottom"/>
            <w:hideMark/>
          </w:tcPr>
          <w:p w14:paraId="5E51DC2D"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c>
          <w:tcPr>
            <w:tcW w:w="347" w:type="pct"/>
            <w:tcBorders>
              <w:top w:val="nil"/>
              <w:left w:val="nil"/>
              <w:bottom w:val="single" w:sz="4" w:space="0" w:color="auto"/>
              <w:right w:val="single" w:sz="4" w:space="0" w:color="auto"/>
            </w:tcBorders>
            <w:shd w:val="clear" w:color="auto" w:fill="auto"/>
            <w:noWrap/>
            <w:vAlign w:val="bottom"/>
            <w:hideMark/>
          </w:tcPr>
          <w:p w14:paraId="0578804B"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c>
          <w:tcPr>
            <w:tcW w:w="347" w:type="pct"/>
            <w:tcBorders>
              <w:top w:val="nil"/>
              <w:left w:val="nil"/>
              <w:bottom w:val="single" w:sz="4" w:space="0" w:color="auto"/>
              <w:right w:val="single" w:sz="4" w:space="0" w:color="auto"/>
            </w:tcBorders>
            <w:shd w:val="clear" w:color="auto" w:fill="auto"/>
            <w:noWrap/>
            <w:vAlign w:val="bottom"/>
            <w:hideMark/>
          </w:tcPr>
          <w:p w14:paraId="7ADE7DD5"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c>
          <w:tcPr>
            <w:tcW w:w="347" w:type="pct"/>
            <w:tcBorders>
              <w:top w:val="nil"/>
              <w:left w:val="nil"/>
              <w:bottom w:val="single" w:sz="4" w:space="0" w:color="auto"/>
              <w:right w:val="single" w:sz="4" w:space="0" w:color="auto"/>
            </w:tcBorders>
            <w:shd w:val="clear" w:color="auto" w:fill="auto"/>
            <w:noWrap/>
            <w:vAlign w:val="bottom"/>
            <w:hideMark/>
          </w:tcPr>
          <w:p w14:paraId="448E443F"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c>
          <w:tcPr>
            <w:tcW w:w="347" w:type="pct"/>
            <w:tcBorders>
              <w:top w:val="nil"/>
              <w:left w:val="nil"/>
              <w:bottom w:val="single" w:sz="4" w:space="0" w:color="auto"/>
              <w:right w:val="single" w:sz="4" w:space="0" w:color="auto"/>
            </w:tcBorders>
            <w:shd w:val="clear" w:color="auto" w:fill="auto"/>
            <w:noWrap/>
            <w:vAlign w:val="bottom"/>
            <w:hideMark/>
          </w:tcPr>
          <w:p w14:paraId="20DD0612"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c>
          <w:tcPr>
            <w:tcW w:w="347" w:type="pct"/>
            <w:tcBorders>
              <w:top w:val="nil"/>
              <w:left w:val="nil"/>
              <w:bottom w:val="single" w:sz="4" w:space="0" w:color="auto"/>
              <w:right w:val="single" w:sz="4" w:space="0" w:color="auto"/>
            </w:tcBorders>
            <w:shd w:val="clear" w:color="auto" w:fill="auto"/>
            <w:noWrap/>
            <w:vAlign w:val="bottom"/>
            <w:hideMark/>
          </w:tcPr>
          <w:p w14:paraId="5A3EAA91"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c>
          <w:tcPr>
            <w:tcW w:w="347" w:type="pct"/>
            <w:tcBorders>
              <w:top w:val="nil"/>
              <w:left w:val="nil"/>
              <w:bottom w:val="single" w:sz="4" w:space="0" w:color="auto"/>
              <w:right w:val="single" w:sz="4" w:space="0" w:color="auto"/>
            </w:tcBorders>
            <w:shd w:val="clear" w:color="auto" w:fill="auto"/>
            <w:noWrap/>
            <w:vAlign w:val="bottom"/>
            <w:hideMark/>
          </w:tcPr>
          <w:p w14:paraId="31226833"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c>
          <w:tcPr>
            <w:tcW w:w="377" w:type="pct"/>
            <w:tcBorders>
              <w:top w:val="nil"/>
              <w:left w:val="nil"/>
              <w:bottom w:val="single" w:sz="4" w:space="0" w:color="auto"/>
              <w:right w:val="single" w:sz="8" w:space="0" w:color="auto"/>
            </w:tcBorders>
            <w:shd w:val="clear" w:color="auto" w:fill="auto"/>
            <w:noWrap/>
            <w:vAlign w:val="bottom"/>
            <w:hideMark/>
          </w:tcPr>
          <w:p w14:paraId="1004391B"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r>
      <w:tr w:rsidR="006B3AF8" w:rsidRPr="006B3AF8" w14:paraId="3D731A67" w14:textId="77777777" w:rsidTr="006B3AF8">
        <w:trPr>
          <w:trHeight w:val="300"/>
        </w:trPr>
        <w:tc>
          <w:tcPr>
            <w:tcW w:w="454" w:type="pct"/>
            <w:tcBorders>
              <w:top w:val="nil"/>
              <w:left w:val="single" w:sz="8" w:space="0" w:color="auto"/>
              <w:bottom w:val="nil"/>
              <w:right w:val="single" w:sz="4" w:space="0" w:color="auto"/>
            </w:tcBorders>
            <w:shd w:val="clear" w:color="auto" w:fill="auto"/>
            <w:noWrap/>
            <w:vAlign w:val="bottom"/>
            <w:hideMark/>
          </w:tcPr>
          <w:p w14:paraId="2895FC08" w14:textId="77777777" w:rsidR="006B3AF8" w:rsidRPr="006B3AF8" w:rsidRDefault="006B3AF8" w:rsidP="006B3AF8">
            <w:pPr>
              <w:spacing w:line="240" w:lineRule="auto"/>
              <w:rPr>
                <w:rFonts w:eastAsia="Times New Roman"/>
                <w:b/>
                <w:bCs/>
                <w:color w:val="000000"/>
                <w:sz w:val="20"/>
                <w:szCs w:val="20"/>
              </w:rPr>
            </w:pPr>
            <w:r w:rsidRPr="006B3AF8">
              <w:rPr>
                <w:rFonts w:eastAsia="Times New Roman"/>
                <w:b/>
                <w:bCs/>
                <w:color w:val="000000"/>
                <w:sz w:val="20"/>
                <w:szCs w:val="20"/>
              </w:rPr>
              <w:t>Cost/MWh</w:t>
            </w:r>
          </w:p>
        </w:tc>
        <w:tc>
          <w:tcPr>
            <w:tcW w:w="347" w:type="pct"/>
            <w:tcBorders>
              <w:top w:val="nil"/>
              <w:left w:val="nil"/>
              <w:bottom w:val="nil"/>
              <w:right w:val="single" w:sz="4" w:space="0" w:color="auto"/>
            </w:tcBorders>
            <w:shd w:val="clear" w:color="auto" w:fill="auto"/>
            <w:noWrap/>
            <w:vAlign w:val="bottom"/>
            <w:hideMark/>
          </w:tcPr>
          <w:p w14:paraId="1CF2978D"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 </w:t>
            </w:r>
          </w:p>
        </w:tc>
        <w:tc>
          <w:tcPr>
            <w:tcW w:w="347" w:type="pct"/>
            <w:tcBorders>
              <w:top w:val="nil"/>
              <w:left w:val="nil"/>
              <w:bottom w:val="nil"/>
              <w:right w:val="single" w:sz="4" w:space="0" w:color="auto"/>
            </w:tcBorders>
            <w:shd w:val="clear" w:color="auto" w:fill="auto"/>
            <w:noWrap/>
            <w:vAlign w:val="bottom"/>
            <w:hideMark/>
          </w:tcPr>
          <w:p w14:paraId="21ACAB21"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c>
          <w:tcPr>
            <w:tcW w:w="347" w:type="pct"/>
            <w:tcBorders>
              <w:top w:val="nil"/>
              <w:left w:val="nil"/>
              <w:bottom w:val="nil"/>
              <w:right w:val="single" w:sz="4" w:space="0" w:color="auto"/>
            </w:tcBorders>
            <w:shd w:val="clear" w:color="auto" w:fill="auto"/>
            <w:noWrap/>
            <w:vAlign w:val="bottom"/>
            <w:hideMark/>
          </w:tcPr>
          <w:p w14:paraId="782DDF96"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c>
          <w:tcPr>
            <w:tcW w:w="347" w:type="pct"/>
            <w:tcBorders>
              <w:top w:val="nil"/>
              <w:left w:val="nil"/>
              <w:bottom w:val="nil"/>
              <w:right w:val="single" w:sz="4" w:space="0" w:color="auto"/>
            </w:tcBorders>
            <w:shd w:val="clear" w:color="auto" w:fill="auto"/>
            <w:noWrap/>
            <w:vAlign w:val="bottom"/>
            <w:hideMark/>
          </w:tcPr>
          <w:p w14:paraId="12E76C17"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c>
          <w:tcPr>
            <w:tcW w:w="347" w:type="pct"/>
            <w:tcBorders>
              <w:top w:val="nil"/>
              <w:left w:val="nil"/>
              <w:bottom w:val="nil"/>
              <w:right w:val="single" w:sz="4" w:space="0" w:color="auto"/>
            </w:tcBorders>
            <w:shd w:val="clear" w:color="auto" w:fill="auto"/>
            <w:noWrap/>
            <w:vAlign w:val="bottom"/>
            <w:hideMark/>
          </w:tcPr>
          <w:p w14:paraId="532A65BA"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c>
          <w:tcPr>
            <w:tcW w:w="347" w:type="pct"/>
            <w:tcBorders>
              <w:top w:val="nil"/>
              <w:left w:val="nil"/>
              <w:bottom w:val="nil"/>
              <w:right w:val="single" w:sz="4" w:space="0" w:color="auto"/>
            </w:tcBorders>
            <w:shd w:val="clear" w:color="auto" w:fill="auto"/>
            <w:noWrap/>
            <w:vAlign w:val="bottom"/>
            <w:hideMark/>
          </w:tcPr>
          <w:p w14:paraId="1C8D7354"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c>
          <w:tcPr>
            <w:tcW w:w="347" w:type="pct"/>
            <w:tcBorders>
              <w:top w:val="nil"/>
              <w:left w:val="nil"/>
              <w:bottom w:val="nil"/>
              <w:right w:val="single" w:sz="4" w:space="0" w:color="auto"/>
            </w:tcBorders>
            <w:shd w:val="clear" w:color="auto" w:fill="auto"/>
            <w:noWrap/>
            <w:vAlign w:val="bottom"/>
            <w:hideMark/>
          </w:tcPr>
          <w:p w14:paraId="798E206C"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c>
          <w:tcPr>
            <w:tcW w:w="347" w:type="pct"/>
            <w:tcBorders>
              <w:top w:val="nil"/>
              <w:left w:val="nil"/>
              <w:bottom w:val="nil"/>
              <w:right w:val="single" w:sz="4" w:space="0" w:color="auto"/>
            </w:tcBorders>
            <w:shd w:val="clear" w:color="auto" w:fill="auto"/>
            <w:noWrap/>
            <w:vAlign w:val="bottom"/>
            <w:hideMark/>
          </w:tcPr>
          <w:p w14:paraId="5C7ED74E"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c>
          <w:tcPr>
            <w:tcW w:w="347" w:type="pct"/>
            <w:tcBorders>
              <w:top w:val="nil"/>
              <w:left w:val="nil"/>
              <w:bottom w:val="nil"/>
              <w:right w:val="single" w:sz="4" w:space="0" w:color="auto"/>
            </w:tcBorders>
            <w:shd w:val="clear" w:color="auto" w:fill="auto"/>
            <w:noWrap/>
            <w:vAlign w:val="bottom"/>
            <w:hideMark/>
          </w:tcPr>
          <w:p w14:paraId="09169FC9"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c>
          <w:tcPr>
            <w:tcW w:w="347" w:type="pct"/>
            <w:tcBorders>
              <w:top w:val="nil"/>
              <w:left w:val="nil"/>
              <w:bottom w:val="nil"/>
              <w:right w:val="single" w:sz="4" w:space="0" w:color="auto"/>
            </w:tcBorders>
            <w:shd w:val="clear" w:color="auto" w:fill="auto"/>
            <w:noWrap/>
            <w:vAlign w:val="bottom"/>
            <w:hideMark/>
          </w:tcPr>
          <w:p w14:paraId="43FC8A55"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c>
          <w:tcPr>
            <w:tcW w:w="347" w:type="pct"/>
            <w:tcBorders>
              <w:top w:val="nil"/>
              <w:left w:val="nil"/>
              <w:bottom w:val="nil"/>
              <w:right w:val="single" w:sz="4" w:space="0" w:color="auto"/>
            </w:tcBorders>
            <w:shd w:val="clear" w:color="auto" w:fill="auto"/>
            <w:noWrap/>
            <w:vAlign w:val="bottom"/>
            <w:hideMark/>
          </w:tcPr>
          <w:p w14:paraId="4A53AE14"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c>
          <w:tcPr>
            <w:tcW w:w="347" w:type="pct"/>
            <w:tcBorders>
              <w:top w:val="nil"/>
              <w:left w:val="nil"/>
              <w:bottom w:val="nil"/>
              <w:right w:val="single" w:sz="4" w:space="0" w:color="auto"/>
            </w:tcBorders>
            <w:shd w:val="clear" w:color="auto" w:fill="auto"/>
            <w:noWrap/>
            <w:vAlign w:val="bottom"/>
            <w:hideMark/>
          </w:tcPr>
          <w:p w14:paraId="074A0EE2"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c>
          <w:tcPr>
            <w:tcW w:w="377" w:type="pct"/>
            <w:tcBorders>
              <w:top w:val="nil"/>
              <w:left w:val="nil"/>
              <w:bottom w:val="nil"/>
              <w:right w:val="single" w:sz="8" w:space="0" w:color="auto"/>
            </w:tcBorders>
            <w:shd w:val="clear" w:color="auto" w:fill="auto"/>
            <w:noWrap/>
            <w:vAlign w:val="bottom"/>
            <w:hideMark/>
          </w:tcPr>
          <w:p w14:paraId="3F29B0DE"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 </w:t>
            </w:r>
          </w:p>
        </w:tc>
      </w:tr>
      <w:tr w:rsidR="006B3AF8" w:rsidRPr="006B3AF8" w14:paraId="7EDE55C8" w14:textId="77777777" w:rsidTr="006B3AF8">
        <w:trPr>
          <w:trHeight w:val="300"/>
        </w:trPr>
        <w:tc>
          <w:tcPr>
            <w:tcW w:w="454" w:type="pct"/>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03C8AE86" w14:textId="77777777" w:rsidR="006B3AF8" w:rsidRPr="006B3AF8" w:rsidRDefault="006B3AF8" w:rsidP="006B3AF8">
            <w:pPr>
              <w:spacing w:line="240" w:lineRule="auto"/>
              <w:jc w:val="center"/>
              <w:rPr>
                <w:rFonts w:eastAsia="Times New Roman"/>
                <w:b/>
                <w:bCs/>
                <w:color w:val="000000"/>
                <w:sz w:val="20"/>
                <w:szCs w:val="20"/>
              </w:rPr>
            </w:pPr>
            <w:r w:rsidRPr="006B3AF8">
              <w:rPr>
                <w:rFonts w:eastAsia="Times New Roman"/>
                <w:b/>
                <w:bCs/>
                <w:color w:val="000000"/>
                <w:sz w:val="20"/>
                <w:szCs w:val="20"/>
              </w:rPr>
              <w:t>2018</w:t>
            </w:r>
          </w:p>
        </w:tc>
        <w:tc>
          <w:tcPr>
            <w:tcW w:w="347" w:type="pct"/>
            <w:tcBorders>
              <w:top w:val="single" w:sz="4" w:space="0" w:color="auto"/>
              <w:left w:val="nil"/>
              <w:bottom w:val="single" w:sz="4" w:space="0" w:color="auto"/>
              <w:right w:val="single" w:sz="4" w:space="0" w:color="auto"/>
            </w:tcBorders>
            <w:shd w:val="clear" w:color="auto" w:fill="auto"/>
            <w:noWrap/>
            <w:vAlign w:val="bottom"/>
            <w:hideMark/>
          </w:tcPr>
          <w:p w14:paraId="44DBFAA2"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$36.72</w:t>
            </w:r>
          </w:p>
        </w:tc>
        <w:tc>
          <w:tcPr>
            <w:tcW w:w="347" w:type="pct"/>
            <w:tcBorders>
              <w:top w:val="single" w:sz="4" w:space="0" w:color="auto"/>
              <w:left w:val="nil"/>
              <w:bottom w:val="single" w:sz="4" w:space="0" w:color="auto"/>
              <w:right w:val="single" w:sz="4" w:space="0" w:color="auto"/>
            </w:tcBorders>
            <w:shd w:val="clear" w:color="auto" w:fill="auto"/>
            <w:noWrap/>
            <w:vAlign w:val="bottom"/>
            <w:hideMark/>
          </w:tcPr>
          <w:p w14:paraId="462AFC48"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$35.69</w:t>
            </w:r>
          </w:p>
        </w:tc>
        <w:tc>
          <w:tcPr>
            <w:tcW w:w="347" w:type="pct"/>
            <w:tcBorders>
              <w:top w:val="single" w:sz="4" w:space="0" w:color="auto"/>
              <w:left w:val="nil"/>
              <w:bottom w:val="single" w:sz="4" w:space="0" w:color="auto"/>
              <w:right w:val="single" w:sz="4" w:space="0" w:color="auto"/>
            </w:tcBorders>
            <w:shd w:val="clear" w:color="auto" w:fill="auto"/>
            <w:noWrap/>
            <w:vAlign w:val="bottom"/>
            <w:hideMark/>
          </w:tcPr>
          <w:p w14:paraId="7A1D316A"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$30.80</w:t>
            </w:r>
          </w:p>
        </w:tc>
        <w:tc>
          <w:tcPr>
            <w:tcW w:w="347" w:type="pct"/>
            <w:tcBorders>
              <w:top w:val="single" w:sz="4" w:space="0" w:color="auto"/>
              <w:left w:val="nil"/>
              <w:bottom w:val="single" w:sz="4" w:space="0" w:color="auto"/>
              <w:right w:val="single" w:sz="4" w:space="0" w:color="auto"/>
            </w:tcBorders>
            <w:shd w:val="clear" w:color="auto" w:fill="auto"/>
            <w:noWrap/>
            <w:vAlign w:val="bottom"/>
            <w:hideMark/>
          </w:tcPr>
          <w:p w14:paraId="4CFDB8DA"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$28.74</w:t>
            </w:r>
          </w:p>
        </w:tc>
        <w:tc>
          <w:tcPr>
            <w:tcW w:w="347" w:type="pct"/>
            <w:tcBorders>
              <w:top w:val="single" w:sz="4" w:space="0" w:color="auto"/>
              <w:left w:val="nil"/>
              <w:bottom w:val="single" w:sz="4" w:space="0" w:color="auto"/>
              <w:right w:val="single" w:sz="4" w:space="0" w:color="auto"/>
            </w:tcBorders>
            <w:shd w:val="clear" w:color="auto" w:fill="auto"/>
            <w:noWrap/>
            <w:vAlign w:val="bottom"/>
            <w:hideMark/>
          </w:tcPr>
          <w:p w14:paraId="3CA95B16"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$29.17</w:t>
            </w:r>
          </w:p>
        </w:tc>
        <w:tc>
          <w:tcPr>
            <w:tcW w:w="347" w:type="pct"/>
            <w:tcBorders>
              <w:top w:val="single" w:sz="4" w:space="0" w:color="auto"/>
              <w:left w:val="nil"/>
              <w:bottom w:val="single" w:sz="4" w:space="0" w:color="auto"/>
              <w:right w:val="single" w:sz="4" w:space="0" w:color="auto"/>
            </w:tcBorders>
            <w:shd w:val="clear" w:color="auto" w:fill="auto"/>
            <w:noWrap/>
            <w:vAlign w:val="bottom"/>
            <w:hideMark/>
          </w:tcPr>
          <w:p w14:paraId="4818374E"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$29.51</w:t>
            </w:r>
          </w:p>
        </w:tc>
        <w:tc>
          <w:tcPr>
            <w:tcW w:w="347" w:type="pct"/>
            <w:tcBorders>
              <w:top w:val="single" w:sz="4" w:space="0" w:color="auto"/>
              <w:left w:val="nil"/>
              <w:bottom w:val="single" w:sz="4" w:space="0" w:color="auto"/>
              <w:right w:val="single" w:sz="4" w:space="0" w:color="auto"/>
            </w:tcBorders>
            <w:shd w:val="clear" w:color="auto" w:fill="auto"/>
            <w:noWrap/>
            <w:vAlign w:val="bottom"/>
            <w:hideMark/>
          </w:tcPr>
          <w:p w14:paraId="640E7CC8"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$37.34</w:t>
            </w:r>
          </w:p>
        </w:tc>
        <w:tc>
          <w:tcPr>
            <w:tcW w:w="347" w:type="pct"/>
            <w:tcBorders>
              <w:top w:val="single" w:sz="4" w:space="0" w:color="auto"/>
              <w:left w:val="nil"/>
              <w:bottom w:val="single" w:sz="4" w:space="0" w:color="auto"/>
              <w:right w:val="single" w:sz="4" w:space="0" w:color="auto"/>
            </w:tcBorders>
            <w:shd w:val="clear" w:color="auto" w:fill="auto"/>
            <w:noWrap/>
            <w:vAlign w:val="bottom"/>
            <w:hideMark/>
          </w:tcPr>
          <w:p w14:paraId="1AD5EF82"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$42.29</w:t>
            </w:r>
          </w:p>
        </w:tc>
        <w:tc>
          <w:tcPr>
            <w:tcW w:w="347" w:type="pct"/>
            <w:tcBorders>
              <w:top w:val="single" w:sz="4" w:space="0" w:color="auto"/>
              <w:left w:val="nil"/>
              <w:bottom w:val="single" w:sz="4" w:space="0" w:color="auto"/>
              <w:right w:val="single" w:sz="4" w:space="0" w:color="auto"/>
            </w:tcBorders>
            <w:shd w:val="clear" w:color="auto" w:fill="auto"/>
            <w:noWrap/>
            <w:vAlign w:val="bottom"/>
            <w:hideMark/>
          </w:tcPr>
          <w:p w14:paraId="1C520274"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$37.91</w:t>
            </w:r>
          </w:p>
        </w:tc>
        <w:tc>
          <w:tcPr>
            <w:tcW w:w="347" w:type="pct"/>
            <w:tcBorders>
              <w:top w:val="single" w:sz="4" w:space="0" w:color="auto"/>
              <w:left w:val="nil"/>
              <w:bottom w:val="single" w:sz="4" w:space="0" w:color="auto"/>
              <w:right w:val="single" w:sz="4" w:space="0" w:color="auto"/>
            </w:tcBorders>
            <w:shd w:val="clear" w:color="auto" w:fill="auto"/>
            <w:noWrap/>
            <w:vAlign w:val="bottom"/>
            <w:hideMark/>
          </w:tcPr>
          <w:p w14:paraId="1134E6C6"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$37.85</w:t>
            </w:r>
          </w:p>
        </w:tc>
        <w:tc>
          <w:tcPr>
            <w:tcW w:w="347" w:type="pct"/>
            <w:tcBorders>
              <w:top w:val="single" w:sz="4" w:space="0" w:color="auto"/>
              <w:left w:val="nil"/>
              <w:bottom w:val="single" w:sz="4" w:space="0" w:color="auto"/>
              <w:right w:val="single" w:sz="4" w:space="0" w:color="auto"/>
            </w:tcBorders>
            <w:shd w:val="clear" w:color="auto" w:fill="auto"/>
            <w:noWrap/>
            <w:vAlign w:val="bottom"/>
            <w:hideMark/>
          </w:tcPr>
          <w:p w14:paraId="3585EA1C"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$35.62</w:t>
            </w:r>
          </w:p>
        </w:tc>
        <w:tc>
          <w:tcPr>
            <w:tcW w:w="347" w:type="pct"/>
            <w:tcBorders>
              <w:top w:val="single" w:sz="4" w:space="0" w:color="auto"/>
              <w:left w:val="nil"/>
              <w:bottom w:val="single" w:sz="4" w:space="0" w:color="auto"/>
              <w:right w:val="single" w:sz="4" w:space="0" w:color="auto"/>
            </w:tcBorders>
            <w:shd w:val="clear" w:color="auto" w:fill="auto"/>
            <w:noWrap/>
            <w:vAlign w:val="bottom"/>
            <w:hideMark/>
          </w:tcPr>
          <w:p w14:paraId="6D730624"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$37.00</w:t>
            </w:r>
          </w:p>
        </w:tc>
        <w:tc>
          <w:tcPr>
            <w:tcW w:w="377" w:type="pct"/>
            <w:tcBorders>
              <w:top w:val="single" w:sz="4" w:space="0" w:color="auto"/>
              <w:left w:val="nil"/>
              <w:bottom w:val="single" w:sz="4" w:space="0" w:color="auto"/>
              <w:right w:val="single" w:sz="8" w:space="0" w:color="auto"/>
            </w:tcBorders>
            <w:shd w:val="clear" w:color="auto" w:fill="auto"/>
            <w:noWrap/>
            <w:vAlign w:val="bottom"/>
            <w:hideMark/>
          </w:tcPr>
          <w:p w14:paraId="70BF8857"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r>
      <w:tr w:rsidR="006B3AF8" w:rsidRPr="006B3AF8" w14:paraId="604C223F" w14:textId="77777777" w:rsidTr="006B3AF8">
        <w:trPr>
          <w:trHeight w:val="300"/>
        </w:trPr>
        <w:tc>
          <w:tcPr>
            <w:tcW w:w="454" w:type="pct"/>
            <w:tcBorders>
              <w:top w:val="nil"/>
              <w:left w:val="single" w:sz="8" w:space="0" w:color="auto"/>
              <w:bottom w:val="single" w:sz="4" w:space="0" w:color="auto"/>
              <w:right w:val="single" w:sz="4" w:space="0" w:color="auto"/>
            </w:tcBorders>
            <w:shd w:val="clear" w:color="auto" w:fill="auto"/>
            <w:noWrap/>
            <w:vAlign w:val="bottom"/>
            <w:hideMark/>
          </w:tcPr>
          <w:p w14:paraId="328DD451" w14:textId="77777777" w:rsidR="006B3AF8" w:rsidRPr="006B3AF8" w:rsidRDefault="006B3AF8" w:rsidP="006B3AF8">
            <w:pPr>
              <w:spacing w:line="240" w:lineRule="auto"/>
              <w:jc w:val="center"/>
              <w:rPr>
                <w:rFonts w:eastAsia="Times New Roman"/>
                <w:b/>
                <w:bCs/>
                <w:color w:val="000000"/>
                <w:sz w:val="20"/>
                <w:szCs w:val="20"/>
              </w:rPr>
            </w:pPr>
            <w:r w:rsidRPr="006B3AF8">
              <w:rPr>
                <w:rFonts w:eastAsia="Times New Roman"/>
                <w:b/>
                <w:bCs/>
                <w:color w:val="000000"/>
                <w:sz w:val="20"/>
                <w:szCs w:val="20"/>
              </w:rPr>
              <w:t>2019</w:t>
            </w:r>
          </w:p>
        </w:tc>
        <w:tc>
          <w:tcPr>
            <w:tcW w:w="347" w:type="pct"/>
            <w:tcBorders>
              <w:top w:val="nil"/>
              <w:left w:val="nil"/>
              <w:bottom w:val="single" w:sz="4" w:space="0" w:color="auto"/>
              <w:right w:val="single" w:sz="4" w:space="0" w:color="auto"/>
            </w:tcBorders>
            <w:shd w:val="clear" w:color="auto" w:fill="auto"/>
            <w:noWrap/>
            <w:vAlign w:val="bottom"/>
            <w:hideMark/>
          </w:tcPr>
          <w:p w14:paraId="0616E83E"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$38.01</w:t>
            </w:r>
          </w:p>
        </w:tc>
        <w:tc>
          <w:tcPr>
            <w:tcW w:w="347" w:type="pct"/>
            <w:tcBorders>
              <w:top w:val="nil"/>
              <w:left w:val="nil"/>
              <w:bottom w:val="single" w:sz="4" w:space="0" w:color="auto"/>
              <w:right w:val="single" w:sz="4" w:space="0" w:color="auto"/>
            </w:tcBorders>
            <w:shd w:val="clear" w:color="auto" w:fill="auto"/>
            <w:noWrap/>
            <w:vAlign w:val="bottom"/>
            <w:hideMark/>
          </w:tcPr>
          <w:p w14:paraId="37D84A92"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$37.57</w:t>
            </w:r>
          </w:p>
        </w:tc>
        <w:tc>
          <w:tcPr>
            <w:tcW w:w="347" w:type="pct"/>
            <w:tcBorders>
              <w:top w:val="nil"/>
              <w:left w:val="nil"/>
              <w:bottom w:val="single" w:sz="4" w:space="0" w:color="auto"/>
              <w:right w:val="single" w:sz="4" w:space="0" w:color="auto"/>
            </w:tcBorders>
            <w:shd w:val="clear" w:color="auto" w:fill="auto"/>
            <w:noWrap/>
            <w:vAlign w:val="bottom"/>
            <w:hideMark/>
          </w:tcPr>
          <w:p w14:paraId="7FB197C8"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$33.50</w:t>
            </w:r>
          </w:p>
        </w:tc>
        <w:tc>
          <w:tcPr>
            <w:tcW w:w="347" w:type="pct"/>
            <w:tcBorders>
              <w:top w:val="nil"/>
              <w:left w:val="nil"/>
              <w:bottom w:val="single" w:sz="4" w:space="0" w:color="auto"/>
              <w:right w:val="single" w:sz="4" w:space="0" w:color="auto"/>
            </w:tcBorders>
            <w:shd w:val="clear" w:color="auto" w:fill="auto"/>
            <w:noWrap/>
            <w:vAlign w:val="bottom"/>
            <w:hideMark/>
          </w:tcPr>
          <w:p w14:paraId="5B18BE34"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$30.84</w:t>
            </w:r>
          </w:p>
        </w:tc>
        <w:tc>
          <w:tcPr>
            <w:tcW w:w="347" w:type="pct"/>
            <w:tcBorders>
              <w:top w:val="nil"/>
              <w:left w:val="nil"/>
              <w:bottom w:val="single" w:sz="4" w:space="0" w:color="auto"/>
              <w:right w:val="single" w:sz="4" w:space="0" w:color="auto"/>
            </w:tcBorders>
            <w:shd w:val="clear" w:color="auto" w:fill="auto"/>
            <w:noWrap/>
            <w:vAlign w:val="bottom"/>
            <w:hideMark/>
          </w:tcPr>
          <w:p w14:paraId="5F45B61E"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$29.99</w:t>
            </w:r>
          </w:p>
        </w:tc>
        <w:tc>
          <w:tcPr>
            <w:tcW w:w="347" w:type="pct"/>
            <w:tcBorders>
              <w:top w:val="nil"/>
              <w:left w:val="nil"/>
              <w:bottom w:val="single" w:sz="4" w:space="0" w:color="auto"/>
              <w:right w:val="single" w:sz="4" w:space="0" w:color="auto"/>
            </w:tcBorders>
            <w:shd w:val="clear" w:color="auto" w:fill="auto"/>
            <w:noWrap/>
            <w:vAlign w:val="bottom"/>
            <w:hideMark/>
          </w:tcPr>
          <w:p w14:paraId="106885F3"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$29.87</w:t>
            </w:r>
          </w:p>
        </w:tc>
        <w:tc>
          <w:tcPr>
            <w:tcW w:w="347" w:type="pct"/>
            <w:tcBorders>
              <w:top w:val="nil"/>
              <w:left w:val="nil"/>
              <w:bottom w:val="single" w:sz="4" w:space="0" w:color="auto"/>
              <w:right w:val="single" w:sz="4" w:space="0" w:color="auto"/>
            </w:tcBorders>
            <w:shd w:val="clear" w:color="auto" w:fill="auto"/>
            <w:noWrap/>
            <w:vAlign w:val="bottom"/>
            <w:hideMark/>
          </w:tcPr>
          <w:p w14:paraId="14E78815"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$37.99</w:t>
            </w:r>
          </w:p>
        </w:tc>
        <w:tc>
          <w:tcPr>
            <w:tcW w:w="347" w:type="pct"/>
            <w:tcBorders>
              <w:top w:val="nil"/>
              <w:left w:val="nil"/>
              <w:bottom w:val="single" w:sz="4" w:space="0" w:color="auto"/>
              <w:right w:val="single" w:sz="4" w:space="0" w:color="auto"/>
            </w:tcBorders>
            <w:shd w:val="clear" w:color="auto" w:fill="auto"/>
            <w:noWrap/>
            <w:vAlign w:val="bottom"/>
            <w:hideMark/>
          </w:tcPr>
          <w:p w14:paraId="115C4813"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$42.90</w:t>
            </w:r>
          </w:p>
        </w:tc>
        <w:tc>
          <w:tcPr>
            <w:tcW w:w="347" w:type="pct"/>
            <w:tcBorders>
              <w:top w:val="nil"/>
              <w:left w:val="nil"/>
              <w:bottom w:val="single" w:sz="4" w:space="0" w:color="auto"/>
              <w:right w:val="single" w:sz="4" w:space="0" w:color="auto"/>
            </w:tcBorders>
            <w:shd w:val="clear" w:color="auto" w:fill="auto"/>
            <w:noWrap/>
            <w:vAlign w:val="bottom"/>
            <w:hideMark/>
          </w:tcPr>
          <w:p w14:paraId="1C45CE75"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$37.84</w:t>
            </w:r>
          </w:p>
        </w:tc>
        <w:tc>
          <w:tcPr>
            <w:tcW w:w="347" w:type="pct"/>
            <w:tcBorders>
              <w:top w:val="nil"/>
              <w:left w:val="nil"/>
              <w:bottom w:val="single" w:sz="4" w:space="0" w:color="auto"/>
              <w:right w:val="single" w:sz="4" w:space="0" w:color="auto"/>
            </w:tcBorders>
            <w:shd w:val="clear" w:color="auto" w:fill="auto"/>
            <w:noWrap/>
            <w:vAlign w:val="bottom"/>
            <w:hideMark/>
          </w:tcPr>
          <w:p w14:paraId="3D0E11E8"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$37.57</w:t>
            </w:r>
          </w:p>
        </w:tc>
        <w:tc>
          <w:tcPr>
            <w:tcW w:w="347" w:type="pct"/>
            <w:tcBorders>
              <w:top w:val="nil"/>
              <w:left w:val="nil"/>
              <w:bottom w:val="single" w:sz="4" w:space="0" w:color="auto"/>
              <w:right w:val="single" w:sz="4" w:space="0" w:color="auto"/>
            </w:tcBorders>
            <w:shd w:val="clear" w:color="auto" w:fill="auto"/>
            <w:noWrap/>
            <w:vAlign w:val="bottom"/>
            <w:hideMark/>
          </w:tcPr>
          <w:p w14:paraId="5FD1BBFC"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$36.90</w:t>
            </w:r>
          </w:p>
        </w:tc>
        <w:tc>
          <w:tcPr>
            <w:tcW w:w="347" w:type="pct"/>
            <w:tcBorders>
              <w:top w:val="nil"/>
              <w:left w:val="nil"/>
              <w:bottom w:val="single" w:sz="4" w:space="0" w:color="auto"/>
              <w:right w:val="single" w:sz="4" w:space="0" w:color="auto"/>
            </w:tcBorders>
            <w:shd w:val="clear" w:color="auto" w:fill="auto"/>
            <w:noWrap/>
            <w:vAlign w:val="bottom"/>
            <w:hideMark/>
          </w:tcPr>
          <w:p w14:paraId="0C259010"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$38.81</w:t>
            </w:r>
          </w:p>
        </w:tc>
        <w:tc>
          <w:tcPr>
            <w:tcW w:w="377" w:type="pct"/>
            <w:tcBorders>
              <w:top w:val="nil"/>
              <w:left w:val="nil"/>
              <w:bottom w:val="single" w:sz="4" w:space="0" w:color="auto"/>
              <w:right w:val="single" w:sz="8" w:space="0" w:color="auto"/>
            </w:tcBorders>
            <w:shd w:val="clear" w:color="auto" w:fill="auto"/>
            <w:noWrap/>
            <w:vAlign w:val="bottom"/>
            <w:hideMark/>
          </w:tcPr>
          <w:p w14:paraId="18145D4D"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r>
      <w:tr w:rsidR="006B3AF8" w:rsidRPr="006B3AF8" w14:paraId="658AAF2C" w14:textId="77777777" w:rsidTr="006B3AF8">
        <w:trPr>
          <w:trHeight w:val="300"/>
        </w:trPr>
        <w:tc>
          <w:tcPr>
            <w:tcW w:w="454" w:type="pct"/>
            <w:tcBorders>
              <w:top w:val="nil"/>
              <w:left w:val="single" w:sz="8" w:space="0" w:color="auto"/>
              <w:bottom w:val="single" w:sz="4" w:space="0" w:color="auto"/>
              <w:right w:val="single" w:sz="4" w:space="0" w:color="auto"/>
            </w:tcBorders>
            <w:shd w:val="clear" w:color="auto" w:fill="auto"/>
            <w:noWrap/>
            <w:vAlign w:val="bottom"/>
            <w:hideMark/>
          </w:tcPr>
          <w:p w14:paraId="63CAAB78" w14:textId="77777777" w:rsidR="006B3AF8" w:rsidRPr="006B3AF8" w:rsidRDefault="006B3AF8" w:rsidP="006B3AF8">
            <w:pPr>
              <w:spacing w:line="240" w:lineRule="auto"/>
              <w:jc w:val="center"/>
              <w:rPr>
                <w:rFonts w:eastAsia="Times New Roman"/>
                <w:b/>
                <w:bCs/>
                <w:color w:val="000000"/>
                <w:sz w:val="20"/>
                <w:szCs w:val="20"/>
              </w:rPr>
            </w:pPr>
            <w:r w:rsidRPr="006B3AF8">
              <w:rPr>
                <w:rFonts w:eastAsia="Times New Roman"/>
                <w:b/>
                <w:bCs/>
                <w:color w:val="000000"/>
                <w:sz w:val="20"/>
                <w:szCs w:val="20"/>
              </w:rPr>
              <w:t>2020</w:t>
            </w:r>
          </w:p>
        </w:tc>
        <w:tc>
          <w:tcPr>
            <w:tcW w:w="347" w:type="pct"/>
            <w:tcBorders>
              <w:top w:val="nil"/>
              <w:left w:val="nil"/>
              <w:bottom w:val="single" w:sz="4" w:space="0" w:color="auto"/>
              <w:right w:val="single" w:sz="4" w:space="0" w:color="auto"/>
            </w:tcBorders>
            <w:shd w:val="clear" w:color="auto" w:fill="auto"/>
            <w:noWrap/>
            <w:vAlign w:val="bottom"/>
            <w:hideMark/>
          </w:tcPr>
          <w:p w14:paraId="7120F99A"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$41.23</w:t>
            </w:r>
          </w:p>
        </w:tc>
        <w:tc>
          <w:tcPr>
            <w:tcW w:w="347" w:type="pct"/>
            <w:tcBorders>
              <w:top w:val="nil"/>
              <w:left w:val="nil"/>
              <w:bottom w:val="single" w:sz="4" w:space="0" w:color="auto"/>
              <w:right w:val="single" w:sz="4" w:space="0" w:color="auto"/>
            </w:tcBorders>
            <w:shd w:val="clear" w:color="auto" w:fill="auto"/>
            <w:noWrap/>
            <w:vAlign w:val="bottom"/>
            <w:hideMark/>
          </w:tcPr>
          <w:p w14:paraId="19146F13"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$40.01</w:t>
            </w:r>
          </w:p>
        </w:tc>
        <w:tc>
          <w:tcPr>
            <w:tcW w:w="347" w:type="pct"/>
            <w:tcBorders>
              <w:top w:val="nil"/>
              <w:left w:val="nil"/>
              <w:bottom w:val="single" w:sz="4" w:space="0" w:color="auto"/>
              <w:right w:val="single" w:sz="4" w:space="0" w:color="auto"/>
            </w:tcBorders>
            <w:shd w:val="clear" w:color="auto" w:fill="auto"/>
            <w:noWrap/>
            <w:vAlign w:val="bottom"/>
            <w:hideMark/>
          </w:tcPr>
          <w:p w14:paraId="3FF5F58F"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$36.77</w:t>
            </w:r>
          </w:p>
        </w:tc>
        <w:tc>
          <w:tcPr>
            <w:tcW w:w="347" w:type="pct"/>
            <w:tcBorders>
              <w:top w:val="nil"/>
              <w:left w:val="nil"/>
              <w:bottom w:val="single" w:sz="4" w:space="0" w:color="auto"/>
              <w:right w:val="single" w:sz="4" w:space="0" w:color="auto"/>
            </w:tcBorders>
            <w:shd w:val="clear" w:color="auto" w:fill="auto"/>
            <w:noWrap/>
            <w:vAlign w:val="bottom"/>
            <w:hideMark/>
          </w:tcPr>
          <w:p w14:paraId="59DA37A1"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$34.38</w:t>
            </w:r>
          </w:p>
        </w:tc>
        <w:tc>
          <w:tcPr>
            <w:tcW w:w="347" w:type="pct"/>
            <w:tcBorders>
              <w:top w:val="nil"/>
              <w:left w:val="nil"/>
              <w:bottom w:val="single" w:sz="4" w:space="0" w:color="auto"/>
              <w:right w:val="single" w:sz="4" w:space="0" w:color="auto"/>
            </w:tcBorders>
            <w:shd w:val="clear" w:color="auto" w:fill="auto"/>
            <w:noWrap/>
            <w:vAlign w:val="bottom"/>
            <w:hideMark/>
          </w:tcPr>
          <w:p w14:paraId="2394FCAC"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$32.81</w:t>
            </w:r>
          </w:p>
        </w:tc>
        <w:tc>
          <w:tcPr>
            <w:tcW w:w="347" w:type="pct"/>
            <w:tcBorders>
              <w:top w:val="nil"/>
              <w:left w:val="nil"/>
              <w:bottom w:val="single" w:sz="4" w:space="0" w:color="auto"/>
              <w:right w:val="single" w:sz="4" w:space="0" w:color="auto"/>
            </w:tcBorders>
            <w:shd w:val="clear" w:color="auto" w:fill="auto"/>
            <w:noWrap/>
            <w:vAlign w:val="bottom"/>
            <w:hideMark/>
          </w:tcPr>
          <w:p w14:paraId="25AE1C84"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$32.40</w:t>
            </w:r>
          </w:p>
        </w:tc>
        <w:tc>
          <w:tcPr>
            <w:tcW w:w="347" w:type="pct"/>
            <w:tcBorders>
              <w:top w:val="nil"/>
              <w:left w:val="nil"/>
              <w:bottom w:val="single" w:sz="4" w:space="0" w:color="auto"/>
              <w:right w:val="single" w:sz="4" w:space="0" w:color="auto"/>
            </w:tcBorders>
            <w:shd w:val="clear" w:color="auto" w:fill="auto"/>
            <w:noWrap/>
            <w:vAlign w:val="bottom"/>
            <w:hideMark/>
          </w:tcPr>
          <w:p w14:paraId="2388B91D"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$39.82</w:t>
            </w:r>
          </w:p>
        </w:tc>
        <w:tc>
          <w:tcPr>
            <w:tcW w:w="347" w:type="pct"/>
            <w:tcBorders>
              <w:top w:val="nil"/>
              <w:left w:val="nil"/>
              <w:bottom w:val="single" w:sz="4" w:space="0" w:color="auto"/>
              <w:right w:val="single" w:sz="4" w:space="0" w:color="auto"/>
            </w:tcBorders>
            <w:shd w:val="clear" w:color="auto" w:fill="auto"/>
            <w:noWrap/>
            <w:vAlign w:val="bottom"/>
            <w:hideMark/>
          </w:tcPr>
          <w:p w14:paraId="4F325A1C"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$45.27</w:t>
            </w:r>
          </w:p>
        </w:tc>
        <w:tc>
          <w:tcPr>
            <w:tcW w:w="347" w:type="pct"/>
            <w:tcBorders>
              <w:top w:val="nil"/>
              <w:left w:val="nil"/>
              <w:bottom w:val="single" w:sz="4" w:space="0" w:color="auto"/>
              <w:right w:val="single" w:sz="4" w:space="0" w:color="auto"/>
            </w:tcBorders>
            <w:shd w:val="clear" w:color="auto" w:fill="auto"/>
            <w:noWrap/>
            <w:vAlign w:val="bottom"/>
            <w:hideMark/>
          </w:tcPr>
          <w:p w14:paraId="59B7D670"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$41.04</w:t>
            </w:r>
          </w:p>
        </w:tc>
        <w:tc>
          <w:tcPr>
            <w:tcW w:w="347" w:type="pct"/>
            <w:tcBorders>
              <w:top w:val="nil"/>
              <w:left w:val="nil"/>
              <w:bottom w:val="single" w:sz="4" w:space="0" w:color="auto"/>
              <w:right w:val="single" w:sz="4" w:space="0" w:color="auto"/>
            </w:tcBorders>
            <w:shd w:val="clear" w:color="auto" w:fill="auto"/>
            <w:noWrap/>
            <w:vAlign w:val="bottom"/>
            <w:hideMark/>
          </w:tcPr>
          <w:p w14:paraId="7CAA6099"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$41.34</w:t>
            </w:r>
          </w:p>
        </w:tc>
        <w:tc>
          <w:tcPr>
            <w:tcW w:w="347" w:type="pct"/>
            <w:tcBorders>
              <w:top w:val="nil"/>
              <w:left w:val="nil"/>
              <w:bottom w:val="single" w:sz="4" w:space="0" w:color="auto"/>
              <w:right w:val="single" w:sz="4" w:space="0" w:color="auto"/>
            </w:tcBorders>
            <w:shd w:val="clear" w:color="auto" w:fill="auto"/>
            <w:noWrap/>
            <w:vAlign w:val="bottom"/>
            <w:hideMark/>
          </w:tcPr>
          <w:p w14:paraId="2F48CC96"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$40.81</w:t>
            </w:r>
          </w:p>
        </w:tc>
        <w:tc>
          <w:tcPr>
            <w:tcW w:w="347" w:type="pct"/>
            <w:tcBorders>
              <w:top w:val="nil"/>
              <w:left w:val="nil"/>
              <w:bottom w:val="single" w:sz="4" w:space="0" w:color="auto"/>
              <w:right w:val="single" w:sz="4" w:space="0" w:color="auto"/>
            </w:tcBorders>
            <w:shd w:val="clear" w:color="auto" w:fill="auto"/>
            <w:noWrap/>
            <w:vAlign w:val="bottom"/>
            <w:hideMark/>
          </w:tcPr>
          <w:p w14:paraId="16DD6BD7"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$41.82</w:t>
            </w:r>
          </w:p>
        </w:tc>
        <w:tc>
          <w:tcPr>
            <w:tcW w:w="377" w:type="pct"/>
            <w:tcBorders>
              <w:top w:val="nil"/>
              <w:left w:val="nil"/>
              <w:bottom w:val="single" w:sz="4" w:space="0" w:color="auto"/>
              <w:right w:val="single" w:sz="8" w:space="0" w:color="auto"/>
            </w:tcBorders>
            <w:shd w:val="clear" w:color="auto" w:fill="auto"/>
            <w:noWrap/>
            <w:vAlign w:val="bottom"/>
            <w:hideMark/>
          </w:tcPr>
          <w:p w14:paraId="477EC64F"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r>
      <w:tr w:rsidR="006B3AF8" w:rsidRPr="006B3AF8" w14:paraId="17129E6E" w14:textId="77777777" w:rsidTr="006B3AF8">
        <w:trPr>
          <w:trHeight w:val="315"/>
        </w:trPr>
        <w:tc>
          <w:tcPr>
            <w:tcW w:w="454" w:type="pct"/>
            <w:tcBorders>
              <w:top w:val="nil"/>
              <w:left w:val="single" w:sz="8" w:space="0" w:color="auto"/>
              <w:bottom w:val="single" w:sz="8" w:space="0" w:color="auto"/>
              <w:right w:val="single" w:sz="4" w:space="0" w:color="auto"/>
            </w:tcBorders>
            <w:shd w:val="clear" w:color="auto" w:fill="auto"/>
            <w:noWrap/>
            <w:vAlign w:val="bottom"/>
            <w:hideMark/>
          </w:tcPr>
          <w:p w14:paraId="146F0919" w14:textId="77777777" w:rsidR="006B3AF8" w:rsidRPr="006B3AF8" w:rsidRDefault="006B3AF8" w:rsidP="006B3AF8">
            <w:pPr>
              <w:spacing w:line="240" w:lineRule="auto"/>
              <w:jc w:val="center"/>
              <w:rPr>
                <w:rFonts w:eastAsia="Times New Roman"/>
                <w:b/>
                <w:bCs/>
                <w:color w:val="000000"/>
                <w:sz w:val="20"/>
                <w:szCs w:val="20"/>
              </w:rPr>
            </w:pPr>
            <w:r w:rsidRPr="006B3AF8">
              <w:rPr>
                <w:rFonts w:eastAsia="Times New Roman"/>
                <w:b/>
                <w:bCs/>
                <w:color w:val="000000"/>
                <w:sz w:val="20"/>
                <w:szCs w:val="20"/>
              </w:rPr>
              <w:t>2021</w:t>
            </w:r>
          </w:p>
        </w:tc>
        <w:tc>
          <w:tcPr>
            <w:tcW w:w="347" w:type="pct"/>
            <w:tcBorders>
              <w:top w:val="nil"/>
              <w:left w:val="nil"/>
              <w:bottom w:val="single" w:sz="8" w:space="0" w:color="auto"/>
              <w:right w:val="single" w:sz="4" w:space="0" w:color="auto"/>
            </w:tcBorders>
            <w:shd w:val="clear" w:color="auto" w:fill="auto"/>
            <w:noWrap/>
            <w:vAlign w:val="bottom"/>
            <w:hideMark/>
          </w:tcPr>
          <w:p w14:paraId="02BCBCF5"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$46.01</w:t>
            </w:r>
          </w:p>
        </w:tc>
        <w:tc>
          <w:tcPr>
            <w:tcW w:w="347" w:type="pct"/>
            <w:tcBorders>
              <w:top w:val="nil"/>
              <w:left w:val="nil"/>
              <w:bottom w:val="single" w:sz="8" w:space="0" w:color="auto"/>
              <w:right w:val="single" w:sz="4" w:space="0" w:color="auto"/>
            </w:tcBorders>
            <w:shd w:val="clear" w:color="auto" w:fill="auto"/>
            <w:noWrap/>
            <w:vAlign w:val="bottom"/>
            <w:hideMark/>
          </w:tcPr>
          <w:p w14:paraId="1DA9B150"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$45.12</w:t>
            </w:r>
          </w:p>
        </w:tc>
        <w:tc>
          <w:tcPr>
            <w:tcW w:w="347" w:type="pct"/>
            <w:tcBorders>
              <w:top w:val="nil"/>
              <w:left w:val="nil"/>
              <w:bottom w:val="single" w:sz="8" w:space="0" w:color="auto"/>
              <w:right w:val="single" w:sz="4" w:space="0" w:color="auto"/>
            </w:tcBorders>
            <w:shd w:val="clear" w:color="auto" w:fill="auto"/>
            <w:noWrap/>
            <w:vAlign w:val="bottom"/>
            <w:hideMark/>
          </w:tcPr>
          <w:p w14:paraId="12040749"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$39.72</w:t>
            </w:r>
          </w:p>
        </w:tc>
        <w:tc>
          <w:tcPr>
            <w:tcW w:w="347" w:type="pct"/>
            <w:tcBorders>
              <w:top w:val="nil"/>
              <w:left w:val="nil"/>
              <w:bottom w:val="single" w:sz="8" w:space="0" w:color="auto"/>
              <w:right w:val="single" w:sz="4" w:space="0" w:color="auto"/>
            </w:tcBorders>
            <w:shd w:val="clear" w:color="auto" w:fill="auto"/>
            <w:noWrap/>
            <w:vAlign w:val="bottom"/>
            <w:hideMark/>
          </w:tcPr>
          <w:p w14:paraId="3F982EFF"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$35.88</w:t>
            </w:r>
          </w:p>
        </w:tc>
        <w:tc>
          <w:tcPr>
            <w:tcW w:w="347" w:type="pct"/>
            <w:tcBorders>
              <w:top w:val="nil"/>
              <w:left w:val="nil"/>
              <w:bottom w:val="single" w:sz="8" w:space="0" w:color="auto"/>
              <w:right w:val="single" w:sz="4" w:space="0" w:color="auto"/>
            </w:tcBorders>
            <w:shd w:val="clear" w:color="auto" w:fill="auto"/>
            <w:noWrap/>
            <w:vAlign w:val="bottom"/>
            <w:hideMark/>
          </w:tcPr>
          <w:p w14:paraId="4C4FBE4F"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$35.32</w:t>
            </w:r>
          </w:p>
        </w:tc>
        <w:tc>
          <w:tcPr>
            <w:tcW w:w="347" w:type="pct"/>
            <w:tcBorders>
              <w:top w:val="nil"/>
              <w:left w:val="nil"/>
              <w:bottom w:val="single" w:sz="8" w:space="0" w:color="auto"/>
              <w:right w:val="single" w:sz="4" w:space="0" w:color="auto"/>
            </w:tcBorders>
            <w:shd w:val="clear" w:color="auto" w:fill="auto"/>
            <w:noWrap/>
            <w:vAlign w:val="bottom"/>
            <w:hideMark/>
          </w:tcPr>
          <w:p w14:paraId="2A44B617"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$34.77</w:t>
            </w:r>
          </w:p>
        </w:tc>
        <w:tc>
          <w:tcPr>
            <w:tcW w:w="347" w:type="pct"/>
            <w:tcBorders>
              <w:top w:val="nil"/>
              <w:left w:val="nil"/>
              <w:bottom w:val="single" w:sz="8" w:space="0" w:color="auto"/>
              <w:right w:val="single" w:sz="4" w:space="0" w:color="auto"/>
            </w:tcBorders>
            <w:shd w:val="clear" w:color="auto" w:fill="auto"/>
            <w:noWrap/>
            <w:vAlign w:val="bottom"/>
            <w:hideMark/>
          </w:tcPr>
          <w:p w14:paraId="290A5E95"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$42.76</w:t>
            </w:r>
          </w:p>
        </w:tc>
        <w:tc>
          <w:tcPr>
            <w:tcW w:w="347" w:type="pct"/>
            <w:tcBorders>
              <w:top w:val="nil"/>
              <w:left w:val="nil"/>
              <w:bottom w:val="single" w:sz="8" w:space="0" w:color="auto"/>
              <w:right w:val="single" w:sz="4" w:space="0" w:color="auto"/>
            </w:tcBorders>
            <w:shd w:val="clear" w:color="auto" w:fill="auto"/>
            <w:noWrap/>
            <w:vAlign w:val="bottom"/>
            <w:hideMark/>
          </w:tcPr>
          <w:p w14:paraId="0DDB45E3"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$48.84</w:t>
            </w:r>
          </w:p>
        </w:tc>
        <w:tc>
          <w:tcPr>
            <w:tcW w:w="347" w:type="pct"/>
            <w:tcBorders>
              <w:top w:val="nil"/>
              <w:left w:val="nil"/>
              <w:bottom w:val="single" w:sz="8" w:space="0" w:color="auto"/>
              <w:right w:val="single" w:sz="4" w:space="0" w:color="auto"/>
            </w:tcBorders>
            <w:shd w:val="clear" w:color="auto" w:fill="auto"/>
            <w:noWrap/>
            <w:vAlign w:val="bottom"/>
            <w:hideMark/>
          </w:tcPr>
          <w:p w14:paraId="3014BB15"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$43.57</w:t>
            </w:r>
          </w:p>
        </w:tc>
        <w:tc>
          <w:tcPr>
            <w:tcW w:w="347" w:type="pct"/>
            <w:tcBorders>
              <w:top w:val="nil"/>
              <w:left w:val="nil"/>
              <w:bottom w:val="single" w:sz="8" w:space="0" w:color="auto"/>
              <w:right w:val="single" w:sz="4" w:space="0" w:color="auto"/>
            </w:tcBorders>
            <w:shd w:val="clear" w:color="auto" w:fill="auto"/>
            <w:noWrap/>
            <w:vAlign w:val="bottom"/>
            <w:hideMark/>
          </w:tcPr>
          <w:p w14:paraId="2659CF26"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$46.00</w:t>
            </w:r>
          </w:p>
        </w:tc>
        <w:tc>
          <w:tcPr>
            <w:tcW w:w="347" w:type="pct"/>
            <w:tcBorders>
              <w:top w:val="nil"/>
              <w:left w:val="nil"/>
              <w:bottom w:val="single" w:sz="8" w:space="0" w:color="auto"/>
              <w:right w:val="single" w:sz="4" w:space="0" w:color="auto"/>
            </w:tcBorders>
            <w:shd w:val="clear" w:color="auto" w:fill="auto"/>
            <w:noWrap/>
            <w:vAlign w:val="bottom"/>
            <w:hideMark/>
          </w:tcPr>
          <w:p w14:paraId="5E6CB953"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$44.46</w:t>
            </w:r>
          </w:p>
        </w:tc>
        <w:tc>
          <w:tcPr>
            <w:tcW w:w="347" w:type="pct"/>
            <w:tcBorders>
              <w:top w:val="nil"/>
              <w:left w:val="nil"/>
              <w:bottom w:val="single" w:sz="8" w:space="0" w:color="auto"/>
              <w:right w:val="single" w:sz="4" w:space="0" w:color="auto"/>
            </w:tcBorders>
            <w:shd w:val="clear" w:color="auto" w:fill="auto"/>
            <w:noWrap/>
            <w:vAlign w:val="bottom"/>
            <w:hideMark/>
          </w:tcPr>
          <w:p w14:paraId="0C0E7ACD"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$45.90</w:t>
            </w:r>
          </w:p>
        </w:tc>
        <w:tc>
          <w:tcPr>
            <w:tcW w:w="377" w:type="pct"/>
            <w:tcBorders>
              <w:top w:val="nil"/>
              <w:left w:val="nil"/>
              <w:bottom w:val="single" w:sz="8" w:space="0" w:color="auto"/>
              <w:right w:val="single" w:sz="8" w:space="0" w:color="auto"/>
            </w:tcBorders>
            <w:shd w:val="clear" w:color="auto" w:fill="auto"/>
            <w:noWrap/>
            <w:vAlign w:val="bottom"/>
            <w:hideMark/>
          </w:tcPr>
          <w:p w14:paraId="2289AF31"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r>
      <w:tr w:rsidR="006B3AF8" w:rsidRPr="006B3AF8" w14:paraId="37BE128A" w14:textId="77777777" w:rsidTr="006B3AF8">
        <w:trPr>
          <w:trHeight w:val="300"/>
        </w:trPr>
        <w:tc>
          <w:tcPr>
            <w:tcW w:w="454" w:type="pct"/>
            <w:tcBorders>
              <w:top w:val="nil"/>
              <w:left w:val="single" w:sz="8" w:space="0" w:color="auto"/>
              <w:bottom w:val="single" w:sz="4" w:space="0" w:color="auto"/>
              <w:right w:val="single" w:sz="4" w:space="0" w:color="auto"/>
            </w:tcBorders>
            <w:shd w:val="clear" w:color="auto" w:fill="auto"/>
            <w:noWrap/>
            <w:vAlign w:val="bottom"/>
            <w:hideMark/>
          </w:tcPr>
          <w:p w14:paraId="40549B35"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c>
          <w:tcPr>
            <w:tcW w:w="347" w:type="pct"/>
            <w:tcBorders>
              <w:top w:val="nil"/>
              <w:left w:val="nil"/>
              <w:bottom w:val="single" w:sz="4" w:space="0" w:color="auto"/>
              <w:right w:val="single" w:sz="4" w:space="0" w:color="auto"/>
            </w:tcBorders>
            <w:shd w:val="clear" w:color="auto" w:fill="auto"/>
            <w:noWrap/>
            <w:vAlign w:val="bottom"/>
            <w:hideMark/>
          </w:tcPr>
          <w:p w14:paraId="08D31168"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c>
          <w:tcPr>
            <w:tcW w:w="347" w:type="pct"/>
            <w:tcBorders>
              <w:top w:val="nil"/>
              <w:left w:val="nil"/>
              <w:bottom w:val="single" w:sz="4" w:space="0" w:color="auto"/>
              <w:right w:val="single" w:sz="4" w:space="0" w:color="auto"/>
            </w:tcBorders>
            <w:shd w:val="clear" w:color="auto" w:fill="auto"/>
            <w:noWrap/>
            <w:vAlign w:val="bottom"/>
            <w:hideMark/>
          </w:tcPr>
          <w:p w14:paraId="244F6B65"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c>
          <w:tcPr>
            <w:tcW w:w="347" w:type="pct"/>
            <w:tcBorders>
              <w:top w:val="nil"/>
              <w:left w:val="nil"/>
              <w:bottom w:val="single" w:sz="4" w:space="0" w:color="auto"/>
              <w:right w:val="single" w:sz="4" w:space="0" w:color="auto"/>
            </w:tcBorders>
            <w:shd w:val="clear" w:color="auto" w:fill="auto"/>
            <w:noWrap/>
            <w:vAlign w:val="bottom"/>
            <w:hideMark/>
          </w:tcPr>
          <w:p w14:paraId="15D7C667"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c>
          <w:tcPr>
            <w:tcW w:w="347" w:type="pct"/>
            <w:tcBorders>
              <w:top w:val="nil"/>
              <w:left w:val="nil"/>
              <w:bottom w:val="single" w:sz="4" w:space="0" w:color="auto"/>
              <w:right w:val="single" w:sz="4" w:space="0" w:color="auto"/>
            </w:tcBorders>
            <w:shd w:val="clear" w:color="auto" w:fill="auto"/>
            <w:noWrap/>
            <w:vAlign w:val="bottom"/>
            <w:hideMark/>
          </w:tcPr>
          <w:p w14:paraId="11E3268D"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c>
          <w:tcPr>
            <w:tcW w:w="347" w:type="pct"/>
            <w:tcBorders>
              <w:top w:val="nil"/>
              <w:left w:val="nil"/>
              <w:bottom w:val="single" w:sz="4" w:space="0" w:color="auto"/>
              <w:right w:val="single" w:sz="4" w:space="0" w:color="auto"/>
            </w:tcBorders>
            <w:shd w:val="clear" w:color="auto" w:fill="auto"/>
            <w:noWrap/>
            <w:vAlign w:val="bottom"/>
            <w:hideMark/>
          </w:tcPr>
          <w:p w14:paraId="524AAD7D"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c>
          <w:tcPr>
            <w:tcW w:w="347" w:type="pct"/>
            <w:tcBorders>
              <w:top w:val="nil"/>
              <w:left w:val="nil"/>
              <w:bottom w:val="single" w:sz="4" w:space="0" w:color="auto"/>
              <w:right w:val="single" w:sz="4" w:space="0" w:color="auto"/>
            </w:tcBorders>
            <w:shd w:val="clear" w:color="auto" w:fill="auto"/>
            <w:noWrap/>
            <w:vAlign w:val="bottom"/>
            <w:hideMark/>
          </w:tcPr>
          <w:p w14:paraId="15EE6C14"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c>
          <w:tcPr>
            <w:tcW w:w="347" w:type="pct"/>
            <w:tcBorders>
              <w:top w:val="nil"/>
              <w:left w:val="nil"/>
              <w:bottom w:val="single" w:sz="4" w:space="0" w:color="auto"/>
              <w:right w:val="single" w:sz="4" w:space="0" w:color="auto"/>
            </w:tcBorders>
            <w:shd w:val="clear" w:color="auto" w:fill="auto"/>
            <w:noWrap/>
            <w:vAlign w:val="bottom"/>
            <w:hideMark/>
          </w:tcPr>
          <w:p w14:paraId="76B502AB"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c>
          <w:tcPr>
            <w:tcW w:w="347" w:type="pct"/>
            <w:tcBorders>
              <w:top w:val="nil"/>
              <w:left w:val="nil"/>
              <w:bottom w:val="single" w:sz="4" w:space="0" w:color="auto"/>
              <w:right w:val="single" w:sz="4" w:space="0" w:color="auto"/>
            </w:tcBorders>
            <w:shd w:val="clear" w:color="auto" w:fill="auto"/>
            <w:noWrap/>
            <w:vAlign w:val="bottom"/>
            <w:hideMark/>
          </w:tcPr>
          <w:p w14:paraId="19345E4C"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c>
          <w:tcPr>
            <w:tcW w:w="347" w:type="pct"/>
            <w:tcBorders>
              <w:top w:val="nil"/>
              <w:left w:val="nil"/>
              <w:bottom w:val="single" w:sz="4" w:space="0" w:color="auto"/>
              <w:right w:val="single" w:sz="4" w:space="0" w:color="auto"/>
            </w:tcBorders>
            <w:shd w:val="clear" w:color="auto" w:fill="auto"/>
            <w:noWrap/>
            <w:vAlign w:val="bottom"/>
            <w:hideMark/>
          </w:tcPr>
          <w:p w14:paraId="09124CF9"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c>
          <w:tcPr>
            <w:tcW w:w="347" w:type="pct"/>
            <w:tcBorders>
              <w:top w:val="nil"/>
              <w:left w:val="nil"/>
              <w:bottom w:val="single" w:sz="4" w:space="0" w:color="auto"/>
              <w:right w:val="single" w:sz="4" w:space="0" w:color="auto"/>
            </w:tcBorders>
            <w:shd w:val="clear" w:color="auto" w:fill="auto"/>
            <w:noWrap/>
            <w:vAlign w:val="bottom"/>
            <w:hideMark/>
          </w:tcPr>
          <w:p w14:paraId="1E1FAB40"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c>
          <w:tcPr>
            <w:tcW w:w="347" w:type="pct"/>
            <w:tcBorders>
              <w:top w:val="nil"/>
              <w:left w:val="nil"/>
              <w:bottom w:val="single" w:sz="4" w:space="0" w:color="auto"/>
              <w:right w:val="single" w:sz="4" w:space="0" w:color="auto"/>
            </w:tcBorders>
            <w:shd w:val="clear" w:color="auto" w:fill="auto"/>
            <w:noWrap/>
            <w:vAlign w:val="bottom"/>
            <w:hideMark/>
          </w:tcPr>
          <w:p w14:paraId="3FF971F8"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c>
          <w:tcPr>
            <w:tcW w:w="347" w:type="pct"/>
            <w:tcBorders>
              <w:top w:val="nil"/>
              <w:left w:val="nil"/>
              <w:bottom w:val="single" w:sz="4" w:space="0" w:color="auto"/>
              <w:right w:val="single" w:sz="4" w:space="0" w:color="auto"/>
            </w:tcBorders>
            <w:shd w:val="clear" w:color="auto" w:fill="auto"/>
            <w:noWrap/>
            <w:vAlign w:val="bottom"/>
            <w:hideMark/>
          </w:tcPr>
          <w:p w14:paraId="5F960804"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c>
          <w:tcPr>
            <w:tcW w:w="377" w:type="pct"/>
            <w:tcBorders>
              <w:top w:val="nil"/>
              <w:left w:val="nil"/>
              <w:bottom w:val="single" w:sz="4" w:space="0" w:color="auto"/>
              <w:right w:val="single" w:sz="8" w:space="0" w:color="auto"/>
            </w:tcBorders>
            <w:shd w:val="clear" w:color="auto" w:fill="auto"/>
            <w:noWrap/>
            <w:vAlign w:val="bottom"/>
            <w:hideMark/>
          </w:tcPr>
          <w:p w14:paraId="19BE61E3"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r>
      <w:tr w:rsidR="006B3AF8" w:rsidRPr="006B3AF8" w14:paraId="1D472F79" w14:textId="77777777" w:rsidTr="006B3AF8">
        <w:trPr>
          <w:trHeight w:val="300"/>
        </w:trPr>
        <w:tc>
          <w:tcPr>
            <w:tcW w:w="454" w:type="pct"/>
            <w:tcBorders>
              <w:top w:val="nil"/>
              <w:left w:val="single" w:sz="8" w:space="0" w:color="auto"/>
              <w:bottom w:val="nil"/>
              <w:right w:val="single" w:sz="4" w:space="0" w:color="auto"/>
            </w:tcBorders>
            <w:shd w:val="clear" w:color="auto" w:fill="auto"/>
            <w:noWrap/>
            <w:vAlign w:val="bottom"/>
            <w:hideMark/>
          </w:tcPr>
          <w:p w14:paraId="11DA0024" w14:textId="77777777" w:rsidR="006B3AF8" w:rsidRPr="006B3AF8" w:rsidRDefault="006B3AF8" w:rsidP="006B3AF8">
            <w:pPr>
              <w:spacing w:line="240" w:lineRule="auto"/>
              <w:rPr>
                <w:rFonts w:eastAsia="Times New Roman"/>
                <w:b/>
                <w:bCs/>
                <w:color w:val="000000"/>
                <w:sz w:val="20"/>
                <w:szCs w:val="20"/>
              </w:rPr>
            </w:pPr>
            <w:r w:rsidRPr="006B3AF8">
              <w:rPr>
                <w:rFonts w:eastAsia="Times New Roman"/>
                <w:b/>
                <w:bCs/>
                <w:color w:val="000000"/>
                <w:sz w:val="20"/>
                <w:szCs w:val="20"/>
              </w:rPr>
              <w:t>Total Cost</w:t>
            </w:r>
          </w:p>
        </w:tc>
        <w:tc>
          <w:tcPr>
            <w:tcW w:w="347" w:type="pct"/>
            <w:tcBorders>
              <w:top w:val="nil"/>
              <w:left w:val="nil"/>
              <w:bottom w:val="nil"/>
              <w:right w:val="single" w:sz="4" w:space="0" w:color="auto"/>
            </w:tcBorders>
            <w:shd w:val="clear" w:color="auto" w:fill="auto"/>
            <w:noWrap/>
            <w:vAlign w:val="bottom"/>
            <w:hideMark/>
          </w:tcPr>
          <w:p w14:paraId="73442DE8"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c>
          <w:tcPr>
            <w:tcW w:w="347" w:type="pct"/>
            <w:tcBorders>
              <w:top w:val="nil"/>
              <w:left w:val="nil"/>
              <w:bottom w:val="nil"/>
              <w:right w:val="single" w:sz="4" w:space="0" w:color="auto"/>
            </w:tcBorders>
            <w:shd w:val="clear" w:color="auto" w:fill="auto"/>
            <w:noWrap/>
            <w:vAlign w:val="bottom"/>
            <w:hideMark/>
          </w:tcPr>
          <w:p w14:paraId="19A20C67"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c>
          <w:tcPr>
            <w:tcW w:w="347" w:type="pct"/>
            <w:tcBorders>
              <w:top w:val="nil"/>
              <w:left w:val="nil"/>
              <w:bottom w:val="nil"/>
              <w:right w:val="single" w:sz="4" w:space="0" w:color="auto"/>
            </w:tcBorders>
            <w:shd w:val="clear" w:color="auto" w:fill="auto"/>
            <w:noWrap/>
            <w:vAlign w:val="bottom"/>
            <w:hideMark/>
          </w:tcPr>
          <w:p w14:paraId="78C28D47"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c>
          <w:tcPr>
            <w:tcW w:w="347" w:type="pct"/>
            <w:tcBorders>
              <w:top w:val="nil"/>
              <w:left w:val="nil"/>
              <w:bottom w:val="nil"/>
              <w:right w:val="single" w:sz="4" w:space="0" w:color="auto"/>
            </w:tcBorders>
            <w:shd w:val="clear" w:color="auto" w:fill="auto"/>
            <w:noWrap/>
            <w:vAlign w:val="bottom"/>
            <w:hideMark/>
          </w:tcPr>
          <w:p w14:paraId="5AB2D008"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c>
          <w:tcPr>
            <w:tcW w:w="347" w:type="pct"/>
            <w:tcBorders>
              <w:top w:val="nil"/>
              <w:left w:val="nil"/>
              <w:bottom w:val="nil"/>
              <w:right w:val="single" w:sz="4" w:space="0" w:color="auto"/>
            </w:tcBorders>
            <w:shd w:val="clear" w:color="auto" w:fill="auto"/>
            <w:noWrap/>
            <w:vAlign w:val="bottom"/>
            <w:hideMark/>
          </w:tcPr>
          <w:p w14:paraId="18E3AAD6"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c>
          <w:tcPr>
            <w:tcW w:w="347" w:type="pct"/>
            <w:tcBorders>
              <w:top w:val="nil"/>
              <w:left w:val="nil"/>
              <w:bottom w:val="nil"/>
              <w:right w:val="single" w:sz="4" w:space="0" w:color="auto"/>
            </w:tcBorders>
            <w:shd w:val="clear" w:color="auto" w:fill="auto"/>
            <w:noWrap/>
            <w:vAlign w:val="bottom"/>
            <w:hideMark/>
          </w:tcPr>
          <w:p w14:paraId="711D84BE"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c>
          <w:tcPr>
            <w:tcW w:w="347" w:type="pct"/>
            <w:tcBorders>
              <w:top w:val="nil"/>
              <w:left w:val="nil"/>
              <w:bottom w:val="nil"/>
              <w:right w:val="single" w:sz="4" w:space="0" w:color="auto"/>
            </w:tcBorders>
            <w:shd w:val="clear" w:color="auto" w:fill="auto"/>
            <w:noWrap/>
            <w:vAlign w:val="bottom"/>
            <w:hideMark/>
          </w:tcPr>
          <w:p w14:paraId="147A6549"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c>
          <w:tcPr>
            <w:tcW w:w="347" w:type="pct"/>
            <w:tcBorders>
              <w:top w:val="nil"/>
              <w:left w:val="nil"/>
              <w:bottom w:val="nil"/>
              <w:right w:val="single" w:sz="4" w:space="0" w:color="auto"/>
            </w:tcBorders>
            <w:shd w:val="clear" w:color="auto" w:fill="auto"/>
            <w:noWrap/>
            <w:vAlign w:val="bottom"/>
            <w:hideMark/>
          </w:tcPr>
          <w:p w14:paraId="368C6987"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c>
          <w:tcPr>
            <w:tcW w:w="347" w:type="pct"/>
            <w:tcBorders>
              <w:top w:val="nil"/>
              <w:left w:val="nil"/>
              <w:bottom w:val="nil"/>
              <w:right w:val="single" w:sz="4" w:space="0" w:color="auto"/>
            </w:tcBorders>
            <w:shd w:val="clear" w:color="auto" w:fill="auto"/>
            <w:noWrap/>
            <w:vAlign w:val="bottom"/>
            <w:hideMark/>
          </w:tcPr>
          <w:p w14:paraId="43B928E0"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c>
          <w:tcPr>
            <w:tcW w:w="347" w:type="pct"/>
            <w:tcBorders>
              <w:top w:val="nil"/>
              <w:left w:val="nil"/>
              <w:bottom w:val="nil"/>
              <w:right w:val="single" w:sz="4" w:space="0" w:color="auto"/>
            </w:tcBorders>
            <w:shd w:val="clear" w:color="auto" w:fill="auto"/>
            <w:noWrap/>
            <w:vAlign w:val="bottom"/>
            <w:hideMark/>
          </w:tcPr>
          <w:p w14:paraId="3161E222"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c>
          <w:tcPr>
            <w:tcW w:w="347" w:type="pct"/>
            <w:tcBorders>
              <w:top w:val="nil"/>
              <w:left w:val="nil"/>
              <w:bottom w:val="nil"/>
              <w:right w:val="single" w:sz="4" w:space="0" w:color="auto"/>
            </w:tcBorders>
            <w:shd w:val="clear" w:color="auto" w:fill="auto"/>
            <w:noWrap/>
            <w:vAlign w:val="bottom"/>
            <w:hideMark/>
          </w:tcPr>
          <w:p w14:paraId="132CF424"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c>
          <w:tcPr>
            <w:tcW w:w="347" w:type="pct"/>
            <w:tcBorders>
              <w:top w:val="nil"/>
              <w:left w:val="nil"/>
              <w:bottom w:val="nil"/>
              <w:right w:val="single" w:sz="4" w:space="0" w:color="auto"/>
            </w:tcBorders>
            <w:shd w:val="clear" w:color="auto" w:fill="auto"/>
            <w:noWrap/>
            <w:vAlign w:val="bottom"/>
            <w:hideMark/>
          </w:tcPr>
          <w:p w14:paraId="3E9ECEFD" w14:textId="77777777" w:rsidR="006B3AF8" w:rsidRPr="006B3AF8" w:rsidRDefault="006B3AF8" w:rsidP="006B3AF8">
            <w:pPr>
              <w:spacing w:line="240" w:lineRule="auto"/>
              <w:rPr>
                <w:rFonts w:eastAsia="Times New Roman"/>
                <w:color w:val="000000"/>
                <w:sz w:val="20"/>
                <w:szCs w:val="20"/>
              </w:rPr>
            </w:pPr>
            <w:r w:rsidRPr="006B3AF8">
              <w:rPr>
                <w:rFonts w:eastAsia="Times New Roman"/>
                <w:color w:val="000000"/>
                <w:sz w:val="20"/>
                <w:szCs w:val="20"/>
              </w:rPr>
              <w:t> </w:t>
            </w:r>
          </w:p>
        </w:tc>
        <w:tc>
          <w:tcPr>
            <w:tcW w:w="377" w:type="pct"/>
            <w:tcBorders>
              <w:top w:val="nil"/>
              <w:left w:val="nil"/>
              <w:bottom w:val="nil"/>
              <w:right w:val="single" w:sz="8" w:space="0" w:color="auto"/>
            </w:tcBorders>
            <w:shd w:val="clear" w:color="auto" w:fill="auto"/>
            <w:noWrap/>
            <w:vAlign w:val="bottom"/>
            <w:hideMark/>
          </w:tcPr>
          <w:p w14:paraId="6D778571" w14:textId="77777777" w:rsidR="006B3AF8" w:rsidRPr="006B3AF8" w:rsidRDefault="006B3AF8" w:rsidP="006B3AF8">
            <w:pPr>
              <w:spacing w:line="240" w:lineRule="auto"/>
              <w:jc w:val="center"/>
              <w:rPr>
                <w:rFonts w:eastAsia="Times New Roman"/>
                <w:b/>
                <w:bCs/>
                <w:color w:val="000000"/>
                <w:sz w:val="20"/>
                <w:szCs w:val="20"/>
              </w:rPr>
            </w:pPr>
            <w:r w:rsidRPr="006B3AF8">
              <w:rPr>
                <w:rFonts w:eastAsia="Times New Roman"/>
                <w:b/>
                <w:bCs/>
                <w:color w:val="000000"/>
                <w:sz w:val="20"/>
                <w:szCs w:val="20"/>
              </w:rPr>
              <w:t> </w:t>
            </w:r>
          </w:p>
        </w:tc>
      </w:tr>
      <w:tr w:rsidR="006B3AF8" w:rsidRPr="006B3AF8" w14:paraId="005D52D4" w14:textId="77777777" w:rsidTr="006B3AF8">
        <w:trPr>
          <w:trHeight w:val="300"/>
        </w:trPr>
        <w:tc>
          <w:tcPr>
            <w:tcW w:w="454" w:type="pct"/>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4EF4EC54" w14:textId="77777777" w:rsidR="006B3AF8" w:rsidRPr="006B3AF8" w:rsidRDefault="006B3AF8" w:rsidP="006B3AF8">
            <w:pPr>
              <w:spacing w:line="240" w:lineRule="auto"/>
              <w:jc w:val="center"/>
              <w:rPr>
                <w:rFonts w:eastAsia="Times New Roman"/>
                <w:b/>
                <w:bCs/>
                <w:color w:val="000000"/>
                <w:sz w:val="20"/>
                <w:szCs w:val="20"/>
              </w:rPr>
            </w:pPr>
            <w:r w:rsidRPr="006B3AF8">
              <w:rPr>
                <w:rFonts w:eastAsia="Times New Roman"/>
                <w:b/>
                <w:bCs/>
                <w:color w:val="000000"/>
                <w:sz w:val="20"/>
                <w:szCs w:val="20"/>
              </w:rPr>
              <w:t>2018</w:t>
            </w:r>
          </w:p>
        </w:tc>
        <w:tc>
          <w:tcPr>
            <w:tcW w:w="347" w:type="pct"/>
            <w:tcBorders>
              <w:top w:val="single" w:sz="4" w:space="0" w:color="auto"/>
              <w:left w:val="nil"/>
              <w:bottom w:val="single" w:sz="4" w:space="0" w:color="auto"/>
              <w:right w:val="single" w:sz="4" w:space="0" w:color="auto"/>
            </w:tcBorders>
            <w:shd w:val="clear" w:color="auto" w:fill="auto"/>
            <w:noWrap/>
            <w:vAlign w:val="bottom"/>
            <w:hideMark/>
          </w:tcPr>
          <w:p w14:paraId="251B3546"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$33,056</w:t>
            </w:r>
          </w:p>
        </w:tc>
        <w:tc>
          <w:tcPr>
            <w:tcW w:w="347" w:type="pct"/>
            <w:tcBorders>
              <w:top w:val="single" w:sz="4" w:space="0" w:color="auto"/>
              <w:left w:val="nil"/>
              <w:bottom w:val="single" w:sz="4" w:space="0" w:color="auto"/>
              <w:right w:val="single" w:sz="4" w:space="0" w:color="auto"/>
            </w:tcBorders>
            <w:shd w:val="clear" w:color="auto" w:fill="auto"/>
            <w:noWrap/>
            <w:vAlign w:val="bottom"/>
            <w:hideMark/>
          </w:tcPr>
          <w:p w14:paraId="1FD78158"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$17,725</w:t>
            </w:r>
          </w:p>
        </w:tc>
        <w:tc>
          <w:tcPr>
            <w:tcW w:w="347" w:type="pct"/>
            <w:tcBorders>
              <w:top w:val="single" w:sz="4" w:space="0" w:color="auto"/>
              <w:left w:val="nil"/>
              <w:bottom w:val="single" w:sz="4" w:space="0" w:color="auto"/>
              <w:right w:val="single" w:sz="4" w:space="0" w:color="auto"/>
            </w:tcBorders>
            <w:shd w:val="clear" w:color="auto" w:fill="auto"/>
            <w:noWrap/>
            <w:vAlign w:val="bottom"/>
            <w:hideMark/>
          </w:tcPr>
          <w:p w14:paraId="2989C850"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$14,338</w:t>
            </w:r>
          </w:p>
        </w:tc>
        <w:tc>
          <w:tcPr>
            <w:tcW w:w="347" w:type="pct"/>
            <w:tcBorders>
              <w:top w:val="single" w:sz="4" w:space="0" w:color="auto"/>
              <w:left w:val="nil"/>
              <w:bottom w:val="single" w:sz="4" w:space="0" w:color="auto"/>
              <w:right w:val="single" w:sz="4" w:space="0" w:color="auto"/>
            </w:tcBorders>
            <w:shd w:val="clear" w:color="auto" w:fill="auto"/>
            <w:noWrap/>
            <w:vAlign w:val="bottom"/>
            <w:hideMark/>
          </w:tcPr>
          <w:p w14:paraId="25D67982"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$7,004</w:t>
            </w:r>
          </w:p>
        </w:tc>
        <w:tc>
          <w:tcPr>
            <w:tcW w:w="347" w:type="pct"/>
            <w:tcBorders>
              <w:top w:val="single" w:sz="4" w:space="0" w:color="auto"/>
              <w:left w:val="nil"/>
              <w:bottom w:val="single" w:sz="4" w:space="0" w:color="auto"/>
              <w:right w:val="single" w:sz="4" w:space="0" w:color="auto"/>
            </w:tcBorders>
            <w:shd w:val="clear" w:color="auto" w:fill="auto"/>
            <w:noWrap/>
            <w:vAlign w:val="bottom"/>
            <w:hideMark/>
          </w:tcPr>
          <w:p w14:paraId="30003EE7"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$9,372</w:t>
            </w:r>
          </w:p>
        </w:tc>
        <w:tc>
          <w:tcPr>
            <w:tcW w:w="347" w:type="pct"/>
            <w:tcBorders>
              <w:top w:val="single" w:sz="4" w:space="0" w:color="auto"/>
              <w:left w:val="nil"/>
              <w:bottom w:val="single" w:sz="4" w:space="0" w:color="auto"/>
              <w:right w:val="single" w:sz="4" w:space="0" w:color="auto"/>
            </w:tcBorders>
            <w:shd w:val="clear" w:color="auto" w:fill="auto"/>
            <w:noWrap/>
            <w:vAlign w:val="bottom"/>
            <w:hideMark/>
          </w:tcPr>
          <w:p w14:paraId="1479F31F"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$15,920</w:t>
            </w:r>
          </w:p>
        </w:tc>
        <w:tc>
          <w:tcPr>
            <w:tcW w:w="347" w:type="pct"/>
            <w:tcBorders>
              <w:top w:val="single" w:sz="4" w:space="0" w:color="auto"/>
              <w:left w:val="nil"/>
              <w:bottom w:val="single" w:sz="4" w:space="0" w:color="auto"/>
              <w:right w:val="single" w:sz="4" w:space="0" w:color="auto"/>
            </w:tcBorders>
            <w:shd w:val="clear" w:color="auto" w:fill="auto"/>
            <w:noWrap/>
            <w:vAlign w:val="bottom"/>
            <w:hideMark/>
          </w:tcPr>
          <w:p w14:paraId="25709F84"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$23,649</w:t>
            </w:r>
          </w:p>
        </w:tc>
        <w:tc>
          <w:tcPr>
            <w:tcW w:w="347" w:type="pct"/>
            <w:tcBorders>
              <w:top w:val="single" w:sz="4" w:space="0" w:color="auto"/>
              <w:left w:val="nil"/>
              <w:bottom w:val="single" w:sz="4" w:space="0" w:color="auto"/>
              <w:right w:val="single" w:sz="4" w:space="0" w:color="auto"/>
            </w:tcBorders>
            <w:shd w:val="clear" w:color="auto" w:fill="auto"/>
            <w:noWrap/>
            <w:vAlign w:val="bottom"/>
            <w:hideMark/>
          </w:tcPr>
          <w:p w14:paraId="6CA447B8"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$18,415</w:t>
            </w:r>
          </w:p>
        </w:tc>
        <w:tc>
          <w:tcPr>
            <w:tcW w:w="347" w:type="pct"/>
            <w:tcBorders>
              <w:top w:val="single" w:sz="4" w:space="0" w:color="auto"/>
              <w:left w:val="nil"/>
              <w:bottom w:val="single" w:sz="4" w:space="0" w:color="auto"/>
              <w:right w:val="single" w:sz="4" w:space="0" w:color="auto"/>
            </w:tcBorders>
            <w:shd w:val="clear" w:color="auto" w:fill="auto"/>
            <w:noWrap/>
            <w:vAlign w:val="bottom"/>
            <w:hideMark/>
          </w:tcPr>
          <w:p w14:paraId="75604398"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$29,892</w:t>
            </w:r>
          </w:p>
        </w:tc>
        <w:tc>
          <w:tcPr>
            <w:tcW w:w="347" w:type="pct"/>
            <w:tcBorders>
              <w:top w:val="single" w:sz="4" w:space="0" w:color="auto"/>
              <w:left w:val="nil"/>
              <w:bottom w:val="single" w:sz="4" w:space="0" w:color="auto"/>
              <w:right w:val="single" w:sz="4" w:space="0" w:color="auto"/>
            </w:tcBorders>
            <w:shd w:val="clear" w:color="auto" w:fill="auto"/>
            <w:noWrap/>
            <w:vAlign w:val="bottom"/>
            <w:hideMark/>
          </w:tcPr>
          <w:p w14:paraId="090E11D6"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$11,543</w:t>
            </w:r>
          </w:p>
        </w:tc>
        <w:tc>
          <w:tcPr>
            <w:tcW w:w="347" w:type="pct"/>
            <w:tcBorders>
              <w:top w:val="single" w:sz="4" w:space="0" w:color="auto"/>
              <w:left w:val="nil"/>
              <w:bottom w:val="single" w:sz="4" w:space="0" w:color="auto"/>
              <w:right w:val="single" w:sz="4" w:space="0" w:color="auto"/>
            </w:tcBorders>
            <w:shd w:val="clear" w:color="auto" w:fill="auto"/>
            <w:noWrap/>
            <w:vAlign w:val="bottom"/>
            <w:hideMark/>
          </w:tcPr>
          <w:p w14:paraId="7BCEFCB4"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$31,551</w:t>
            </w:r>
          </w:p>
        </w:tc>
        <w:tc>
          <w:tcPr>
            <w:tcW w:w="347" w:type="pct"/>
            <w:tcBorders>
              <w:top w:val="single" w:sz="4" w:space="0" w:color="auto"/>
              <w:left w:val="nil"/>
              <w:bottom w:val="single" w:sz="4" w:space="0" w:color="auto"/>
              <w:right w:val="single" w:sz="4" w:space="0" w:color="auto"/>
            </w:tcBorders>
            <w:shd w:val="clear" w:color="auto" w:fill="auto"/>
            <w:noWrap/>
            <w:vAlign w:val="bottom"/>
            <w:hideMark/>
          </w:tcPr>
          <w:p w14:paraId="4EC18DE9"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$56,895</w:t>
            </w:r>
          </w:p>
        </w:tc>
        <w:tc>
          <w:tcPr>
            <w:tcW w:w="377" w:type="pct"/>
            <w:tcBorders>
              <w:top w:val="single" w:sz="4" w:space="0" w:color="auto"/>
              <w:left w:val="nil"/>
              <w:bottom w:val="single" w:sz="4" w:space="0" w:color="auto"/>
              <w:right w:val="single" w:sz="8" w:space="0" w:color="auto"/>
            </w:tcBorders>
            <w:shd w:val="clear" w:color="auto" w:fill="auto"/>
            <w:noWrap/>
            <w:vAlign w:val="bottom"/>
            <w:hideMark/>
          </w:tcPr>
          <w:p w14:paraId="726DFBAF"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$269,360</w:t>
            </w:r>
          </w:p>
        </w:tc>
      </w:tr>
      <w:tr w:rsidR="006B3AF8" w:rsidRPr="006B3AF8" w14:paraId="08D83DC0" w14:textId="77777777" w:rsidTr="006B3AF8">
        <w:trPr>
          <w:trHeight w:val="300"/>
        </w:trPr>
        <w:tc>
          <w:tcPr>
            <w:tcW w:w="454" w:type="pct"/>
            <w:tcBorders>
              <w:top w:val="nil"/>
              <w:left w:val="single" w:sz="8" w:space="0" w:color="auto"/>
              <w:bottom w:val="single" w:sz="4" w:space="0" w:color="auto"/>
              <w:right w:val="single" w:sz="4" w:space="0" w:color="auto"/>
            </w:tcBorders>
            <w:shd w:val="clear" w:color="auto" w:fill="auto"/>
            <w:noWrap/>
            <w:vAlign w:val="bottom"/>
            <w:hideMark/>
          </w:tcPr>
          <w:p w14:paraId="173F3203" w14:textId="77777777" w:rsidR="006B3AF8" w:rsidRPr="006B3AF8" w:rsidRDefault="006B3AF8" w:rsidP="006B3AF8">
            <w:pPr>
              <w:spacing w:line="240" w:lineRule="auto"/>
              <w:jc w:val="center"/>
              <w:rPr>
                <w:rFonts w:eastAsia="Times New Roman"/>
                <w:b/>
                <w:bCs/>
                <w:color w:val="000000"/>
                <w:sz w:val="20"/>
                <w:szCs w:val="20"/>
              </w:rPr>
            </w:pPr>
            <w:r w:rsidRPr="006B3AF8">
              <w:rPr>
                <w:rFonts w:eastAsia="Times New Roman"/>
                <w:b/>
                <w:bCs/>
                <w:color w:val="000000"/>
                <w:sz w:val="20"/>
                <w:szCs w:val="20"/>
              </w:rPr>
              <w:t>2019</w:t>
            </w:r>
          </w:p>
        </w:tc>
        <w:tc>
          <w:tcPr>
            <w:tcW w:w="347" w:type="pct"/>
            <w:tcBorders>
              <w:top w:val="nil"/>
              <w:left w:val="nil"/>
              <w:bottom w:val="single" w:sz="4" w:space="0" w:color="auto"/>
              <w:right w:val="single" w:sz="4" w:space="0" w:color="auto"/>
            </w:tcBorders>
            <w:shd w:val="clear" w:color="auto" w:fill="auto"/>
            <w:noWrap/>
            <w:vAlign w:val="bottom"/>
            <w:hideMark/>
          </w:tcPr>
          <w:p w14:paraId="6E6E49E5"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$34,221</w:t>
            </w:r>
          </w:p>
        </w:tc>
        <w:tc>
          <w:tcPr>
            <w:tcW w:w="347" w:type="pct"/>
            <w:tcBorders>
              <w:top w:val="nil"/>
              <w:left w:val="nil"/>
              <w:bottom w:val="single" w:sz="4" w:space="0" w:color="auto"/>
              <w:right w:val="single" w:sz="4" w:space="0" w:color="auto"/>
            </w:tcBorders>
            <w:shd w:val="clear" w:color="auto" w:fill="auto"/>
            <w:noWrap/>
            <w:vAlign w:val="bottom"/>
            <w:hideMark/>
          </w:tcPr>
          <w:p w14:paraId="1815D63A"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$18,658</w:t>
            </w:r>
          </w:p>
        </w:tc>
        <w:tc>
          <w:tcPr>
            <w:tcW w:w="347" w:type="pct"/>
            <w:tcBorders>
              <w:top w:val="nil"/>
              <w:left w:val="nil"/>
              <w:bottom w:val="single" w:sz="4" w:space="0" w:color="auto"/>
              <w:right w:val="single" w:sz="4" w:space="0" w:color="auto"/>
            </w:tcBorders>
            <w:shd w:val="clear" w:color="auto" w:fill="auto"/>
            <w:noWrap/>
            <w:vAlign w:val="bottom"/>
            <w:hideMark/>
          </w:tcPr>
          <w:p w14:paraId="18C83AAD"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$15,595</w:t>
            </w:r>
          </w:p>
        </w:tc>
        <w:tc>
          <w:tcPr>
            <w:tcW w:w="347" w:type="pct"/>
            <w:tcBorders>
              <w:top w:val="nil"/>
              <w:left w:val="nil"/>
              <w:bottom w:val="single" w:sz="4" w:space="0" w:color="auto"/>
              <w:right w:val="single" w:sz="4" w:space="0" w:color="auto"/>
            </w:tcBorders>
            <w:shd w:val="clear" w:color="auto" w:fill="auto"/>
            <w:noWrap/>
            <w:vAlign w:val="bottom"/>
            <w:hideMark/>
          </w:tcPr>
          <w:p w14:paraId="547FBCE3"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$7,516</w:t>
            </w:r>
          </w:p>
        </w:tc>
        <w:tc>
          <w:tcPr>
            <w:tcW w:w="347" w:type="pct"/>
            <w:tcBorders>
              <w:top w:val="nil"/>
              <w:left w:val="nil"/>
              <w:bottom w:val="single" w:sz="4" w:space="0" w:color="auto"/>
              <w:right w:val="single" w:sz="4" w:space="0" w:color="auto"/>
            </w:tcBorders>
            <w:shd w:val="clear" w:color="auto" w:fill="auto"/>
            <w:noWrap/>
            <w:vAlign w:val="bottom"/>
            <w:hideMark/>
          </w:tcPr>
          <w:p w14:paraId="437E3997"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$9,635</w:t>
            </w:r>
          </w:p>
        </w:tc>
        <w:tc>
          <w:tcPr>
            <w:tcW w:w="347" w:type="pct"/>
            <w:tcBorders>
              <w:top w:val="nil"/>
              <w:left w:val="nil"/>
              <w:bottom w:val="single" w:sz="4" w:space="0" w:color="auto"/>
              <w:right w:val="single" w:sz="4" w:space="0" w:color="auto"/>
            </w:tcBorders>
            <w:shd w:val="clear" w:color="auto" w:fill="auto"/>
            <w:noWrap/>
            <w:vAlign w:val="bottom"/>
            <w:hideMark/>
          </w:tcPr>
          <w:p w14:paraId="5C7429A0"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$16,116</w:t>
            </w:r>
          </w:p>
        </w:tc>
        <w:tc>
          <w:tcPr>
            <w:tcW w:w="347" w:type="pct"/>
            <w:tcBorders>
              <w:top w:val="nil"/>
              <w:left w:val="nil"/>
              <w:bottom w:val="single" w:sz="4" w:space="0" w:color="auto"/>
              <w:right w:val="single" w:sz="4" w:space="0" w:color="auto"/>
            </w:tcBorders>
            <w:shd w:val="clear" w:color="auto" w:fill="auto"/>
            <w:noWrap/>
            <w:vAlign w:val="bottom"/>
            <w:hideMark/>
          </w:tcPr>
          <w:p w14:paraId="6F6DBBCF"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$24,061</w:t>
            </w:r>
          </w:p>
        </w:tc>
        <w:tc>
          <w:tcPr>
            <w:tcW w:w="347" w:type="pct"/>
            <w:tcBorders>
              <w:top w:val="nil"/>
              <w:left w:val="nil"/>
              <w:bottom w:val="single" w:sz="4" w:space="0" w:color="auto"/>
              <w:right w:val="single" w:sz="4" w:space="0" w:color="auto"/>
            </w:tcBorders>
            <w:shd w:val="clear" w:color="auto" w:fill="auto"/>
            <w:noWrap/>
            <w:vAlign w:val="bottom"/>
            <w:hideMark/>
          </w:tcPr>
          <w:p w14:paraId="5FCAE87C"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$18,681</w:t>
            </w:r>
          </w:p>
        </w:tc>
        <w:tc>
          <w:tcPr>
            <w:tcW w:w="347" w:type="pct"/>
            <w:tcBorders>
              <w:top w:val="nil"/>
              <w:left w:val="nil"/>
              <w:bottom w:val="single" w:sz="4" w:space="0" w:color="auto"/>
              <w:right w:val="single" w:sz="4" w:space="0" w:color="auto"/>
            </w:tcBorders>
            <w:shd w:val="clear" w:color="auto" w:fill="auto"/>
            <w:noWrap/>
            <w:vAlign w:val="bottom"/>
            <w:hideMark/>
          </w:tcPr>
          <w:p w14:paraId="0645D9A8"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$29,839</w:t>
            </w:r>
          </w:p>
        </w:tc>
        <w:tc>
          <w:tcPr>
            <w:tcW w:w="347" w:type="pct"/>
            <w:tcBorders>
              <w:top w:val="nil"/>
              <w:left w:val="nil"/>
              <w:bottom w:val="single" w:sz="4" w:space="0" w:color="auto"/>
              <w:right w:val="single" w:sz="4" w:space="0" w:color="auto"/>
            </w:tcBorders>
            <w:shd w:val="clear" w:color="auto" w:fill="auto"/>
            <w:noWrap/>
            <w:vAlign w:val="bottom"/>
            <w:hideMark/>
          </w:tcPr>
          <w:p w14:paraId="40BBB821"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$11,459</w:t>
            </w:r>
          </w:p>
        </w:tc>
        <w:tc>
          <w:tcPr>
            <w:tcW w:w="347" w:type="pct"/>
            <w:tcBorders>
              <w:top w:val="nil"/>
              <w:left w:val="nil"/>
              <w:bottom w:val="single" w:sz="4" w:space="0" w:color="auto"/>
              <w:right w:val="single" w:sz="4" w:space="0" w:color="auto"/>
            </w:tcBorders>
            <w:shd w:val="clear" w:color="auto" w:fill="auto"/>
            <w:noWrap/>
            <w:vAlign w:val="bottom"/>
            <w:hideMark/>
          </w:tcPr>
          <w:p w14:paraId="7C93A95E"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$32,687</w:t>
            </w:r>
          </w:p>
        </w:tc>
        <w:tc>
          <w:tcPr>
            <w:tcW w:w="347" w:type="pct"/>
            <w:tcBorders>
              <w:top w:val="nil"/>
              <w:left w:val="nil"/>
              <w:bottom w:val="single" w:sz="4" w:space="0" w:color="auto"/>
              <w:right w:val="single" w:sz="4" w:space="0" w:color="auto"/>
            </w:tcBorders>
            <w:shd w:val="clear" w:color="auto" w:fill="auto"/>
            <w:noWrap/>
            <w:vAlign w:val="bottom"/>
            <w:hideMark/>
          </w:tcPr>
          <w:p w14:paraId="47D5841E"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$59,680</w:t>
            </w:r>
          </w:p>
        </w:tc>
        <w:tc>
          <w:tcPr>
            <w:tcW w:w="377" w:type="pct"/>
            <w:tcBorders>
              <w:top w:val="nil"/>
              <w:left w:val="nil"/>
              <w:bottom w:val="single" w:sz="4" w:space="0" w:color="auto"/>
              <w:right w:val="single" w:sz="8" w:space="0" w:color="auto"/>
            </w:tcBorders>
            <w:shd w:val="clear" w:color="auto" w:fill="auto"/>
            <w:noWrap/>
            <w:vAlign w:val="bottom"/>
            <w:hideMark/>
          </w:tcPr>
          <w:p w14:paraId="653A4E3C"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$278,148</w:t>
            </w:r>
          </w:p>
        </w:tc>
      </w:tr>
      <w:tr w:rsidR="006B3AF8" w:rsidRPr="006B3AF8" w14:paraId="53AB0605" w14:textId="77777777" w:rsidTr="006B3AF8">
        <w:trPr>
          <w:trHeight w:val="300"/>
        </w:trPr>
        <w:tc>
          <w:tcPr>
            <w:tcW w:w="454" w:type="pct"/>
            <w:tcBorders>
              <w:top w:val="nil"/>
              <w:left w:val="single" w:sz="8" w:space="0" w:color="auto"/>
              <w:bottom w:val="single" w:sz="4" w:space="0" w:color="auto"/>
              <w:right w:val="single" w:sz="4" w:space="0" w:color="auto"/>
            </w:tcBorders>
            <w:shd w:val="clear" w:color="auto" w:fill="auto"/>
            <w:noWrap/>
            <w:vAlign w:val="bottom"/>
            <w:hideMark/>
          </w:tcPr>
          <w:p w14:paraId="6AC59C14" w14:textId="77777777" w:rsidR="006B3AF8" w:rsidRPr="006B3AF8" w:rsidRDefault="006B3AF8" w:rsidP="006B3AF8">
            <w:pPr>
              <w:spacing w:line="240" w:lineRule="auto"/>
              <w:jc w:val="center"/>
              <w:rPr>
                <w:rFonts w:eastAsia="Times New Roman"/>
                <w:b/>
                <w:bCs/>
                <w:color w:val="000000"/>
                <w:sz w:val="20"/>
                <w:szCs w:val="20"/>
              </w:rPr>
            </w:pPr>
            <w:r w:rsidRPr="006B3AF8">
              <w:rPr>
                <w:rFonts w:eastAsia="Times New Roman"/>
                <w:b/>
                <w:bCs/>
                <w:color w:val="000000"/>
                <w:sz w:val="20"/>
                <w:szCs w:val="20"/>
              </w:rPr>
              <w:t>2020</w:t>
            </w:r>
          </w:p>
        </w:tc>
        <w:tc>
          <w:tcPr>
            <w:tcW w:w="347" w:type="pct"/>
            <w:tcBorders>
              <w:top w:val="nil"/>
              <w:left w:val="nil"/>
              <w:bottom w:val="single" w:sz="4" w:space="0" w:color="auto"/>
              <w:right w:val="single" w:sz="4" w:space="0" w:color="auto"/>
            </w:tcBorders>
            <w:shd w:val="clear" w:color="auto" w:fill="auto"/>
            <w:noWrap/>
            <w:vAlign w:val="bottom"/>
            <w:hideMark/>
          </w:tcPr>
          <w:p w14:paraId="3A01A759"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$37,113</w:t>
            </w:r>
          </w:p>
        </w:tc>
        <w:tc>
          <w:tcPr>
            <w:tcW w:w="347" w:type="pct"/>
            <w:tcBorders>
              <w:top w:val="nil"/>
              <w:left w:val="nil"/>
              <w:bottom w:val="single" w:sz="4" w:space="0" w:color="auto"/>
              <w:right w:val="single" w:sz="4" w:space="0" w:color="auto"/>
            </w:tcBorders>
            <w:shd w:val="clear" w:color="auto" w:fill="auto"/>
            <w:noWrap/>
            <w:vAlign w:val="bottom"/>
            <w:hideMark/>
          </w:tcPr>
          <w:p w14:paraId="6C7DD360"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$19,872</w:t>
            </w:r>
          </w:p>
        </w:tc>
        <w:tc>
          <w:tcPr>
            <w:tcW w:w="347" w:type="pct"/>
            <w:tcBorders>
              <w:top w:val="nil"/>
              <w:left w:val="nil"/>
              <w:bottom w:val="single" w:sz="4" w:space="0" w:color="auto"/>
              <w:right w:val="single" w:sz="4" w:space="0" w:color="auto"/>
            </w:tcBorders>
            <w:shd w:val="clear" w:color="auto" w:fill="auto"/>
            <w:noWrap/>
            <w:vAlign w:val="bottom"/>
            <w:hideMark/>
          </w:tcPr>
          <w:p w14:paraId="3223061B"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$17,120</w:t>
            </w:r>
          </w:p>
        </w:tc>
        <w:tc>
          <w:tcPr>
            <w:tcW w:w="347" w:type="pct"/>
            <w:tcBorders>
              <w:top w:val="nil"/>
              <w:left w:val="nil"/>
              <w:bottom w:val="single" w:sz="4" w:space="0" w:color="auto"/>
              <w:right w:val="single" w:sz="4" w:space="0" w:color="auto"/>
            </w:tcBorders>
            <w:shd w:val="clear" w:color="auto" w:fill="auto"/>
            <w:noWrap/>
            <w:vAlign w:val="bottom"/>
            <w:hideMark/>
          </w:tcPr>
          <w:p w14:paraId="04AE19F2"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$8,379</w:t>
            </w:r>
          </w:p>
        </w:tc>
        <w:tc>
          <w:tcPr>
            <w:tcW w:w="347" w:type="pct"/>
            <w:tcBorders>
              <w:top w:val="nil"/>
              <w:left w:val="nil"/>
              <w:bottom w:val="single" w:sz="4" w:space="0" w:color="auto"/>
              <w:right w:val="single" w:sz="4" w:space="0" w:color="auto"/>
            </w:tcBorders>
            <w:shd w:val="clear" w:color="auto" w:fill="auto"/>
            <w:noWrap/>
            <w:vAlign w:val="bottom"/>
            <w:hideMark/>
          </w:tcPr>
          <w:p w14:paraId="26260E1D"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$10,541</w:t>
            </w:r>
          </w:p>
        </w:tc>
        <w:tc>
          <w:tcPr>
            <w:tcW w:w="347" w:type="pct"/>
            <w:tcBorders>
              <w:top w:val="nil"/>
              <w:left w:val="nil"/>
              <w:bottom w:val="single" w:sz="4" w:space="0" w:color="auto"/>
              <w:right w:val="single" w:sz="4" w:space="0" w:color="auto"/>
            </w:tcBorders>
            <w:shd w:val="clear" w:color="auto" w:fill="auto"/>
            <w:noWrap/>
            <w:vAlign w:val="bottom"/>
            <w:hideMark/>
          </w:tcPr>
          <w:p w14:paraId="1CF84707"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$17,477</w:t>
            </w:r>
          </w:p>
        </w:tc>
        <w:tc>
          <w:tcPr>
            <w:tcW w:w="347" w:type="pct"/>
            <w:tcBorders>
              <w:top w:val="nil"/>
              <w:left w:val="nil"/>
              <w:bottom w:val="single" w:sz="4" w:space="0" w:color="auto"/>
              <w:right w:val="single" w:sz="4" w:space="0" w:color="auto"/>
            </w:tcBorders>
            <w:shd w:val="clear" w:color="auto" w:fill="auto"/>
            <w:noWrap/>
            <w:vAlign w:val="bottom"/>
            <w:hideMark/>
          </w:tcPr>
          <w:p w14:paraId="7BC99EDF"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$25,220</w:t>
            </w:r>
          </w:p>
        </w:tc>
        <w:tc>
          <w:tcPr>
            <w:tcW w:w="347" w:type="pct"/>
            <w:tcBorders>
              <w:top w:val="nil"/>
              <w:left w:val="nil"/>
              <w:bottom w:val="single" w:sz="4" w:space="0" w:color="auto"/>
              <w:right w:val="single" w:sz="4" w:space="0" w:color="auto"/>
            </w:tcBorders>
            <w:shd w:val="clear" w:color="auto" w:fill="auto"/>
            <w:noWrap/>
            <w:vAlign w:val="bottom"/>
            <w:hideMark/>
          </w:tcPr>
          <w:p w14:paraId="00E0CE39"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$19,712</w:t>
            </w:r>
          </w:p>
        </w:tc>
        <w:tc>
          <w:tcPr>
            <w:tcW w:w="347" w:type="pct"/>
            <w:tcBorders>
              <w:top w:val="nil"/>
              <w:left w:val="nil"/>
              <w:bottom w:val="single" w:sz="4" w:space="0" w:color="auto"/>
              <w:right w:val="single" w:sz="4" w:space="0" w:color="auto"/>
            </w:tcBorders>
            <w:shd w:val="clear" w:color="auto" w:fill="auto"/>
            <w:noWrap/>
            <w:vAlign w:val="bottom"/>
            <w:hideMark/>
          </w:tcPr>
          <w:p w14:paraId="4B5401E6"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$32,362</w:t>
            </w:r>
          </w:p>
        </w:tc>
        <w:tc>
          <w:tcPr>
            <w:tcW w:w="347" w:type="pct"/>
            <w:tcBorders>
              <w:top w:val="nil"/>
              <w:left w:val="nil"/>
              <w:bottom w:val="single" w:sz="4" w:space="0" w:color="auto"/>
              <w:right w:val="single" w:sz="4" w:space="0" w:color="auto"/>
            </w:tcBorders>
            <w:shd w:val="clear" w:color="auto" w:fill="auto"/>
            <w:noWrap/>
            <w:vAlign w:val="bottom"/>
            <w:hideMark/>
          </w:tcPr>
          <w:p w14:paraId="70D9C04D"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$12,609</w:t>
            </w:r>
          </w:p>
        </w:tc>
        <w:tc>
          <w:tcPr>
            <w:tcW w:w="347" w:type="pct"/>
            <w:tcBorders>
              <w:top w:val="nil"/>
              <w:left w:val="nil"/>
              <w:bottom w:val="single" w:sz="4" w:space="0" w:color="auto"/>
              <w:right w:val="single" w:sz="4" w:space="0" w:color="auto"/>
            </w:tcBorders>
            <w:shd w:val="clear" w:color="auto" w:fill="auto"/>
            <w:noWrap/>
            <w:vAlign w:val="bottom"/>
            <w:hideMark/>
          </w:tcPr>
          <w:p w14:paraId="6CB336EA"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$36,151</w:t>
            </w:r>
          </w:p>
        </w:tc>
        <w:tc>
          <w:tcPr>
            <w:tcW w:w="347" w:type="pct"/>
            <w:tcBorders>
              <w:top w:val="nil"/>
              <w:left w:val="nil"/>
              <w:bottom w:val="single" w:sz="4" w:space="0" w:color="auto"/>
              <w:right w:val="single" w:sz="4" w:space="0" w:color="auto"/>
            </w:tcBorders>
            <w:shd w:val="clear" w:color="auto" w:fill="auto"/>
            <w:noWrap/>
            <w:vAlign w:val="bottom"/>
            <w:hideMark/>
          </w:tcPr>
          <w:p w14:paraId="324EB368"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$64,317</w:t>
            </w:r>
          </w:p>
        </w:tc>
        <w:tc>
          <w:tcPr>
            <w:tcW w:w="377" w:type="pct"/>
            <w:tcBorders>
              <w:top w:val="nil"/>
              <w:left w:val="nil"/>
              <w:bottom w:val="single" w:sz="4" w:space="0" w:color="auto"/>
              <w:right w:val="single" w:sz="8" w:space="0" w:color="auto"/>
            </w:tcBorders>
            <w:shd w:val="clear" w:color="auto" w:fill="auto"/>
            <w:noWrap/>
            <w:vAlign w:val="bottom"/>
            <w:hideMark/>
          </w:tcPr>
          <w:p w14:paraId="10457520"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$300,873</w:t>
            </w:r>
          </w:p>
        </w:tc>
      </w:tr>
      <w:tr w:rsidR="006B3AF8" w:rsidRPr="006B3AF8" w14:paraId="1BD4865A" w14:textId="77777777" w:rsidTr="006B3AF8">
        <w:trPr>
          <w:trHeight w:val="315"/>
        </w:trPr>
        <w:tc>
          <w:tcPr>
            <w:tcW w:w="454" w:type="pct"/>
            <w:tcBorders>
              <w:top w:val="nil"/>
              <w:left w:val="single" w:sz="8" w:space="0" w:color="auto"/>
              <w:bottom w:val="single" w:sz="8" w:space="0" w:color="auto"/>
              <w:right w:val="single" w:sz="4" w:space="0" w:color="auto"/>
            </w:tcBorders>
            <w:shd w:val="clear" w:color="auto" w:fill="auto"/>
            <w:noWrap/>
            <w:vAlign w:val="bottom"/>
            <w:hideMark/>
          </w:tcPr>
          <w:p w14:paraId="6312CCE6" w14:textId="77777777" w:rsidR="006B3AF8" w:rsidRPr="006B3AF8" w:rsidRDefault="006B3AF8" w:rsidP="006B3AF8">
            <w:pPr>
              <w:spacing w:line="240" w:lineRule="auto"/>
              <w:jc w:val="center"/>
              <w:rPr>
                <w:rFonts w:eastAsia="Times New Roman"/>
                <w:b/>
                <w:bCs/>
                <w:color w:val="000000"/>
                <w:sz w:val="20"/>
                <w:szCs w:val="20"/>
              </w:rPr>
            </w:pPr>
            <w:r w:rsidRPr="006B3AF8">
              <w:rPr>
                <w:rFonts w:eastAsia="Times New Roman"/>
                <w:b/>
                <w:bCs/>
                <w:color w:val="000000"/>
                <w:sz w:val="20"/>
                <w:szCs w:val="20"/>
              </w:rPr>
              <w:t>2021</w:t>
            </w:r>
          </w:p>
        </w:tc>
        <w:tc>
          <w:tcPr>
            <w:tcW w:w="347" w:type="pct"/>
            <w:tcBorders>
              <w:top w:val="nil"/>
              <w:left w:val="nil"/>
              <w:bottom w:val="single" w:sz="8" w:space="0" w:color="auto"/>
              <w:right w:val="single" w:sz="4" w:space="0" w:color="auto"/>
            </w:tcBorders>
            <w:shd w:val="clear" w:color="auto" w:fill="auto"/>
            <w:noWrap/>
            <w:vAlign w:val="bottom"/>
            <w:hideMark/>
          </w:tcPr>
          <w:p w14:paraId="634B80A6"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$41,419</w:t>
            </w:r>
          </w:p>
        </w:tc>
        <w:tc>
          <w:tcPr>
            <w:tcW w:w="347" w:type="pct"/>
            <w:tcBorders>
              <w:top w:val="nil"/>
              <w:left w:val="nil"/>
              <w:bottom w:val="single" w:sz="8" w:space="0" w:color="auto"/>
              <w:right w:val="single" w:sz="4" w:space="0" w:color="auto"/>
            </w:tcBorders>
            <w:shd w:val="clear" w:color="auto" w:fill="auto"/>
            <w:noWrap/>
            <w:vAlign w:val="bottom"/>
            <w:hideMark/>
          </w:tcPr>
          <w:p w14:paraId="62934C20"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$22,412</w:t>
            </w:r>
          </w:p>
        </w:tc>
        <w:tc>
          <w:tcPr>
            <w:tcW w:w="347" w:type="pct"/>
            <w:tcBorders>
              <w:top w:val="nil"/>
              <w:left w:val="nil"/>
              <w:bottom w:val="single" w:sz="8" w:space="0" w:color="auto"/>
              <w:right w:val="single" w:sz="4" w:space="0" w:color="auto"/>
            </w:tcBorders>
            <w:shd w:val="clear" w:color="auto" w:fill="auto"/>
            <w:noWrap/>
            <w:vAlign w:val="bottom"/>
            <w:hideMark/>
          </w:tcPr>
          <w:p w14:paraId="47DC5013"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$18,495</w:t>
            </w:r>
          </w:p>
        </w:tc>
        <w:tc>
          <w:tcPr>
            <w:tcW w:w="347" w:type="pct"/>
            <w:tcBorders>
              <w:top w:val="nil"/>
              <w:left w:val="nil"/>
              <w:bottom w:val="single" w:sz="8" w:space="0" w:color="auto"/>
              <w:right w:val="single" w:sz="4" w:space="0" w:color="auto"/>
            </w:tcBorders>
            <w:shd w:val="clear" w:color="auto" w:fill="auto"/>
            <w:noWrap/>
            <w:vAlign w:val="bottom"/>
            <w:hideMark/>
          </w:tcPr>
          <w:p w14:paraId="69F8CAAE"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$8,743</w:t>
            </w:r>
          </w:p>
        </w:tc>
        <w:tc>
          <w:tcPr>
            <w:tcW w:w="347" w:type="pct"/>
            <w:tcBorders>
              <w:top w:val="nil"/>
              <w:left w:val="nil"/>
              <w:bottom w:val="single" w:sz="8" w:space="0" w:color="auto"/>
              <w:right w:val="single" w:sz="4" w:space="0" w:color="auto"/>
            </w:tcBorders>
            <w:shd w:val="clear" w:color="auto" w:fill="auto"/>
            <w:noWrap/>
            <w:vAlign w:val="bottom"/>
            <w:hideMark/>
          </w:tcPr>
          <w:p w14:paraId="088476FE"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$11,349</w:t>
            </w:r>
          </w:p>
        </w:tc>
        <w:tc>
          <w:tcPr>
            <w:tcW w:w="347" w:type="pct"/>
            <w:tcBorders>
              <w:top w:val="nil"/>
              <w:left w:val="nil"/>
              <w:bottom w:val="single" w:sz="8" w:space="0" w:color="auto"/>
              <w:right w:val="single" w:sz="4" w:space="0" w:color="auto"/>
            </w:tcBorders>
            <w:shd w:val="clear" w:color="auto" w:fill="auto"/>
            <w:noWrap/>
            <w:vAlign w:val="bottom"/>
            <w:hideMark/>
          </w:tcPr>
          <w:p w14:paraId="5CD59276"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$18,758</w:t>
            </w:r>
          </w:p>
        </w:tc>
        <w:tc>
          <w:tcPr>
            <w:tcW w:w="347" w:type="pct"/>
            <w:tcBorders>
              <w:top w:val="nil"/>
              <w:left w:val="nil"/>
              <w:bottom w:val="single" w:sz="8" w:space="0" w:color="auto"/>
              <w:right w:val="single" w:sz="4" w:space="0" w:color="auto"/>
            </w:tcBorders>
            <w:shd w:val="clear" w:color="auto" w:fill="auto"/>
            <w:noWrap/>
            <w:vAlign w:val="bottom"/>
            <w:hideMark/>
          </w:tcPr>
          <w:p w14:paraId="0860AECF"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$27,081</w:t>
            </w:r>
          </w:p>
        </w:tc>
        <w:tc>
          <w:tcPr>
            <w:tcW w:w="347" w:type="pct"/>
            <w:tcBorders>
              <w:top w:val="nil"/>
              <w:left w:val="nil"/>
              <w:bottom w:val="single" w:sz="8" w:space="0" w:color="auto"/>
              <w:right w:val="single" w:sz="4" w:space="0" w:color="auto"/>
            </w:tcBorders>
            <w:shd w:val="clear" w:color="auto" w:fill="auto"/>
            <w:noWrap/>
            <w:vAlign w:val="bottom"/>
            <w:hideMark/>
          </w:tcPr>
          <w:p w14:paraId="001EEAEF"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$21,266</w:t>
            </w:r>
          </w:p>
        </w:tc>
        <w:tc>
          <w:tcPr>
            <w:tcW w:w="347" w:type="pct"/>
            <w:tcBorders>
              <w:top w:val="nil"/>
              <w:left w:val="nil"/>
              <w:bottom w:val="single" w:sz="8" w:space="0" w:color="auto"/>
              <w:right w:val="single" w:sz="4" w:space="0" w:color="auto"/>
            </w:tcBorders>
            <w:shd w:val="clear" w:color="auto" w:fill="auto"/>
            <w:noWrap/>
            <w:vAlign w:val="bottom"/>
            <w:hideMark/>
          </w:tcPr>
          <w:p w14:paraId="3D277AFC"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$34,356</w:t>
            </w:r>
          </w:p>
        </w:tc>
        <w:tc>
          <w:tcPr>
            <w:tcW w:w="347" w:type="pct"/>
            <w:tcBorders>
              <w:top w:val="nil"/>
              <w:left w:val="nil"/>
              <w:bottom w:val="single" w:sz="8" w:space="0" w:color="auto"/>
              <w:right w:val="single" w:sz="4" w:space="0" w:color="auto"/>
            </w:tcBorders>
            <w:shd w:val="clear" w:color="auto" w:fill="auto"/>
            <w:noWrap/>
            <w:vAlign w:val="bottom"/>
            <w:hideMark/>
          </w:tcPr>
          <w:p w14:paraId="2EA5FD2D"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$14,030</w:t>
            </w:r>
          </w:p>
        </w:tc>
        <w:tc>
          <w:tcPr>
            <w:tcW w:w="347" w:type="pct"/>
            <w:tcBorders>
              <w:top w:val="nil"/>
              <w:left w:val="nil"/>
              <w:bottom w:val="single" w:sz="8" w:space="0" w:color="auto"/>
              <w:right w:val="single" w:sz="4" w:space="0" w:color="auto"/>
            </w:tcBorders>
            <w:shd w:val="clear" w:color="auto" w:fill="auto"/>
            <w:noWrap/>
            <w:vAlign w:val="bottom"/>
            <w:hideMark/>
          </w:tcPr>
          <w:p w14:paraId="30EE713A"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$39,385</w:t>
            </w:r>
          </w:p>
        </w:tc>
        <w:tc>
          <w:tcPr>
            <w:tcW w:w="347" w:type="pct"/>
            <w:tcBorders>
              <w:top w:val="nil"/>
              <w:left w:val="nil"/>
              <w:bottom w:val="single" w:sz="8" w:space="0" w:color="auto"/>
              <w:right w:val="single" w:sz="4" w:space="0" w:color="auto"/>
            </w:tcBorders>
            <w:shd w:val="clear" w:color="auto" w:fill="auto"/>
            <w:noWrap/>
            <w:vAlign w:val="bottom"/>
            <w:hideMark/>
          </w:tcPr>
          <w:p w14:paraId="467A9BA8"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$70,583</w:t>
            </w:r>
          </w:p>
        </w:tc>
        <w:tc>
          <w:tcPr>
            <w:tcW w:w="377" w:type="pct"/>
            <w:tcBorders>
              <w:top w:val="nil"/>
              <w:left w:val="nil"/>
              <w:bottom w:val="single" w:sz="8" w:space="0" w:color="auto"/>
              <w:right w:val="single" w:sz="8" w:space="0" w:color="auto"/>
            </w:tcBorders>
            <w:shd w:val="clear" w:color="auto" w:fill="auto"/>
            <w:noWrap/>
            <w:vAlign w:val="bottom"/>
            <w:hideMark/>
          </w:tcPr>
          <w:p w14:paraId="68B250D9" w14:textId="77777777" w:rsidR="006B3AF8" w:rsidRPr="006B3AF8" w:rsidRDefault="006B3AF8" w:rsidP="006B3AF8">
            <w:pPr>
              <w:spacing w:line="240" w:lineRule="auto"/>
              <w:jc w:val="center"/>
              <w:rPr>
                <w:rFonts w:eastAsia="Times New Roman"/>
                <w:color w:val="000000"/>
                <w:sz w:val="20"/>
                <w:szCs w:val="20"/>
              </w:rPr>
            </w:pPr>
            <w:r w:rsidRPr="006B3AF8">
              <w:rPr>
                <w:rFonts w:eastAsia="Times New Roman"/>
                <w:color w:val="000000"/>
                <w:sz w:val="20"/>
                <w:szCs w:val="20"/>
              </w:rPr>
              <w:t>$327,876</w:t>
            </w:r>
          </w:p>
        </w:tc>
      </w:tr>
    </w:tbl>
    <w:p w14:paraId="4332E54A" w14:textId="77777777" w:rsidR="006B3AF8" w:rsidRDefault="006B3AF8" w:rsidP="005D6505">
      <w:pPr>
        <w:spacing w:line="480" w:lineRule="auto"/>
        <w:ind w:right="90"/>
        <w:jc w:val="both"/>
        <w:rPr>
          <w:sz w:val="24"/>
        </w:rPr>
        <w:sectPr w:rsidR="006B3AF8" w:rsidSect="00F77F72">
          <w:pgSz w:w="15840" w:h="12240" w:orient="landscape" w:code="1"/>
          <w:pgMar w:top="1440" w:right="1440" w:bottom="1440" w:left="1440" w:header="720" w:footer="720" w:gutter="0"/>
          <w:cols w:space="720"/>
          <w:docGrid w:linePitch="381"/>
        </w:sectPr>
      </w:pPr>
    </w:p>
    <w:p w14:paraId="12932360" w14:textId="77777777" w:rsidR="006B3AF8" w:rsidRDefault="006B3AF8" w:rsidP="006B3AF8">
      <w:pPr>
        <w:pStyle w:val="TableHdg"/>
      </w:pPr>
      <w:r>
        <w:lastRenderedPageBreak/>
        <w:t>Table A-9:  Bear Valley Power Plant Generation and Costs</w:t>
      </w:r>
    </w:p>
    <w:tbl>
      <w:tblPr>
        <w:tblW w:w="5000" w:type="pct"/>
        <w:tblLook w:val="04A0" w:firstRow="1" w:lastRow="0" w:firstColumn="1" w:lastColumn="0" w:noHBand="0" w:noVBand="1"/>
      </w:tblPr>
      <w:tblGrid>
        <w:gridCol w:w="1255"/>
        <w:gridCol w:w="896"/>
        <w:gridCol w:w="896"/>
        <w:gridCol w:w="896"/>
        <w:gridCol w:w="896"/>
        <w:gridCol w:w="896"/>
        <w:gridCol w:w="896"/>
        <w:gridCol w:w="896"/>
        <w:gridCol w:w="896"/>
        <w:gridCol w:w="896"/>
        <w:gridCol w:w="896"/>
        <w:gridCol w:w="897"/>
        <w:gridCol w:w="897"/>
        <w:gridCol w:w="931"/>
      </w:tblGrid>
      <w:tr w:rsidR="006B3AF8" w:rsidRPr="006B3AF8" w14:paraId="2A2D85F9" w14:textId="77777777" w:rsidTr="006B3AF8">
        <w:trPr>
          <w:trHeight w:val="315"/>
        </w:trPr>
        <w:tc>
          <w:tcPr>
            <w:tcW w:w="457" w:type="pct"/>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31C0C509" w14:textId="77777777" w:rsidR="006B3AF8" w:rsidRPr="006B3AF8" w:rsidRDefault="006B3AF8" w:rsidP="006B3AF8">
            <w:pPr>
              <w:spacing w:line="240" w:lineRule="auto"/>
              <w:jc w:val="center"/>
              <w:rPr>
                <w:rFonts w:eastAsia="Times New Roman"/>
                <w:b/>
                <w:bCs/>
                <w:color w:val="000000"/>
                <w:sz w:val="22"/>
                <w:szCs w:val="22"/>
              </w:rPr>
            </w:pPr>
            <w:r w:rsidRPr="006B3AF8">
              <w:rPr>
                <w:rFonts w:eastAsia="Times New Roman"/>
                <w:b/>
                <w:bCs/>
                <w:color w:val="000000"/>
                <w:sz w:val="22"/>
                <w:szCs w:val="22"/>
              </w:rPr>
              <w:t>Year</w:t>
            </w:r>
          </w:p>
        </w:tc>
        <w:tc>
          <w:tcPr>
            <w:tcW w:w="349" w:type="pct"/>
            <w:tcBorders>
              <w:top w:val="single" w:sz="8" w:space="0" w:color="auto"/>
              <w:left w:val="nil"/>
              <w:bottom w:val="single" w:sz="8" w:space="0" w:color="auto"/>
              <w:right w:val="single" w:sz="4" w:space="0" w:color="auto"/>
            </w:tcBorders>
            <w:shd w:val="clear" w:color="auto" w:fill="auto"/>
            <w:noWrap/>
            <w:vAlign w:val="bottom"/>
            <w:hideMark/>
          </w:tcPr>
          <w:p w14:paraId="4B53B5B9" w14:textId="77777777" w:rsidR="006B3AF8" w:rsidRPr="006B3AF8" w:rsidRDefault="006B3AF8" w:rsidP="006B3AF8">
            <w:pPr>
              <w:spacing w:line="240" w:lineRule="auto"/>
              <w:jc w:val="center"/>
              <w:rPr>
                <w:rFonts w:eastAsia="Times New Roman"/>
                <w:b/>
                <w:bCs/>
                <w:color w:val="000000"/>
                <w:sz w:val="22"/>
                <w:szCs w:val="22"/>
              </w:rPr>
            </w:pPr>
            <w:r w:rsidRPr="006B3AF8">
              <w:rPr>
                <w:rFonts w:eastAsia="Times New Roman"/>
                <w:b/>
                <w:bCs/>
                <w:color w:val="000000"/>
                <w:sz w:val="22"/>
                <w:szCs w:val="22"/>
              </w:rPr>
              <w:t>Jan</w:t>
            </w:r>
          </w:p>
        </w:tc>
        <w:tc>
          <w:tcPr>
            <w:tcW w:w="349" w:type="pct"/>
            <w:tcBorders>
              <w:top w:val="single" w:sz="8" w:space="0" w:color="auto"/>
              <w:left w:val="nil"/>
              <w:bottom w:val="single" w:sz="8" w:space="0" w:color="auto"/>
              <w:right w:val="single" w:sz="4" w:space="0" w:color="auto"/>
            </w:tcBorders>
            <w:shd w:val="clear" w:color="auto" w:fill="auto"/>
            <w:noWrap/>
            <w:vAlign w:val="bottom"/>
            <w:hideMark/>
          </w:tcPr>
          <w:p w14:paraId="656F50AC" w14:textId="77777777" w:rsidR="006B3AF8" w:rsidRPr="006B3AF8" w:rsidRDefault="006B3AF8" w:rsidP="006B3AF8">
            <w:pPr>
              <w:spacing w:line="240" w:lineRule="auto"/>
              <w:jc w:val="center"/>
              <w:rPr>
                <w:rFonts w:eastAsia="Times New Roman"/>
                <w:b/>
                <w:bCs/>
                <w:color w:val="000000"/>
                <w:sz w:val="22"/>
                <w:szCs w:val="22"/>
              </w:rPr>
            </w:pPr>
            <w:r w:rsidRPr="006B3AF8">
              <w:rPr>
                <w:rFonts w:eastAsia="Times New Roman"/>
                <w:b/>
                <w:bCs/>
                <w:color w:val="000000"/>
                <w:sz w:val="22"/>
                <w:szCs w:val="22"/>
              </w:rPr>
              <w:t>Feb</w:t>
            </w:r>
          </w:p>
        </w:tc>
        <w:tc>
          <w:tcPr>
            <w:tcW w:w="349" w:type="pct"/>
            <w:tcBorders>
              <w:top w:val="single" w:sz="8" w:space="0" w:color="auto"/>
              <w:left w:val="nil"/>
              <w:bottom w:val="single" w:sz="8" w:space="0" w:color="auto"/>
              <w:right w:val="single" w:sz="4" w:space="0" w:color="auto"/>
            </w:tcBorders>
            <w:shd w:val="clear" w:color="auto" w:fill="auto"/>
            <w:noWrap/>
            <w:vAlign w:val="bottom"/>
            <w:hideMark/>
          </w:tcPr>
          <w:p w14:paraId="7A76C7D9" w14:textId="77777777" w:rsidR="006B3AF8" w:rsidRPr="006B3AF8" w:rsidRDefault="006B3AF8" w:rsidP="006B3AF8">
            <w:pPr>
              <w:spacing w:line="240" w:lineRule="auto"/>
              <w:jc w:val="center"/>
              <w:rPr>
                <w:rFonts w:eastAsia="Times New Roman"/>
                <w:b/>
                <w:bCs/>
                <w:color w:val="000000"/>
                <w:sz w:val="22"/>
                <w:szCs w:val="22"/>
              </w:rPr>
            </w:pPr>
            <w:r w:rsidRPr="006B3AF8">
              <w:rPr>
                <w:rFonts w:eastAsia="Times New Roman"/>
                <w:b/>
                <w:bCs/>
                <w:color w:val="000000"/>
                <w:sz w:val="22"/>
                <w:szCs w:val="22"/>
              </w:rPr>
              <w:t>Mar</w:t>
            </w:r>
          </w:p>
        </w:tc>
        <w:tc>
          <w:tcPr>
            <w:tcW w:w="349" w:type="pct"/>
            <w:tcBorders>
              <w:top w:val="single" w:sz="8" w:space="0" w:color="auto"/>
              <w:left w:val="nil"/>
              <w:bottom w:val="single" w:sz="8" w:space="0" w:color="auto"/>
              <w:right w:val="single" w:sz="4" w:space="0" w:color="auto"/>
            </w:tcBorders>
            <w:shd w:val="clear" w:color="auto" w:fill="auto"/>
            <w:noWrap/>
            <w:vAlign w:val="bottom"/>
            <w:hideMark/>
          </w:tcPr>
          <w:p w14:paraId="39DDC937" w14:textId="77777777" w:rsidR="006B3AF8" w:rsidRPr="006B3AF8" w:rsidRDefault="006B3AF8" w:rsidP="006B3AF8">
            <w:pPr>
              <w:spacing w:line="240" w:lineRule="auto"/>
              <w:jc w:val="center"/>
              <w:rPr>
                <w:rFonts w:eastAsia="Times New Roman"/>
                <w:b/>
                <w:bCs/>
                <w:color w:val="000000"/>
                <w:sz w:val="22"/>
                <w:szCs w:val="22"/>
              </w:rPr>
            </w:pPr>
            <w:r w:rsidRPr="006B3AF8">
              <w:rPr>
                <w:rFonts w:eastAsia="Times New Roman"/>
                <w:b/>
                <w:bCs/>
                <w:color w:val="000000"/>
                <w:sz w:val="22"/>
                <w:szCs w:val="22"/>
              </w:rPr>
              <w:t>Apr</w:t>
            </w:r>
          </w:p>
        </w:tc>
        <w:tc>
          <w:tcPr>
            <w:tcW w:w="349" w:type="pct"/>
            <w:tcBorders>
              <w:top w:val="single" w:sz="8" w:space="0" w:color="auto"/>
              <w:left w:val="nil"/>
              <w:bottom w:val="single" w:sz="8" w:space="0" w:color="auto"/>
              <w:right w:val="single" w:sz="4" w:space="0" w:color="auto"/>
            </w:tcBorders>
            <w:shd w:val="clear" w:color="auto" w:fill="auto"/>
            <w:noWrap/>
            <w:vAlign w:val="bottom"/>
            <w:hideMark/>
          </w:tcPr>
          <w:p w14:paraId="0C7D26B7" w14:textId="77777777" w:rsidR="006B3AF8" w:rsidRPr="006B3AF8" w:rsidRDefault="006B3AF8" w:rsidP="006B3AF8">
            <w:pPr>
              <w:spacing w:line="240" w:lineRule="auto"/>
              <w:jc w:val="center"/>
              <w:rPr>
                <w:rFonts w:eastAsia="Times New Roman"/>
                <w:b/>
                <w:bCs/>
                <w:color w:val="000000"/>
                <w:sz w:val="22"/>
                <w:szCs w:val="22"/>
              </w:rPr>
            </w:pPr>
            <w:r w:rsidRPr="006B3AF8">
              <w:rPr>
                <w:rFonts w:eastAsia="Times New Roman"/>
                <w:b/>
                <w:bCs/>
                <w:color w:val="000000"/>
                <w:sz w:val="22"/>
                <w:szCs w:val="22"/>
              </w:rPr>
              <w:t>May</w:t>
            </w:r>
          </w:p>
        </w:tc>
        <w:tc>
          <w:tcPr>
            <w:tcW w:w="349" w:type="pct"/>
            <w:tcBorders>
              <w:top w:val="single" w:sz="8" w:space="0" w:color="auto"/>
              <w:left w:val="nil"/>
              <w:bottom w:val="single" w:sz="8" w:space="0" w:color="auto"/>
              <w:right w:val="single" w:sz="4" w:space="0" w:color="auto"/>
            </w:tcBorders>
            <w:shd w:val="clear" w:color="auto" w:fill="auto"/>
            <w:noWrap/>
            <w:vAlign w:val="bottom"/>
            <w:hideMark/>
          </w:tcPr>
          <w:p w14:paraId="3842E4E4" w14:textId="77777777" w:rsidR="006B3AF8" w:rsidRPr="006B3AF8" w:rsidRDefault="006B3AF8" w:rsidP="006B3AF8">
            <w:pPr>
              <w:spacing w:line="240" w:lineRule="auto"/>
              <w:jc w:val="center"/>
              <w:rPr>
                <w:rFonts w:eastAsia="Times New Roman"/>
                <w:b/>
                <w:bCs/>
                <w:color w:val="000000"/>
                <w:sz w:val="22"/>
                <w:szCs w:val="22"/>
              </w:rPr>
            </w:pPr>
            <w:r w:rsidRPr="006B3AF8">
              <w:rPr>
                <w:rFonts w:eastAsia="Times New Roman"/>
                <w:b/>
                <w:bCs/>
                <w:color w:val="000000"/>
                <w:sz w:val="22"/>
                <w:szCs w:val="22"/>
              </w:rPr>
              <w:t>Jun</w:t>
            </w:r>
          </w:p>
        </w:tc>
        <w:tc>
          <w:tcPr>
            <w:tcW w:w="349" w:type="pct"/>
            <w:tcBorders>
              <w:top w:val="single" w:sz="8" w:space="0" w:color="auto"/>
              <w:left w:val="nil"/>
              <w:bottom w:val="single" w:sz="8" w:space="0" w:color="auto"/>
              <w:right w:val="single" w:sz="4" w:space="0" w:color="auto"/>
            </w:tcBorders>
            <w:shd w:val="clear" w:color="auto" w:fill="auto"/>
            <w:noWrap/>
            <w:vAlign w:val="bottom"/>
            <w:hideMark/>
          </w:tcPr>
          <w:p w14:paraId="7953D152" w14:textId="77777777" w:rsidR="006B3AF8" w:rsidRPr="006B3AF8" w:rsidRDefault="006B3AF8" w:rsidP="006B3AF8">
            <w:pPr>
              <w:spacing w:line="240" w:lineRule="auto"/>
              <w:jc w:val="center"/>
              <w:rPr>
                <w:rFonts w:eastAsia="Times New Roman"/>
                <w:b/>
                <w:bCs/>
                <w:color w:val="000000"/>
                <w:sz w:val="22"/>
                <w:szCs w:val="22"/>
              </w:rPr>
            </w:pPr>
            <w:r w:rsidRPr="006B3AF8">
              <w:rPr>
                <w:rFonts w:eastAsia="Times New Roman"/>
                <w:b/>
                <w:bCs/>
                <w:color w:val="000000"/>
                <w:sz w:val="22"/>
                <w:szCs w:val="22"/>
              </w:rPr>
              <w:t>Jul</w:t>
            </w:r>
          </w:p>
        </w:tc>
        <w:tc>
          <w:tcPr>
            <w:tcW w:w="349" w:type="pct"/>
            <w:tcBorders>
              <w:top w:val="single" w:sz="8" w:space="0" w:color="auto"/>
              <w:left w:val="nil"/>
              <w:bottom w:val="single" w:sz="8" w:space="0" w:color="auto"/>
              <w:right w:val="single" w:sz="4" w:space="0" w:color="auto"/>
            </w:tcBorders>
            <w:shd w:val="clear" w:color="auto" w:fill="auto"/>
            <w:noWrap/>
            <w:vAlign w:val="bottom"/>
            <w:hideMark/>
          </w:tcPr>
          <w:p w14:paraId="1F923678" w14:textId="77777777" w:rsidR="006B3AF8" w:rsidRPr="006B3AF8" w:rsidRDefault="006B3AF8" w:rsidP="006B3AF8">
            <w:pPr>
              <w:spacing w:line="240" w:lineRule="auto"/>
              <w:jc w:val="center"/>
              <w:rPr>
                <w:rFonts w:eastAsia="Times New Roman"/>
                <w:b/>
                <w:bCs/>
                <w:color w:val="000000"/>
                <w:sz w:val="22"/>
                <w:szCs w:val="22"/>
              </w:rPr>
            </w:pPr>
            <w:r w:rsidRPr="006B3AF8">
              <w:rPr>
                <w:rFonts w:eastAsia="Times New Roman"/>
                <w:b/>
                <w:bCs/>
                <w:color w:val="000000"/>
                <w:sz w:val="22"/>
                <w:szCs w:val="22"/>
              </w:rPr>
              <w:t>Aug</w:t>
            </w:r>
          </w:p>
        </w:tc>
        <w:tc>
          <w:tcPr>
            <w:tcW w:w="349" w:type="pct"/>
            <w:tcBorders>
              <w:top w:val="single" w:sz="8" w:space="0" w:color="auto"/>
              <w:left w:val="nil"/>
              <w:bottom w:val="single" w:sz="8" w:space="0" w:color="auto"/>
              <w:right w:val="single" w:sz="4" w:space="0" w:color="auto"/>
            </w:tcBorders>
            <w:shd w:val="clear" w:color="auto" w:fill="auto"/>
            <w:noWrap/>
            <w:vAlign w:val="bottom"/>
            <w:hideMark/>
          </w:tcPr>
          <w:p w14:paraId="474060DA" w14:textId="77777777" w:rsidR="006B3AF8" w:rsidRPr="006B3AF8" w:rsidRDefault="006B3AF8" w:rsidP="006B3AF8">
            <w:pPr>
              <w:spacing w:line="240" w:lineRule="auto"/>
              <w:jc w:val="center"/>
              <w:rPr>
                <w:rFonts w:eastAsia="Times New Roman"/>
                <w:b/>
                <w:bCs/>
                <w:color w:val="000000"/>
                <w:sz w:val="22"/>
                <w:szCs w:val="22"/>
              </w:rPr>
            </w:pPr>
            <w:r w:rsidRPr="006B3AF8">
              <w:rPr>
                <w:rFonts w:eastAsia="Times New Roman"/>
                <w:b/>
                <w:bCs/>
                <w:color w:val="000000"/>
                <w:sz w:val="22"/>
                <w:szCs w:val="22"/>
              </w:rPr>
              <w:t>Sep</w:t>
            </w:r>
          </w:p>
        </w:tc>
        <w:tc>
          <w:tcPr>
            <w:tcW w:w="349" w:type="pct"/>
            <w:tcBorders>
              <w:top w:val="single" w:sz="8" w:space="0" w:color="auto"/>
              <w:left w:val="nil"/>
              <w:bottom w:val="single" w:sz="8" w:space="0" w:color="auto"/>
              <w:right w:val="single" w:sz="4" w:space="0" w:color="auto"/>
            </w:tcBorders>
            <w:shd w:val="clear" w:color="auto" w:fill="auto"/>
            <w:noWrap/>
            <w:vAlign w:val="bottom"/>
            <w:hideMark/>
          </w:tcPr>
          <w:p w14:paraId="0BD05B13" w14:textId="77777777" w:rsidR="006B3AF8" w:rsidRPr="006B3AF8" w:rsidRDefault="006B3AF8" w:rsidP="006B3AF8">
            <w:pPr>
              <w:spacing w:line="240" w:lineRule="auto"/>
              <w:jc w:val="center"/>
              <w:rPr>
                <w:rFonts w:eastAsia="Times New Roman"/>
                <w:b/>
                <w:bCs/>
                <w:color w:val="000000"/>
                <w:sz w:val="22"/>
                <w:szCs w:val="22"/>
              </w:rPr>
            </w:pPr>
            <w:r w:rsidRPr="006B3AF8">
              <w:rPr>
                <w:rFonts w:eastAsia="Times New Roman"/>
                <w:b/>
                <w:bCs/>
                <w:color w:val="000000"/>
                <w:sz w:val="22"/>
                <w:szCs w:val="22"/>
              </w:rPr>
              <w:t>Oct</w:t>
            </w:r>
          </w:p>
        </w:tc>
        <w:tc>
          <w:tcPr>
            <w:tcW w:w="349" w:type="pct"/>
            <w:tcBorders>
              <w:top w:val="single" w:sz="8" w:space="0" w:color="auto"/>
              <w:left w:val="nil"/>
              <w:bottom w:val="single" w:sz="8" w:space="0" w:color="auto"/>
              <w:right w:val="single" w:sz="4" w:space="0" w:color="auto"/>
            </w:tcBorders>
            <w:shd w:val="clear" w:color="auto" w:fill="auto"/>
            <w:noWrap/>
            <w:vAlign w:val="bottom"/>
            <w:hideMark/>
          </w:tcPr>
          <w:p w14:paraId="53428D24" w14:textId="77777777" w:rsidR="006B3AF8" w:rsidRPr="006B3AF8" w:rsidRDefault="006B3AF8" w:rsidP="006B3AF8">
            <w:pPr>
              <w:spacing w:line="240" w:lineRule="auto"/>
              <w:jc w:val="center"/>
              <w:rPr>
                <w:rFonts w:eastAsia="Times New Roman"/>
                <w:b/>
                <w:bCs/>
                <w:color w:val="000000"/>
                <w:sz w:val="22"/>
                <w:szCs w:val="22"/>
              </w:rPr>
            </w:pPr>
            <w:r w:rsidRPr="006B3AF8">
              <w:rPr>
                <w:rFonts w:eastAsia="Times New Roman"/>
                <w:b/>
                <w:bCs/>
                <w:color w:val="000000"/>
                <w:sz w:val="22"/>
                <w:szCs w:val="22"/>
              </w:rPr>
              <w:t>Nov</w:t>
            </w:r>
          </w:p>
        </w:tc>
        <w:tc>
          <w:tcPr>
            <w:tcW w:w="349" w:type="pct"/>
            <w:tcBorders>
              <w:top w:val="single" w:sz="8" w:space="0" w:color="auto"/>
              <w:left w:val="nil"/>
              <w:bottom w:val="single" w:sz="8" w:space="0" w:color="auto"/>
              <w:right w:val="single" w:sz="4" w:space="0" w:color="auto"/>
            </w:tcBorders>
            <w:shd w:val="clear" w:color="auto" w:fill="auto"/>
            <w:noWrap/>
            <w:vAlign w:val="bottom"/>
            <w:hideMark/>
          </w:tcPr>
          <w:p w14:paraId="3B2D827C" w14:textId="77777777" w:rsidR="006B3AF8" w:rsidRPr="006B3AF8" w:rsidRDefault="006B3AF8" w:rsidP="006B3AF8">
            <w:pPr>
              <w:spacing w:line="240" w:lineRule="auto"/>
              <w:jc w:val="center"/>
              <w:rPr>
                <w:rFonts w:eastAsia="Times New Roman"/>
                <w:b/>
                <w:bCs/>
                <w:color w:val="000000"/>
                <w:sz w:val="22"/>
                <w:szCs w:val="22"/>
              </w:rPr>
            </w:pPr>
            <w:r w:rsidRPr="006B3AF8">
              <w:rPr>
                <w:rFonts w:eastAsia="Times New Roman"/>
                <w:b/>
                <w:bCs/>
                <w:color w:val="000000"/>
                <w:sz w:val="22"/>
                <w:szCs w:val="22"/>
              </w:rPr>
              <w:t>Dec</w:t>
            </w:r>
          </w:p>
        </w:tc>
        <w:tc>
          <w:tcPr>
            <w:tcW w:w="349" w:type="pct"/>
            <w:tcBorders>
              <w:top w:val="single" w:sz="8" w:space="0" w:color="auto"/>
              <w:left w:val="nil"/>
              <w:bottom w:val="single" w:sz="8" w:space="0" w:color="auto"/>
              <w:right w:val="single" w:sz="8" w:space="0" w:color="auto"/>
            </w:tcBorders>
            <w:shd w:val="clear" w:color="auto" w:fill="auto"/>
            <w:noWrap/>
            <w:vAlign w:val="bottom"/>
            <w:hideMark/>
          </w:tcPr>
          <w:p w14:paraId="5BF391CE" w14:textId="77777777" w:rsidR="006B3AF8" w:rsidRPr="006B3AF8" w:rsidRDefault="006B3AF8" w:rsidP="006B3AF8">
            <w:pPr>
              <w:spacing w:line="240" w:lineRule="auto"/>
              <w:jc w:val="center"/>
              <w:rPr>
                <w:rFonts w:eastAsia="Times New Roman"/>
                <w:b/>
                <w:bCs/>
                <w:color w:val="000000"/>
                <w:sz w:val="22"/>
                <w:szCs w:val="22"/>
              </w:rPr>
            </w:pPr>
            <w:r w:rsidRPr="006B3AF8">
              <w:rPr>
                <w:rFonts w:eastAsia="Times New Roman"/>
                <w:b/>
                <w:bCs/>
                <w:color w:val="000000"/>
                <w:sz w:val="22"/>
                <w:szCs w:val="22"/>
              </w:rPr>
              <w:t>Total</w:t>
            </w:r>
          </w:p>
        </w:tc>
      </w:tr>
      <w:tr w:rsidR="006B3AF8" w:rsidRPr="006B3AF8" w14:paraId="6CE37176" w14:textId="77777777" w:rsidTr="006B3AF8">
        <w:trPr>
          <w:trHeight w:val="300"/>
        </w:trPr>
        <w:tc>
          <w:tcPr>
            <w:tcW w:w="457" w:type="pct"/>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2F7957C8" w14:textId="77777777" w:rsidR="006B3AF8" w:rsidRPr="006B3AF8" w:rsidRDefault="006B3AF8" w:rsidP="006B3AF8">
            <w:pPr>
              <w:spacing w:line="240" w:lineRule="auto"/>
              <w:jc w:val="center"/>
              <w:rPr>
                <w:rFonts w:eastAsia="Times New Roman"/>
                <w:b/>
                <w:bCs/>
                <w:color w:val="000000"/>
                <w:sz w:val="22"/>
                <w:szCs w:val="22"/>
              </w:rPr>
            </w:pPr>
            <w:r w:rsidRPr="006B3AF8">
              <w:rPr>
                <w:rFonts w:eastAsia="Times New Roman"/>
                <w:b/>
                <w:bCs/>
                <w:color w:val="000000"/>
                <w:sz w:val="22"/>
                <w:szCs w:val="22"/>
              </w:rPr>
              <w:t>2018</w:t>
            </w:r>
          </w:p>
        </w:tc>
        <w:tc>
          <w:tcPr>
            <w:tcW w:w="349" w:type="pct"/>
            <w:tcBorders>
              <w:top w:val="single" w:sz="4" w:space="0" w:color="auto"/>
              <w:left w:val="nil"/>
              <w:bottom w:val="single" w:sz="4" w:space="0" w:color="auto"/>
              <w:right w:val="single" w:sz="4" w:space="0" w:color="auto"/>
            </w:tcBorders>
            <w:shd w:val="clear" w:color="auto" w:fill="auto"/>
            <w:noWrap/>
            <w:vAlign w:val="bottom"/>
            <w:hideMark/>
          </w:tcPr>
          <w:p w14:paraId="5D296195"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54</w:t>
            </w:r>
          </w:p>
        </w:tc>
        <w:tc>
          <w:tcPr>
            <w:tcW w:w="349" w:type="pct"/>
            <w:tcBorders>
              <w:top w:val="single" w:sz="4" w:space="0" w:color="auto"/>
              <w:left w:val="nil"/>
              <w:bottom w:val="single" w:sz="4" w:space="0" w:color="auto"/>
              <w:right w:val="single" w:sz="4" w:space="0" w:color="auto"/>
            </w:tcBorders>
            <w:shd w:val="clear" w:color="auto" w:fill="auto"/>
            <w:noWrap/>
            <w:vAlign w:val="bottom"/>
            <w:hideMark/>
          </w:tcPr>
          <w:p w14:paraId="17916760"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31</w:t>
            </w:r>
          </w:p>
        </w:tc>
        <w:tc>
          <w:tcPr>
            <w:tcW w:w="349" w:type="pct"/>
            <w:tcBorders>
              <w:top w:val="single" w:sz="4" w:space="0" w:color="auto"/>
              <w:left w:val="nil"/>
              <w:bottom w:val="single" w:sz="4" w:space="0" w:color="auto"/>
              <w:right w:val="single" w:sz="4" w:space="0" w:color="auto"/>
            </w:tcBorders>
            <w:shd w:val="clear" w:color="auto" w:fill="auto"/>
            <w:noWrap/>
            <w:vAlign w:val="bottom"/>
            <w:hideMark/>
          </w:tcPr>
          <w:p w14:paraId="403783F9"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48</w:t>
            </w:r>
          </w:p>
        </w:tc>
        <w:tc>
          <w:tcPr>
            <w:tcW w:w="349" w:type="pct"/>
            <w:tcBorders>
              <w:top w:val="single" w:sz="4" w:space="0" w:color="auto"/>
              <w:left w:val="nil"/>
              <w:bottom w:val="single" w:sz="4" w:space="0" w:color="auto"/>
              <w:right w:val="single" w:sz="4" w:space="0" w:color="auto"/>
            </w:tcBorders>
            <w:shd w:val="clear" w:color="auto" w:fill="auto"/>
            <w:noWrap/>
            <w:vAlign w:val="bottom"/>
            <w:hideMark/>
          </w:tcPr>
          <w:p w14:paraId="2CCEC6D8"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27</w:t>
            </w:r>
          </w:p>
        </w:tc>
        <w:tc>
          <w:tcPr>
            <w:tcW w:w="349" w:type="pct"/>
            <w:tcBorders>
              <w:top w:val="single" w:sz="4" w:space="0" w:color="auto"/>
              <w:left w:val="nil"/>
              <w:bottom w:val="single" w:sz="4" w:space="0" w:color="auto"/>
              <w:right w:val="single" w:sz="4" w:space="0" w:color="auto"/>
            </w:tcBorders>
            <w:shd w:val="clear" w:color="auto" w:fill="auto"/>
            <w:noWrap/>
            <w:vAlign w:val="bottom"/>
            <w:hideMark/>
          </w:tcPr>
          <w:p w14:paraId="13AF08B7"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20</w:t>
            </w:r>
          </w:p>
        </w:tc>
        <w:tc>
          <w:tcPr>
            <w:tcW w:w="349" w:type="pct"/>
            <w:tcBorders>
              <w:top w:val="single" w:sz="4" w:space="0" w:color="auto"/>
              <w:left w:val="nil"/>
              <w:bottom w:val="single" w:sz="4" w:space="0" w:color="auto"/>
              <w:right w:val="single" w:sz="4" w:space="0" w:color="auto"/>
            </w:tcBorders>
            <w:shd w:val="clear" w:color="auto" w:fill="auto"/>
            <w:noWrap/>
            <w:vAlign w:val="bottom"/>
            <w:hideMark/>
          </w:tcPr>
          <w:p w14:paraId="3CEE0975"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24</w:t>
            </w:r>
          </w:p>
        </w:tc>
        <w:tc>
          <w:tcPr>
            <w:tcW w:w="349" w:type="pct"/>
            <w:tcBorders>
              <w:top w:val="single" w:sz="4" w:space="0" w:color="auto"/>
              <w:left w:val="nil"/>
              <w:bottom w:val="single" w:sz="4" w:space="0" w:color="auto"/>
              <w:right w:val="single" w:sz="4" w:space="0" w:color="auto"/>
            </w:tcBorders>
            <w:shd w:val="clear" w:color="auto" w:fill="auto"/>
            <w:noWrap/>
            <w:vAlign w:val="bottom"/>
            <w:hideMark/>
          </w:tcPr>
          <w:p w14:paraId="12ED9118"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43</w:t>
            </w:r>
          </w:p>
        </w:tc>
        <w:tc>
          <w:tcPr>
            <w:tcW w:w="349" w:type="pct"/>
            <w:tcBorders>
              <w:top w:val="single" w:sz="4" w:space="0" w:color="auto"/>
              <w:left w:val="nil"/>
              <w:bottom w:val="single" w:sz="4" w:space="0" w:color="auto"/>
              <w:right w:val="single" w:sz="4" w:space="0" w:color="auto"/>
            </w:tcBorders>
            <w:shd w:val="clear" w:color="auto" w:fill="auto"/>
            <w:noWrap/>
            <w:vAlign w:val="bottom"/>
            <w:hideMark/>
          </w:tcPr>
          <w:p w14:paraId="3EE3F30D"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21</w:t>
            </w:r>
          </w:p>
        </w:tc>
        <w:tc>
          <w:tcPr>
            <w:tcW w:w="349" w:type="pct"/>
            <w:tcBorders>
              <w:top w:val="single" w:sz="4" w:space="0" w:color="auto"/>
              <w:left w:val="nil"/>
              <w:bottom w:val="single" w:sz="4" w:space="0" w:color="auto"/>
              <w:right w:val="single" w:sz="4" w:space="0" w:color="auto"/>
            </w:tcBorders>
            <w:shd w:val="clear" w:color="auto" w:fill="auto"/>
            <w:noWrap/>
            <w:vAlign w:val="bottom"/>
            <w:hideMark/>
          </w:tcPr>
          <w:p w14:paraId="49F00F71"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50</w:t>
            </w:r>
          </w:p>
        </w:tc>
        <w:tc>
          <w:tcPr>
            <w:tcW w:w="349" w:type="pct"/>
            <w:tcBorders>
              <w:top w:val="single" w:sz="4" w:space="0" w:color="auto"/>
              <w:left w:val="nil"/>
              <w:bottom w:val="single" w:sz="4" w:space="0" w:color="auto"/>
              <w:right w:val="single" w:sz="4" w:space="0" w:color="auto"/>
            </w:tcBorders>
            <w:shd w:val="clear" w:color="auto" w:fill="auto"/>
            <w:noWrap/>
            <w:vAlign w:val="bottom"/>
            <w:hideMark/>
          </w:tcPr>
          <w:p w14:paraId="198D341A"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38</w:t>
            </w:r>
          </w:p>
        </w:tc>
        <w:tc>
          <w:tcPr>
            <w:tcW w:w="349" w:type="pct"/>
            <w:tcBorders>
              <w:top w:val="single" w:sz="4" w:space="0" w:color="auto"/>
              <w:left w:val="nil"/>
              <w:bottom w:val="single" w:sz="4" w:space="0" w:color="auto"/>
              <w:right w:val="single" w:sz="4" w:space="0" w:color="auto"/>
            </w:tcBorders>
            <w:shd w:val="clear" w:color="auto" w:fill="auto"/>
            <w:noWrap/>
            <w:vAlign w:val="bottom"/>
            <w:hideMark/>
          </w:tcPr>
          <w:p w14:paraId="591478F3"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36</w:t>
            </w:r>
          </w:p>
        </w:tc>
        <w:tc>
          <w:tcPr>
            <w:tcW w:w="349" w:type="pct"/>
            <w:tcBorders>
              <w:top w:val="single" w:sz="4" w:space="0" w:color="auto"/>
              <w:left w:val="nil"/>
              <w:bottom w:val="single" w:sz="4" w:space="0" w:color="auto"/>
              <w:right w:val="single" w:sz="4" w:space="0" w:color="auto"/>
            </w:tcBorders>
            <w:shd w:val="clear" w:color="auto" w:fill="auto"/>
            <w:noWrap/>
            <w:vAlign w:val="bottom"/>
            <w:hideMark/>
          </w:tcPr>
          <w:p w14:paraId="0170E244"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148</w:t>
            </w:r>
          </w:p>
        </w:tc>
        <w:tc>
          <w:tcPr>
            <w:tcW w:w="349" w:type="pct"/>
            <w:tcBorders>
              <w:top w:val="single" w:sz="4" w:space="0" w:color="auto"/>
              <w:left w:val="nil"/>
              <w:bottom w:val="single" w:sz="4" w:space="0" w:color="auto"/>
              <w:right w:val="single" w:sz="8" w:space="0" w:color="auto"/>
            </w:tcBorders>
            <w:shd w:val="clear" w:color="auto" w:fill="auto"/>
            <w:noWrap/>
            <w:vAlign w:val="bottom"/>
            <w:hideMark/>
          </w:tcPr>
          <w:p w14:paraId="62A4F1F7"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537</w:t>
            </w:r>
          </w:p>
        </w:tc>
      </w:tr>
      <w:tr w:rsidR="006B3AF8" w:rsidRPr="006B3AF8" w14:paraId="0FCDF6EB" w14:textId="77777777" w:rsidTr="006B3AF8">
        <w:trPr>
          <w:trHeight w:val="300"/>
        </w:trPr>
        <w:tc>
          <w:tcPr>
            <w:tcW w:w="457" w:type="pct"/>
            <w:tcBorders>
              <w:top w:val="nil"/>
              <w:left w:val="single" w:sz="8" w:space="0" w:color="auto"/>
              <w:bottom w:val="single" w:sz="4" w:space="0" w:color="auto"/>
              <w:right w:val="single" w:sz="4" w:space="0" w:color="auto"/>
            </w:tcBorders>
            <w:shd w:val="clear" w:color="auto" w:fill="auto"/>
            <w:noWrap/>
            <w:vAlign w:val="bottom"/>
            <w:hideMark/>
          </w:tcPr>
          <w:p w14:paraId="6C84B446" w14:textId="77777777" w:rsidR="006B3AF8" w:rsidRPr="006B3AF8" w:rsidRDefault="006B3AF8" w:rsidP="006B3AF8">
            <w:pPr>
              <w:spacing w:line="240" w:lineRule="auto"/>
              <w:jc w:val="center"/>
              <w:rPr>
                <w:rFonts w:eastAsia="Times New Roman"/>
                <w:b/>
                <w:bCs/>
                <w:color w:val="000000"/>
                <w:sz w:val="22"/>
                <w:szCs w:val="22"/>
              </w:rPr>
            </w:pPr>
            <w:r w:rsidRPr="006B3AF8">
              <w:rPr>
                <w:rFonts w:eastAsia="Times New Roman"/>
                <w:b/>
                <w:bCs/>
                <w:color w:val="000000"/>
                <w:sz w:val="22"/>
                <w:szCs w:val="22"/>
              </w:rPr>
              <w:t>2019</w:t>
            </w:r>
          </w:p>
        </w:tc>
        <w:tc>
          <w:tcPr>
            <w:tcW w:w="349" w:type="pct"/>
            <w:tcBorders>
              <w:top w:val="nil"/>
              <w:left w:val="nil"/>
              <w:bottom w:val="single" w:sz="4" w:space="0" w:color="auto"/>
              <w:right w:val="single" w:sz="4" w:space="0" w:color="auto"/>
            </w:tcBorders>
            <w:shd w:val="clear" w:color="auto" w:fill="auto"/>
            <w:noWrap/>
            <w:vAlign w:val="bottom"/>
            <w:hideMark/>
          </w:tcPr>
          <w:p w14:paraId="3A04DDBD"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54</w:t>
            </w:r>
          </w:p>
        </w:tc>
        <w:tc>
          <w:tcPr>
            <w:tcW w:w="349" w:type="pct"/>
            <w:tcBorders>
              <w:top w:val="nil"/>
              <w:left w:val="nil"/>
              <w:bottom w:val="single" w:sz="4" w:space="0" w:color="auto"/>
              <w:right w:val="single" w:sz="4" w:space="0" w:color="auto"/>
            </w:tcBorders>
            <w:shd w:val="clear" w:color="auto" w:fill="auto"/>
            <w:noWrap/>
            <w:vAlign w:val="bottom"/>
            <w:hideMark/>
          </w:tcPr>
          <w:p w14:paraId="67BB5C52"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31</w:t>
            </w:r>
          </w:p>
        </w:tc>
        <w:tc>
          <w:tcPr>
            <w:tcW w:w="349" w:type="pct"/>
            <w:tcBorders>
              <w:top w:val="nil"/>
              <w:left w:val="nil"/>
              <w:bottom w:val="single" w:sz="4" w:space="0" w:color="auto"/>
              <w:right w:val="single" w:sz="4" w:space="0" w:color="auto"/>
            </w:tcBorders>
            <w:shd w:val="clear" w:color="auto" w:fill="auto"/>
            <w:noWrap/>
            <w:vAlign w:val="bottom"/>
            <w:hideMark/>
          </w:tcPr>
          <w:p w14:paraId="19D1ACA1"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48</w:t>
            </w:r>
          </w:p>
        </w:tc>
        <w:tc>
          <w:tcPr>
            <w:tcW w:w="349" w:type="pct"/>
            <w:tcBorders>
              <w:top w:val="nil"/>
              <w:left w:val="nil"/>
              <w:bottom w:val="single" w:sz="4" w:space="0" w:color="auto"/>
              <w:right w:val="single" w:sz="4" w:space="0" w:color="auto"/>
            </w:tcBorders>
            <w:shd w:val="clear" w:color="auto" w:fill="auto"/>
            <w:noWrap/>
            <w:vAlign w:val="bottom"/>
            <w:hideMark/>
          </w:tcPr>
          <w:p w14:paraId="1BD8531D"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27</w:t>
            </w:r>
          </w:p>
        </w:tc>
        <w:tc>
          <w:tcPr>
            <w:tcW w:w="349" w:type="pct"/>
            <w:tcBorders>
              <w:top w:val="nil"/>
              <w:left w:val="nil"/>
              <w:bottom w:val="single" w:sz="4" w:space="0" w:color="auto"/>
              <w:right w:val="single" w:sz="4" w:space="0" w:color="auto"/>
            </w:tcBorders>
            <w:shd w:val="clear" w:color="auto" w:fill="auto"/>
            <w:noWrap/>
            <w:vAlign w:val="bottom"/>
            <w:hideMark/>
          </w:tcPr>
          <w:p w14:paraId="54F942F8"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20</w:t>
            </w:r>
          </w:p>
        </w:tc>
        <w:tc>
          <w:tcPr>
            <w:tcW w:w="349" w:type="pct"/>
            <w:tcBorders>
              <w:top w:val="nil"/>
              <w:left w:val="nil"/>
              <w:bottom w:val="single" w:sz="4" w:space="0" w:color="auto"/>
              <w:right w:val="single" w:sz="4" w:space="0" w:color="auto"/>
            </w:tcBorders>
            <w:shd w:val="clear" w:color="auto" w:fill="auto"/>
            <w:noWrap/>
            <w:vAlign w:val="bottom"/>
            <w:hideMark/>
          </w:tcPr>
          <w:p w14:paraId="798B1036"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24</w:t>
            </w:r>
          </w:p>
        </w:tc>
        <w:tc>
          <w:tcPr>
            <w:tcW w:w="349" w:type="pct"/>
            <w:tcBorders>
              <w:top w:val="nil"/>
              <w:left w:val="nil"/>
              <w:bottom w:val="single" w:sz="4" w:space="0" w:color="auto"/>
              <w:right w:val="single" w:sz="4" w:space="0" w:color="auto"/>
            </w:tcBorders>
            <w:shd w:val="clear" w:color="auto" w:fill="auto"/>
            <w:noWrap/>
            <w:vAlign w:val="bottom"/>
            <w:hideMark/>
          </w:tcPr>
          <w:p w14:paraId="66F9EBF0"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43</w:t>
            </w:r>
          </w:p>
        </w:tc>
        <w:tc>
          <w:tcPr>
            <w:tcW w:w="349" w:type="pct"/>
            <w:tcBorders>
              <w:top w:val="nil"/>
              <w:left w:val="nil"/>
              <w:bottom w:val="single" w:sz="4" w:space="0" w:color="auto"/>
              <w:right w:val="single" w:sz="4" w:space="0" w:color="auto"/>
            </w:tcBorders>
            <w:shd w:val="clear" w:color="auto" w:fill="auto"/>
            <w:noWrap/>
            <w:vAlign w:val="bottom"/>
            <w:hideMark/>
          </w:tcPr>
          <w:p w14:paraId="1CDD4E00"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21</w:t>
            </w:r>
          </w:p>
        </w:tc>
        <w:tc>
          <w:tcPr>
            <w:tcW w:w="349" w:type="pct"/>
            <w:tcBorders>
              <w:top w:val="nil"/>
              <w:left w:val="nil"/>
              <w:bottom w:val="single" w:sz="4" w:space="0" w:color="auto"/>
              <w:right w:val="single" w:sz="4" w:space="0" w:color="auto"/>
            </w:tcBorders>
            <w:shd w:val="clear" w:color="auto" w:fill="auto"/>
            <w:noWrap/>
            <w:vAlign w:val="bottom"/>
            <w:hideMark/>
          </w:tcPr>
          <w:p w14:paraId="71061A7B"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50</w:t>
            </w:r>
          </w:p>
        </w:tc>
        <w:tc>
          <w:tcPr>
            <w:tcW w:w="349" w:type="pct"/>
            <w:tcBorders>
              <w:top w:val="nil"/>
              <w:left w:val="nil"/>
              <w:bottom w:val="single" w:sz="4" w:space="0" w:color="auto"/>
              <w:right w:val="single" w:sz="4" w:space="0" w:color="auto"/>
            </w:tcBorders>
            <w:shd w:val="clear" w:color="auto" w:fill="auto"/>
            <w:noWrap/>
            <w:vAlign w:val="bottom"/>
            <w:hideMark/>
          </w:tcPr>
          <w:p w14:paraId="1232E1A3"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38</w:t>
            </w:r>
          </w:p>
        </w:tc>
        <w:tc>
          <w:tcPr>
            <w:tcW w:w="349" w:type="pct"/>
            <w:tcBorders>
              <w:top w:val="nil"/>
              <w:left w:val="nil"/>
              <w:bottom w:val="single" w:sz="4" w:space="0" w:color="auto"/>
              <w:right w:val="single" w:sz="4" w:space="0" w:color="auto"/>
            </w:tcBorders>
            <w:shd w:val="clear" w:color="auto" w:fill="auto"/>
            <w:noWrap/>
            <w:vAlign w:val="bottom"/>
            <w:hideMark/>
          </w:tcPr>
          <w:p w14:paraId="4506F4EB"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36</w:t>
            </w:r>
          </w:p>
        </w:tc>
        <w:tc>
          <w:tcPr>
            <w:tcW w:w="349" w:type="pct"/>
            <w:tcBorders>
              <w:top w:val="nil"/>
              <w:left w:val="nil"/>
              <w:bottom w:val="single" w:sz="4" w:space="0" w:color="auto"/>
              <w:right w:val="single" w:sz="4" w:space="0" w:color="auto"/>
            </w:tcBorders>
            <w:shd w:val="clear" w:color="auto" w:fill="auto"/>
            <w:noWrap/>
            <w:vAlign w:val="bottom"/>
            <w:hideMark/>
          </w:tcPr>
          <w:p w14:paraId="36EEB8E2"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148</w:t>
            </w:r>
          </w:p>
        </w:tc>
        <w:tc>
          <w:tcPr>
            <w:tcW w:w="349" w:type="pct"/>
            <w:tcBorders>
              <w:top w:val="nil"/>
              <w:left w:val="nil"/>
              <w:bottom w:val="single" w:sz="4" w:space="0" w:color="auto"/>
              <w:right w:val="single" w:sz="8" w:space="0" w:color="auto"/>
            </w:tcBorders>
            <w:shd w:val="clear" w:color="auto" w:fill="auto"/>
            <w:noWrap/>
            <w:vAlign w:val="bottom"/>
            <w:hideMark/>
          </w:tcPr>
          <w:p w14:paraId="7F3783F3"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537</w:t>
            </w:r>
          </w:p>
        </w:tc>
      </w:tr>
      <w:tr w:rsidR="006B3AF8" w:rsidRPr="006B3AF8" w14:paraId="2B5EF1CF" w14:textId="77777777" w:rsidTr="006B3AF8">
        <w:trPr>
          <w:trHeight w:val="300"/>
        </w:trPr>
        <w:tc>
          <w:tcPr>
            <w:tcW w:w="457" w:type="pct"/>
            <w:tcBorders>
              <w:top w:val="nil"/>
              <w:left w:val="single" w:sz="8" w:space="0" w:color="auto"/>
              <w:bottom w:val="single" w:sz="4" w:space="0" w:color="auto"/>
              <w:right w:val="single" w:sz="4" w:space="0" w:color="auto"/>
            </w:tcBorders>
            <w:shd w:val="clear" w:color="auto" w:fill="auto"/>
            <w:noWrap/>
            <w:vAlign w:val="bottom"/>
            <w:hideMark/>
          </w:tcPr>
          <w:p w14:paraId="6B864FBD" w14:textId="77777777" w:rsidR="006B3AF8" w:rsidRPr="006B3AF8" w:rsidRDefault="006B3AF8" w:rsidP="006B3AF8">
            <w:pPr>
              <w:spacing w:line="240" w:lineRule="auto"/>
              <w:jc w:val="center"/>
              <w:rPr>
                <w:rFonts w:eastAsia="Times New Roman"/>
                <w:b/>
                <w:bCs/>
                <w:color w:val="000000"/>
                <w:sz w:val="22"/>
                <w:szCs w:val="22"/>
              </w:rPr>
            </w:pPr>
            <w:r w:rsidRPr="006B3AF8">
              <w:rPr>
                <w:rFonts w:eastAsia="Times New Roman"/>
                <w:b/>
                <w:bCs/>
                <w:color w:val="000000"/>
                <w:sz w:val="22"/>
                <w:szCs w:val="22"/>
              </w:rPr>
              <w:t>2020</w:t>
            </w:r>
          </w:p>
        </w:tc>
        <w:tc>
          <w:tcPr>
            <w:tcW w:w="349" w:type="pct"/>
            <w:tcBorders>
              <w:top w:val="nil"/>
              <w:left w:val="nil"/>
              <w:bottom w:val="single" w:sz="4" w:space="0" w:color="auto"/>
              <w:right w:val="single" w:sz="4" w:space="0" w:color="auto"/>
            </w:tcBorders>
            <w:shd w:val="clear" w:color="auto" w:fill="auto"/>
            <w:noWrap/>
            <w:vAlign w:val="bottom"/>
            <w:hideMark/>
          </w:tcPr>
          <w:p w14:paraId="1AADF29C"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54</w:t>
            </w:r>
          </w:p>
        </w:tc>
        <w:tc>
          <w:tcPr>
            <w:tcW w:w="349" w:type="pct"/>
            <w:tcBorders>
              <w:top w:val="nil"/>
              <w:left w:val="nil"/>
              <w:bottom w:val="single" w:sz="4" w:space="0" w:color="auto"/>
              <w:right w:val="single" w:sz="4" w:space="0" w:color="auto"/>
            </w:tcBorders>
            <w:shd w:val="clear" w:color="auto" w:fill="auto"/>
            <w:noWrap/>
            <w:vAlign w:val="bottom"/>
            <w:hideMark/>
          </w:tcPr>
          <w:p w14:paraId="1E410259"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31</w:t>
            </w:r>
          </w:p>
        </w:tc>
        <w:tc>
          <w:tcPr>
            <w:tcW w:w="349" w:type="pct"/>
            <w:tcBorders>
              <w:top w:val="nil"/>
              <w:left w:val="nil"/>
              <w:bottom w:val="single" w:sz="4" w:space="0" w:color="auto"/>
              <w:right w:val="single" w:sz="4" w:space="0" w:color="auto"/>
            </w:tcBorders>
            <w:shd w:val="clear" w:color="auto" w:fill="auto"/>
            <w:noWrap/>
            <w:vAlign w:val="bottom"/>
            <w:hideMark/>
          </w:tcPr>
          <w:p w14:paraId="3F03C23C"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48</w:t>
            </w:r>
          </w:p>
        </w:tc>
        <w:tc>
          <w:tcPr>
            <w:tcW w:w="349" w:type="pct"/>
            <w:tcBorders>
              <w:top w:val="nil"/>
              <w:left w:val="nil"/>
              <w:bottom w:val="single" w:sz="4" w:space="0" w:color="auto"/>
              <w:right w:val="single" w:sz="4" w:space="0" w:color="auto"/>
            </w:tcBorders>
            <w:shd w:val="clear" w:color="auto" w:fill="auto"/>
            <w:noWrap/>
            <w:vAlign w:val="bottom"/>
            <w:hideMark/>
          </w:tcPr>
          <w:p w14:paraId="0E3F5097"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27</w:t>
            </w:r>
          </w:p>
        </w:tc>
        <w:tc>
          <w:tcPr>
            <w:tcW w:w="349" w:type="pct"/>
            <w:tcBorders>
              <w:top w:val="nil"/>
              <w:left w:val="nil"/>
              <w:bottom w:val="single" w:sz="4" w:space="0" w:color="auto"/>
              <w:right w:val="single" w:sz="4" w:space="0" w:color="auto"/>
            </w:tcBorders>
            <w:shd w:val="clear" w:color="auto" w:fill="auto"/>
            <w:noWrap/>
            <w:vAlign w:val="bottom"/>
            <w:hideMark/>
          </w:tcPr>
          <w:p w14:paraId="2E036DB3"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20</w:t>
            </w:r>
          </w:p>
        </w:tc>
        <w:tc>
          <w:tcPr>
            <w:tcW w:w="349" w:type="pct"/>
            <w:tcBorders>
              <w:top w:val="nil"/>
              <w:left w:val="nil"/>
              <w:bottom w:val="single" w:sz="4" w:space="0" w:color="auto"/>
              <w:right w:val="single" w:sz="4" w:space="0" w:color="auto"/>
            </w:tcBorders>
            <w:shd w:val="clear" w:color="auto" w:fill="auto"/>
            <w:noWrap/>
            <w:vAlign w:val="bottom"/>
            <w:hideMark/>
          </w:tcPr>
          <w:p w14:paraId="54943262"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24</w:t>
            </w:r>
          </w:p>
        </w:tc>
        <w:tc>
          <w:tcPr>
            <w:tcW w:w="349" w:type="pct"/>
            <w:tcBorders>
              <w:top w:val="nil"/>
              <w:left w:val="nil"/>
              <w:bottom w:val="single" w:sz="4" w:space="0" w:color="auto"/>
              <w:right w:val="single" w:sz="4" w:space="0" w:color="auto"/>
            </w:tcBorders>
            <w:shd w:val="clear" w:color="auto" w:fill="auto"/>
            <w:noWrap/>
            <w:vAlign w:val="bottom"/>
            <w:hideMark/>
          </w:tcPr>
          <w:p w14:paraId="545DC8F2"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43</w:t>
            </w:r>
          </w:p>
        </w:tc>
        <w:tc>
          <w:tcPr>
            <w:tcW w:w="349" w:type="pct"/>
            <w:tcBorders>
              <w:top w:val="nil"/>
              <w:left w:val="nil"/>
              <w:bottom w:val="single" w:sz="4" w:space="0" w:color="auto"/>
              <w:right w:val="single" w:sz="4" w:space="0" w:color="auto"/>
            </w:tcBorders>
            <w:shd w:val="clear" w:color="auto" w:fill="auto"/>
            <w:noWrap/>
            <w:vAlign w:val="bottom"/>
            <w:hideMark/>
          </w:tcPr>
          <w:p w14:paraId="2CF2C29C"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21</w:t>
            </w:r>
          </w:p>
        </w:tc>
        <w:tc>
          <w:tcPr>
            <w:tcW w:w="349" w:type="pct"/>
            <w:tcBorders>
              <w:top w:val="nil"/>
              <w:left w:val="nil"/>
              <w:bottom w:val="single" w:sz="4" w:space="0" w:color="auto"/>
              <w:right w:val="single" w:sz="4" w:space="0" w:color="auto"/>
            </w:tcBorders>
            <w:shd w:val="clear" w:color="auto" w:fill="auto"/>
            <w:noWrap/>
            <w:vAlign w:val="bottom"/>
            <w:hideMark/>
          </w:tcPr>
          <w:p w14:paraId="78209437"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50</w:t>
            </w:r>
          </w:p>
        </w:tc>
        <w:tc>
          <w:tcPr>
            <w:tcW w:w="349" w:type="pct"/>
            <w:tcBorders>
              <w:top w:val="nil"/>
              <w:left w:val="nil"/>
              <w:bottom w:val="single" w:sz="4" w:space="0" w:color="auto"/>
              <w:right w:val="single" w:sz="4" w:space="0" w:color="auto"/>
            </w:tcBorders>
            <w:shd w:val="clear" w:color="auto" w:fill="auto"/>
            <w:noWrap/>
            <w:vAlign w:val="bottom"/>
            <w:hideMark/>
          </w:tcPr>
          <w:p w14:paraId="14E2EF01"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38</w:t>
            </w:r>
          </w:p>
        </w:tc>
        <w:tc>
          <w:tcPr>
            <w:tcW w:w="349" w:type="pct"/>
            <w:tcBorders>
              <w:top w:val="nil"/>
              <w:left w:val="nil"/>
              <w:bottom w:val="single" w:sz="4" w:space="0" w:color="auto"/>
              <w:right w:val="single" w:sz="4" w:space="0" w:color="auto"/>
            </w:tcBorders>
            <w:shd w:val="clear" w:color="auto" w:fill="auto"/>
            <w:noWrap/>
            <w:vAlign w:val="bottom"/>
            <w:hideMark/>
          </w:tcPr>
          <w:p w14:paraId="60F7B7ED"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36</w:t>
            </w:r>
          </w:p>
        </w:tc>
        <w:tc>
          <w:tcPr>
            <w:tcW w:w="349" w:type="pct"/>
            <w:tcBorders>
              <w:top w:val="nil"/>
              <w:left w:val="nil"/>
              <w:bottom w:val="single" w:sz="4" w:space="0" w:color="auto"/>
              <w:right w:val="single" w:sz="4" w:space="0" w:color="auto"/>
            </w:tcBorders>
            <w:shd w:val="clear" w:color="auto" w:fill="auto"/>
            <w:noWrap/>
            <w:vAlign w:val="bottom"/>
            <w:hideMark/>
          </w:tcPr>
          <w:p w14:paraId="1A57F2A4"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148</w:t>
            </w:r>
          </w:p>
        </w:tc>
        <w:tc>
          <w:tcPr>
            <w:tcW w:w="349" w:type="pct"/>
            <w:tcBorders>
              <w:top w:val="nil"/>
              <w:left w:val="nil"/>
              <w:bottom w:val="single" w:sz="4" w:space="0" w:color="auto"/>
              <w:right w:val="single" w:sz="8" w:space="0" w:color="auto"/>
            </w:tcBorders>
            <w:shd w:val="clear" w:color="auto" w:fill="auto"/>
            <w:noWrap/>
            <w:vAlign w:val="bottom"/>
            <w:hideMark/>
          </w:tcPr>
          <w:p w14:paraId="3B043480"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537</w:t>
            </w:r>
          </w:p>
        </w:tc>
      </w:tr>
      <w:tr w:rsidR="006B3AF8" w:rsidRPr="006B3AF8" w14:paraId="065ABB6F" w14:textId="77777777" w:rsidTr="006B3AF8">
        <w:trPr>
          <w:trHeight w:val="315"/>
        </w:trPr>
        <w:tc>
          <w:tcPr>
            <w:tcW w:w="457" w:type="pct"/>
            <w:tcBorders>
              <w:top w:val="nil"/>
              <w:left w:val="single" w:sz="8" w:space="0" w:color="auto"/>
              <w:bottom w:val="single" w:sz="8" w:space="0" w:color="auto"/>
              <w:right w:val="single" w:sz="4" w:space="0" w:color="auto"/>
            </w:tcBorders>
            <w:shd w:val="clear" w:color="auto" w:fill="auto"/>
            <w:noWrap/>
            <w:vAlign w:val="bottom"/>
            <w:hideMark/>
          </w:tcPr>
          <w:p w14:paraId="746F6DD5" w14:textId="77777777" w:rsidR="006B3AF8" w:rsidRPr="006B3AF8" w:rsidRDefault="006B3AF8" w:rsidP="006B3AF8">
            <w:pPr>
              <w:spacing w:line="240" w:lineRule="auto"/>
              <w:jc w:val="center"/>
              <w:rPr>
                <w:rFonts w:eastAsia="Times New Roman"/>
                <w:b/>
                <w:bCs/>
                <w:color w:val="000000"/>
                <w:sz w:val="22"/>
                <w:szCs w:val="22"/>
              </w:rPr>
            </w:pPr>
            <w:r w:rsidRPr="006B3AF8">
              <w:rPr>
                <w:rFonts w:eastAsia="Times New Roman"/>
                <w:b/>
                <w:bCs/>
                <w:color w:val="000000"/>
                <w:sz w:val="22"/>
                <w:szCs w:val="22"/>
              </w:rPr>
              <w:t>2021</w:t>
            </w:r>
          </w:p>
        </w:tc>
        <w:tc>
          <w:tcPr>
            <w:tcW w:w="349" w:type="pct"/>
            <w:tcBorders>
              <w:top w:val="nil"/>
              <w:left w:val="nil"/>
              <w:bottom w:val="single" w:sz="8" w:space="0" w:color="auto"/>
              <w:right w:val="single" w:sz="4" w:space="0" w:color="auto"/>
            </w:tcBorders>
            <w:shd w:val="clear" w:color="auto" w:fill="auto"/>
            <w:noWrap/>
            <w:vAlign w:val="bottom"/>
            <w:hideMark/>
          </w:tcPr>
          <w:p w14:paraId="71D58A33"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54</w:t>
            </w:r>
          </w:p>
        </w:tc>
        <w:tc>
          <w:tcPr>
            <w:tcW w:w="349" w:type="pct"/>
            <w:tcBorders>
              <w:top w:val="nil"/>
              <w:left w:val="nil"/>
              <w:bottom w:val="single" w:sz="8" w:space="0" w:color="auto"/>
              <w:right w:val="single" w:sz="4" w:space="0" w:color="auto"/>
            </w:tcBorders>
            <w:shd w:val="clear" w:color="auto" w:fill="auto"/>
            <w:noWrap/>
            <w:vAlign w:val="bottom"/>
            <w:hideMark/>
          </w:tcPr>
          <w:p w14:paraId="2823B041"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31</w:t>
            </w:r>
          </w:p>
        </w:tc>
        <w:tc>
          <w:tcPr>
            <w:tcW w:w="349" w:type="pct"/>
            <w:tcBorders>
              <w:top w:val="nil"/>
              <w:left w:val="nil"/>
              <w:bottom w:val="single" w:sz="8" w:space="0" w:color="auto"/>
              <w:right w:val="single" w:sz="4" w:space="0" w:color="auto"/>
            </w:tcBorders>
            <w:shd w:val="clear" w:color="auto" w:fill="auto"/>
            <w:noWrap/>
            <w:vAlign w:val="bottom"/>
            <w:hideMark/>
          </w:tcPr>
          <w:p w14:paraId="7C2D6C7A"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48</w:t>
            </w:r>
          </w:p>
        </w:tc>
        <w:tc>
          <w:tcPr>
            <w:tcW w:w="349" w:type="pct"/>
            <w:tcBorders>
              <w:top w:val="nil"/>
              <w:left w:val="nil"/>
              <w:bottom w:val="single" w:sz="8" w:space="0" w:color="auto"/>
              <w:right w:val="single" w:sz="4" w:space="0" w:color="auto"/>
            </w:tcBorders>
            <w:shd w:val="clear" w:color="auto" w:fill="auto"/>
            <w:noWrap/>
            <w:vAlign w:val="bottom"/>
            <w:hideMark/>
          </w:tcPr>
          <w:p w14:paraId="75A76D5E"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27</w:t>
            </w:r>
          </w:p>
        </w:tc>
        <w:tc>
          <w:tcPr>
            <w:tcW w:w="349" w:type="pct"/>
            <w:tcBorders>
              <w:top w:val="nil"/>
              <w:left w:val="nil"/>
              <w:bottom w:val="single" w:sz="8" w:space="0" w:color="auto"/>
              <w:right w:val="single" w:sz="4" w:space="0" w:color="auto"/>
            </w:tcBorders>
            <w:shd w:val="clear" w:color="auto" w:fill="auto"/>
            <w:noWrap/>
            <w:vAlign w:val="bottom"/>
            <w:hideMark/>
          </w:tcPr>
          <w:p w14:paraId="331BA277"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20</w:t>
            </w:r>
          </w:p>
        </w:tc>
        <w:tc>
          <w:tcPr>
            <w:tcW w:w="349" w:type="pct"/>
            <w:tcBorders>
              <w:top w:val="nil"/>
              <w:left w:val="nil"/>
              <w:bottom w:val="single" w:sz="8" w:space="0" w:color="auto"/>
              <w:right w:val="single" w:sz="4" w:space="0" w:color="auto"/>
            </w:tcBorders>
            <w:shd w:val="clear" w:color="auto" w:fill="auto"/>
            <w:noWrap/>
            <w:vAlign w:val="bottom"/>
            <w:hideMark/>
          </w:tcPr>
          <w:p w14:paraId="463477B0"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24</w:t>
            </w:r>
          </w:p>
        </w:tc>
        <w:tc>
          <w:tcPr>
            <w:tcW w:w="349" w:type="pct"/>
            <w:tcBorders>
              <w:top w:val="nil"/>
              <w:left w:val="nil"/>
              <w:bottom w:val="single" w:sz="8" w:space="0" w:color="auto"/>
              <w:right w:val="single" w:sz="4" w:space="0" w:color="auto"/>
            </w:tcBorders>
            <w:shd w:val="clear" w:color="auto" w:fill="auto"/>
            <w:noWrap/>
            <w:vAlign w:val="bottom"/>
            <w:hideMark/>
          </w:tcPr>
          <w:p w14:paraId="65E06736"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43</w:t>
            </w:r>
          </w:p>
        </w:tc>
        <w:tc>
          <w:tcPr>
            <w:tcW w:w="349" w:type="pct"/>
            <w:tcBorders>
              <w:top w:val="nil"/>
              <w:left w:val="nil"/>
              <w:bottom w:val="single" w:sz="8" w:space="0" w:color="auto"/>
              <w:right w:val="single" w:sz="4" w:space="0" w:color="auto"/>
            </w:tcBorders>
            <w:shd w:val="clear" w:color="auto" w:fill="auto"/>
            <w:noWrap/>
            <w:vAlign w:val="bottom"/>
            <w:hideMark/>
          </w:tcPr>
          <w:p w14:paraId="6CE47F5F"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21</w:t>
            </w:r>
          </w:p>
        </w:tc>
        <w:tc>
          <w:tcPr>
            <w:tcW w:w="349" w:type="pct"/>
            <w:tcBorders>
              <w:top w:val="nil"/>
              <w:left w:val="nil"/>
              <w:bottom w:val="single" w:sz="8" w:space="0" w:color="auto"/>
              <w:right w:val="single" w:sz="4" w:space="0" w:color="auto"/>
            </w:tcBorders>
            <w:shd w:val="clear" w:color="auto" w:fill="auto"/>
            <w:noWrap/>
            <w:vAlign w:val="bottom"/>
            <w:hideMark/>
          </w:tcPr>
          <w:p w14:paraId="14F749EA"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50</w:t>
            </w:r>
          </w:p>
        </w:tc>
        <w:tc>
          <w:tcPr>
            <w:tcW w:w="349" w:type="pct"/>
            <w:tcBorders>
              <w:top w:val="nil"/>
              <w:left w:val="nil"/>
              <w:bottom w:val="single" w:sz="8" w:space="0" w:color="auto"/>
              <w:right w:val="single" w:sz="4" w:space="0" w:color="auto"/>
            </w:tcBorders>
            <w:shd w:val="clear" w:color="auto" w:fill="auto"/>
            <w:noWrap/>
            <w:vAlign w:val="bottom"/>
            <w:hideMark/>
          </w:tcPr>
          <w:p w14:paraId="6DDB46C9"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38</w:t>
            </w:r>
          </w:p>
        </w:tc>
        <w:tc>
          <w:tcPr>
            <w:tcW w:w="349" w:type="pct"/>
            <w:tcBorders>
              <w:top w:val="nil"/>
              <w:left w:val="nil"/>
              <w:bottom w:val="single" w:sz="8" w:space="0" w:color="auto"/>
              <w:right w:val="single" w:sz="4" w:space="0" w:color="auto"/>
            </w:tcBorders>
            <w:shd w:val="clear" w:color="auto" w:fill="auto"/>
            <w:noWrap/>
            <w:vAlign w:val="bottom"/>
            <w:hideMark/>
          </w:tcPr>
          <w:p w14:paraId="10377061"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36</w:t>
            </w:r>
          </w:p>
        </w:tc>
        <w:tc>
          <w:tcPr>
            <w:tcW w:w="349" w:type="pct"/>
            <w:tcBorders>
              <w:top w:val="nil"/>
              <w:left w:val="nil"/>
              <w:bottom w:val="single" w:sz="8" w:space="0" w:color="auto"/>
              <w:right w:val="single" w:sz="4" w:space="0" w:color="auto"/>
            </w:tcBorders>
            <w:shd w:val="clear" w:color="auto" w:fill="auto"/>
            <w:noWrap/>
            <w:vAlign w:val="bottom"/>
            <w:hideMark/>
          </w:tcPr>
          <w:p w14:paraId="39DEE752"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148</w:t>
            </w:r>
          </w:p>
        </w:tc>
        <w:tc>
          <w:tcPr>
            <w:tcW w:w="349" w:type="pct"/>
            <w:tcBorders>
              <w:top w:val="nil"/>
              <w:left w:val="nil"/>
              <w:bottom w:val="single" w:sz="8" w:space="0" w:color="auto"/>
              <w:right w:val="single" w:sz="8" w:space="0" w:color="auto"/>
            </w:tcBorders>
            <w:shd w:val="clear" w:color="auto" w:fill="auto"/>
            <w:noWrap/>
            <w:vAlign w:val="bottom"/>
            <w:hideMark/>
          </w:tcPr>
          <w:p w14:paraId="375D0377"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537</w:t>
            </w:r>
          </w:p>
        </w:tc>
      </w:tr>
      <w:tr w:rsidR="006B3AF8" w:rsidRPr="006B3AF8" w14:paraId="0D009B63" w14:textId="77777777" w:rsidTr="006B3AF8">
        <w:trPr>
          <w:trHeight w:val="300"/>
        </w:trPr>
        <w:tc>
          <w:tcPr>
            <w:tcW w:w="457" w:type="pct"/>
            <w:tcBorders>
              <w:top w:val="nil"/>
              <w:left w:val="single" w:sz="8" w:space="0" w:color="auto"/>
              <w:bottom w:val="single" w:sz="4" w:space="0" w:color="auto"/>
              <w:right w:val="single" w:sz="4" w:space="0" w:color="auto"/>
            </w:tcBorders>
            <w:shd w:val="clear" w:color="auto" w:fill="auto"/>
            <w:noWrap/>
            <w:vAlign w:val="bottom"/>
            <w:hideMark/>
          </w:tcPr>
          <w:p w14:paraId="61D54493"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c>
          <w:tcPr>
            <w:tcW w:w="349" w:type="pct"/>
            <w:tcBorders>
              <w:top w:val="nil"/>
              <w:left w:val="nil"/>
              <w:bottom w:val="single" w:sz="4" w:space="0" w:color="auto"/>
              <w:right w:val="single" w:sz="4" w:space="0" w:color="auto"/>
            </w:tcBorders>
            <w:shd w:val="clear" w:color="auto" w:fill="auto"/>
            <w:noWrap/>
            <w:vAlign w:val="bottom"/>
            <w:hideMark/>
          </w:tcPr>
          <w:p w14:paraId="4DB49E88"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 </w:t>
            </w:r>
          </w:p>
        </w:tc>
        <w:tc>
          <w:tcPr>
            <w:tcW w:w="349" w:type="pct"/>
            <w:tcBorders>
              <w:top w:val="nil"/>
              <w:left w:val="nil"/>
              <w:bottom w:val="single" w:sz="4" w:space="0" w:color="auto"/>
              <w:right w:val="single" w:sz="4" w:space="0" w:color="auto"/>
            </w:tcBorders>
            <w:shd w:val="clear" w:color="auto" w:fill="auto"/>
            <w:noWrap/>
            <w:vAlign w:val="bottom"/>
            <w:hideMark/>
          </w:tcPr>
          <w:p w14:paraId="2532AD29"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c>
          <w:tcPr>
            <w:tcW w:w="349" w:type="pct"/>
            <w:tcBorders>
              <w:top w:val="nil"/>
              <w:left w:val="nil"/>
              <w:bottom w:val="single" w:sz="4" w:space="0" w:color="auto"/>
              <w:right w:val="single" w:sz="4" w:space="0" w:color="auto"/>
            </w:tcBorders>
            <w:shd w:val="clear" w:color="auto" w:fill="auto"/>
            <w:noWrap/>
            <w:vAlign w:val="bottom"/>
            <w:hideMark/>
          </w:tcPr>
          <w:p w14:paraId="2429CAFF"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c>
          <w:tcPr>
            <w:tcW w:w="349" w:type="pct"/>
            <w:tcBorders>
              <w:top w:val="nil"/>
              <w:left w:val="nil"/>
              <w:bottom w:val="single" w:sz="4" w:space="0" w:color="auto"/>
              <w:right w:val="single" w:sz="4" w:space="0" w:color="auto"/>
            </w:tcBorders>
            <w:shd w:val="clear" w:color="auto" w:fill="auto"/>
            <w:noWrap/>
            <w:vAlign w:val="bottom"/>
            <w:hideMark/>
          </w:tcPr>
          <w:p w14:paraId="725D6EF4"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c>
          <w:tcPr>
            <w:tcW w:w="349" w:type="pct"/>
            <w:tcBorders>
              <w:top w:val="nil"/>
              <w:left w:val="nil"/>
              <w:bottom w:val="single" w:sz="4" w:space="0" w:color="auto"/>
              <w:right w:val="single" w:sz="4" w:space="0" w:color="auto"/>
            </w:tcBorders>
            <w:shd w:val="clear" w:color="auto" w:fill="auto"/>
            <w:noWrap/>
            <w:vAlign w:val="bottom"/>
            <w:hideMark/>
          </w:tcPr>
          <w:p w14:paraId="05766A13"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c>
          <w:tcPr>
            <w:tcW w:w="349" w:type="pct"/>
            <w:tcBorders>
              <w:top w:val="nil"/>
              <w:left w:val="nil"/>
              <w:bottom w:val="single" w:sz="4" w:space="0" w:color="auto"/>
              <w:right w:val="single" w:sz="4" w:space="0" w:color="auto"/>
            </w:tcBorders>
            <w:shd w:val="clear" w:color="auto" w:fill="auto"/>
            <w:noWrap/>
            <w:vAlign w:val="bottom"/>
            <w:hideMark/>
          </w:tcPr>
          <w:p w14:paraId="2AD00FE1"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c>
          <w:tcPr>
            <w:tcW w:w="349" w:type="pct"/>
            <w:tcBorders>
              <w:top w:val="nil"/>
              <w:left w:val="nil"/>
              <w:bottom w:val="single" w:sz="4" w:space="0" w:color="auto"/>
              <w:right w:val="single" w:sz="4" w:space="0" w:color="auto"/>
            </w:tcBorders>
            <w:shd w:val="clear" w:color="auto" w:fill="auto"/>
            <w:noWrap/>
            <w:vAlign w:val="bottom"/>
            <w:hideMark/>
          </w:tcPr>
          <w:p w14:paraId="0AFDEE54"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c>
          <w:tcPr>
            <w:tcW w:w="349" w:type="pct"/>
            <w:tcBorders>
              <w:top w:val="nil"/>
              <w:left w:val="nil"/>
              <w:bottom w:val="single" w:sz="4" w:space="0" w:color="auto"/>
              <w:right w:val="single" w:sz="4" w:space="0" w:color="auto"/>
            </w:tcBorders>
            <w:shd w:val="clear" w:color="auto" w:fill="auto"/>
            <w:noWrap/>
            <w:vAlign w:val="bottom"/>
            <w:hideMark/>
          </w:tcPr>
          <w:p w14:paraId="4AACB9D9"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c>
          <w:tcPr>
            <w:tcW w:w="349" w:type="pct"/>
            <w:tcBorders>
              <w:top w:val="nil"/>
              <w:left w:val="nil"/>
              <w:bottom w:val="single" w:sz="4" w:space="0" w:color="auto"/>
              <w:right w:val="single" w:sz="4" w:space="0" w:color="auto"/>
            </w:tcBorders>
            <w:shd w:val="clear" w:color="auto" w:fill="auto"/>
            <w:noWrap/>
            <w:vAlign w:val="bottom"/>
            <w:hideMark/>
          </w:tcPr>
          <w:p w14:paraId="5F628F8C"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c>
          <w:tcPr>
            <w:tcW w:w="349" w:type="pct"/>
            <w:tcBorders>
              <w:top w:val="nil"/>
              <w:left w:val="nil"/>
              <w:bottom w:val="single" w:sz="4" w:space="0" w:color="auto"/>
              <w:right w:val="single" w:sz="4" w:space="0" w:color="auto"/>
            </w:tcBorders>
            <w:shd w:val="clear" w:color="auto" w:fill="auto"/>
            <w:noWrap/>
            <w:vAlign w:val="bottom"/>
            <w:hideMark/>
          </w:tcPr>
          <w:p w14:paraId="6329E644"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c>
          <w:tcPr>
            <w:tcW w:w="349" w:type="pct"/>
            <w:tcBorders>
              <w:top w:val="nil"/>
              <w:left w:val="nil"/>
              <w:bottom w:val="single" w:sz="4" w:space="0" w:color="auto"/>
              <w:right w:val="single" w:sz="4" w:space="0" w:color="auto"/>
            </w:tcBorders>
            <w:shd w:val="clear" w:color="auto" w:fill="auto"/>
            <w:noWrap/>
            <w:vAlign w:val="bottom"/>
            <w:hideMark/>
          </w:tcPr>
          <w:p w14:paraId="5973BAEF"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c>
          <w:tcPr>
            <w:tcW w:w="349" w:type="pct"/>
            <w:tcBorders>
              <w:top w:val="nil"/>
              <w:left w:val="nil"/>
              <w:bottom w:val="single" w:sz="4" w:space="0" w:color="auto"/>
              <w:right w:val="single" w:sz="4" w:space="0" w:color="auto"/>
            </w:tcBorders>
            <w:shd w:val="clear" w:color="auto" w:fill="auto"/>
            <w:noWrap/>
            <w:vAlign w:val="bottom"/>
            <w:hideMark/>
          </w:tcPr>
          <w:p w14:paraId="47D742CF"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c>
          <w:tcPr>
            <w:tcW w:w="349" w:type="pct"/>
            <w:tcBorders>
              <w:top w:val="nil"/>
              <w:left w:val="nil"/>
              <w:bottom w:val="single" w:sz="4" w:space="0" w:color="auto"/>
              <w:right w:val="single" w:sz="8" w:space="0" w:color="auto"/>
            </w:tcBorders>
            <w:shd w:val="clear" w:color="auto" w:fill="auto"/>
            <w:noWrap/>
            <w:vAlign w:val="bottom"/>
            <w:hideMark/>
          </w:tcPr>
          <w:p w14:paraId="282ACCD4"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r>
      <w:tr w:rsidR="006B3AF8" w:rsidRPr="006B3AF8" w14:paraId="02033B08" w14:textId="77777777" w:rsidTr="006B3AF8">
        <w:trPr>
          <w:trHeight w:val="300"/>
        </w:trPr>
        <w:tc>
          <w:tcPr>
            <w:tcW w:w="457" w:type="pct"/>
            <w:tcBorders>
              <w:top w:val="nil"/>
              <w:left w:val="single" w:sz="8" w:space="0" w:color="auto"/>
              <w:bottom w:val="nil"/>
              <w:right w:val="single" w:sz="4" w:space="0" w:color="auto"/>
            </w:tcBorders>
            <w:shd w:val="clear" w:color="auto" w:fill="auto"/>
            <w:noWrap/>
            <w:vAlign w:val="bottom"/>
            <w:hideMark/>
          </w:tcPr>
          <w:p w14:paraId="6B55EB8C" w14:textId="77777777" w:rsidR="006B3AF8" w:rsidRPr="006B3AF8" w:rsidRDefault="006B3AF8" w:rsidP="006B3AF8">
            <w:pPr>
              <w:spacing w:line="240" w:lineRule="auto"/>
              <w:rPr>
                <w:rFonts w:eastAsia="Times New Roman"/>
                <w:b/>
                <w:bCs/>
                <w:color w:val="000000"/>
                <w:sz w:val="22"/>
                <w:szCs w:val="22"/>
              </w:rPr>
            </w:pPr>
            <w:r w:rsidRPr="006B3AF8">
              <w:rPr>
                <w:rFonts w:eastAsia="Times New Roman"/>
                <w:b/>
                <w:bCs/>
                <w:color w:val="000000"/>
                <w:sz w:val="22"/>
                <w:szCs w:val="22"/>
              </w:rPr>
              <w:t>Cost/MWh</w:t>
            </w:r>
          </w:p>
        </w:tc>
        <w:tc>
          <w:tcPr>
            <w:tcW w:w="349" w:type="pct"/>
            <w:tcBorders>
              <w:top w:val="nil"/>
              <w:left w:val="nil"/>
              <w:bottom w:val="nil"/>
              <w:right w:val="single" w:sz="4" w:space="0" w:color="auto"/>
            </w:tcBorders>
            <w:shd w:val="clear" w:color="auto" w:fill="auto"/>
            <w:noWrap/>
            <w:vAlign w:val="bottom"/>
            <w:hideMark/>
          </w:tcPr>
          <w:p w14:paraId="5A3A37BE"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 </w:t>
            </w:r>
          </w:p>
        </w:tc>
        <w:tc>
          <w:tcPr>
            <w:tcW w:w="349" w:type="pct"/>
            <w:tcBorders>
              <w:top w:val="nil"/>
              <w:left w:val="nil"/>
              <w:bottom w:val="nil"/>
              <w:right w:val="single" w:sz="4" w:space="0" w:color="auto"/>
            </w:tcBorders>
            <w:shd w:val="clear" w:color="auto" w:fill="auto"/>
            <w:noWrap/>
            <w:vAlign w:val="bottom"/>
            <w:hideMark/>
          </w:tcPr>
          <w:p w14:paraId="067964CB"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c>
          <w:tcPr>
            <w:tcW w:w="349" w:type="pct"/>
            <w:tcBorders>
              <w:top w:val="nil"/>
              <w:left w:val="nil"/>
              <w:bottom w:val="nil"/>
              <w:right w:val="single" w:sz="4" w:space="0" w:color="auto"/>
            </w:tcBorders>
            <w:shd w:val="clear" w:color="auto" w:fill="auto"/>
            <w:noWrap/>
            <w:vAlign w:val="bottom"/>
            <w:hideMark/>
          </w:tcPr>
          <w:p w14:paraId="7A1C8161"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c>
          <w:tcPr>
            <w:tcW w:w="349" w:type="pct"/>
            <w:tcBorders>
              <w:top w:val="nil"/>
              <w:left w:val="nil"/>
              <w:bottom w:val="nil"/>
              <w:right w:val="single" w:sz="4" w:space="0" w:color="auto"/>
            </w:tcBorders>
            <w:shd w:val="clear" w:color="auto" w:fill="auto"/>
            <w:noWrap/>
            <w:vAlign w:val="bottom"/>
            <w:hideMark/>
          </w:tcPr>
          <w:p w14:paraId="329C6AF0"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c>
          <w:tcPr>
            <w:tcW w:w="349" w:type="pct"/>
            <w:tcBorders>
              <w:top w:val="nil"/>
              <w:left w:val="nil"/>
              <w:bottom w:val="nil"/>
              <w:right w:val="single" w:sz="4" w:space="0" w:color="auto"/>
            </w:tcBorders>
            <w:shd w:val="clear" w:color="auto" w:fill="auto"/>
            <w:noWrap/>
            <w:vAlign w:val="bottom"/>
            <w:hideMark/>
          </w:tcPr>
          <w:p w14:paraId="35BF470A"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c>
          <w:tcPr>
            <w:tcW w:w="349" w:type="pct"/>
            <w:tcBorders>
              <w:top w:val="nil"/>
              <w:left w:val="nil"/>
              <w:bottom w:val="nil"/>
              <w:right w:val="single" w:sz="4" w:space="0" w:color="auto"/>
            </w:tcBorders>
            <w:shd w:val="clear" w:color="auto" w:fill="auto"/>
            <w:noWrap/>
            <w:vAlign w:val="bottom"/>
            <w:hideMark/>
          </w:tcPr>
          <w:p w14:paraId="061519E9"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c>
          <w:tcPr>
            <w:tcW w:w="349" w:type="pct"/>
            <w:tcBorders>
              <w:top w:val="nil"/>
              <w:left w:val="nil"/>
              <w:bottom w:val="nil"/>
              <w:right w:val="single" w:sz="4" w:space="0" w:color="auto"/>
            </w:tcBorders>
            <w:shd w:val="clear" w:color="auto" w:fill="auto"/>
            <w:noWrap/>
            <w:vAlign w:val="bottom"/>
            <w:hideMark/>
          </w:tcPr>
          <w:p w14:paraId="728FB9DC"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c>
          <w:tcPr>
            <w:tcW w:w="349" w:type="pct"/>
            <w:tcBorders>
              <w:top w:val="nil"/>
              <w:left w:val="nil"/>
              <w:bottom w:val="nil"/>
              <w:right w:val="single" w:sz="4" w:space="0" w:color="auto"/>
            </w:tcBorders>
            <w:shd w:val="clear" w:color="auto" w:fill="auto"/>
            <w:noWrap/>
            <w:vAlign w:val="bottom"/>
            <w:hideMark/>
          </w:tcPr>
          <w:p w14:paraId="0EDA324C"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c>
          <w:tcPr>
            <w:tcW w:w="349" w:type="pct"/>
            <w:tcBorders>
              <w:top w:val="nil"/>
              <w:left w:val="nil"/>
              <w:bottom w:val="nil"/>
              <w:right w:val="single" w:sz="4" w:space="0" w:color="auto"/>
            </w:tcBorders>
            <w:shd w:val="clear" w:color="auto" w:fill="auto"/>
            <w:noWrap/>
            <w:vAlign w:val="bottom"/>
            <w:hideMark/>
          </w:tcPr>
          <w:p w14:paraId="63C84D5F"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c>
          <w:tcPr>
            <w:tcW w:w="349" w:type="pct"/>
            <w:tcBorders>
              <w:top w:val="nil"/>
              <w:left w:val="nil"/>
              <w:bottom w:val="nil"/>
              <w:right w:val="single" w:sz="4" w:space="0" w:color="auto"/>
            </w:tcBorders>
            <w:shd w:val="clear" w:color="auto" w:fill="auto"/>
            <w:noWrap/>
            <w:vAlign w:val="bottom"/>
            <w:hideMark/>
          </w:tcPr>
          <w:p w14:paraId="164D2575"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c>
          <w:tcPr>
            <w:tcW w:w="349" w:type="pct"/>
            <w:tcBorders>
              <w:top w:val="nil"/>
              <w:left w:val="nil"/>
              <w:bottom w:val="nil"/>
              <w:right w:val="single" w:sz="4" w:space="0" w:color="auto"/>
            </w:tcBorders>
            <w:shd w:val="clear" w:color="auto" w:fill="auto"/>
            <w:noWrap/>
            <w:vAlign w:val="bottom"/>
            <w:hideMark/>
          </w:tcPr>
          <w:p w14:paraId="28A2BB38"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c>
          <w:tcPr>
            <w:tcW w:w="349" w:type="pct"/>
            <w:tcBorders>
              <w:top w:val="nil"/>
              <w:left w:val="nil"/>
              <w:bottom w:val="nil"/>
              <w:right w:val="single" w:sz="4" w:space="0" w:color="auto"/>
            </w:tcBorders>
            <w:shd w:val="clear" w:color="auto" w:fill="auto"/>
            <w:noWrap/>
            <w:vAlign w:val="bottom"/>
            <w:hideMark/>
          </w:tcPr>
          <w:p w14:paraId="05F5124A"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c>
          <w:tcPr>
            <w:tcW w:w="349" w:type="pct"/>
            <w:tcBorders>
              <w:top w:val="nil"/>
              <w:left w:val="nil"/>
              <w:bottom w:val="nil"/>
              <w:right w:val="single" w:sz="8" w:space="0" w:color="auto"/>
            </w:tcBorders>
            <w:shd w:val="clear" w:color="auto" w:fill="auto"/>
            <w:noWrap/>
            <w:vAlign w:val="bottom"/>
            <w:hideMark/>
          </w:tcPr>
          <w:p w14:paraId="25CB442D"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 </w:t>
            </w:r>
          </w:p>
        </w:tc>
      </w:tr>
      <w:tr w:rsidR="006B3AF8" w:rsidRPr="006B3AF8" w14:paraId="369C93E0" w14:textId="77777777" w:rsidTr="006B3AF8">
        <w:trPr>
          <w:trHeight w:val="300"/>
        </w:trPr>
        <w:tc>
          <w:tcPr>
            <w:tcW w:w="457" w:type="pct"/>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0FC5CB9" w14:textId="77777777" w:rsidR="006B3AF8" w:rsidRPr="006B3AF8" w:rsidRDefault="006B3AF8" w:rsidP="006B3AF8">
            <w:pPr>
              <w:spacing w:line="240" w:lineRule="auto"/>
              <w:jc w:val="center"/>
              <w:rPr>
                <w:rFonts w:eastAsia="Times New Roman"/>
                <w:b/>
                <w:bCs/>
                <w:color w:val="000000"/>
                <w:sz w:val="22"/>
                <w:szCs w:val="22"/>
              </w:rPr>
            </w:pPr>
            <w:r w:rsidRPr="006B3AF8">
              <w:rPr>
                <w:rFonts w:eastAsia="Times New Roman"/>
                <w:b/>
                <w:bCs/>
                <w:color w:val="000000"/>
                <w:sz w:val="22"/>
                <w:szCs w:val="22"/>
              </w:rPr>
              <w:t>2018</w:t>
            </w:r>
          </w:p>
        </w:tc>
        <w:tc>
          <w:tcPr>
            <w:tcW w:w="349" w:type="pct"/>
            <w:tcBorders>
              <w:top w:val="single" w:sz="4" w:space="0" w:color="auto"/>
              <w:left w:val="nil"/>
              <w:bottom w:val="single" w:sz="4" w:space="0" w:color="auto"/>
              <w:right w:val="single" w:sz="4" w:space="0" w:color="auto"/>
            </w:tcBorders>
            <w:shd w:val="clear" w:color="auto" w:fill="auto"/>
            <w:noWrap/>
            <w:vAlign w:val="bottom"/>
            <w:hideMark/>
          </w:tcPr>
          <w:p w14:paraId="7C7E1599"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$44.71</w:t>
            </w:r>
          </w:p>
        </w:tc>
        <w:tc>
          <w:tcPr>
            <w:tcW w:w="349" w:type="pct"/>
            <w:tcBorders>
              <w:top w:val="single" w:sz="4" w:space="0" w:color="auto"/>
              <w:left w:val="nil"/>
              <w:bottom w:val="single" w:sz="4" w:space="0" w:color="auto"/>
              <w:right w:val="single" w:sz="4" w:space="0" w:color="auto"/>
            </w:tcBorders>
            <w:shd w:val="clear" w:color="auto" w:fill="auto"/>
            <w:noWrap/>
            <w:vAlign w:val="bottom"/>
            <w:hideMark/>
          </w:tcPr>
          <w:p w14:paraId="0C0F911C"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$42.46</w:t>
            </w:r>
          </w:p>
        </w:tc>
        <w:tc>
          <w:tcPr>
            <w:tcW w:w="349" w:type="pct"/>
            <w:tcBorders>
              <w:top w:val="single" w:sz="4" w:space="0" w:color="auto"/>
              <w:left w:val="nil"/>
              <w:bottom w:val="single" w:sz="4" w:space="0" w:color="auto"/>
              <w:right w:val="single" w:sz="4" w:space="0" w:color="auto"/>
            </w:tcBorders>
            <w:shd w:val="clear" w:color="auto" w:fill="auto"/>
            <w:noWrap/>
            <w:vAlign w:val="bottom"/>
            <w:hideMark/>
          </w:tcPr>
          <w:p w14:paraId="4C3EA2D5"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$37.13</w:t>
            </w:r>
          </w:p>
        </w:tc>
        <w:tc>
          <w:tcPr>
            <w:tcW w:w="349" w:type="pct"/>
            <w:tcBorders>
              <w:top w:val="single" w:sz="4" w:space="0" w:color="auto"/>
              <w:left w:val="nil"/>
              <w:bottom w:val="single" w:sz="4" w:space="0" w:color="auto"/>
              <w:right w:val="single" w:sz="4" w:space="0" w:color="auto"/>
            </w:tcBorders>
            <w:shd w:val="clear" w:color="auto" w:fill="auto"/>
            <w:noWrap/>
            <w:vAlign w:val="bottom"/>
            <w:hideMark/>
          </w:tcPr>
          <w:p w14:paraId="19F9A00B"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$34.98</w:t>
            </w:r>
          </w:p>
        </w:tc>
        <w:tc>
          <w:tcPr>
            <w:tcW w:w="349" w:type="pct"/>
            <w:tcBorders>
              <w:top w:val="single" w:sz="4" w:space="0" w:color="auto"/>
              <w:left w:val="nil"/>
              <w:bottom w:val="single" w:sz="4" w:space="0" w:color="auto"/>
              <w:right w:val="single" w:sz="4" w:space="0" w:color="auto"/>
            </w:tcBorders>
            <w:shd w:val="clear" w:color="auto" w:fill="auto"/>
            <w:noWrap/>
            <w:vAlign w:val="bottom"/>
            <w:hideMark/>
          </w:tcPr>
          <w:p w14:paraId="187D9799"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$34.58</w:t>
            </w:r>
          </w:p>
        </w:tc>
        <w:tc>
          <w:tcPr>
            <w:tcW w:w="349" w:type="pct"/>
            <w:tcBorders>
              <w:top w:val="single" w:sz="4" w:space="0" w:color="auto"/>
              <w:left w:val="nil"/>
              <w:bottom w:val="single" w:sz="4" w:space="0" w:color="auto"/>
              <w:right w:val="single" w:sz="4" w:space="0" w:color="auto"/>
            </w:tcBorders>
            <w:shd w:val="clear" w:color="auto" w:fill="auto"/>
            <w:noWrap/>
            <w:vAlign w:val="bottom"/>
            <w:hideMark/>
          </w:tcPr>
          <w:p w14:paraId="252D74A4"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$35.25</w:t>
            </w:r>
          </w:p>
        </w:tc>
        <w:tc>
          <w:tcPr>
            <w:tcW w:w="349" w:type="pct"/>
            <w:tcBorders>
              <w:top w:val="single" w:sz="4" w:space="0" w:color="auto"/>
              <w:left w:val="nil"/>
              <w:bottom w:val="single" w:sz="4" w:space="0" w:color="auto"/>
              <w:right w:val="single" w:sz="4" w:space="0" w:color="auto"/>
            </w:tcBorders>
            <w:shd w:val="clear" w:color="auto" w:fill="auto"/>
            <w:noWrap/>
            <w:vAlign w:val="bottom"/>
            <w:hideMark/>
          </w:tcPr>
          <w:p w14:paraId="5BE089EC"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$37.49</w:t>
            </w:r>
          </w:p>
        </w:tc>
        <w:tc>
          <w:tcPr>
            <w:tcW w:w="349" w:type="pct"/>
            <w:tcBorders>
              <w:top w:val="single" w:sz="4" w:space="0" w:color="auto"/>
              <w:left w:val="nil"/>
              <w:bottom w:val="single" w:sz="4" w:space="0" w:color="auto"/>
              <w:right w:val="single" w:sz="4" w:space="0" w:color="auto"/>
            </w:tcBorders>
            <w:shd w:val="clear" w:color="auto" w:fill="auto"/>
            <w:noWrap/>
            <w:vAlign w:val="bottom"/>
            <w:hideMark/>
          </w:tcPr>
          <w:p w14:paraId="5018147A"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$38.10</w:t>
            </w:r>
          </w:p>
        </w:tc>
        <w:tc>
          <w:tcPr>
            <w:tcW w:w="349" w:type="pct"/>
            <w:tcBorders>
              <w:top w:val="single" w:sz="4" w:space="0" w:color="auto"/>
              <w:left w:val="nil"/>
              <w:bottom w:val="single" w:sz="4" w:space="0" w:color="auto"/>
              <w:right w:val="single" w:sz="4" w:space="0" w:color="auto"/>
            </w:tcBorders>
            <w:shd w:val="clear" w:color="auto" w:fill="auto"/>
            <w:noWrap/>
            <w:vAlign w:val="bottom"/>
            <w:hideMark/>
          </w:tcPr>
          <w:p w14:paraId="46D65BD2"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$38.08</w:t>
            </w:r>
          </w:p>
        </w:tc>
        <w:tc>
          <w:tcPr>
            <w:tcW w:w="349" w:type="pct"/>
            <w:tcBorders>
              <w:top w:val="single" w:sz="4" w:space="0" w:color="auto"/>
              <w:left w:val="nil"/>
              <w:bottom w:val="single" w:sz="4" w:space="0" w:color="auto"/>
              <w:right w:val="single" w:sz="4" w:space="0" w:color="auto"/>
            </w:tcBorders>
            <w:shd w:val="clear" w:color="auto" w:fill="auto"/>
            <w:noWrap/>
            <w:vAlign w:val="bottom"/>
            <w:hideMark/>
          </w:tcPr>
          <w:p w14:paraId="288D566A"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$37.52</w:t>
            </w:r>
          </w:p>
        </w:tc>
        <w:tc>
          <w:tcPr>
            <w:tcW w:w="349" w:type="pct"/>
            <w:tcBorders>
              <w:top w:val="single" w:sz="4" w:space="0" w:color="auto"/>
              <w:left w:val="nil"/>
              <w:bottom w:val="single" w:sz="4" w:space="0" w:color="auto"/>
              <w:right w:val="single" w:sz="4" w:space="0" w:color="auto"/>
            </w:tcBorders>
            <w:shd w:val="clear" w:color="auto" w:fill="auto"/>
            <w:noWrap/>
            <w:vAlign w:val="bottom"/>
            <w:hideMark/>
          </w:tcPr>
          <w:p w14:paraId="5138F327"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$37.67</w:t>
            </w:r>
          </w:p>
        </w:tc>
        <w:tc>
          <w:tcPr>
            <w:tcW w:w="349" w:type="pct"/>
            <w:tcBorders>
              <w:top w:val="single" w:sz="4" w:space="0" w:color="auto"/>
              <w:left w:val="nil"/>
              <w:bottom w:val="single" w:sz="4" w:space="0" w:color="auto"/>
              <w:right w:val="single" w:sz="4" w:space="0" w:color="auto"/>
            </w:tcBorders>
            <w:shd w:val="clear" w:color="auto" w:fill="auto"/>
            <w:noWrap/>
            <w:vAlign w:val="bottom"/>
            <w:hideMark/>
          </w:tcPr>
          <w:p w14:paraId="10D5066C"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$42.62</w:t>
            </w:r>
          </w:p>
        </w:tc>
        <w:tc>
          <w:tcPr>
            <w:tcW w:w="349" w:type="pct"/>
            <w:tcBorders>
              <w:top w:val="single" w:sz="4" w:space="0" w:color="auto"/>
              <w:left w:val="nil"/>
              <w:bottom w:val="single" w:sz="4" w:space="0" w:color="auto"/>
              <w:right w:val="single" w:sz="8" w:space="0" w:color="auto"/>
            </w:tcBorders>
            <w:shd w:val="clear" w:color="auto" w:fill="auto"/>
            <w:noWrap/>
            <w:vAlign w:val="bottom"/>
            <w:hideMark/>
          </w:tcPr>
          <w:p w14:paraId="57641C3F"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r>
      <w:tr w:rsidR="006B3AF8" w:rsidRPr="006B3AF8" w14:paraId="2A892E5F" w14:textId="77777777" w:rsidTr="006B3AF8">
        <w:trPr>
          <w:trHeight w:val="300"/>
        </w:trPr>
        <w:tc>
          <w:tcPr>
            <w:tcW w:w="457" w:type="pct"/>
            <w:tcBorders>
              <w:top w:val="nil"/>
              <w:left w:val="single" w:sz="8" w:space="0" w:color="auto"/>
              <w:bottom w:val="single" w:sz="4" w:space="0" w:color="auto"/>
              <w:right w:val="single" w:sz="4" w:space="0" w:color="auto"/>
            </w:tcBorders>
            <w:shd w:val="clear" w:color="auto" w:fill="auto"/>
            <w:noWrap/>
            <w:vAlign w:val="bottom"/>
            <w:hideMark/>
          </w:tcPr>
          <w:p w14:paraId="2FE1BCF0" w14:textId="77777777" w:rsidR="006B3AF8" w:rsidRPr="006B3AF8" w:rsidRDefault="006B3AF8" w:rsidP="006B3AF8">
            <w:pPr>
              <w:spacing w:line="240" w:lineRule="auto"/>
              <w:jc w:val="center"/>
              <w:rPr>
                <w:rFonts w:eastAsia="Times New Roman"/>
                <w:b/>
                <w:bCs/>
                <w:color w:val="000000"/>
                <w:sz w:val="22"/>
                <w:szCs w:val="22"/>
              </w:rPr>
            </w:pPr>
            <w:r w:rsidRPr="006B3AF8">
              <w:rPr>
                <w:rFonts w:eastAsia="Times New Roman"/>
                <w:b/>
                <w:bCs/>
                <w:color w:val="000000"/>
                <w:sz w:val="22"/>
                <w:szCs w:val="22"/>
              </w:rPr>
              <w:t>2019</w:t>
            </w:r>
          </w:p>
        </w:tc>
        <w:tc>
          <w:tcPr>
            <w:tcW w:w="349" w:type="pct"/>
            <w:tcBorders>
              <w:top w:val="nil"/>
              <w:left w:val="nil"/>
              <w:bottom w:val="single" w:sz="4" w:space="0" w:color="auto"/>
              <w:right w:val="single" w:sz="4" w:space="0" w:color="auto"/>
            </w:tcBorders>
            <w:shd w:val="clear" w:color="auto" w:fill="auto"/>
            <w:noWrap/>
            <w:vAlign w:val="bottom"/>
            <w:hideMark/>
          </w:tcPr>
          <w:p w14:paraId="0219FE63"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$43.97</w:t>
            </w:r>
          </w:p>
        </w:tc>
        <w:tc>
          <w:tcPr>
            <w:tcW w:w="349" w:type="pct"/>
            <w:tcBorders>
              <w:top w:val="nil"/>
              <w:left w:val="nil"/>
              <w:bottom w:val="single" w:sz="4" w:space="0" w:color="auto"/>
              <w:right w:val="single" w:sz="4" w:space="0" w:color="auto"/>
            </w:tcBorders>
            <w:shd w:val="clear" w:color="auto" w:fill="auto"/>
            <w:noWrap/>
            <w:vAlign w:val="bottom"/>
            <w:hideMark/>
          </w:tcPr>
          <w:p w14:paraId="3A40BC1C"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$43.81</w:t>
            </w:r>
          </w:p>
        </w:tc>
        <w:tc>
          <w:tcPr>
            <w:tcW w:w="349" w:type="pct"/>
            <w:tcBorders>
              <w:top w:val="nil"/>
              <w:left w:val="nil"/>
              <w:bottom w:val="single" w:sz="4" w:space="0" w:color="auto"/>
              <w:right w:val="single" w:sz="4" w:space="0" w:color="auto"/>
            </w:tcBorders>
            <w:shd w:val="clear" w:color="auto" w:fill="auto"/>
            <w:noWrap/>
            <w:vAlign w:val="bottom"/>
            <w:hideMark/>
          </w:tcPr>
          <w:p w14:paraId="607D5517"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$40.52</w:t>
            </w:r>
          </w:p>
        </w:tc>
        <w:tc>
          <w:tcPr>
            <w:tcW w:w="349" w:type="pct"/>
            <w:tcBorders>
              <w:top w:val="nil"/>
              <w:left w:val="nil"/>
              <w:bottom w:val="single" w:sz="4" w:space="0" w:color="auto"/>
              <w:right w:val="single" w:sz="4" w:space="0" w:color="auto"/>
            </w:tcBorders>
            <w:shd w:val="clear" w:color="auto" w:fill="auto"/>
            <w:noWrap/>
            <w:vAlign w:val="bottom"/>
            <w:hideMark/>
          </w:tcPr>
          <w:p w14:paraId="433638CF"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$35.96</w:t>
            </w:r>
          </w:p>
        </w:tc>
        <w:tc>
          <w:tcPr>
            <w:tcW w:w="349" w:type="pct"/>
            <w:tcBorders>
              <w:top w:val="nil"/>
              <w:left w:val="nil"/>
              <w:bottom w:val="single" w:sz="4" w:space="0" w:color="auto"/>
              <w:right w:val="single" w:sz="4" w:space="0" w:color="auto"/>
            </w:tcBorders>
            <w:shd w:val="clear" w:color="auto" w:fill="auto"/>
            <w:noWrap/>
            <w:vAlign w:val="bottom"/>
            <w:hideMark/>
          </w:tcPr>
          <w:p w14:paraId="122E34CB"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$33.64</w:t>
            </w:r>
          </w:p>
        </w:tc>
        <w:tc>
          <w:tcPr>
            <w:tcW w:w="349" w:type="pct"/>
            <w:tcBorders>
              <w:top w:val="nil"/>
              <w:left w:val="nil"/>
              <w:bottom w:val="single" w:sz="4" w:space="0" w:color="auto"/>
              <w:right w:val="single" w:sz="4" w:space="0" w:color="auto"/>
            </w:tcBorders>
            <w:shd w:val="clear" w:color="auto" w:fill="auto"/>
            <w:noWrap/>
            <w:vAlign w:val="bottom"/>
            <w:hideMark/>
          </w:tcPr>
          <w:p w14:paraId="11AC1030"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$34.21</w:t>
            </w:r>
          </w:p>
        </w:tc>
        <w:tc>
          <w:tcPr>
            <w:tcW w:w="349" w:type="pct"/>
            <w:tcBorders>
              <w:top w:val="nil"/>
              <w:left w:val="nil"/>
              <w:bottom w:val="single" w:sz="4" w:space="0" w:color="auto"/>
              <w:right w:val="single" w:sz="4" w:space="0" w:color="auto"/>
            </w:tcBorders>
            <w:shd w:val="clear" w:color="auto" w:fill="auto"/>
            <w:noWrap/>
            <w:vAlign w:val="bottom"/>
            <w:hideMark/>
          </w:tcPr>
          <w:p w14:paraId="10F5BD02"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$38.00</w:t>
            </w:r>
          </w:p>
        </w:tc>
        <w:tc>
          <w:tcPr>
            <w:tcW w:w="349" w:type="pct"/>
            <w:tcBorders>
              <w:top w:val="nil"/>
              <w:left w:val="nil"/>
              <w:bottom w:val="single" w:sz="4" w:space="0" w:color="auto"/>
              <w:right w:val="single" w:sz="4" w:space="0" w:color="auto"/>
            </w:tcBorders>
            <w:shd w:val="clear" w:color="auto" w:fill="auto"/>
            <w:noWrap/>
            <w:vAlign w:val="bottom"/>
            <w:hideMark/>
          </w:tcPr>
          <w:p w14:paraId="3E60B8B6"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$38.05</w:t>
            </w:r>
          </w:p>
        </w:tc>
        <w:tc>
          <w:tcPr>
            <w:tcW w:w="349" w:type="pct"/>
            <w:tcBorders>
              <w:top w:val="nil"/>
              <w:left w:val="nil"/>
              <w:bottom w:val="single" w:sz="4" w:space="0" w:color="auto"/>
              <w:right w:val="single" w:sz="4" w:space="0" w:color="auto"/>
            </w:tcBorders>
            <w:shd w:val="clear" w:color="auto" w:fill="auto"/>
            <w:noWrap/>
            <w:vAlign w:val="bottom"/>
            <w:hideMark/>
          </w:tcPr>
          <w:p w14:paraId="1F9B06CB"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$35.79</w:t>
            </w:r>
          </w:p>
        </w:tc>
        <w:tc>
          <w:tcPr>
            <w:tcW w:w="349" w:type="pct"/>
            <w:tcBorders>
              <w:top w:val="nil"/>
              <w:left w:val="nil"/>
              <w:bottom w:val="single" w:sz="4" w:space="0" w:color="auto"/>
              <w:right w:val="single" w:sz="4" w:space="0" w:color="auto"/>
            </w:tcBorders>
            <w:shd w:val="clear" w:color="auto" w:fill="auto"/>
            <w:noWrap/>
            <w:vAlign w:val="bottom"/>
            <w:hideMark/>
          </w:tcPr>
          <w:p w14:paraId="19606A12"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$35.72</w:t>
            </w:r>
          </w:p>
        </w:tc>
        <w:tc>
          <w:tcPr>
            <w:tcW w:w="349" w:type="pct"/>
            <w:tcBorders>
              <w:top w:val="nil"/>
              <w:left w:val="nil"/>
              <w:bottom w:val="single" w:sz="4" w:space="0" w:color="auto"/>
              <w:right w:val="single" w:sz="4" w:space="0" w:color="auto"/>
            </w:tcBorders>
            <w:shd w:val="clear" w:color="auto" w:fill="auto"/>
            <w:noWrap/>
            <w:vAlign w:val="bottom"/>
            <w:hideMark/>
          </w:tcPr>
          <w:p w14:paraId="22D20397"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$38.34</w:t>
            </w:r>
          </w:p>
        </w:tc>
        <w:tc>
          <w:tcPr>
            <w:tcW w:w="349" w:type="pct"/>
            <w:tcBorders>
              <w:top w:val="nil"/>
              <w:left w:val="nil"/>
              <w:bottom w:val="single" w:sz="4" w:space="0" w:color="auto"/>
              <w:right w:val="single" w:sz="4" w:space="0" w:color="auto"/>
            </w:tcBorders>
            <w:shd w:val="clear" w:color="auto" w:fill="auto"/>
            <w:noWrap/>
            <w:vAlign w:val="bottom"/>
            <w:hideMark/>
          </w:tcPr>
          <w:p w14:paraId="6DE08388"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$43.37</w:t>
            </w:r>
          </w:p>
        </w:tc>
        <w:tc>
          <w:tcPr>
            <w:tcW w:w="349" w:type="pct"/>
            <w:tcBorders>
              <w:top w:val="nil"/>
              <w:left w:val="nil"/>
              <w:bottom w:val="single" w:sz="4" w:space="0" w:color="auto"/>
              <w:right w:val="single" w:sz="8" w:space="0" w:color="auto"/>
            </w:tcBorders>
            <w:shd w:val="clear" w:color="auto" w:fill="auto"/>
            <w:noWrap/>
            <w:vAlign w:val="bottom"/>
            <w:hideMark/>
          </w:tcPr>
          <w:p w14:paraId="5922E3C7"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r>
      <w:tr w:rsidR="006B3AF8" w:rsidRPr="006B3AF8" w14:paraId="5B75543B" w14:textId="77777777" w:rsidTr="006B3AF8">
        <w:trPr>
          <w:trHeight w:val="300"/>
        </w:trPr>
        <w:tc>
          <w:tcPr>
            <w:tcW w:w="457" w:type="pct"/>
            <w:tcBorders>
              <w:top w:val="nil"/>
              <w:left w:val="single" w:sz="8" w:space="0" w:color="auto"/>
              <w:bottom w:val="single" w:sz="4" w:space="0" w:color="auto"/>
              <w:right w:val="single" w:sz="4" w:space="0" w:color="auto"/>
            </w:tcBorders>
            <w:shd w:val="clear" w:color="auto" w:fill="auto"/>
            <w:noWrap/>
            <w:vAlign w:val="bottom"/>
            <w:hideMark/>
          </w:tcPr>
          <w:p w14:paraId="6BC4CD9F" w14:textId="77777777" w:rsidR="006B3AF8" w:rsidRPr="006B3AF8" w:rsidRDefault="006B3AF8" w:rsidP="006B3AF8">
            <w:pPr>
              <w:spacing w:line="240" w:lineRule="auto"/>
              <w:jc w:val="center"/>
              <w:rPr>
                <w:rFonts w:eastAsia="Times New Roman"/>
                <w:b/>
                <w:bCs/>
                <w:color w:val="000000"/>
                <w:sz w:val="22"/>
                <w:szCs w:val="22"/>
              </w:rPr>
            </w:pPr>
            <w:r w:rsidRPr="006B3AF8">
              <w:rPr>
                <w:rFonts w:eastAsia="Times New Roman"/>
                <w:b/>
                <w:bCs/>
                <w:color w:val="000000"/>
                <w:sz w:val="22"/>
                <w:szCs w:val="22"/>
              </w:rPr>
              <w:t>2020</w:t>
            </w:r>
          </w:p>
        </w:tc>
        <w:tc>
          <w:tcPr>
            <w:tcW w:w="349" w:type="pct"/>
            <w:tcBorders>
              <w:top w:val="nil"/>
              <w:left w:val="nil"/>
              <w:bottom w:val="single" w:sz="4" w:space="0" w:color="auto"/>
              <w:right w:val="single" w:sz="4" w:space="0" w:color="auto"/>
            </w:tcBorders>
            <w:shd w:val="clear" w:color="auto" w:fill="auto"/>
            <w:noWrap/>
            <w:vAlign w:val="bottom"/>
            <w:hideMark/>
          </w:tcPr>
          <w:p w14:paraId="7811482A"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$45.83</w:t>
            </w:r>
          </w:p>
        </w:tc>
        <w:tc>
          <w:tcPr>
            <w:tcW w:w="349" w:type="pct"/>
            <w:tcBorders>
              <w:top w:val="nil"/>
              <w:left w:val="nil"/>
              <w:bottom w:val="single" w:sz="4" w:space="0" w:color="auto"/>
              <w:right w:val="single" w:sz="4" w:space="0" w:color="auto"/>
            </w:tcBorders>
            <w:shd w:val="clear" w:color="auto" w:fill="auto"/>
            <w:noWrap/>
            <w:vAlign w:val="bottom"/>
            <w:hideMark/>
          </w:tcPr>
          <w:p w14:paraId="4A0A79C1"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$46.73</w:t>
            </w:r>
          </w:p>
        </w:tc>
        <w:tc>
          <w:tcPr>
            <w:tcW w:w="349" w:type="pct"/>
            <w:tcBorders>
              <w:top w:val="nil"/>
              <w:left w:val="nil"/>
              <w:bottom w:val="single" w:sz="4" w:space="0" w:color="auto"/>
              <w:right w:val="single" w:sz="4" w:space="0" w:color="auto"/>
            </w:tcBorders>
            <w:shd w:val="clear" w:color="auto" w:fill="auto"/>
            <w:noWrap/>
            <w:vAlign w:val="bottom"/>
            <w:hideMark/>
          </w:tcPr>
          <w:p w14:paraId="0EEDBCC1"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$44.99</w:t>
            </w:r>
          </w:p>
        </w:tc>
        <w:tc>
          <w:tcPr>
            <w:tcW w:w="349" w:type="pct"/>
            <w:tcBorders>
              <w:top w:val="nil"/>
              <w:left w:val="nil"/>
              <w:bottom w:val="single" w:sz="4" w:space="0" w:color="auto"/>
              <w:right w:val="single" w:sz="4" w:space="0" w:color="auto"/>
            </w:tcBorders>
            <w:shd w:val="clear" w:color="auto" w:fill="auto"/>
            <w:noWrap/>
            <w:vAlign w:val="bottom"/>
            <w:hideMark/>
          </w:tcPr>
          <w:p w14:paraId="516EF135"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$43.63</w:t>
            </w:r>
          </w:p>
        </w:tc>
        <w:tc>
          <w:tcPr>
            <w:tcW w:w="349" w:type="pct"/>
            <w:tcBorders>
              <w:top w:val="nil"/>
              <w:left w:val="nil"/>
              <w:bottom w:val="single" w:sz="4" w:space="0" w:color="auto"/>
              <w:right w:val="single" w:sz="4" w:space="0" w:color="auto"/>
            </w:tcBorders>
            <w:shd w:val="clear" w:color="auto" w:fill="auto"/>
            <w:noWrap/>
            <w:vAlign w:val="bottom"/>
            <w:hideMark/>
          </w:tcPr>
          <w:p w14:paraId="282867D4"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$40.01</w:t>
            </w:r>
          </w:p>
        </w:tc>
        <w:tc>
          <w:tcPr>
            <w:tcW w:w="349" w:type="pct"/>
            <w:tcBorders>
              <w:top w:val="nil"/>
              <w:left w:val="nil"/>
              <w:bottom w:val="single" w:sz="4" w:space="0" w:color="auto"/>
              <w:right w:val="single" w:sz="4" w:space="0" w:color="auto"/>
            </w:tcBorders>
            <w:shd w:val="clear" w:color="auto" w:fill="auto"/>
            <w:noWrap/>
            <w:vAlign w:val="bottom"/>
            <w:hideMark/>
          </w:tcPr>
          <w:p w14:paraId="3124073C"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$38.23</w:t>
            </w:r>
          </w:p>
        </w:tc>
        <w:tc>
          <w:tcPr>
            <w:tcW w:w="349" w:type="pct"/>
            <w:tcBorders>
              <w:top w:val="nil"/>
              <w:left w:val="nil"/>
              <w:bottom w:val="single" w:sz="4" w:space="0" w:color="auto"/>
              <w:right w:val="single" w:sz="4" w:space="0" w:color="auto"/>
            </w:tcBorders>
            <w:shd w:val="clear" w:color="auto" w:fill="auto"/>
            <w:noWrap/>
            <w:vAlign w:val="bottom"/>
            <w:hideMark/>
          </w:tcPr>
          <w:p w14:paraId="4E364CC2"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$38.66</w:t>
            </w:r>
          </w:p>
        </w:tc>
        <w:tc>
          <w:tcPr>
            <w:tcW w:w="349" w:type="pct"/>
            <w:tcBorders>
              <w:top w:val="nil"/>
              <w:left w:val="nil"/>
              <w:bottom w:val="single" w:sz="4" w:space="0" w:color="auto"/>
              <w:right w:val="single" w:sz="4" w:space="0" w:color="auto"/>
            </w:tcBorders>
            <w:shd w:val="clear" w:color="auto" w:fill="auto"/>
            <w:noWrap/>
            <w:vAlign w:val="bottom"/>
            <w:hideMark/>
          </w:tcPr>
          <w:p w14:paraId="142B7EA7"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$39.22</w:t>
            </w:r>
          </w:p>
        </w:tc>
        <w:tc>
          <w:tcPr>
            <w:tcW w:w="349" w:type="pct"/>
            <w:tcBorders>
              <w:top w:val="nil"/>
              <w:left w:val="nil"/>
              <w:bottom w:val="single" w:sz="4" w:space="0" w:color="auto"/>
              <w:right w:val="single" w:sz="4" w:space="0" w:color="auto"/>
            </w:tcBorders>
            <w:shd w:val="clear" w:color="auto" w:fill="auto"/>
            <w:noWrap/>
            <w:vAlign w:val="bottom"/>
            <w:hideMark/>
          </w:tcPr>
          <w:p w14:paraId="63A68DC7"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$38.64</w:t>
            </w:r>
          </w:p>
        </w:tc>
        <w:tc>
          <w:tcPr>
            <w:tcW w:w="349" w:type="pct"/>
            <w:tcBorders>
              <w:top w:val="nil"/>
              <w:left w:val="nil"/>
              <w:bottom w:val="single" w:sz="4" w:space="0" w:color="auto"/>
              <w:right w:val="single" w:sz="4" w:space="0" w:color="auto"/>
            </w:tcBorders>
            <w:shd w:val="clear" w:color="auto" w:fill="auto"/>
            <w:noWrap/>
            <w:vAlign w:val="bottom"/>
            <w:hideMark/>
          </w:tcPr>
          <w:p w14:paraId="079A0594"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$38.96</w:t>
            </w:r>
          </w:p>
        </w:tc>
        <w:tc>
          <w:tcPr>
            <w:tcW w:w="349" w:type="pct"/>
            <w:tcBorders>
              <w:top w:val="nil"/>
              <w:left w:val="nil"/>
              <w:bottom w:val="single" w:sz="4" w:space="0" w:color="auto"/>
              <w:right w:val="single" w:sz="4" w:space="0" w:color="auto"/>
            </w:tcBorders>
            <w:shd w:val="clear" w:color="auto" w:fill="auto"/>
            <w:noWrap/>
            <w:vAlign w:val="bottom"/>
            <w:hideMark/>
          </w:tcPr>
          <w:p w14:paraId="3AD4C307"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$40.65</w:t>
            </w:r>
          </w:p>
        </w:tc>
        <w:tc>
          <w:tcPr>
            <w:tcW w:w="349" w:type="pct"/>
            <w:tcBorders>
              <w:top w:val="nil"/>
              <w:left w:val="nil"/>
              <w:bottom w:val="single" w:sz="4" w:space="0" w:color="auto"/>
              <w:right w:val="single" w:sz="4" w:space="0" w:color="auto"/>
            </w:tcBorders>
            <w:shd w:val="clear" w:color="auto" w:fill="auto"/>
            <w:noWrap/>
            <w:vAlign w:val="bottom"/>
            <w:hideMark/>
          </w:tcPr>
          <w:p w14:paraId="0F4AA93B"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$45.00</w:t>
            </w:r>
          </w:p>
        </w:tc>
        <w:tc>
          <w:tcPr>
            <w:tcW w:w="349" w:type="pct"/>
            <w:tcBorders>
              <w:top w:val="nil"/>
              <w:left w:val="nil"/>
              <w:bottom w:val="single" w:sz="4" w:space="0" w:color="auto"/>
              <w:right w:val="single" w:sz="8" w:space="0" w:color="auto"/>
            </w:tcBorders>
            <w:shd w:val="clear" w:color="auto" w:fill="auto"/>
            <w:noWrap/>
            <w:vAlign w:val="bottom"/>
            <w:hideMark/>
          </w:tcPr>
          <w:p w14:paraId="3E4AED10"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r>
      <w:tr w:rsidR="006B3AF8" w:rsidRPr="006B3AF8" w14:paraId="07F9C8E2" w14:textId="77777777" w:rsidTr="006B3AF8">
        <w:trPr>
          <w:trHeight w:val="300"/>
        </w:trPr>
        <w:tc>
          <w:tcPr>
            <w:tcW w:w="457" w:type="pct"/>
            <w:tcBorders>
              <w:top w:val="nil"/>
              <w:left w:val="single" w:sz="8" w:space="0" w:color="auto"/>
              <w:bottom w:val="single" w:sz="4" w:space="0" w:color="auto"/>
              <w:right w:val="single" w:sz="4" w:space="0" w:color="auto"/>
            </w:tcBorders>
            <w:shd w:val="clear" w:color="auto" w:fill="auto"/>
            <w:noWrap/>
            <w:vAlign w:val="bottom"/>
            <w:hideMark/>
          </w:tcPr>
          <w:p w14:paraId="3F2D37F8" w14:textId="77777777" w:rsidR="006B3AF8" w:rsidRPr="006B3AF8" w:rsidRDefault="006B3AF8" w:rsidP="006B3AF8">
            <w:pPr>
              <w:spacing w:line="240" w:lineRule="auto"/>
              <w:jc w:val="center"/>
              <w:rPr>
                <w:rFonts w:eastAsia="Times New Roman"/>
                <w:b/>
                <w:bCs/>
                <w:color w:val="000000"/>
                <w:sz w:val="22"/>
                <w:szCs w:val="22"/>
              </w:rPr>
            </w:pPr>
            <w:r w:rsidRPr="006B3AF8">
              <w:rPr>
                <w:rFonts w:eastAsia="Times New Roman"/>
                <w:b/>
                <w:bCs/>
                <w:color w:val="000000"/>
                <w:sz w:val="22"/>
                <w:szCs w:val="22"/>
              </w:rPr>
              <w:t>2021</w:t>
            </w:r>
          </w:p>
        </w:tc>
        <w:tc>
          <w:tcPr>
            <w:tcW w:w="349" w:type="pct"/>
            <w:tcBorders>
              <w:top w:val="nil"/>
              <w:left w:val="nil"/>
              <w:bottom w:val="single" w:sz="4" w:space="0" w:color="auto"/>
              <w:right w:val="single" w:sz="4" w:space="0" w:color="auto"/>
            </w:tcBorders>
            <w:shd w:val="clear" w:color="auto" w:fill="auto"/>
            <w:noWrap/>
            <w:vAlign w:val="bottom"/>
            <w:hideMark/>
          </w:tcPr>
          <w:p w14:paraId="44C90B72"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$48.14</w:t>
            </w:r>
          </w:p>
        </w:tc>
        <w:tc>
          <w:tcPr>
            <w:tcW w:w="349" w:type="pct"/>
            <w:tcBorders>
              <w:top w:val="nil"/>
              <w:left w:val="nil"/>
              <w:bottom w:val="single" w:sz="4" w:space="0" w:color="auto"/>
              <w:right w:val="single" w:sz="4" w:space="0" w:color="auto"/>
            </w:tcBorders>
            <w:shd w:val="clear" w:color="auto" w:fill="auto"/>
            <w:noWrap/>
            <w:vAlign w:val="bottom"/>
            <w:hideMark/>
          </w:tcPr>
          <w:p w14:paraId="6FC8F2E5"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$47.56</w:t>
            </w:r>
          </w:p>
        </w:tc>
        <w:tc>
          <w:tcPr>
            <w:tcW w:w="349" w:type="pct"/>
            <w:tcBorders>
              <w:top w:val="nil"/>
              <w:left w:val="nil"/>
              <w:bottom w:val="single" w:sz="4" w:space="0" w:color="auto"/>
              <w:right w:val="single" w:sz="4" w:space="0" w:color="auto"/>
            </w:tcBorders>
            <w:shd w:val="clear" w:color="auto" w:fill="auto"/>
            <w:noWrap/>
            <w:vAlign w:val="bottom"/>
            <w:hideMark/>
          </w:tcPr>
          <w:p w14:paraId="0B1B3D45"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$44.92</w:t>
            </w:r>
          </w:p>
        </w:tc>
        <w:tc>
          <w:tcPr>
            <w:tcW w:w="349" w:type="pct"/>
            <w:tcBorders>
              <w:top w:val="nil"/>
              <w:left w:val="nil"/>
              <w:bottom w:val="single" w:sz="4" w:space="0" w:color="auto"/>
              <w:right w:val="single" w:sz="4" w:space="0" w:color="auto"/>
            </w:tcBorders>
            <w:shd w:val="clear" w:color="auto" w:fill="auto"/>
            <w:noWrap/>
            <w:vAlign w:val="bottom"/>
            <w:hideMark/>
          </w:tcPr>
          <w:p w14:paraId="2F0A4022"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$43.51</w:t>
            </w:r>
          </w:p>
        </w:tc>
        <w:tc>
          <w:tcPr>
            <w:tcW w:w="349" w:type="pct"/>
            <w:tcBorders>
              <w:top w:val="nil"/>
              <w:left w:val="nil"/>
              <w:bottom w:val="single" w:sz="4" w:space="0" w:color="auto"/>
              <w:right w:val="single" w:sz="4" w:space="0" w:color="auto"/>
            </w:tcBorders>
            <w:shd w:val="clear" w:color="auto" w:fill="auto"/>
            <w:noWrap/>
            <w:vAlign w:val="bottom"/>
            <w:hideMark/>
          </w:tcPr>
          <w:p w14:paraId="374B1771"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$40.73</w:t>
            </w:r>
          </w:p>
        </w:tc>
        <w:tc>
          <w:tcPr>
            <w:tcW w:w="349" w:type="pct"/>
            <w:tcBorders>
              <w:top w:val="nil"/>
              <w:left w:val="nil"/>
              <w:bottom w:val="single" w:sz="4" w:space="0" w:color="auto"/>
              <w:right w:val="single" w:sz="4" w:space="0" w:color="auto"/>
            </w:tcBorders>
            <w:shd w:val="clear" w:color="auto" w:fill="auto"/>
            <w:noWrap/>
            <w:vAlign w:val="bottom"/>
            <w:hideMark/>
          </w:tcPr>
          <w:p w14:paraId="56CF21A4"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$38.82</w:t>
            </w:r>
          </w:p>
        </w:tc>
        <w:tc>
          <w:tcPr>
            <w:tcW w:w="349" w:type="pct"/>
            <w:tcBorders>
              <w:top w:val="nil"/>
              <w:left w:val="nil"/>
              <w:bottom w:val="single" w:sz="4" w:space="0" w:color="auto"/>
              <w:right w:val="single" w:sz="4" w:space="0" w:color="auto"/>
            </w:tcBorders>
            <w:shd w:val="clear" w:color="auto" w:fill="auto"/>
            <w:noWrap/>
            <w:vAlign w:val="bottom"/>
            <w:hideMark/>
          </w:tcPr>
          <w:p w14:paraId="634A7761"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$39.20</w:t>
            </w:r>
          </w:p>
        </w:tc>
        <w:tc>
          <w:tcPr>
            <w:tcW w:w="349" w:type="pct"/>
            <w:tcBorders>
              <w:top w:val="nil"/>
              <w:left w:val="nil"/>
              <w:bottom w:val="single" w:sz="4" w:space="0" w:color="auto"/>
              <w:right w:val="single" w:sz="4" w:space="0" w:color="auto"/>
            </w:tcBorders>
            <w:shd w:val="clear" w:color="auto" w:fill="auto"/>
            <w:noWrap/>
            <w:vAlign w:val="bottom"/>
            <w:hideMark/>
          </w:tcPr>
          <w:p w14:paraId="3AD2A62C"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$39.72</w:t>
            </w:r>
          </w:p>
        </w:tc>
        <w:tc>
          <w:tcPr>
            <w:tcW w:w="349" w:type="pct"/>
            <w:tcBorders>
              <w:top w:val="nil"/>
              <w:left w:val="nil"/>
              <w:bottom w:val="single" w:sz="4" w:space="0" w:color="auto"/>
              <w:right w:val="single" w:sz="4" w:space="0" w:color="auto"/>
            </w:tcBorders>
            <w:shd w:val="clear" w:color="auto" w:fill="auto"/>
            <w:noWrap/>
            <w:vAlign w:val="bottom"/>
            <w:hideMark/>
          </w:tcPr>
          <w:p w14:paraId="3E3DA8F9"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$37.98</w:t>
            </w:r>
          </w:p>
        </w:tc>
        <w:tc>
          <w:tcPr>
            <w:tcW w:w="349" w:type="pct"/>
            <w:tcBorders>
              <w:top w:val="nil"/>
              <w:left w:val="nil"/>
              <w:bottom w:val="single" w:sz="4" w:space="0" w:color="auto"/>
              <w:right w:val="single" w:sz="4" w:space="0" w:color="auto"/>
            </w:tcBorders>
            <w:shd w:val="clear" w:color="auto" w:fill="auto"/>
            <w:noWrap/>
            <w:vAlign w:val="bottom"/>
            <w:hideMark/>
          </w:tcPr>
          <w:p w14:paraId="5E881AC4"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$38.34</w:t>
            </w:r>
          </w:p>
        </w:tc>
        <w:tc>
          <w:tcPr>
            <w:tcW w:w="349" w:type="pct"/>
            <w:tcBorders>
              <w:top w:val="nil"/>
              <w:left w:val="nil"/>
              <w:bottom w:val="single" w:sz="4" w:space="0" w:color="auto"/>
              <w:right w:val="single" w:sz="4" w:space="0" w:color="auto"/>
            </w:tcBorders>
            <w:shd w:val="clear" w:color="auto" w:fill="auto"/>
            <w:noWrap/>
            <w:vAlign w:val="bottom"/>
            <w:hideMark/>
          </w:tcPr>
          <w:p w14:paraId="2677C7E4"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$41.05</w:t>
            </w:r>
          </w:p>
        </w:tc>
        <w:tc>
          <w:tcPr>
            <w:tcW w:w="349" w:type="pct"/>
            <w:tcBorders>
              <w:top w:val="nil"/>
              <w:left w:val="nil"/>
              <w:bottom w:val="single" w:sz="4" w:space="0" w:color="auto"/>
              <w:right w:val="single" w:sz="4" w:space="0" w:color="auto"/>
            </w:tcBorders>
            <w:shd w:val="clear" w:color="auto" w:fill="auto"/>
            <w:noWrap/>
            <w:vAlign w:val="bottom"/>
            <w:hideMark/>
          </w:tcPr>
          <w:p w14:paraId="5C3C44E0"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$44.96</w:t>
            </w:r>
          </w:p>
        </w:tc>
        <w:tc>
          <w:tcPr>
            <w:tcW w:w="349" w:type="pct"/>
            <w:tcBorders>
              <w:top w:val="nil"/>
              <w:left w:val="nil"/>
              <w:bottom w:val="single" w:sz="4" w:space="0" w:color="auto"/>
              <w:right w:val="single" w:sz="8" w:space="0" w:color="auto"/>
            </w:tcBorders>
            <w:shd w:val="clear" w:color="auto" w:fill="auto"/>
            <w:noWrap/>
            <w:vAlign w:val="bottom"/>
            <w:hideMark/>
          </w:tcPr>
          <w:p w14:paraId="0F2B376B"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r>
      <w:tr w:rsidR="006B3AF8" w:rsidRPr="006B3AF8" w14:paraId="171CFD4E" w14:textId="77777777" w:rsidTr="006B3AF8">
        <w:trPr>
          <w:trHeight w:val="300"/>
        </w:trPr>
        <w:tc>
          <w:tcPr>
            <w:tcW w:w="457" w:type="pct"/>
            <w:tcBorders>
              <w:top w:val="nil"/>
              <w:left w:val="single" w:sz="8" w:space="0" w:color="auto"/>
              <w:bottom w:val="single" w:sz="4" w:space="0" w:color="auto"/>
              <w:right w:val="single" w:sz="4" w:space="0" w:color="auto"/>
            </w:tcBorders>
            <w:shd w:val="clear" w:color="auto" w:fill="auto"/>
            <w:noWrap/>
            <w:vAlign w:val="bottom"/>
            <w:hideMark/>
          </w:tcPr>
          <w:p w14:paraId="149C44BF"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c>
          <w:tcPr>
            <w:tcW w:w="349" w:type="pct"/>
            <w:tcBorders>
              <w:top w:val="nil"/>
              <w:left w:val="nil"/>
              <w:bottom w:val="single" w:sz="4" w:space="0" w:color="auto"/>
              <w:right w:val="single" w:sz="4" w:space="0" w:color="auto"/>
            </w:tcBorders>
            <w:shd w:val="clear" w:color="auto" w:fill="auto"/>
            <w:noWrap/>
            <w:vAlign w:val="bottom"/>
            <w:hideMark/>
          </w:tcPr>
          <w:p w14:paraId="4A06012B"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c>
          <w:tcPr>
            <w:tcW w:w="349" w:type="pct"/>
            <w:tcBorders>
              <w:top w:val="nil"/>
              <w:left w:val="nil"/>
              <w:bottom w:val="single" w:sz="4" w:space="0" w:color="auto"/>
              <w:right w:val="single" w:sz="4" w:space="0" w:color="auto"/>
            </w:tcBorders>
            <w:shd w:val="clear" w:color="auto" w:fill="auto"/>
            <w:noWrap/>
            <w:vAlign w:val="bottom"/>
            <w:hideMark/>
          </w:tcPr>
          <w:p w14:paraId="6367A7C9"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c>
          <w:tcPr>
            <w:tcW w:w="349" w:type="pct"/>
            <w:tcBorders>
              <w:top w:val="nil"/>
              <w:left w:val="nil"/>
              <w:bottom w:val="single" w:sz="4" w:space="0" w:color="auto"/>
              <w:right w:val="single" w:sz="4" w:space="0" w:color="auto"/>
            </w:tcBorders>
            <w:shd w:val="clear" w:color="auto" w:fill="auto"/>
            <w:noWrap/>
            <w:vAlign w:val="bottom"/>
            <w:hideMark/>
          </w:tcPr>
          <w:p w14:paraId="1A9CA9B5"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c>
          <w:tcPr>
            <w:tcW w:w="349" w:type="pct"/>
            <w:tcBorders>
              <w:top w:val="nil"/>
              <w:left w:val="nil"/>
              <w:bottom w:val="single" w:sz="4" w:space="0" w:color="auto"/>
              <w:right w:val="single" w:sz="4" w:space="0" w:color="auto"/>
            </w:tcBorders>
            <w:shd w:val="clear" w:color="auto" w:fill="auto"/>
            <w:noWrap/>
            <w:vAlign w:val="bottom"/>
            <w:hideMark/>
          </w:tcPr>
          <w:p w14:paraId="07273683"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c>
          <w:tcPr>
            <w:tcW w:w="349" w:type="pct"/>
            <w:tcBorders>
              <w:top w:val="nil"/>
              <w:left w:val="nil"/>
              <w:bottom w:val="single" w:sz="4" w:space="0" w:color="auto"/>
              <w:right w:val="single" w:sz="4" w:space="0" w:color="auto"/>
            </w:tcBorders>
            <w:shd w:val="clear" w:color="auto" w:fill="auto"/>
            <w:noWrap/>
            <w:vAlign w:val="bottom"/>
            <w:hideMark/>
          </w:tcPr>
          <w:p w14:paraId="0662E415"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c>
          <w:tcPr>
            <w:tcW w:w="349" w:type="pct"/>
            <w:tcBorders>
              <w:top w:val="nil"/>
              <w:left w:val="nil"/>
              <w:bottom w:val="single" w:sz="4" w:space="0" w:color="auto"/>
              <w:right w:val="single" w:sz="4" w:space="0" w:color="auto"/>
            </w:tcBorders>
            <w:shd w:val="clear" w:color="auto" w:fill="auto"/>
            <w:noWrap/>
            <w:vAlign w:val="bottom"/>
            <w:hideMark/>
          </w:tcPr>
          <w:p w14:paraId="1AD4BEB7"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c>
          <w:tcPr>
            <w:tcW w:w="349" w:type="pct"/>
            <w:tcBorders>
              <w:top w:val="nil"/>
              <w:left w:val="nil"/>
              <w:bottom w:val="single" w:sz="4" w:space="0" w:color="auto"/>
              <w:right w:val="single" w:sz="4" w:space="0" w:color="auto"/>
            </w:tcBorders>
            <w:shd w:val="clear" w:color="auto" w:fill="auto"/>
            <w:noWrap/>
            <w:vAlign w:val="bottom"/>
            <w:hideMark/>
          </w:tcPr>
          <w:p w14:paraId="6EA53816"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c>
          <w:tcPr>
            <w:tcW w:w="349" w:type="pct"/>
            <w:tcBorders>
              <w:top w:val="nil"/>
              <w:left w:val="nil"/>
              <w:bottom w:val="single" w:sz="4" w:space="0" w:color="auto"/>
              <w:right w:val="single" w:sz="4" w:space="0" w:color="auto"/>
            </w:tcBorders>
            <w:shd w:val="clear" w:color="auto" w:fill="auto"/>
            <w:noWrap/>
            <w:vAlign w:val="bottom"/>
            <w:hideMark/>
          </w:tcPr>
          <w:p w14:paraId="53659A61"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c>
          <w:tcPr>
            <w:tcW w:w="349" w:type="pct"/>
            <w:tcBorders>
              <w:top w:val="nil"/>
              <w:left w:val="nil"/>
              <w:bottom w:val="single" w:sz="4" w:space="0" w:color="auto"/>
              <w:right w:val="single" w:sz="4" w:space="0" w:color="auto"/>
            </w:tcBorders>
            <w:shd w:val="clear" w:color="auto" w:fill="auto"/>
            <w:noWrap/>
            <w:vAlign w:val="bottom"/>
            <w:hideMark/>
          </w:tcPr>
          <w:p w14:paraId="7BE054C6"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c>
          <w:tcPr>
            <w:tcW w:w="349" w:type="pct"/>
            <w:tcBorders>
              <w:top w:val="nil"/>
              <w:left w:val="nil"/>
              <w:bottom w:val="single" w:sz="4" w:space="0" w:color="auto"/>
              <w:right w:val="single" w:sz="4" w:space="0" w:color="auto"/>
            </w:tcBorders>
            <w:shd w:val="clear" w:color="auto" w:fill="auto"/>
            <w:noWrap/>
            <w:vAlign w:val="bottom"/>
            <w:hideMark/>
          </w:tcPr>
          <w:p w14:paraId="68213274"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c>
          <w:tcPr>
            <w:tcW w:w="349" w:type="pct"/>
            <w:tcBorders>
              <w:top w:val="nil"/>
              <w:left w:val="nil"/>
              <w:bottom w:val="single" w:sz="4" w:space="0" w:color="auto"/>
              <w:right w:val="single" w:sz="4" w:space="0" w:color="auto"/>
            </w:tcBorders>
            <w:shd w:val="clear" w:color="auto" w:fill="auto"/>
            <w:noWrap/>
            <w:vAlign w:val="bottom"/>
            <w:hideMark/>
          </w:tcPr>
          <w:p w14:paraId="5C99762A"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c>
          <w:tcPr>
            <w:tcW w:w="349" w:type="pct"/>
            <w:tcBorders>
              <w:top w:val="nil"/>
              <w:left w:val="nil"/>
              <w:bottom w:val="single" w:sz="4" w:space="0" w:color="auto"/>
              <w:right w:val="single" w:sz="4" w:space="0" w:color="auto"/>
            </w:tcBorders>
            <w:shd w:val="clear" w:color="auto" w:fill="auto"/>
            <w:noWrap/>
            <w:vAlign w:val="bottom"/>
            <w:hideMark/>
          </w:tcPr>
          <w:p w14:paraId="065703ED"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c>
          <w:tcPr>
            <w:tcW w:w="349" w:type="pct"/>
            <w:tcBorders>
              <w:top w:val="nil"/>
              <w:left w:val="nil"/>
              <w:bottom w:val="single" w:sz="4" w:space="0" w:color="auto"/>
              <w:right w:val="single" w:sz="8" w:space="0" w:color="auto"/>
            </w:tcBorders>
            <w:shd w:val="clear" w:color="auto" w:fill="auto"/>
            <w:noWrap/>
            <w:vAlign w:val="bottom"/>
            <w:hideMark/>
          </w:tcPr>
          <w:p w14:paraId="533E4655"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r>
      <w:tr w:rsidR="006B3AF8" w:rsidRPr="006B3AF8" w14:paraId="7E8C907D" w14:textId="77777777" w:rsidTr="006B3AF8">
        <w:trPr>
          <w:trHeight w:val="300"/>
        </w:trPr>
        <w:tc>
          <w:tcPr>
            <w:tcW w:w="457" w:type="pct"/>
            <w:tcBorders>
              <w:top w:val="nil"/>
              <w:left w:val="single" w:sz="8" w:space="0" w:color="auto"/>
              <w:bottom w:val="nil"/>
              <w:right w:val="single" w:sz="4" w:space="0" w:color="auto"/>
            </w:tcBorders>
            <w:shd w:val="clear" w:color="auto" w:fill="auto"/>
            <w:noWrap/>
            <w:vAlign w:val="bottom"/>
            <w:hideMark/>
          </w:tcPr>
          <w:p w14:paraId="4E2E4551" w14:textId="77777777" w:rsidR="006B3AF8" w:rsidRPr="006B3AF8" w:rsidRDefault="006B3AF8" w:rsidP="006B3AF8">
            <w:pPr>
              <w:spacing w:line="240" w:lineRule="auto"/>
              <w:rPr>
                <w:rFonts w:eastAsia="Times New Roman"/>
                <w:b/>
                <w:bCs/>
                <w:color w:val="000000"/>
                <w:sz w:val="22"/>
                <w:szCs w:val="22"/>
              </w:rPr>
            </w:pPr>
            <w:r w:rsidRPr="006B3AF8">
              <w:rPr>
                <w:rFonts w:eastAsia="Times New Roman"/>
                <w:b/>
                <w:bCs/>
                <w:color w:val="000000"/>
                <w:sz w:val="22"/>
                <w:szCs w:val="22"/>
              </w:rPr>
              <w:t>Total Cost</w:t>
            </w:r>
          </w:p>
        </w:tc>
        <w:tc>
          <w:tcPr>
            <w:tcW w:w="349" w:type="pct"/>
            <w:tcBorders>
              <w:top w:val="nil"/>
              <w:left w:val="nil"/>
              <w:bottom w:val="nil"/>
              <w:right w:val="single" w:sz="4" w:space="0" w:color="auto"/>
            </w:tcBorders>
            <w:shd w:val="clear" w:color="auto" w:fill="auto"/>
            <w:noWrap/>
            <w:vAlign w:val="bottom"/>
            <w:hideMark/>
          </w:tcPr>
          <w:p w14:paraId="6026262A"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c>
          <w:tcPr>
            <w:tcW w:w="349" w:type="pct"/>
            <w:tcBorders>
              <w:top w:val="nil"/>
              <w:left w:val="nil"/>
              <w:bottom w:val="nil"/>
              <w:right w:val="single" w:sz="4" w:space="0" w:color="auto"/>
            </w:tcBorders>
            <w:shd w:val="clear" w:color="auto" w:fill="auto"/>
            <w:noWrap/>
            <w:vAlign w:val="bottom"/>
            <w:hideMark/>
          </w:tcPr>
          <w:p w14:paraId="32930F1F"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c>
          <w:tcPr>
            <w:tcW w:w="349" w:type="pct"/>
            <w:tcBorders>
              <w:top w:val="nil"/>
              <w:left w:val="nil"/>
              <w:bottom w:val="nil"/>
              <w:right w:val="single" w:sz="4" w:space="0" w:color="auto"/>
            </w:tcBorders>
            <w:shd w:val="clear" w:color="auto" w:fill="auto"/>
            <w:noWrap/>
            <w:vAlign w:val="bottom"/>
            <w:hideMark/>
          </w:tcPr>
          <w:p w14:paraId="4EB7E763"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c>
          <w:tcPr>
            <w:tcW w:w="349" w:type="pct"/>
            <w:tcBorders>
              <w:top w:val="nil"/>
              <w:left w:val="nil"/>
              <w:bottom w:val="nil"/>
              <w:right w:val="single" w:sz="4" w:space="0" w:color="auto"/>
            </w:tcBorders>
            <w:shd w:val="clear" w:color="auto" w:fill="auto"/>
            <w:noWrap/>
            <w:vAlign w:val="bottom"/>
            <w:hideMark/>
          </w:tcPr>
          <w:p w14:paraId="0034939D"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c>
          <w:tcPr>
            <w:tcW w:w="349" w:type="pct"/>
            <w:tcBorders>
              <w:top w:val="nil"/>
              <w:left w:val="nil"/>
              <w:bottom w:val="nil"/>
              <w:right w:val="single" w:sz="4" w:space="0" w:color="auto"/>
            </w:tcBorders>
            <w:shd w:val="clear" w:color="auto" w:fill="auto"/>
            <w:noWrap/>
            <w:vAlign w:val="bottom"/>
            <w:hideMark/>
          </w:tcPr>
          <w:p w14:paraId="7C0FAEEB"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c>
          <w:tcPr>
            <w:tcW w:w="349" w:type="pct"/>
            <w:tcBorders>
              <w:top w:val="nil"/>
              <w:left w:val="nil"/>
              <w:bottom w:val="nil"/>
              <w:right w:val="single" w:sz="4" w:space="0" w:color="auto"/>
            </w:tcBorders>
            <w:shd w:val="clear" w:color="auto" w:fill="auto"/>
            <w:noWrap/>
            <w:vAlign w:val="bottom"/>
            <w:hideMark/>
          </w:tcPr>
          <w:p w14:paraId="00B6791E"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c>
          <w:tcPr>
            <w:tcW w:w="349" w:type="pct"/>
            <w:tcBorders>
              <w:top w:val="nil"/>
              <w:left w:val="nil"/>
              <w:bottom w:val="nil"/>
              <w:right w:val="single" w:sz="4" w:space="0" w:color="auto"/>
            </w:tcBorders>
            <w:shd w:val="clear" w:color="auto" w:fill="auto"/>
            <w:noWrap/>
            <w:vAlign w:val="bottom"/>
            <w:hideMark/>
          </w:tcPr>
          <w:p w14:paraId="73512C9E"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c>
          <w:tcPr>
            <w:tcW w:w="349" w:type="pct"/>
            <w:tcBorders>
              <w:top w:val="nil"/>
              <w:left w:val="nil"/>
              <w:bottom w:val="nil"/>
              <w:right w:val="single" w:sz="4" w:space="0" w:color="auto"/>
            </w:tcBorders>
            <w:shd w:val="clear" w:color="auto" w:fill="auto"/>
            <w:noWrap/>
            <w:vAlign w:val="bottom"/>
            <w:hideMark/>
          </w:tcPr>
          <w:p w14:paraId="0C299680"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c>
          <w:tcPr>
            <w:tcW w:w="349" w:type="pct"/>
            <w:tcBorders>
              <w:top w:val="nil"/>
              <w:left w:val="nil"/>
              <w:bottom w:val="nil"/>
              <w:right w:val="single" w:sz="4" w:space="0" w:color="auto"/>
            </w:tcBorders>
            <w:shd w:val="clear" w:color="auto" w:fill="auto"/>
            <w:noWrap/>
            <w:vAlign w:val="bottom"/>
            <w:hideMark/>
          </w:tcPr>
          <w:p w14:paraId="327F5723"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c>
          <w:tcPr>
            <w:tcW w:w="349" w:type="pct"/>
            <w:tcBorders>
              <w:top w:val="nil"/>
              <w:left w:val="nil"/>
              <w:bottom w:val="nil"/>
              <w:right w:val="single" w:sz="4" w:space="0" w:color="auto"/>
            </w:tcBorders>
            <w:shd w:val="clear" w:color="auto" w:fill="auto"/>
            <w:noWrap/>
            <w:vAlign w:val="bottom"/>
            <w:hideMark/>
          </w:tcPr>
          <w:p w14:paraId="5A3E9AC0"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c>
          <w:tcPr>
            <w:tcW w:w="349" w:type="pct"/>
            <w:tcBorders>
              <w:top w:val="nil"/>
              <w:left w:val="nil"/>
              <w:bottom w:val="nil"/>
              <w:right w:val="single" w:sz="4" w:space="0" w:color="auto"/>
            </w:tcBorders>
            <w:shd w:val="clear" w:color="auto" w:fill="auto"/>
            <w:noWrap/>
            <w:vAlign w:val="bottom"/>
            <w:hideMark/>
          </w:tcPr>
          <w:p w14:paraId="2EC3AB11"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c>
          <w:tcPr>
            <w:tcW w:w="349" w:type="pct"/>
            <w:tcBorders>
              <w:top w:val="nil"/>
              <w:left w:val="nil"/>
              <w:bottom w:val="nil"/>
              <w:right w:val="single" w:sz="4" w:space="0" w:color="auto"/>
            </w:tcBorders>
            <w:shd w:val="clear" w:color="auto" w:fill="auto"/>
            <w:noWrap/>
            <w:vAlign w:val="bottom"/>
            <w:hideMark/>
          </w:tcPr>
          <w:p w14:paraId="2386738F" w14:textId="77777777" w:rsidR="006B3AF8" w:rsidRPr="006B3AF8" w:rsidRDefault="006B3AF8" w:rsidP="006B3AF8">
            <w:pPr>
              <w:spacing w:line="240" w:lineRule="auto"/>
              <w:rPr>
                <w:rFonts w:eastAsia="Times New Roman"/>
                <w:color w:val="000000"/>
                <w:sz w:val="22"/>
                <w:szCs w:val="22"/>
              </w:rPr>
            </w:pPr>
            <w:r w:rsidRPr="006B3AF8">
              <w:rPr>
                <w:rFonts w:eastAsia="Times New Roman"/>
                <w:color w:val="000000"/>
                <w:sz w:val="22"/>
                <w:szCs w:val="22"/>
              </w:rPr>
              <w:t> </w:t>
            </w:r>
          </w:p>
        </w:tc>
        <w:tc>
          <w:tcPr>
            <w:tcW w:w="349" w:type="pct"/>
            <w:tcBorders>
              <w:top w:val="nil"/>
              <w:left w:val="nil"/>
              <w:bottom w:val="nil"/>
              <w:right w:val="single" w:sz="8" w:space="0" w:color="auto"/>
            </w:tcBorders>
            <w:shd w:val="clear" w:color="auto" w:fill="auto"/>
            <w:noWrap/>
            <w:vAlign w:val="bottom"/>
            <w:hideMark/>
          </w:tcPr>
          <w:p w14:paraId="780BFA41" w14:textId="77777777" w:rsidR="006B3AF8" w:rsidRPr="006B3AF8" w:rsidRDefault="006B3AF8" w:rsidP="006B3AF8">
            <w:pPr>
              <w:spacing w:line="240" w:lineRule="auto"/>
              <w:jc w:val="center"/>
              <w:rPr>
                <w:rFonts w:eastAsia="Times New Roman"/>
                <w:b/>
                <w:bCs/>
                <w:color w:val="000000"/>
                <w:sz w:val="22"/>
                <w:szCs w:val="22"/>
              </w:rPr>
            </w:pPr>
            <w:r w:rsidRPr="006B3AF8">
              <w:rPr>
                <w:rFonts w:eastAsia="Times New Roman"/>
                <w:b/>
                <w:bCs/>
                <w:color w:val="000000"/>
                <w:sz w:val="22"/>
                <w:szCs w:val="22"/>
              </w:rPr>
              <w:t> </w:t>
            </w:r>
          </w:p>
        </w:tc>
      </w:tr>
      <w:tr w:rsidR="006B3AF8" w:rsidRPr="006B3AF8" w14:paraId="60771395" w14:textId="77777777" w:rsidTr="006B3AF8">
        <w:trPr>
          <w:trHeight w:val="300"/>
        </w:trPr>
        <w:tc>
          <w:tcPr>
            <w:tcW w:w="457" w:type="pct"/>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718FF56E" w14:textId="77777777" w:rsidR="006B3AF8" w:rsidRPr="006B3AF8" w:rsidRDefault="006B3AF8" w:rsidP="006B3AF8">
            <w:pPr>
              <w:spacing w:line="240" w:lineRule="auto"/>
              <w:jc w:val="center"/>
              <w:rPr>
                <w:rFonts w:eastAsia="Times New Roman"/>
                <w:b/>
                <w:bCs/>
                <w:color w:val="000000"/>
                <w:sz w:val="22"/>
                <w:szCs w:val="22"/>
              </w:rPr>
            </w:pPr>
            <w:r w:rsidRPr="006B3AF8">
              <w:rPr>
                <w:rFonts w:eastAsia="Times New Roman"/>
                <w:b/>
                <w:bCs/>
                <w:color w:val="000000"/>
                <w:sz w:val="22"/>
                <w:szCs w:val="22"/>
              </w:rPr>
              <w:t>2018</w:t>
            </w:r>
          </w:p>
        </w:tc>
        <w:tc>
          <w:tcPr>
            <w:tcW w:w="349" w:type="pct"/>
            <w:tcBorders>
              <w:top w:val="single" w:sz="4" w:space="0" w:color="auto"/>
              <w:left w:val="nil"/>
              <w:bottom w:val="single" w:sz="4" w:space="0" w:color="auto"/>
              <w:right w:val="single" w:sz="4" w:space="0" w:color="auto"/>
            </w:tcBorders>
            <w:shd w:val="clear" w:color="auto" w:fill="auto"/>
            <w:noWrap/>
            <w:vAlign w:val="bottom"/>
            <w:hideMark/>
          </w:tcPr>
          <w:p w14:paraId="3AC77E10"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$2,395</w:t>
            </w:r>
          </w:p>
        </w:tc>
        <w:tc>
          <w:tcPr>
            <w:tcW w:w="349" w:type="pct"/>
            <w:tcBorders>
              <w:top w:val="single" w:sz="4" w:space="0" w:color="auto"/>
              <w:left w:val="nil"/>
              <w:bottom w:val="single" w:sz="4" w:space="0" w:color="auto"/>
              <w:right w:val="single" w:sz="4" w:space="0" w:color="auto"/>
            </w:tcBorders>
            <w:shd w:val="clear" w:color="auto" w:fill="auto"/>
            <w:noWrap/>
            <w:vAlign w:val="bottom"/>
            <w:hideMark/>
          </w:tcPr>
          <w:p w14:paraId="123C0475"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$1,313</w:t>
            </w:r>
          </w:p>
        </w:tc>
        <w:tc>
          <w:tcPr>
            <w:tcW w:w="349" w:type="pct"/>
            <w:tcBorders>
              <w:top w:val="single" w:sz="4" w:space="0" w:color="auto"/>
              <w:left w:val="nil"/>
              <w:bottom w:val="single" w:sz="4" w:space="0" w:color="auto"/>
              <w:right w:val="single" w:sz="4" w:space="0" w:color="auto"/>
            </w:tcBorders>
            <w:shd w:val="clear" w:color="auto" w:fill="auto"/>
            <w:noWrap/>
            <w:vAlign w:val="bottom"/>
            <w:hideMark/>
          </w:tcPr>
          <w:p w14:paraId="2383AB69"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$1,771</w:t>
            </w:r>
          </w:p>
        </w:tc>
        <w:tc>
          <w:tcPr>
            <w:tcW w:w="349" w:type="pct"/>
            <w:tcBorders>
              <w:top w:val="single" w:sz="4" w:space="0" w:color="auto"/>
              <w:left w:val="nil"/>
              <w:bottom w:val="single" w:sz="4" w:space="0" w:color="auto"/>
              <w:right w:val="single" w:sz="4" w:space="0" w:color="auto"/>
            </w:tcBorders>
            <w:shd w:val="clear" w:color="auto" w:fill="auto"/>
            <w:noWrap/>
            <w:vAlign w:val="bottom"/>
            <w:hideMark/>
          </w:tcPr>
          <w:p w14:paraId="0D53A9BF"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$937</w:t>
            </w:r>
          </w:p>
        </w:tc>
        <w:tc>
          <w:tcPr>
            <w:tcW w:w="349" w:type="pct"/>
            <w:tcBorders>
              <w:top w:val="single" w:sz="4" w:space="0" w:color="auto"/>
              <w:left w:val="nil"/>
              <w:bottom w:val="single" w:sz="4" w:space="0" w:color="auto"/>
              <w:right w:val="single" w:sz="4" w:space="0" w:color="auto"/>
            </w:tcBorders>
            <w:shd w:val="clear" w:color="auto" w:fill="auto"/>
            <w:noWrap/>
            <w:vAlign w:val="bottom"/>
            <w:hideMark/>
          </w:tcPr>
          <w:p w14:paraId="5DA3CC9E"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$676</w:t>
            </w:r>
          </w:p>
        </w:tc>
        <w:tc>
          <w:tcPr>
            <w:tcW w:w="349" w:type="pct"/>
            <w:tcBorders>
              <w:top w:val="single" w:sz="4" w:space="0" w:color="auto"/>
              <w:left w:val="nil"/>
              <w:bottom w:val="single" w:sz="4" w:space="0" w:color="auto"/>
              <w:right w:val="single" w:sz="4" w:space="0" w:color="auto"/>
            </w:tcBorders>
            <w:shd w:val="clear" w:color="auto" w:fill="auto"/>
            <w:noWrap/>
            <w:vAlign w:val="bottom"/>
            <w:hideMark/>
          </w:tcPr>
          <w:p w14:paraId="6FEDA722"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$829</w:t>
            </w:r>
          </w:p>
        </w:tc>
        <w:tc>
          <w:tcPr>
            <w:tcW w:w="349" w:type="pct"/>
            <w:tcBorders>
              <w:top w:val="single" w:sz="4" w:space="0" w:color="auto"/>
              <w:left w:val="nil"/>
              <w:bottom w:val="single" w:sz="4" w:space="0" w:color="auto"/>
              <w:right w:val="single" w:sz="4" w:space="0" w:color="auto"/>
            </w:tcBorders>
            <w:shd w:val="clear" w:color="auto" w:fill="auto"/>
            <w:noWrap/>
            <w:vAlign w:val="bottom"/>
            <w:hideMark/>
          </w:tcPr>
          <w:p w14:paraId="0B31A61C"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$1,617</w:t>
            </w:r>
          </w:p>
        </w:tc>
        <w:tc>
          <w:tcPr>
            <w:tcW w:w="349" w:type="pct"/>
            <w:tcBorders>
              <w:top w:val="single" w:sz="4" w:space="0" w:color="auto"/>
              <w:left w:val="nil"/>
              <w:bottom w:val="single" w:sz="4" w:space="0" w:color="auto"/>
              <w:right w:val="single" w:sz="4" w:space="0" w:color="auto"/>
            </w:tcBorders>
            <w:shd w:val="clear" w:color="auto" w:fill="auto"/>
            <w:noWrap/>
            <w:vAlign w:val="bottom"/>
            <w:hideMark/>
          </w:tcPr>
          <w:p w14:paraId="0ABE433C"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$786</w:t>
            </w:r>
          </w:p>
        </w:tc>
        <w:tc>
          <w:tcPr>
            <w:tcW w:w="349" w:type="pct"/>
            <w:tcBorders>
              <w:top w:val="single" w:sz="4" w:space="0" w:color="auto"/>
              <w:left w:val="nil"/>
              <w:bottom w:val="single" w:sz="4" w:space="0" w:color="auto"/>
              <w:right w:val="single" w:sz="4" w:space="0" w:color="auto"/>
            </w:tcBorders>
            <w:shd w:val="clear" w:color="auto" w:fill="auto"/>
            <w:noWrap/>
            <w:vAlign w:val="bottom"/>
            <w:hideMark/>
          </w:tcPr>
          <w:p w14:paraId="40261E14"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$1,909</w:t>
            </w:r>
          </w:p>
        </w:tc>
        <w:tc>
          <w:tcPr>
            <w:tcW w:w="349" w:type="pct"/>
            <w:tcBorders>
              <w:top w:val="single" w:sz="4" w:space="0" w:color="auto"/>
              <w:left w:val="nil"/>
              <w:bottom w:val="single" w:sz="4" w:space="0" w:color="auto"/>
              <w:right w:val="single" w:sz="4" w:space="0" w:color="auto"/>
            </w:tcBorders>
            <w:shd w:val="clear" w:color="auto" w:fill="auto"/>
            <w:noWrap/>
            <w:vAlign w:val="bottom"/>
            <w:hideMark/>
          </w:tcPr>
          <w:p w14:paraId="115CB179"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$1,412</w:t>
            </w:r>
          </w:p>
        </w:tc>
        <w:tc>
          <w:tcPr>
            <w:tcW w:w="349" w:type="pct"/>
            <w:tcBorders>
              <w:top w:val="single" w:sz="4" w:space="0" w:color="auto"/>
              <w:left w:val="nil"/>
              <w:bottom w:val="single" w:sz="4" w:space="0" w:color="auto"/>
              <w:right w:val="single" w:sz="4" w:space="0" w:color="auto"/>
            </w:tcBorders>
            <w:shd w:val="clear" w:color="auto" w:fill="auto"/>
            <w:noWrap/>
            <w:vAlign w:val="bottom"/>
            <w:hideMark/>
          </w:tcPr>
          <w:p w14:paraId="2C111805"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$1,346</w:t>
            </w:r>
          </w:p>
        </w:tc>
        <w:tc>
          <w:tcPr>
            <w:tcW w:w="349" w:type="pct"/>
            <w:tcBorders>
              <w:top w:val="single" w:sz="4" w:space="0" w:color="auto"/>
              <w:left w:val="nil"/>
              <w:bottom w:val="single" w:sz="4" w:space="0" w:color="auto"/>
              <w:right w:val="single" w:sz="4" w:space="0" w:color="auto"/>
            </w:tcBorders>
            <w:shd w:val="clear" w:color="auto" w:fill="auto"/>
            <w:noWrap/>
            <w:vAlign w:val="bottom"/>
            <w:hideMark/>
          </w:tcPr>
          <w:p w14:paraId="26D33FF9"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$6,290</w:t>
            </w:r>
          </w:p>
        </w:tc>
        <w:tc>
          <w:tcPr>
            <w:tcW w:w="349" w:type="pct"/>
            <w:tcBorders>
              <w:top w:val="single" w:sz="4" w:space="0" w:color="auto"/>
              <w:left w:val="nil"/>
              <w:bottom w:val="single" w:sz="4" w:space="0" w:color="auto"/>
              <w:right w:val="single" w:sz="8" w:space="0" w:color="auto"/>
            </w:tcBorders>
            <w:shd w:val="clear" w:color="auto" w:fill="auto"/>
            <w:noWrap/>
            <w:vAlign w:val="bottom"/>
            <w:hideMark/>
          </w:tcPr>
          <w:p w14:paraId="114A0A3A"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$21,282</w:t>
            </w:r>
          </w:p>
        </w:tc>
      </w:tr>
      <w:tr w:rsidR="006B3AF8" w:rsidRPr="006B3AF8" w14:paraId="382279E2" w14:textId="77777777" w:rsidTr="006B3AF8">
        <w:trPr>
          <w:trHeight w:val="300"/>
        </w:trPr>
        <w:tc>
          <w:tcPr>
            <w:tcW w:w="457" w:type="pct"/>
            <w:tcBorders>
              <w:top w:val="nil"/>
              <w:left w:val="single" w:sz="8" w:space="0" w:color="auto"/>
              <w:bottom w:val="single" w:sz="4" w:space="0" w:color="auto"/>
              <w:right w:val="single" w:sz="4" w:space="0" w:color="auto"/>
            </w:tcBorders>
            <w:shd w:val="clear" w:color="auto" w:fill="auto"/>
            <w:noWrap/>
            <w:vAlign w:val="bottom"/>
            <w:hideMark/>
          </w:tcPr>
          <w:p w14:paraId="53372407" w14:textId="77777777" w:rsidR="006B3AF8" w:rsidRPr="006B3AF8" w:rsidRDefault="006B3AF8" w:rsidP="006B3AF8">
            <w:pPr>
              <w:spacing w:line="240" w:lineRule="auto"/>
              <w:jc w:val="center"/>
              <w:rPr>
                <w:rFonts w:eastAsia="Times New Roman"/>
                <w:b/>
                <w:bCs/>
                <w:color w:val="000000"/>
                <w:sz w:val="22"/>
                <w:szCs w:val="22"/>
              </w:rPr>
            </w:pPr>
            <w:r w:rsidRPr="006B3AF8">
              <w:rPr>
                <w:rFonts w:eastAsia="Times New Roman"/>
                <w:b/>
                <w:bCs/>
                <w:color w:val="000000"/>
                <w:sz w:val="22"/>
                <w:szCs w:val="22"/>
              </w:rPr>
              <w:t>2019</w:t>
            </w:r>
          </w:p>
        </w:tc>
        <w:tc>
          <w:tcPr>
            <w:tcW w:w="349" w:type="pct"/>
            <w:tcBorders>
              <w:top w:val="nil"/>
              <w:left w:val="nil"/>
              <w:bottom w:val="single" w:sz="4" w:space="0" w:color="auto"/>
              <w:right w:val="single" w:sz="4" w:space="0" w:color="auto"/>
            </w:tcBorders>
            <w:shd w:val="clear" w:color="auto" w:fill="auto"/>
            <w:noWrap/>
            <w:vAlign w:val="bottom"/>
            <w:hideMark/>
          </w:tcPr>
          <w:p w14:paraId="056E05C6"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$2,356</w:t>
            </w:r>
          </w:p>
        </w:tc>
        <w:tc>
          <w:tcPr>
            <w:tcW w:w="349" w:type="pct"/>
            <w:tcBorders>
              <w:top w:val="nil"/>
              <w:left w:val="nil"/>
              <w:bottom w:val="single" w:sz="4" w:space="0" w:color="auto"/>
              <w:right w:val="single" w:sz="4" w:space="0" w:color="auto"/>
            </w:tcBorders>
            <w:shd w:val="clear" w:color="auto" w:fill="auto"/>
            <w:noWrap/>
            <w:vAlign w:val="bottom"/>
            <w:hideMark/>
          </w:tcPr>
          <w:p w14:paraId="68E03F9D"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$1,354</w:t>
            </w:r>
          </w:p>
        </w:tc>
        <w:tc>
          <w:tcPr>
            <w:tcW w:w="349" w:type="pct"/>
            <w:tcBorders>
              <w:top w:val="nil"/>
              <w:left w:val="nil"/>
              <w:bottom w:val="single" w:sz="4" w:space="0" w:color="auto"/>
              <w:right w:val="single" w:sz="4" w:space="0" w:color="auto"/>
            </w:tcBorders>
            <w:shd w:val="clear" w:color="auto" w:fill="auto"/>
            <w:noWrap/>
            <w:vAlign w:val="bottom"/>
            <w:hideMark/>
          </w:tcPr>
          <w:p w14:paraId="7DF55D32"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$1,933</w:t>
            </w:r>
          </w:p>
        </w:tc>
        <w:tc>
          <w:tcPr>
            <w:tcW w:w="349" w:type="pct"/>
            <w:tcBorders>
              <w:top w:val="nil"/>
              <w:left w:val="nil"/>
              <w:bottom w:val="single" w:sz="4" w:space="0" w:color="auto"/>
              <w:right w:val="single" w:sz="4" w:space="0" w:color="auto"/>
            </w:tcBorders>
            <w:shd w:val="clear" w:color="auto" w:fill="auto"/>
            <w:noWrap/>
            <w:vAlign w:val="bottom"/>
            <w:hideMark/>
          </w:tcPr>
          <w:p w14:paraId="49054E56"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$963</w:t>
            </w:r>
          </w:p>
        </w:tc>
        <w:tc>
          <w:tcPr>
            <w:tcW w:w="349" w:type="pct"/>
            <w:tcBorders>
              <w:top w:val="nil"/>
              <w:left w:val="nil"/>
              <w:bottom w:val="single" w:sz="4" w:space="0" w:color="auto"/>
              <w:right w:val="single" w:sz="4" w:space="0" w:color="auto"/>
            </w:tcBorders>
            <w:shd w:val="clear" w:color="auto" w:fill="auto"/>
            <w:noWrap/>
            <w:vAlign w:val="bottom"/>
            <w:hideMark/>
          </w:tcPr>
          <w:p w14:paraId="6B9B06CA"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$657</w:t>
            </w:r>
          </w:p>
        </w:tc>
        <w:tc>
          <w:tcPr>
            <w:tcW w:w="349" w:type="pct"/>
            <w:tcBorders>
              <w:top w:val="nil"/>
              <w:left w:val="nil"/>
              <w:bottom w:val="single" w:sz="4" w:space="0" w:color="auto"/>
              <w:right w:val="single" w:sz="4" w:space="0" w:color="auto"/>
            </w:tcBorders>
            <w:shd w:val="clear" w:color="auto" w:fill="auto"/>
            <w:noWrap/>
            <w:vAlign w:val="bottom"/>
            <w:hideMark/>
          </w:tcPr>
          <w:p w14:paraId="35607383"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$805</w:t>
            </w:r>
          </w:p>
        </w:tc>
        <w:tc>
          <w:tcPr>
            <w:tcW w:w="349" w:type="pct"/>
            <w:tcBorders>
              <w:top w:val="nil"/>
              <w:left w:val="nil"/>
              <w:bottom w:val="single" w:sz="4" w:space="0" w:color="auto"/>
              <w:right w:val="single" w:sz="4" w:space="0" w:color="auto"/>
            </w:tcBorders>
            <w:shd w:val="clear" w:color="auto" w:fill="auto"/>
            <w:noWrap/>
            <w:vAlign w:val="bottom"/>
            <w:hideMark/>
          </w:tcPr>
          <w:p w14:paraId="503C3371"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$1,639</w:t>
            </w:r>
          </w:p>
        </w:tc>
        <w:tc>
          <w:tcPr>
            <w:tcW w:w="349" w:type="pct"/>
            <w:tcBorders>
              <w:top w:val="nil"/>
              <w:left w:val="nil"/>
              <w:bottom w:val="single" w:sz="4" w:space="0" w:color="auto"/>
              <w:right w:val="single" w:sz="4" w:space="0" w:color="auto"/>
            </w:tcBorders>
            <w:shd w:val="clear" w:color="auto" w:fill="auto"/>
            <w:noWrap/>
            <w:vAlign w:val="bottom"/>
            <w:hideMark/>
          </w:tcPr>
          <w:p w14:paraId="308E6180"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$785</w:t>
            </w:r>
          </w:p>
        </w:tc>
        <w:tc>
          <w:tcPr>
            <w:tcW w:w="349" w:type="pct"/>
            <w:tcBorders>
              <w:top w:val="nil"/>
              <w:left w:val="nil"/>
              <w:bottom w:val="single" w:sz="4" w:space="0" w:color="auto"/>
              <w:right w:val="single" w:sz="4" w:space="0" w:color="auto"/>
            </w:tcBorders>
            <w:shd w:val="clear" w:color="auto" w:fill="auto"/>
            <w:noWrap/>
            <w:vAlign w:val="bottom"/>
            <w:hideMark/>
          </w:tcPr>
          <w:p w14:paraId="613F311B"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$1,794</w:t>
            </w:r>
          </w:p>
        </w:tc>
        <w:tc>
          <w:tcPr>
            <w:tcW w:w="349" w:type="pct"/>
            <w:tcBorders>
              <w:top w:val="nil"/>
              <w:left w:val="nil"/>
              <w:bottom w:val="single" w:sz="4" w:space="0" w:color="auto"/>
              <w:right w:val="single" w:sz="4" w:space="0" w:color="auto"/>
            </w:tcBorders>
            <w:shd w:val="clear" w:color="auto" w:fill="auto"/>
            <w:noWrap/>
            <w:vAlign w:val="bottom"/>
            <w:hideMark/>
          </w:tcPr>
          <w:p w14:paraId="504BCF32"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$1,344</w:t>
            </w:r>
          </w:p>
        </w:tc>
        <w:tc>
          <w:tcPr>
            <w:tcW w:w="349" w:type="pct"/>
            <w:tcBorders>
              <w:top w:val="nil"/>
              <w:left w:val="nil"/>
              <w:bottom w:val="single" w:sz="4" w:space="0" w:color="auto"/>
              <w:right w:val="single" w:sz="4" w:space="0" w:color="auto"/>
            </w:tcBorders>
            <w:shd w:val="clear" w:color="auto" w:fill="auto"/>
            <w:noWrap/>
            <w:vAlign w:val="bottom"/>
            <w:hideMark/>
          </w:tcPr>
          <w:p w14:paraId="07588AB5"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$1,369</w:t>
            </w:r>
          </w:p>
        </w:tc>
        <w:tc>
          <w:tcPr>
            <w:tcW w:w="349" w:type="pct"/>
            <w:tcBorders>
              <w:top w:val="nil"/>
              <w:left w:val="nil"/>
              <w:bottom w:val="single" w:sz="4" w:space="0" w:color="auto"/>
              <w:right w:val="single" w:sz="4" w:space="0" w:color="auto"/>
            </w:tcBorders>
            <w:shd w:val="clear" w:color="auto" w:fill="auto"/>
            <w:noWrap/>
            <w:vAlign w:val="bottom"/>
            <w:hideMark/>
          </w:tcPr>
          <w:p w14:paraId="6ACDF78D"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$6,401</w:t>
            </w:r>
          </w:p>
        </w:tc>
        <w:tc>
          <w:tcPr>
            <w:tcW w:w="349" w:type="pct"/>
            <w:tcBorders>
              <w:top w:val="nil"/>
              <w:left w:val="nil"/>
              <w:bottom w:val="single" w:sz="4" w:space="0" w:color="auto"/>
              <w:right w:val="single" w:sz="8" w:space="0" w:color="auto"/>
            </w:tcBorders>
            <w:shd w:val="clear" w:color="auto" w:fill="auto"/>
            <w:noWrap/>
            <w:vAlign w:val="bottom"/>
            <w:hideMark/>
          </w:tcPr>
          <w:p w14:paraId="7A9EC618"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$21,402</w:t>
            </w:r>
          </w:p>
        </w:tc>
      </w:tr>
      <w:tr w:rsidR="006B3AF8" w:rsidRPr="006B3AF8" w14:paraId="237FD28B" w14:textId="77777777" w:rsidTr="006B3AF8">
        <w:trPr>
          <w:trHeight w:val="300"/>
        </w:trPr>
        <w:tc>
          <w:tcPr>
            <w:tcW w:w="457" w:type="pct"/>
            <w:tcBorders>
              <w:top w:val="nil"/>
              <w:left w:val="single" w:sz="8" w:space="0" w:color="auto"/>
              <w:bottom w:val="single" w:sz="4" w:space="0" w:color="auto"/>
              <w:right w:val="single" w:sz="4" w:space="0" w:color="auto"/>
            </w:tcBorders>
            <w:shd w:val="clear" w:color="auto" w:fill="auto"/>
            <w:noWrap/>
            <w:vAlign w:val="bottom"/>
            <w:hideMark/>
          </w:tcPr>
          <w:p w14:paraId="1DAAB3FC" w14:textId="77777777" w:rsidR="006B3AF8" w:rsidRPr="006B3AF8" w:rsidRDefault="006B3AF8" w:rsidP="006B3AF8">
            <w:pPr>
              <w:spacing w:line="240" w:lineRule="auto"/>
              <w:jc w:val="center"/>
              <w:rPr>
                <w:rFonts w:eastAsia="Times New Roman"/>
                <w:b/>
                <w:bCs/>
                <w:color w:val="000000"/>
                <w:sz w:val="22"/>
                <w:szCs w:val="22"/>
              </w:rPr>
            </w:pPr>
            <w:r w:rsidRPr="006B3AF8">
              <w:rPr>
                <w:rFonts w:eastAsia="Times New Roman"/>
                <w:b/>
                <w:bCs/>
                <w:color w:val="000000"/>
                <w:sz w:val="22"/>
                <w:szCs w:val="22"/>
              </w:rPr>
              <w:t>2020</w:t>
            </w:r>
          </w:p>
        </w:tc>
        <w:tc>
          <w:tcPr>
            <w:tcW w:w="349" w:type="pct"/>
            <w:tcBorders>
              <w:top w:val="nil"/>
              <w:left w:val="nil"/>
              <w:bottom w:val="single" w:sz="4" w:space="0" w:color="auto"/>
              <w:right w:val="single" w:sz="4" w:space="0" w:color="auto"/>
            </w:tcBorders>
            <w:shd w:val="clear" w:color="auto" w:fill="auto"/>
            <w:noWrap/>
            <w:vAlign w:val="bottom"/>
            <w:hideMark/>
          </w:tcPr>
          <w:p w14:paraId="38C79F11"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$2,456</w:t>
            </w:r>
          </w:p>
        </w:tc>
        <w:tc>
          <w:tcPr>
            <w:tcW w:w="349" w:type="pct"/>
            <w:tcBorders>
              <w:top w:val="nil"/>
              <w:left w:val="nil"/>
              <w:bottom w:val="single" w:sz="4" w:space="0" w:color="auto"/>
              <w:right w:val="single" w:sz="4" w:space="0" w:color="auto"/>
            </w:tcBorders>
            <w:shd w:val="clear" w:color="auto" w:fill="auto"/>
            <w:noWrap/>
            <w:vAlign w:val="bottom"/>
            <w:hideMark/>
          </w:tcPr>
          <w:p w14:paraId="5D2E24D1"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$1,445</w:t>
            </w:r>
          </w:p>
        </w:tc>
        <w:tc>
          <w:tcPr>
            <w:tcW w:w="349" w:type="pct"/>
            <w:tcBorders>
              <w:top w:val="nil"/>
              <w:left w:val="nil"/>
              <w:bottom w:val="single" w:sz="4" w:space="0" w:color="auto"/>
              <w:right w:val="single" w:sz="4" w:space="0" w:color="auto"/>
            </w:tcBorders>
            <w:shd w:val="clear" w:color="auto" w:fill="auto"/>
            <w:noWrap/>
            <w:vAlign w:val="bottom"/>
            <w:hideMark/>
          </w:tcPr>
          <w:p w14:paraId="4E47575E"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$2,147</w:t>
            </w:r>
          </w:p>
        </w:tc>
        <w:tc>
          <w:tcPr>
            <w:tcW w:w="349" w:type="pct"/>
            <w:tcBorders>
              <w:top w:val="nil"/>
              <w:left w:val="nil"/>
              <w:bottom w:val="single" w:sz="4" w:space="0" w:color="auto"/>
              <w:right w:val="single" w:sz="4" w:space="0" w:color="auto"/>
            </w:tcBorders>
            <w:shd w:val="clear" w:color="auto" w:fill="auto"/>
            <w:noWrap/>
            <w:vAlign w:val="bottom"/>
            <w:hideMark/>
          </w:tcPr>
          <w:p w14:paraId="21EF8B24"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$1,168</w:t>
            </w:r>
          </w:p>
        </w:tc>
        <w:tc>
          <w:tcPr>
            <w:tcW w:w="349" w:type="pct"/>
            <w:tcBorders>
              <w:top w:val="nil"/>
              <w:left w:val="nil"/>
              <w:bottom w:val="single" w:sz="4" w:space="0" w:color="auto"/>
              <w:right w:val="single" w:sz="4" w:space="0" w:color="auto"/>
            </w:tcBorders>
            <w:shd w:val="clear" w:color="auto" w:fill="auto"/>
            <w:noWrap/>
            <w:vAlign w:val="bottom"/>
            <w:hideMark/>
          </w:tcPr>
          <w:p w14:paraId="7DB99D52"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$782</w:t>
            </w:r>
          </w:p>
        </w:tc>
        <w:tc>
          <w:tcPr>
            <w:tcW w:w="349" w:type="pct"/>
            <w:tcBorders>
              <w:top w:val="nil"/>
              <w:left w:val="nil"/>
              <w:bottom w:val="single" w:sz="4" w:space="0" w:color="auto"/>
              <w:right w:val="single" w:sz="4" w:space="0" w:color="auto"/>
            </w:tcBorders>
            <w:shd w:val="clear" w:color="auto" w:fill="auto"/>
            <w:noWrap/>
            <w:vAlign w:val="bottom"/>
            <w:hideMark/>
          </w:tcPr>
          <w:p w14:paraId="54D54A4C"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$899</w:t>
            </w:r>
          </w:p>
        </w:tc>
        <w:tc>
          <w:tcPr>
            <w:tcW w:w="349" w:type="pct"/>
            <w:tcBorders>
              <w:top w:val="nil"/>
              <w:left w:val="nil"/>
              <w:bottom w:val="single" w:sz="4" w:space="0" w:color="auto"/>
              <w:right w:val="single" w:sz="4" w:space="0" w:color="auto"/>
            </w:tcBorders>
            <w:shd w:val="clear" w:color="auto" w:fill="auto"/>
            <w:noWrap/>
            <w:vAlign w:val="bottom"/>
            <w:hideMark/>
          </w:tcPr>
          <w:p w14:paraId="15903B06"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$1,668</w:t>
            </w:r>
          </w:p>
        </w:tc>
        <w:tc>
          <w:tcPr>
            <w:tcW w:w="349" w:type="pct"/>
            <w:tcBorders>
              <w:top w:val="nil"/>
              <w:left w:val="nil"/>
              <w:bottom w:val="single" w:sz="4" w:space="0" w:color="auto"/>
              <w:right w:val="single" w:sz="4" w:space="0" w:color="auto"/>
            </w:tcBorders>
            <w:shd w:val="clear" w:color="auto" w:fill="auto"/>
            <w:noWrap/>
            <w:vAlign w:val="bottom"/>
            <w:hideMark/>
          </w:tcPr>
          <w:p w14:paraId="593520DB"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$809</w:t>
            </w:r>
          </w:p>
        </w:tc>
        <w:tc>
          <w:tcPr>
            <w:tcW w:w="349" w:type="pct"/>
            <w:tcBorders>
              <w:top w:val="nil"/>
              <w:left w:val="nil"/>
              <w:bottom w:val="single" w:sz="4" w:space="0" w:color="auto"/>
              <w:right w:val="single" w:sz="4" w:space="0" w:color="auto"/>
            </w:tcBorders>
            <w:shd w:val="clear" w:color="auto" w:fill="auto"/>
            <w:noWrap/>
            <w:vAlign w:val="bottom"/>
            <w:hideMark/>
          </w:tcPr>
          <w:p w14:paraId="663A5CEE"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$1,937</w:t>
            </w:r>
          </w:p>
        </w:tc>
        <w:tc>
          <w:tcPr>
            <w:tcW w:w="349" w:type="pct"/>
            <w:tcBorders>
              <w:top w:val="nil"/>
              <w:left w:val="nil"/>
              <w:bottom w:val="single" w:sz="4" w:space="0" w:color="auto"/>
              <w:right w:val="single" w:sz="4" w:space="0" w:color="auto"/>
            </w:tcBorders>
            <w:shd w:val="clear" w:color="auto" w:fill="auto"/>
            <w:noWrap/>
            <w:vAlign w:val="bottom"/>
            <w:hideMark/>
          </w:tcPr>
          <w:p w14:paraId="680BFB76"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$1,466</w:t>
            </w:r>
          </w:p>
        </w:tc>
        <w:tc>
          <w:tcPr>
            <w:tcW w:w="349" w:type="pct"/>
            <w:tcBorders>
              <w:top w:val="nil"/>
              <w:left w:val="nil"/>
              <w:bottom w:val="single" w:sz="4" w:space="0" w:color="auto"/>
              <w:right w:val="single" w:sz="4" w:space="0" w:color="auto"/>
            </w:tcBorders>
            <w:shd w:val="clear" w:color="auto" w:fill="auto"/>
            <w:noWrap/>
            <w:vAlign w:val="bottom"/>
            <w:hideMark/>
          </w:tcPr>
          <w:p w14:paraId="2EBAD860"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$1,452</w:t>
            </w:r>
          </w:p>
        </w:tc>
        <w:tc>
          <w:tcPr>
            <w:tcW w:w="349" w:type="pct"/>
            <w:tcBorders>
              <w:top w:val="nil"/>
              <w:left w:val="nil"/>
              <w:bottom w:val="single" w:sz="4" w:space="0" w:color="auto"/>
              <w:right w:val="single" w:sz="4" w:space="0" w:color="auto"/>
            </w:tcBorders>
            <w:shd w:val="clear" w:color="auto" w:fill="auto"/>
            <w:noWrap/>
            <w:vAlign w:val="bottom"/>
            <w:hideMark/>
          </w:tcPr>
          <w:p w14:paraId="510BB40A"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$6,643</w:t>
            </w:r>
          </w:p>
        </w:tc>
        <w:tc>
          <w:tcPr>
            <w:tcW w:w="349" w:type="pct"/>
            <w:tcBorders>
              <w:top w:val="nil"/>
              <w:left w:val="nil"/>
              <w:bottom w:val="single" w:sz="4" w:space="0" w:color="auto"/>
              <w:right w:val="single" w:sz="8" w:space="0" w:color="auto"/>
            </w:tcBorders>
            <w:shd w:val="clear" w:color="auto" w:fill="auto"/>
            <w:noWrap/>
            <w:vAlign w:val="bottom"/>
            <w:hideMark/>
          </w:tcPr>
          <w:p w14:paraId="4906C351"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$22,872</w:t>
            </w:r>
          </w:p>
        </w:tc>
      </w:tr>
      <w:tr w:rsidR="006B3AF8" w:rsidRPr="006B3AF8" w14:paraId="4888DF30" w14:textId="77777777" w:rsidTr="006B3AF8">
        <w:trPr>
          <w:trHeight w:val="315"/>
        </w:trPr>
        <w:tc>
          <w:tcPr>
            <w:tcW w:w="457" w:type="pct"/>
            <w:tcBorders>
              <w:top w:val="nil"/>
              <w:left w:val="single" w:sz="8" w:space="0" w:color="auto"/>
              <w:bottom w:val="single" w:sz="8" w:space="0" w:color="auto"/>
              <w:right w:val="single" w:sz="4" w:space="0" w:color="auto"/>
            </w:tcBorders>
            <w:shd w:val="clear" w:color="auto" w:fill="auto"/>
            <w:noWrap/>
            <w:vAlign w:val="bottom"/>
            <w:hideMark/>
          </w:tcPr>
          <w:p w14:paraId="79BCE959" w14:textId="77777777" w:rsidR="006B3AF8" w:rsidRPr="006B3AF8" w:rsidRDefault="006B3AF8" w:rsidP="006B3AF8">
            <w:pPr>
              <w:spacing w:line="240" w:lineRule="auto"/>
              <w:jc w:val="center"/>
              <w:rPr>
                <w:rFonts w:eastAsia="Times New Roman"/>
                <w:b/>
                <w:bCs/>
                <w:color w:val="000000"/>
                <w:sz w:val="22"/>
                <w:szCs w:val="22"/>
              </w:rPr>
            </w:pPr>
            <w:r w:rsidRPr="006B3AF8">
              <w:rPr>
                <w:rFonts w:eastAsia="Times New Roman"/>
                <w:b/>
                <w:bCs/>
                <w:color w:val="000000"/>
                <w:sz w:val="22"/>
                <w:szCs w:val="22"/>
              </w:rPr>
              <w:t>2021</w:t>
            </w:r>
          </w:p>
        </w:tc>
        <w:tc>
          <w:tcPr>
            <w:tcW w:w="349" w:type="pct"/>
            <w:tcBorders>
              <w:top w:val="nil"/>
              <w:left w:val="nil"/>
              <w:bottom w:val="single" w:sz="8" w:space="0" w:color="auto"/>
              <w:right w:val="single" w:sz="4" w:space="0" w:color="auto"/>
            </w:tcBorders>
            <w:shd w:val="clear" w:color="auto" w:fill="auto"/>
            <w:noWrap/>
            <w:vAlign w:val="bottom"/>
            <w:hideMark/>
          </w:tcPr>
          <w:p w14:paraId="5F50E6C7"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$2,579</w:t>
            </w:r>
          </w:p>
        </w:tc>
        <w:tc>
          <w:tcPr>
            <w:tcW w:w="349" w:type="pct"/>
            <w:tcBorders>
              <w:top w:val="nil"/>
              <w:left w:val="nil"/>
              <w:bottom w:val="single" w:sz="8" w:space="0" w:color="auto"/>
              <w:right w:val="single" w:sz="4" w:space="0" w:color="auto"/>
            </w:tcBorders>
            <w:shd w:val="clear" w:color="auto" w:fill="auto"/>
            <w:noWrap/>
            <w:vAlign w:val="bottom"/>
            <w:hideMark/>
          </w:tcPr>
          <w:p w14:paraId="3DB24C6A"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$1,471</w:t>
            </w:r>
          </w:p>
        </w:tc>
        <w:tc>
          <w:tcPr>
            <w:tcW w:w="349" w:type="pct"/>
            <w:tcBorders>
              <w:top w:val="nil"/>
              <w:left w:val="nil"/>
              <w:bottom w:val="single" w:sz="8" w:space="0" w:color="auto"/>
              <w:right w:val="single" w:sz="4" w:space="0" w:color="auto"/>
            </w:tcBorders>
            <w:shd w:val="clear" w:color="auto" w:fill="auto"/>
            <w:noWrap/>
            <w:vAlign w:val="bottom"/>
            <w:hideMark/>
          </w:tcPr>
          <w:p w14:paraId="7C2A5C77"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$2,143</w:t>
            </w:r>
          </w:p>
        </w:tc>
        <w:tc>
          <w:tcPr>
            <w:tcW w:w="349" w:type="pct"/>
            <w:tcBorders>
              <w:top w:val="nil"/>
              <w:left w:val="nil"/>
              <w:bottom w:val="single" w:sz="8" w:space="0" w:color="auto"/>
              <w:right w:val="single" w:sz="4" w:space="0" w:color="auto"/>
            </w:tcBorders>
            <w:shd w:val="clear" w:color="auto" w:fill="auto"/>
            <w:noWrap/>
            <w:vAlign w:val="bottom"/>
            <w:hideMark/>
          </w:tcPr>
          <w:p w14:paraId="002A38E5"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$1,165</w:t>
            </w:r>
          </w:p>
        </w:tc>
        <w:tc>
          <w:tcPr>
            <w:tcW w:w="349" w:type="pct"/>
            <w:tcBorders>
              <w:top w:val="nil"/>
              <w:left w:val="nil"/>
              <w:bottom w:val="single" w:sz="8" w:space="0" w:color="auto"/>
              <w:right w:val="single" w:sz="4" w:space="0" w:color="auto"/>
            </w:tcBorders>
            <w:shd w:val="clear" w:color="auto" w:fill="auto"/>
            <w:noWrap/>
            <w:vAlign w:val="bottom"/>
            <w:hideMark/>
          </w:tcPr>
          <w:p w14:paraId="6ED55FD0"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$796</w:t>
            </w:r>
          </w:p>
        </w:tc>
        <w:tc>
          <w:tcPr>
            <w:tcW w:w="349" w:type="pct"/>
            <w:tcBorders>
              <w:top w:val="nil"/>
              <w:left w:val="nil"/>
              <w:bottom w:val="single" w:sz="8" w:space="0" w:color="auto"/>
              <w:right w:val="single" w:sz="4" w:space="0" w:color="auto"/>
            </w:tcBorders>
            <w:shd w:val="clear" w:color="auto" w:fill="auto"/>
            <w:noWrap/>
            <w:vAlign w:val="bottom"/>
            <w:hideMark/>
          </w:tcPr>
          <w:p w14:paraId="0AC9985E"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$913</w:t>
            </w:r>
          </w:p>
        </w:tc>
        <w:tc>
          <w:tcPr>
            <w:tcW w:w="349" w:type="pct"/>
            <w:tcBorders>
              <w:top w:val="nil"/>
              <w:left w:val="nil"/>
              <w:bottom w:val="single" w:sz="8" w:space="0" w:color="auto"/>
              <w:right w:val="single" w:sz="4" w:space="0" w:color="auto"/>
            </w:tcBorders>
            <w:shd w:val="clear" w:color="auto" w:fill="auto"/>
            <w:noWrap/>
            <w:vAlign w:val="bottom"/>
            <w:hideMark/>
          </w:tcPr>
          <w:p w14:paraId="72E6FBED"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$1,691</w:t>
            </w:r>
          </w:p>
        </w:tc>
        <w:tc>
          <w:tcPr>
            <w:tcW w:w="349" w:type="pct"/>
            <w:tcBorders>
              <w:top w:val="nil"/>
              <w:left w:val="nil"/>
              <w:bottom w:val="single" w:sz="8" w:space="0" w:color="auto"/>
              <w:right w:val="single" w:sz="4" w:space="0" w:color="auto"/>
            </w:tcBorders>
            <w:shd w:val="clear" w:color="auto" w:fill="auto"/>
            <w:noWrap/>
            <w:vAlign w:val="bottom"/>
            <w:hideMark/>
          </w:tcPr>
          <w:p w14:paraId="225BB2A1"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$820</w:t>
            </w:r>
          </w:p>
        </w:tc>
        <w:tc>
          <w:tcPr>
            <w:tcW w:w="349" w:type="pct"/>
            <w:tcBorders>
              <w:top w:val="nil"/>
              <w:left w:val="nil"/>
              <w:bottom w:val="single" w:sz="8" w:space="0" w:color="auto"/>
              <w:right w:val="single" w:sz="4" w:space="0" w:color="auto"/>
            </w:tcBorders>
            <w:shd w:val="clear" w:color="auto" w:fill="auto"/>
            <w:noWrap/>
            <w:vAlign w:val="bottom"/>
            <w:hideMark/>
          </w:tcPr>
          <w:p w14:paraId="32E083F6"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$1,904</w:t>
            </w:r>
          </w:p>
        </w:tc>
        <w:tc>
          <w:tcPr>
            <w:tcW w:w="349" w:type="pct"/>
            <w:tcBorders>
              <w:top w:val="nil"/>
              <w:left w:val="nil"/>
              <w:bottom w:val="single" w:sz="8" w:space="0" w:color="auto"/>
              <w:right w:val="single" w:sz="4" w:space="0" w:color="auto"/>
            </w:tcBorders>
            <w:shd w:val="clear" w:color="auto" w:fill="auto"/>
            <w:noWrap/>
            <w:vAlign w:val="bottom"/>
            <w:hideMark/>
          </w:tcPr>
          <w:p w14:paraId="6A33340E"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$1,443</w:t>
            </w:r>
          </w:p>
        </w:tc>
        <w:tc>
          <w:tcPr>
            <w:tcW w:w="349" w:type="pct"/>
            <w:tcBorders>
              <w:top w:val="nil"/>
              <w:left w:val="nil"/>
              <w:bottom w:val="single" w:sz="8" w:space="0" w:color="auto"/>
              <w:right w:val="single" w:sz="4" w:space="0" w:color="auto"/>
            </w:tcBorders>
            <w:shd w:val="clear" w:color="auto" w:fill="auto"/>
            <w:noWrap/>
            <w:vAlign w:val="bottom"/>
            <w:hideMark/>
          </w:tcPr>
          <w:p w14:paraId="4960E60F"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$1,466</w:t>
            </w:r>
          </w:p>
        </w:tc>
        <w:tc>
          <w:tcPr>
            <w:tcW w:w="349" w:type="pct"/>
            <w:tcBorders>
              <w:top w:val="nil"/>
              <w:left w:val="nil"/>
              <w:bottom w:val="single" w:sz="8" w:space="0" w:color="auto"/>
              <w:right w:val="single" w:sz="4" w:space="0" w:color="auto"/>
            </w:tcBorders>
            <w:shd w:val="clear" w:color="auto" w:fill="auto"/>
            <w:noWrap/>
            <w:vAlign w:val="bottom"/>
            <w:hideMark/>
          </w:tcPr>
          <w:p w14:paraId="2566B9A6"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$6,636</w:t>
            </w:r>
          </w:p>
        </w:tc>
        <w:tc>
          <w:tcPr>
            <w:tcW w:w="349" w:type="pct"/>
            <w:tcBorders>
              <w:top w:val="nil"/>
              <w:left w:val="nil"/>
              <w:bottom w:val="single" w:sz="8" w:space="0" w:color="auto"/>
              <w:right w:val="single" w:sz="8" w:space="0" w:color="auto"/>
            </w:tcBorders>
            <w:shd w:val="clear" w:color="auto" w:fill="auto"/>
            <w:noWrap/>
            <w:vAlign w:val="bottom"/>
            <w:hideMark/>
          </w:tcPr>
          <w:p w14:paraId="70ECD3DE" w14:textId="77777777" w:rsidR="006B3AF8" w:rsidRPr="006B3AF8" w:rsidRDefault="006B3AF8" w:rsidP="006B3AF8">
            <w:pPr>
              <w:spacing w:line="240" w:lineRule="auto"/>
              <w:jc w:val="center"/>
              <w:rPr>
                <w:rFonts w:eastAsia="Times New Roman"/>
                <w:color w:val="000000"/>
                <w:sz w:val="22"/>
                <w:szCs w:val="22"/>
              </w:rPr>
            </w:pPr>
            <w:r w:rsidRPr="006B3AF8">
              <w:rPr>
                <w:rFonts w:eastAsia="Times New Roman"/>
                <w:color w:val="000000"/>
                <w:sz w:val="22"/>
                <w:szCs w:val="22"/>
              </w:rPr>
              <w:t>$23,028</w:t>
            </w:r>
          </w:p>
        </w:tc>
      </w:tr>
    </w:tbl>
    <w:p w14:paraId="45E711DF" w14:textId="77777777" w:rsidR="006B3AF8" w:rsidRDefault="006B3AF8" w:rsidP="005D6505">
      <w:pPr>
        <w:spacing w:line="480" w:lineRule="auto"/>
        <w:ind w:right="90"/>
        <w:jc w:val="both"/>
        <w:rPr>
          <w:sz w:val="24"/>
        </w:rPr>
        <w:sectPr w:rsidR="006B3AF8" w:rsidSect="00F77F72">
          <w:pgSz w:w="15840" w:h="12240" w:orient="landscape" w:code="1"/>
          <w:pgMar w:top="1440" w:right="1440" w:bottom="1440" w:left="1440" w:header="720" w:footer="720" w:gutter="0"/>
          <w:cols w:space="720"/>
          <w:docGrid w:linePitch="381"/>
        </w:sectPr>
      </w:pPr>
    </w:p>
    <w:p w14:paraId="4CA58542" w14:textId="77777777" w:rsidR="006B3AF8" w:rsidRDefault="00D160A5" w:rsidP="005D6505">
      <w:pPr>
        <w:spacing w:line="480" w:lineRule="auto"/>
        <w:ind w:right="90"/>
        <w:jc w:val="both"/>
        <w:rPr>
          <w:sz w:val="24"/>
        </w:rPr>
        <w:sectPr w:rsidR="006B3AF8" w:rsidSect="00D160A5">
          <w:footerReference w:type="default" r:id="rId21"/>
          <w:pgSz w:w="15840" w:h="12240" w:orient="landscape" w:code="1"/>
          <w:pgMar w:top="1440" w:right="1440" w:bottom="1440" w:left="1440" w:header="720" w:footer="720" w:gutter="0"/>
          <w:cols w:space="720"/>
          <w:docGrid w:linePitch="381"/>
        </w:sectPr>
      </w:pPr>
      <w:r>
        <w:rPr>
          <w:noProof/>
        </w:rPr>
        <w:lastRenderedPageBreak/>
        <w:drawing>
          <wp:inline distT="0" distB="0" distL="0" distR="0" wp14:anchorId="7B3DE95F" wp14:editId="112EDC53">
            <wp:extent cx="8229600" cy="50304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229600" cy="5030470"/>
                    </a:xfrm>
                    <a:prstGeom prst="rect">
                      <a:avLst/>
                    </a:prstGeom>
                  </pic:spPr>
                </pic:pic>
              </a:graphicData>
            </a:graphic>
          </wp:inline>
        </w:drawing>
      </w:r>
    </w:p>
    <w:p w14:paraId="04F60860" w14:textId="77777777" w:rsidR="006B3AF8" w:rsidRDefault="006B3AF8" w:rsidP="006B3AF8">
      <w:pPr>
        <w:pStyle w:val="TableHdg"/>
      </w:pPr>
      <w:r>
        <w:lastRenderedPageBreak/>
        <w:t xml:space="preserve">Table A-11:  Monthly Transmission Costs Paid to CAISO </w:t>
      </w:r>
    </w:p>
    <w:p w14:paraId="6DAC04B8" w14:textId="77777777" w:rsidR="005D6505" w:rsidRPr="005C7FA8" w:rsidRDefault="00602AF9" w:rsidP="005D6505">
      <w:pPr>
        <w:spacing w:line="480" w:lineRule="auto"/>
        <w:ind w:right="90"/>
        <w:jc w:val="both"/>
        <w:rPr>
          <w:sz w:val="24"/>
        </w:rPr>
      </w:pPr>
      <w:r>
        <w:rPr>
          <w:noProof/>
        </w:rPr>
        <w:drawing>
          <wp:inline distT="0" distB="0" distL="0" distR="0" wp14:anchorId="4DC7048A" wp14:editId="6705F84C">
            <wp:extent cx="8229600" cy="38773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229600" cy="3877310"/>
                    </a:xfrm>
                    <a:prstGeom prst="rect">
                      <a:avLst/>
                    </a:prstGeom>
                  </pic:spPr>
                </pic:pic>
              </a:graphicData>
            </a:graphic>
          </wp:inline>
        </w:drawing>
      </w:r>
    </w:p>
    <w:sectPr w:rsidR="005D6505" w:rsidRPr="005C7FA8" w:rsidSect="00D160A5">
      <w:pgSz w:w="15840" w:h="12240" w:orient="landscape" w:code="1"/>
      <w:pgMar w:top="1440" w:right="1440" w:bottom="1440" w:left="1440" w:header="720" w:footer="720" w:gutter="0"/>
      <w:cols w:space="720"/>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35" w:author="Roberts, Julie" w:date="2022-03-02T14:58:00Z" w:initials="RJ">
    <w:p w14:paraId="39209A99" w14:textId="77777777" w:rsidR="001D70A0" w:rsidRDefault="001D70A0">
      <w:pPr>
        <w:pStyle w:val="CommentText"/>
      </w:pPr>
      <w:r>
        <w:rPr>
          <w:rStyle w:val="CommentReference"/>
        </w:rPr>
        <w:annotationRef/>
      </w:r>
      <w:r>
        <w:rPr>
          <w:noProof/>
        </w:rPr>
        <w:t>Ask Patricia Magallon for monthly spreadsheets of the Supply Adjustment Account to calculation for 10-year period April 2011 through August 2021?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9209A9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CAF35B" w14:textId="77777777" w:rsidR="001D70A0" w:rsidRDefault="001D70A0" w:rsidP="000577CC">
      <w:pPr>
        <w:spacing w:line="240" w:lineRule="auto"/>
      </w:pPr>
      <w:r>
        <w:separator/>
      </w:r>
    </w:p>
  </w:endnote>
  <w:endnote w:type="continuationSeparator" w:id="0">
    <w:p w14:paraId="2DAF1D03" w14:textId="77777777" w:rsidR="001D70A0" w:rsidRDefault="001D70A0" w:rsidP="000577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NewRomanPSMT">
    <w:altName w:val="Times New Roman"/>
    <w:charset w:val="00"/>
    <w:family w:val="roman"/>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162E8" w14:textId="77777777" w:rsidR="001D70A0" w:rsidRPr="009B51F0" w:rsidRDefault="001D70A0" w:rsidP="009B51F0">
    <w:pPr>
      <w:pStyle w:val="Footer"/>
    </w:pPr>
    <w:r>
      <w:tab/>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AD4CF" w14:textId="654DD991" w:rsidR="001D70A0" w:rsidRPr="001D67EE" w:rsidRDefault="001D70A0" w:rsidP="005D6505">
    <w:pPr>
      <w:pStyle w:val="Footer"/>
      <w:tabs>
        <w:tab w:val="clear" w:pos="4680"/>
        <w:tab w:val="clear" w:pos="9360"/>
        <w:tab w:val="center" w:pos="6480"/>
      </w:tabs>
      <w:rPr>
        <w:noProof/>
        <w:sz w:val="24"/>
      </w:rPr>
    </w:pPr>
    <w:r>
      <w:rPr>
        <w:sz w:val="24"/>
      </w:rPr>
      <w:tab/>
    </w:r>
    <w:r w:rsidRPr="009B51F0">
      <w:rPr>
        <w:sz w:val="24"/>
      </w:rPr>
      <w:fldChar w:fldCharType="begin"/>
    </w:r>
    <w:r w:rsidRPr="009B51F0">
      <w:rPr>
        <w:sz w:val="24"/>
      </w:rPr>
      <w:instrText xml:space="preserve"> PAGE   \* MERGEFORMAT </w:instrText>
    </w:r>
    <w:r w:rsidRPr="009B51F0">
      <w:rPr>
        <w:sz w:val="24"/>
      </w:rPr>
      <w:fldChar w:fldCharType="separate"/>
    </w:r>
    <w:r w:rsidR="00ED268F">
      <w:rPr>
        <w:noProof/>
        <w:sz w:val="24"/>
      </w:rPr>
      <w:t>82</w:t>
    </w:r>
    <w:r w:rsidRPr="009B51F0">
      <w:rPr>
        <w:noProof/>
        <w:sz w:val="24"/>
      </w:rPr>
      <w:fldChar w:fldCharType="end"/>
    </w:r>
    <w:r w:rsidRPr="001D67EE">
      <w:rPr>
        <w:rFonts w:ascii="Book Antiqua" w:hAnsi="Book Antiqua"/>
        <w:smallCaps/>
        <w:noProof/>
        <w:sz w:val="12"/>
        <w:szCs w:val="12"/>
      </w:rPr>
      <mc:AlternateContent>
        <mc:Choice Requires="wps">
          <w:drawing>
            <wp:anchor distT="45720" distB="45720" distL="114300" distR="114300" simplePos="0" relativeHeight="251673600" behindDoc="0" locked="0" layoutInCell="1" allowOverlap="1" wp14:anchorId="5E825D17" wp14:editId="4A3A2CDF">
              <wp:simplePos x="0" y="0"/>
              <wp:positionH relativeFrom="column">
                <wp:posOffset>-852285</wp:posOffset>
              </wp:positionH>
              <wp:positionV relativeFrom="paragraph">
                <wp:posOffset>154016</wp:posOffset>
              </wp:positionV>
              <wp:extent cx="947420" cy="1404620"/>
              <wp:effectExtent l="0" t="0" r="508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7420" cy="1404620"/>
                      </a:xfrm>
                      <a:prstGeom prst="rect">
                        <a:avLst/>
                      </a:prstGeom>
                      <a:solidFill>
                        <a:srgbClr val="FFFFFF"/>
                      </a:solidFill>
                      <a:ln w="9525">
                        <a:noFill/>
                        <a:miter lim="800000"/>
                        <a:headEnd/>
                        <a:tailEnd/>
                      </a:ln>
                    </wps:spPr>
                    <wps:txbx>
                      <w:txbxContent>
                        <w:p w14:paraId="43D58275" w14:textId="77777777" w:rsidR="001D70A0" w:rsidRPr="001D67EE" w:rsidRDefault="001D70A0" w:rsidP="001D67EE">
                          <w:pPr>
                            <w:spacing w:line="240" w:lineRule="auto"/>
                            <w:jc w:val="center"/>
                            <w:rPr>
                              <w:rFonts w:ascii="Book Antiqua" w:hAnsi="Book Antiqua"/>
                              <w:smallCaps/>
                              <w:sz w:val="12"/>
                              <w:szCs w:val="12"/>
                            </w:rPr>
                          </w:pPr>
                          <w:r w:rsidRPr="001D67EE">
                            <w:rPr>
                              <w:rFonts w:ascii="Book Antiqua" w:hAnsi="Book Antiqua"/>
                              <w:smallCaps/>
                              <w:sz w:val="12"/>
                              <w:szCs w:val="12"/>
                            </w:rPr>
                            <w:t>Document Prepared</w:t>
                          </w:r>
                        </w:p>
                        <w:p w14:paraId="70FA8ACF" w14:textId="77777777" w:rsidR="001D70A0" w:rsidRPr="001D67EE" w:rsidRDefault="001D70A0" w:rsidP="001D67EE">
                          <w:pPr>
                            <w:spacing w:line="240" w:lineRule="auto"/>
                            <w:jc w:val="center"/>
                            <w:rPr>
                              <w:rFonts w:ascii="Book Antiqua" w:hAnsi="Book Antiqua"/>
                              <w:smallCaps/>
                              <w:sz w:val="12"/>
                              <w:szCs w:val="12"/>
                            </w:rPr>
                          </w:pPr>
                          <w:r>
                            <w:rPr>
                              <w:rFonts w:ascii="Book Antiqua" w:hAnsi="Book Antiqua"/>
                              <w:smallCaps/>
                              <w:sz w:val="12"/>
                              <w:szCs w:val="12"/>
                            </w:rPr>
                            <w:t>o</w:t>
                          </w:r>
                          <w:r w:rsidRPr="001D67EE">
                            <w:rPr>
                              <w:rFonts w:ascii="Book Antiqua" w:hAnsi="Book Antiqua"/>
                              <w:smallCaps/>
                              <w:sz w:val="12"/>
                              <w:szCs w:val="12"/>
                            </w:rPr>
                            <w:t>n Recycled Paper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825D17" id="_x0000_t202" coordsize="21600,21600" o:spt="202" path="m,l,21600r21600,l21600,xe">
              <v:stroke joinstyle="miter"/>
              <v:path gradientshapeok="t" o:connecttype="rect"/>
            </v:shapetype>
            <v:shape id="Text Box 7" o:spid="_x0000_s1033" type="#_x0000_t202" style="position:absolute;margin-left:-67.1pt;margin-top:12.15pt;width:74.6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" stroked="f">
              <v:textbox style="mso-fit-shape-to-text:t">
                <w:txbxContent>
                  <w:p w14:paraId="43D58275" w14:textId="77777777" w:rsidR="001D70A0" w:rsidRPr="001D67EE" w:rsidRDefault="001D70A0" w:rsidP="001D67EE">
                    <w:pPr>
                      <w:spacing w:line="240" w:lineRule="auto"/>
                      <w:jc w:val="center"/>
                      <w:rPr>
                        <w:rFonts w:ascii="Book Antiqua" w:hAnsi="Book Antiqua"/>
                        <w:smallCaps/>
                        <w:sz w:val="12"/>
                        <w:szCs w:val="12"/>
                      </w:rPr>
                    </w:pPr>
                    <w:r w:rsidRPr="001D67EE">
                      <w:rPr>
                        <w:rFonts w:ascii="Book Antiqua" w:hAnsi="Book Antiqua"/>
                        <w:smallCaps/>
                        <w:sz w:val="12"/>
                        <w:szCs w:val="12"/>
                      </w:rPr>
                      <w:t>Document Prepared</w:t>
                    </w:r>
                  </w:p>
                  <w:p w14:paraId="70FA8ACF" w14:textId="77777777" w:rsidR="001D70A0" w:rsidRPr="001D67EE" w:rsidRDefault="001D70A0" w:rsidP="001D67EE">
                    <w:pPr>
                      <w:spacing w:line="240" w:lineRule="auto"/>
                      <w:jc w:val="center"/>
                      <w:rPr>
                        <w:rFonts w:ascii="Book Antiqua" w:hAnsi="Book Antiqua"/>
                        <w:smallCaps/>
                        <w:sz w:val="12"/>
                        <w:szCs w:val="12"/>
                      </w:rPr>
                    </w:pPr>
                    <w:r>
                      <w:rPr>
                        <w:rFonts w:ascii="Book Antiqua" w:hAnsi="Book Antiqua"/>
                        <w:smallCaps/>
                        <w:sz w:val="12"/>
                        <w:szCs w:val="12"/>
                      </w:rPr>
                      <w:t>o</w:t>
                    </w:r>
                    <w:r w:rsidRPr="001D67EE">
                      <w:rPr>
                        <w:rFonts w:ascii="Book Antiqua" w:hAnsi="Book Antiqua"/>
                        <w:smallCaps/>
                        <w:sz w:val="12"/>
                        <w:szCs w:val="12"/>
                      </w:rPr>
                      <w:t>n Recycled Paper</w:t>
                    </w:r>
                  </w:p>
                </w:txbxContent>
              </v:textbox>
              <w10:wrap type="squar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1B68D" w14:textId="694E2195" w:rsidR="001D70A0" w:rsidRPr="001D67EE" w:rsidRDefault="001D70A0" w:rsidP="00197F73">
    <w:pPr>
      <w:pStyle w:val="Footer"/>
      <w:tabs>
        <w:tab w:val="clear" w:pos="4680"/>
        <w:tab w:val="clear" w:pos="9360"/>
        <w:tab w:val="center" w:pos="8640"/>
      </w:tabs>
      <w:rPr>
        <w:noProof/>
        <w:sz w:val="24"/>
      </w:rPr>
    </w:pPr>
    <w:r>
      <w:rPr>
        <w:sz w:val="24"/>
      </w:rPr>
      <w:tab/>
    </w:r>
    <w:r w:rsidRPr="009B51F0">
      <w:rPr>
        <w:sz w:val="24"/>
      </w:rPr>
      <w:fldChar w:fldCharType="begin"/>
    </w:r>
    <w:r w:rsidRPr="009B51F0">
      <w:rPr>
        <w:sz w:val="24"/>
      </w:rPr>
      <w:instrText xml:space="preserve"> PAGE   \* MERGEFORMAT </w:instrText>
    </w:r>
    <w:r w:rsidRPr="009B51F0">
      <w:rPr>
        <w:sz w:val="24"/>
      </w:rPr>
      <w:fldChar w:fldCharType="separate"/>
    </w:r>
    <w:r w:rsidR="00ED268F">
      <w:rPr>
        <w:noProof/>
        <w:sz w:val="24"/>
      </w:rPr>
      <w:t>84</w:t>
    </w:r>
    <w:r w:rsidRPr="009B51F0">
      <w:rPr>
        <w:noProof/>
        <w:sz w:val="24"/>
      </w:rPr>
      <w:fldChar w:fldCharType="end"/>
    </w:r>
    <w:r w:rsidRPr="001D67EE">
      <w:rPr>
        <w:rFonts w:ascii="Book Antiqua" w:hAnsi="Book Antiqua"/>
        <w:smallCaps/>
        <w:noProof/>
        <w:sz w:val="12"/>
        <w:szCs w:val="12"/>
      </w:rPr>
      <mc:AlternateContent>
        <mc:Choice Requires="wps">
          <w:drawing>
            <wp:anchor distT="45720" distB="45720" distL="114300" distR="114300" simplePos="0" relativeHeight="251658752" behindDoc="0" locked="0" layoutInCell="1" allowOverlap="1" wp14:anchorId="34D847F8" wp14:editId="684DD094">
              <wp:simplePos x="0" y="0"/>
              <wp:positionH relativeFrom="column">
                <wp:posOffset>-852285</wp:posOffset>
              </wp:positionH>
              <wp:positionV relativeFrom="paragraph">
                <wp:posOffset>154016</wp:posOffset>
              </wp:positionV>
              <wp:extent cx="947420" cy="1404620"/>
              <wp:effectExtent l="0" t="0" r="508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7420" cy="1404620"/>
                      </a:xfrm>
                      <a:prstGeom prst="rect">
                        <a:avLst/>
                      </a:prstGeom>
                      <a:solidFill>
                        <a:srgbClr val="FFFFFF"/>
                      </a:solidFill>
                      <a:ln w="9525">
                        <a:noFill/>
                        <a:miter lim="800000"/>
                        <a:headEnd/>
                        <a:tailEnd/>
                      </a:ln>
                    </wps:spPr>
                    <wps:txbx>
                      <w:txbxContent>
                        <w:p w14:paraId="24C3F3ED" w14:textId="77777777" w:rsidR="001D70A0" w:rsidRPr="001D67EE" w:rsidRDefault="001D70A0" w:rsidP="001D67EE">
                          <w:pPr>
                            <w:spacing w:line="240" w:lineRule="auto"/>
                            <w:jc w:val="center"/>
                            <w:rPr>
                              <w:rFonts w:ascii="Book Antiqua" w:hAnsi="Book Antiqua"/>
                              <w:smallCaps/>
                              <w:sz w:val="12"/>
                              <w:szCs w:val="12"/>
                            </w:rPr>
                          </w:pPr>
                          <w:r w:rsidRPr="001D67EE">
                            <w:rPr>
                              <w:rFonts w:ascii="Book Antiqua" w:hAnsi="Book Antiqua"/>
                              <w:smallCaps/>
                              <w:sz w:val="12"/>
                              <w:szCs w:val="12"/>
                            </w:rPr>
                            <w:t>Document Prepared</w:t>
                          </w:r>
                        </w:p>
                        <w:p w14:paraId="0C71962E" w14:textId="77777777" w:rsidR="001D70A0" w:rsidRPr="001D67EE" w:rsidRDefault="001D70A0" w:rsidP="001D67EE">
                          <w:pPr>
                            <w:spacing w:line="240" w:lineRule="auto"/>
                            <w:jc w:val="center"/>
                            <w:rPr>
                              <w:rFonts w:ascii="Book Antiqua" w:hAnsi="Book Antiqua"/>
                              <w:smallCaps/>
                              <w:sz w:val="12"/>
                              <w:szCs w:val="12"/>
                            </w:rPr>
                          </w:pPr>
                          <w:r>
                            <w:rPr>
                              <w:rFonts w:ascii="Book Antiqua" w:hAnsi="Book Antiqua"/>
                              <w:smallCaps/>
                              <w:sz w:val="12"/>
                              <w:szCs w:val="12"/>
                            </w:rPr>
                            <w:t>o</w:t>
                          </w:r>
                          <w:r w:rsidRPr="001D67EE">
                            <w:rPr>
                              <w:rFonts w:ascii="Book Antiqua" w:hAnsi="Book Antiqua"/>
                              <w:smallCaps/>
                              <w:sz w:val="12"/>
                              <w:szCs w:val="12"/>
                            </w:rPr>
                            <w:t>n Recycled Paper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D847F8" id="_x0000_t202" coordsize="21600,21600" o:spt="202" path="m,l,21600r21600,l21600,xe">
              <v:stroke joinstyle="miter"/>
              <v:path gradientshapeok="t" o:connecttype="rect"/>
            </v:shapetype>
            <v:shape id="Text Box 8" o:spid="_x0000_s1034" type="#_x0000_t202" style="position:absolute;margin-left:-67.1pt;margin-top:12.15pt;width:74.6pt;height:110.6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" stroked="f">
              <v:textbox style="mso-fit-shape-to-text:t">
                <w:txbxContent>
                  <w:p w14:paraId="24C3F3ED" w14:textId="77777777" w:rsidR="001D70A0" w:rsidRPr="001D67EE" w:rsidRDefault="001D70A0" w:rsidP="001D67EE">
                    <w:pPr>
                      <w:spacing w:line="240" w:lineRule="auto"/>
                      <w:jc w:val="center"/>
                      <w:rPr>
                        <w:rFonts w:ascii="Book Antiqua" w:hAnsi="Book Antiqua"/>
                        <w:smallCaps/>
                        <w:sz w:val="12"/>
                        <w:szCs w:val="12"/>
                      </w:rPr>
                    </w:pPr>
                    <w:r w:rsidRPr="001D67EE">
                      <w:rPr>
                        <w:rFonts w:ascii="Book Antiqua" w:hAnsi="Book Antiqua"/>
                        <w:smallCaps/>
                        <w:sz w:val="12"/>
                        <w:szCs w:val="12"/>
                      </w:rPr>
                      <w:t>Document Prepared</w:t>
                    </w:r>
                  </w:p>
                  <w:p w14:paraId="0C71962E" w14:textId="77777777" w:rsidR="001D70A0" w:rsidRPr="001D67EE" w:rsidRDefault="001D70A0" w:rsidP="001D67EE">
                    <w:pPr>
                      <w:spacing w:line="240" w:lineRule="auto"/>
                      <w:jc w:val="center"/>
                      <w:rPr>
                        <w:rFonts w:ascii="Book Antiqua" w:hAnsi="Book Antiqua"/>
                        <w:smallCaps/>
                        <w:sz w:val="12"/>
                        <w:szCs w:val="12"/>
                      </w:rPr>
                    </w:pPr>
                    <w:r>
                      <w:rPr>
                        <w:rFonts w:ascii="Book Antiqua" w:hAnsi="Book Antiqua"/>
                        <w:smallCaps/>
                        <w:sz w:val="12"/>
                        <w:szCs w:val="12"/>
                      </w:rPr>
                      <w:t>o</w:t>
                    </w:r>
                    <w:r w:rsidRPr="001D67EE">
                      <w:rPr>
                        <w:rFonts w:ascii="Book Antiqua" w:hAnsi="Book Antiqua"/>
                        <w:smallCaps/>
                        <w:sz w:val="12"/>
                        <w:szCs w:val="12"/>
                      </w:rPr>
                      <w:t>n Recycled Paper</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ABF6A" w14:textId="38877751" w:rsidR="001D70A0" w:rsidRPr="009B51F0" w:rsidRDefault="001D70A0" w:rsidP="009B51F0">
    <w:pPr>
      <w:pStyle w:val="Footer"/>
    </w:pPr>
    <w:r>
      <w:tab/>
    </w:r>
    <w:r w:rsidRPr="009B51F0">
      <w:fldChar w:fldCharType="begin"/>
    </w:r>
    <w:r w:rsidRPr="009B51F0">
      <w:instrText xml:space="preserve"> PAGE   \* MERGEFORMAT </w:instrText>
    </w:r>
    <w:r w:rsidRPr="009B51F0">
      <w:fldChar w:fldCharType="separate"/>
    </w:r>
    <w:r w:rsidR="00171662">
      <w:rPr>
        <w:noProof/>
      </w:rPr>
      <w:t>vii</w:t>
    </w:r>
    <w:r w:rsidRPr="009B51F0">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5248A" w14:textId="474CE38D" w:rsidR="001D70A0" w:rsidRPr="001D67EE" w:rsidRDefault="001D70A0" w:rsidP="001D67EE">
    <w:pPr>
      <w:pStyle w:val="Footer"/>
      <w:rPr>
        <w:noProof/>
        <w:sz w:val="24"/>
      </w:rPr>
    </w:pPr>
    <w:r>
      <w:rPr>
        <w:sz w:val="24"/>
      </w:rPr>
      <w:tab/>
    </w:r>
    <w:r w:rsidRPr="009B51F0">
      <w:rPr>
        <w:sz w:val="24"/>
      </w:rPr>
      <w:fldChar w:fldCharType="begin"/>
    </w:r>
    <w:r w:rsidRPr="009B51F0">
      <w:rPr>
        <w:sz w:val="24"/>
      </w:rPr>
      <w:instrText xml:space="preserve"> PAGE   \* MERGEFORMAT </w:instrText>
    </w:r>
    <w:r w:rsidRPr="009B51F0">
      <w:rPr>
        <w:sz w:val="24"/>
      </w:rPr>
      <w:fldChar w:fldCharType="separate"/>
    </w:r>
    <w:r w:rsidR="00171662">
      <w:rPr>
        <w:noProof/>
        <w:sz w:val="24"/>
      </w:rPr>
      <w:t>1</w:t>
    </w:r>
    <w:r w:rsidRPr="009B51F0">
      <w:rPr>
        <w:noProof/>
        <w:sz w:val="24"/>
      </w:rPr>
      <w:fldChar w:fldCharType="end"/>
    </w:r>
    <w:r w:rsidRPr="001D67EE">
      <w:rPr>
        <w:rFonts w:ascii="Book Antiqua" w:hAnsi="Book Antiqua"/>
        <w:smallCaps/>
        <w:noProof/>
        <w:sz w:val="12"/>
        <w:szCs w:val="12"/>
      </w:rPr>
      <mc:AlternateContent>
        <mc:Choice Requires="wps">
          <w:drawing>
            <wp:anchor distT="45720" distB="45720" distL="114300" distR="114300" simplePos="0" relativeHeight="251659264" behindDoc="0" locked="0" layoutInCell="1" allowOverlap="1" wp14:anchorId="1EFCB20E" wp14:editId="5F478D1D">
              <wp:simplePos x="0" y="0"/>
              <wp:positionH relativeFrom="column">
                <wp:posOffset>-852285</wp:posOffset>
              </wp:positionH>
              <wp:positionV relativeFrom="paragraph">
                <wp:posOffset>154016</wp:posOffset>
              </wp:positionV>
              <wp:extent cx="947420" cy="1404620"/>
              <wp:effectExtent l="0" t="0" r="508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7420" cy="1404620"/>
                      </a:xfrm>
                      <a:prstGeom prst="rect">
                        <a:avLst/>
                      </a:prstGeom>
                      <a:solidFill>
                        <a:srgbClr val="FFFFFF"/>
                      </a:solidFill>
                      <a:ln w="9525">
                        <a:noFill/>
                        <a:miter lim="800000"/>
                        <a:headEnd/>
                        <a:tailEnd/>
                      </a:ln>
                    </wps:spPr>
                    <wps:txbx>
                      <w:txbxContent>
                        <w:p w14:paraId="40B9615C" w14:textId="77777777" w:rsidR="001D70A0" w:rsidRPr="001D67EE" w:rsidRDefault="001D70A0" w:rsidP="001D67EE">
                          <w:pPr>
                            <w:spacing w:line="240" w:lineRule="auto"/>
                            <w:jc w:val="center"/>
                            <w:rPr>
                              <w:rFonts w:ascii="Book Antiqua" w:hAnsi="Book Antiqua"/>
                              <w:smallCaps/>
                              <w:sz w:val="12"/>
                              <w:szCs w:val="12"/>
                            </w:rPr>
                          </w:pPr>
                          <w:r w:rsidRPr="001D67EE">
                            <w:rPr>
                              <w:rFonts w:ascii="Book Antiqua" w:hAnsi="Book Antiqua"/>
                              <w:smallCaps/>
                              <w:sz w:val="12"/>
                              <w:szCs w:val="12"/>
                            </w:rPr>
                            <w:t>Document Prepared</w:t>
                          </w:r>
                        </w:p>
                        <w:p w14:paraId="22D8D027" w14:textId="77777777" w:rsidR="001D70A0" w:rsidRPr="001D67EE" w:rsidRDefault="001D70A0" w:rsidP="001D67EE">
                          <w:pPr>
                            <w:spacing w:line="240" w:lineRule="auto"/>
                            <w:jc w:val="center"/>
                            <w:rPr>
                              <w:rFonts w:ascii="Book Antiqua" w:hAnsi="Book Antiqua"/>
                              <w:smallCaps/>
                              <w:sz w:val="12"/>
                              <w:szCs w:val="12"/>
                            </w:rPr>
                          </w:pPr>
                          <w:r>
                            <w:rPr>
                              <w:rFonts w:ascii="Book Antiqua" w:hAnsi="Book Antiqua"/>
                              <w:smallCaps/>
                              <w:sz w:val="12"/>
                              <w:szCs w:val="12"/>
                            </w:rPr>
                            <w:t>o</w:t>
                          </w:r>
                          <w:r w:rsidRPr="001D67EE">
                            <w:rPr>
                              <w:rFonts w:ascii="Book Antiqua" w:hAnsi="Book Antiqua"/>
                              <w:smallCaps/>
                              <w:sz w:val="12"/>
                              <w:szCs w:val="12"/>
                            </w:rPr>
                            <w:t>n Recycled Paper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FCB20E" id="_x0000_t202" coordsize="21600,21600" o:spt="202" path="m,l,21600r21600,l21600,xe">
              <v:stroke joinstyle="miter"/>
              <v:path gradientshapeok="t" o:connecttype="rect"/>
            </v:shapetype>
            <v:shape id="Text Box 2" o:spid="_x0000_s1026" type="#_x0000_t202" style="position:absolute;margin-left:-67.1pt;margin-top:12.15pt;width:74.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" stroked="f">
              <v:textbox style="mso-fit-shape-to-text:t">
                <w:txbxContent>
                  <w:p w14:paraId="40B9615C" w14:textId="77777777" w:rsidR="001D70A0" w:rsidRPr="001D67EE" w:rsidRDefault="001D70A0" w:rsidP="001D67EE">
                    <w:pPr>
                      <w:spacing w:line="240" w:lineRule="auto"/>
                      <w:jc w:val="center"/>
                      <w:rPr>
                        <w:rFonts w:ascii="Book Antiqua" w:hAnsi="Book Antiqua"/>
                        <w:smallCaps/>
                        <w:sz w:val="12"/>
                        <w:szCs w:val="12"/>
                      </w:rPr>
                    </w:pPr>
                    <w:r w:rsidRPr="001D67EE">
                      <w:rPr>
                        <w:rFonts w:ascii="Book Antiqua" w:hAnsi="Book Antiqua"/>
                        <w:smallCaps/>
                        <w:sz w:val="12"/>
                        <w:szCs w:val="12"/>
                      </w:rPr>
                      <w:t>Document Prepared</w:t>
                    </w:r>
                  </w:p>
                  <w:p w14:paraId="22D8D027" w14:textId="77777777" w:rsidR="001D70A0" w:rsidRPr="001D67EE" w:rsidRDefault="001D70A0" w:rsidP="001D67EE">
                    <w:pPr>
                      <w:spacing w:line="240" w:lineRule="auto"/>
                      <w:jc w:val="center"/>
                      <w:rPr>
                        <w:rFonts w:ascii="Book Antiqua" w:hAnsi="Book Antiqua"/>
                        <w:smallCaps/>
                        <w:sz w:val="12"/>
                        <w:szCs w:val="12"/>
                      </w:rPr>
                    </w:pPr>
                    <w:r>
                      <w:rPr>
                        <w:rFonts w:ascii="Book Antiqua" w:hAnsi="Book Antiqua"/>
                        <w:smallCaps/>
                        <w:sz w:val="12"/>
                        <w:szCs w:val="12"/>
                      </w:rPr>
                      <w:t>o</w:t>
                    </w:r>
                    <w:r w:rsidRPr="001D67EE">
                      <w:rPr>
                        <w:rFonts w:ascii="Book Antiqua" w:hAnsi="Book Antiqua"/>
                        <w:smallCaps/>
                        <w:sz w:val="12"/>
                        <w:szCs w:val="12"/>
                      </w:rPr>
                      <w:t>n Recycled Paper</w:t>
                    </w:r>
                  </w:p>
                </w:txbxContent>
              </v:textbox>
              <w10:wrap type="squar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40A79" w14:textId="58C3AB9D" w:rsidR="001D70A0" w:rsidRPr="001D67EE" w:rsidRDefault="001D70A0" w:rsidP="001D67EE">
    <w:pPr>
      <w:pStyle w:val="Footer"/>
      <w:rPr>
        <w:noProof/>
        <w:sz w:val="24"/>
      </w:rPr>
    </w:pPr>
    <w:r>
      <w:rPr>
        <w:sz w:val="24"/>
      </w:rPr>
      <w:tab/>
    </w:r>
    <w:r w:rsidRPr="009B51F0">
      <w:rPr>
        <w:sz w:val="24"/>
      </w:rPr>
      <w:fldChar w:fldCharType="begin"/>
    </w:r>
    <w:r w:rsidRPr="009B51F0">
      <w:rPr>
        <w:sz w:val="24"/>
      </w:rPr>
      <w:instrText xml:space="preserve"> PAGE   \* MERGEFORMAT </w:instrText>
    </w:r>
    <w:r w:rsidRPr="009B51F0">
      <w:rPr>
        <w:sz w:val="24"/>
      </w:rPr>
      <w:fldChar w:fldCharType="separate"/>
    </w:r>
    <w:r w:rsidR="00171662">
      <w:rPr>
        <w:noProof/>
        <w:sz w:val="24"/>
      </w:rPr>
      <w:t>4</w:t>
    </w:r>
    <w:r w:rsidRPr="009B51F0">
      <w:rPr>
        <w:noProof/>
        <w:sz w:val="24"/>
      </w:rPr>
      <w:fldChar w:fldCharType="end"/>
    </w:r>
    <w:r w:rsidRPr="001D67EE">
      <w:rPr>
        <w:rFonts w:ascii="Book Antiqua" w:hAnsi="Book Antiqua"/>
        <w:smallCaps/>
        <w:noProof/>
        <w:sz w:val="12"/>
        <w:szCs w:val="12"/>
      </w:rPr>
      <mc:AlternateContent>
        <mc:Choice Requires="wps">
          <w:drawing>
            <wp:anchor distT="45720" distB="45720" distL="114300" distR="114300" simplePos="0" relativeHeight="251665408" behindDoc="0" locked="0" layoutInCell="1" allowOverlap="1" wp14:anchorId="56FD7D0E" wp14:editId="55B37506">
              <wp:simplePos x="0" y="0"/>
              <wp:positionH relativeFrom="column">
                <wp:posOffset>-852285</wp:posOffset>
              </wp:positionH>
              <wp:positionV relativeFrom="paragraph">
                <wp:posOffset>154016</wp:posOffset>
              </wp:positionV>
              <wp:extent cx="947420" cy="1404620"/>
              <wp:effectExtent l="0" t="0" r="508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7420" cy="1404620"/>
                      </a:xfrm>
                      <a:prstGeom prst="rect">
                        <a:avLst/>
                      </a:prstGeom>
                      <a:solidFill>
                        <a:srgbClr val="FFFFFF"/>
                      </a:solidFill>
                      <a:ln w="9525">
                        <a:noFill/>
                        <a:miter lim="800000"/>
                        <a:headEnd/>
                        <a:tailEnd/>
                      </a:ln>
                    </wps:spPr>
                    <wps:txbx>
                      <w:txbxContent>
                        <w:p w14:paraId="538829FC" w14:textId="77777777" w:rsidR="001D70A0" w:rsidRPr="001D67EE" w:rsidRDefault="001D70A0" w:rsidP="001D67EE">
                          <w:pPr>
                            <w:spacing w:line="240" w:lineRule="auto"/>
                            <w:jc w:val="center"/>
                            <w:rPr>
                              <w:rFonts w:ascii="Book Antiqua" w:hAnsi="Book Antiqua"/>
                              <w:smallCaps/>
                              <w:sz w:val="12"/>
                              <w:szCs w:val="12"/>
                            </w:rPr>
                          </w:pPr>
                          <w:r w:rsidRPr="001D67EE">
                            <w:rPr>
                              <w:rFonts w:ascii="Book Antiqua" w:hAnsi="Book Antiqua"/>
                              <w:smallCaps/>
                              <w:sz w:val="12"/>
                              <w:szCs w:val="12"/>
                            </w:rPr>
                            <w:t>Document Prepared</w:t>
                          </w:r>
                        </w:p>
                        <w:p w14:paraId="29BF9977" w14:textId="77777777" w:rsidR="001D70A0" w:rsidRPr="001D67EE" w:rsidRDefault="001D70A0" w:rsidP="001D67EE">
                          <w:pPr>
                            <w:spacing w:line="240" w:lineRule="auto"/>
                            <w:jc w:val="center"/>
                            <w:rPr>
                              <w:rFonts w:ascii="Book Antiqua" w:hAnsi="Book Antiqua"/>
                              <w:smallCaps/>
                              <w:sz w:val="12"/>
                              <w:szCs w:val="12"/>
                            </w:rPr>
                          </w:pPr>
                          <w:r>
                            <w:rPr>
                              <w:rFonts w:ascii="Book Antiqua" w:hAnsi="Book Antiqua"/>
                              <w:smallCaps/>
                              <w:sz w:val="12"/>
                              <w:szCs w:val="12"/>
                            </w:rPr>
                            <w:t>o</w:t>
                          </w:r>
                          <w:r w:rsidRPr="001D67EE">
                            <w:rPr>
                              <w:rFonts w:ascii="Book Antiqua" w:hAnsi="Book Antiqua"/>
                              <w:smallCaps/>
                              <w:sz w:val="12"/>
                              <w:szCs w:val="12"/>
                            </w:rPr>
                            <w:t>n Recycled Paper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FD7D0E" id="_x0000_t202" coordsize="21600,21600" o:spt="202" path="m,l,21600r21600,l21600,xe">
              <v:stroke joinstyle="miter"/>
              <v:path gradientshapeok="t" o:connecttype="rect"/>
            </v:shapetype>
            <v:shape id="_x0000_s1027" type="#_x0000_t202" style="position:absolute;margin-left:-67.1pt;margin-top:12.15pt;width:74.6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" stroked="f">
              <v:textbox style="mso-fit-shape-to-text:t">
                <w:txbxContent>
                  <w:p w14:paraId="538829FC" w14:textId="77777777" w:rsidR="001D70A0" w:rsidRPr="001D67EE" w:rsidRDefault="001D70A0" w:rsidP="001D67EE">
                    <w:pPr>
                      <w:spacing w:line="240" w:lineRule="auto"/>
                      <w:jc w:val="center"/>
                      <w:rPr>
                        <w:rFonts w:ascii="Book Antiqua" w:hAnsi="Book Antiqua"/>
                        <w:smallCaps/>
                        <w:sz w:val="12"/>
                        <w:szCs w:val="12"/>
                      </w:rPr>
                    </w:pPr>
                    <w:r w:rsidRPr="001D67EE">
                      <w:rPr>
                        <w:rFonts w:ascii="Book Antiqua" w:hAnsi="Book Antiqua"/>
                        <w:smallCaps/>
                        <w:sz w:val="12"/>
                        <w:szCs w:val="12"/>
                      </w:rPr>
                      <w:t>Document Prepared</w:t>
                    </w:r>
                  </w:p>
                  <w:p w14:paraId="29BF9977" w14:textId="77777777" w:rsidR="001D70A0" w:rsidRPr="001D67EE" w:rsidRDefault="001D70A0" w:rsidP="001D67EE">
                    <w:pPr>
                      <w:spacing w:line="240" w:lineRule="auto"/>
                      <w:jc w:val="center"/>
                      <w:rPr>
                        <w:rFonts w:ascii="Book Antiqua" w:hAnsi="Book Antiqua"/>
                        <w:smallCaps/>
                        <w:sz w:val="12"/>
                        <w:szCs w:val="12"/>
                      </w:rPr>
                    </w:pPr>
                    <w:r>
                      <w:rPr>
                        <w:rFonts w:ascii="Book Antiqua" w:hAnsi="Book Antiqua"/>
                        <w:smallCaps/>
                        <w:sz w:val="12"/>
                        <w:szCs w:val="12"/>
                      </w:rPr>
                      <w:t>o</w:t>
                    </w:r>
                    <w:r w:rsidRPr="001D67EE">
                      <w:rPr>
                        <w:rFonts w:ascii="Book Antiqua" w:hAnsi="Book Antiqua"/>
                        <w:smallCaps/>
                        <w:sz w:val="12"/>
                        <w:szCs w:val="12"/>
                      </w:rPr>
                      <w:t>n Recycled Paper</w:t>
                    </w:r>
                  </w:p>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B7355" w14:textId="5443AEF8" w:rsidR="001D70A0" w:rsidRPr="001D67EE" w:rsidRDefault="001D70A0" w:rsidP="005F1E82">
    <w:pPr>
      <w:pStyle w:val="Footer"/>
      <w:tabs>
        <w:tab w:val="clear" w:pos="4680"/>
        <w:tab w:val="center" w:pos="6480"/>
      </w:tabs>
      <w:rPr>
        <w:noProof/>
        <w:sz w:val="24"/>
      </w:rPr>
    </w:pPr>
    <w:r>
      <w:rPr>
        <w:sz w:val="24"/>
      </w:rPr>
      <w:tab/>
    </w:r>
    <w:r w:rsidRPr="009B51F0">
      <w:rPr>
        <w:sz w:val="24"/>
      </w:rPr>
      <w:fldChar w:fldCharType="begin"/>
    </w:r>
    <w:r w:rsidRPr="009B51F0">
      <w:rPr>
        <w:sz w:val="24"/>
      </w:rPr>
      <w:instrText xml:space="preserve"> PAGE   \* MERGEFORMAT </w:instrText>
    </w:r>
    <w:r w:rsidRPr="009B51F0">
      <w:rPr>
        <w:sz w:val="24"/>
      </w:rPr>
      <w:fldChar w:fldCharType="separate"/>
    </w:r>
    <w:r w:rsidR="002F1F16">
      <w:rPr>
        <w:noProof/>
        <w:sz w:val="24"/>
      </w:rPr>
      <w:t>6</w:t>
    </w:r>
    <w:r w:rsidRPr="009B51F0">
      <w:rPr>
        <w:noProof/>
        <w:sz w:val="24"/>
      </w:rPr>
      <w:fldChar w:fldCharType="end"/>
    </w:r>
    <w:r w:rsidRPr="001D67EE">
      <w:rPr>
        <w:rFonts w:ascii="Book Antiqua" w:hAnsi="Book Antiqua"/>
        <w:smallCaps/>
        <w:noProof/>
        <w:sz w:val="12"/>
        <w:szCs w:val="12"/>
      </w:rPr>
      <mc:AlternateContent>
        <mc:Choice Requires="wps">
          <w:drawing>
            <wp:anchor distT="45720" distB="45720" distL="114300" distR="114300" simplePos="0" relativeHeight="251667456" behindDoc="0" locked="0" layoutInCell="1" allowOverlap="1" wp14:anchorId="609D5972" wp14:editId="0F7D4455">
              <wp:simplePos x="0" y="0"/>
              <wp:positionH relativeFrom="column">
                <wp:posOffset>-852285</wp:posOffset>
              </wp:positionH>
              <wp:positionV relativeFrom="paragraph">
                <wp:posOffset>154016</wp:posOffset>
              </wp:positionV>
              <wp:extent cx="947420" cy="1404620"/>
              <wp:effectExtent l="0" t="0" r="508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7420" cy="1404620"/>
                      </a:xfrm>
                      <a:prstGeom prst="rect">
                        <a:avLst/>
                      </a:prstGeom>
                      <a:solidFill>
                        <a:srgbClr val="FFFFFF"/>
                      </a:solidFill>
                      <a:ln w="9525">
                        <a:noFill/>
                        <a:miter lim="800000"/>
                        <a:headEnd/>
                        <a:tailEnd/>
                      </a:ln>
                    </wps:spPr>
                    <wps:txbx>
                      <w:txbxContent>
                        <w:p w14:paraId="640969ED" w14:textId="77777777" w:rsidR="001D70A0" w:rsidRPr="001D67EE" w:rsidRDefault="001D70A0" w:rsidP="001D67EE">
                          <w:pPr>
                            <w:spacing w:line="240" w:lineRule="auto"/>
                            <w:jc w:val="center"/>
                            <w:rPr>
                              <w:rFonts w:ascii="Book Antiqua" w:hAnsi="Book Antiqua"/>
                              <w:smallCaps/>
                              <w:sz w:val="12"/>
                              <w:szCs w:val="12"/>
                            </w:rPr>
                          </w:pPr>
                          <w:r w:rsidRPr="001D67EE">
                            <w:rPr>
                              <w:rFonts w:ascii="Book Antiqua" w:hAnsi="Book Antiqua"/>
                              <w:smallCaps/>
                              <w:sz w:val="12"/>
                              <w:szCs w:val="12"/>
                            </w:rPr>
                            <w:t>Document Prepared</w:t>
                          </w:r>
                        </w:p>
                        <w:p w14:paraId="58319DFC" w14:textId="77777777" w:rsidR="001D70A0" w:rsidRPr="001D67EE" w:rsidRDefault="001D70A0" w:rsidP="001D67EE">
                          <w:pPr>
                            <w:spacing w:line="240" w:lineRule="auto"/>
                            <w:jc w:val="center"/>
                            <w:rPr>
                              <w:rFonts w:ascii="Book Antiqua" w:hAnsi="Book Antiqua"/>
                              <w:smallCaps/>
                              <w:sz w:val="12"/>
                              <w:szCs w:val="12"/>
                            </w:rPr>
                          </w:pPr>
                          <w:r>
                            <w:rPr>
                              <w:rFonts w:ascii="Book Antiqua" w:hAnsi="Book Antiqua"/>
                              <w:smallCaps/>
                              <w:sz w:val="12"/>
                              <w:szCs w:val="12"/>
                            </w:rPr>
                            <w:t>o</w:t>
                          </w:r>
                          <w:r w:rsidRPr="001D67EE">
                            <w:rPr>
                              <w:rFonts w:ascii="Book Antiqua" w:hAnsi="Book Antiqua"/>
                              <w:smallCaps/>
                              <w:sz w:val="12"/>
                              <w:szCs w:val="12"/>
                            </w:rPr>
                            <w:t>n Recycled Paper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9D5972" id="_x0000_t202" coordsize="21600,21600" o:spt="202" path="m,l,21600r21600,l21600,xe">
              <v:stroke joinstyle="miter"/>
              <v:path gradientshapeok="t" o:connecttype="rect"/>
            </v:shapetype>
            <v:shape id="_x0000_s1028" type="#_x0000_t202" style="position:absolute;margin-left:-67.1pt;margin-top:12.15pt;width:74.6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" stroked="f">
              <v:textbox style="mso-fit-shape-to-text:t">
                <w:txbxContent>
                  <w:p w14:paraId="640969ED" w14:textId="77777777" w:rsidR="001D70A0" w:rsidRPr="001D67EE" w:rsidRDefault="001D70A0" w:rsidP="001D67EE">
                    <w:pPr>
                      <w:spacing w:line="240" w:lineRule="auto"/>
                      <w:jc w:val="center"/>
                      <w:rPr>
                        <w:rFonts w:ascii="Book Antiqua" w:hAnsi="Book Antiqua"/>
                        <w:smallCaps/>
                        <w:sz w:val="12"/>
                        <w:szCs w:val="12"/>
                      </w:rPr>
                    </w:pPr>
                    <w:r w:rsidRPr="001D67EE">
                      <w:rPr>
                        <w:rFonts w:ascii="Book Antiqua" w:hAnsi="Book Antiqua"/>
                        <w:smallCaps/>
                        <w:sz w:val="12"/>
                        <w:szCs w:val="12"/>
                      </w:rPr>
                      <w:t>Document Prepared</w:t>
                    </w:r>
                  </w:p>
                  <w:p w14:paraId="58319DFC" w14:textId="77777777" w:rsidR="001D70A0" w:rsidRPr="001D67EE" w:rsidRDefault="001D70A0" w:rsidP="001D67EE">
                    <w:pPr>
                      <w:spacing w:line="240" w:lineRule="auto"/>
                      <w:jc w:val="center"/>
                      <w:rPr>
                        <w:rFonts w:ascii="Book Antiqua" w:hAnsi="Book Antiqua"/>
                        <w:smallCaps/>
                        <w:sz w:val="12"/>
                        <w:szCs w:val="12"/>
                      </w:rPr>
                    </w:pPr>
                    <w:r>
                      <w:rPr>
                        <w:rFonts w:ascii="Book Antiqua" w:hAnsi="Book Antiqua"/>
                        <w:smallCaps/>
                        <w:sz w:val="12"/>
                        <w:szCs w:val="12"/>
                      </w:rPr>
                      <w:t>o</w:t>
                    </w:r>
                    <w:r w:rsidRPr="001D67EE">
                      <w:rPr>
                        <w:rFonts w:ascii="Book Antiqua" w:hAnsi="Book Antiqua"/>
                        <w:smallCaps/>
                        <w:sz w:val="12"/>
                        <w:szCs w:val="12"/>
                      </w:rPr>
                      <w:t>n Recycled Paper</w:t>
                    </w:r>
                  </w:p>
                </w:txbxContent>
              </v:textbox>
              <w10:wrap type="squar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71A12" w14:textId="3F77AC3B" w:rsidR="001D70A0" w:rsidRPr="001D67EE" w:rsidRDefault="001D70A0" w:rsidP="001D67EE">
    <w:pPr>
      <w:pStyle w:val="Footer"/>
      <w:rPr>
        <w:noProof/>
        <w:sz w:val="24"/>
      </w:rPr>
    </w:pPr>
    <w:r>
      <w:rPr>
        <w:sz w:val="24"/>
      </w:rPr>
      <w:tab/>
    </w:r>
    <w:r w:rsidRPr="009B51F0">
      <w:rPr>
        <w:sz w:val="24"/>
      </w:rPr>
      <w:fldChar w:fldCharType="begin"/>
    </w:r>
    <w:r w:rsidRPr="009B51F0">
      <w:rPr>
        <w:sz w:val="24"/>
      </w:rPr>
      <w:instrText xml:space="preserve"> PAGE   \* MERGEFORMAT </w:instrText>
    </w:r>
    <w:r w:rsidRPr="009B51F0">
      <w:rPr>
        <w:sz w:val="24"/>
      </w:rPr>
      <w:fldChar w:fldCharType="separate"/>
    </w:r>
    <w:r w:rsidR="002F1F16">
      <w:rPr>
        <w:noProof/>
        <w:sz w:val="24"/>
      </w:rPr>
      <w:t>30</w:t>
    </w:r>
    <w:r w:rsidRPr="009B51F0">
      <w:rPr>
        <w:noProof/>
        <w:sz w:val="24"/>
      </w:rPr>
      <w:fldChar w:fldCharType="end"/>
    </w:r>
    <w:r w:rsidRPr="001D67EE">
      <w:rPr>
        <w:rFonts w:ascii="Book Antiqua" w:hAnsi="Book Antiqua"/>
        <w:smallCaps/>
        <w:noProof/>
        <w:sz w:val="12"/>
        <w:szCs w:val="12"/>
      </w:rPr>
      <mc:AlternateContent>
        <mc:Choice Requires="wps">
          <w:drawing>
            <wp:anchor distT="45720" distB="45720" distL="114300" distR="114300" simplePos="0" relativeHeight="251669504" behindDoc="0" locked="0" layoutInCell="1" allowOverlap="1" wp14:anchorId="53B32328" wp14:editId="1A588ACD">
              <wp:simplePos x="0" y="0"/>
              <wp:positionH relativeFrom="column">
                <wp:posOffset>-852285</wp:posOffset>
              </wp:positionH>
              <wp:positionV relativeFrom="paragraph">
                <wp:posOffset>154016</wp:posOffset>
              </wp:positionV>
              <wp:extent cx="947420" cy="1404620"/>
              <wp:effectExtent l="0" t="0" r="508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7420" cy="1404620"/>
                      </a:xfrm>
                      <a:prstGeom prst="rect">
                        <a:avLst/>
                      </a:prstGeom>
                      <a:solidFill>
                        <a:srgbClr val="FFFFFF"/>
                      </a:solidFill>
                      <a:ln w="9525">
                        <a:noFill/>
                        <a:miter lim="800000"/>
                        <a:headEnd/>
                        <a:tailEnd/>
                      </a:ln>
                    </wps:spPr>
                    <wps:txbx>
                      <w:txbxContent>
                        <w:p w14:paraId="04BADDD8" w14:textId="77777777" w:rsidR="001D70A0" w:rsidRPr="001D67EE" w:rsidRDefault="001D70A0" w:rsidP="001D67EE">
                          <w:pPr>
                            <w:spacing w:line="240" w:lineRule="auto"/>
                            <w:jc w:val="center"/>
                            <w:rPr>
                              <w:rFonts w:ascii="Book Antiqua" w:hAnsi="Book Antiqua"/>
                              <w:smallCaps/>
                              <w:sz w:val="12"/>
                              <w:szCs w:val="12"/>
                            </w:rPr>
                          </w:pPr>
                          <w:r w:rsidRPr="001D67EE">
                            <w:rPr>
                              <w:rFonts w:ascii="Book Antiqua" w:hAnsi="Book Antiqua"/>
                              <w:smallCaps/>
                              <w:sz w:val="12"/>
                              <w:szCs w:val="12"/>
                            </w:rPr>
                            <w:t>Document Prepared</w:t>
                          </w:r>
                        </w:p>
                        <w:p w14:paraId="0FDD637E" w14:textId="77777777" w:rsidR="001D70A0" w:rsidRPr="001D67EE" w:rsidRDefault="001D70A0" w:rsidP="001D67EE">
                          <w:pPr>
                            <w:spacing w:line="240" w:lineRule="auto"/>
                            <w:jc w:val="center"/>
                            <w:rPr>
                              <w:rFonts w:ascii="Book Antiqua" w:hAnsi="Book Antiqua"/>
                              <w:smallCaps/>
                              <w:sz w:val="12"/>
                              <w:szCs w:val="12"/>
                            </w:rPr>
                          </w:pPr>
                          <w:r>
                            <w:rPr>
                              <w:rFonts w:ascii="Book Antiqua" w:hAnsi="Book Antiqua"/>
                              <w:smallCaps/>
                              <w:sz w:val="12"/>
                              <w:szCs w:val="12"/>
                            </w:rPr>
                            <w:t>o</w:t>
                          </w:r>
                          <w:r w:rsidRPr="001D67EE">
                            <w:rPr>
                              <w:rFonts w:ascii="Book Antiqua" w:hAnsi="Book Antiqua"/>
                              <w:smallCaps/>
                              <w:sz w:val="12"/>
                              <w:szCs w:val="12"/>
                            </w:rPr>
                            <w:t>n Recycled Paper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B32328" id="_x0000_t202" coordsize="21600,21600" o:spt="202" path="m,l,21600r21600,l21600,xe">
              <v:stroke joinstyle="miter"/>
              <v:path gradientshapeok="t" o:connecttype="rect"/>
            </v:shapetype>
            <v:shape id="_x0000_s1029" type="#_x0000_t202" style="position:absolute;margin-left:-67.1pt;margin-top:12.15pt;width:74.6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" stroked="f">
              <v:textbox style="mso-fit-shape-to-text:t">
                <w:txbxContent>
                  <w:p w14:paraId="04BADDD8" w14:textId="77777777" w:rsidR="001D70A0" w:rsidRPr="001D67EE" w:rsidRDefault="001D70A0" w:rsidP="001D67EE">
                    <w:pPr>
                      <w:spacing w:line="240" w:lineRule="auto"/>
                      <w:jc w:val="center"/>
                      <w:rPr>
                        <w:rFonts w:ascii="Book Antiqua" w:hAnsi="Book Antiqua"/>
                        <w:smallCaps/>
                        <w:sz w:val="12"/>
                        <w:szCs w:val="12"/>
                      </w:rPr>
                    </w:pPr>
                    <w:r w:rsidRPr="001D67EE">
                      <w:rPr>
                        <w:rFonts w:ascii="Book Antiqua" w:hAnsi="Book Antiqua"/>
                        <w:smallCaps/>
                        <w:sz w:val="12"/>
                        <w:szCs w:val="12"/>
                      </w:rPr>
                      <w:t>Document Prepared</w:t>
                    </w:r>
                  </w:p>
                  <w:p w14:paraId="0FDD637E" w14:textId="77777777" w:rsidR="001D70A0" w:rsidRPr="001D67EE" w:rsidRDefault="001D70A0" w:rsidP="001D67EE">
                    <w:pPr>
                      <w:spacing w:line="240" w:lineRule="auto"/>
                      <w:jc w:val="center"/>
                      <w:rPr>
                        <w:rFonts w:ascii="Book Antiqua" w:hAnsi="Book Antiqua"/>
                        <w:smallCaps/>
                        <w:sz w:val="12"/>
                        <w:szCs w:val="12"/>
                      </w:rPr>
                    </w:pPr>
                    <w:r>
                      <w:rPr>
                        <w:rFonts w:ascii="Book Antiqua" w:hAnsi="Book Antiqua"/>
                        <w:smallCaps/>
                        <w:sz w:val="12"/>
                        <w:szCs w:val="12"/>
                      </w:rPr>
                      <w:t>o</w:t>
                    </w:r>
                    <w:r w:rsidRPr="001D67EE">
                      <w:rPr>
                        <w:rFonts w:ascii="Book Antiqua" w:hAnsi="Book Antiqua"/>
                        <w:smallCaps/>
                        <w:sz w:val="12"/>
                        <w:szCs w:val="12"/>
                      </w:rPr>
                      <w:t>n Recycled Paper</w:t>
                    </w:r>
                  </w:p>
                </w:txbxContent>
              </v:textbox>
              <w10:wrap type="squar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A0A4E2" w14:textId="361059EE" w:rsidR="001D70A0" w:rsidRPr="001D67EE" w:rsidRDefault="001D70A0" w:rsidP="006B5A39">
    <w:pPr>
      <w:pStyle w:val="Footer"/>
      <w:tabs>
        <w:tab w:val="clear" w:pos="4680"/>
        <w:tab w:val="clear" w:pos="9360"/>
        <w:tab w:val="center" w:pos="6480"/>
      </w:tabs>
      <w:rPr>
        <w:noProof/>
        <w:sz w:val="24"/>
      </w:rPr>
    </w:pPr>
    <w:r>
      <w:rPr>
        <w:sz w:val="24"/>
      </w:rPr>
      <w:tab/>
    </w:r>
    <w:r w:rsidRPr="009B51F0">
      <w:rPr>
        <w:sz w:val="24"/>
      </w:rPr>
      <w:fldChar w:fldCharType="begin"/>
    </w:r>
    <w:r w:rsidRPr="009B51F0">
      <w:rPr>
        <w:sz w:val="24"/>
      </w:rPr>
      <w:instrText xml:space="preserve"> PAGE   \* MERGEFORMAT </w:instrText>
    </w:r>
    <w:r w:rsidRPr="009B51F0">
      <w:rPr>
        <w:sz w:val="24"/>
      </w:rPr>
      <w:fldChar w:fldCharType="separate"/>
    </w:r>
    <w:r w:rsidR="002F1F16">
      <w:rPr>
        <w:noProof/>
        <w:sz w:val="24"/>
      </w:rPr>
      <w:t>31</w:t>
    </w:r>
    <w:r w:rsidRPr="009B51F0">
      <w:rPr>
        <w:noProof/>
        <w:sz w:val="24"/>
      </w:rPr>
      <w:fldChar w:fldCharType="end"/>
    </w:r>
    <w:r w:rsidRPr="001D67EE">
      <w:rPr>
        <w:rFonts w:ascii="Book Antiqua" w:hAnsi="Book Antiqua"/>
        <w:smallCaps/>
        <w:noProof/>
        <w:sz w:val="12"/>
        <w:szCs w:val="12"/>
      </w:rPr>
      <mc:AlternateContent>
        <mc:Choice Requires="wps">
          <w:drawing>
            <wp:anchor distT="45720" distB="45720" distL="114300" distR="114300" simplePos="0" relativeHeight="251661312" behindDoc="0" locked="0" layoutInCell="1" allowOverlap="1" wp14:anchorId="51D1A912" wp14:editId="73500621">
              <wp:simplePos x="0" y="0"/>
              <wp:positionH relativeFrom="column">
                <wp:posOffset>-852285</wp:posOffset>
              </wp:positionH>
              <wp:positionV relativeFrom="paragraph">
                <wp:posOffset>154016</wp:posOffset>
              </wp:positionV>
              <wp:extent cx="947420" cy="1404620"/>
              <wp:effectExtent l="0" t="0" r="508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7420" cy="1404620"/>
                      </a:xfrm>
                      <a:prstGeom prst="rect">
                        <a:avLst/>
                      </a:prstGeom>
                      <a:solidFill>
                        <a:srgbClr val="FFFFFF"/>
                      </a:solidFill>
                      <a:ln w="9525">
                        <a:noFill/>
                        <a:miter lim="800000"/>
                        <a:headEnd/>
                        <a:tailEnd/>
                      </a:ln>
                    </wps:spPr>
                    <wps:txbx>
                      <w:txbxContent>
                        <w:p w14:paraId="6A20E2BD" w14:textId="77777777" w:rsidR="001D70A0" w:rsidRPr="001D67EE" w:rsidRDefault="001D70A0" w:rsidP="001D67EE">
                          <w:pPr>
                            <w:spacing w:line="240" w:lineRule="auto"/>
                            <w:jc w:val="center"/>
                            <w:rPr>
                              <w:rFonts w:ascii="Book Antiqua" w:hAnsi="Book Antiqua"/>
                              <w:smallCaps/>
                              <w:sz w:val="12"/>
                              <w:szCs w:val="12"/>
                            </w:rPr>
                          </w:pPr>
                          <w:r w:rsidRPr="001D67EE">
                            <w:rPr>
                              <w:rFonts w:ascii="Book Antiqua" w:hAnsi="Book Antiqua"/>
                              <w:smallCaps/>
                              <w:sz w:val="12"/>
                              <w:szCs w:val="12"/>
                            </w:rPr>
                            <w:t>Document Prepared</w:t>
                          </w:r>
                        </w:p>
                        <w:p w14:paraId="0AA754AA" w14:textId="77777777" w:rsidR="001D70A0" w:rsidRPr="001D67EE" w:rsidRDefault="001D70A0" w:rsidP="001D67EE">
                          <w:pPr>
                            <w:spacing w:line="240" w:lineRule="auto"/>
                            <w:jc w:val="center"/>
                            <w:rPr>
                              <w:rFonts w:ascii="Book Antiqua" w:hAnsi="Book Antiqua"/>
                              <w:smallCaps/>
                              <w:sz w:val="12"/>
                              <w:szCs w:val="12"/>
                            </w:rPr>
                          </w:pPr>
                          <w:r>
                            <w:rPr>
                              <w:rFonts w:ascii="Book Antiqua" w:hAnsi="Book Antiqua"/>
                              <w:smallCaps/>
                              <w:sz w:val="12"/>
                              <w:szCs w:val="12"/>
                            </w:rPr>
                            <w:t>o</w:t>
                          </w:r>
                          <w:r w:rsidRPr="001D67EE">
                            <w:rPr>
                              <w:rFonts w:ascii="Book Antiqua" w:hAnsi="Book Antiqua"/>
                              <w:smallCaps/>
                              <w:sz w:val="12"/>
                              <w:szCs w:val="12"/>
                            </w:rPr>
                            <w:t>n Recycled Paper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D1A912" id="_x0000_t202" coordsize="21600,21600" o:spt="202" path="m,l,21600r21600,l21600,xe">
              <v:stroke joinstyle="miter"/>
              <v:path gradientshapeok="t" o:connecttype="rect"/>
            </v:shapetype>
            <v:shape id="_x0000_s1030" type="#_x0000_t202" style="position:absolute;margin-left:-67.1pt;margin-top:12.15pt;width:74.6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" stroked="f">
              <v:textbox style="mso-fit-shape-to-text:t">
                <w:txbxContent>
                  <w:p w14:paraId="6A20E2BD" w14:textId="77777777" w:rsidR="001D70A0" w:rsidRPr="001D67EE" w:rsidRDefault="001D70A0" w:rsidP="001D67EE">
                    <w:pPr>
                      <w:spacing w:line="240" w:lineRule="auto"/>
                      <w:jc w:val="center"/>
                      <w:rPr>
                        <w:rFonts w:ascii="Book Antiqua" w:hAnsi="Book Antiqua"/>
                        <w:smallCaps/>
                        <w:sz w:val="12"/>
                        <w:szCs w:val="12"/>
                      </w:rPr>
                    </w:pPr>
                    <w:r w:rsidRPr="001D67EE">
                      <w:rPr>
                        <w:rFonts w:ascii="Book Antiqua" w:hAnsi="Book Antiqua"/>
                        <w:smallCaps/>
                        <w:sz w:val="12"/>
                        <w:szCs w:val="12"/>
                      </w:rPr>
                      <w:t>Document Prepared</w:t>
                    </w:r>
                  </w:p>
                  <w:p w14:paraId="0AA754AA" w14:textId="77777777" w:rsidR="001D70A0" w:rsidRPr="001D67EE" w:rsidRDefault="001D70A0" w:rsidP="001D67EE">
                    <w:pPr>
                      <w:spacing w:line="240" w:lineRule="auto"/>
                      <w:jc w:val="center"/>
                      <w:rPr>
                        <w:rFonts w:ascii="Book Antiqua" w:hAnsi="Book Antiqua"/>
                        <w:smallCaps/>
                        <w:sz w:val="12"/>
                        <w:szCs w:val="12"/>
                      </w:rPr>
                    </w:pPr>
                    <w:r>
                      <w:rPr>
                        <w:rFonts w:ascii="Book Antiqua" w:hAnsi="Book Antiqua"/>
                        <w:smallCaps/>
                        <w:sz w:val="12"/>
                        <w:szCs w:val="12"/>
                      </w:rPr>
                      <w:t>o</w:t>
                    </w:r>
                    <w:r w:rsidRPr="001D67EE">
                      <w:rPr>
                        <w:rFonts w:ascii="Book Antiqua" w:hAnsi="Book Antiqua"/>
                        <w:smallCaps/>
                        <w:sz w:val="12"/>
                        <w:szCs w:val="12"/>
                      </w:rPr>
                      <w:t>n Recycled Paper</w:t>
                    </w:r>
                  </w:p>
                </w:txbxContent>
              </v:textbox>
              <w10:wrap type="squar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DCEC2" w14:textId="2EA09647" w:rsidR="001D70A0" w:rsidRPr="001D67EE" w:rsidRDefault="001D70A0" w:rsidP="006B5A39">
    <w:pPr>
      <w:pStyle w:val="Footer"/>
      <w:tabs>
        <w:tab w:val="clear" w:pos="9360"/>
      </w:tabs>
      <w:rPr>
        <w:noProof/>
        <w:sz w:val="24"/>
      </w:rPr>
    </w:pPr>
    <w:r>
      <w:rPr>
        <w:sz w:val="24"/>
      </w:rPr>
      <w:tab/>
    </w:r>
    <w:r w:rsidRPr="009B51F0">
      <w:rPr>
        <w:sz w:val="24"/>
      </w:rPr>
      <w:fldChar w:fldCharType="begin"/>
    </w:r>
    <w:r w:rsidRPr="009B51F0">
      <w:rPr>
        <w:sz w:val="24"/>
      </w:rPr>
      <w:instrText xml:space="preserve"> PAGE   \* MERGEFORMAT </w:instrText>
    </w:r>
    <w:r w:rsidRPr="009B51F0">
      <w:rPr>
        <w:sz w:val="24"/>
      </w:rPr>
      <w:fldChar w:fldCharType="separate"/>
    </w:r>
    <w:r w:rsidR="002F1F16">
      <w:rPr>
        <w:noProof/>
        <w:sz w:val="24"/>
      </w:rPr>
      <w:t>46</w:t>
    </w:r>
    <w:r w:rsidRPr="009B51F0">
      <w:rPr>
        <w:noProof/>
        <w:sz w:val="24"/>
      </w:rPr>
      <w:fldChar w:fldCharType="end"/>
    </w:r>
    <w:r w:rsidRPr="001D67EE">
      <w:rPr>
        <w:rFonts w:ascii="Book Antiqua" w:hAnsi="Book Antiqua"/>
        <w:smallCaps/>
        <w:noProof/>
        <w:sz w:val="12"/>
        <w:szCs w:val="12"/>
      </w:rPr>
      <mc:AlternateContent>
        <mc:Choice Requires="wps">
          <w:drawing>
            <wp:anchor distT="45720" distB="45720" distL="114300" distR="114300" simplePos="0" relativeHeight="251663360" behindDoc="0" locked="0" layoutInCell="1" allowOverlap="1" wp14:anchorId="60082416" wp14:editId="335D42D3">
              <wp:simplePos x="0" y="0"/>
              <wp:positionH relativeFrom="column">
                <wp:posOffset>-852285</wp:posOffset>
              </wp:positionH>
              <wp:positionV relativeFrom="paragraph">
                <wp:posOffset>154016</wp:posOffset>
              </wp:positionV>
              <wp:extent cx="947420" cy="1404620"/>
              <wp:effectExtent l="0" t="0" r="508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7420" cy="1404620"/>
                      </a:xfrm>
                      <a:prstGeom prst="rect">
                        <a:avLst/>
                      </a:prstGeom>
                      <a:solidFill>
                        <a:srgbClr val="FFFFFF"/>
                      </a:solidFill>
                      <a:ln w="9525">
                        <a:noFill/>
                        <a:miter lim="800000"/>
                        <a:headEnd/>
                        <a:tailEnd/>
                      </a:ln>
                    </wps:spPr>
                    <wps:txbx>
                      <w:txbxContent>
                        <w:p w14:paraId="35B394B6" w14:textId="77777777" w:rsidR="001D70A0" w:rsidRPr="001D67EE" w:rsidRDefault="001D70A0" w:rsidP="001D67EE">
                          <w:pPr>
                            <w:spacing w:line="240" w:lineRule="auto"/>
                            <w:jc w:val="center"/>
                            <w:rPr>
                              <w:rFonts w:ascii="Book Antiqua" w:hAnsi="Book Antiqua"/>
                              <w:smallCaps/>
                              <w:sz w:val="12"/>
                              <w:szCs w:val="12"/>
                            </w:rPr>
                          </w:pPr>
                          <w:r w:rsidRPr="001D67EE">
                            <w:rPr>
                              <w:rFonts w:ascii="Book Antiqua" w:hAnsi="Book Antiqua"/>
                              <w:smallCaps/>
                              <w:sz w:val="12"/>
                              <w:szCs w:val="12"/>
                            </w:rPr>
                            <w:t>Document Prepared</w:t>
                          </w:r>
                        </w:p>
                        <w:p w14:paraId="455CD26C" w14:textId="77777777" w:rsidR="001D70A0" w:rsidRPr="001D67EE" w:rsidRDefault="001D70A0" w:rsidP="001D67EE">
                          <w:pPr>
                            <w:spacing w:line="240" w:lineRule="auto"/>
                            <w:jc w:val="center"/>
                            <w:rPr>
                              <w:rFonts w:ascii="Book Antiqua" w:hAnsi="Book Antiqua"/>
                              <w:smallCaps/>
                              <w:sz w:val="12"/>
                              <w:szCs w:val="12"/>
                            </w:rPr>
                          </w:pPr>
                          <w:r>
                            <w:rPr>
                              <w:rFonts w:ascii="Book Antiqua" w:hAnsi="Book Antiqua"/>
                              <w:smallCaps/>
                              <w:sz w:val="12"/>
                              <w:szCs w:val="12"/>
                            </w:rPr>
                            <w:t>o</w:t>
                          </w:r>
                          <w:r w:rsidRPr="001D67EE">
                            <w:rPr>
                              <w:rFonts w:ascii="Book Antiqua" w:hAnsi="Book Antiqua"/>
                              <w:smallCaps/>
                              <w:sz w:val="12"/>
                              <w:szCs w:val="12"/>
                            </w:rPr>
                            <w:t>n Recycled Paper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082416" id="_x0000_t202" coordsize="21600,21600" o:spt="202" path="m,l,21600r21600,l21600,xe">
              <v:stroke joinstyle="miter"/>
              <v:path gradientshapeok="t" o:connecttype="rect"/>
            </v:shapetype>
            <v:shape id="Text Box 3" o:spid="_x0000_s1031" type="#_x0000_t202" style="position:absolute;margin-left:-67.1pt;margin-top:12.15pt;width:74.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" stroked="f">
              <v:textbox style="mso-fit-shape-to-text:t">
                <w:txbxContent>
                  <w:p w14:paraId="35B394B6" w14:textId="77777777" w:rsidR="001D70A0" w:rsidRPr="001D67EE" w:rsidRDefault="001D70A0" w:rsidP="001D67EE">
                    <w:pPr>
                      <w:spacing w:line="240" w:lineRule="auto"/>
                      <w:jc w:val="center"/>
                      <w:rPr>
                        <w:rFonts w:ascii="Book Antiqua" w:hAnsi="Book Antiqua"/>
                        <w:smallCaps/>
                        <w:sz w:val="12"/>
                        <w:szCs w:val="12"/>
                      </w:rPr>
                    </w:pPr>
                    <w:r w:rsidRPr="001D67EE">
                      <w:rPr>
                        <w:rFonts w:ascii="Book Antiqua" w:hAnsi="Book Antiqua"/>
                        <w:smallCaps/>
                        <w:sz w:val="12"/>
                        <w:szCs w:val="12"/>
                      </w:rPr>
                      <w:t>Document Prepared</w:t>
                    </w:r>
                  </w:p>
                  <w:p w14:paraId="455CD26C" w14:textId="77777777" w:rsidR="001D70A0" w:rsidRPr="001D67EE" w:rsidRDefault="001D70A0" w:rsidP="001D67EE">
                    <w:pPr>
                      <w:spacing w:line="240" w:lineRule="auto"/>
                      <w:jc w:val="center"/>
                      <w:rPr>
                        <w:rFonts w:ascii="Book Antiqua" w:hAnsi="Book Antiqua"/>
                        <w:smallCaps/>
                        <w:sz w:val="12"/>
                        <w:szCs w:val="12"/>
                      </w:rPr>
                    </w:pPr>
                    <w:r>
                      <w:rPr>
                        <w:rFonts w:ascii="Book Antiqua" w:hAnsi="Book Antiqua"/>
                        <w:smallCaps/>
                        <w:sz w:val="12"/>
                        <w:szCs w:val="12"/>
                      </w:rPr>
                      <w:t>o</w:t>
                    </w:r>
                    <w:r w:rsidRPr="001D67EE">
                      <w:rPr>
                        <w:rFonts w:ascii="Book Antiqua" w:hAnsi="Book Antiqua"/>
                        <w:smallCaps/>
                        <w:sz w:val="12"/>
                        <w:szCs w:val="12"/>
                      </w:rPr>
                      <w:t>n Recycled Paper</w:t>
                    </w:r>
                  </w:p>
                </w:txbxContent>
              </v:textbox>
              <w10:wrap type="squar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CFAA20" w14:textId="5E414137" w:rsidR="001D70A0" w:rsidRPr="001D67EE" w:rsidRDefault="001D70A0" w:rsidP="005C7FA8">
    <w:pPr>
      <w:pStyle w:val="Footer"/>
      <w:tabs>
        <w:tab w:val="clear" w:pos="4680"/>
        <w:tab w:val="clear" w:pos="9360"/>
        <w:tab w:val="center" w:pos="8640"/>
      </w:tabs>
      <w:rPr>
        <w:noProof/>
        <w:sz w:val="24"/>
      </w:rPr>
    </w:pPr>
    <w:r>
      <w:rPr>
        <w:sz w:val="24"/>
      </w:rPr>
      <w:tab/>
    </w:r>
    <w:r w:rsidRPr="009B51F0">
      <w:rPr>
        <w:sz w:val="24"/>
      </w:rPr>
      <w:fldChar w:fldCharType="begin"/>
    </w:r>
    <w:r w:rsidRPr="009B51F0">
      <w:rPr>
        <w:sz w:val="24"/>
      </w:rPr>
      <w:instrText xml:space="preserve"> PAGE   \* MERGEFORMAT </w:instrText>
    </w:r>
    <w:r w:rsidRPr="009B51F0">
      <w:rPr>
        <w:sz w:val="24"/>
      </w:rPr>
      <w:fldChar w:fldCharType="separate"/>
    </w:r>
    <w:r w:rsidR="00ED268F">
      <w:rPr>
        <w:noProof/>
        <w:sz w:val="24"/>
      </w:rPr>
      <w:t>76</w:t>
    </w:r>
    <w:r w:rsidRPr="009B51F0">
      <w:rPr>
        <w:noProof/>
        <w:sz w:val="24"/>
      </w:rPr>
      <w:fldChar w:fldCharType="end"/>
    </w:r>
    <w:r w:rsidRPr="001D67EE">
      <w:rPr>
        <w:rFonts w:ascii="Book Antiqua" w:hAnsi="Book Antiqua"/>
        <w:smallCaps/>
        <w:noProof/>
        <w:sz w:val="12"/>
        <w:szCs w:val="12"/>
      </w:rPr>
      <mc:AlternateContent>
        <mc:Choice Requires="wps">
          <w:drawing>
            <wp:anchor distT="45720" distB="45720" distL="114300" distR="114300" simplePos="0" relativeHeight="251657728" behindDoc="0" locked="0" layoutInCell="1" allowOverlap="1" wp14:anchorId="1BD96289" wp14:editId="7DA5D8FD">
              <wp:simplePos x="0" y="0"/>
              <wp:positionH relativeFrom="column">
                <wp:posOffset>-852285</wp:posOffset>
              </wp:positionH>
              <wp:positionV relativeFrom="paragraph">
                <wp:posOffset>154016</wp:posOffset>
              </wp:positionV>
              <wp:extent cx="947420" cy="1404620"/>
              <wp:effectExtent l="0" t="0" r="508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7420" cy="1404620"/>
                      </a:xfrm>
                      <a:prstGeom prst="rect">
                        <a:avLst/>
                      </a:prstGeom>
                      <a:solidFill>
                        <a:srgbClr val="FFFFFF"/>
                      </a:solidFill>
                      <a:ln w="9525">
                        <a:noFill/>
                        <a:miter lim="800000"/>
                        <a:headEnd/>
                        <a:tailEnd/>
                      </a:ln>
                    </wps:spPr>
                    <wps:txbx>
                      <w:txbxContent>
                        <w:p w14:paraId="707D9ED2" w14:textId="77777777" w:rsidR="001D70A0" w:rsidRPr="001D67EE" w:rsidRDefault="001D70A0" w:rsidP="001D67EE">
                          <w:pPr>
                            <w:spacing w:line="240" w:lineRule="auto"/>
                            <w:jc w:val="center"/>
                            <w:rPr>
                              <w:rFonts w:ascii="Book Antiqua" w:hAnsi="Book Antiqua"/>
                              <w:smallCaps/>
                              <w:sz w:val="12"/>
                              <w:szCs w:val="12"/>
                            </w:rPr>
                          </w:pPr>
                          <w:r w:rsidRPr="001D67EE">
                            <w:rPr>
                              <w:rFonts w:ascii="Book Antiqua" w:hAnsi="Book Antiqua"/>
                              <w:smallCaps/>
                              <w:sz w:val="12"/>
                              <w:szCs w:val="12"/>
                            </w:rPr>
                            <w:t>Document Prepared</w:t>
                          </w:r>
                        </w:p>
                        <w:p w14:paraId="1E42C7F1" w14:textId="77777777" w:rsidR="001D70A0" w:rsidRPr="001D67EE" w:rsidRDefault="001D70A0" w:rsidP="001D67EE">
                          <w:pPr>
                            <w:spacing w:line="240" w:lineRule="auto"/>
                            <w:jc w:val="center"/>
                            <w:rPr>
                              <w:rFonts w:ascii="Book Antiqua" w:hAnsi="Book Antiqua"/>
                              <w:smallCaps/>
                              <w:sz w:val="12"/>
                              <w:szCs w:val="12"/>
                            </w:rPr>
                          </w:pPr>
                          <w:r>
                            <w:rPr>
                              <w:rFonts w:ascii="Book Antiqua" w:hAnsi="Book Antiqua"/>
                              <w:smallCaps/>
                              <w:sz w:val="12"/>
                              <w:szCs w:val="12"/>
                            </w:rPr>
                            <w:t>o</w:t>
                          </w:r>
                          <w:r w:rsidRPr="001D67EE">
                            <w:rPr>
                              <w:rFonts w:ascii="Book Antiqua" w:hAnsi="Book Antiqua"/>
                              <w:smallCaps/>
                              <w:sz w:val="12"/>
                              <w:szCs w:val="12"/>
                            </w:rPr>
                            <w:t>n Recycled Paper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D96289" id="_x0000_t202" coordsize="21600,21600" o:spt="202" path="m,l,21600r21600,l21600,xe">
              <v:stroke joinstyle="miter"/>
              <v:path gradientshapeok="t" o:connecttype="rect"/>
            </v:shapetype>
            <v:shape id="Text Box 1" o:spid="_x0000_s1032" type="#_x0000_t202" style="position:absolute;margin-left:-67.1pt;margin-top:12.15pt;width:74.6pt;height:110.6pt;z-index:251657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" stroked="f">
              <v:textbox style="mso-fit-shape-to-text:t">
                <w:txbxContent>
                  <w:p w14:paraId="707D9ED2" w14:textId="77777777" w:rsidR="001D70A0" w:rsidRPr="001D67EE" w:rsidRDefault="001D70A0" w:rsidP="001D67EE">
                    <w:pPr>
                      <w:spacing w:line="240" w:lineRule="auto"/>
                      <w:jc w:val="center"/>
                      <w:rPr>
                        <w:rFonts w:ascii="Book Antiqua" w:hAnsi="Book Antiqua"/>
                        <w:smallCaps/>
                        <w:sz w:val="12"/>
                        <w:szCs w:val="12"/>
                      </w:rPr>
                    </w:pPr>
                    <w:r w:rsidRPr="001D67EE">
                      <w:rPr>
                        <w:rFonts w:ascii="Book Antiqua" w:hAnsi="Book Antiqua"/>
                        <w:smallCaps/>
                        <w:sz w:val="12"/>
                        <w:szCs w:val="12"/>
                      </w:rPr>
                      <w:t>Document Prepared</w:t>
                    </w:r>
                  </w:p>
                  <w:p w14:paraId="1E42C7F1" w14:textId="77777777" w:rsidR="001D70A0" w:rsidRPr="001D67EE" w:rsidRDefault="001D70A0" w:rsidP="001D67EE">
                    <w:pPr>
                      <w:spacing w:line="240" w:lineRule="auto"/>
                      <w:jc w:val="center"/>
                      <w:rPr>
                        <w:rFonts w:ascii="Book Antiqua" w:hAnsi="Book Antiqua"/>
                        <w:smallCaps/>
                        <w:sz w:val="12"/>
                        <w:szCs w:val="12"/>
                      </w:rPr>
                    </w:pPr>
                    <w:r>
                      <w:rPr>
                        <w:rFonts w:ascii="Book Antiqua" w:hAnsi="Book Antiqua"/>
                        <w:smallCaps/>
                        <w:sz w:val="12"/>
                        <w:szCs w:val="12"/>
                      </w:rPr>
                      <w:t>o</w:t>
                    </w:r>
                    <w:r w:rsidRPr="001D67EE">
                      <w:rPr>
                        <w:rFonts w:ascii="Book Antiqua" w:hAnsi="Book Antiqua"/>
                        <w:smallCaps/>
                        <w:sz w:val="12"/>
                        <w:szCs w:val="12"/>
                      </w:rPr>
                      <w:t>n Recycled Paper</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52C600" w14:textId="77777777" w:rsidR="001D70A0" w:rsidRDefault="001D70A0" w:rsidP="000577CC">
      <w:pPr>
        <w:spacing w:line="240" w:lineRule="auto"/>
        <w:rPr>
          <w:noProof/>
        </w:rPr>
      </w:pPr>
      <w:r>
        <w:rPr>
          <w:noProof/>
        </w:rPr>
        <w:separator/>
      </w:r>
    </w:p>
  </w:footnote>
  <w:footnote w:type="continuationSeparator" w:id="0">
    <w:p w14:paraId="56EEC3A6" w14:textId="77777777" w:rsidR="001D70A0" w:rsidRDefault="001D70A0" w:rsidP="000577CC">
      <w:pPr>
        <w:spacing w:line="240" w:lineRule="auto"/>
      </w:pPr>
      <w:r>
        <w:continuationSeparator/>
      </w:r>
    </w:p>
  </w:footnote>
  <w:footnote w:id="1">
    <w:p w14:paraId="0C47B5A8" w14:textId="77777777" w:rsidR="001D70A0" w:rsidRPr="00310B23" w:rsidRDefault="001D70A0" w:rsidP="006B17C4">
      <w:pPr>
        <w:pStyle w:val="FootnoteText"/>
      </w:pPr>
      <w:r w:rsidRPr="00310B23">
        <w:rPr>
          <w:rStyle w:val="FootnoteReference"/>
        </w:rPr>
        <w:footnoteRef/>
      </w:r>
      <w:r w:rsidRPr="00310B23">
        <w:t xml:space="preserve"> The S</w:t>
      </w:r>
      <w:r>
        <w:t xml:space="preserve">upply </w:t>
      </w:r>
      <w:r w:rsidRPr="00310B23">
        <w:t>A</w:t>
      </w:r>
      <w:r>
        <w:t>djustment A</w:t>
      </w:r>
      <w:r w:rsidRPr="00310B23">
        <w:t>ccount was previously known as the Purchased Power Adjustment Clause or “PPAC” balancing account.</w:t>
      </w:r>
    </w:p>
  </w:footnote>
  <w:footnote w:id="2">
    <w:p w14:paraId="3610931F" w14:textId="77777777" w:rsidR="001D70A0" w:rsidRPr="00310B23" w:rsidRDefault="001D70A0" w:rsidP="006B17C4">
      <w:pPr>
        <w:rPr>
          <w:sz w:val="22"/>
          <w:szCs w:val="22"/>
        </w:rPr>
      </w:pPr>
      <w:r w:rsidRPr="00310B23">
        <w:rPr>
          <w:rStyle w:val="FootnoteReference"/>
          <w:sz w:val="22"/>
          <w:szCs w:val="22"/>
        </w:rPr>
        <w:footnoteRef/>
      </w:r>
      <w:r w:rsidRPr="00310B23">
        <w:rPr>
          <w:sz w:val="22"/>
          <w:szCs w:val="22"/>
        </w:rPr>
        <w:t xml:space="preserve"> See more about the CAISO’s policies and practices on settlement adjustments in the CAISO’s Business Practice Manual for Settlements and Billing, Version 17 at </w:t>
      </w:r>
      <w:hyperlink r:id="rId1" w:history="1">
        <w:r w:rsidRPr="00310B23">
          <w:rPr>
            <w:rStyle w:val="Hyperlink"/>
            <w:sz w:val="22"/>
            <w:szCs w:val="22"/>
          </w:rPr>
          <w:t>https://bpmcm.caiso.com/Pages/SnBBPMDetails.aspx?BPM=Settlements%20and%20Billing</w:t>
        </w:r>
      </w:hyperlink>
    </w:p>
    <w:p w14:paraId="34E8E2BB" w14:textId="77777777" w:rsidR="001D70A0" w:rsidRPr="00310B23" w:rsidRDefault="001D70A0" w:rsidP="006B17C4">
      <w:pPr>
        <w:rPr>
          <w:sz w:val="22"/>
          <w:szCs w:val="22"/>
        </w:rPr>
      </w:pPr>
    </w:p>
  </w:footnote>
  <w:footnote w:id="3">
    <w:p w14:paraId="654EEAEF" w14:textId="63244F81" w:rsidR="001D70A0" w:rsidRPr="00310B23" w:rsidDel="002A61E9" w:rsidRDefault="001D70A0" w:rsidP="001247F9">
      <w:pPr>
        <w:pStyle w:val="FootnoteText"/>
        <w:rPr>
          <w:del w:id="3351" w:author="Roberts, Julie" w:date="2022-03-14T14:47:00Z"/>
        </w:rPr>
      </w:pPr>
      <w:r w:rsidRPr="00310B23">
        <w:rPr>
          <w:rStyle w:val="FootnoteReference"/>
        </w:rPr>
        <w:footnoteRef/>
      </w:r>
      <w:del w:id="3352" w:author="Roberts, Julie" w:date="2022-03-17T14:20:00Z">
        <w:r w:rsidRPr="00310B23" w:rsidDel="00C73C77">
          <w:delText xml:space="preserve"> D.09-05-025 at p. 13.</w:delText>
        </w:r>
      </w:del>
      <w:ins w:id="3353" w:author="Roberts, Julie" w:date="2022-03-17T14:20:00Z">
        <w:r>
          <w:t>D.19-08-030</w:t>
        </w:r>
      </w:ins>
    </w:p>
  </w:footnote>
  <w:footnote w:id="4">
    <w:p w14:paraId="1F97CC36" w14:textId="61BDC039" w:rsidR="001D70A0" w:rsidRPr="00310B23" w:rsidDel="00576C7D" w:rsidRDefault="001D70A0" w:rsidP="000B3CD8">
      <w:pPr>
        <w:pStyle w:val="FootnoteText"/>
        <w:rPr>
          <w:del w:id="3532" w:author="Roberts, Julie" w:date="2022-03-14T16:30:00Z"/>
        </w:rPr>
      </w:pPr>
      <w:del w:id="3533" w:author="Roberts, Julie" w:date="2022-03-14T16:30:00Z">
        <w:r w:rsidRPr="00310B23" w:rsidDel="00576C7D">
          <w:rPr>
            <w:rStyle w:val="FootnoteReference"/>
          </w:rPr>
          <w:footnoteRef/>
        </w:r>
        <w:r w:rsidRPr="00310B23" w:rsidDel="00576C7D">
          <w:delText xml:space="preserve"> The value of 2011 Firm Energy shown below is included in the 2011 value in the row titled “Long-Term Purchased Energy” in Table 2.1</w:delText>
        </w:r>
      </w:del>
    </w:p>
  </w:footnote>
  <w:footnote w:id="5">
    <w:p w14:paraId="1D81F0FC" w14:textId="77777777" w:rsidR="001D70A0" w:rsidRPr="00310B23" w:rsidDel="00044D80" w:rsidRDefault="001D70A0" w:rsidP="000B3CD8">
      <w:pPr>
        <w:pStyle w:val="FootnoteText"/>
        <w:rPr>
          <w:del w:id="3847" w:author="Roberts, Julie" w:date="2022-03-17T15:36:00Z"/>
        </w:rPr>
      </w:pPr>
      <w:del w:id="3848" w:author="Roberts, Julie" w:date="2022-03-17T15:36:00Z">
        <w:r w:rsidRPr="00310B23" w:rsidDel="00044D80">
          <w:rPr>
            <w:rStyle w:val="FootnoteReference"/>
          </w:rPr>
          <w:footnoteRef/>
        </w:r>
        <w:r w:rsidRPr="00310B23" w:rsidDel="00044D80">
          <w:delText xml:space="preserve"> D.14-12-003, Ordering Paragraph 4.  </w:delText>
        </w:r>
      </w:del>
    </w:p>
  </w:footnote>
  <w:footnote w:id="6">
    <w:p w14:paraId="1D06C452" w14:textId="77777777" w:rsidR="001D70A0" w:rsidRPr="00310B23" w:rsidRDefault="001D70A0" w:rsidP="000B3CD8">
      <w:pPr>
        <w:pStyle w:val="FootnoteText"/>
      </w:pPr>
      <w:r w:rsidRPr="00310B23">
        <w:rPr>
          <w:rStyle w:val="FootnoteReference"/>
        </w:rPr>
        <w:footnoteRef/>
      </w:r>
      <w:r w:rsidRPr="00310B23">
        <w:t xml:space="preserve"> Although not legally required due to conclusions previously reached by the Commission in D.09-05-025, D.14-12-003, and D.11-06-030, Resolution E-4604, Resolution E-4507, Advice Letter 296-E and Advice Letter 297-E</w:t>
      </w:r>
      <w:r w:rsidRPr="00310B23" w:rsidDel="00E86164">
        <w:t xml:space="preserve"> </w:t>
      </w:r>
      <w:r w:rsidRPr="00310B23">
        <w:t xml:space="preserve">, the testimony provides the Commission the basis to conclude that the costs related to the 2009 Shell Contracts, the LACSD Contract, the 2015 Shell contracts, EDF contracts, and the Iberdrola RECs contract that were recorded in the Supply Adjustment Account with respect to the Review Period were </w:t>
      </w:r>
      <w:r>
        <w:t>“</w:t>
      </w:r>
      <w:r w:rsidRPr="00310B23">
        <w:t>reasonable.</w:t>
      </w:r>
      <w:r>
        <w:t>”</w:t>
      </w:r>
      <w:r w:rsidRPr="00310B23">
        <w:t xml:space="preserve">  However, that is not required.  Where power contracts have been previously approved by the Commission, the power costs recorded into the Supply Adjustment Account are not subject to a reasonableness review.  The proper standard of review is whether the amounts recorded into the Supply Adjustment Account are “appropriate.”  See, Scoping Memo at p. 4, PG&amp;E ERRA proceeding – A. 09-12-002.  </w:t>
      </w:r>
    </w:p>
  </w:footnote>
  <w:footnote w:id="7">
    <w:p w14:paraId="27A65049" w14:textId="77777777" w:rsidR="001D70A0" w:rsidRPr="00310B23" w:rsidRDefault="001D70A0" w:rsidP="000B3CD8">
      <w:pPr>
        <w:pStyle w:val="FootnoteText"/>
      </w:pPr>
      <w:r w:rsidRPr="00310B23">
        <w:rPr>
          <w:rStyle w:val="FootnoteReference"/>
        </w:rPr>
        <w:footnoteRef/>
      </w:r>
      <w:r w:rsidRPr="00310B23">
        <w:t xml:space="preserve"> D.02-10-062, Conclusion of Law 11.</w:t>
      </w:r>
    </w:p>
  </w:footnote>
  <w:footnote w:id="8">
    <w:p w14:paraId="3262D9D6" w14:textId="7A888E80" w:rsidR="001D70A0" w:rsidRPr="00310B23" w:rsidRDefault="001D70A0" w:rsidP="000B3CD8">
      <w:pPr>
        <w:pStyle w:val="FootnoteText"/>
      </w:pPr>
      <w:r w:rsidRPr="00310B23">
        <w:rPr>
          <w:rStyle w:val="FootnoteReference"/>
        </w:rPr>
        <w:footnoteRef/>
      </w:r>
      <w:r w:rsidRPr="00310B23">
        <w:t xml:space="preserve"> Spot market purchases include day-ahead energy purchased </w:t>
      </w:r>
      <w:del w:id="4067" w:author="Roberts, Julie" w:date="2022-03-21T07:59:00Z">
        <w:r w:rsidRPr="00310B23" w:rsidDel="00C81166">
          <w:delText>under the heat rate call option</w:delText>
        </w:r>
      </w:del>
      <w:ins w:id="4068" w:author="Roberts, Julie" w:date="2022-03-21T07:59:00Z">
        <w:r>
          <w:t>in the CAISO Day-ahead market</w:t>
        </w:r>
      </w:ins>
      <w:r w:rsidRPr="00310B23">
        <w:t>.</w:t>
      </w:r>
    </w:p>
  </w:footnote>
  <w:footnote w:id="9">
    <w:p w14:paraId="154BAE00" w14:textId="77777777" w:rsidR="001D70A0" w:rsidRPr="00310B23" w:rsidRDefault="001D70A0" w:rsidP="000B3CD8">
      <w:pPr>
        <w:pStyle w:val="FootnoteText"/>
      </w:pPr>
      <w:r w:rsidRPr="00310B23">
        <w:rPr>
          <w:rStyle w:val="FootnoteReference"/>
        </w:rPr>
        <w:footnoteRef/>
      </w:r>
      <w:r w:rsidRPr="00310B23">
        <w:t xml:space="preserve"> Big Bear Mountain resorts, the owner of both Bear Mountain and Snow Summit, was purchased by Mammoth Mountain resorts in 2015.</w:t>
      </w:r>
    </w:p>
  </w:footnote>
  <w:footnote w:id="10">
    <w:p w14:paraId="135F05E0" w14:textId="77777777" w:rsidR="001D70A0" w:rsidRPr="00310B23" w:rsidRDefault="001D70A0" w:rsidP="000B3CD8">
      <w:pPr>
        <w:pStyle w:val="FootnoteText"/>
      </w:pPr>
      <w:r w:rsidRPr="00310B23">
        <w:rPr>
          <w:rStyle w:val="FootnoteReference"/>
        </w:rPr>
        <w:footnoteRef/>
      </w:r>
      <w:r w:rsidRPr="00310B23">
        <w:t xml:space="preserve"> The BVPP can also be used whenever there are outages on the transmission lines serving Big Bear to maintain essential services. The BVPP plus capacity from the smaller of the two SCE lines serving Big Bear are generally sufficient to serve most of BVES’ service territory during the non-snowmaking months.</w:t>
      </w:r>
    </w:p>
  </w:footnote>
  <w:footnote w:id="11">
    <w:p w14:paraId="3F712DFA" w14:textId="77777777" w:rsidR="001D70A0" w:rsidRPr="00310B23" w:rsidRDefault="001D70A0" w:rsidP="00000B64">
      <w:pPr>
        <w:pStyle w:val="FootnoteText"/>
      </w:pPr>
      <w:r w:rsidRPr="00310B23">
        <w:rPr>
          <w:rStyle w:val="FootnoteReference"/>
        </w:rPr>
        <w:footnoteRef/>
      </w:r>
      <w:r w:rsidRPr="00310B23">
        <w:t xml:space="preserve"> A recent postponement was in D.10-06-018.  </w:t>
      </w:r>
    </w:p>
  </w:footnote>
  <w:footnote w:id="12">
    <w:p w14:paraId="73FDB439" w14:textId="77777777" w:rsidR="001D70A0" w:rsidRPr="00310B23" w:rsidRDefault="001D70A0" w:rsidP="00044C09">
      <w:pPr>
        <w:pStyle w:val="FootnoteText"/>
      </w:pPr>
      <w:r w:rsidRPr="00310B23">
        <w:rPr>
          <w:rStyle w:val="FootnoteReference"/>
        </w:rPr>
        <w:footnoteRef/>
      </w:r>
      <w:r w:rsidRPr="00310B23">
        <w:t xml:space="preserve"> The Supply Adjustment Account was previously known as the Purchased Power Adjustment Clause or “PPAC” balancing account.</w:t>
      </w:r>
    </w:p>
  </w:footnote>
  <w:footnote w:id="13">
    <w:p w14:paraId="66F7D7D4" w14:textId="77777777" w:rsidR="001D70A0" w:rsidRPr="00310B23" w:rsidRDefault="001D70A0" w:rsidP="00EA4138">
      <w:pPr>
        <w:pStyle w:val="FootnoteText"/>
      </w:pPr>
      <w:r w:rsidRPr="00310B23">
        <w:rPr>
          <w:rStyle w:val="FootnoteReference"/>
        </w:rPr>
        <w:footnoteRef/>
      </w:r>
      <w:r w:rsidRPr="00310B23">
        <w:t xml:space="preserve"> The current RA capacity contract with Shell expires January 31, 2020</w:t>
      </w:r>
    </w:p>
  </w:footnote>
  <w:footnote w:id="14">
    <w:p w14:paraId="4D1FDA39" w14:textId="77777777" w:rsidR="001D70A0" w:rsidRPr="00310B23" w:rsidRDefault="001D70A0" w:rsidP="00EA4138">
      <w:pPr>
        <w:pStyle w:val="FootnoteText"/>
      </w:pPr>
      <w:r w:rsidRPr="00310B23">
        <w:rPr>
          <w:rStyle w:val="FootnoteReference"/>
        </w:rPr>
        <w:footnoteRef/>
      </w:r>
      <w:r w:rsidRPr="00310B23">
        <w:t xml:space="preserve"> The 1,000 hours per engine annual limitation does not include hours BVPP operates due to loss of a transmission line. The limit can be increased by application to the air district (which may take up to one year to process) and includes provisions for added CEMS equipment to continuously monitor CO.</w:t>
      </w:r>
    </w:p>
  </w:footnote>
  <w:footnote w:id="15">
    <w:p w14:paraId="5A03A05C" w14:textId="77777777" w:rsidR="001D70A0" w:rsidRPr="00310B23" w:rsidRDefault="001D70A0" w:rsidP="00EA4138">
      <w:pPr>
        <w:pStyle w:val="FootnoteText"/>
      </w:pPr>
      <w:r w:rsidRPr="00310B23">
        <w:rPr>
          <w:rStyle w:val="FootnoteReference"/>
        </w:rPr>
        <w:footnoteRef/>
      </w:r>
      <w:r w:rsidRPr="00310B23">
        <w:t xml:space="preserve"> BVES is a CPUC Load Serving Entity. A CPUC proceeding to establish Resource Adequacy requirements for BVES is pending. At this time, the CPUC has not established Resource Adequacy requirements for BVES, including a Reserve Margin, Qualifying Capacity criteria, annual and monthly Demand Forecast requirements, and annual and monthly Resource Adequacy Plan requirements. This submission utilizes the coincident peak Demand determinations provided by the California Energy Commission (CEC) for BVES, which have been calculated from Demand Forecast information submitted to the CEC by BVES. Because BVES is a winter-peaking utility and has its summer peaks on holiday weekends, BVES has proposed to the CPUC that its capacity obligations be set based upon weekday loads that would be coincident with the CAISO monthly peak periods, which occur during weekdays, rather than weekend loads when the CAISO loads are generally reduced. BVES has requested that the CEC use this method for calculating its coincident peak demand determinations pending its approval by the CPUC. In addition, BVES has requested that the CEC reduce the coincident peak demand forecast for BVES by up to 8.4 MW to reflect the commitment by BVES of one or more of the units at the Bear Valley Power Plant (BVPP), a generation resource consisting of seven 1.2-MW gas-fired units located on the BVES side of the CAISO meter and owned and operated by BVES. BVES has proposed that the CPUC classify the BVPP as a distributed generation resource that reduces its forecasted peak demand. The CAISO has supported this proposal in comments filed with the CPUC.</w:t>
      </w:r>
    </w:p>
  </w:footnote>
  <w:footnote w:id="16">
    <w:p w14:paraId="582BD997" w14:textId="77777777" w:rsidR="001D70A0" w:rsidRPr="00310B23" w:rsidRDefault="001D70A0" w:rsidP="00EA4138">
      <w:pPr>
        <w:pStyle w:val="FootnoteText"/>
      </w:pPr>
      <w:r w:rsidRPr="00310B23">
        <w:rPr>
          <w:rStyle w:val="FootnoteReference"/>
        </w:rPr>
        <w:footnoteRef/>
      </w:r>
      <w:r w:rsidRPr="00310B23">
        <w:t xml:space="preserve"> The SCE DLAP LMP is the weighted average of the LMPs for all of the load nodes within the SCE service territory.</w:t>
      </w:r>
    </w:p>
  </w:footnote>
  <w:footnote w:id="17">
    <w:p w14:paraId="25474C79" w14:textId="77777777" w:rsidR="001D70A0" w:rsidRPr="00310B23" w:rsidRDefault="001D70A0" w:rsidP="00EA4138">
      <w:pPr>
        <w:pStyle w:val="FootnoteText"/>
      </w:pPr>
      <w:r w:rsidRPr="00310B23">
        <w:rPr>
          <w:rStyle w:val="FootnoteReference"/>
        </w:rPr>
        <w:footnoteRef/>
      </w:r>
      <w:r w:rsidRPr="00310B23">
        <w:t xml:space="preserve"> The CAISO derives the aggregated generation hub price by calculating a weighted average for all generators within the SP15 area.  Weights are pre-determined by the CAISO on an annual basis based on previous year output.  Generator hub prices are calculated for NP15, ZP26 and SP16 areas.  Generation scheduled to the aggregate generation hubs is paid/charged the weighted hub price as calculated in the Day Ahead market.</w:t>
      </w:r>
    </w:p>
  </w:footnote>
  <w:footnote w:id="18">
    <w:p w14:paraId="3B4D96E6" w14:textId="77777777" w:rsidR="001D70A0" w:rsidRPr="00310B23" w:rsidRDefault="001D70A0" w:rsidP="00EA4138">
      <w:pPr>
        <w:pStyle w:val="FootnoteText"/>
      </w:pPr>
      <w:r w:rsidRPr="00310B23">
        <w:rPr>
          <w:rStyle w:val="FootnoteReference"/>
        </w:rPr>
        <w:footnoteRef/>
      </w:r>
      <w:r w:rsidRPr="00310B23">
        <w:t xml:space="preserve"> The $72/MWh is measured at SCE’s delivery point.  After adding in 13% losses, the cost to the customer is about $81/MWh.</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17FCB" w14:textId="77777777" w:rsidR="001D70A0" w:rsidRDefault="001D70A0">
    <w:pPr>
      <w:pStyle w:val="Header"/>
      <w:tabs>
        <w:tab w:val="clear" w:pos="4680"/>
        <w:tab w:val="clear" w:pos="9360"/>
        <w:tab w:val="left" w:pos="7806"/>
      </w:tabs>
      <w:pPrChange w:id="16" w:author="Roberts, Julie" w:date="2021-04-23T16:03:00Z">
        <w:pPr>
          <w:pStyle w:val="Header"/>
        </w:pPr>
      </w:pPrChange>
    </w:pPr>
    <w:r>
      <w:t xml:space="preserve">  </w:t>
    </w:r>
    <w:ins w:id="17" w:author="Roberts, Julie" w:date="2021-04-23T16:03:00Z">
      <w:r>
        <w:tab/>
      </w:r>
    </w:ins>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B0083"/>
    <w:multiLevelType w:val="multilevel"/>
    <w:tmpl w:val="F70A0244"/>
    <w:name w:val="zzmpPleading2||Pleading2|2|1|1|4|0|45||1|0|37||1|0|32||1|0|32||1|0|32||1|0|32||1|0|32||1|0|32||1|0|32||"/>
    <w:lvl w:ilvl="0">
      <w:start w:val="1"/>
      <w:numFmt w:val="upperRoman"/>
      <w:lvlRestart w:val="0"/>
      <w:pStyle w:val="Pleading2L1"/>
      <w:suff w:val="nothing"/>
      <w:lvlText w:val="%1."/>
      <w:lvlJc w:val="left"/>
      <w:pPr>
        <w:tabs>
          <w:tab w:val="num" w:pos="720"/>
        </w:tabs>
        <w:ind w:left="0" w:firstLine="0"/>
      </w:pPr>
      <w:rPr>
        <w:rFonts w:ascii="Times New Roman" w:hAnsi="Times New Roman" w:cs="Times New Roman"/>
        <w:b w:val="0"/>
        <w:i w:val="0"/>
        <w:caps w:val="0"/>
        <w:color w:val="auto"/>
        <w:sz w:val="28"/>
        <w:u w:val="none"/>
      </w:rPr>
    </w:lvl>
    <w:lvl w:ilvl="1">
      <w:start w:val="1"/>
      <w:numFmt w:val="upperLetter"/>
      <w:pStyle w:val="Pleading2L2"/>
      <w:lvlText w:val="%2."/>
      <w:lvlJc w:val="left"/>
      <w:pPr>
        <w:tabs>
          <w:tab w:val="num" w:pos="720"/>
        </w:tabs>
        <w:ind w:left="720" w:hanging="720"/>
      </w:pPr>
      <w:rPr>
        <w:rFonts w:ascii="Times New Roman" w:hAnsi="Times New Roman" w:cs="Times New Roman"/>
        <w:b w:val="0"/>
        <w:i w:val="0"/>
        <w:caps w:val="0"/>
        <w:color w:val="auto"/>
        <w:sz w:val="28"/>
        <w:u w:val="none"/>
      </w:rPr>
    </w:lvl>
    <w:lvl w:ilvl="2">
      <w:start w:val="1"/>
      <w:numFmt w:val="decimal"/>
      <w:pStyle w:val="Pleading2L3"/>
      <w:lvlText w:val="%3."/>
      <w:lvlJc w:val="left"/>
      <w:pPr>
        <w:tabs>
          <w:tab w:val="num" w:pos="1440"/>
        </w:tabs>
        <w:ind w:left="1440" w:hanging="720"/>
      </w:pPr>
      <w:rPr>
        <w:rFonts w:ascii="Times New Roman" w:hAnsi="Times New Roman" w:cs="Times New Roman"/>
        <w:b w:val="0"/>
        <w:i w:val="0"/>
        <w:caps w:val="0"/>
        <w:color w:val="auto"/>
        <w:sz w:val="28"/>
        <w:u w:val="none"/>
      </w:rPr>
    </w:lvl>
    <w:lvl w:ilvl="3">
      <w:start w:val="1"/>
      <w:numFmt w:val="lowerLetter"/>
      <w:pStyle w:val="Pleading2L4"/>
      <w:lvlText w:val="%4."/>
      <w:lvlJc w:val="left"/>
      <w:pPr>
        <w:tabs>
          <w:tab w:val="num" w:pos="2160"/>
        </w:tabs>
        <w:ind w:left="2160" w:hanging="720"/>
      </w:pPr>
      <w:rPr>
        <w:rFonts w:ascii="Times New Roman" w:hAnsi="Times New Roman" w:cs="Times New Roman"/>
        <w:b w:val="0"/>
        <w:i w:val="0"/>
        <w:caps w:val="0"/>
        <w:color w:val="auto"/>
        <w:sz w:val="28"/>
        <w:u w:val="none"/>
      </w:rPr>
    </w:lvl>
    <w:lvl w:ilvl="4">
      <w:start w:val="1"/>
      <w:numFmt w:val="decimal"/>
      <w:pStyle w:val="Pleading2L5"/>
      <w:lvlText w:val="(%5)"/>
      <w:lvlJc w:val="left"/>
      <w:pPr>
        <w:tabs>
          <w:tab w:val="num" w:pos="2880"/>
        </w:tabs>
        <w:ind w:left="2880" w:hanging="720"/>
      </w:pPr>
      <w:rPr>
        <w:rFonts w:ascii="Times New Roman" w:hAnsi="Times New Roman" w:cs="Times New Roman"/>
        <w:b w:val="0"/>
        <w:i w:val="0"/>
        <w:caps w:val="0"/>
        <w:color w:val="auto"/>
        <w:sz w:val="28"/>
        <w:u w:val="none"/>
      </w:rPr>
    </w:lvl>
    <w:lvl w:ilvl="5">
      <w:start w:val="1"/>
      <w:numFmt w:val="lowerLetter"/>
      <w:pStyle w:val="Pleading2L6"/>
      <w:lvlText w:val="(%6)"/>
      <w:lvlJc w:val="left"/>
      <w:pPr>
        <w:tabs>
          <w:tab w:val="num" w:pos="3600"/>
        </w:tabs>
        <w:ind w:left="3600" w:hanging="720"/>
      </w:pPr>
      <w:rPr>
        <w:rFonts w:ascii="Times New Roman" w:hAnsi="Times New Roman" w:cs="Times New Roman"/>
        <w:b w:val="0"/>
        <w:i w:val="0"/>
        <w:caps w:val="0"/>
        <w:color w:val="auto"/>
        <w:sz w:val="28"/>
        <w:u w:val="none"/>
      </w:rPr>
    </w:lvl>
    <w:lvl w:ilvl="6">
      <w:start w:val="1"/>
      <w:numFmt w:val="lowerRoman"/>
      <w:pStyle w:val="Pleading2L7"/>
      <w:lvlText w:val="(%7)"/>
      <w:lvlJc w:val="left"/>
      <w:pPr>
        <w:tabs>
          <w:tab w:val="num" w:pos="4320"/>
        </w:tabs>
        <w:ind w:left="4320" w:hanging="720"/>
      </w:pPr>
      <w:rPr>
        <w:rFonts w:ascii="Times New Roman" w:hAnsi="Times New Roman" w:cs="Times New Roman"/>
        <w:b w:val="0"/>
        <w:i w:val="0"/>
        <w:caps w:val="0"/>
        <w:color w:val="auto"/>
        <w:sz w:val="28"/>
        <w:u w:val="none"/>
      </w:rPr>
    </w:lvl>
    <w:lvl w:ilvl="7">
      <w:start w:val="1"/>
      <w:numFmt w:val="lowerLetter"/>
      <w:pStyle w:val="Pleading2L8"/>
      <w:lvlText w:val="%8)"/>
      <w:lvlJc w:val="left"/>
      <w:pPr>
        <w:tabs>
          <w:tab w:val="num" w:pos="5040"/>
        </w:tabs>
        <w:ind w:left="5040" w:hanging="720"/>
      </w:pPr>
      <w:rPr>
        <w:rFonts w:ascii="Times New Roman" w:hAnsi="Times New Roman" w:cs="Times New Roman"/>
        <w:b w:val="0"/>
        <w:i w:val="0"/>
        <w:caps w:val="0"/>
        <w:color w:val="auto"/>
        <w:sz w:val="28"/>
        <w:u w:val="none"/>
      </w:rPr>
    </w:lvl>
    <w:lvl w:ilvl="8">
      <w:start w:val="1"/>
      <w:numFmt w:val="lowerRoman"/>
      <w:pStyle w:val="Pleading2L9"/>
      <w:lvlText w:val="%9)"/>
      <w:lvlJc w:val="left"/>
      <w:pPr>
        <w:tabs>
          <w:tab w:val="num" w:pos="5760"/>
        </w:tabs>
        <w:ind w:left="5760" w:hanging="720"/>
      </w:pPr>
      <w:rPr>
        <w:rFonts w:ascii="Times New Roman" w:hAnsi="Times New Roman" w:cs="Times New Roman"/>
        <w:b w:val="0"/>
        <w:i w:val="0"/>
        <w:caps w:val="0"/>
        <w:color w:val="auto"/>
        <w:sz w:val="28"/>
        <w:u w:val="none"/>
      </w:rPr>
    </w:lvl>
  </w:abstractNum>
  <w:abstractNum w:abstractNumId="1" w15:restartNumberingAfterBreak="0">
    <w:nsid w:val="147504CA"/>
    <w:multiLevelType w:val="hybridMultilevel"/>
    <w:tmpl w:val="5DC01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614CB1"/>
    <w:multiLevelType w:val="hybridMultilevel"/>
    <w:tmpl w:val="AEDA59CE"/>
    <w:lvl w:ilvl="0" w:tplc="28CC811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9C0090"/>
    <w:multiLevelType w:val="hybridMultilevel"/>
    <w:tmpl w:val="F81E567C"/>
    <w:lvl w:ilvl="0" w:tplc="5BD21882">
      <w:start w:val="1"/>
      <w:numFmt w:val="bullet"/>
      <w:pStyle w:val="Bullet5"/>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3655CE"/>
    <w:multiLevelType w:val="hybridMultilevel"/>
    <w:tmpl w:val="67F6D810"/>
    <w:lvl w:ilvl="0" w:tplc="8000E6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813666"/>
    <w:multiLevelType w:val="hybridMultilevel"/>
    <w:tmpl w:val="66FC358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71A77463"/>
    <w:multiLevelType w:val="multilevel"/>
    <w:tmpl w:val="A69881B6"/>
    <w:lvl w:ilvl="0">
      <w:start w:val="1"/>
      <w:numFmt w:val="decimal"/>
      <w:lvlRestart w:val="0"/>
      <w:pStyle w:val="Pleading3L1"/>
      <w:suff w:val="nothing"/>
      <w:lvlText w:val="CHAPTER %1"/>
      <w:lvlJc w:val="left"/>
      <w:pPr>
        <w:ind w:left="0" w:firstLine="0"/>
      </w:pPr>
      <w:rPr>
        <w:rFonts w:ascii="Times New Roman" w:hAnsi="Times New Roman" w:cs="Times New Roman" w:hint="default"/>
        <w:b/>
        <w:i w:val="0"/>
        <w:caps w:val="0"/>
        <w:sz w:val="24"/>
        <w:u w:val="none"/>
      </w:rPr>
    </w:lvl>
    <w:lvl w:ilvl="1">
      <w:start w:val="1"/>
      <w:numFmt w:val="upperRoman"/>
      <w:pStyle w:val="Pleading3L2"/>
      <w:lvlText w:val="%2."/>
      <w:lvlJc w:val="left"/>
      <w:pPr>
        <w:tabs>
          <w:tab w:val="num" w:pos="1080"/>
        </w:tabs>
        <w:ind w:left="36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upperLetter"/>
      <w:pStyle w:val="Pleading3L3"/>
      <w:lvlText w:val="%3."/>
      <w:lvlJc w:val="left"/>
      <w:pPr>
        <w:tabs>
          <w:tab w:val="num" w:pos="2610"/>
        </w:tabs>
        <w:ind w:left="1890" w:firstLine="0"/>
      </w:pPr>
      <w:rPr>
        <w:rFonts w:ascii="Times New Roman" w:hAnsi="Times New Roman" w:cs="Times New Roman" w:hint="default"/>
        <w:b/>
        <w:i w:val="0"/>
        <w:caps w:val="0"/>
        <w:sz w:val="24"/>
        <w:u w:val="none"/>
      </w:rPr>
    </w:lvl>
    <w:lvl w:ilvl="3">
      <w:start w:val="1"/>
      <w:numFmt w:val="lowerLetter"/>
      <w:pStyle w:val="Pleading3L4"/>
      <w:lvlText w:val="(%4)"/>
      <w:lvlJc w:val="left"/>
      <w:pPr>
        <w:tabs>
          <w:tab w:val="num" w:pos="2160"/>
        </w:tabs>
        <w:ind w:left="720" w:firstLine="720"/>
      </w:pPr>
      <w:rPr>
        <w:rFonts w:ascii="Times New Roman" w:hAnsi="Times New Roman" w:cs="Times New Roman" w:hint="default"/>
        <w:b w:val="0"/>
        <w:i w:val="0"/>
        <w:caps w:val="0"/>
        <w:sz w:val="24"/>
        <w:u w:val="none"/>
      </w:rPr>
    </w:lvl>
    <w:lvl w:ilvl="4">
      <w:start w:val="1"/>
      <w:numFmt w:val="decimal"/>
      <w:pStyle w:val="Pleading3L4"/>
      <w:lvlText w:val="%5."/>
      <w:lvlJc w:val="left"/>
      <w:pPr>
        <w:tabs>
          <w:tab w:val="num" w:pos="2160"/>
        </w:tabs>
        <w:ind w:left="2160" w:hanging="720"/>
      </w:pPr>
      <w:rPr>
        <w:rFonts w:ascii="Times New Roman" w:hAnsi="Times New Roman" w:cs="Times New Roman" w:hint="default"/>
        <w:b/>
        <w:i w:val="0"/>
        <w:caps w:val="0"/>
        <w:sz w:val="24"/>
        <w:u w:val="none"/>
      </w:rPr>
    </w:lvl>
    <w:lvl w:ilvl="5">
      <w:start w:val="1"/>
      <w:numFmt w:val="decimal"/>
      <w:lvlText w:val="(%6)"/>
      <w:lvlJc w:val="left"/>
      <w:pPr>
        <w:tabs>
          <w:tab w:val="num" w:pos="3600"/>
        </w:tabs>
        <w:ind w:left="3240" w:hanging="360"/>
      </w:pPr>
      <w:rPr>
        <w:rFonts w:ascii="Times New Roman" w:hAnsi="Times New Roman" w:cs="Times New Roman" w:hint="default"/>
        <w:b w:val="0"/>
        <w:i w:val="0"/>
        <w:caps w:val="0"/>
        <w:sz w:val="28"/>
        <w:u w:val="none"/>
      </w:rPr>
    </w:lvl>
    <w:lvl w:ilvl="6">
      <w:start w:val="1"/>
      <w:numFmt w:val="lowerLetter"/>
      <w:pStyle w:val="Pleading3L7"/>
      <w:lvlText w:val="(%7)"/>
      <w:lvlJc w:val="left"/>
      <w:pPr>
        <w:tabs>
          <w:tab w:val="num" w:pos="4320"/>
        </w:tabs>
        <w:ind w:left="3600" w:firstLine="0"/>
      </w:pPr>
      <w:rPr>
        <w:rFonts w:ascii="Times New Roman" w:hAnsi="Times New Roman" w:cs="Times New Roman" w:hint="default"/>
        <w:b w:val="0"/>
        <w:i w:val="0"/>
        <w:caps w:val="0"/>
        <w:sz w:val="28"/>
        <w:u w:val="none"/>
      </w:rPr>
    </w:lvl>
    <w:lvl w:ilvl="7">
      <w:start w:val="1"/>
      <w:numFmt w:val="lowerRoman"/>
      <w:lvlText w:val="(%8)"/>
      <w:lvlJc w:val="left"/>
      <w:pPr>
        <w:tabs>
          <w:tab w:val="num" w:pos="5040"/>
        </w:tabs>
        <w:ind w:left="4680" w:hanging="360"/>
      </w:pPr>
      <w:rPr>
        <w:rFonts w:ascii="Times New Roman" w:hAnsi="Times New Roman" w:cs="Times New Roman" w:hint="default"/>
        <w:b w:val="0"/>
        <w:i w:val="0"/>
        <w:caps w:val="0"/>
        <w:sz w:val="28"/>
        <w:u w:val="none"/>
      </w:rPr>
    </w:lvl>
    <w:lvl w:ilvl="8">
      <w:start w:val="1"/>
      <w:numFmt w:val="decimal"/>
      <w:pStyle w:val="Pleading3L7"/>
      <w:lvlText w:val="%9)"/>
      <w:lvlJc w:val="left"/>
      <w:pPr>
        <w:tabs>
          <w:tab w:val="num" w:pos="5760"/>
        </w:tabs>
        <w:ind w:left="5040" w:firstLine="0"/>
      </w:pPr>
      <w:rPr>
        <w:rFonts w:ascii="Times New Roman" w:hAnsi="Times New Roman" w:cs="Times New Roman" w:hint="default"/>
        <w:b w:val="0"/>
        <w:i w:val="0"/>
        <w:caps w:val="0"/>
        <w:sz w:val="28"/>
        <w:u w:val="none"/>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num>
  <w:num w:numId="6">
    <w:abstractNumId w:val="6"/>
  </w:num>
  <w:num w:numId="7">
    <w:abstractNumId w:val="3"/>
  </w:num>
  <w:num w:numId="8">
    <w:abstractNumId w:val="4"/>
  </w:num>
  <w:num w:numId="9">
    <w:abstractNumId w:val="6"/>
  </w:num>
  <w:num w:numId="10">
    <w:abstractNumId w:val="0"/>
  </w:num>
  <w:num w:numId="1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6"/>
  </w:num>
  <w:num w:numId="14">
    <w:abstractNumId w:val="6"/>
  </w:num>
  <w:num w:numId="15">
    <w:abstractNumId w:val="5"/>
  </w:num>
  <w:num w:numId="16">
    <w:abstractNumId w:val="1"/>
  </w:num>
  <w:num w:numId="17">
    <w:abstractNumId w:val="6"/>
    <w:lvlOverride w:ilvl="0">
      <w:startOverride w:val="1"/>
    </w:lvlOverride>
    <w:lvlOverride w:ilvl="1">
      <w:startOverride w:val="1"/>
    </w:lvlOverride>
    <w:lvlOverride w:ilvl="2">
      <w:startOverride w:val="6"/>
    </w:lvlOverride>
  </w:num>
  <w:num w:numId="18">
    <w:abstractNumId w:val="2"/>
  </w:num>
  <w:num w:numId="19">
    <w:abstractNumId w:val="6"/>
    <w:lvlOverride w:ilvl="0">
      <w:startOverride w:val="1"/>
    </w:lvlOverride>
    <w:lvlOverride w:ilvl="1">
      <w:startOverride w:val="1"/>
    </w:lvlOverride>
  </w:num>
  <w:num w:numId="20">
    <w:abstractNumId w:val="6"/>
    <w:lvlOverride w:ilvl="0">
      <w:startOverride w:val="1"/>
    </w:lvlOverride>
    <w:lvlOverride w:ilvl="1">
      <w:startOverride w:val="1"/>
    </w:lvlOverride>
    <w:lvlOverride w:ilvl="2">
      <w:startOverride w:val="2"/>
    </w:lvlOverride>
  </w:num>
  <w:num w:numId="21">
    <w:abstractNumId w:val="6"/>
    <w:lvlOverride w:ilvl="0">
      <w:startOverride w:val="1"/>
    </w:lvlOverride>
    <w:lvlOverride w:ilvl="1">
      <w:startOverride w:val="1"/>
    </w:lvlOverride>
    <w:lvlOverride w:ilvl="2">
      <w:startOverride w:val="2"/>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ts, Julie">
    <w15:presenceInfo w15:providerId="AD" w15:userId="S-1-5-21-1957561174-145691579-903097961-34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trackRevisions/>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7CC"/>
    <w:rsid w:val="00000B64"/>
    <w:rsid w:val="00003052"/>
    <w:rsid w:val="00003C62"/>
    <w:rsid w:val="0000669E"/>
    <w:rsid w:val="000125EE"/>
    <w:rsid w:val="00015E3C"/>
    <w:rsid w:val="00022465"/>
    <w:rsid w:val="00032A45"/>
    <w:rsid w:val="000366BD"/>
    <w:rsid w:val="00044C09"/>
    <w:rsid w:val="00044D80"/>
    <w:rsid w:val="00051952"/>
    <w:rsid w:val="000541F4"/>
    <w:rsid w:val="000577CC"/>
    <w:rsid w:val="00061A9F"/>
    <w:rsid w:val="0006202B"/>
    <w:rsid w:val="000656E9"/>
    <w:rsid w:val="000751FD"/>
    <w:rsid w:val="00081F9B"/>
    <w:rsid w:val="000822C2"/>
    <w:rsid w:val="000828E4"/>
    <w:rsid w:val="00092F8D"/>
    <w:rsid w:val="000A0D51"/>
    <w:rsid w:val="000A3C55"/>
    <w:rsid w:val="000A5D1E"/>
    <w:rsid w:val="000A721F"/>
    <w:rsid w:val="000B2493"/>
    <w:rsid w:val="000B3CD8"/>
    <w:rsid w:val="000B4FF0"/>
    <w:rsid w:val="000B6B6C"/>
    <w:rsid w:val="000B7DB0"/>
    <w:rsid w:val="000C0FB2"/>
    <w:rsid w:val="000D36E8"/>
    <w:rsid w:val="000D4508"/>
    <w:rsid w:val="000E7F16"/>
    <w:rsid w:val="000F5C76"/>
    <w:rsid w:val="001015B2"/>
    <w:rsid w:val="001058D5"/>
    <w:rsid w:val="0010592F"/>
    <w:rsid w:val="00106F57"/>
    <w:rsid w:val="00110398"/>
    <w:rsid w:val="00114F7D"/>
    <w:rsid w:val="001247F9"/>
    <w:rsid w:val="00125FFA"/>
    <w:rsid w:val="00140101"/>
    <w:rsid w:val="00142BAC"/>
    <w:rsid w:val="00142D0A"/>
    <w:rsid w:val="0014363D"/>
    <w:rsid w:val="00144B46"/>
    <w:rsid w:val="0015552D"/>
    <w:rsid w:val="001714BB"/>
    <w:rsid w:val="00171662"/>
    <w:rsid w:val="00186A0B"/>
    <w:rsid w:val="00192723"/>
    <w:rsid w:val="00197BEA"/>
    <w:rsid w:val="00197F73"/>
    <w:rsid w:val="001A1B00"/>
    <w:rsid w:val="001A34C6"/>
    <w:rsid w:val="001A7A49"/>
    <w:rsid w:val="001B0567"/>
    <w:rsid w:val="001B584C"/>
    <w:rsid w:val="001B5D46"/>
    <w:rsid w:val="001B6156"/>
    <w:rsid w:val="001C2198"/>
    <w:rsid w:val="001C562D"/>
    <w:rsid w:val="001C7CE8"/>
    <w:rsid w:val="001D0C3C"/>
    <w:rsid w:val="001D5AD0"/>
    <w:rsid w:val="001D67EE"/>
    <w:rsid w:val="001D70A0"/>
    <w:rsid w:val="001E0F3B"/>
    <w:rsid w:val="001E4108"/>
    <w:rsid w:val="001E71F1"/>
    <w:rsid w:val="001F1244"/>
    <w:rsid w:val="001F16E8"/>
    <w:rsid w:val="001F541C"/>
    <w:rsid w:val="001F5DC3"/>
    <w:rsid w:val="00204F72"/>
    <w:rsid w:val="002052BB"/>
    <w:rsid w:val="00210A17"/>
    <w:rsid w:val="0021252E"/>
    <w:rsid w:val="00216F21"/>
    <w:rsid w:val="0022081B"/>
    <w:rsid w:val="00220D62"/>
    <w:rsid w:val="00233028"/>
    <w:rsid w:val="002415B7"/>
    <w:rsid w:val="002626AD"/>
    <w:rsid w:val="002676A0"/>
    <w:rsid w:val="00270AE7"/>
    <w:rsid w:val="00273031"/>
    <w:rsid w:val="00274D49"/>
    <w:rsid w:val="0027648E"/>
    <w:rsid w:val="002926D2"/>
    <w:rsid w:val="0029304F"/>
    <w:rsid w:val="00294C37"/>
    <w:rsid w:val="00294CBF"/>
    <w:rsid w:val="00295DE3"/>
    <w:rsid w:val="002A6033"/>
    <w:rsid w:val="002A61E9"/>
    <w:rsid w:val="002B3BC6"/>
    <w:rsid w:val="002B619C"/>
    <w:rsid w:val="002B7593"/>
    <w:rsid w:val="002C1325"/>
    <w:rsid w:val="002C23CB"/>
    <w:rsid w:val="002D0B37"/>
    <w:rsid w:val="002D7B8B"/>
    <w:rsid w:val="002E603F"/>
    <w:rsid w:val="002F1F16"/>
    <w:rsid w:val="002F780B"/>
    <w:rsid w:val="00310B23"/>
    <w:rsid w:val="0032239A"/>
    <w:rsid w:val="00322D80"/>
    <w:rsid w:val="00334B33"/>
    <w:rsid w:val="003369A6"/>
    <w:rsid w:val="00337B17"/>
    <w:rsid w:val="003464DC"/>
    <w:rsid w:val="0035397A"/>
    <w:rsid w:val="00357827"/>
    <w:rsid w:val="00360529"/>
    <w:rsid w:val="00364812"/>
    <w:rsid w:val="00370D28"/>
    <w:rsid w:val="0037144C"/>
    <w:rsid w:val="00373609"/>
    <w:rsid w:val="003746AB"/>
    <w:rsid w:val="00376407"/>
    <w:rsid w:val="0038420E"/>
    <w:rsid w:val="003900AF"/>
    <w:rsid w:val="003900BE"/>
    <w:rsid w:val="0039647F"/>
    <w:rsid w:val="003A0EDA"/>
    <w:rsid w:val="003B0A84"/>
    <w:rsid w:val="003B6BA0"/>
    <w:rsid w:val="003B7DEB"/>
    <w:rsid w:val="003C4DB4"/>
    <w:rsid w:val="003E4D33"/>
    <w:rsid w:val="003F659E"/>
    <w:rsid w:val="00400716"/>
    <w:rsid w:val="00406C87"/>
    <w:rsid w:val="00420205"/>
    <w:rsid w:val="00421864"/>
    <w:rsid w:val="00424758"/>
    <w:rsid w:val="00431060"/>
    <w:rsid w:val="00436F29"/>
    <w:rsid w:val="0044183E"/>
    <w:rsid w:val="00443062"/>
    <w:rsid w:val="00447BCC"/>
    <w:rsid w:val="00452595"/>
    <w:rsid w:val="00454E0D"/>
    <w:rsid w:val="00455A24"/>
    <w:rsid w:val="00466409"/>
    <w:rsid w:val="004718A9"/>
    <w:rsid w:val="00472836"/>
    <w:rsid w:val="004738CC"/>
    <w:rsid w:val="00477608"/>
    <w:rsid w:val="004906DD"/>
    <w:rsid w:val="004945E8"/>
    <w:rsid w:val="004A4C43"/>
    <w:rsid w:val="004B0927"/>
    <w:rsid w:val="004B279F"/>
    <w:rsid w:val="004B3EA5"/>
    <w:rsid w:val="004C5782"/>
    <w:rsid w:val="004D53FB"/>
    <w:rsid w:val="004D6968"/>
    <w:rsid w:val="004D75A3"/>
    <w:rsid w:val="004E0376"/>
    <w:rsid w:val="004E6CFE"/>
    <w:rsid w:val="004F1358"/>
    <w:rsid w:val="004F69D7"/>
    <w:rsid w:val="005101C0"/>
    <w:rsid w:val="005114D8"/>
    <w:rsid w:val="0051212B"/>
    <w:rsid w:val="0052474F"/>
    <w:rsid w:val="005423BC"/>
    <w:rsid w:val="00550D5F"/>
    <w:rsid w:val="00551393"/>
    <w:rsid w:val="0055392F"/>
    <w:rsid w:val="005569F9"/>
    <w:rsid w:val="00560A3E"/>
    <w:rsid w:val="00562A70"/>
    <w:rsid w:val="005636E6"/>
    <w:rsid w:val="00565845"/>
    <w:rsid w:val="00574B30"/>
    <w:rsid w:val="00575E7F"/>
    <w:rsid w:val="00576C7D"/>
    <w:rsid w:val="00577D28"/>
    <w:rsid w:val="005867AA"/>
    <w:rsid w:val="00586D86"/>
    <w:rsid w:val="00594331"/>
    <w:rsid w:val="005A3A6E"/>
    <w:rsid w:val="005A583A"/>
    <w:rsid w:val="005A6AC3"/>
    <w:rsid w:val="005B015B"/>
    <w:rsid w:val="005B2F76"/>
    <w:rsid w:val="005B59AE"/>
    <w:rsid w:val="005C295D"/>
    <w:rsid w:val="005C7FA8"/>
    <w:rsid w:val="005D0B2F"/>
    <w:rsid w:val="005D2BAE"/>
    <w:rsid w:val="005D6505"/>
    <w:rsid w:val="005E4409"/>
    <w:rsid w:val="005E5F01"/>
    <w:rsid w:val="005F1E82"/>
    <w:rsid w:val="005F23D1"/>
    <w:rsid w:val="005F4FB4"/>
    <w:rsid w:val="00602AF9"/>
    <w:rsid w:val="006060AE"/>
    <w:rsid w:val="00612A33"/>
    <w:rsid w:val="006209C7"/>
    <w:rsid w:val="00622D7C"/>
    <w:rsid w:val="00625BA3"/>
    <w:rsid w:val="006303A2"/>
    <w:rsid w:val="00632FC4"/>
    <w:rsid w:val="00633207"/>
    <w:rsid w:val="00635949"/>
    <w:rsid w:val="0064088B"/>
    <w:rsid w:val="0064187E"/>
    <w:rsid w:val="006446DC"/>
    <w:rsid w:val="00647171"/>
    <w:rsid w:val="006500C8"/>
    <w:rsid w:val="0065511B"/>
    <w:rsid w:val="00655C37"/>
    <w:rsid w:val="00665E9D"/>
    <w:rsid w:val="006753C2"/>
    <w:rsid w:val="006776E8"/>
    <w:rsid w:val="006847C6"/>
    <w:rsid w:val="00695E45"/>
    <w:rsid w:val="006B17C4"/>
    <w:rsid w:val="006B31AD"/>
    <w:rsid w:val="006B3AF8"/>
    <w:rsid w:val="006B5A39"/>
    <w:rsid w:val="006B7FD0"/>
    <w:rsid w:val="006C245F"/>
    <w:rsid w:val="006C2D00"/>
    <w:rsid w:val="006D10EA"/>
    <w:rsid w:val="006D713A"/>
    <w:rsid w:val="006E0EEA"/>
    <w:rsid w:val="006E6374"/>
    <w:rsid w:val="006F5801"/>
    <w:rsid w:val="0070096B"/>
    <w:rsid w:val="00701B3E"/>
    <w:rsid w:val="007021E4"/>
    <w:rsid w:val="0070321E"/>
    <w:rsid w:val="00706DFC"/>
    <w:rsid w:val="00720C2B"/>
    <w:rsid w:val="00723BF8"/>
    <w:rsid w:val="00727F85"/>
    <w:rsid w:val="0073161E"/>
    <w:rsid w:val="00736760"/>
    <w:rsid w:val="00736E7D"/>
    <w:rsid w:val="00741645"/>
    <w:rsid w:val="00745850"/>
    <w:rsid w:val="00745852"/>
    <w:rsid w:val="007504A0"/>
    <w:rsid w:val="00763063"/>
    <w:rsid w:val="007656AD"/>
    <w:rsid w:val="0077058C"/>
    <w:rsid w:val="00786896"/>
    <w:rsid w:val="0079000C"/>
    <w:rsid w:val="00790759"/>
    <w:rsid w:val="00792BB9"/>
    <w:rsid w:val="00797671"/>
    <w:rsid w:val="007A24EB"/>
    <w:rsid w:val="007A5E1A"/>
    <w:rsid w:val="007B4BE0"/>
    <w:rsid w:val="007C590C"/>
    <w:rsid w:val="007D0C77"/>
    <w:rsid w:val="007D1334"/>
    <w:rsid w:val="007D76C0"/>
    <w:rsid w:val="007E3825"/>
    <w:rsid w:val="007F681C"/>
    <w:rsid w:val="007F6E3E"/>
    <w:rsid w:val="007F7580"/>
    <w:rsid w:val="007F7C3E"/>
    <w:rsid w:val="008206DA"/>
    <w:rsid w:val="00837665"/>
    <w:rsid w:val="00837F7C"/>
    <w:rsid w:val="00840EAD"/>
    <w:rsid w:val="00840FFA"/>
    <w:rsid w:val="00841684"/>
    <w:rsid w:val="00844720"/>
    <w:rsid w:val="008562DE"/>
    <w:rsid w:val="008654D1"/>
    <w:rsid w:val="00872058"/>
    <w:rsid w:val="008735B6"/>
    <w:rsid w:val="00874DD2"/>
    <w:rsid w:val="0087782C"/>
    <w:rsid w:val="00884B2A"/>
    <w:rsid w:val="00885AE3"/>
    <w:rsid w:val="008A454F"/>
    <w:rsid w:val="008A7BD1"/>
    <w:rsid w:val="008B3237"/>
    <w:rsid w:val="008B3D0E"/>
    <w:rsid w:val="008C0DA3"/>
    <w:rsid w:val="008D070A"/>
    <w:rsid w:val="008D5497"/>
    <w:rsid w:val="008E12E8"/>
    <w:rsid w:val="008E72AC"/>
    <w:rsid w:val="008F142B"/>
    <w:rsid w:val="00902118"/>
    <w:rsid w:val="0091000F"/>
    <w:rsid w:val="0091062D"/>
    <w:rsid w:val="009141A9"/>
    <w:rsid w:val="00917BE8"/>
    <w:rsid w:val="009201D9"/>
    <w:rsid w:val="00923A81"/>
    <w:rsid w:val="009274DC"/>
    <w:rsid w:val="00937E94"/>
    <w:rsid w:val="009433CD"/>
    <w:rsid w:val="00946585"/>
    <w:rsid w:val="00947B11"/>
    <w:rsid w:val="009544C2"/>
    <w:rsid w:val="009578F1"/>
    <w:rsid w:val="00960103"/>
    <w:rsid w:val="00973C28"/>
    <w:rsid w:val="009857F9"/>
    <w:rsid w:val="0099412F"/>
    <w:rsid w:val="009943B9"/>
    <w:rsid w:val="00994833"/>
    <w:rsid w:val="009962AF"/>
    <w:rsid w:val="009A178F"/>
    <w:rsid w:val="009A57FD"/>
    <w:rsid w:val="009B2332"/>
    <w:rsid w:val="009B2495"/>
    <w:rsid w:val="009B51F0"/>
    <w:rsid w:val="009B6D2B"/>
    <w:rsid w:val="009C1A8B"/>
    <w:rsid w:val="009C5F56"/>
    <w:rsid w:val="009D7028"/>
    <w:rsid w:val="009D7057"/>
    <w:rsid w:val="009D7E97"/>
    <w:rsid w:val="009E1475"/>
    <w:rsid w:val="009E4FDE"/>
    <w:rsid w:val="009F6254"/>
    <w:rsid w:val="00A011D7"/>
    <w:rsid w:val="00A02BD4"/>
    <w:rsid w:val="00A035AD"/>
    <w:rsid w:val="00A06658"/>
    <w:rsid w:val="00A12189"/>
    <w:rsid w:val="00A14AFA"/>
    <w:rsid w:val="00A16E56"/>
    <w:rsid w:val="00A2455C"/>
    <w:rsid w:val="00A25230"/>
    <w:rsid w:val="00A26DFB"/>
    <w:rsid w:val="00A34DD8"/>
    <w:rsid w:val="00A35EF9"/>
    <w:rsid w:val="00A36452"/>
    <w:rsid w:val="00A367B7"/>
    <w:rsid w:val="00A40A6B"/>
    <w:rsid w:val="00A43C6B"/>
    <w:rsid w:val="00A47302"/>
    <w:rsid w:val="00A66DAE"/>
    <w:rsid w:val="00A67FBB"/>
    <w:rsid w:val="00A71779"/>
    <w:rsid w:val="00A71EF7"/>
    <w:rsid w:val="00A71FE2"/>
    <w:rsid w:val="00A72F23"/>
    <w:rsid w:val="00A7395D"/>
    <w:rsid w:val="00A743DB"/>
    <w:rsid w:val="00A858F3"/>
    <w:rsid w:val="00A93590"/>
    <w:rsid w:val="00A952F5"/>
    <w:rsid w:val="00A96CC4"/>
    <w:rsid w:val="00AA084D"/>
    <w:rsid w:val="00AA0DA7"/>
    <w:rsid w:val="00AA4F9C"/>
    <w:rsid w:val="00AA6A3D"/>
    <w:rsid w:val="00AA7F8E"/>
    <w:rsid w:val="00AC0F7A"/>
    <w:rsid w:val="00AC5790"/>
    <w:rsid w:val="00AC7C3E"/>
    <w:rsid w:val="00AD5AD1"/>
    <w:rsid w:val="00AF1310"/>
    <w:rsid w:val="00AF778C"/>
    <w:rsid w:val="00B003A2"/>
    <w:rsid w:val="00B07FFD"/>
    <w:rsid w:val="00B21AAA"/>
    <w:rsid w:val="00B24333"/>
    <w:rsid w:val="00B24CA6"/>
    <w:rsid w:val="00B310A8"/>
    <w:rsid w:val="00B53AD9"/>
    <w:rsid w:val="00B564D6"/>
    <w:rsid w:val="00B64E94"/>
    <w:rsid w:val="00B66D9C"/>
    <w:rsid w:val="00B74FE1"/>
    <w:rsid w:val="00B77F1F"/>
    <w:rsid w:val="00B81F96"/>
    <w:rsid w:val="00B94B9F"/>
    <w:rsid w:val="00B970E8"/>
    <w:rsid w:val="00BA1307"/>
    <w:rsid w:val="00BA4458"/>
    <w:rsid w:val="00BA76B1"/>
    <w:rsid w:val="00BB78A9"/>
    <w:rsid w:val="00BC0EFB"/>
    <w:rsid w:val="00BC7930"/>
    <w:rsid w:val="00BE354B"/>
    <w:rsid w:val="00BE4AD2"/>
    <w:rsid w:val="00BE7FDA"/>
    <w:rsid w:val="00BF6EC5"/>
    <w:rsid w:val="00C020D9"/>
    <w:rsid w:val="00C02B45"/>
    <w:rsid w:val="00C037C1"/>
    <w:rsid w:val="00C053A5"/>
    <w:rsid w:val="00C06C19"/>
    <w:rsid w:val="00C129A1"/>
    <w:rsid w:val="00C13643"/>
    <w:rsid w:val="00C1497A"/>
    <w:rsid w:val="00C16C4C"/>
    <w:rsid w:val="00C27ADC"/>
    <w:rsid w:val="00C509B6"/>
    <w:rsid w:val="00C50C19"/>
    <w:rsid w:val="00C53253"/>
    <w:rsid w:val="00C6051D"/>
    <w:rsid w:val="00C62275"/>
    <w:rsid w:val="00C64564"/>
    <w:rsid w:val="00C73C77"/>
    <w:rsid w:val="00C76A56"/>
    <w:rsid w:val="00C774F8"/>
    <w:rsid w:val="00C81166"/>
    <w:rsid w:val="00C820DA"/>
    <w:rsid w:val="00C95D45"/>
    <w:rsid w:val="00C96053"/>
    <w:rsid w:val="00CB3C25"/>
    <w:rsid w:val="00CB3D91"/>
    <w:rsid w:val="00CB5C3E"/>
    <w:rsid w:val="00CB73FB"/>
    <w:rsid w:val="00CC04A4"/>
    <w:rsid w:val="00CD3CA4"/>
    <w:rsid w:val="00CE641C"/>
    <w:rsid w:val="00D04717"/>
    <w:rsid w:val="00D060B9"/>
    <w:rsid w:val="00D13DEA"/>
    <w:rsid w:val="00D160A5"/>
    <w:rsid w:val="00D22CB9"/>
    <w:rsid w:val="00D36050"/>
    <w:rsid w:val="00D36809"/>
    <w:rsid w:val="00D37068"/>
    <w:rsid w:val="00D45BE7"/>
    <w:rsid w:val="00D5607C"/>
    <w:rsid w:val="00D7552C"/>
    <w:rsid w:val="00D85F32"/>
    <w:rsid w:val="00D908EC"/>
    <w:rsid w:val="00D91E05"/>
    <w:rsid w:val="00DB004B"/>
    <w:rsid w:val="00DB06B6"/>
    <w:rsid w:val="00DB1CF3"/>
    <w:rsid w:val="00DB36BF"/>
    <w:rsid w:val="00DC22B6"/>
    <w:rsid w:val="00DC2C52"/>
    <w:rsid w:val="00DC3E39"/>
    <w:rsid w:val="00DC4DAA"/>
    <w:rsid w:val="00DD0945"/>
    <w:rsid w:val="00DD4BC6"/>
    <w:rsid w:val="00DD53D8"/>
    <w:rsid w:val="00DF4F5F"/>
    <w:rsid w:val="00E01D2E"/>
    <w:rsid w:val="00E02045"/>
    <w:rsid w:val="00E03D12"/>
    <w:rsid w:val="00E053F4"/>
    <w:rsid w:val="00E14B57"/>
    <w:rsid w:val="00E234E8"/>
    <w:rsid w:val="00E312A9"/>
    <w:rsid w:val="00E33F9A"/>
    <w:rsid w:val="00E40C02"/>
    <w:rsid w:val="00E43B92"/>
    <w:rsid w:val="00E45FED"/>
    <w:rsid w:val="00E467FD"/>
    <w:rsid w:val="00E467FF"/>
    <w:rsid w:val="00E4713C"/>
    <w:rsid w:val="00E51CF0"/>
    <w:rsid w:val="00E54D4E"/>
    <w:rsid w:val="00E634EC"/>
    <w:rsid w:val="00E65C19"/>
    <w:rsid w:val="00E669AC"/>
    <w:rsid w:val="00E81B11"/>
    <w:rsid w:val="00E848AA"/>
    <w:rsid w:val="00E945EC"/>
    <w:rsid w:val="00E967AC"/>
    <w:rsid w:val="00EA014C"/>
    <w:rsid w:val="00EA115F"/>
    <w:rsid w:val="00EA4138"/>
    <w:rsid w:val="00EA5170"/>
    <w:rsid w:val="00EB647E"/>
    <w:rsid w:val="00EC265E"/>
    <w:rsid w:val="00ED268F"/>
    <w:rsid w:val="00EE3018"/>
    <w:rsid w:val="00EE475E"/>
    <w:rsid w:val="00EE6A7C"/>
    <w:rsid w:val="00EF2EE1"/>
    <w:rsid w:val="00F01040"/>
    <w:rsid w:val="00F148AB"/>
    <w:rsid w:val="00F16A93"/>
    <w:rsid w:val="00F16BC7"/>
    <w:rsid w:val="00F20112"/>
    <w:rsid w:val="00F2102C"/>
    <w:rsid w:val="00F308E4"/>
    <w:rsid w:val="00F32F9A"/>
    <w:rsid w:val="00F42A0B"/>
    <w:rsid w:val="00F4334F"/>
    <w:rsid w:val="00F43B68"/>
    <w:rsid w:val="00F563D4"/>
    <w:rsid w:val="00F5772F"/>
    <w:rsid w:val="00F66FBD"/>
    <w:rsid w:val="00F67EC2"/>
    <w:rsid w:val="00F74023"/>
    <w:rsid w:val="00F77F72"/>
    <w:rsid w:val="00F92BF7"/>
    <w:rsid w:val="00F961E5"/>
    <w:rsid w:val="00FC1D1A"/>
    <w:rsid w:val="00FD36F7"/>
    <w:rsid w:val="00FF0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2C206AA0"/>
  <w15:docId w15:val="{D9257BFA-73FA-430C-A760-C0940727B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7CC"/>
    <w:pPr>
      <w:spacing w:after="0" w:line="240" w:lineRule="exact"/>
    </w:pPr>
    <w:rPr>
      <w:rFonts w:ascii="Times New Roman" w:eastAsia="SimSu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Style 3"/>
    <w:basedOn w:val="Normal"/>
    <w:link w:val="BodyTextChar"/>
    <w:qFormat/>
    <w:rsid w:val="000577CC"/>
    <w:pPr>
      <w:widowControl w:val="0"/>
      <w:spacing w:line="480" w:lineRule="exact"/>
      <w:ind w:firstLine="720"/>
      <w:jc w:val="both"/>
    </w:pPr>
    <w:rPr>
      <w:sz w:val="24"/>
    </w:rPr>
  </w:style>
  <w:style w:type="character" w:customStyle="1" w:styleId="BodyTextChar">
    <w:name w:val="Body Text Char"/>
    <w:aliases w:val="Style 3 Char"/>
    <w:basedOn w:val="DefaultParagraphFont"/>
    <w:link w:val="BodyText"/>
    <w:rsid w:val="000577CC"/>
    <w:rPr>
      <w:rFonts w:ascii="Times New Roman" w:eastAsia="SimSun" w:hAnsi="Times New Roman" w:cs="Times New Roman"/>
      <w:sz w:val="24"/>
      <w:szCs w:val="24"/>
    </w:rPr>
  </w:style>
  <w:style w:type="paragraph" w:customStyle="1" w:styleId="Pleading3L1">
    <w:name w:val="Pleading3_L1"/>
    <w:basedOn w:val="Normal"/>
    <w:next w:val="BodyText"/>
    <w:link w:val="Pleading3L1Char"/>
    <w:rsid w:val="000577CC"/>
    <w:pPr>
      <w:keepNext/>
      <w:numPr>
        <w:numId w:val="1"/>
      </w:numPr>
      <w:spacing w:line="480" w:lineRule="exact"/>
      <w:jc w:val="center"/>
      <w:outlineLvl w:val="0"/>
    </w:pPr>
    <w:rPr>
      <w:rFonts w:eastAsia="Times New Roman"/>
      <w:b/>
      <w:caps/>
      <w:sz w:val="24"/>
      <w:szCs w:val="20"/>
      <w:u w:val="single"/>
    </w:rPr>
  </w:style>
  <w:style w:type="character" w:customStyle="1" w:styleId="Pleading3L1Char">
    <w:name w:val="Pleading3_L1 Char"/>
    <w:link w:val="Pleading3L1"/>
    <w:rsid w:val="000577CC"/>
    <w:rPr>
      <w:rFonts w:ascii="Times New Roman" w:eastAsia="Times New Roman" w:hAnsi="Times New Roman" w:cs="Times New Roman"/>
      <w:b/>
      <w:caps/>
      <w:sz w:val="24"/>
      <w:szCs w:val="20"/>
      <w:u w:val="single"/>
    </w:rPr>
  </w:style>
  <w:style w:type="paragraph" w:customStyle="1" w:styleId="Pleading3L2">
    <w:name w:val="Pleading3_L2"/>
    <w:basedOn w:val="Normal"/>
    <w:next w:val="BodyText"/>
    <w:link w:val="Pleading3L2Char"/>
    <w:rsid w:val="00F16A93"/>
    <w:pPr>
      <w:keepNext/>
      <w:numPr>
        <w:ilvl w:val="1"/>
        <w:numId w:val="1"/>
      </w:numPr>
      <w:tabs>
        <w:tab w:val="clear" w:pos="1080"/>
        <w:tab w:val="num" w:pos="720"/>
      </w:tabs>
      <w:spacing w:line="480" w:lineRule="auto"/>
      <w:ind w:left="0" w:right="90"/>
      <w:jc w:val="both"/>
      <w:outlineLvl w:val="1"/>
    </w:pPr>
    <w:rPr>
      <w:rFonts w:eastAsia="Times New Roman"/>
      <w:b/>
      <w:caps/>
      <w:sz w:val="24"/>
      <w:szCs w:val="20"/>
    </w:rPr>
  </w:style>
  <w:style w:type="character" w:customStyle="1" w:styleId="Pleading3L2Char">
    <w:name w:val="Pleading3_L2 Char"/>
    <w:link w:val="Pleading3L2"/>
    <w:rsid w:val="00F16A93"/>
    <w:rPr>
      <w:rFonts w:ascii="Times New Roman" w:eastAsia="Times New Roman" w:hAnsi="Times New Roman" w:cs="Times New Roman"/>
      <w:b/>
      <w:caps/>
      <w:sz w:val="24"/>
      <w:szCs w:val="20"/>
    </w:rPr>
  </w:style>
  <w:style w:type="paragraph" w:customStyle="1" w:styleId="Pleading3L3">
    <w:name w:val="Pleading3_L3"/>
    <w:basedOn w:val="Normal"/>
    <w:next w:val="BodyText"/>
    <w:link w:val="Pleading3L3Char"/>
    <w:rsid w:val="000577CC"/>
    <w:pPr>
      <w:keepNext/>
      <w:numPr>
        <w:ilvl w:val="2"/>
        <w:numId w:val="1"/>
      </w:numPr>
      <w:tabs>
        <w:tab w:val="clear" w:pos="2610"/>
        <w:tab w:val="num" w:pos="2250"/>
        <w:tab w:val="num" w:pos="2340"/>
      </w:tabs>
      <w:spacing w:line="480" w:lineRule="exact"/>
      <w:ind w:left="1620"/>
      <w:jc w:val="both"/>
      <w:outlineLvl w:val="2"/>
    </w:pPr>
    <w:rPr>
      <w:rFonts w:eastAsia="Times New Roman"/>
      <w:b/>
      <w:sz w:val="24"/>
      <w:szCs w:val="20"/>
    </w:rPr>
  </w:style>
  <w:style w:type="character" w:customStyle="1" w:styleId="Pleading3L3Char">
    <w:name w:val="Pleading3_L3 Char"/>
    <w:link w:val="Pleading3L3"/>
    <w:rsid w:val="006B17C4"/>
    <w:rPr>
      <w:rFonts w:ascii="Times New Roman" w:eastAsia="Times New Roman" w:hAnsi="Times New Roman" w:cs="Times New Roman"/>
      <w:b/>
      <w:sz w:val="24"/>
      <w:szCs w:val="20"/>
    </w:rPr>
  </w:style>
  <w:style w:type="paragraph" w:customStyle="1" w:styleId="Pleading3L4">
    <w:name w:val="Pleading3_L4"/>
    <w:basedOn w:val="Normal"/>
    <w:next w:val="BodyText"/>
    <w:rsid w:val="000577CC"/>
    <w:pPr>
      <w:numPr>
        <w:ilvl w:val="3"/>
        <w:numId w:val="1"/>
      </w:numPr>
      <w:spacing w:line="480" w:lineRule="exact"/>
      <w:jc w:val="both"/>
      <w:outlineLvl w:val="3"/>
    </w:pPr>
    <w:rPr>
      <w:rFonts w:eastAsia="Calibri"/>
      <w:sz w:val="24"/>
      <w:szCs w:val="20"/>
    </w:rPr>
  </w:style>
  <w:style w:type="paragraph" w:customStyle="1" w:styleId="Pleading3L5">
    <w:name w:val="Pleading3_L5"/>
    <w:basedOn w:val="Normal"/>
    <w:next w:val="BodyText"/>
    <w:link w:val="Pleading3L5Char"/>
    <w:rsid w:val="000577CC"/>
    <w:pPr>
      <w:keepNext/>
      <w:tabs>
        <w:tab w:val="num" w:pos="2160"/>
      </w:tabs>
      <w:spacing w:line="480" w:lineRule="exact"/>
      <w:ind w:left="2160" w:hanging="720"/>
      <w:jc w:val="both"/>
      <w:outlineLvl w:val="4"/>
    </w:pPr>
    <w:rPr>
      <w:rFonts w:eastAsia="Times New Roman"/>
      <w:sz w:val="24"/>
      <w:szCs w:val="20"/>
    </w:rPr>
  </w:style>
  <w:style w:type="character" w:customStyle="1" w:styleId="Pleading3L5Char">
    <w:name w:val="Pleading3_L5 Char"/>
    <w:link w:val="Pleading3L5"/>
    <w:rsid w:val="000B3CD8"/>
    <w:rPr>
      <w:rFonts w:ascii="Times New Roman" w:eastAsia="Times New Roman" w:hAnsi="Times New Roman" w:cs="Times New Roman"/>
      <w:sz w:val="24"/>
      <w:szCs w:val="20"/>
    </w:rPr>
  </w:style>
  <w:style w:type="paragraph" w:customStyle="1" w:styleId="Pleading3L6">
    <w:name w:val="Pleading3_L6"/>
    <w:basedOn w:val="Normal"/>
    <w:next w:val="BodyText"/>
    <w:rsid w:val="000577CC"/>
    <w:pPr>
      <w:keepNext/>
      <w:keepLines/>
      <w:tabs>
        <w:tab w:val="num" w:pos="3600"/>
      </w:tabs>
      <w:spacing w:after="240"/>
      <w:ind w:left="3240" w:hanging="360"/>
      <w:jc w:val="both"/>
      <w:outlineLvl w:val="5"/>
    </w:pPr>
    <w:rPr>
      <w:rFonts w:eastAsia="Times New Roman"/>
      <w:szCs w:val="20"/>
    </w:rPr>
  </w:style>
  <w:style w:type="paragraph" w:customStyle="1" w:styleId="Pleading3L7">
    <w:name w:val="Pleading3_L7"/>
    <w:basedOn w:val="Normal"/>
    <w:next w:val="BodyText"/>
    <w:rsid w:val="000577CC"/>
    <w:pPr>
      <w:keepNext/>
      <w:keepLines/>
      <w:numPr>
        <w:ilvl w:val="6"/>
        <w:numId w:val="1"/>
      </w:numPr>
      <w:spacing w:after="240"/>
      <w:jc w:val="both"/>
      <w:outlineLvl w:val="6"/>
    </w:pPr>
    <w:rPr>
      <w:rFonts w:eastAsia="Times New Roman"/>
      <w:szCs w:val="20"/>
    </w:rPr>
  </w:style>
  <w:style w:type="paragraph" w:customStyle="1" w:styleId="Pleading3L8">
    <w:name w:val="Pleading3_L8"/>
    <w:basedOn w:val="Normal"/>
    <w:next w:val="BodyText"/>
    <w:rsid w:val="000577CC"/>
    <w:pPr>
      <w:keepNext/>
      <w:keepLines/>
      <w:tabs>
        <w:tab w:val="num" w:pos="5040"/>
      </w:tabs>
      <w:spacing w:after="240"/>
      <w:ind w:left="4680" w:hanging="360"/>
      <w:jc w:val="both"/>
      <w:outlineLvl w:val="7"/>
    </w:pPr>
    <w:rPr>
      <w:rFonts w:eastAsia="Times New Roman"/>
      <w:szCs w:val="20"/>
    </w:rPr>
  </w:style>
  <w:style w:type="paragraph" w:customStyle="1" w:styleId="Pleading3L9">
    <w:name w:val="Pleading3_L9"/>
    <w:basedOn w:val="Normal"/>
    <w:next w:val="BodyText"/>
    <w:rsid w:val="000577CC"/>
    <w:pPr>
      <w:keepNext/>
      <w:keepLines/>
      <w:tabs>
        <w:tab w:val="num" w:pos="5760"/>
      </w:tabs>
      <w:spacing w:after="240"/>
      <w:ind w:left="5040"/>
      <w:jc w:val="both"/>
      <w:outlineLvl w:val="8"/>
    </w:pPr>
    <w:rPr>
      <w:rFonts w:eastAsia="Times New Roman"/>
      <w:szCs w:val="20"/>
    </w:rPr>
  </w:style>
  <w:style w:type="character" w:styleId="LineNumber">
    <w:name w:val="line number"/>
    <w:basedOn w:val="DefaultParagraphFont"/>
    <w:uiPriority w:val="99"/>
    <w:semiHidden/>
    <w:unhideWhenUsed/>
    <w:rsid w:val="000577CC"/>
  </w:style>
  <w:style w:type="paragraph" w:styleId="Header">
    <w:name w:val="header"/>
    <w:basedOn w:val="Normal"/>
    <w:link w:val="HeaderChar"/>
    <w:uiPriority w:val="99"/>
    <w:unhideWhenUsed/>
    <w:rsid w:val="000577CC"/>
    <w:pPr>
      <w:tabs>
        <w:tab w:val="center" w:pos="4680"/>
        <w:tab w:val="right" w:pos="9360"/>
      </w:tabs>
      <w:spacing w:line="240" w:lineRule="auto"/>
    </w:pPr>
  </w:style>
  <w:style w:type="character" w:customStyle="1" w:styleId="HeaderChar">
    <w:name w:val="Header Char"/>
    <w:basedOn w:val="DefaultParagraphFont"/>
    <w:link w:val="Header"/>
    <w:uiPriority w:val="99"/>
    <w:rsid w:val="000577CC"/>
    <w:rPr>
      <w:rFonts w:ascii="Times New Roman" w:eastAsia="SimSun" w:hAnsi="Times New Roman" w:cs="Times New Roman"/>
      <w:sz w:val="28"/>
      <w:szCs w:val="24"/>
    </w:rPr>
  </w:style>
  <w:style w:type="paragraph" w:styleId="Footer">
    <w:name w:val="footer"/>
    <w:basedOn w:val="Normal"/>
    <w:link w:val="FooterChar"/>
    <w:uiPriority w:val="99"/>
    <w:unhideWhenUsed/>
    <w:rsid w:val="000577CC"/>
    <w:pPr>
      <w:tabs>
        <w:tab w:val="center" w:pos="4680"/>
        <w:tab w:val="right" w:pos="9360"/>
      </w:tabs>
      <w:spacing w:line="240" w:lineRule="auto"/>
    </w:pPr>
  </w:style>
  <w:style w:type="character" w:customStyle="1" w:styleId="FooterChar">
    <w:name w:val="Footer Char"/>
    <w:basedOn w:val="DefaultParagraphFont"/>
    <w:link w:val="Footer"/>
    <w:uiPriority w:val="99"/>
    <w:rsid w:val="000577CC"/>
    <w:rPr>
      <w:rFonts w:ascii="Times New Roman" w:eastAsia="SimSun" w:hAnsi="Times New Roman" w:cs="Times New Roman"/>
      <w:sz w:val="28"/>
      <w:szCs w:val="24"/>
    </w:rPr>
  </w:style>
  <w:style w:type="character" w:styleId="FootnoteReference">
    <w:name w:val="footnote reference"/>
    <w:aliases w:val="o,fr,o1,o2,o3,o4,o5,o6,o11,o21,o7,Style 28,Style 27,Style 9"/>
    <w:rsid w:val="006B17C4"/>
    <w:rPr>
      <w:vertAlign w:val="superscript"/>
    </w:rPr>
  </w:style>
  <w:style w:type="paragraph" w:styleId="FootnoteText">
    <w:name w:val="footnote text"/>
    <w:aliases w:val="Footnote Text Char1,Footnote Text Char Char,Style 14 Char Char,Footnote Text Char2 Char,Footnote Text Char2 Char Char Char,Footnote Text Char Char Char Char Char,Footnote Text Char2 Char Char Char Char1 Char,fn,Char,Style 10"/>
    <w:basedOn w:val="Normal"/>
    <w:link w:val="FootnoteTextChar"/>
    <w:rsid w:val="006B17C4"/>
    <w:pPr>
      <w:jc w:val="both"/>
    </w:pPr>
    <w:rPr>
      <w:sz w:val="22"/>
      <w:szCs w:val="22"/>
    </w:rPr>
  </w:style>
  <w:style w:type="character" w:customStyle="1" w:styleId="FootnoteTextChar">
    <w:name w:val="Footnote Text Char"/>
    <w:aliases w:val="Footnote Text Char1 Char,Footnote Text Char Char Char,Style 14 Char Char Char,Footnote Text Char2 Char Char,Footnote Text Char2 Char Char Char Char,Footnote Text Char Char Char Char Char Char,fn Char,Char Char,Style 10 Char"/>
    <w:basedOn w:val="DefaultParagraphFont"/>
    <w:link w:val="FootnoteText"/>
    <w:rsid w:val="006B17C4"/>
    <w:rPr>
      <w:rFonts w:ascii="Times New Roman" w:eastAsia="SimSun" w:hAnsi="Times New Roman" w:cs="Times New Roman"/>
    </w:rPr>
  </w:style>
  <w:style w:type="character" w:styleId="Hyperlink">
    <w:name w:val="Hyperlink"/>
    <w:aliases w:val="Style 21"/>
    <w:uiPriority w:val="99"/>
    <w:unhideWhenUsed/>
    <w:rsid w:val="006B17C4"/>
    <w:rPr>
      <w:color w:val="0000FF"/>
      <w:u w:val="single"/>
    </w:rPr>
  </w:style>
  <w:style w:type="paragraph" w:customStyle="1" w:styleId="TableHdg">
    <w:name w:val="TableHdg"/>
    <w:basedOn w:val="Normal"/>
    <w:rsid w:val="00F961E5"/>
    <w:pPr>
      <w:keepNext/>
      <w:spacing w:before="240" w:after="240"/>
      <w:jc w:val="center"/>
    </w:pPr>
    <w:rPr>
      <w:b/>
      <w:sz w:val="24"/>
    </w:rPr>
  </w:style>
  <w:style w:type="paragraph" w:styleId="BodyText2">
    <w:name w:val="Body Text 2"/>
    <w:basedOn w:val="Normal"/>
    <w:link w:val="BodyText2Char"/>
    <w:uiPriority w:val="99"/>
    <w:unhideWhenUsed/>
    <w:rsid w:val="000B3CD8"/>
    <w:pPr>
      <w:spacing w:after="120" w:line="480" w:lineRule="auto"/>
    </w:pPr>
  </w:style>
  <w:style w:type="character" w:customStyle="1" w:styleId="BodyText2Char">
    <w:name w:val="Body Text 2 Char"/>
    <w:basedOn w:val="DefaultParagraphFont"/>
    <w:link w:val="BodyText2"/>
    <w:uiPriority w:val="99"/>
    <w:rsid w:val="000B3CD8"/>
    <w:rPr>
      <w:rFonts w:ascii="Times New Roman" w:eastAsia="SimSun" w:hAnsi="Times New Roman" w:cs="Times New Roman"/>
      <w:sz w:val="28"/>
      <w:szCs w:val="24"/>
    </w:rPr>
  </w:style>
  <w:style w:type="paragraph" w:customStyle="1" w:styleId="Bullet5">
    <w:name w:val="Bullet5"/>
    <w:basedOn w:val="ListParagraph"/>
    <w:link w:val="Bullet5Char"/>
    <w:qFormat/>
    <w:rsid w:val="004F69D7"/>
    <w:pPr>
      <w:numPr>
        <w:numId w:val="7"/>
      </w:numPr>
      <w:spacing w:line="480" w:lineRule="exact"/>
      <w:ind w:left="1080"/>
      <w:jc w:val="both"/>
    </w:pPr>
    <w:rPr>
      <w:sz w:val="24"/>
    </w:rPr>
  </w:style>
  <w:style w:type="paragraph" w:styleId="ListParagraph">
    <w:name w:val="List Paragraph"/>
    <w:basedOn w:val="Normal"/>
    <w:uiPriority w:val="34"/>
    <w:qFormat/>
    <w:rsid w:val="004F69D7"/>
    <w:pPr>
      <w:ind w:left="720"/>
      <w:contextualSpacing/>
    </w:pPr>
  </w:style>
  <w:style w:type="character" w:customStyle="1" w:styleId="Bullet5Char">
    <w:name w:val="Bullet5 Char"/>
    <w:link w:val="Bullet5"/>
    <w:rsid w:val="004F69D7"/>
    <w:rPr>
      <w:rFonts w:ascii="Times New Roman" w:eastAsia="SimSun" w:hAnsi="Times New Roman" w:cs="Times New Roman"/>
      <w:sz w:val="24"/>
      <w:szCs w:val="24"/>
    </w:rPr>
  </w:style>
  <w:style w:type="paragraph" w:customStyle="1" w:styleId="Pleading2L1">
    <w:name w:val="Pleading2_L1"/>
    <w:basedOn w:val="Normal"/>
    <w:next w:val="BodyText"/>
    <w:rsid w:val="00EA4138"/>
    <w:pPr>
      <w:keepNext/>
      <w:keepLines/>
      <w:numPr>
        <w:numId w:val="10"/>
      </w:numPr>
      <w:spacing w:before="240"/>
      <w:jc w:val="center"/>
      <w:outlineLvl w:val="0"/>
    </w:pPr>
    <w:rPr>
      <w:rFonts w:eastAsia="Times New Roman"/>
      <w:b/>
      <w:caps/>
      <w:szCs w:val="20"/>
      <w:u w:val="single"/>
    </w:rPr>
  </w:style>
  <w:style w:type="paragraph" w:customStyle="1" w:styleId="Pleading2L2">
    <w:name w:val="Pleading2_L2"/>
    <w:basedOn w:val="Normal"/>
    <w:next w:val="BodyText"/>
    <w:rsid w:val="00EA4138"/>
    <w:pPr>
      <w:keepNext/>
      <w:keepLines/>
      <w:numPr>
        <w:ilvl w:val="1"/>
        <w:numId w:val="10"/>
      </w:numPr>
      <w:spacing w:before="240"/>
      <w:jc w:val="both"/>
      <w:outlineLvl w:val="1"/>
    </w:pPr>
    <w:rPr>
      <w:rFonts w:eastAsia="Times New Roman"/>
      <w:b/>
      <w:szCs w:val="20"/>
      <w:u w:val="single"/>
    </w:rPr>
  </w:style>
  <w:style w:type="paragraph" w:customStyle="1" w:styleId="Pleading2L3">
    <w:name w:val="Pleading2_L3"/>
    <w:basedOn w:val="Normal"/>
    <w:next w:val="BodyText"/>
    <w:rsid w:val="00EA4138"/>
    <w:pPr>
      <w:keepNext/>
      <w:keepLines/>
      <w:numPr>
        <w:ilvl w:val="2"/>
        <w:numId w:val="10"/>
      </w:numPr>
      <w:spacing w:before="240"/>
      <w:jc w:val="both"/>
      <w:outlineLvl w:val="2"/>
    </w:pPr>
    <w:rPr>
      <w:rFonts w:eastAsia="Times New Roman"/>
      <w:szCs w:val="20"/>
    </w:rPr>
  </w:style>
  <w:style w:type="paragraph" w:customStyle="1" w:styleId="Pleading2L4">
    <w:name w:val="Pleading2_L4"/>
    <w:basedOn w:val="Normal"/>
    <w:next w:val="BodyText"/>
    <w:rsid w:val="00EA4138"/>
    <w:pPr>
      <w:keepNext/>
      <w:keepLines/>
      <w:numPr>
        <w:ilvl w:val="3"/>
        <w:numId w:val="10"/>
      </w:numPr>
      <w:spacing w:before="240"/>
      <w:jc w:val="both"/>
      <w:outlineLvl w:val="3"/>
    </w:pPr>
    <w:rPr>
      <w:rFonts w:eastAsia="Times New Roman"/>
      <w:szCs w:val="20"/>
    </w:rPr>
  </w:style>
  <w:style w:type="paragraph" w:customStyle="1" w:styleId="Pleading2L5">
    <w:name w:val="Pleading2_L5"/>
    <w:basedOn w:val="Normal"/>
    <w:next w:val="BodyText"/>
    <w:rsid w:val="00EA4138"/>
    <w:pPr>
      <w:keepNext/>
      <w:keepLines/>
      <w:numPr>
        <w:ilvl w:val="4"/>
        <w:numId w:val="10"/>
      </w:numPr>
      <w:spacing w:before="240"/>
      <w:jc w:val="both"/>
      <w:outlineLvl w:val="4"/>
    </w:pPr>
    <w:rPr>
      <w:rFonts w:eastAsia="Times New Roman"/>
      <w:szCs w:val="20"/>
    </w:rPr>
  </w:style>
  <w:style w:type="paragraph" w:customStyle="1" w:styleId="Pleading2L6">
    <w:name w:val="Pleading2_L6"/>
    <w:basedOn w:val="Normal"/>
    <w:next w:val="BodyText"/>
    <w:rsid w:val="00EA4138"/>
    <w:pPr>
      <w:keepNext/>
      <w:keepLines/>
      <w:numPr>
        <w:ilvl w:val="5"/>
        <w:numId w:val="10"/>
      </w:numPr>
      <w:spacing w:before="240"/>
      <w:jc w:val="both"/>
      <w:outlineLvl w:val="5"/>
    </w:pPr>
    <w:rPr>
      <w:rFonts w:eastAsia="Times New Roman"/>
      <w:szCs w:val="20"/>
    </w:rPr>
  </w:style>
  <w:style w:type="paragraph" w:customStyle="1" w:styleId="Pleading2L7">
    <w:name w:val="Pleading2_L7"/>
    <w:basedOn w:val="Normal"/>
    <w:next w:val="BodyText"/>
    <w:rsid w:val="00EA4138"/>
    <w:pPr>
      <w:keepNext/>
      <w:keepLines/>
      <w:numPr>
        <w:ilvl w:val="6"/>
        <w:numId w:val="10"/>
      </w:numPr>
      <w:spacing w:before="240"/>
      <w:jc w:val="both"/>
      <w:outlineLvl w:val="6"/>
    </w:pPr>
    <w:rPr>
      <w:rFonts w:eastAsia="Times New Roman"/>
      <w:szCs w:val="20"/>
    </w:rPr>
  </w:style>
  <w:style w:type="paragraph" w:customStyle="1" w:styleId="Pleading2L8">
    <w:name w:val="Pleading2_L8"/>
    <w:basedOn w:val="Normal"/>
    <w:next w:val="BodyText"/>
    <w:rsid w:val="00EA4138"/>
    <w:pPr>
      <w:keepNext/>
      <w:keepLines/>
      <w:numPr>
        <w:ilvl w:val="7"/>
        <w:numId w:val="10"/>
      </w:numPr>
      <w:spacing w:before="240"/>
      <w:jc w:val="both"/>
      <w:outlineLvl w:val="7"/>
    </w:pPr>
    <w:rPr>
      <w:rFonts w:eastAsia="Times New Roman"/>
      <w:szCs w:val="20"/>
    </w:rPr>
  </w:style>
  <w:style w:type="paragraph" w:customStyle="1" w:styleId="Pleading2L9">
    <w:name w:val="Pleading2_L9"/>
    <w:basedOn w:val="Normal"/>
    <w:next w:val="BodyText"/>
    <w:rsid w:val="00EA4138"/>
    <w:pPr>
      <w:keepNext/>
      <w:keepLines/>
      <w:numPr>
        <w:ilvl w:val="8"/>
        <w:numId w:val="10"/>
      </w:numPr>
      <w:spacing w:before="240"/>
      <w:jc w:val="both"/>
      <w:outlineLvl w:val="8"/>
    </w:pPr>
    <w:rPr>
      <w:rFonts w:eastAsia="Times New Roman"/>
      <w:szCs w:val="20"/>
    </w:rPr>
  </w:style>
  <w:style w:type="paragraph" w:styleId="TOC1">
    <w:name w:val="toc 1"/>
    <w:basedOn w:val="Normal"/>
    <w:next w:val="Normal"/>
    <w:autoRedefine/>
    <w:uiPriority w:val="39"/>
    <w:unhideWhenUsed/>
    <w:rsid w:val="001D70A0"/>
    <w:pPr>
      <w:tabs>
        <w:tab w:val="left" w:pos="1800"/>
        <w:tab w:val="right" w:leader="dot" w:pos="9350"/>
      </w:tabs>
      <w:spacing w:after="120" w:line="240" w:lineRule="auto"/>
      <w:ind w:left="1800" w:hanging="1800"/>
      <w:pPrChange w:id="0" w:author="Roberts, Julie" w:date="2022-03-24T17:16:00Z">
        <w:pPr>
          <w:tabs>
            <w:tab w:val="left" w:pos="1800"/>
            <w:tab w:val="right" w:leader="dot" w:pos="9350"/>
          </w:tabs>
          <w:spacing w:after="120"/>
          <w:ind w:left="1800" w:hanging="1800"/>
        </w:pPr>
      </w:pPrChange>
    </w:pPr>
    <w:rPr>
      <w:rPrChange w:id="0" w:author="Roberts, Julie" w:date="2022-03-24T17:16:00Z">
        <w:rPr>
          <w:rFonts w:eastAsia="SimSun"/>
          <w:sz w:val="28"/>
          <w:szCs w:val="24"/>
          <w:lang w:val="en-US" w:eastAsia="en-US" w:bidi="ar-SA"/>
        </w:rPr>
      </w:rPrChange>
    </w:rPr>
  </w:style>
  <w:style w:type="paragraph" w:styleId="TOC2">
    <w:name w:val="toc 2"/>
    <w:basedOn w:val="Normal"/>
    <w:next w:val="Normal"/>
    <w:autoRedefine/>
    <w:uiPriority w:val="39"/>
    <w:unhideWhenUsed/>
    <w:rsid w:val="00322D80"/>
    <w:pPr>
      <w:tabs>
        <w:tab w:val="left" w:pos="1440"/>
        <w:tab w:val="right" w:leader="dot" w:pos="9350"/>
      </w:tabs>
      <w:spacing w:before="120" w:after="180" w:line="240" w:lineRule="auto"/>
      <w:ind w:left="1440" w:hanging="710"/>
    </w:pPr>
    <w:rPr>
      <w:noProof/>
    </w:rPr>
  </w:style>
  <w:style w:type="paragraph" w:styleId="TOC3">
    <w:name w:val="toc 3"/>
    <w:basedOn w:val="Normal"/>
    <w:next w:val="Normal"/>
    <w:autoRedefine/>
    <w:uiPriority w:val="39"/>
    <w:unhideWhenUsed/>
    <w:rsid w:val="00DD4BC6"/>
    <w:pPr>
      <w:tabs>
        <w:tab w:val="right" w:leader="dot" w:pos="9350"/>
      </w:tabs>
      <w:spacing w:after="100" w:line="240" w:lineRule="auto"/>
      <w:ind w:left="2340" w:hanging="880"/>
    </w:pPr>
  </w:style>
  <w:style w:type="paragraph" w:styleId="TOC5">
    <w:name w:val="toc 5"/>
    <w:basedOn w:val="Normal"/>
    <w:next w:val="Normal"/>
    <w:autoRedefine/>
    <w:uiPriority w:val="39"/>
    <w:unhideWhenUsed/>
    <w:rsid w:val="00DD4BC6"/>
    <w:pPr>
      <w:tabs>
        <w:tab w:val="left" w:pos="2790"/>
        <w:tab w:val="right" w:leader="dot" w:pos="9350"/>
      </w:tabs>
      <w:spacing w:after="100" w:line="240" w:lineRule="auto"/>
      <w:ind w:left="2790" w:hanging="450"/>
    </w:pPr>
  </w:style>
  <w:style w:type="paragraph" w:styleId="TOC4">
    <w:name w:val="toc 4"/>
    <w:basedOn w:val="Normal"/>
    <w:next w:val="Normal"/>
    <w:autoRedefine/>
    <w:uiPriority w:val="39"/>
    <w:unhideWhenUsed/>
    <w:rsid w:val="003C4DB4"/>
    <w:pPr>
      <w:spacing w:after="100" w:line="259" w:lineRule="auto"/>
      <w:ind w:left="66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C4DB4"/>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C4DB4"/>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C4DB4"/>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C4DB4"/>
    <w:pPr>
      <w:spacing w:after="100" w:line="259" w:lineRule="auto"/>
      <w:ind w:left="1760"/>
    </w:pPr>
    <w:rPr>
      <w:rFonts w:asciiTheme="minorHAnsi" w:eastAsiaTheme="minorEastAsia" w:hAnsiTheme="minorHAnsi" w:cstheme="minorBidi"/>
      <w:sz w:val="22"/>
      <w:szCs w:val="22"/>
    </w:rPr>
  </w:style>
  <w:style w:type="character" w:customStyle="1" w:styleId="Mention1">
    <w:name w:val="Mention1"/>
    <w:basedOn w:val="DefaultParagraphFont"/>
    <w:uiPriority w:val="99"/>
    <w:semiHidden/>
    <w:unhideWhenUsed/>
    <w:rsid w:val="003C4DB4"/>
    <w:rPr>
      <w:color w:val="2B579A"/>
      <w:shd w:val="clear" w:color="auto" w:fill="E6E6E6"/>
    </w:rPr>
  </w:style>
  <w:style w:type="character" w:styleId="CommentReference">
    <w:name w:val="annotation reference"/>
    <w:basedOn w:val="DefaultParagraphFont"/>
    <w:uiPriority w:val="99"/>
    <w:semiHidden/>
    <w:unhideWhenUsed/>
    <w:rsid w:val="00DC2C52"/>
    <w:rPr>
      <w:sz w:val="16"/>
      <w:szCs w:val="16"/>
    </w:rPr>
  </w:style>
  <w:style w:type="paragraph" w:styleId="CommentText">
    <w:name w:val="annotation text"/>
    <w:basedOn w:val="Normal"/>
    <w:link w:val="CommentTextChar"/>
    <w:uiPriority w:val="99"/>
    <w:semiHidden/>
    <w:unhideWhenUsed/>
    <w:rsid w:val="00DC2C52"/>
    <w:pPr>
      <w:spacing w:line="240" w:lineRule="auto"/>
    </w:pPr>
    <w:rPr>
      <w:sz w:val="20"/>
      <w:szCs w:val="20"/>
    </w:rPr>
  </w:style>
  <w:style w:type="character" w:customStyle="1" w:styleId="CommentTextChar">
    <w:name w:val="Comment Text Char"/>
    <w:basedOn w:val="DefaultParagraphFont"/>
    <w:link w:val="CommentText"/>
    <w:uiPriority w:val="99"/>
    <w:semiHidden/>
    <w:rsid w:val="00DC2C52"/>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C2C52"/>
    <w:rPr>
      <w:b/>
      <w:bCs/>
    </w:rPr>
  </w:style>
  <w:style w:type="character" w:customStyle="1" w:styleId="CommentSubjectChar">
    <w:name w:val="Comment Subject Char"/>
    <w:basedOn w:val="CommentTextChar"/>
    <w:link w:val="CommentSubject"/>
    <w:uiPriority w:val="99"/>
    <w:semiHidden/>
    <w:rsid w:val="00DC2C52"/>
    <w:rPr>
      <w:rFonts w:ascii="Times New Roman" w:eastAsia="SimSun" w:hAnsi="Times New Roman" w:cs="Times New Roman"/>
      <w:b/>
      <w:bCs/>
      <w:sz w:val="20"/>
      <w:szCs w:val="20"/>
    </w:rPr>
  </w:style>
  <w:style w:type="paragraph" w:styleId="BalloonText">
    <w:name w:val="Balloon Text"/>
    <w:basedOn w:val="Normal"/>
    <w:link w:val="BalloonTextChar"/>
    <w:uiPriority w:val="99"/>
    <w:semiHidden/>
    <w:unhideWhenUsed/>
    <w:rsid w:val="00DC2C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C52"/>
    <w:rPr>
      <w:rFonts w:ascii="Tahoma" w:eastAsia="SimSun" w:hAnsi="Tahoma" w:cs="Tahoma"/>
      <w:sz w:val="16"/>
      <w:szCs w:val="16"/>
    </w:rPr>
  </w:style>
  <w:style w:type="paragraph" w:styleId="Revision">
    <w:name w:val="Revision"/>
    <w:hidden/>
    <w:uiPriority w:val="99"/>
    <w:semiHidden/>
    <w:rsid w:val="003A0EDA"/>
    <w:pPr>
      <w:spacing w:after="0" w:line="240" w:lineRule="auto"/>
    </w:pPr>
    <w:rPr>
      <w:rFonts w:ascii="Times New Roman" w:eastAsia="SimSun" w:hAnsi="Times New Roman" w:cs="Times New Roman"/>
      <w:sz w:val="28"/>
      <w:szCs w:val="24"/>
    </w:rPr>
  </w:style>
  <w:style w:type="table" w:styleId="TableGrid">
    <w:name w:val="Table Grid"/>
    <w:basedOn w:val="TableNormal"/>
    <w:uiPriority w:val="59"/>
    <w:rsid w:val="006D1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31924">
      <w:bodyDiv w:val="1"/>
      <w:marLeft w:val="0"/>
      <w:marRight w:val="0"/>
      <w:marTop w:val="0"/>
      <w:marBottom w:val="0"/>
      <w:divBdr>
        <w:top w:val="none" w:sz="0" w:space="0" w:color="auto"/>
        <w:left w:val="none" w:sz="0" w:space="0" w:color="auto"/>
        <w:bottom w:val="none" w:sz="0" w:space="0" w:color="auto"/>
        <w:right w:val="none" w:sz="0" w:space="0" w:color="auto"/>
      </w:divBdr>
    </w:div>
    <w:div w:id="79447641">
      <w:bodyDiv w:val="1"/>
      <w:marLeft w:val="0"/>
      <w:marRight w:val="0"/>
      <w:marTop w:val="0"/>
      <w:marBottom w:val="0"/>
      <w:divBdr>
        <w:top w:val="none" w:sz="0" w:space="0" w:color="auto"/>
        <w:left w:val="none" w:sz="0" w:space="0" w:color="auto"/>
        <w:bottom w:val="none" w:sz="0" w:space="0" w:color="auto"/>
        <w:right w:val="none" w:sz="0" w:space="0" w:color="auto"/>
      </w:divBdr>
    </w:div>
    <w:div w:id="143814314">
      <w:bodyDiv w:val="1"/>
      <w:marLeft w:val="0"/>
      <w:marRight w:val="0"/>
      <w:marTop w:val="0"/>
      <w:marBottom w:val="0"/>
      <w:divBdr>
        <w:top w:val="none" w:sz="0" w:space="0" w:color="auto"/>
        <w:left w:val="none" w:sz="0" w:space="0" w:color="auto"/>
        <w:bottom w:val="none" w:sz="0" w:space="0" w:color="auto"/>
        <w:right w:val="none" w:sz="0" w:space="0" w:color="auto"/>
      </w:divBdr>
    </w:div>
    <w:div w:id="302858918">
      <w:bodyDiv w:val="1"/>
      <w:marLeft w:val="0"/>
      <w:marRight w:val="0"/>
      <w:marTop w:val="0"/>
      <w:marBottom w:val="0"/>
      <w:divBdr>
        <w:top w:val="none" w:sz="0" w:space="0" w:color="auto"/>
        <w:left w:val="none" w:sz="0" w:space="0" w:color="auto"/>
        <w:bottom w:val="none" w:sz="0" w:space="0" w:color="auto"/>
        <w:right w:val="none" w:sz="0" w:space="0" w:color="auto"/>
      </w:divBdr>
    </w:div>
    <w:div w:id="323051586">
      <w:bodyDiv w:val="1"/>
      <w:marLeft w:val="0"/>
      <w:marRight w:val="0"/>
      <w:marTop w:val="0"/>
      <w:marBottom w:val="0"/>
      <w:divBdr>
        <w:top w:val="none" w:sz="0" w:space="0" w:color="auto"/>
        <w:left w:val="none" w:sz="0" w:space="0" w:color="auto"/>
        <w:bottom w:val="none" w:sz="0" w:space="0" w:color="auto"/>
        <w:right w:val="none" w:sz="0" w:space="0" w:color="auto"/>
      </w:divBdr>
    </w:div>
    <w:div w:id="463038688">
      <w:bodyDiv w:val="1"/>
      <w:marLeft w:val="0"/>
      <w:marRight w:val="0"/>
      <w:marTop w:val="0"/>
      <w:marBottom w:val="0"/>
      <w:divBdr>
        <w:top w:val="none" w:sz="0" w:space="0" w:color="auto"/>
        <w:left w:val="none" w:sz="0" w:space="0" w:color="auto"/>
        <w:bottom w:val="none" w:sz="0" w:space="0" w:color="auto"/>
        <w:right w:val="none" w:sz="0" w:space="0" w:color="auto"/>
      </w:divBdr>
    </w:div>
    <w:div w:id="546527955">
      <w:bodyDiv w:val="1"/>
      <w:marLeft w:val="0"/>
      <w:marRight w:val="0"/>
      <w:marTop w:val="0"/>
      <w:marBottom w:val="0"/>
      <w:divBdr>
        <w:top w:val="none" w:sz="0" w:space="0" w:color="auto"/>
        <w:left w:val="none" w:sz="0" w:space="0" w:color="auto"/>
        <w:bottom w:val="none" w:sz="0" w:space="0" w:color="auto"/>
        <w:right w:val="none" w:sz="0" w:space="0" w:color="auto"/>
      </w:divBdr>
    </w:div>
    <w:div w:id="627127025">
      <w:bodyDiv w:val="1"/>
      <w:marLeft w:val="0"/>
      <w:marRight w:val="0"/>
      <w:marTop w:val="0"/>
      <w:marBottom w:val="0"/>
      <w:divBdr>
        <w:top w:val="none" w:sz="0" w:space="0" w:color="auto"/>
        <w:left w:val="none" w:sz="0" w:space="0" w:color="auto"/>
        <w:bottom w:val="none" w:sz="0" w:space="0" w:color="auto"/>
        <w:right w:val="none" w:sz="0" w:space="0" w:color="auto"/>
      </w:divBdr>
    </w:div>
    <w:div w:id="755830987">
      <w:bodyDiv w:val="1"/>
      <w:marLeft w:val="0"/>
      <w:marRight w:val="0"/>
      <w:marTop w:val="0"/>
      <w:marBottom w:val="0"/>
      <w:divBdr>
        <w:top w:val="none" w:sz="0" w:space="0" w:color="auto"/>
        <w:left w:val="none" w:sz="0" w:space="0" w:color="auto"/>
        <w:bottom w:val="none" w:sz="0" w:space="0" w:color="auto"/>
        <w:right w:val="none" w:sz="0" w:space="0" w:color="auto"/>
      </w:divBdr>
    </w:div>
    <w:div w:id="813521888">
      <w:bodyDiv w:val="1"/>
      <w:marLeft w:val="0"/>
      <w:marRight w:val="0"/>
      <w:marTop w:val="0"/>
      <w:marBottom w:val="0"/>
      <w:divBdr>
        <w:top w:val="none" w:sz="0" w:space="0" w:color="auto"/>
        <w:left w:val="none" w:sz="0" w:space="0" w:color="auto"/>
        <w:bottom w:val="none" w:sz="0" w:space="0" w:color="auto"/>
        <w:right w:val="none" w:sz="0" w:space="0" w:color="auto"/>
      </w:divBdr>
    </w:div>
    <w:div w:id="898979343">
      <w:bodyDiv w:val="1"/>
      <w:marLeft w:val="0"/>
      <w:marRight w:val="0"/>
      <w:marTop w:val="0"/>
      <w:marBottom w:val="0"/>
      <w:divBdr>
        <w:top w:val="none" w:sz="0" w:space="0" w:color="auto"/>
        <w:left w:val="none" w:sz="0" w:space="0" w:color="auto"/>
        <w:bottom w:val="none" w:sz="0" w:space="0" w:color="auto"/>
        <w:right w:val="none" w:sz="0" w:space="0" w:color="auto"/>
      </w:divBdr>
    </w:div>
    <w:div w:id="1082065159">
      <w:bodyDiv w:val="1"/>
      <w:marLeft w:val="0"/>
      <w:marRight w:val="0"/>
      <w:marTop w:val="0"/>
      <w:marBottom w:val="0"/>
      <w:divBdr>
        <w:top w:val="none" w:sz="0" w:space="0" w:color="auto"/>
        <w:left w:val="none" w:sz="0" w:space="0" w:color="auto"/>
        <w:bottom w:val="none" w:sz="0" w:space="0" w:color="auto"/>
        <w:right w:val="none" w:sz="0" w:space="0" w:color="auto"/>
      </w:divBdr>
    </w:div>
    <w:div w:id="1418942613">
      <w:bodyDiv w:val="1"/>
      <w:marLeft w:val="0"/>
      <w:marRight w:val="0"/>
      <w:marTop w:val="0"/>
      <w:marBottom w:val="0"/>
      <w:divBdr>
        <w:top w:val="none" w:sz="0" w:space="0" w:color="auto"/>
        <w:left w:val="none" w:sz="0" w:space="0" w:color="auto"/>
        <w:bottom w:val="none" w:sz="0" w:space="0" w:color="auto"/>
        <w:right w:val="none" w:sz="0" w:space="0" w:color="auto"/>
      </w:divBdr>
    </w:div>
    <w:div w:id="1643189059">
      <w:bodyDiv w:val="1"/>
      <w:marLeft w:val="0"/>
      <w:marRight w:val="0"/>
      <w:marTop w:val="0"/>
      <w:marBottom w:val="0"/>
      <w:divBdr>
        <w:top w:val="none" w:sz="0" w:space="0" w:color="auto"/>
        <w:left w:val="none" w:sz="0" w:space="0" w:color="auto"/>
        <w:bottom w:val="none" w:sz="0" w:space="0" w:color="auto"/>
        <w:right w:val="none" w:sz="0" w:space="0" w:color="auto"/>
      </w:divBdr>
    </w:div>
    <w:div w:id="1687322381">
      <w:bodyDiv w:val="1"/>
      <w:marLeft w:val="0"/>
      <w:marRight w:val="0"/>
      <w:marTop w:val="0"/>
      <w:marBottom w:val="0"/>
      <w:divBdr>
        <w:top w:val="none" w:sz="0" w:space="0" w:color="auto"/>
        <w:left w:val="none" w:sz="0" w:space="0" w:color="auto"/>
        <w:bottom w:val="none" w:sz="0" w:space="0" w:color="auto"/>
        <w:right w:val="none" w:sz="0" w:space="0" w:color="auto"/>
      </w:divBdr>
    </w:div>
    <w:div w:id="1782995451">
      <w:bodyDiv w:val="1"/>
      <w:marLeft w:val="0"/>
      <w:marRight w:val="0"/>
      <w:marTop w:val="0"/>
      <w:marBottom w:val="0"/>
      <w:divBdr>
        <w:top w:val="none" w:sz="0" w:space="0" w:color="auto"/>
        <w:left w:val="none" w:sz="0" w:space="0" w:color="auto"/>
        <w:bottom w:val="none" w:sz="0" w:space="0" w:color="auto"/>
        <w:right w:val="none" w:sz="0" w:space="0" w:color="auto"/>
      </w:divBdr>
    </w:div>
    <w:div w:id="1805614626">
      <w:bodyDiv w:val="1"/>
      <w:marLeft w:val="0"/>
      <w:marRight w:val="0"/>
      <w:marTop w:val="0"/>
      <w:marBottom w:val="0"/>
      <w:divBdr>
        <w:top w:val="none" w:sz="0" w:space="0" w:color="auto"/>
        <w:left w:val="none" w:sz="0" w:space="0" w:color="auto"/>
        <w:bottom w:val="none" w:sz="0" w:space="0" w:color="auto"/>
        <w:right w:val="none" w:sz="0" w:space="0" w:color="auto"/>
      </w:divBdr>
    </w:div>
    <w:div w:id="1834180040">
      <w:bodyDiv w:val="1"/>
      <w:marLeft w:val="0"/>
      <w:marRight w:val="0"/>
      <w:marTop w:val="0"/>
      <w:marBottom w:val="0"/>
      <w:divBdr>
        <w:top w:val="none" w:sz="0" w:space="0" w:color="auto"/>
        <w:left w:val="none" w:sz="0" w:space="0" w:color="auto"/>
        <w:bottom w:val="none" w:sz="0" w:space="0" w:color="auto"/>
        <w:right w:val="none" w:sz="0" w:space="0" w:color="auto"/>
      </w:divBdr>
    </w:div>
    <w:div w:id="1953970785">
      <w:bodyDiv w:val="1"/>
      <w:marLeft w:val="0"/>
      <w:marRight w:val="0"/>
      <w:marTop w:val="0"/>
      <w:marBottom w:val="0"/>
      <w:divBdr>
        <w:top w:val="none" w:sz="0" w:space="0" w:color="auto"/>
        <w:left w:val="none" w:sz="0" w:space="0" w:color="auto"/>
        <w:bottom w:val="none" w:sz="0" w:space="0" w:color="auto"/>
        <w:right w:val="none" w:sz="0" w:space="0" w:color="auto"/>
      </w:divBdr>
    </w:div>
    <w:div w:id="212920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footer" Target="footer8.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7.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bpmcm.caiso.com/Pages/SnBBPMDetails.aspx?BPM=Settlements%20and%20Bil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ABD58-AD84-42AC-BFBC-5078770DC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8015</TotalTime>
  <Pages>92</Pages>
  <Words>23302</Words>
  <Characters>132822</Characters>
  <Application>Microsoft Office Word</Application>
  <DocSecurity>0</DocSecurity>
  <PresentationFormat>14|.DOCX</PresentationFormat>
  <Lines>1106</Lines>
  <Paragraphs>311</Paragraphs>
  <ScaleCrop>false</ScaleCrop>
  <HeadingPairs>
    <vt:vector size="2" baseType="variant">
      <vt:variant>
        <vt:lpstr>Title</vt:lpstr>
      </vt:variant>
      <vt:variant>
        <vt:i4>1</vt:i4>
      </vt:variant>
    </vt:vector>
  </HeadingPairs>
  <TitlesOfParts>
    <vt:vector size="1" baseType="lpstr">
      <vt:lpstr/>
    </vt:vector>
  </TitlesOfParts>
  <Company>GSWC</Company>
  <LinksUpToDate>false</LinksUpToDate>
  <CharactersWithSpaces>155813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Pearson, Peter</dc:creator>
  <cp:lastModifiedBy>Roberts, Julie</cp:lastModifiedBy>
  <cp:revision>28</cp:revision>
  <dcterms:created xsi:type="dcterms:W3CDTF">2022-03-17T01:22:00Z</dcterms:created>
  <dcterms:modified xsi:type="dcterms:W3CDTF">2022-03-25T20:58:00Z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S_TRACKING_ID">
    <vt:lpwstr>cffbcda6-a36d-4805-9554-d157f1c290df</vt:lpwstr>
  </property>
</Properties>
</file>